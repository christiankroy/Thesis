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A2A40D" w14:textId="5FCB514A" w:rsidR="00D94BA9" w:rsidRPr="00C06104" w:rsidRDefault="00D94BA9" w:rsidP="00D94BA9">
      <w:pPr>
        <w:spacing w:line="480" w:lineRule="exact"/>
        <w:rPr>
          <w:rFonts w:ascii="Palatino" w:hAnsi="Palatino"/>
          <w:b/>
          <w:color w:val="000000" w:themeColor="text1"/>
          <w:szCs w:val="28"/>
        </w:rPr>
      </w:pPr>
    </w:p>
    <w:p w14:paraId="157C5BC5" w14:textId="77777777" w:rsidR="00D94BA9" w:rsidRPr="00C06104" w:rsidRDefault="00D94BA9" w:rsidP="00D94BA9">
      <w:pPr>
        <w:spacing w:line="480" w:lineRule="exact"/>
        <w:rPr>
          <w:rFonts w:ascii="Palatino" w:hAnsi="Palatino"/>
          <w:b/>
          <w:color w:val="000000" w:themeColor="text1"/>
          <w:szCs w:val="28"/>
        </w:rPr>
      </w:pPr>
    </w:p>
    <w:p w14:paraId="5ED94E42" w14:textId="77777777" w:rsidR="00D94BA9" w:rsidRPr="00C06104" w:rsidRDefault="00FB7569" w:rsidP="00D94BA9">
      <w:pPr>
        <w:spacing w:line="480" w:lineRule="exact"/>
        <w:outlineLvl w:val="0"/>
        <w:rPr>
          <w:rFonts w:ascii="Palatino" w:hAnsi="Palatino"/>
          <w:b/>
          <w:color w:val="000000" w:themeColor="text1"/>
          <w:szCs w:val="36"/>
        </w:rPr>
      </w:pPr>
      <w:r>
        <w:rPr>
          <w:rFonts w:ascii="Palatino" w:hAnsi="Palatino"/>
          <w:b/>
          <w:color w:val="000000" w:themeColor="text1"/>
          <w:szCs w:val="36"/>
        </w:rPr>
        <w:t>An Ancient Transcription Factor</w:t>
      </w:r>
    </w:p>
    <w:p w14:paraId="519C34EF" w14:textId="77777777" w:rsidR="00D94BA9" w:rsidRPr="00C06104" w:rsidRDefault="00D94BA9" w:rsidP="00D94BA9">
      <w:pPr>
        <w:spacing w:line="480" w:lineRule="exact"/>
        <w:outlineLvl w:val="0"/>
        <w:rPr>
          <w:rFonts w:ascii="Palatino" w:hAnsi="Palatino"/>
          <w:b/>
          <w:color w:val="000000" w:themeColor="text1"/>
          <w:szCs w:val="36"/>
        </w:rPr>
      </w:pPr>
      <w:r w:rsidRPr="00C06104">
        <w:rPr>
          <w:rFonts w:ascii="Palatino" w:hAnsi="Palatino"/>
          <w:b/>
          <w:color w:val="000000" w:themeColor="text1"/>
          <w:szCs w:val="36"/>
        </w:rPr>
        <w:t>Initiates the Burst of piRNA Production</w:t>
      </w:r>
    </w:p>
    <w:p w14:paraId="70A7916F" w14:textId="77777777" w:rsidR="00D94BA9" w:rsidRPr="00C06104" w:rsidRDefault="00D94BA9" w:rsidP="00D94BA9">
      <w:pPr>
        <w:spacing w:line="480" w:lineRule="exact"/>
        <w:outlineLvl w:val="0"/>
        <w:rPr>
          <w:rFonts w:ascii="Palatino" w:hAnsi="Palatino"/>
          <w:color w:val="000000" w:themeColor="text1"/>
          <w:szCs w:val="36"/>
        </w:rPr>
      </w:pPr>
      <w:r w:rsidRPr="00C06104">
        <w:rPr>
          <w:rFonts w:ascii="Palatino" w:hAnsi="Palatino"/>
          <w:b/>
          <w:color w:val="000000" w:themeColor="text1"/>
          <w:szCs w:val="36"/>
        </w:rPr>
        <w:t>During Early Meiosis in Mouse Testes</w:t>
      </w:r>
    </w:p>
    <w:p w14:paraId="67833CA4" w14:textId="77777777" w:rsidR="00D94BA9" w:rsidRPr="00C06104" w:rsidRDefault="00D94BA9" w:rsidP="00D94BA9">
      <w:pPr>
        <w:spacing w:line="480" w:lineRule="exact"/>
        <w:rPr>
          <w:rFonts w:ascii="Palatino" w:hAnsi="Palatino"/>
          <w:b/>
          <w:color w:val="000000" w:themeColor="text1"/>
          <w:szCs w:val="36"/>
        </w:rPr>
      </w:pPr>
    </w:p>
    <w:p w14:paraId="30BA6062" w14:textId="77777777" w:rsidR="00D94BA9" w:rsidRPr="00C06104" w:rsidRDefault="00D94BA9" w:rsidP="00D94BA9">
      <w:pPr>
        <w:spacing w:line="480" w:lineRule="exact"/>
        <w:rPr>
          <w:rFonts w:ascii="Palatino" w:hAnsi="Palatino"/>
          <w:b/>
          <w:color w:val="000000" w:themeColor="text1"/>
          <w:szCs w:val="28"/>
        </w:rPr>
      </w:pPr>
    </w:p>
    <w:p w14:paraId="054608DB" w14:textId="77777777" w:rsidR="00046345" w:rsidRDefault="00D94BA9" w:rsidP="003111B7">
      <w:pPr>
        <w:pStyle w:val="FootnoteText"/>
        <w:spacing w:line="480" w:lineRule="exact"/>
        <w:rPr>
          <w:rFonts w:ascii="Palatino" w:hAnsi="Palatino"/>
          <w:color w:val="000000" w:themeColor="text1"/>
        </w:rPr>
      </w:pPr>
      <w:r w:rsidRPr="00C06104">
        <w:rPr>
          <w:rFonts w:ascii="Palatino" w:hAnsi="Palatino"/>
          <w:color w:val="000000" w:themeColor="text1"/>
        </w:rPr>
        <w:t>Xin Zhiguo Li</w:t>
      </w:r>
      <w:proofErr w:type="gramStart"/>
      <w:r w:rsidRPr="00C06104">
        <w:rPr>
          <w:rFonts w:ascii="Palatino" w:hAnsi="Palatino"/>
          <w:color w:val="000000" w:themeColor="text1"/>
        </w:rPr>
        <w:t>,</w:t>
      </w:r>
      <w:r w:rsidRPr="00C06104">
        <w:rPr>
          <w:rFonts w:ascii="Palatino" w:hAnsi="Palatino"/>
          <w:color w:val="000000" w:themeColor="text1"/>
          <w:vertAlign w:val="superscript"/>
        </w:rPr>
        <w:t>1</w:t>
      </w:r>
      <w:proofErr w:type="gramEnd"/>
      <w:r w:rsidRPr="00C06104">
        <w:rPr>
          <w:rFonts w:ascii="Palatino" w:hAnsi="Palatino"/>
          <w:color w:val="000000" w:themeColor="text1"/>
          <w:vertAlign w:val="superscript"/>
        </w:rPr>
        <w:t>,</w:t>
      </w:r>
      <w:r w:rsidRPr="00C06104">
        <w:rPr>
          <w:rFonts w:ascii="Palatino" w:hAnsi="Palatino"/>
          <w:color w:val="000000" w:themeColor="text1"/>
        </w:rPr>
        <w:t>* Christian K. Roy,</w:t>
      </w:r>
      <w:r w:rsidRPr="00C06104">
        <w:rPr>
          <w:rFonts w:ascii="Palatino" w:hAnsi="Palatino"/>
          <w:color w:val="000000" w:themeColor="text1"/>
          <w:vertAlign w:val="superscript"/>
        </w:rPr>
        <w:t>1,</w:t>
      </w:r>
      <w:r w:rsidRPr="00C06104">
        <w:rPr>
          <w:rFonts w:ascii="Palatino" w:hAnsi="Palatino"/>
          <w:color w:val="000000" w:themeColor="text1"/>
        </w:rPr>
        <w:t xml:space="preserve">* </w:t>
      </w:r>
      <w:r w:rsidR="007A24EF" w:rsidRPr="00A358D9">
        <w:rPr>
          <w:rFonts w:ascii="Palatino" w:hAnsi="Palatino" w:cs="Arial"/>
        </w:rPr>
        <w:t>Xianjun Dong,</w:t>
      </w:r>
      <w:r w:rsidR="007A24EF" w:rsidRPr="00A358D9">
        <w:rPr>
          <w:rFonts w:ascii="Palatino" w:hAnsi="Palatino"/>
          <w:vertAlign w:val="superscript"/>
        </w:rPr>
        <w:t>2</w:t>
      </w:r>
      <w:r w:rsidR="007A24EF" w:rsidRPr="00A358D9">
        <w:rPr>
          <w:rFonts w:ascii="Palatino" w:hAnsi="Palatino" w:cs="Arial"/>
        </w:rPr>
        <w:t xml:space="preserve"> </w:t>
      </w:r>
      <w:r w:rsidR="003111B7" w:rsidRPr="00C06104">
        <w:rPr>
          <w:rFonts w:ascii="Palatino" w:hAnsi="Palatino"/>
          <w:color w:val="000000" w:themeColor="text1"/>
        </w:rPr>
        <w:t>Ewelina Bolcun-Filas,</w:t>
      </w:r>
      <w:r w:rsidR="003111B7">
        <w:rPr>
          <w:rFonts w:ascii="Palatino" w:hAnsi="Palatino"/>
          <w:color w:val="000000" w:themeColor="text1"/>
          <w:vertAlign w:val="superscript"/>
        </w:rPr>
        <w:t>3</w:t>
      </w:r>
    </w:p>
    <w:p w14:paraId="0EFB0EE1" w14:textId="00CBE33F" w:rsidR="00046345" w:rsidRDefault="003111B7" w:rsidP="00046345">
      <w:pPr>
        <w:pStyle w:val="FootnoteText"/>
        <w:spacing w:before="0" w:line="480" w:lineRule="exact"/>
        <w:rPr>
          <w:rFonts w:ascii="Palatino" w:hAnsi="Palatino"/>
          <w:color w:val="000000" w:themeColor="text1"/>
        </w:rPr>
      </w:pPr>
      <w:r w:rsidRPr="00A358D9">
        <w:rPr>
          <w:rFonts w:ascii="Palatino" w:hAnsi="Palatino" w:cs="Arial"/>
        </w:rPr>
        <w:t>Jie Wang</w:t>
      </w:r>
      <w:proofErr w:type="gramStart"/>
      <w:r>
        <w:rPr>
          <w:rFonts w:ascii="Palatino" w:hAnsi="Palatino" w:cs="Arial"/>
        </w:rPr>
        <w:t>,</w:t>
      </w:r>
      <w:r w:rsidRPr="00A358D9">
        <w:rPr>
          <w:rFonts w:ascii="Palatino" w:hAnsi="Palatino"/>
          <w:vertAlign w:val="superscript"/>
        </w:rPr>
        <w:t>2</w:t>
      </w:r>
      <w:proofErr w:type="gramEnd"/>
      <w:r>
        <w:rPr>
          <w:rFonts w:ascii="Palatino" w:hAnsi="Palatino" w:cs="Arial"/>
        </w:rPr>
        <w:t xml:space="preserve"> </w:t>
      </w:r>
      <w:r w:rsidR="00A16EE5" w:rsidRPr="00C06104">
        <w:rPr>
          <w:rFonts w:ascii="Palatino" w:hAnsi="Palatino"/>
          <w:color w:val="000000" w:themeColor="text1"/>
        </w:rPr>
        <w:t>Bo W. Han,</w:t>
      </w:r>
      <w:r w:rsidR="00A16EE5" w:rsidRPr="00C06104">
        <w:rPr>
          <w:rFonts w:ascii="Palatino" w:hAnsi="Palatino"/>
          <w:color w:val="000000" w:themeColor="text1"/>
          <w:vertAlign w:val="superscript"/>
        </w:rPr>
        <w:t>1</w:t>
      </w:r>
      <w:r w:rsidR="005C35D9">
        <w:rPr>
          <w:rFonts w:ascii="Palatino" w:hAnsi="Palatino"/>
          <w:color w:val="000000" w:themeColor="text1"/>
        </w:rPr>
        <w:t xml:space="preserve"> J</w:t>
      </w:r>
      <w:r w:rsidR="00D94BA9" w:rsidRPr="00C06104">
        <w:rPr>
          <w:rFonts w:ascii="Palatino" w:hAnsi="Palatino"/>
          <w:color w:val="000000" w:themeColor="text1"/>
        </w:rPr>
        <w:t>ia Xu,</w:t>
      </w:r>
      <w:r w:rsidR="00A84AF2" w:rsidRPr="00A358D9">
        <w:rPr>
          <w:rFonts w:ascii="Palatino" w:hAnsi="Palatino"/>
          <w:vertAlign w:val="superscript"/>
        </w:rPr>
        <w:t>2</w:t>
      </w:r>
      <w:r w:rsidR="00A16EE5">
        <w:rPr>
          <w:rFonts w:ascii="Palatino" w:hAnsi="Palatino"/>
          <w:color w:val="000000" w:themeColor="text1"/>
        </w:rPr>
        <w:t xml:space="preserve"> M</w:t>
      </w:r>
      <w:r w:rsidR="00D94BA9" w:rsidRPr="00C06104">
        <w:rPr>
          <w:rFonts w:ascii="Palatino" w:hAnsi="Palatino"/>
          <w:color w:val="000000" w:themeColor="text1"/>
        </w:rPr>
        <w:t>elissa J. Moore,</w:t>
      </w:r>
      <w:r w:rsidR="00D94BA9" w:rsidRPr="00C06104">
        <w:rPr>
          <w:rFonts w:ascii="Palatino" w:hAnsi="Palatino"/>
          <w:color w:val="000000" w:themeColor="text1"/>
          <w:vertAlign w:val="superscript"/>
        </w:rPr>
        <w:t>1</w:t>
      </w:r>
      <w:r w:rsidR="00046345">
        <w:rPr>
          <w:rFonts w:ascii="Palatino" w:hAnsi="Palatino"/>
          <w:color w:val="000000" w:themeColor="text1"/>
        </w:rPr>
        <w:t xml:space="preserve"> J</w:t>
      </w:r>
      <w:r w:rsidR="00D94BA9" w:rsidRPr="00C06104">
        <w:rPr>
          <w:rFonts w:ascii="Palatino" w:hAnsi="Palatino"/>
          <w:color w:val="000000" w:themeColor="text1"/>
        </w:rPr>
        <w:t>ohn C. Schimenti,</w:t>
      </w:r>
      <w:r w:rsidR="00A84AF2">
        <w:rPr>
          <w:rFonts w:ascii="Palatino" w:hAnsi="Palatino"/>
          <w:color w:val="000000" w:themeColor="text1"/>
          <w:vertAlign w:val="superscript"/>
        </w:rPr>
        <w:t>3</w:t>
      </w:r>
    </w:p>
    <w:p w14:paraId="79104C4A" w14:textId="507691D9" w:rsidR="00D94BA9" w:rsidRPr="00C06104" w:rsidRDefault="00D94BA9" w:rsidP="00046345">
      <w:pPr>
        <w:pStyle w:val="FootnoteText"/>
        <w:spacing w:before="0" w:line="480" w:lineRule="exact"/>
        <w:rPr>
          <w:rFonts w:ascii="Palatino" w:hAnsi="Palatino"/>
          <w:color w:val="000000" w:themeColor="text1"/>
        </w:rPr>
      </w:pPr>
      <w:r w:rsidRPr="00C06104">
        <w:rPr>
          <w:rFonts w:ascii="Palatino" w:hAnsi="Palatino"/>
          <w:color w:val="000000" w:themeColor="text1"/>
        </w:rPr>
        <w:t>Zhiping Weng</w:t>
      </w:r>
      <w:proofErr w:type="gramStart"/>
      <w:r w:rsidRPr="00C06104">
        <w:rPr>
          <w:rFonts w:ascii="Palatino" w:hAnsi="Palatino"/>
          <w:color w:val="000000" w:themeColor="text1"/>
        </w:rPr>
        <w:t>,</w:t>
      </w:r>
      <w:r w:rsidR="00A84AF2">
        <w:rPr>
          <w:rFonts w:ascii="Palatino" w:hAnsi="Palatino"/>
          <w:color w:val="000000" w:themeColor="text1"/>
          <w:vertAlign w:val="superscript"/>
        </w:rPr>
        <w:t>2</w:t>
      </w:r>
      <w:proofErr w:type="gramEnd"/>
      <w:r w:rsidRPr="00C06104">
        <w:rPr>
          <w:rFonts w:ascii="Palatino" w:hAnsi="Palatino"/>
          <w:color w:val="000000" w:themeColor="text1"/>
        </w:rPr>
        <w:t xml:space="preserve"> </w:t>
      </w:r>
      <w:r w:rsidR="00A16EE5">
        <w:rPr>
          <w:rFonts w:ascii="Palatino" w:hAnsi="Palatino"/>
          <w:color w:val="000000" w:themeColor="text1"/>
        </w:rPr>
        <w:t xml:space="preserve">and </w:t>
      </w:r>
      <w:r w:rsidRPr="00C06104">
        <w:rPr>
          <w:rFonts w:ascii="Palatino" w:hAnsi="Palatino"/>
          <w:color w:val="000000" w:themeColor="text1"/>
        </w:rPr>
        <w:t>Phillip D. Zamore</w:t>
      </w:r>
      <w:r w:rsidRPr="00C06104">
        <w:rPr>
          <w:rFonts w:ascii="Palatino" w:hAnsi="Palatino"/>
          <w:color w:val="000000" w:themeColor="text1"/>
          <w:vertAlign w:val="superscript"/>
        </w:rPr>
        <w:t>1</w:t>
      </w:r>
    </w:p>
    <w:p w14:paraId="014BB809" w14:textId="77777777" w:rsidR="00D94BA9" w:rsidRDefault="00D94BA9" w:rsidP="00D94BA9">
      <w:pPr>
        <w:pStyle w:val="FootnoteText"/>
        <w:spacing w:before="480" w:line="480" w:lineRule="exact"/>
        <w:rPr>
          <w:rFonts w:ascii="Palatino" w:hAnsi="Palatino" w:cs="Palatino-Roman"/>
          <w:color w:val="000000" w:themeColor="text1"/>
        </w:rPr>
      </w:pPr>
      <w:r w:rsidRPr="00C06104">
        <w:rPr>
          <w:rFonts w:ascii="Palatino" w:hAnsi="Palatino"/>
          <w:color w:val="000000" w:themeColor="text1"/>
          <w:vertAlign w:val="superscript"/>
        </w:rPr>
        <w:t>1</w:t>
      </w:r>
      <w:r w:rsidRPr="00C06104">
        <w:rPr>
          <w:rFonts w:ascii="Palatino" w:hAnsi="Palatino"/>
          <w:color w:val="000000" w:themeColor="text1"/>
        </w:rPr>
        <w:t xml:space="preserve">Howard Hughes Medical Institute and Department of Biochemistry and Molecular Pharmacology, University of Massachusetts Medical School, </w:t>
      </w:r>
      <w:r w:rsidRPr="00C06104">
        <w:rPr>
          <w:rFonts w:ascii="Palatino" w:hAnsi="Palatino" w:cs="Palatino-Roman"/>
          <w:color w:val="000000" w:themeColor="text1"/>
        </w:rPr>
        <w:t>Worcester, MA 01605, USA</w:t>
      </w:r>
    </w:p>
    <w:p w14:paraId="50DFDC34" w14:textId="77777777" w:rsidR="00020C60" w:rsidRPr="00C06104" w:rsidRDefault="00020C60" w:rsidP="00020C60">
      <w:pPr>
        <w:pStyle w:val="FootnoteText"/>
        <w:spacing w:before="0" w:line="480" w:lineRule="exact"/>
        <w:rPr>
          <w:rFonts w:ascii="Palatino" w:hAnsi="Palatino" w:cs="Palatino-Roman"/>
          <w:color w:val="000000" w:themeColor="text1"/>
        </w:rPr>
      </w:pPr>
      <w:proofErr w:type="gramStart"/>
      <w:r>
        <w:rPr>
          <w:rFonts w:ascii="Palatino" w:hAnsi="Palatino" w:cs="Palatino-Roman"/>
          <w:color w:val="000000" w:themeColor="text1"/>
          <w:vertAlign w:val="superscript"/>
        </w:rPr>
        <w:t>2</w:t>
      </w:r>
      <w:r w:rsidRPr="00C06104">
        <w:rPr>
          <w:rFonts w:ascii="Palatino" w:hAnsi="Palatino" w:cs="Palatino-Roman"/>
          <w:color w:val="000000" w:themeColor="text1"/>
        </w:rPr>
        <w:t>Program in Bioinformatics and Integrative Biology, University of Massachusetts Medical School, Worcester, MA 01605, USA.</w:t>
      </w:r>
      <w:proofErr w:type="gramEnd"/>
    </w:p>
    <w:p w14:paraId="370F93CE" w14:textId="77777777" w:rsidR="00D94BA9" w:rsidRPr="00C06104" w:rsidRDefault="00020C60" w:rsidP="00020C60">
      <w:pPr>
        <w:pStyle w:val="FootnoteText"/>
        <w:spacing w:before="0" w:after="480" w:line="480" w:lineRule="exact"/>
        <w:rPr>
          <w:rFonts w:ascii="Palatino" w:hAnsi="Palatino" w:cs="Palatino-Roman"/>
          <w:color w:val="000000" w:themeColor="text1"/>
        </w:rPr>
      </w:pPr>
      <w:r>
        <w:rPr>
          <w:rFonts w:ascii="Palatino" w:hAnsi="Palatino" w:cs="Palatino-Roman"/>
          <w:color w:val="000000" w:themeColor="text1"/>
          <w:vertAlign w:val="superscript"/>
        </w:rPr>
        <w:t>3</w:t>
      </w:r>
      <w:r w:rsidR="00D94BA9" w:rsidRPr="00C06104">
        <w:rPr>
          <w:rFonts w:ascii="Palatino" w:hAnsi="Palatino" w:cs="Palatino-Roman"/>
          <w:color w:val="000000" w:themeColor="text1"/>
        </w:rPr>
        <w:t>Cornell University College of Veterinary Medicine, Department of Biomedical Sciences and Center for Vertebrate Genomics, Ithaca, NY 14850, USA</w:t>
      </w:r>
    </w:p>
    <w:p w14:paraId="6BA60DC4" w14:textId="77777777" w:rsidR="00D94BA9" w:rsidRPr="00C06104" w:rsidRDefault="00D94BA9" w:rsidP="00D94BA9">
      <w:pPr>
        <w:spacing w:before="360" w:line="480" w:lineRule="exact"/>
        <w:rPr>
          <w:rFonts w:ascii="Palatino" w:hAnsi="Palatino"/>
          <w:color w:val="000000" w:themeColor="text1"/>
        </w:rPr>
      </w:pPr>
      <w:r w:rsidRPr="00C06104">
        <w:rPr>
          <w:rFonts w:ascii="Palatino" w:hAnsi="Palatino"/>
          <w:color w:val="000000" w:themeColor="text1"/>
        </w:rPr>
        <w:t>*These authors contributed equally to this work.</w:t>
      </w:r>
    </w:p>
    <w:p w14:paraId="5C6B006D" w14:textId="77777777" w:rsidR="00D94BA9" w:rsidRPr="00C06104" w:rsidRDefault="00D94BA9" w:rsidP="00D94BA9">
      <w:pPr>
        <w:spacing w:before="360" w:line="480" w:lineRule="exact"/>
        <w:rPr>
          <w:rFonts w:ascii="Palatino" w:hAnsi="Palatino"/>
          <w:color w:val="000000" w:themeColor="text1"/>
        </w:rPr>
      </w:pPr>
      <w:r w:rsidRPr="00C06104">
        <w:rPr>
          <w:rFonts w:ascii="Palatino" w:hAnsi="Palatino"/>
        </w:rPr>
        <w:t>*Correspondence: zhiping.weng@umassmed.edu (Z.W.), phillip.zamore@umassmed.edu (P.D.Z.)</w:t>
      </w:r>
    </w:p>
    <w:p w14:paraId="0FFC48EA" w14:textId="77777777" w:rsidR="00D94BA9" w:rsidRPr="00C06104" w:rsidRDefault="00D94BA9" w:rsidP="00D94BA9">
      <w:pPr>
        <w:spacing w:before="360" w:line="480" w:lineRule="exact"/>
        <w:rPr>
          <w:rFonts w:ascii="Palatino" w:hAnsi="Palatino"/>
          <w:color w:val="000000" w:themeColor="text1"/>
        </w:rPr>
      </w:pPr>
      <w:r w:rsidRPr="00C06104">
        <w:rPr>
          <w:rFonts w:ascii="Palatino" w:hAnsi="Palatino"/>
        </w:rPr>
        <w:t xml:space="preserve">Running title: A-MYB Initiates Transcription of Pachytene piRNA </w:t>
      </w:r>
      <w:r w:rsidR="00527592">
        <w:rPr>
          <w:rFonts w:ascii="Palatino" w:hAnsi="Palatino"/>
        </w:rPr>
        <w:t>Gene</w:t>
      </w:r>
      <w:r w:rsidRPr="00C06104">
        <w:rPr>
          <w:rFonts w:ascii="Palatino" w:hAnsi="Palatino"/>
        </w:rPr>
        <w:t>s</w:t>
      </w:r>
    </w:p>
    <w:p w14:paraId="5C860163" w14:textId="77777777" w:rsidR="00D94BA9" w:rsidRPr="00C06104" w:rsidRDefault="00D94BA9" w:rsidP="00D94BA9">
      <w:pPr>
        <w:spacing w:before="360" w:line="480" w:lineRule="exact"/>
        <w:outlineLvl w:val="0"/>
        <w:rPr>
          <w:rFonts w:ascii="Palatino" w:hAnsi="Palatino"/>
          <w:color w:val="000000" w:themeColor="text1"/>
        </w:rPr>
      </w:pPr>
      <w:bookmarkStart w:id="0" w:name="_Toc180462786"/>
      <w:r w:rsidRPr="00C06104">
        <w:rPr>
          <w:rFonts w:ascii="Palatino" w:hAnsi="Palatino"/>
        </w:rPr>
        <w:br w:type="page"/>
      </w:r>
      <w:bookmarkEnd w:id="0"/>
    </w:p>
    <w:p w14:paraId="1BF01EA4" w14:textId="77777777" w:rsidR="00D94BA9" w:rsidRPr="00C06104" w:rsidRDefault="00D94BA9" w:rsidP="00D94BA9">
      <w:pPr>
        <w:spacing w:after="120" w:line="480" w:lineRule="exact"/>
        <w:rPr>
          <w:rFonts w:ascii="Palatino" w:hAnsi="Palatino" w:cs="Arial"/>
          <w:color w:val="000000" w:themeColor="text1"/>
          <w:szCs w:val="22"/>
        </w:rPr>
      </w:pPr>
      <w:r w:rsidRPr="00C06104">
        <w:rPr>
          <w:rFonts w:ascii="Palatino" w:hAnsi="Palatino"/>
          <w:b/>
        </w:rPr>
        <w:lastRenderedPageBreak/>
        <w:t>SUMMARY</w:t>
      </w:r>
    </w:p>
    <w:p w14:paraId="65D42DBA" w14:textId="77777777" w:rsidR="00D94BA9" w:rsidRPr="00C06104" w:rsidRDefault="00954380" w:rsidP="00D94BA9">
      <w:pPr>
        <w:spacing w:line="480" w:lineRule="exact"/>
        <w:rPr>
          <w:rFonts w:ascii="Palatino" w:hAnsi="Palatino" w:cs="Arial"/>
          <w:color w:val="000000" w:themeColor="text1"/>
          <w:szCs w:val="22"/>
        </w:rPr>
      </w:pPr>
      <w:r>
        <w:rPr>
          <w:rFonts w:ascii="Palatino" w:hAnsi="Palatino" w:cs="Arial"/>
          <w:color w:val="000000" w:themeColor="text1"/>
          <w:szCs w:val="22"/>
        </w:rPr>
        <w:t>Animal</w:t>
      </w:r>
      <w:r w:rsidR="00D94BA9" w:rsidRPr="00C06104">
        <w:rPr>
          <w:rFonts w:ascii="Palatino" w:hAnsi="Palatino" w:cs="Arial"/>
          <w:color w:val="000000" w:themeColor="text1"/>
          <w:szCs w:val="22"/>
        </w:rPr>
        <w:t xml:space="preserve"> germ cells produce PIWI-interacting RNAs (piRNAs), small silencing RNAs that suppress transposons and enable gamete maturation. Mammalian transposon-silencing piRNAs accumulate early in spermatogenesis, whereas pachytene piRNAs are produced later </w:t>
      </w:r>
      <w:r w:rsidR="00957A85">
        <w:rPr>
          <w:rFonts w:ascii="Palatino" w:hAnsi="Palatino" w:cs="Arial"/>
          <w:color w:val="000000" w:themeColor="text1"/>
          <w:szCs w:val="22"/>
        </w:rPr>
        <w:t>during</w:t>
      </w:r>
      <w:r w:rsidR="00D94BA9" w:rsidRPr="00C06104">
        <w:rPr>
          <w:rFonts w:ascii="Palatino" w:hAnsi="Palatino" w:cs="Arial"/>
          <w:color w:val="000000" w:themeColor="text1"/>
          <w:szCs w:val="22"/>
        </w:rPr>
        <w:t xml:space="preserve"> post-natal spermatogenesis</w:t>
      </w:r>
      <w:r>
        <w:rPr>
          <w:rFonts w:ascii="Palatino" w:hAnsi="Palatino" w:cs="Arial"/>
          <w:color w:val="000000" w:themeColor="text1"/>
          <w:szCs w:val="22"/>
        </w:rPr>
        <w:t>; they</w:t>
      </w:r>
      <w:r w:rsidR="00D94BA9" w:rsidRPr="00C06104">
        <w:rPr>
          <w:rFonts w:ascii="Palatino" w:hAnsi="Palatino" w:cs="Arial"/>
          <w:color w:val="000000" w:themeColor="text1"/>
          <w:szCs w:val="22"/>
        </w:rPr>
        <w:t xml:space="preserve"> account for &gt;95% of all piRNAs in </w:t>
      </w:r>
      <w:r w:rsidR="00957A85">
        <w:rPr>
          <w:rFonts w:ascii="Palatino" w:hAnsi="Palatino" w:cs="Arial"/>
          <w:color w:val="000000" w:themeColor="text1"/>
          <w:szCs w:val="22"/>
        </w:rPr>
        <w:t xml:space="preserve">the </w:t>
      </w:r>
      <w:r w:rsidR="00D94BA9" w:rsidRPr="00C06104">
        <w:rPr>
          <w:rFonts w:ascii="Palatino" w:hAnsi="Palatino" w:cs="Arial"/>
          <w:color w:val="000000" w:themeColor="text1"/>
          <w:szCs w:val="22"/>
        </w:rPr>
        <w:t xml:space="preserve">adult mouse </w:t>
      </w:r>
      <w:r w:rsidR="00957A85">
        <w:rPr>
          <w:rFonts w:ascii="Palatino" w:hAnsi="Palatino" w:cs="Arial"/>
          <w:color w:val="000000" w:themeColor="text1"/>
          <w:szCs w:val="22"/>
        </w:rPr>
        <w:t>testi</w:t>
      </w:r>
      <w:r w:rsidR="00D94BA9" w:rsidRPr="00C06104">
        <w:rPr>
          <w:rFonts w:ascii="Palatino" w:hAnsi="Palatino" w:cs="Arial"/>
          <w:color w:val="000000" w:themeColor="text1"/>
          <w:szCs w:val="22"/>
        </w:rPr>
        <w:t xml:space="preserve">s. Mutants defective </w:t>
      </w:r>
      <w:r>
        <w:rPr>
          <w:rFonts w:ascii="Palatino" w:hAnsi="Palatino" w:cs="Arial"/>
          <w:color w:val="000000" w:themeColor="text1"/>
          <w:szCs w:val="22"/>
        </w:rPr>
        <w:t>for</w:t>
      </w:r>
      <w:r w:rsidR="00D94BA9" w:rsidRPr="00C06104">
        <w:rPr>
          <w:rFonts w:ascii="Palatino" w:hAnsi="Palatino" w:cs="Arial"/>
          <w:color w:val="000000" w:themeColor="text1"/>
          <w:szCs w:val="22"/>
        </w:rPr>
        <w:t xml:space="preserve"> </w:t>
      </w:r>
      <w:r>
        <w:rPr>
          <w:rFonts w:ascii="Palatino" w:hAnsi="Palatino" w:cs="Arial"/>
          <w:color w:val="000000" w:themeColor="text1"/>
          <w:szCs w:val="22"/>
        </w:rPr>
        <w:t xml:space="preserve">pachytene </w:t>
      </w:r>
      <w:r w:rsidR="00D94BA9" w:rsidRPr="00C06104">
        <w:rPr>
          <w:rFonts w:ascii="Palatino" w:hAnsi="Palatino" w:cs="Arial"/>
          <w:color w:val="000000" w:themeColor="text1"/>
          <w:szCs w:val="22"/>
        </w:rPr>
        <w:t xml:space="preserve">piRNA pathway proteins fail to produce mature sperm, but neither the </w:t>
      </w:r>
      <w:r w:rsidR="0062126C">
        <w:rPr>
          <w:rFonts w:ascii="Palatino" w:hAnsi="Palatino" w:cs="Arial"/>
          <w:color w:val="000000" w:themeColor="text1"/>
          <w:szCs w:val="22"/>
        </w:rPr>
        <w:t xml:space="preserve">piRNA </w:t>
      </w:r>
      <w:r w:rsidR="00957A85">
        <w:rPr>
          <w:rFonts w:ascii="Palatino" w:hAnsi="Palatino" w:cs="Arial"/>
          <w:color w:val="000000" w:themeColor="text1"/>
          <w:szCs w:val="22"/>
        </w:rPr>
        <w:t xml:space="preserve">precursor </w:t>
      </w:r>
      <w:r w:rsidR="0062126C">
        <w:rPr>
          <w:rFonts w:ascii="Palatino" w:hAnsi="Palatino" w:cs="Arial"/>
          <w:color w:val="000000" w:themeColor="text1"/>
          <w:szCs w:val="22"/>
        </w:rPr>
        <w:t>transcripts</w:t>
      </w:r>
      <w:r w:rsidR="00D94BA9" w:rsidRPr="00C06104">
        <w:rPr>
          <w:rFonts w:ascii="Palatino" w:hAnsi="Palatino" w:cs="Arial"/>
          <w:color w:val="000000" w:themeColor="text1"/>
          <w:szCs w:val="22"/>
        </w:rPr>
        <w:t xml:space="preserve"> nor the trigger for pachytene piRNA production is known. Here, we show that the transcription factor A-MYB initiates pachytene piRNA production. A-MYB drives transcription of both pachytene piRNA precursor RNAs and the mRNAs for </w:t>
      </w:r>
      <w:r w:rsidR="005F152F" w:rsidRPr="00C06104">
        <w:rPr>
          <w:rFonts w:ascii="Palatino" w:hAnsi="Palatino" w:cs="Arial"/>
          <w:color w:val="000000" w:themeColor="text1"/>
          <w:szCs w:val="22"/>
        </w:rPr>
        <w:t xml:space="preserve">core </w:t>
      </w:r>
      <w:r w:rsidR="00D94BA9" w:rsidRPr="00C06104">
        <w:rPr>
          <w:rFonts w:ascii="Palatino" w:hAnsi="Palatino" w:cs="Arial"/>
          <w:color w:val="000000" w:themeColor="text1"/>
          <w:szCs w:val="22"/>
        </w:rPr>
        <w:t xml:space="preserve">piRNA biogenesis factors, including MIWI, the protein through which pachytene piRNAs function. A-MYB regulation of piRNA pathway proteins and piRNA </w:t>
      </w:r>
      <w:r w:rsidR="005C1795">
        <w:rPr>
          <w:rFonts w:ascii="Palatino" w:hAnsi="Palatino" w:cs="Arial"/>
          <w:color w:val="000000" w:themeColor="text1"/>
          <w:szCs w:val="22"/>
        </w:rPr>
        <w:t>genes</w:t>
      </w:r>
      <w:r w:rsidR="00D94BA9" w:rsidRPr="00C06104">
        <w:rPr>
          <w:rFonts w:ascii="Palatino" w:hAnsi="Palatino" w:cs="Arial"/>
          <w:color w:val="000000" w:themeColor="text1"/>
          <w:szCs w:val="22"/>
        </w:rPr>
        <w:t xml:space="preserve"> creates a coherent feed-forward loop that ensures the robust accumulation of pachytene piRNAs. This regulatory circuit, which can be detected in rooster testes, likely predates the divergence of birds and mammals.</w:t>
      </w:r>
    </w:p>
    <w:p w14:paraId="17EB2299" w14:textId="77777777" w:rsidR="00D94BA9" w:rsidRPr="00C06104" w:rsidRDefault="00D94BA9" w:rsidP="00D94BA9">
      <w:pPr>
        <w:spacing w:before="3840" w:line="480" w:lineRule="exact"/>
        <w:outlineLvl w:val="0"/>
        <w:rPr>
          <w:rFonts w:ascii="Palatino" w:hAnsi="Palatino"/>
          <w:b/>
        </w:rPr>
      </w:pPr>
      <w:r w:rsidRPr="00C06104">
        <w:rPr>
          <w:rFonts w:ascii="Palatino" w:hAnsi="Palatino"/>
          <w:b/>
        </w:rPr>
        <w:t>Keywords: PIWI-interacting RNA; piRNA; MIWI; MILI, A-MYB, MYBL1</w:t>
      </w:r>
    </w:p>
    <w:p w14:paraId="329AFBE2" w14:textId="77777777" w:rsidR="00D94BA9" w:rsidRPr="00C06104" w:rsidRDefault="00D94BA9" w:rsidP="00D94BA9">
      <w:pPr>
        <w:spacing w:line="480" w:lineRule="exact"/>
        <w:rPr>
          <w:rFonts w:ascii="Palatino" w:hAnsi="Palatino" w:cs="Arial"/>
          <w:color w:val="000000" w:themeColor="text1"/>
          <w:szCs w:val="22"/>
        </w:rPr>
      </w:pPr>
      <w:r w:rsidRPr="00C06104">
        <w:rPr>
          <w:rFonts w:ascii="Palatino" w:hAnsi="Palatino" w:cs="Arial"/>
          <w:color w:val="000000" w:themeColor="text1"/>
          <w:szCs w:val="22"/>
        </w:rPr>
        <w:br w:type="page"/>
      </w:r>
    </w:p>
    <w:p w14:paraId="7EBDDEB2" w14:textId="77777777" w:rsidR="00D94BA9" w:rsidRPr="00C06104" w:rsidRDefault="00D94BA9" w:rsidP="00D94BA9">
      <w:pPr>
        <w:spacing w:after="120" w:line="480" w:lineRule="exact"/>
        <w:rPr>
          <w:rFonts w:ascii="Palatino" w:hAnsi="Palatino" w:cs="Arial"/>
          <w:color w:val="000000" w:themeColor="text1"/>
          <w:szCs w:val="22"/>
        </w:rPr>
      </w:pPr>
      <w:r w:rsidRPr="00C06104">
        <w:rPr>
          <w:rFonts w:ascii="Palatino" w:hAnsi="Palatino"/>
          <w:b/>
        </w:rPr>
        <w:t>INTRODUCTION</w:t>
      </w:r>
    </w:p>
    <w:p w14:paraId="55154B73" w14:textId="77777777" w:rsidR="00D94BA9" w:rsidRPr="00C06104" w:rsidRDefault="00D94BA9" w:rsidP="00D94BA9">
      <w:pPr>
        <w:spacing w:line="480" w:lineRule="exact"/>
        <w:rPr>
          <w:rFonts w:ascii="Palatino" w:hAnsi="Palatino" w:cs="Arial"/>
          <w:szCs w:val="22"/>
        </w:rPr>
      </w:pPr>
      <w:r w:rsidRPr="00C06104">
        <w:rPr>
          <w:rFonts w:ascii="Palatino" w:hAnsi="Palatino" w:cs="Arial"/>
          <w:color w:val="000000" w:themeColor="text1"/>
          <w:szCs w:val="22"/>
        </w:rPr>
        <w:t xml:space="preserve">PIWI-interacting RNAs (piRNAs) can be distinguished from </w:t>
      </w:r>
      <w:r w:rsidR="00953735">
        <w:rPr>
          <w:rFonts w:ascii="Palatino" w:hAnsi="Palatino" w:cs="Arial"/>
          <w:color w:val="000000" w:themeColor="text1"/>
          <w:szCs w:val="22"/>
        </w:rPr>
        <w:t>other</w:t>
      </w:r>
      <w:r w:rsidR="00953735" w:rsidRPr="00C06104">
        <w:rPr>
          <w:rFonts w:ascii="Palatino" w:hAnsi="Palatino" w:cs="Arial"/>
          <w:color w:val="000000" w:themeColor="text1"/>
          <w:szCs w:val="22"/>
        </w:rPr>
        <w:t xml:space="preserve"> </w:t>
      </w:r>
      <w:r w:rsidR="00953735">
        <w:rPr>
          <w:rFonts w:ascii="Palatino" w:hAnsi="Palatino" w:cs="Arial"/>
          <w:color w:val="000000" w:themeColor="text1"/>
          <w:szCs w:val="22"/>
        </w:rPr>
        <w:t xml:space="preserve">animal </w:t>
      </w:r>
      <w:r w:rsidR="00953735" w:rsidRPr="00C06104">
        <w:rPr>
          <w:rFonts w:ascii="Palatino" w:hAnsi="Palatino" w:cs="Arial"/>
          <w:color w:val="000000" w:themeColor="text1"/>
          <w:szCs w:val="22"/>
        </w:rPr>
        <w:t>small silencing RNAs</w:t>
      </w:r>
      <w:r w:rsidRPr="00C06104">
        <w:rPr>
          <w:rFonts w:ascii="Palatino" w:hAnsi="Palatino" w:cs="Arial"/>
          <w:color w:val="000000" w:themeColor="text1"/>
          <w:szCs w:val="22"/>
        </w:rPr>
        <w:t xml:space="preserve"> by their longer length, typically 23–3</w:t>
      </w:r>
      <w:r w:rsidRPr="00C06104">
        <w:rPr>
          <w:rFonts w:ascii="Palatino" w:hAnsi="Palatino" w:cs="Arial"/>
          <w:szCs w:val="22"/>
        </w:rPr>
        <w:t>5</w:t>
      </w:r>
      <w:r w:rsidRPr="00C06104">
        <w:rPr>
          <w:rFonts w:ascii="Palatino" w:hAnsi="Palatino" w:cs="Arial"/>
          <w:color w:val="000000" w:themeColor="text1"/>
          <w:szCs w:val="22"/>
        </w:rPr>
        <w:t xml:space="preserve"> nt, </w:t>
      </w:r>
      <w:r w:rsidRPr="00EF13B4">
        <w:rPr>
          <w:rFonts w:ascii="Palatino" w:hAnsi="Palatino" w:cs="Arial"/>
          <w:iCs/>
          <w:color w:val="000000" w:themeColor="text1"/>
          <w:lang w:eastAsia="ja-JP"/>
        </w:rPr>
        <w:t>2</w:t>
      </w:r>
      <w:r w:rsidRPr="00EF13B4">
        <w:rPr>
          <w:rFonts w:ascii="Palatino" w:hAnsi="Palatino" w:cs="Arial"/>
          <w:color w:val="000000" w:themeColor="text1"/>
          <w:lang w:eastAsia="ja-JP"/>
        </w:rPr>
        <w:t>′</w:t>
      </w:r>
      <w:r w:rsidR="000E7BE2" w:rsidRPr="00EF13B4">
        <w:rPr>
          <w:rFonts w:ascii="Palatino" w:hAnsi="Palatino" w:cs="Arial"/>
          <w:iCs/>
          <w:color w:val="000000" w:themeColor="text1"/>
        </w:rPr>
        <w:t>-</w:t>
      </w:r>
      <w:r w:rsidR="000E7BE2" w:rsidRPr="00EF13B4">
        <w:rPr>
          <w:rFonts w:ascii="Palatino" w:hAnsi="Palatino" w:cs="Arial"/>
          <w:i/>
          <w:iCs/>
          <w:color w:val="000000" w:themeColor="text1"/>
        </w:rPr>
        <w:t>O</w:t>
      </w:r>
      <w:r w:rsidR="000E7BE2" w:rsidRPr="00EF13B4">
        <w:rPr>
          <w:rFonts w:ascii="Palatino" w:hAnsi="Palatino" w:cs="Arial"/>
          <w:iCs/>
          <w:color w:val="000000" w:themeColor="text1"/>
        </w:rPr>
        <w:t>-methyl</w:t>
      </w:r>
      <w:r w:rsidR="000E7BE2" w:rsidRPr="00EF13B4">
        <w:rPr>
          <w:rFonts w:ascii="Palatino" w:hAnsi="Palatino" w:cs="Arial"/>
          <w:color w:val="000000" w:themeColor="text1"/>
        </w:rPr>
        <w:t>-</w:t>
      </w:r>
      <w:r w:rsidRPr="00EF13B4">
        <w:rPr>
          <w:rFonts w:ascii="Palatino" w:hAnsi="Palatino" w:cs="Arial"/>
          <w:color w:val="000000" w:themeColor="text1"/>
        </w:rPr>
        <w:t>modifi</w:t>
      </w:r>
      <w:r w:rsidR="000E7BE2" w:rsidRPr="00EF13B4">
        <w:rPr>
          <w:rFonts w:ascii="Palatino" w:hAnsi="Palatino" w:cs="Arial"/>
          <w:color w:val="000000" w:themeColor="text1"/>
        </w:rPr>
        <w:t>ed</w:t>
      </w:r>
      <w:r w:rsidRPr="00C06104">
        <w:rPr>
          <w:rFonts w:ascii="Palatino" w:hAnsi="Palatino" w:cs="Arial"/>
          <w:color w:val="000000" w:themeColor="text1"/>
          <w:szCs w:val="22"/>
        </w:rPr>
        <w:t xml:space="preserve"> 3</w:t>
      </w:r>
      <w:r w:rsidR="00E709F2" w:rsidRPr="00C06104">
        <w:rPr>
          <w:rFonts w:ascii="Palatino" w:hAnsi="Palatino" w:cs="Arial"/>
          <w:color w:val="000000" w:themeColor="text1"/>
          <w:szCs w:val="22"/>
        </w:rPr>
        <w:t>′</w:t>
      </w:r>
      <w:r w:rsidRPr="00C06104">
        <w:rPr>
          <w:rFonts w:ascii="Palatino" w:hAnsi="Palatino" w:cs="Arial"/>
          <w:color w:val="000000" w:themeColor="text1"/>
          <w:szCs w:val="22"/>
        </w:rPr>
        <w:t xml:space="preserve"> termini, and association with PIWI proteins, a distinct sub-group of Argonaute proteins, the small RNA-guided proteins responsible for RNA interference and related pathways </w:t>
      </w:r>
      <w:r w:rsidRPr="00C06104">
        <w:rPr>
          <w:rFonts w:ascii="Palatino" w:hAnsi="Palatino" w:cs="Arial"/>
          <w:color w:val="000000" w:themeColor="text1"/>
          <w:szCs w:val="22"/>
        </w:rPr>
        <w:fldChar w:fldCharType="begin"/>
      </w:r>
      <w:r w:rsidRPr="00C06104">
        <w:rPr>
          <w:rFonts w:ascii="Palatino" w:hAnsi="Palatino" w:cs="Arial"/>
          <w:color w:val="000000" w:themeColor="text1"/>
          <w:szCs w:val="22"/>
        </w:rPr>
        <w:instrText>ADDIN BEC{Ghildiyal and Zamore, 2009, #26; Aravin and Hannon, 2008, #11797; Kim et al., 2009, #76031; Farazi et al., 2008, #77618; Thomson and Lin, 2009, #79803</w:instrText>
      </w:r>
      <w:r w:rsidRPr="00C06104">
        <w:rPr>
          <w:rFonts w:ascii="Palatino" w:hAnsi="Palatino"/>
          <w:color w:val="000000" w:themeColor="text1"/>
          <w:szCs w:val="22"/>
        </w:rPr>
        <w:instrText xml:space="preserve">; </w:instrText>
      </w:r>
      <w:r w:rsidRPr="00C06104">
        <w:rPr>
          <w:rFonts w:ascii="Palatino" w:hAnsi="Palatino" w:cs="Arial"/>
          <w:color w:val="000000" w:themeColor="text1"/>
          <w:szCs w:val="22"/>
        </w:rPr>
        <w:instrText>Cenik and Zamore, 2011, #104332}</w:instrText>
      </w:r>
      <w:r w:rsidRPr="00C06104">
        <w:rPr>
          <w:rFonts w:ascii="Palatino" w:hAnsi="Palatino" w:cs="Arial"/>
          <w:color w:val="000000" w:themeColor="text1"/>
          <w:szCs w:val="22"/>
        </w:rPr>
        <w:fldChar w:fldCharType="separate"/>
      </w:r>
      <w:r w:rsidRPr="00C06104">
        <w:rPr>
          <w:rFonts w:ascii="Palatino" w:hAnsi="Palatino" w:cs="Arial"/>
          <w:color w:val="000000" w:themeColor="text1"/>
          <w:szCs w:val="22"/>
        </w:rPr>
        <w:t>(Kumar and Carmichael, 1998; Aravin and Hannon, 2008; Farazi et al., 2008; Kim et al., 2009; Thomson and Lin, 2009; Cenik and Zamore, 2011)</w:t>
      </w:r>
      <w:r w:rsidRPr="00C06104">
        <w:rPr>
          <w:rFonts w:ascii="Palatino" w:hAnsi="Palatino" w:cs="Arial"/>
          <w:color w:val="000000" w:themeColor="text1"/>
          <w:szCs w:val="22"/>
        </w:rPr>
        <w:fldChar w:fldCharType="end"/>
      </w:r>
      <w:r w:rsidRPr="00C06104">
        <w:rPr>
          <w:rFonts w:ascii="Palatino" w:hAnsi="Palatino" w:cs="Arial"/>
          <w:color w:val="000000" w:themeColor="text1"/>
          <w:szCs w:val="22"/>
        </w:rPr>
        <w:t xml:space="preserve">. </w:t>
      </w:r>
      <w:proofErr w:type="gramStart"/>
      <w:r w:rsidRPr="00C06104">
        <w:rPr>
          <w:rFonts w:ascii="Palatino" w:hAnsi="Palatino" w:cs="Arial"/>
          <w:szCs w:val="22"/>
        </w:rPr>
        <w:t>piRNA</w:t>
      </w:r>
      <w:proofErr w:type="gramEnd"/>
      <w:r w:rsidRPr="00C06104">
        <w:rPr>
          <w:rFonts w:ascii="Palatino" w:hAnsi="Palatino" w:cs="Arial"/>
          <w:szCs w:val="22"/>
        </w:rPr>
        <w:t xml:space="preserve"> production does not require Dicer, the double-stranded RNA endonuclease that makes </w:t>
      </w:r>
      <w:r w:rsidR="00B20BF8" w:rsidRPr="00C06104">
        <w:rPr>
          <w:rFonts w:ascii="Palatino" w:hAnsi="Palatino" w:cs="Arial"/>
          <w:color w:val="000000" w:themeColor="text1"/>
          <w:szCs w:val="22"/>
        </w:rPr>
        <w:t xml:space="preserve">microRNAs </w:t>
      </w:r>
      <w:r w:rsidR="00B20BF8">
        <w:rPr>
          <w:rFonts w:ascii="Palatino" w:hAnsi="Palatino" w:cs="Arial"/>
          <w:color w:val="000000" w:themeColor="text1"/>
          <w:szCs w:val="22"/>
        </w:rPr>
        <w:t xml:space="preserve">(miRNAs) </w:t>
      </w:r>
      <w:r w:rsidR="00B20BF8" w:rsidRPr="00C06104">
        <w:rPr>
          <w:rFonts w:ascii="Palatino" w:hAnsi="Palatino" w:cs="Arial"/>
          <w:color w:val="000000" w:themeColor="text1"/>
          <w:szCs w:val="22"/>
        </w:rPr>
        <w:t>and small interfering RNAs</w:t>
      </w:r>
      <w:r w:rsidRPr="00C06104">
        <w:rPr>
          <w:rFonts w:ascii="Palatino" w:hAnsi="Palatino" w:cs="Arial"/>
          <w:szCs w:val="22"/>
        </w:rPr>
        <w:t xml:space="preserve">, and piRNAs are thought to derive from single-stranded, rather than double-stranded RNA </w:t>
      </w:r>
      <w:r w:rsidRPr="00C06104">
        <w:rPr>
          <w:rFonts w:ascii="Palatino" w:hAnsi="Palatino" w:cs="Arial"/>
          <w:szCs w:val="22"/>
        </w:rPr>
        <w:fldChar w:fldCharType="begin"/>
      </w:r>
      <w:r w:rsidRPr="00C06104">
        <w:rPr>
          <w:rFonts w:ascii="Palatino" w:hAnsi="Palatino" w:cs="Arial"/>
          <w:szCs w:val="22"/>
        </w:rPr>
        <w:instrText>ADDIN BEC{Vagin et al., 2006, #33221; Houwing et al., 2007, #79141}</w:instrText>
      </w:r>
      <w:r w:rsidRPr="00C06104">
        <w:rPr>
          <w:rFonts w:ascii="Palatino" w:hAnsi="Palatino" w:cs="Arial"/>
          <w:szCs w:val="22"/>
        </w:rPr>
        <w:fldChar w:fldCharType="separate"/>
      </w:r>
      <w:r w:rsidRPr="00C06104">
        <w:rPr>
          <w:rFonts w:ascii="Palatino" w:hAnsi="Palatino" w:cs="Arial"/>
          <w:szCs w:val="22"/>
        </w:rPr>
        <w:t>(Vagin et al., 2006; Houwing et al., 2007)</w:t>
      </w:r>
      <w:r w:rsidRPr="00C06104">
        <w:rPr>
          <w:rFonts w:ascii="Palatino" w:hAnsi="Palatino" w:cs="Arial"/>
          <w:szCs w:val="22"/>
        </w:rPr>
        <w:fldChar w:fldCharType="end"/>
      </w:r>
      <w:r w:rsidRPr="00C06104">
        <w:rPr>
          <w:rFonts w:ascii="Palatino" w:hAnsi="Palatino" w:cs="Arial"/>
          <w:szCs w:val="22"/>
        </w:rPr>
        <w:t>.</w:t>
      </w:r>
    </w:p>
    <w:p w14:paraId="2CFC4D20" w14:textId="79156110" w:rsidR="00D94BA9" w:rsidRDefault="00D94BA9" w:rsidP="00D94BA9">
      <w:pPr>
        <w:spacing w:line="480" w:lineRule="exact"/>
        <w:ind w:firstLine="720"/>
        <w:rPr>
          <w:rFonts w:ascii="Palatino" w:hAnsi="Palatino" w:cs="Arial"/>
          <w:color w:val="000000" w:themeColor="text1"/>
          <w:szCs w:val="22"/>
        </w:rPr>
      </w:pPr>
      <w:r w:rsidRPr="00C06104">
        <w:rPr>
          <w:rFonts w:ascii="Palatino" w:hAnsi="Palatino" w:cs="Arial"/>
          <w:color w:val="000000" w:themeColor="text1"/>
          <w:szCs w:val="22"/>
        </w:rPr>
        <w:t xml:space="preserve">In most bilateral animals, </w:t>
      </w:r>
      <w:r w:rsidR="00546177">
        <w:rPr>
          <w:rFonts w:ascii="Palatino" w:hAnsi="Palatino" w:cs="Arial"/>
          <w:color w:val="000000" w:themeColor="text1"/>
          <w:szCs w:val="22"/>
        </w:rPr>
        <w:t>g</w:t>
      </w:r>
      <w:r w:rsidRPr="00C06104">
        <w:rPr>
          <w:rFonts w:ascii="Palatino" w:hAnsi="Palatino" w:cs="Arial"/>
          <w:color w:val="000000" w:themeColor="text1"/>
          <w:szCs w:val="22"/>
        </w:rPr>
        <w:t>erm</w:t>
      </w:r>
      <w:r w:rsidR="005F152F" w:rsidRPr="00C06104">
        <w:rPr>
          <w:rFonts w:ascii="Palatino" w:hAnsi="Palatino" w:cs="Arial"/>
          <w:color w:val="000000" w:themeColor="text1"/>
          <w:szCs w:val="22"/>
        </w:rPr>
        <w:t>-</w:t>
      </w:r>
      <w:r w:rsidRPr="00C06104">
        <w:rPr>
          <w:rFonts w:ascii="Palatino" w:hAnsi="Palatino" w:cs="Arial"/>
          <w:color w:val="000000" w:themeColor="text1"/>
          <w:szCs w:val="22"/>
        </w:rPr>
        <w:t xml:space="preserve">line piRNAs protect the genome from transposon activation, but </w:t>
      </w:r>
      <w:r w:rsidR="00D71A6A">
        <w:rPr>
          <w:rFonts w:ascii="Palatino" w:hAnsi="Palatino" w:cs="Arial"/>
          <w:color w:val="000000" w:themeColor="text1"/>
          <w:szCs w:val="22"/>
        </w:rPr>
        <w:t>also</w:t>
      </w:r>
      <w:r w:rsidRPr="00C06104">
        <w:rPr>
          <w:rFonts w:ascii="Palatino" w:hAnsi="Palatino" w:cs="Arial"/>
          <w:color w:val="000000" w:themeColor="text1"/>
          <w:szCs w:val="22"/>
        </w:rPr>
        <w:t xml:space="preserve"> have other functions </w:t>
      </w:r>
      <w:r w:rsidR="00120DFA" w:rsidRPr="00120DFA">
        <w:rPr>
          <w:rFonts w:ascii="Palatino" w:hAnsi="Palatino" w:cs="Arial"/>
          <w:color w:val="000000" w:themeColor="text1"/>
          <w:szCs w:val="22"/>
        </w:rPr>
        <w:fldChar w:fldCharType="begin"/>
      </w:r>
      <w:r w:rsidR="00120DFA" w:rsidRPr="00120DFA">
        <w:rPr>
          <w:rFonts w:ascii="Palatino" w:hAnsi="Palatino" w:cs="Arial"/>
          <w:color w:val="000000" w:themeColor="text1"/>
          <w:szCs w:val="22"/>
        </w:rPr>
        <w:instrText xml:space="preserve">ADDIN BEC{Vagin et al., 2006, #33221; Vagin et al., 2004, #7160; Aravin et al., 2001, #228; </w:instrText>
      </w:r>
      <w:r w:rsidR="00755015" w:rsidRPr="00755015">
        <w:rPr>
          <w:rFonts w:ascii="Palatino" w:hAnsi="Palatino" w:cs="Arial"/>
          <w:color w:val="000000" w:themeColor="text1"/>
          <w:szCs w:val="22"/>
        </w:rPr>
        <w:instrText>Hartig et al., 2007, #81745; Brennecke et al., 2007, #14</w:instrText>
      </w:r>
      <w:r w:rsidR="00755015" w:rsidRPr="00120DFA">
        <w:rPr>
          <w:rFonts w:ascii="Palatino" w:hAnsi="Palatino" w:cs="Arial"/>
          <w:color w:val="000000" w:themeColor="text1"/>
          <w:szCs w:val="22"/>
        </w:rPr>
        <w:instrText xml:space="preserve">47; Aravin et al., 2007, #21937; </w:instrText>
      </w:r>
      <w:r w:rsidRPr="00C06104">
        <w:rPr>
          <w:rFonts w:ascii="Palatino" w:hAnsi="Palatino" w:cs="Arial"/>
          <w:color w:val="000000" w:themeColor="text1"/>
          <w:szCs w:val="22"/>
        </w:rPr>
        <w:instrText>Aravin et al., 2008, #9561; Kuramochi-Miyagawa et al., 2008, #36476; Ca</w:instrText>
      </w:r>
      <w:r w:rsidR="002038D8" w:rsidRPr="00120DFA">
        <w:rPr>
          <w:rFonts w:ascii="Palatino" w:hAnsi="Palatino" w:cs="Arial"/>
          <w:color w:val="000000" w:themeColor="text1"/>
          <w:szCs w:val="22"/>
        </w:rPr>
        <w:instrText>rmell et al., 2007, #88633</w:instrText>
      </w:r>
      <w:r w:rsidR="00D71A6A" w:rsidRPr="00120DFA">
        <w:rPr>
          <w:rFonts w:ascii="Palatino" w:hAnsi="Palatino" w:cs="Arial"/>
          <w:color w:val="000000" w:themeColor="text1"/>
          <w:szCs w:val="22"/>
        </w:rPr>
        <w:instrText xml:space="preserve">; </w:instrText>
      </w:r>
      <w:r w:rsidR="00D71A6A" w:rsidRPr="00D71A6A">
        <w:rPr>
          <w:rFonts w:ascii="Palatino" w:hAnsi="Palatino" w:cs="Arial"/>
          <w:color w:val="000000" w:themeColor="text1"/>
          <w:szCs w:val="22"/>
        </w:rPr>
        <w:instrText>Lee et al., 2012, #25087</w:instrText>
      </w:r>
      <w:r w:rsidR="00D71A6A" w:rsidRPr="00120DFA">
        <w:rPr>
          <w:rFonts w:ascii="Palatino" w:hAnsi="Palatino" w:cs="Arial"/>
          <w:color w:val="000000" w:themeColor="text1"/>
          <w:szCs w:val="22"/>
        </w:rPr>
        <w:instrText xml:space="preserve">; </w:instrText>
      </w:r>
      <w:r w:rsidR="00D71A6A" w:rsidRPr="00D71A6A">
        <w:rPr>
          <w:rFonts w:ascii="Palatino" w:hAnsi="Palatino" w:cs="Arial"/>
          <w:color w:val="000000" w:themeColor="text1"/>
          <w:szCs w:val="22"/>
        </w:rPr>
        <w:instrText>Shirayama et al., 2012, #23817; Ashe et al., 2012, #20333}</w:instrText>
      </w:r>
      <w:r w:rsidR="00120DFA" w:rsidRPr="00120DFA">
        <w:rPr>
          <w:rFonts w:ascii="Palatino" w:hAnsi="Palatino" w:cs="Arial"/>
          <w:color w:val="000000" w:themeColor="text1"/>
          <w:szCs w:val="22"/>
        </w:rPr>
        <w:fldChar w:fldCharType="separate"/>
      </w:r>
      <w:r w:rsidR="00D71A6A" w:rsidRPr="00D71A6A">
        <w:rPr>
          <w:rFonts w:ascii="Palatino" w:hAnsi="Palatino" w:cs="Arial"/>
          <w:color w:val="000000" w:themeColor="text1"/>
          <w:szCs w:val="22"/>
        </w:rPr>
        <w:t>(Aravin et al., 2001; Vagin et al., 2004; Vagin et al., 2006; Aravin et al., 2007; Brennecke et al., 2007; Carmell et al., 2007; Hartig et al., 2007; Aravin et al., 2008; Kuramochi-Miyagawa et al., 2008; Ashe et al., 2012; Lee et al., 2012; Shirayama et al., 2012)</w:t>
      </w:r>
      <w:r w:rsidR="00120DFA" w:rsidRPr="00120DFA">
        <w:rPr>
          <w:rFonts w:ascii="Palatino" w:hAnsi="Palatino" w:cs="Arial"/>
          <w:color w:val="000000" w:themeColor="text1"/>
          <w:szCs w:val="22"/>
        </w:rPr>
        <w:fldChar w:fldCharType="end"/>
      </w:r>
      <w:r w:rsidR="00120DFA" w:rsidRPr="00120DFA">
        <w:rPr>
          <w:rFonts w:ascii="Palatino" w:hAnsi="Palatino" w:cs="Arial"/>
          <w:color w:val="000000" w:themeColor="text1"/>
          <w:szCs w:val="22"/>
        </w:rPr>
        <w:t xml:space="preserve">. </w:t>
      </w:r>
      <w:r w:rsidR="00D71A6A">
        <w:rPr>
          <w:rFonts w:ascii="Palatino" w:hAnsi="Palatino" w:cs="Arial"/>
          <w:szCs w:val="22"/>
        </w:rPr>
        <w:t>A few days</w:t>
      </w:r>
      <w:r w:rsidR="002858FC">
        <w:rPr>
          <w:rFonts w:ascii="Palatino" w:hAnsi="Palatino" w:cs="Arial"/>
          <w:szCs w:val="22"/>
        </w:rPr>
        <w:t xml:space="preserve"> a</w:t>
      </w:r>
      <w:r w:rsidR="00824E76" w:rsidRPr="00C06104">
        <w:rPr>
          <w:rFonts w:ascii="Palatino" w:hAnsi="Palatino" w:cs="Arial"/>
          <w:szCs w:val="22"/>
        </w:rPr>
        <w:t xml:space="preserve">fter birth, the majority of piRNAs in the mouse testis are </w:t>
      </w:r>
      <w:r w:rsidR="00B7008A" w:rsidRPr="00C06104">
        <w:rPr>
          <w:rFonts w:ascii="Palatino" w:hAnsi="Palatino" w:cs="Arial"/>
          <w:szCs w:val="22"/>
        </w:rPr>
        <w:t>“</w:t>
      </w:r>
      <w:r w:rsidR="00824E76" w:rsidRPr="00C06104">
        <w:rPr>
          <w:rFonts w:ascii="Palatino" w:hAnsi="Palatino" w:cs="Arial"/>
          <w:szCs w:val="22"/>
        </w:rPr>
        <w:t>p</w:t>
      </w:r>
      <w:r w:rsidR="00B7008A" w:rsidRPr="00C06104">
        <w:rPr>
          <w:rFonts w:ascii="Palatino" w:hAnsi="Palatino" w:cs="Arial"/>
          <w:szCs w:val="22"/>
        </w:rPr>
        <w:t>re-pachytene” piRNAs</w:t>
      </w:r>
      <w:r w:rsidR="008A7917">
        <w:rPr>
          <w:rFonts w:ascii="Palatino" w:hAnsi="Palatino" w:cs="Arial"/>
          <w:szCs w:val="22"/>
        </w:rPr>
        <w:t xml:space="preserve">; </w:t>
      </w:r>
      <w:r w:rsidR="00D62B78">
        <w:rPr>
          <w:rFonts w:ascii="Palatino" w:hAnsi="Palatino" w:cs="Arial"/>
          <w:szCs w:val="22"/>
        </w:rPr>
        <w:t>2</w:t>
      </w:r>
      <w:r w:rsidR="00387311">
        <w:rPr>
          <w:rFonts w:ascii="Palatino" w:hAnsi="Palatino" w:cs="Arial"/>
          <w:szCs w:val="22"/>
        </w:rPr>
        <w:t>5</w:t>
      </w:r>
      <w:r w:rsidR="00D62B78">
        <w:rPr>
          <w:rFonts w:ascii="Palatino" w:hAnsi="Palatino" w:cs="Arial"/>
          <w:szCs w:val="22"/>
        </w:rPr>
        <w:t>%</w:t>
      </w:r>
      <w:r w:rsidR="00824E76" w:rsidRPr="00C06104">
        <w:rPr>
          <w:rFonts w:ascii="Palatino" w:hAnsi="Palatino" w:cs="Arial"/>
          <w:szCs w:val="22"/>
        </w:rPr>
        <w:t xml:space="preserve"> of </w:t>
      </w:r>
      <w:r w:rsidR="00087DFC">
        <w:rPr>
          <w:rFonts w:ascii="Palatino" w:hAnsi="Palatino" w:cs="Arial"/>
          <w:szCs w:val="22"/>
        </w:rPr>
        <w:t>these piRNA</w:t>
      </w:r>
      <w:r w:rsidR="00D62B78">
        <w:rPr>
          <w:rFonts w:ascii="Palatino" w:hAnsi="Palatino" w:cs="Arial"/>
          <w:szCs w:val="22"/>
        </w:rPr>
        <w:t xml:space="preserve"> species map to more than one location in the genome</w:t>
      </w:r>
      <w:r w:rsidR="00855455" w:rsidRPr="00C06104">
        <w:rPr>
          <w:rFonts w:ascii="Palatino" w:hAnsi="Palatino" w:cs="Arial"/>
          <w:szCs w:val="22"/>
        </w:rPr>
        <w:t>.</w:t>
      </w:r>
      <w:r w:rsidR="00B7008A" w:rsidRPr="00C06104">
        <w:rPr>
          <w:rFonts w:ascii="Palatino" w:hAnsi="Palatino" w:cs="Arial"/>
          <w:szCs w:val="22"/>
        </w:rPr>
        <w:t xml:space="preserve"> </w:t>
      </w:r>
      <w:r w:rsidRPr="00C06104">
        <w:rPr>
          <w:rFonts w:ascii="Palatino" w:hAnsi="Palatino" w:cs="Arial"/>
          <w:color w:val="000000" w:themeColor="text1"/>
          <w:szCs w:val="22"/>
        </w:rPr>
        <w:t xml:space="preserve">A </w:t>
      </w:r>
      <w:r w:rsidR="00B7008A" w:rsidRPr="00C06104">
        <w:rPr>
          <w:rFonts w:ascii="Palatino" w:hAnsi="Palatino" w:cs="Arial"/>
          <w:color w:val="000000" w:themeColor="text1"/>
          <w:szCs w:val="22"/>
        </w:rPr>
        <w:t xml:space="preserve">second </w:t>
      </w:r>
      <w:r w:rsidR="00855455" w:rsidRPr="00C06104">
        <w:rPr>
          <w:rFonts w:ascii="Palatino" w:hAnsi="Palatino" w:cs="Arial"/>
          <w:color w:val="000000" w:themeColor="text1"/>
          <w:szCs w:val="22"/>
        </w:rPr>
        <w:t>class</w:t>
      </w:r>
      <w:r w:rsidRPr="00C06104">
        <w:rPr>
          <w:rFonts w:ascii="Palatino" w:hAnsi="Palatino" w:cs="Arial"/>
          <w:color w:val="000000" w:themeColor="text1"/>
          <w:szCs w:val="22"/>
        </w:rPr>
        <w:t xml:space="preserve"> of piRNAs, typically derived from intergenic regions, </w:t>
      </w:r>
      <w:r w:rsidR="00597190">
        <w:rPr>
          <w:rFonts w:ascii="Palatino" w:hAnsi="Palatino" w:cs="Arial"/>
          <w:color w:val="000000" w:themeColor="text1"/>
          <w:szCs w:val="22"/>
        </w:rPr>
        <w:t xml:space="preserve">has been reported to </w:t>
      </w:r>
      <w:r w:rsidRPr="00C06104">
        <w:rPr>
          <w:rFonts w:ascii="Palatino" w:hAnsi="Palatino" w:cs="Arial"/>
          <w:color w:val="000000" w:themeColor="text1"/>
          <w:szCs w:val="22"/>
        </w:rPr>
        <w:t xml:space="preserve">emerge in </w:t>
      </w:r>
      <w:r w:rsidR="006B433F">
        <w:rPr>
          <w:rFonts w:ascii="Palatino" w:hAnsi="Palatino" w:cs="Arial"/>
          <w:color w:val="000000" w:themeColor="text1"/>
          <w:szCs w:val="22"/>
        </w:rPr>
        <w:t xml:space="preserve">the </w:t>
      </w:r>
      <w:r w:rsidRPr="00C06104">
        <w:rPr>
          <w:rFonts w:ascii="Palatino" w:hAnsi="Palatino" w:cs="Arial"/>
          <w:color w:val="000000" w:themeColor="text1"/>
          <w:szCs w:val="22"/>
        </w:rPr>
        <w:t>mouse test</w:t>
      </w:r>
      <w:r w:rsidR="006B433F">
        <w:rPr>
          <w:rFonts w:ascii="Palatino" w:hAnsi="Palatino" w:cs="Arial"/>
          <w:color w:val="000000" w:themeColor="text1"/>
          <w:szCs w:val="22"/>
        </w:rPr>
        <w:t>i</w:t>
      </w:r>
      <w:r w:rsidRPr="00C06104">
        <w:rPr>
          <w:rFonts w:ascii="Palatino" w:hAnsi="Palatino" w:cs="Arial"/>
          <w:color w:val="000000" w:themeColor="text1"/>
          <w:szCs w:val="22"/>
        </w:rPr>
        <w:t>s 14.5 days after birth (dpp, days post</w:t>
      </w:r>
      <w:r w:rsidR="00A85881">
        <w:rPr>
          <w:rFonts w:ascii="Palatino" w:hAnsi="Palatino" w:cs="Arial"/>
          <w:color w:val="000000" w:themeColor="text1"/>
          <w:szCs w:val="22"/>
        </w:rPr>
        <w:t xml:space="preserve"> </w:t>
      </w:r>
      <w:r w:rsidRPr="00C06104">
        <w:rPr>
          <w:rFonts w:ascii="Palatino" w:hAnsi="Palatino" w:cs="Arial"/>
          <w:color w:val="000000" w:themeColor="text1"/>
          <w:szCs w:val="22"/>
        </w:rPr>
        <w:t>partum), when the developing spermatocytes synchronously enter the pachytene pha</w:t>
      </w:r>
      <w:r w:rsidR="00CA1032">
        <w:rPr>
          <w:rFonts w:ascii="Palatino" w:hAnsi="Palatino" w:cs="Arial"/>
          <w:color w:val="000000" w:themeColor="text1"/>
          <w:szCs w:val="22"/>
        </w:rPr>
        <w:t>se of meiotic prophase I. These pachytene piRNAs</w:t>
      </w:r>
      <w:r w:rsidRPr="00C06104">
        <w:rPr>
          <w:rFonts w:ascii="Palatino" w:hAnsi="Palatino" w:cs="Arial"/>
          <w:color w:val="000000" w:themeColor="text1"/>
          <w:szCs w:val="22"/>
        </w:rPr>
        <w:t xml:space="preserve"> compose &gt;95% of piRNAs in the adult mouse testis</w:t>
      </w:r>
      <w:r w:rsidR="00B549F3">
        <w:rPr>
          <w:rFonts w:ascii="Palatino" w:hAnsi="Palatino" w:cs="Arial"/>
          <w:color w:val="000000" w:themeColor="text1"/>
          <w:szCs w:val="22"/>
        </w:rPr>
        <w:t xml:space="preserve">. Mutation of genes required </w:t>
      </w:r>
      <w:proofErr w:type="gramStart"/>
      <w:r w:rsidR="00B549F3">
        <w:rPr>
          <w:rFonts w:ascii="Palatino" w:hAnsi="Palatino" w:cs="Arial"/>
          <w:color w:val="000000" w:themeColor="text1"/>
          <w:szCs w:val="22"/>
        </w:rPr>
        <w:t>to make</w:t>
      </w:r>
      <w:proofErr w:type="gramEnd"/>
      <w:r w:rsidR="00B549F3">
        <w:rPr>
          <w:rFonts w:ascii="Palatino" w:hAnsi="Palatino" w:cs="Arial"/>
          <w:color w:val="000000" w:themeColor="text1"/>
          <w:szCs w:val="22"/>
        </w:rPr>
        <w:t xml:space="preserve"> pachytene </w:t>
      </w:r>
      <w:r w:rsidRPr="00C06104">
        <w:rPr>
          <w:rFonts w:ascii="Palatino" w:hAnsi="Palatino" w:cs="Arial"/>
          <w:color w:val="000000" w:themeColor="text1"/>
          <w:szCs w:val="22"/>
        </w:rPr>
        <w:t xml:space="preserve">piRNAs </w:t>
      </w:r>
      <w:r w:rsidR="00B549F3">
        <w:rPr>
          <w:rFonts w:ascii="Palatino" w:hAnsi="Palatino" w:cs="Arial"/>
          <w:color w:val="000000" w:themeColor="text1"/>
          <w:szCs w:val="22"/>
        </w:rPr>
        <w:t xml:space="preserve">blocks </w:t>
      </w:r>
      <w:r w:rsidRPr="00C06104">
        <w:rPr>
          <w:rFonts w:ascii="Palatino" w:hAnsi="Palatino" w:cs="Arial"/>
          <w:color w:val="000000" w:themeColor="text1"/>
          <w:szCs w:val="22"/>
        </w:rPr>
        <w:t>production of mature sperm</w:t>
      </w:r>
      <w:r w:rsidRPr="00C06104">
        <w:rPr>
          <w:rFonts w:ascii="Palatino" w:hAnsi="Palatino"/>
        </w:rPr>
        <w:t xml:space="preserve"> </w:t>
      </w:r>
      <w:r w:rsidRPr="00C06104">
        <w:rPr>
          <w:rFonts w:ascii="Palatino" w:hAnsi="Palatino"/>
        </w:rPr>
        <w:fldChar w:fldCharType="begin"/>
      </w:r>
      <w:r w:rsidRPr="00C06104">
        <w:rPr>
          <w:rFonts w:ascii="Palatino" w:hAnsi="Palatino"/>
        </w:rPr>
        <w:instrText>ADDIN BEC{Deng and Lin, 2002, #69961</w:instrText>
      </w:r>
      <w:r w:rsidRPr="00C06104">
        <w:rPr>
          <w:rFonts w:ascii="Palatino" w:hAnsi="Palatino" w:cs="Arial"/>
          <w:color w:val="000000" w:themeColor="text1"/>
          <w:szCs w:val="22"/>
        </w:rPr>
        <w:instrText xml:space="preserve">; Aravin and Hannon, 2008, #11797 ; </w:instrText>
      </w:r>
      <w:r w:rsidRPr="00C06104">
        <w:rPr>
          <w:rFonts w:ascii="Palatino" w:hAnsi="Palatino"/>
        </w:rPr>
        <w:instrText>Reuter et al., 2011, #55259 ; Vourekas et al., 2012, #89447}</w:instrText>
      </w:r>
      <w:r w:rsidRPr="00C06104">
        <w:rPr>
          <w:rFonts w:ascii="Palatino" w:hAnsi="Palatino"/>
        </w:rPr>
        <w:fldChar w:fldCharType="separate"/>
      </w:r>
      <w:r w:rsidRPr="00C06104">
        <w:rPr>
          <w:rFonts w:ascii="Palatino" w:hAnsi="Palatino"/>
        </w:rPr>
        <w:t>(Deng and Lin, 2002; Aravin and Hannon, 2008; Reuter et al., 2011; Vourekas et al., 2012)</w:t>
      </w:r>
      <w:r w:rsidRPr="00C06104">
        <w:rPr>
          <w:rFonts w:ascii="Palatino" w:hAnsi="Palatino"/>
        </w:rPr>
        <w:fldChar w:fldCharType="end"/>
      </w:r>
      <w:r w:rsidRPr="00C06104">
        <w:rPr>
          <w:rFonts w:ascii="Palatino" w:hAnsi="Palatino"/>
        </w:rPr>
        <w:t>.</w:t>
      </w:r>
      <w:r w:rsidRPr="00C06104">
        <w:rPr>
          <w:rFonts w:ascii="Palatino" w:hAnsi="Palatino" w:cs="Arial"/>
          <w:color w:val="000000" w:themeColor="text1"/>
          <w:szCs w:val="22"/>
        </w:rPr>
        <w:t xml:space="preserve"> What triggers the accumulation of </w:t>
      </w:r>
      <w:r w:rsidR="00213F57">
        <w:rPr>
          <w:rFonts w:ascii="Palatino" w:hAnsi="Palatino" w:cs="Arial"/>
          <w:color w:val="000000" w:themeColor="text1"/>
          <w:szCs w:val="22"/>
        </w:rPr>
        <w:t xml:space="preserve">pachytene </w:t>
      </w:r>
      <w:r w:rsidRPr="00C06104">
        <w:rPr>
          <w:rFonts w:ascii="Palatino" w:hAnsi="Palatino" w:cs="Arial"/>
          <w:color w:val="000000" w:themeColor="text1"/>
          <w:szCs w:val="22"/>
        </w:rPr>
        <w:t xml:space="preserve">piRNAs </w:t>
      </w:r>
      <w:r w:rsidR="00213F57">
        <w:rPr>
          <w:rFonts w:ascii="Palatino" w:hAnsi="Palatino" w:cs="Arial"/>
          <w:color w:val="000000" w:themeColor="text1"/>
          <w:szCs w:val="22"/>
        </w:rPr>
        <w:t>when spermatocytes enter the</w:t>
      </w:r>
      <w:r w:rsidRPr="00C06104">
        <w:rPr>
          <w:rFonts w:ascii="Palatino" w:hAnsi="Palatino" w:cs="Arial"/>
          <w:color w:val="000000" w:themeColor="text1"/>
          <w:szCs w:val="22"/>
        </w:rPr>
        <w:t xml:space="preserve"> pachynema is unknown.</w:t>
      </w:r>
    </w:p>
    <w:p w14:paraId="66279000" w14:textId="77777777" w:rsidR="00961CF5" w:rsidRDefault="00213F57" w:rsidP="00D94BA9">
      <w:pPr>
        <w:spacing w:line="480" w:lineRule="exact"/>
        <w:ind w:firstLine="720"/>
        <w:rPr>
          <w:rFonts w:ascii="Palatino" w:hAnsi="Palatino" w:cs="Arial"/>
          <w:szCs w:val="22"/>
        </w:rPr>
      </w:pPr>
      <w:r>
        <w:rPr>
          <w:rFonts w:ascii="Palatino" w:hAnsi="Palatino" w:cs="Arial"/>
          <w:szCs w:val="22"/>
        </w:rPr>
        <w:t xml:space="preserve">In </w:t>
      </w:r>
      <w:r w:rsidRPr="00213F57">
        <w:rPr>
          <w:rFonts w:ascii="Palatino" w:hAnsi="Palatino" w:cs="Arial"/>
          <w:i/>
          <w:szCs w:val="22"/>
        </w:rPr>
        <w:t>Caenorhabditis elegans</w:t>
      </w:r>
      <w:r>
        <w:rPr>
          <w:rFonts w:ascii="Palatino" w:hAnsi="Palatino" w:cs="Arial"/>
          <w:szCs w:val="22"/>
        </w:rPr>
        <w:t xml:space="preserve">, </w:t>
      </w:r>
      <w:r w:rsidR="003A16FD">
        <w:rPr>
          <w:rFonts w:ascii="Palatino" w:hAnsi="Palatino" w:cs="Arial"/>
          <w:szCs w:val="22"/>
        </w:rPr>
        <w:t xml:space="preserve">each piRNA is processed from its own short </w:t>
      </w:r>
      <w:r w:rsidR="00D71A6A">
        <w:rPr>
          <w:rFonts w:ascii="Palatino" w:hAnsi="Palatino" w:cs="Arial"/>
          <w:szCs w:val="22"/>
        </w:rPr>
        <w:t xml:space="preserve">RNA polymerase II (pol II) </w:t>
      </w:r>
      <w:r w:rsidR="003A16FD">
        <w:rPr>
          <w:rFonts w:ascii="Palatino" w:hAnsi="Palatino" w:cs="Arial"/>
          <w:szCs w:val="22"/>
        </w:rPr>
        <w:t xml:space="preserve">transcript </w:t>
      </w:r>
      <w:r w:rsidR="00847640" w:rsidRPr="00847640">
        <w:rPr>
          <w:rFonts w:ascii="Palatino" w:hAnsi="Palatino" w:cs="Arial"/>
          <w:szCs w:val="22"/>
        </w:rPr>
        <w:fldChar w:fldCharType="begin"/>
      </w:r>
      <w:r w:rsidR="00847640" w:rsidRPr="00847640">
        <w:rPr>
          <w:rFonts w:ascii="Palatino" w:hAnsi="Palatino" w:cs="Arial"/>
          <w:szCs w:val="22"/>
        </w:rPr>
        <w:instrText>ADDIN BEC{Gu et al., 2012, #34816}</w:instrText>
      </w:r>
      <w:r w:rsidR="00847640" w:rsidRPr="00847640">
        <w:rPr>
          <w:rFonts w:ascii="Palatino" w:hAnsi="Palatino" w:cs="Arial"/>
          <w:szCs w:val="22"/>
        </w:rPr>
        <w:fldChar w:fldCharType="separate"/>
      </w:r>
      <w:r w:rsidR="00847640" w:rsidRPr="00847640">
        <w:rPr>
          <w:rFonts w:ascii="Palatino" w:hAnsi="Palatino" w:cs="Arial"/>
          <w:szCs w:val="22"/>
        </w:rPr>
        <w:t>(Gu et al., 2012)</w:t>
      </w:r>
      <w:r w:rsidR="00847640" w:rsidRPr="00847640">
        <w:rPr>
          <w:rFonts w:ascii="Palatino" w:hAnsi="Palatino" w:cs="Arial"/>
          <w:szCs w:val="22"/>
        </w:rPr>
        <w:fldChar w:fldCharType="end"/>
      </w:r>
      <w:r w:rsidR="003A16FD">
        <w:rPr>
          <w:rFonts w:ascii="Palatino" w:hAnsi="Palatino" w:cs="Arial"/>
          <w:szCs w:val="22"/>
        </w:rPr>
        <w:t xml:space="preserve">. </w:t>
      </w:r>
      <w:r w:rsidRPr="00C06104">
        <w:rPr>
          <w:rFonts w:ascii="Palatino" w:hAnsi="Palatino" w:cs="Arial"/>
          <w:szCs w:val="22"/>
        </w:rPr>
        <w:t xml:space="preserve">In </w:t>
      </w:r>
      <w:r w:rsidR="00D0329E">
        <w:rPr>
          <w:rFonts w:ascii="Palatino" w:hAnsi="Palatino" w:cs="Arial"/>
          <w:szCs w:val="22"/>
        </w:rPr>
        <w:t xml:space="preserve">contrast, </w:t>
      </w:r>
      <w:r w:rsidR="00D71A6A">
        <w:rPr>
          <w:rFonts w:ascii="Palatino" w:hAnsi="Palatino" w:cs="Arial"/>
          <w:szCs w:val="22"/>
        </w:rPr>
        <w:t xml:space="preserve">insect and mouse </w:t>
      </w:r>
      <w:r w:rsidR="0094601B">
        <w:rPr>
          <w:rFonts w:ascii="Palatino" w:hAnsi="Palatino" w:cs="Arial"/>
          <w:szCs w:val="22"/>
        </w:rPr>
        <w:t>piRNAs</w:t>
      </w:r>
      <w:r w:rsidR="00D71A6A">
        <w:rPr>
          <w:rFonts w:ascii="Palatino" w:hAnsi="Palatino" w:cs="Arial"/>
          <w:szCs w:val="22"/>
        </w:rPr>
        <w:t xml:space="preserve"> </w:t>
      </w:r>
      <w:proofErr w:type="gramStart"/>
      <w:r w:rsidR="00D71A6A">
        <w:rPr>
          <w:rFonts w:ascii="Palatino" w:hAnsi="Palatino" w:cs="Arial"/>
          <w:szCs w:val="22"/>
        </w:rPr>
        <w:t>are thought</w:t>
      </w:r>
      <w:r w:rsidRPr="00C06104">
        <w:rPr>
          <w:rFonts w:ascii="Palatino" w:hAnsi="Palatino" w:cs="Arial"/>
          <w:szCs w:val="22"/>
        </w:rPr>
        <w:t xml:space="preserve"> to be processed</w:t>
      </w:r>
      <w:proofErr w:type="gramEnd"/>
      <w:r w:rsidRPr="00C06104">
        <w:rPr>
          <w:rFonts w:ascii="Palatino" w:hAnsi="Palatino" w:cs="Arial"/>
          <w:szCs w:val="22"/>
        </w:rPr>
        <w:t xml:space="preserve"> from long </w:t>
      </w:r>
      <w:r>
        <w:rPr>
          <w:rFonts w:ascii="Palatino" w:hAnsi="Palatino" w:cs="Arial"/>
          <w:szCs w:val="22"/>
        </w:rPr>
        <w:t>RNA</w:t>
      </w:r>
      <w:r w:rsidR="00D71A6A">
        <w:rPr>
          <w:rFonts w:ascii="Palatino" w:hAnsi="Palatino" w:cs="Arial"/>
          <w:szCs w:val="22"/>
        </w:rPr>
        <w:t>s</w:t>
      </w:r>
      <w:r w:rsidRPr="00C06104">
        <w:rPr>
          <w:rFonts w:ascii="Palatino" w:hAnsi="Palatino" w:cs="Arial"/>
          <w:szCs w:val="22"/>
        </w:rPr>
        <w:t xml:space="preserve"> </w:t>
      </w:r>
      <w:r>
        <w:rPr>
          <w:rFonts w:ascii="Palatino" w:hAnsi="Palatino" w:cs="Arial"/>
          <w:szCs w:val="22"/>
        </w:rPr>
        <w:t>transcribed from</w:t>
      </w:r>
      <w:r w:rsidRPr="00C06104">
        <w:rPr>
          <w:rFonts w:ascii="Palatino" w:hAnsi="Palatino" w:cs="Arial"/>
          <w:szCs w:val="22"/>
        </w:rPr>
        <w:t xml:space="preserve"> </w:t>
      </w:r>
      <w:r w:rsidR="0094601B">
        <w:rPr>
          <w:rFonts w:ascii="Palatino" w:hAnsi="Palatino" w:cs="Arial"/>
          <w:szCs w:val="22"/>
        </w:rPr>
        <w:t xml:space="preserve">large </w:t>
      </w:r>
      <w:r w:rsidRPr="00C06104">
        <w:rPr>
          <w:rFonts w:ascii="Palatino" w:hAnsi="Palatino" w:cs="Arial"/>
          <w:szCs w:val="22"/>
        </w:rPr>
        <w:t xml:space="preserve">piRNA </w:t>
      </w:r>
      <w:r>
        <w:rPr>
          <w:rFonts w:ascii="Palatino" w:hAnsi="Palatino" w:cs="Arial"/>
          <w:szCs w:val="22"/>
        </w:rPr>
        <w:t>loci</w:t>
      </w:r>
      <w:r w:rsidR="00674084">
        <w:rPr>
          <w:rFonts w:ascii="Palatino" w:hAnsi="Palatino" w:cs="Arial"/>
          <w:szCs w:val="22"/>
        </w:rPr>
        <w:t xml:space="preserve">. </w:t>
      </w:r>
      <w:r w:rsidR="00674084">
        <w:rPr>
          <w:rFonts w:ascii="Palatino" w:hAnsi="Palatino" w:cs="Arial"/>
        </w:rPr>
        <w:t>S</w:t>
      </w:r>
      <w:r w:rsidR="00961CF5" w:rsidRPr="00A358D9">
        <w:rPr>
          <w:rFonts w:ascii="Palatino" w:hAnsi="Palatino" w:cs="Arial"/>
        </w:rPr>
        <w:t xml:space="preserve">upporting this view, a transposon inserted into the 5′ end of the </w:t>
      </w:r>
      <w:r w:rsidR="00961CF5" w:rsidRPr="00A358D9">
        <w:rPr>
          <w:rFonts w:ascii="Palatino" w:hAnsi="Palatino" w:cs="Arial"/>
          <w:i/>
        </w:rPr>
        <w:t>flamenco</w:t>
      </w:r>
      <w:r w:rsidR="00961CF5" w:rsidRPr="00A358D9">
        <w:rPr>
          <w:rFonts w:ascii="Palatino" w:hAnsi="Palatino" w:cs="Arial"/>
        </w:rPr>
        <w:t xml:space="preserve"> piRNA cluster in flies reduces the production of </w:t>
      </w:r>
      <w:r w:rsidR="00961CF5" w:rsidRPr="00A358D9">
        <w:rPr>
          <w:rFonts w:ascii="Palatino" w:hAnsi="Palatino" w:cs="Arial"/>
          <w:i/>
        </w:rPr>
        <w:t>flamenco</w:t>
      </w:r>
      <w:r w:rsidR="00961CF5" w:rsidRPr="00A358D9">
        <w:rPr>
          <w:rFonts w:ascii="Palatino" w:hAnsi="Palatino" w:cs="Arial"/>
        </w:rPr>
        <w:t xml:space="preserve"> piRNAs 168 kbp </w:t>
      </w:r>
      <w:r w:rsidR="00115F8B">
        <w:rPr>
          <w:rFonts w:ascii="Palatino" w:hAnsi="Palatino" w:cs="Arial"/>
        </w:rPr>
        <w:t>3′ to the insertion</w:t>
      </w:r>
      <w:r w:rsidR="00CB1ED3">
        <w:rPr>
          <w:rFonts w:ascii="Palatino" w:hAnsi="Palatino" w:cs="Arial"/>
        </w:rPr>
        <w:t>, suggesting that it</w:t>
      </w:r>
      <w:r w:rsidR="00961CF5" w:rsidRPr="00A358D9">
        <w:rPr>
          <w:rFonts w:ascii="Palatino" w:hAnsi="Palatino" w:cs="Arial"/>
        </w:rPr>
        <w:t xml:space="preserve"> disrupts transcription of the entire locus </w:t>
      </w:r>
      <w:r w:rsidR="00CA5DB4" w:rsidRPr="00CA5DB4">
        <w:rPr>
          <w:rFonts w:ascii="Palatino" w:hAnsi="Palatino" w:cs="Arial"/>
        </w:rPr>
        <w:fldChar w:fldCharType="begin"/>
      </w:r>
      <w:r w:rsidR="00CA5DB4" w:rsidRPr="00CA5DB4">
        <w:rPr>
          <w:rFonts w:ascii="Palatino" w:hAnsi="Palatino" w:cs="Arial"/>
        </w:rPr>
        <w:instrText>ADDIN BEC{Brennecke et al., 2007, #1447}</w:instrText>
      </w:r>
      <w:r w:rsidR="00CA5DB4" w:rsidRPr="00CA5DB4">
        <w:rPr>
          <w:rFonts w:ascii="Palatino" w:hAnsi="Palatino" w:cs="Arial"/>
        </w:rPr>
        <w:fldChar w:fldCharType="separate"/>
      </w:r>
      <w:r w:rsidR="00CA5DB4" w:rsidRPr="00CA5DB4">
        <w:rPr>
          <w:rFonts w:ascii="Palatino" w:hAnsi="Palatino" w:cs="Arial"/>
        </w:rPr>
        <w:t>(Brennecke et al., 2007)</w:t>
      </w:r>
      <w:r w:rsidR="00CA5DB4" w:rsidRPr="00CA5DB4">
        <w:rPr>
          <w:rFonts w:ascii="Palatino" w:hAnsi="Palatino" w:cs="Arial"/>
        </w:rPr>
        <w:fldChar w:fldCharType="end"/>
      </w:r>
      <w:r w:rsidR="00961CF5" w:rsidRPr="00A358D9">
        <w:rPr>
          <w:rFonts w:ascii="Palatino" w:hAnsi="Palatino" w:cs="Arial"/>
        </w:rPr>
        <w:t>.</w:t>
      </w:r>
      <w:r w:rsidR="00CA5DB4">
        <w:rPr>
          <w:rFonts w:ascii="Palatino" w:hAnsi="Palatino" w:cs="Arial"/>
        </w:rPr>
        <w:t xml:space="preserve"> </w:t>
      </w:r>
      <w:r w:rsidR="00D71A6A">
        <w:rPr>
          <w:rFonts w:ascii="Palatino" w:hAnsi="Palatino" w:cs="Arial"/>
        </w:rPr>
        <w:t>H</w:t>
      </w:r>
      <w:r w:rsidR="003C3828">
        <w:rPr>
          <w:rFonts w:ascii="Palatino" w:hAnsi="Palatino" w:cs="Arial"/>
        </w:rPr>
        <w:t>igh</w:t>
      </w:r>
      <w:r w:rsidR="00D71A6A">
        <w:rPr>
          <w:rFonts w:ascii="Palatino" w:hAnsi="Palatino" w:cs="Arial"/>
        </w:rPr>
        <w:t>-</w:t>
      </w:r>
      <w:r w:rsidR="003C3828">
        <w:rPr>
          <w:rFonts w:ascii="Palatino" w:hAnsi="Palatino" w:cs="Arial"/>
        </w:rPr>
        <w:t xml:space="preserve">throughput sequencing and </w:t>
      </w:r>
      <w:r w:rsidR="00985479">
        <w:rPr>
          <w:rFonts w:ascii="Palatino" w:hAnsi="Palatino" w:cs="Arial"/>
        </w:rPr>
        <w:t xml:space="preserve">chromatin immunoprecipitation (ChIP) was used to define </w:t>
      </w:r>
      <w:r w:rsidR="00954028">
        <w:rPr>
          <w:rFonts w:ascii="Palatino" w:hAnsi="Palatino" w:cs="Arial"/>
        </w:rPr>
        <w:t xml:space="preserve">the </w:t>
      </w:r>
      <w:r w:rsidR="000514EE">
        <w:rPr>
          <w:rFonts w:ascii="Palatino" w:hAnsi="Palatino" w:cs="Arial"/>
        </w:rPr>
        <w:t xml:space="preserve">genomic structure of the </w:t>
      </w:r>
      <w:r w:rsidR="004E72CA">
        <w:rPr>
          <w:rFonts w:ascii="Palatino" w:hAnsi="Palatino" w:cs="Arial"/>
        </w:rPr>
        <w:t>piRNA-</w:t>
      </w:r>
      <w:r w:rsidR="00954028">
        <w:rPr>
          <w:rFonts w:ascii="Palatino" w:hAnsi="Palatino" w:cs="Arial"/>
        </w:rPr>
        <w:t>p</w:t>
      </w:r>
      <w:r w:rsidR="000514EE">
        <w:rPr>
          <w:rFonts w:ascii="Palatino" w:hAnsi="Palatino" w:cs="Arial"/>
        </w:rPr>
        <w:t>roducing genes of immortalized, cultured</w:t>
      </w:r>
      <w:r w:rsidR="00961CF5" w:rsidRPr="00A358D9">
        <w:rPr>
          <w:rFonts w:ascii="Palatino" w:hAnsi="Palatino" w:cs="Arial"/>
        </w:rPr>
        <w:t xml:space="preserve"> </w:t>
      </w:r>
      <w:r w:rsidR="00894C99">
        <w:rPr>
          <w:rFonts w:ascii="Palatino" w:hAnsi="Palatino" w:cs="Arial"/>
        </w:rPr>
        <w:t>silk moth</w:t>
      </w:r>
      <w:r w:rsidR="000514EE">
        <w:rPr>
          <w:rFonts w:ascii="Palatino" w:hAnsi="Palatino" w:cs="Arial"/>
        </w:rPr>
        <w:t xml:space="preserve"> </w:t>
      </w:r>
      <w:r w:rsidR="00985479">
        <w:rPr>
          <w:rFonts w:ascii="Palatino" w:hAnsi="Palatino" w:cs="Arial"/>
        </w:rPr>
        <w:t xml:space="preserve">BmN4 </w:t>
      </w:r>
      <w:r w:rsidR="000514EE">
        <w:rPr>
          <w:rFonts w:ascii="Palatino" w:hAnsi="Palatino" w:cs="Arial"/>
        </w:rPr>
        <w:t xml:space="preserve">cells </w:t>
      </w:r>
      <w:r w:rsidR="00CA5DB4" w:rsidRPr="00CA5DB4">
        <w:rPr>
          <w:rFonts w:ascii="Palatino" w:hAnsi="Palatino" w:cs="Arial"/>
        </w:rPr>
        <w:fldChar w:fldCharType="begin"/>
      </w:r>
      <w:r w:rsidR="00CA5DB4" w:rsidRPr="00CA5DB4">
        <w:rPr>
          <w:rFonts w:ascii="Palatino" w:hAnsi="Palatino" w:cs="Arial"/>
        </w:rPr>
        <w:instrText>ADDIN BEC{Kawaoka et al., 2012, #63754}</w:instrText>
      </w:r>
      <w:r w:rsidR="00CA5DB4" w:rsidRPr="00CA5DB4">
        <w:rPr>
          <w:rFonts w:ascii="Palatino" w:hAnsi="Palatino" w:cs="Arial"/>
        </w:rPr>
        <w:fldChar w:fldCharType="separate"/>
      </w:r>
      <w:r w:rsidR="00CA5DB4" w:rsidRPr="00CA5DB4">
        <w:rPr>
          <w:rFonts w:ascii="Palatino" w:hAnsi="Palatino" w:cs="Arial"/>
        </w:rPr>
        <w:t>(Kawaoka et al., 2012)</w:t>
      </w:r>
      <w:r w:rsidR="00CA5DB4" w:rsidRPr="00CA5DB4">
        <w:rPr>
          <w:rFonts w:ascii="Palatino" w:hAnsi="Palatino" w:cs="Arial"/>
        </w:rPr>
        <w:fldChar w:fldCharType="end"/>
      </w:r>
      <w:r w:rsidR="00CA5DB4">
        <w:rPr>
          <w:rFonts w:ascii="Palatino" w:hAnsi="Palatino" w:cs="Arial"/>
        </w:rPr>
        <w:t xml:space="preserve">. </w:t>
      </w:r>
      <w:r w:rsidR="00873F08">
        <w:rPr>
          <w:rFonts w:ascii="Palatino" w:hAnsi="Palatino" w:cs="Arial"/>
          <w:szCs w:val="22"/>
        </w:rPr>
        <w:t>For flies and mice</w:t>
      </w:r>
      <w:r w:rsidR="00674084">
        <w:rPr>
          <w:rFonts w:ascii="Palatino" w:hAnsi="Palatino" w:cs="Arial"/>
          <w:szCs w:val="22"/>
        </w:rPr>
        <w:t xml:space="preserve">, </w:t>
      </w:r>
      <w:r w:rsidR="007618C3">
        <w:rPr>
          <w:rFonts w:ascii="Palatino" w:hAnsi="Palatino" w:cs="Arial"/>
          <w:szCs w:val="22"/>
        </w:rPr>
        <w:t xml:space="preserve">we do not know </w:t>
      </w:r>
      <w:r w:rsidR="00674084">
        <w:rPr>
          <w:rFonts w:ascii="Palatino" w:hAnsi="Palatino" w:cs="Arial"/>
          <w:szCs w:val="22"/>
        </w:rPr>
        <w:t>t</w:t>
      </w:r>
      <w:r w:rsidR="00895455">
        <w:rPr>
          <w:rFonts w:ascii="Palatino" w:hAnsi="Palatino" w:cs="Arial"/>
          <w:szCs w:val="22"/>
        </w:rPr>
        <w:t>he structure of</w:t>
      </w:r>
      <w:r w:rsidR="00873F08">
        <w:rPr>
          <w:rFonts w:ascii="Palatino" w:hAnsi="Palatino" w:cs="Arial"/>
          <w:szCs w:val="22"/>
        </w:rPr>
        <w:t xml:space="preserve"> </w:t>
      </w:r>
      <w:r w:rsidR="00895455">
        <w:rPr>
          <w:rFonts w:ascii="Palatino" w:hAnsi="Palatino" w:cs="Arial"/>
          <w:szCs w:val="22"/>
        </w:rPr>
        <w:t>piRNA</w:t>
      </w:r>
      <w:r w:rsidR="00873F08">
        <w:rPr>
          <w:rFonts w:ascii="Palatino" w:hAnsi="Palatino" w:cs="Arial"/>
          <w:szCs w:val="22"/>
        </w:rPr>
        <w:t>-producing</w:t>
      </w:r>
      <w:r w:rsidR="00895455">
        <w:rPr>
          <w:rFonts w:ascii="Palatino" w:hAnsi="Palatino" w:cs="Arial"/>
          <w:szCs w:val="22"/>
        </w:rPr>
        <w:t xml:space="preserve"> </w:t>
      </w:r>
      <w:r w:rsidR="007618C3">
        <w:rPr>
          <w:rFonts w:ascii="Palatino" w:hAnsi="Palatino" w:cs="Arial"/>
          <w:szCs w:val="22"/>
        </w:rPr>
        <w:t>genes, their</w:t>
      </w:r>
      <w:r w:rsidR="00873F08">
        <w:rPr>
          <w:rFonts w:ascii="Palatino" w:hAnsi="Palatino" w:cs="Arial"/>
          <w:szCs w:val="22"/>
        </w:rPr>
        <w:t xml:space="preserve"> transcripts</w:t>
      </w:r>
      <w:r w:rsidR="007618C3">
        <w:rPr>
          <w:rFonts w:ascii="Palatino" w:hAnsi="Palatino" w:cs="Arial"/>
          <w:szCs w:val="22"/>
        </w:rPr>
        <w:t>, or</w:t>
      </w:r>
      <w:r w:rsidR="00895455">
        <w:rPr>
          <w:rFonts w:ascii="Palatino" w:hAnsi="Palatino" w:cs="Arial"/>
          <w:szCs w:val="22"/>
        </w:rPr>
        <w:t xml:space="preserve"> the</w:t>
      </w:r>
      <w:r w:rsidR="00873F08">
        <w:rPr>
          <w:rFonts w:ascii="Palatino" w:hAnsi="Palatino" w:cs="Arial"/>
          <w:szCs w:val="22"/>
        </w:rPr>
        <w:t xml:space="preserve"> nature of the</w:t>
      </w:r>
      <w:r w:rsidR="00895455">
        <w:rPr>
          <w:rFonts w:ascii="Palatino" w:hAnsi="Palatino" w:cs="Arial"/>
          <w:szCs w:val="22"/>
        </w:rPr>
        <w:t xml:space="preserve"> promoters that </w:t>
      </w:r>
      <w:r w:rsidR="00EC099A">
        <w:rPr>
          <w:rFonts w:ascii="Palatino" w:hAnsi="Palatino" w:cs="Arial"/>
          <w:szCs w:val="22"/>
        </w:rPr>
        <w:t xml:space="preserve">control their </w:t>
      </w:r>
      <w:r w:rsidR="00873F08">
        <w:rPr>
          <w:rFonts w:ascii="Palatino" w:hAnsi="Palatino" w:cs="Arial"/>
          <w:szCs w:val="22"/>
        </w:rPr>
        <w:t>expression</w:t>
      </w:r>
      <w:r w:rsidR="00674084">
        <w:rPr>
          <w:rFonts w:ascii="Palatino" w:hAnsi="Palatino" w:cs="Arial"/>
          <w:szCs w:val="22"/>
        </w:rPr>
        <w:t>.</w:t>
      </w:r>
    </w:p>
    <w:p w14:paraId="16CC45DD" w14:textId="77777777" w:rsidR="00213F57" w:rsidRPr="00C06104" w:rsidRDefault="00EC099A" w:rsidP="00D94BA9">
      <w:pPr>
        <w:spacing w:line="480" w:lineRule="exact"/>
        <w:ind w:firstLine="720"/>
        <w:rPr>
          <w:rFonts w:ascii="Palatino" w:hAnsi="Palatino" w:cs="Arial"/>
          <w:color w:val="000000" w:themeColor="text1"/>
          <w:szCs w:val="22"/>
        </w:rPr>
      </w:pPr>
      <w:r>
        <w:rPr>
          <w:rFonts w:ascii="Palatino" w:hAnsi="Palatino" w:cs="Arial"/>
          <w:szCs w:val="22"/>
        </w:rPr>
        <w:t>Instead</w:t>
      </w:r>
      <w:r w:rsidR="00213F57" w:rsidRPr="00C06104">
        <w:rPr>
          <w:rFonts w:ascii="Palatino" w:hAnsi="Palatino" w:cs="Arial"/>
          <w:szCs w:val="22"/>
        </w:rPr>
        <w:t xml:space="preserve">, piRNA </w:t>
      </w:r>
      <w:r w:rsidR="00AC2F75">
        <w:rPr>
          <w:rFonts w:ascii="Palatino" w:hAnsi="Palatino" w:cs="Arial"/>
          <w:szCs w:val="22"/>
        </w:rPr>
        <w:t>loci</w:t>
      </w:r>
      <w:r w:rsidR="00213F57" w:rsidRPr="00C06104">
        <w:rPr>
          <w:rFonts w:ascii="Palatino" w:hAnsi="Palatino" w:cs="Arial"/>
          <w:szCs w:val="22"/>
        </w:rPr>
        <w:t xml:space="preserve"> have been defined as </w:t>
      </w:r>
      <w:r w:rsidR="00AC2F75">
        <w:rPr>
          <w:rFonts w:ascii="Palatino" w:hAnsi="Palatino" w:cs="Arial"/>
          <w:szCs w:val="22"/>
        </w:rPr>
        <w:t>clusters: regions</w:t>
      </w:r>
      <w:r w:rsidR="00213F57" w:rsidRPr="00C06104">
        <w:rPr>
          <w:rFonts w:ascii="Palatino" w:hAnsi="Palatino" w:cs="Arial"/>
          <w:szCs w:val="22"/>
        </w:rPr>
        <w:t xml:space="preserve"> of the genome with a high density of mapping piRNA sequences </w:t>
      </w:r>
      <w:r w:rsidR="00213F57" w:rsidRPr="00C06104">
        <w:rPr>
          <w:rFonts w:ascii="Palatino" w:hAnsi="Palatino" w:cs="Arial"/>
          <w:szCs w:val="22"/>
        </w:rPr>
        <w:fldChar w:fldCharType="begin"/>
      </w:r>
      <w:r w:rsidR="00213F57" w:rsidRPr="00C06104">
        <w:rPr>
          <w:rFonts w:ascii="Palatino" w:hAnsi="Palatino" w:cs="Arial"/>
          <w:szCs w:val="22"/>
        </w:rPr>
        <w:instrText>ADDIN BEC{Brennecke et al., 2007, #1447; Aravin et al., 2007, #21937; Ro et al., 2007, #100453; Grivna et al., 2006, #3944; Lau et al., 2006, #70867; Girard et al., 2006, #28843; Aravin et al., 2006, #9748}</w:instrText>
      </w:r>
      <w:r w:rsidR="00213F57" w:rsidRPr="00C06104">
        <w:rPr>
          <w:rFonts w:ascii="Palatino" w:hAnsi="Palatino" w:cs="Arial"/>
          <w:szCs w:val="22"/>
        </w:rPr>
        <w:fldChar w:fldCharType="separate"/>
      </w:r>
      <w:r w:rsidR="00213F57" w:rsidRPr="00C06104">
        <w:rPr>
          <w:rFonts w:ascii="Palatino" w:hAnsi="Palatino" w:cs="Arial"/>
          <w:szCs w:val="22"/>
        </w:rPr>
        <w:t>(Aravin et al., 2006; Girard et al., 2006; Grivna et al., 2006a; Lau et al., 2006; Aravin et al., 2007; Brennecke et al., 2007; Ro et al., 2007)</w:t>
      </w:r>
      <w:r w:rsidR="00213F57" w:rsidRPr="00C06104">
        <w:rPr>
          <w:rFonts w:ascii="Palatino" w:hAnsi="Palatino" w:cs="Arial"/>
          <w:szCs w:val="22"/>
        </w:rPr>
        <w:fldChar w:fldCharType="end"/>
      </w:r>
      <w:r w:rsidR="00213F57" w:rsidRPr="00C06104">
        <w:rPr>
          <w:rFonts w:ascii="Palatino" w:hAnsi="Palatino" w:cs="Arial"/>
          <w:szCs w:val="22"/>
        </w:rPr>
        <w:t xml:space="preserve">. In reality, piRNA-producing loci correspond to discrete transcription units that include both intergenic loci believed to encode no protein </w:t>
      </w:r>
      <w:r w:rsidR="00213F57" w:rsidRPr="00C06104">
        <w:rPr>
          <w:rFonts w:ascii="Palatino" w:hAnsi="Palatino" w:cs="Arial"/>
          <w:szCs w:val="22"/>
        </w:rPr>
        <w:fldChar w:fldCharType="begin"/>
      </w:r>
      <w:r w:rsidR="00213F57" w:rsidRPr="00C06104">
        <w:rPr>
          <w:rFonts w:ascii="Palatino" w:hAnsi="Palatino" w:cs="Arial"/>
          <w:szCs w:val="22"/>
        </w:rPr>
        <w:instrText>ADDIN BEC{Brennecke et al., 2008, #70330; Brennecke et al., 2007, #1447; Vourekas et al., 2012, #89447}</w:instrText>
      </w:r>
      <w:r w:rsidR="00213F57" w:rsidRPr="00C06104">
        <w:rPr>
          <w:rFonts w:ascii="Palatino" w:hAnsi="Palatino" w:cs="Arial"/>
          <w:szCs w:val="22"/>
        </w:rPr>
        <w:fldChar w:fldCharType="separate"/>
      </w:r>
      <w:r w:rsidR="00213F57" w:rsidRPr="00C06104">
        <w:rPr>
          <w:rFonts w:ascii="Palatino" w:hAnsi="Palatino" w:cs="Arial"/>
          <w:szCs w:val="22"/>
        </w:rPr>
        <w:t>(Brennecke et al., 2007; Brennecke et al., 2008; Vourekas et al., 2012)</w:t>
      </w:r>
      <w:r w:rsidR="00213F57" w:rsidRPr="00C06104">
        <w:rPr>
          <w:rFonts w:ascii="Palatino" w:hAnsi="Palatino" w:cs="Arial"/>
          <w:szCs w:val="22"/>
        </w:rPr>
        <w:fldChar w:fldCharType="end"/>
      </w:r>
      <w:r w:rsidR="00213F57" w:rsidRPr="00C06104">
        <w:rPr>
          <w:rFonts w:ascii="Palatino" w:hAnsi="Palatino" w:cs="Arial"/>
          <w:szCs w:val="22"/>
        </w:rPr>
        <w:t xml:space="preserve"> and protein-coding genes that also produce piRNAs </w:t>
      </w:r>
      <w:r w:rsidR="00213F57" w:rsidRPr="00C06104">
        <w:rPr>
          <w:rFonts w:ascii="Palatino" w:hAnsi="Palatino" w:cs="Arial"/>
          <w:szCs w:val="22"/>
        </w:rPr>
        <w:fldChar w:fldCharType="begin"/>
      </w:r>
      <w:r w:rsidR="00213F57" w:rsidRPr="00C06104">
        <w:rPr>
          <w:rFonts w:ascii="Palatino" w:hAnsi="Palatino" w:cs="Arial"/>
          <w:szCs w:val="22"/>
        </w:rPr>
        <w:instrText>ADDIN BEC{Robine et al., 2009, #98156; Saito et al., 2009, #1442</w:instrText>
      </w:r>
      <w:r w:rsidR="00213F57" w:rsidRPr="00C06104">
        <w:rPr>
          <w:szCs w:val="22"/>
        </w:rPr>
        <w:instrText xml:space="preserve">; </w:instrText>
      </w:r>
      <w:r w:rsidR="00213F57" w:rsidRPr="00C06104">
        <w:rPr>
          <w:rFonts w:ascii="Palatino" w:hAnsi="Palatino" w:cs="Arial"/>
          <w:szCs w:val="22"/>
        </w:rPr>
        <w:instrText>Aravin et al., 2007, #21937}</w:instrText>
      </w:r>
      <w:r w:rsidR="00213F57" w:rsidRPr="00C06104">
        <w:rPr>
          <w:rFonts w:ascii="Palatino" w:hAnsi="Palatino" w:cs="Arial"/>
          <w:szCs w:val="22"/>
        </w:rPr>
        <w:fldChar w:fldCharType="separate"/>
      </w:r>
      <w:r w:rsidR="00213F57" w:rsidRPr="00C06104">
        <w:rPr>
          <w:rFonts w:ascii="Palatino" w:hAnsi="Palatino" w:cs="Arial"/>
          <w:szCs w:val="22"/>
        </w:rPr>
        <w:t>(Aravin et al., 2007; Robine et al., 2009; Saito et al., 2009)</w:t>
      </w:r>
      <w:r w:rsidR="00213F57" w:rsidRPr="00C06104">
        <w:rPr>
          <w:rFonts w:ascii="Palatino" w:hAnsi="Palatino" w:cs="Arial"/>
          <w:szCs w:val="22"/>
        </w:rPr>
        <w:fldChar w:fldCharType="end"/>
      </w:r>
      <w:r w:rsidR="00213F57" w:rsidRPr="00C06104">
        <w:rPr>
          <w:rFonts w:ascii="Palatino" w:hAnsi="Palatino" w:cs="Arial"/>
          <w:szCs w:val="22"/>
        </w:rPr>
        <w:t>.</w:t>
      </w:r>
    </w:p>
    <w:p w14:paraId="35A0FE69" w14:textId="232630B7" w:rsidR="00D94BA9" w:rsidRPr="00C06104" w:rsidRDefault="001D0AE9" w:rsidP="00D94BA9">
      <w:pPr>
        <w:spacing w:line="480" w:lineRule="exact"/>
        <w:ind w:firstLine="720"/>
        <w:rPr>
          <w:rFonts w:ascii="Palatino" w:hAnsi="Palatino" w:cs="Arial"/>
          <w:color w:val="000000" w:themeColor="text1"/>
          <w:szCs w:val="22"/>
        </w:rPr>
      </w:pPr>
      <w:bookmarkStart w:id="1" w:name="OLE_LINK3"/>
      <w:bookmarkStart w:id="2" w:name="OLE_LINK4"/>
      <w:r>
        <w:rPr>
          <w:rFonts w:ascii="Palatino" w:hAnsi="Palatino" w:cs="Arial"/>
        </w:rPr>
        <w:t>W</w:t>
      </w:r>
      <w:r w:rsidR="00232D34" w:rsidRPr="00A358D9">
        <w:rPr>
          <w:rFonts w:ascii="Palatino" w:hAnsi="Palatino" w:cs="Arial"/>
        </w:rPr>
        <w:t xml:space="preserve">e </w:t>
      </w:r>
      <w:r w:rsidR="00495777">
        <w:rPr>
          <w:rFonts w:ascii="Palatino" w:hAnsi="Palatino" w:cs="Arial"/>
        </w:rPr>
        <w:t>use</w:t>
      </w:r>
      <w:r>
        <w:rPr>
          <w:rFonts w:ascii="Palatino" w:hAnsi="Palatino" w:cs="Arial"/>
        </w:rPr>
        <w:t>d</w:t>
      </w:r>
      <w:r w:rsidR="00495777">
        <w:rPr>
          <w:rFonts w:ascii="Palatino" w:hAnsi="Palatino" w:cs="Arial"/>
        </w:rPr>
        <w:t xml:space="preserve"> </w:t>
      </w:r>
      <w:r w:rsidR="003B7BD4">
        <w:rPr>
          <w:rFonts w:ascii="Palatino" w:hAnsi="Palatino" w:cs="Arial"/>
        </w:rPr>
        <w:t>high-throughput</w:t>
      </w:r>
      <w:r w:rsidR="00495777">
        <w:rPr>
          <w:rFonts w:ascii="Palatino" w:hAnsi="Palatino" w:cs="Arial"/>
        </w:rPr>
        <w:t xml:space="preserve"> </w:t>
      </w:r>
      <w:r w:rsidR="00CC488A">
        <w:rPr>
          <w:rFonts w:ascii="Palatino" w:hAnsi="Palatino" w:cs="Arial"/>
        </w:rPr>
        <w:t>sequencing</w:t>
      </w:r>
      <w:r w:rsidR="00495777">
        <w:rPr>
          <w:rFonts w:ascii="Palatino" w:hAnsi="Palatino" w:cs="Arial"/>
        </w:rPr>
        <w:t xml:space="preserve"> data to </w:t>
      </w:r>
      <w:r w:rsidR="0095587E">
        <w:rPr>
          <w:rFonts w:ascii="Palatino" w:hAnsi="Palatino" w:cs="Arial"/>
        </w:rPr>
        <w:t>define the genes and</w:t>
      </w:r>
      <w:r>
        <w:rPr>
          <w:rFonts w:ascii="Palatino" w:hAnsi="Palatino" w:cs="Arial"/>
        </w:rPr>
        <w:t xml:space="preserve"> </w:t>
      </w:r>
      <w:r w:rsidR="00232D34" w:rsidRPr="00A358D9">
        <w:rPr>
          <w:rFonts w:ascii="Palatino" w:hAnsi="Palatino" w:cs="Arial"/>
        </w:rPr>
        <w:t xml:space="preserve">transcripts </w:t>
      </w:r>
      <w:r w:rsidR="00133222">
        <w:rPr>
          <w:rFonts w:ascii="Palatino" w:hAnsi="Palatino" w:cs="Arial"/>
        </w:rPr>
        <w:t xml:space="preserve">that produce piRNAs in the </w:t>
      </w:r>
      <w:r w:rsidR="00856D3C">
        <w:rPr>
          <w:rFonts w:ascii="Palatino" w:hAnsi="Palatino" w:cs="Arial"/>
        </w:rPr>
        <w:t xml:space="preserve">juvenile and adult </w:t>
      </w:r>
      <w:r w:rsidR="00133222">
        <w:rPr>
          <w:rFonts w:ascii="Palatino" w:hAnsi="Palatino" w:cs="Arial"/>
        </w:rPr>
        <w:t xml:space="preserve">mouse testis. </w:t>
      </w:r>
      <w:bookmarkEnd w:id="1"/>
      <w:bookmarkEnd w:id="2"/>
      <w:r w:rsidR="00133222">
        <w:rPr>
          <w:rFonts w:ascii="Palatino" w:hAnsi="Palatino" w:cs="Arial"/>
        </w:rPr>
        <w:t xml:space="preserve">Using these data, we </w:t>
      </w:r>
      <w:r w:rsidR="00596F4B">
        <w:rPr>
          <w:rFonts w:ascii="Palatino" w:hAnsi="Palatino" w:cs="Arial"/>
        </w:rPr>
        <w:t>identif</w:t>
      </w:r>
      <w:r w:rsidR="00DE030E">
        <w:rPr>
          <w:rFonts w:ascii="Palatino" w:hAnsi="Palatino" w:cs="Arial"/>
        </w:rPr>
        <w:t>ied</w:t>
      </w:r>
      <w:r w:rsidR="00596F4B">
        <w:rPr>
          <w:rFonts w:ascii="Palatino" w:hAnsi="Palatino" w:cs="Arial"/>
        </w:rPr>
        <w:t xml:space="preserve"> the </w:t>
      </w:r>
      <w:r w:rsidR="004E72CA">
        <w:rPr>
          <w:rFonts w:ascii="Palatino" w:hAnsi="Palatino" w:cs="Arial"/>
        </w:rPr>
        <w:t>factor</w:t>
      </w:r>
      <w:r w:rsidR="00596F4B">
        <w:rPr>
          <w:rFonts w:ascii="Palatino" w:hAnsi="Palatino" w:cs="Arial"/>
        </w:rPr>
        <w:t xml:space="preserve"> </w:t>
      </w:r>
      <w:r w:rsidR="00E30ABD">
        <w:rPr>
          <w:rFonts w:ascii="Palatino" w:hAnsi="Palatino" w:cs="Arial"/>
        </w:rPr>
        <w:t>that initiates</w:t>
      </w:r>
      <w:r w:rsidR="00596F4B">
        <w:rPr>
          <w:rFonts w:ascii="Palatino" w:hAnsi="Palatino" w:cs="Arial"/>
        </w:rPr>
        <w:t xml:space="preserve"> transcription of pachytene</w:t>
      </w:r>
      <w:r w:rsidR="00147474" w:rsidRPr="00C06104">
        <w:rPr>
          <w:rFonts w:ascii="Palatino" w:hAnsi="Palatino" w:cs="Arial"/>
          <w:color w:val="000000" w:themeColor="text1"/>
          <w:szCs w:val="22"/>
        </w:rPr>
        <w:t xml:space="preserve"> </w:t>
      </w:r>
      <w:r w:rsidR="00596F4B">
        <w:rPr>
          <w:rFonts w:ascii="Palatino" w:hAnsi="Palatino" w:cs="Arial"/>
        </w:rPr>
        <w:t>piRNA genes:</w:t>
      </w:r>
      <w:r w:rsidR="00596F4B">
        <w:rPr>
          <w:rFonts w:ascii="Palatino" w:hAnsi="Palatino" w:cs="Arial"/>
          <w:color w:val="000000" w:themeColor="text1"/>
          <w:szCs w:val="22"/>
        </w:rPr>
        <w:t xml:space="preserve"> </w:t>
      </w:r>
      <w:r w:rsidR="00596F4B" w:rsidRPr="00C06104">
        <w:rPr>
          <w:rFonts w:ascii="Palatino" w:hAnsi="Palatino" w:cs="Arial"/>
          <w:color w:val="000000" w:themeColor="text1"/>
          <w:szCs w:val="22"/>
        </w:rPr>
        <w:t>A</w:t>
      </w:r>
      <w:r w:rsidR="00147474">
        <w:rPr>
          <w:rFonts w:ascii="Palatino" w:hAnsi="Palatino" w:cs="Arial"/>
          <w:color w:val="000000" w:themeColor="text1"/>
          <w:szCs w:val="22"/>
        </w:rPr>
        <w:t>-</w:t>
      </w:r>
      <w:r w:rsidR="00596F4B" w:rsidRPr="00C06104">
        <w:rPr>
          <w:rFonts w:ascii="Palatino" w:hAnsi="Palatino" w:cs="Arial"/>
          <w:color w:val="000000" w:themeColor="text1"/>
          <w:szCs w:val="22"/>
        </w:rPr>
        <w:t>MYB (MYBL1)</w:t>
      </w:r>
      <w:r w:rsidR="00596F4B">
        <w:rPr>
          <w:rFonts w:ascii="Palatino" w:hAnsi="Palatino" w:cs="Arial"/>
          <w:color w:val="000000" w:themeColor="text1"/>
          <w:szCs w:val="22"/>
        </w:rPr>
        <w:t>, a</w:t>
      </w:r>
      <w:r w:rsidR="00FD003A">
        <w:rPr>
          <w:rFonts w:ascii="Palatino" w:hAnsi="Palatino" w:cs="Arial"/>
          <w:color w:val="000000" w:themeColor="text1"/>
          <w:szCs w:val="22"/>
        </w:rPr>
        <w:t xml:space="preserve"> </w:t>
      </w:r>
      <w:r w:rsidR="00945BD4">
        <w:rPr>
          <w:rFonts w:ascii="Palatino" w:hAnsi="Palatino" w:cs="Arial"/>
          <w:color w:val="000000" w:themeColor="text1"/>
          <w:szCs w:val="22"/>
        </w:rPr>
        <w:t>spermatocyte</w:t>
      </w:r>
      <w:r w:rsidR="00596F4B">
        <w:rPr>
          <w:rFonts w:ascii="Palatino" w:hAnsi="Palatino" w:cs="Arial"/>
          <w:color w:val="000000" w:themeColor="text1"/>
          <w:szCs w:val="22"/>
        </w:rPr>
        <w:t xml:space="preserve"> prot</w:t>
      </w:r>
      <w:r w:rsidR="00FD003A">
        <w:rPr>
          <w:rFonts w:ascii="Palatino" w:hAnsi="Palatino" w:cs="Arial"/>
          <w:color w:val="000000" w:themeColor="text1"/>
          <w:szCs w:val="22"/>
        </w:rPr>
        <w:t xml:space="preserve">ein </w:t>
      </w:r>
      <w:r w:rsidR="00411D5B">
        <w:rPr>
          <w:rFonts w:ascii="Palatino" w:hAnsi="Palatino" w:cs="Arial"/>
          <w:color w:val="000000" w:themeColor="text1"/>
          <w:szCs w:val="22"/>
        </w:rPr>
        <w:t xml:space="preserve">that serves as a master regulator of </w:t>
      </w:r>
      <w:r w:rsidR="00596F4B">
        <w:rPr>
          <w:rFonts w:ascii="Palatino" w:hAnsi="Palatino" w:cs="Arial"/>
          <w:color w:val="000000" w:themeColor="text1"/>
          <w:szCs w:val="22"/>
        </w:rPr>
        <w:t xml:space="preserve">genes </w:t>
      </w:r>
      <w:r w:rsidR="002828E8">
        <w:rPr>
          <w:rFonts w:ascii="Palatino" w:hAnsi="Palatino" w:cs="Arial"/>
          <w:color w:val="000000" w:themeColor="text1"/>
          <w:szCs w:val="22"/>
        </w:rPr>
        <w:t xml:space="preserve">encoding proteins required </w:t>
      </w:r>
      <w:r w:rsidR="00945BD4">
        <w:rPr>
          <w:rFonts w:ascii="Palatino" w:hAnsi="Palatino" w:cs="Arial"/>
          <w:color w:val="000000" w:themeColor="text1"/>
          <w:szCs w:val="22"/>
        </w:rPr>
        <w:t xml:space="preserve">for cell-cycle </w:t>
      </w:r>
      <w:r w:rsidR="00596F4B">
        <w:rPr>
          <w:rFonts w:ascii="Palatino" w:hAnsi="Palatino" w:cs="Arial"/>
          <w:color w:val="000000" w:themeColor="text1"/>
          <w:szCs w:val="22"/>
        </w:rPr>
        <w:t xml:space="preserve">progression through the pachytene stage of meiosis </w:t>
      </w:r>
      <w:r w:rsidR="00596F4B" w:rsidRPr="007A2DF3">
        <w:rPr>
          <w:rFonts w:ascii="Palatino" w:hAnsi="Palatino" w:cs="Arial"/>
          <w:color w:val="000000" w:themeColor="text1"/>
          <w:szCs w:val="22"/>
        </w:rPr>
        <w:fldChar w:fldCharType="begin"/>
      </w:r>
      <w:r w:rsidR="00596F4B" w:rsidRPr="007A2DF3">
        <w:rPr>
          <w:rFonts w:ascii="Palatino" w:hAnsi="Palatino" w:cs="Arial"/>
          <w:color w:val="000000" w:themeColor="text1"/>
          <w:szCs w:val="22"/>
        </w:rPr>
        <w:instrText>ADDIN BEC{Bolcun-Filas et al., 2011, #43995</w:instrText>
      </w:r>
      <w:r w:rsidR="00FD003A" w:rsidRPr="007A2DF3">
        <w:rPr>
          <w:rFonts w:ascii="Palatino" w:hAnsi="Palatino" w:cs="Arial"/>
          <w:color w:val="000000" w:themeColor="text1"/>
          <w:szCs w:val="22"/>
        </w:rPr>
        <w:instrText>; Trauth et al., 1994, #22766</w:instrText>
      </w:r>
      <w:r w:rsidR="00596F4B" w:rsidRPr="007A2DF3">
        <w:rPr>
          <w:rFonts w:ascii="Palatino" w:hAnsi="Palatino" w:cs="Arial"/>
          <w:color w:val="000000" w:themeColor="text1"/>
          <w:szCs w:val="22"/>
        </w:rPr>
        <w:instrText>}</w:instrText>
      </w:r>
      <w:r w:rsidR="00596F4B" w:rsidRPr="007A2DF3">
        <w:rPr>
          <w:rFonts w:ascii="Palatino" w:hAnsi="Palatino" w:cs="Arial"/>
          <w:color w:val="000000" w:themeColor="text1"/>
          <w:szCs w:val="22"/>
        </w:rPr>
        <w:fldChar w:fldCharType="separate"/>
      </w:r>
      <w:r w:rsidR="00596F4B" w:rsidRPr="007A2DF3">
        <w:rPr>
          <w:rFonts w:ascii="Palatino" w:hAnsi="Palatino" w:cs="Arial"/>
          <w:color w:val="000000" w:themeColor="text1"/>
          <w:szCs w:val="22"/>
        </w:rPr>
        <w:t>(Trauth et al., 1994; Bolcun-Filas et al., 2011)</w:t>
      </w:r>
      <w:r w:rsidR="00596F4B" w:rsidRPr="007A2DF3">
        <w:rPr>
          <w:rFonts w:ascii="Palatino" w:hAnsi="Palatino" w:cs="Arial"/>
          <w:color w:val="000000" w:themeColor="text1"/>
          <w:szCs w:val="22"/>
        </w:rPr>
        <w:fldChar w:fldCharType="end"/>
      </w:r>
      <w:r w:rsidR="00D94BA9" w:rsidRPr="00C06104">
        <w:rPr>
          <w:rFonts w:ascii="Palatino" w:hAnsi="Palatino" w:cs="Arial"/>
          <w:color w:val="000000" w:themeColor="text1"/>
          <w:szCs w:val="22"/>
        </w:rPr>
        <w:t>. A-MYB also initiates transcription of the genes encoding many piRNA biogenesis factors</w:t>
      </w:r>
      <w:r w:rsidR="003033C8">
        <w:rPr>
          <w:rFonts w:ascii="Palatino" w:hAnsi="Palatino" w:cs="Arial"/>
          <w:color w:val="000000" w:themeColor="text1"/>
          <w:szCs w:val="22"/>
        </w:rPr>
        <w:t xml:space="preserve">. </w:t>
      </w:r>
      <w:r w:rsidR="00D94BA9" w:rsidRPr="00C06104">
        <w:rPr>
          <w:rFonts w:ascii="Palatino" w:hAnsi="Palatino" w:cs="Arial"/>
          <w:color w:val="000000" w:themeColor="text1"/>
          <w:szCs w:val="22"/>
        </w:rPr>
        <w:t xml:space="preserve">The combined action of A-MYB at the promoters of </w:t>
      </w:r>
      <w:r w:rsidR="005C1795">
        <w:rPr>
          <w:rFonts w:ascii="Palatino" w:hAnsi="Palatino" w:cs="Arial"/>
          <w:color w:val="000000" w:themeColor="text1"/>
          <w:szCs w:val="22"/>
        </w:rPr>
        <w:t xml:space="preserve">genes producing </w:t>
      </w:r>
      <w:r w:rsidR="00D94BA9" w:rsidRPr="00C06104">
        <w:rPr>
          <w:rFonts w:ascii="Palatino" w:hAnsi="Palatino" w:cs="Arial"/>
          <w:color w:val="000000" w:themeColor="text1"/>
          <w:szCs w:val="22"/>
        </w:rPr>
        <w:t xml:space="preserve">pachytene piRNA </w:t>
      </w:r>
      <w:r w:rsidR="00C92A2C">
        <w:rPr>
          <w:rFonts w:ascii="Palatino" w:hAnsi="Palatino" w:cs="Arial"/>
          <w:color w:val="000000" w:themeColor="text1"/>
          <w:szCs w:val="22"/>
        </w:rPr>
        <w:t>precursor transcripts</w:t>
      </w:r>
      <w:r w:rsidR="00D94BA9" w:rsidRPr="00C06104">
        <w:rPr>
          <w:rFonts w:ascii="Palatino" w:hAnsi="Palatino" w:cs="Arial"/>
          <w:color w:val="000000" w:themeColor="text1"/>
          <w:szCs w:val="22"/>
        </w:rPr>
        <w:t xml:space="preserve"> and </w:t>
      </w:r>
      <w:r w:rsidR="00C92A2C">
        <w:rPr>
          <w:rFonts w:ascii="Palatino" w:hAnsi="Palatino" w:cs="Arial"/>
          <w:color w:val="000000" w:themeColor="text1"/>
          <w:szCs w:val="22"/>
        </w:rPr>
        <w:t xml:space="preserve">genes encoding </w:t>
      </w:r>
      <w:r w:rsidR="00D94BA9" w:rsidRPr="00C06104">
        <w:rPr>
          <w:rFonts w:ascii="Palatino" w:hAnsi="Palatino" w:cs="Arial"/>
          <w:color w:val="000000" w:themeColor="text1"/>
          <w:szCs w:val="22"/>
        </w:rPr>
        <w:t xml:space="preserve">piRNA biogenesis </w:t>
      </w:r>
      <w:r w:rsidR="005C1795">
        <w:rPr>
          <w:rFonts w:ascii="Palatino" w:hAnsi="Palatino" w:cs="Arial"/>
          <w:color w:val="000000" w:themeColor="text1"/>
          <w:szCs w:val="22"/>
        </w:rPr>
        <w:t>proteins</w:t>
      </w:r>
      <w:r w:rsidR="00D94BA9" w:rsidRPr="00C06104">
        <w:rPr>
          <w:rFonts w:ascii="Palatino" w:hAnsi="Palatino" w:cs="Arial"/>
          <w:color w:val="000000" w:themeColor="text1"/>
          <w:szCs w:val="22"/>
        </w:rPr>
        <w:t xml:space="preserve"> creates a coherent feed-forward loop that triggers </w:t>
      </w:r>
      <w:r w:rsidR="00332324">
        <w:rPr>
          <w:rFonts w:ascii="Palatino" w:hAnsi="Palatino" w:cs="Arial"/>
          <w:color w:val="000000" w:themeColor="text1"/>
          <w:szCs w:val="22"/>
        </w:rPr>
        <w:t>a</w:t>
      </w:r>
      <w:r w:rsidR="00D94BA9" w:rsidRPr="00C06104">
        <w:rPr>
          <w:rFonts w:ascii="Palatino" w:hAnsi="Palatino" w:cs="Arial"/>
          <w:color w:val="000000" w:themeColor="text1"/>
          <w:szCs w:val="22"/>
        </w:rPr>
        <w:t xml:space="preserve"> </w:t>
      </w:r>
      <w:r w:rsidR="00D94BA9" w:rsidRPr="00C06104">
        <w:rPr>
          <w:rFonts w:ascii="Palatino" w:hAnsi="Palatino" w:cs="Arial"/>
          <w:szCs w:val="22"/>
        </w:rPr>
        <w:t>&gt;6</w:t>
      </w:r>
      <w:r w:rsidR="00A16359">
        <w:rPr>
          <w:rFonts w:ascii="Palatino" w:hAnsi="Palatino" w:cs="Arial"/>
          <w:szCs w:val="22"/>
        </w:rPr>
        <w:t>,</w:t>
      </w:r>
      <w:r w:rsidR="00D94BA9" w:rsidRPr="00C06104">
        <w:rPr>
          <w:rFonts w:ascii="Palatino" w:hAnsi="Palatino" w:cs="Arial"/>
          <w:szCs w:val="22"/>
        </w:rPr>
        <w:t>000-</w:t>
      </w:r>
      <w:r w:rsidR="00D94BA9" w:rsidRPr="00C06104">
        <w:rPr>
          <w:rFonts w:ascii="Palatino" w:hAnsi="Palatino" w:cs="Arial"/>
          <w:color w:val="000000" w:themeColor="text1"/>
          <w:szCs w:val="22"/>
        </w:rPr>
        <w:t xml:space="preserve">fold increase in pachytene piRNA abundance during the ~5 days between the early and late phases of the pachytene stage of male meiosis. </w:t>
      </w:r>
      <w:r w:rsidR="006311B6">
        <w:rPr>
          <w:rFonts w:ascii="Palatino" w:hAnsi="Palatino" w:cs="Arial"/>
          <w:color w:val="000000" w:themeColor="text1"/>
          <w:szCs w:val="22"/>
        </w:rPr>
        <w:t xml:space="preserve">A-MYB also promotes its own transcription through a positive </w:t>
      </w:r>
      <w:proofErr w:type="gramStart"/>
      <w:r w:rsidR="006311B6">
        <w:rPr>
          <w:rFonts w:ascii="Palatino" w:hAnsi="Palatino" w:cs="Arial"/>
          <w:color w:val="000000" w:themeColor="text1"/>
          <w:szCs w:val="22"/>
        </w:rPr>
        <w:t>feed-back</w:t>
      </w:r>
      <w:proofErr w:type="gramEnd"/>
      <w:r w:rsidR="006311B6">
        <w:rPr>
          <w:rFonts w:ascii="Palatino" w:hAnsi="Palatino" w:cs="Arial"/>
          <w:color w:val="000000" w:themeColor="text1"/>
          <w:szCs w:val="22"/>
        </w:rPr>
        <w:t xml:space="preserve"> loop. </w:t>
      </w:r>
      <w:r w:rsidR="00332324">
        <w:rPr>
          <w:rFonts w:ascii="Palatino" w:hAnsi="Palatino" w:cs="Arial"/>
          <w:color w:val="000000" w:themeColor="text1"/>
          <w:szCs w:val="22"/>
        </w:rPr>
        <w:t>T</w:t>
      </w:r>
      <w:r w:rsidR="00D94BA9" w:rsidRPr="00C06104">
        <w:rPr>
          <w:rFonts w:ascii="Palatino" w:hAnsi="Palatino" w:cs="Arial"/>
          <w:color w:val="000000" w:themeColor="text1"/>
          <w:szCs w:val="22"/>
        </w:rPr>
        <w:t>h</w:t>
      </w:r>
      <w:r w:rsidR="00EC542F">
        <w:rPr>
          <w:rFonts w:ascii="Palatino" w:hAnsi="Palatino" w:cs="Arial"/>
          <w:color w:val="000000" w:themeColor="text1"/>
          <w:szCs w:val="22"/>
        </w:rPr>
        <w:t>e</w:t>
      </w:r>
      <w:r w:rsidR="00D94BA9" w:rsidRPr="00C06104">
        <w:rPr>
          <w:rFonts w:ascii="Palatino" w:hAnsi="Palatino" w:cs="Arial"/>
          <w:color w:val="000000" w:themeColor="text1"/>
          <w:szCs w:val="22"/>
        </w:rPr>
        <w:t xml:space="preserve"> A-MYB regulated feed-forward loop is evolutionarily conserved: A-MYB </w:t>
      </w:r>
      <w:r w:rsidR="00317205">
        <w:rPr>
          <w:rFonts w:ascii="Palatino" w:hAnsi="Palatino" w:cs="Arial"/>
          <w:color w:val="000000" w:themeColor="text1"/>
          <w:szCs w:val="22"/>
        </w:rPr>
        <w:t xml:space="preserve">is </w:t>
      </w:r>
      <w:r w:rsidR="00D94BA9" w:rsidRPr="00C06104">
        <w:rPr>
          <w:rFonts w:ascii="Palatino" w:hAnsi="Palatino" w:cs="Arial"/>
          <w:color w:val="000000" w:themeColor="text1"/>
          <w:szCs w:val="22"/>
        </w:rPr>
        <w:t xml:space="preserve">bound to the promoters of both piRNA clusters and </w:t>
      </w:r>
      <w:r w:rsidR="00D94BA9" w:rsidRPr="00C06104">
        <w:rPr>
          <w:rFonts w:ascii="Palatino" w:hAnsi="Palatino" w:cs="Arial"/>
          <w:i/>
          <w:color w:val="000000" w:themeColor="text1"/>
          <w:szCs w:val="22"/>
        </w:rPr>
        <w:t>P</w:t>
      </w:r>
      <w:r w:rsidR="000E5871" w:rsidRPr="00C06104">
        <w:rPr>
          <w:rFonts w:ascii="Palatino" w:hAnsi="Palatino" w:cs="Arial"/>
          <w:i/>
          <w:color w:val="000000" w:themeColor="text1"/>
          <w:szCs w:val="22"/>
        </w:rPr>
        <w:t>IWIL</w:t>
      </w:r>
      <w:r w:rsidR="00D94BA9" w:rsidRPr="00C06104">
        <w:rPr>
          <w:rFonts w:ascii="Palatino" w:hAnsi="Palatino" w:cs="Arial"/>
          <w:i/>
          <w:color w:val="000000" w:themeColor="text1"/>
          <w:szCs w:val="22"/>
        </w:rPr>
        <w:t>1</w:t>
      </w:r>
      <w:r w:rsidR="00D94BA9" w:rsidRPr="00C06104">
        <w:rPr>
          <w:rFonts w:ascii="Palatino" w:hAnsi="Palatino" w:cs="Arial"/>
          <w:color w:val="000000" w:themeColor="text1"/>
          <w:szCs w:val="22"/>
        </w:rPr>
        <w:t xml:space="preserve"> and </w:t>
      </w:r>
      <w:r w:rsidR="00D94BA9" w:rsidRPr="00C06104">
        <w:rPr>
          <w:rFonts w:ascii="Palatino" w:hAnsi="Palatino" w:cs="Arial"/>
          <w:i/>
          <w:color w:val="000000" w:themeColor="text1"/>
          <w:szCs w:val="22"/>
        </w:rPr>
        <w:t>T</w:t>
      </w:r>
      <w:r w:rsidR="000E5871" w:rsidRPr="00C06104">
        <w:rPr>
          <w:rFonts w:ascii="Palatino" w:hAnsi="Palatino" w:cs="Arial"/>
          <w:i/>
          <w:color w:val="000000" w:themeColor="text1"/>
          <w:szCs w:val="22"/>
        </w:rPr>
        <w:t>DRD</w:t>
      </w:r>
      <w:r w:rsidR="00D94BA9" w:rsidRPr="00C06104">
        <w:rPr>
          <w:rFonts w:ascii="Palatino" w:hAnsi="Palatino" w:cs="Arial"/>
          <w:i/>
          <w:color w:val="000000" w:themeColor="text1"/>
          <w:szCs w:val="22"/>
        </w:rPr>
        <w:t>3</w:t>
      </w:r>
      <w:r w:rsidR="00D94BA9" w:rsidRPr="00C06104">
        <w:rPr>
          <w:rFonts w:ascii="Palatino" w:hAnsi="Palatino" w:cs="Arial"/>
          <w:color w:val="000000" w:themeColor="text1"/>
          <w:szCs w:val="22"/>
        </w:rPr>
        <w:t xml:space="preserve"> in </w:t>
      </w:r>
      <w:r w:rsidR="00C92A2C">
        <w:rPr>
          <w:rFonts w:ascii="Palatino" w:hAnsi="Palatino" w:cs="Arial"/>
          <w:color w:val="000000" w:themeColor="text1"/>
          <w:szCs w:val="22"/>
        </w:rPr>
        <w:t xml:space="preserve">the </w:t>
      </w:r>
      <w:r w:rsidR="00D94BA9" w:rsidRPr="00C06104">
        <w:rPr>
          <w:rFonts w:ascii="Palatino" w:hAnsi="Palatino" w:cs="Arial"/>
          <w:color w:val="000000" w:themeColor="text1"/>
          <w:szCs w:val="22"/>
        </w:rPr>
        <w:t xml:space="preserve">rooster </w:t>
      </w:r>
      <w:r w:rsidR="00A85881">
        <w:rPr>
          <w:rFonts w:ascii="Palatino" w:hAnsi="Palatino" w:cs="Arial"/>
          <w:color w:val="000000" w:themeColor="text1"/>
          <w:szCs w:val="22"/>
        </w:rPr>
        <w:t>(</w:t>
      </w:r>
      <w:r w:rsidR="00226E14">
        <w:rPr>
          <w:rFonts w:ascii="Palatino" w:hAnsi="Palatino"/>
          <w:i/>
        </w:rPr>
        <w:t>Gallus gallus</w:t>
      </w:r>
      <w:r w:rsidR="00A85881">
        <w:rPr>
          <w:rFonts w:ascii="Palatino" w:hAnsi="Palatino"/>
        </w:rPr>
        <w:t xml:space="preserve">) </w:t>
      </w:r>
      <w:r w:rsidR="00D94BA9" w:rsidRPr="00C06104">
        <w:rPr>
          <w:rFonts w:ascii="Palatino" w:hAnsi="Palatino" w:cs="Arial"/>
          <w:color w:val="000000" w:themeColor="text1"/>
          <w:szCs w:val="22"/>
        </w:rPr>
        <w:t>test</w:t>
      </w:r>
      <w:r w:rsidR="00C92A2C">
        <w:rPr>
          <w:rFonts w:ascii="Palatino" w:hAnsi="Palatino" w:cs="Arial"/>
          <w:color w:val="000000" w:themeColor="text1"/>
          <w:szCs w:val="22"/>
        </w:rPr>
        <w:t>i</w:t>
      </w:r>
      <w:r w:rsidR="00D94BA9" w:rsidRPr="00C06104">
        <w:rPr>
          <w:rFonts w:ascii="Palatino" w:hAnsi="Palatino" w:cs="Arial"/>
          <w:color w:val="000000" w:themeColor="text1"/>
          <w:szCs w:val="22"/>
        </w:rPr>
        <w:t>s.</w:t>
      </w:r>
    </w:p>
    <w:p w14:paraId="7C4CD4C9" w14:textId="77777777" w:rsidR="00D94BA9" w:rsidRPr="00C06104" w:rsidRDefault="00D94BA9" w:rsidP="00D94BA9">
      <w:pPr>
        <w:keepNext/>
        <w:spacing w:before="360" w:after="120" w:line="480" w:lineRule="exact"/>
        <w:rPr>
          <w:rFonts w:ascii="Palatino" w:hAnsi="Palatino" w:cs="Arial"/>
          <w:b/>
          <w:color w:val="000000" w:themeColor="text1"/>
          <w:szCs w:val="22"/>
        </w:rPr>
      </w:pPr>
      <w:r w:rsidRPr="00C06104">
        <w:rPr>
          <w:rFonts w:ascii="Palatino" w:hAnsi="Palatino"/>
          <w:b/>
        </w:rPr>
        <w:t>RESULTS</w:t>
      </w:r>
    </w:p>
    <w:p w14:paraId="2A8C30A3" w14:textId="77777777" w:rsidR="00217895" w:rsidRPr="00A358D9" w:rsidRDefault="00217895" w:rsidP="00D806D1">
      <w:pPr>
        <w:pStyle w:val="normal0"/>
        <w:keepNext/>
        <w:tabs>
          <w:tab w:val="left" w:pos="7020"/>
        </w:tabs>
        <w:spacing w:before="120" w:after="120" w:line="480" w:lineRule="exact"/>
        <w:rPr>
          <w:rFonts w:ascii="Palatino" w:hAnsi="Palatino" w:cs="Arial"/>
          <w:b/>
          <w:color w:val="auto"/>
        </w:rPr>
      </w:pPr>
      <w:r w:rsidRPr="00A358D9">
        <w:rPr>
          <w:rFonts w:ascii="Palatino" w:hAnsi="Palatino" w:cs="Arial"/>
          <w:b/>
          <w:color w:val="auto"/>
        </w:rPr>
        <w:t xml:space="preserve">Defining piRNA-Producing Transcripts in </w:t>
      </w:r>
      <w:r w:rsidR="00A20568">
        <w:rPr>
          <w:rFonts w:ascii="Palatino" w:hAnsi="Palatino" w:cs="Arial"/>
          <w:b/>
          <w:color w:val="auto"/>
        </w:rPr>
        <w:t xml:space="preserve">the </w:t>
      </w:r>
      <w:r w:rsidRPr="00A358D9">
        <w:rPr>
          <w:rFonts w:ascii="Palatino" w:hAnsi="Palatino" w:cs="Arial"/>
          <w:b/>
          <w:color w:val="auto"/>
        </w:rPr>
        <w:t>Mouse Testis</w:t>
      </w:r>
    </w:p>
    <w:p w14:paraId="5F329C61" w14:textId="406BCF2C" w:rsidR="00217895" w:rsidRPr="00A358D9" w:rsidRDefault="00217895" w:rsidP="00217895">
      <w:pPr>
        <w:pStyle w:val="normal0"/>
        <w:tabs>
          <w:tab w:val="left" w:pos="7020"/>
        </w:tabs>
        <w:spacing w:line="480" w:lineRule="exact"/>
        <w:rPr>
          <w:rFonts w:ascii="Palatino" w:hAnsi="Palatino" w:cs="Arial"/>
          <w:color w:val="auto"/>
        </w:rPr>
      </w:pPr>
      <w:r w:rsidRPr="00A358D9">
        <w:rPr>
          <w:rFonts w:ascii="Palatino" w:hAnsi="Palatino" w:cs="Arial"/>
          <w:color w:val="auto"/>
        </w:rPr>
        <w:t xml:space="preserve">To define the structure of piRNA-producing </w:t>
      </w:r>
      <w:r w:rsidR="00EF7A86">
        <w:rPr>
          <w:rFonts w:ascii="Palatino" w:hAnsi="Palatino" w:cs="Arial"/>
          <w:color w:val="auto"/>
        </w:rPr>
        <w:t>loci</w:t>
      </w:r>
      <w:r w:rsidR="000E0B78">
        <w:rPr>
          <w:rFonts w:ascii="Palatino" w:hAnsi="Palatino" w:cs="Arial"/>
          <w:color w:val="auto"/>
        </w:rPr>
        <w:t xml:space="preserve"> in the testi</w:t>
      </w:r>
      <w:r w:rsidR="00252617" w:rsidRPr="00A358D9">
        <w:rPr>
          <w:rFonts w:ascii="Palatino" w:hAnsi="Palatino" w:cs="Arial"/>
          <w:color w:val="auto"/>
        </w:rPr>
        <w:t xml:space="preserve">s of </w:t>
      </w:r>
      <w:r w:rsidR="006259D3">
        <w:rPr>
          <w:rFonts w:ascii="Palatino" w:hAnsi="Palatino" w:cs="Arial"/>
          <w:color w:val="auto"/>
        </w:rPr>
        <w:t xml:space="preserve">wild-type </w:t>
      </w:r>
      <w:r w:rsidR="00252617" w:rsidRPr="00A358D9">
        <w:rPr>
          <w:rFonts w:ascii="Palatino" w:hAnsi="Palatino" w:cs="Arial"/>
          <w:color w:val="auto"/>
        </w:rPr>
        <w:t>adult mice</w:t>
      </w:r>
      <w:r w:rsidRPr="00A358D9">
        <w:rPr>
          <w:rFonts w:ascii="Palatino" w:hAnsi="Palatino" w:cs="Arial"/>
          <w:color w:val="auto"/>
        </w:rPr>
        <w:t xml:space="preserve">, we assembled the transcripts </w:t>
      </w:r>
      <w:r w:rsidR="00895358">
        <w:rPr>
          <w:rFonts w:ascii="Palatino" w:hAnsi="Palatino" w:cs="Arial"/>
          <w:color w:val="auto"/>
        </w:rPr>
        <w:t xml:space="preserve">detected by </w:t>
      </w:r>
      <w:r w:rsidR="006259D3">
        <w:rPr>
          <w:rFonts w:ascii="Palatino" w:hAnsi="Palatino" w:cs="Arial"/>
          <w:color w:val="auto"/>
        </w:rPr>
        <w:t xml:space="preserve">three biological replicates of </w:t>
      </w:r>
      <w:r w:rsidRPr="00A358D9">
        <w:rPr>
          <w:rFonts w:ascii="Palatino" w:hAnsi="Palatino" w:cs="Arial"/>
          <w:color w:val="auto"/>
        </w:rPr>
        <w:t>strand-specific, paired-end</w:t>
      </w:r>
      <w:r w:rsidR="00EF7A86">
        <w:rPr>
          <w:rFonts w:ascii="Palatino" w:hAnsi="Palatino" w:cs="Arial"/>
          <w:color w:val="auto"/>
        </w:rPr>
        <w:t>,</w:t>
      </w:r>
      <w:r w:rsidRPr="00A358D9">
        <w:rPr>
          <w:rFonts w:ascii="Palatino" w:hAnsi="Palatino" w:cs="Arial"/>
          <w:color w:val="auto"/>
        </w:rPr>
        <w:t xml:space="preserve"> </w:t>
      </w:r>
      <w:r w:rsidR="000E0B78">
        <w:rPr>
          <w:rFonts w:ascii="Palatino" w:hAnsi="Palatino" w:cs="Arial"/>
          <w:color w:val="auto"/>
        </w:rPr>
        <w:t>rRNA-</w:t>
      </w:r>
      <w:r w:rsidR="00894C99">
        <w:rPr>
          <w:rFonts w:ascii="Palatino" w:hAnsi="Palatino" w:cs="Arial"/>
          <w:color w:val="auto"/>
        </w:rPr>
        <w:t>depleted</w:t>
      </w:r>
      <w:r w:rsidR="000E0B78">
        <w:rPr>
          <w:rFonts w:ascii="Palatino" w:hAnsi="Palatino" w:cs="Arial"/>
          <w:color w:val="auto"/>
        </w:rPr>
        <w:t xml:space="preserve">, total </w:t>
      </w:r>
      <w:r w:rsidRPr="00A358D9">
        <w:rPr>
          <w:rFonts w:ascii="Palatino" w:hAnsi="Palatino" w:cs="Arial"/>
          <w:color w:val="auto"/>
        </w:rPr>
        <w:t>RNA-</w:t>
      </w:r>
      <w:r w:rsidR="00895358">
        <w:rPr>
          <w:rFonts w:ascii="Palatino" w:hAnsi="Palatino" w:cs="Arial"/>
          <w:color w:val="auto"/>
        </w:rPr>
        <w:t>s</w:t>
      </w:r>
      <w:r w:rsidRPr="00A358D9">
        <w:rPr>
          <w:rFonts w:ascii="Palatino" w:hAnsi="Palatino" w:cs="Arial"/>
          <w:color w:val="auto"/>
        </w:rPr>
        <w:t>eq</w:t>
      </w:r>
      <w:r w:rsidR="00895358">
        <w:rPr>
          <w:rFonts w:ascii="Palatino" w:hAnsi="Palatino" w:cs="Arial"/>
          <w:color w:val="auto"/>
        </w:rPr>
        <w:t>uencing (seq</w:t>
      </w:r>
      <w:r w:rsidR="00102D59">
        <w:rPr>
          <w:rFonts w:ascii="Palatino" w:hAnsi="Palatino" w:cs="Arial"/>
          <w:color w:val="auto"/>
        </w:rPr>
        <w:t xml:space="preserve">; </w:t>
      </w:r>
      <w:r w:rsidRPr="00A358D9">
        <w:rPr>
          <w:rFonts w:ascii="Palatino" w:hAnsi="Palatino" w:cs="Arial"/>
          <w:color w:val="auto"/>
        </w:rPr>
        <w:t>Figure 1</w:t>
      </w:r>
      <w:r w:rsidR="00ED6D35">
        <w:rPr>
          <w:rFonts w:ascii="Palatino" w:hAnsi="Palatino" w:cs="Arial"/>
          <w:color w:val="auto"/>
        </w:rPr>
        <w:t>A</w:t>
      </w:r>
      <w:r w:rsidRPr="00A358D9">
        <w:rPr>
          <w:rFonts w:ascii="Palatino" w:hAnsi="Palatino" w:cs="Arial"/>
          <w:color w:val="auto"/>
        </w:rPr>
        <w:t xml:space="preserve">). We mapped reads to the mouse genome using TopHat </w:t>
      </w:r>
      <w:r w:rsidRPr="00A358D9">
        <w:rPr>
          <w:rFonts w:ascii="Palatino" w:hAnsi="Palatino" w:cs="Arial"/>
          <w:color w:val="auto"/>
        </w:rPr>
        <w:fldChar w:fldCharType="begin"/>
      </w:r>
      <w:r w:rsidRPr="00A358D9">
        <w:rPr>
          <w:rFonts w:ascii="Palatino" w:hAnsi="Palatino" w:cs="Arial"/>
          <w:color w:val="auto"/>
        </w:rPr>
        <w:instrText>ADDIN BEC{Trapnell et al., 2009, #80300}</w:instrText>
      </w:r>
      <w:r w:rsidRPr="00A358D9">
        <w:rPr>
          <w:rFonts w:ascii="Palatino" w:hAnsi="Palatino" w:cs="Arial"/>
          <w:color w:val="auto"/>
        </w:rPr>
        <w:fldChar w:fldCharType="separate"/>
      </w:r>
      <w:r w:rsidRPr="00A358D9">
        <w:rPr>
          <w:rFonts w:ascii="Palatino" w:hAnsi="Palatino" w:cs="Arial"/>
          <w:color w:val="auto"/>
        </w:rPr>
        <w:t>(Trapnell et al., 2009)</w:t>
      </w:r>
      <w:r w:rsidRPr="00A358D9">
        <w:rPr>
          <w:rFonts w:ascii="Palatino" w:hAnsi="Palatino" w:cs="Arial"/>
          <w:color w:val="auto"/>
        </w:rPr>
        <w:fldChar w:fldCharType="end"/>
      </w:r>
      <w:r w:rsidRPr="00A358D9">
        <w:rPr>
          <w:rFonts w:ascii="Palatino" w:hAnsi="Palatino" w:cs="Arial"/>
          <w:color w:val="auto"/>
        </w:rPr>
        <w:t xml:space="preserve">, </w:t>
      </w:r>
      <w:r w:rsidR="00797B2B">
        <w:rPr>
          <w:rFonts w:ascii="Palatino" w:hAnsi="Palatino" w:cs="Arial"/>
          <w:color w:val="auto"/>
        </w:rPr>
        <w:t xml:space="preserve">and </w:t>
      </w:r>
      <w:r w:rsidRPr="00A358D9">
        <w:rPr>
          <w:rFonts w:ascii="Palatino" w:hAnsi="Palatino" w:cs="Arial"/>
          <w:color w:val="auto"/>
        </w:rPr>
        <w:t xml:space="preserve">performed de novo transcriptome assembly using Trinity </w:t>
      </w:r>
      <w:r w:rsidRPr="00A358D9">
        <w:rPr>
          <w:rFonts w:ascii="Palatino" w:hAnsi="Palatino" w:cs="Arial"/>
          <w:color w:val="auto"/>
        </w:rPr>
        <w:fldChar w:fldCharType="begin"/>
      </w:r>
      <w:r w:rsidRPr="00A358D9">
        <w:rPr>
          <w:rFonts w:ascii="Palatino" w:hAnsi="Palatino" w:cs="Arial"/>
          <w:color w:val="auto"/>
        </w:rPr>
        <w:instrText>ADDIN BEC{Grabherr et al., 2011, #26376}</w:instrText>
      </w:r>
      <w:r w:rsidRPr="00A358D9">
        <w:rPr>
          <w:rFonts w:ascii="Palatino" w:hAnsi="Palatino" w:cs="Arial"/>
          <w:color w:val="auto"/>
        </w:rPr>
        <w:fldChar w:fldCharType="separate"/>
      </w:r>
      <w:r w:rsidRPr="00A358D9">
        <w:rPr>
          <w:rFonts w:ascii="Palatino" w:hAnsi="Palatino" w:cs="Arial"/>
          <w:color w:val="auto"/>
        </w:rPr>
        <w:t>(Grabherr et al., 2011)</w:t>
      </w:r>
      <w:r w:rsidRPr="00A358D9">
        <w:rPr>
          <w:rFonts w:ascii="Palatino" w:hAnsi="Palatino" w:cs="Arial"/>
          <w:color w:val="auto"/>
        </w:rPr>
        <w:fldChar w:fldCharType="end"/>
      </w:r>
      <w:r w:rsidRPr="00A358D9">
        <w:rPr>
          <w:rFonts w:ascii="Palatino" w:hAnsi="Palatino" w:cs="Arial"/>
          <w:color w:val="auto"/>
        </w:rPr>
        <w:t xml:space="preserve"> to identify novel exon-exon junctions. </w:t>
      </w:r>
      <w:r w:rsidR="00F113BD">
        <w:rPr>
          <w:rFonts w:ascii="Palatino" w:hAnsi="Palatino" w:cs="Arial"/>
          <w:color w:val="auto"/>
        </w:rPr>
        <w:t>W</w:t>
      </w:r>
      <w:r w:rsidRPr="00A358D9">
        <w:rPr>
          <w:rFonts w:ascii="Palatino" w:hAnsi="Palatino" w:cs="Arial"/>
          <w:color w:val="auto"/>
        </w:rPr>
        <w:t xml:space="preserve">e used all mapped reads, including reads </w:t>
      </w:r>
      <w:r w:rsidR="00F113BD">
        <w:rPr>
          <w:rFonts w:ascii="Palatino" w:hAnsi="Palatino" w:cs="Arial"/>
          <w:color w:val="auto"/>
        </w:rPr>
        <w:t>corresponding</w:t>
      </w:r>
      <w:r w:rsidRPr="00A358D9">
        <w:rPr>
          <w:rFonts w:ascii="Palatino" w:hAnsi="Palatino" w:cs="Arial"/>
          <w:color w:val="auto"/>
        </w:rPr>
        <w:t xml:space="preserve"> to novel exon-exon junctions, to perform reference-based </w:t>
      </w:r>
      <w:r w:rsidR="00F549C0">
        <w:rPr>
          <w:rFonts w:ascii="Palatino" w:hAnsi="Palatino" w:cs="Arial"/>
          <w:color w:val="auto"/>
        </w:rPr>
        <w:t xml:space="preserve">transcript </w:t>
      </w:r>
      <w:r w:rsidRPr="00A358D9">
        <w:rPr>
          <w:rFonts w:ascii="Palatino" w:hAnsi="Palatino" w:cs="Arial"/>
          <w:color w:val="auto"/>
        </w:rPr>
        <w:t xml:space="preserve">assembly </w:t>
      </w:r>
      <w:r w:rsidRPr="00A358D9">
        <w:rPr>
          <w:rFonts w:ascii="Palatino" w:hAnsi="Palatino" w:cs="Arial"/>
          <w:color w:val="auto"/>
        </w:rPr>
        <w:fldChar w:fldCharType="begin"/>
      </w:r>
      <w:r w:rsidRPr="00A358D9">
        <w:rPr>
          <w:rFonts w:ascii="Palatino" w:hAnsi="Palatino" w:cs="Arial"/>
          <w:color w:val="auto"/>
        </w:rPr>
        <w:instrText>ADDIN BEC{\Cufflinks; \Trapnell et al., 2010, #40143}</w:instrText>
      </w:r>
      <w:r w:rsidRPr="00A358D9">
        <w:rPr>
          <w:rFonts w:ascii="Palatino" w:hAnsi="Palatino" w:cs="Arial"/>
          <w:color w:val="auto"/>
        </w:rPr>
        <w:fldChar w:fldCharType="separate"/>
      </w:r>
      <w:r w:rsidRPr="00A358D9">
        <w:rPr>
          <w:rFonts w:ascii="Palatino" w:hAnsi="Palatino" w:cs="Arial"/>
          <w:color w:val="auto"/>
        </w:rPr>
        <w:t>(Cufflinks; Trapnell et al., 2010)</w:t>
      </w:r>
      <w:r w:rsidRPr="00A358D9">
        <w:rPr>
          <w:rFonts w:ascii="Palatino" w:hAnsi="Palatino" w:cs="Arial"/>
          <w:color w:val="auto"/>
        </w:rPr>
        <w:fldChar w:fldCharType="end"/>
      </w:r>
      <w:r w:rsidRPr="00A358D9">
        <w:rPr>
          <w:rFonts w:ascii="Palatino" w:hAnsi="Palatino" w:cs="Arial"/>
          <w:color w:val="auto"/>
        </w:rPr>
        <w:t>.</w:t>
      </w:r>
    </w:p>
    <w:p w14:paraId="33A613CD" w14:textId="418F648C" w:rsidR="00791028" w:rsidRDefault="00217895" w:rsidP="00217895">
      <w:pPr>
        <w:pStyle w:val="normal0"/>
        <w:tabs>
          <w:tab w:val="left" w:pos="7020"/>
        </w:tabs>
        <w:spacing w:line="480" w:lineRule="exact"/>
        <w:ind w:firstLine="720"/>
        <w:rPr>
          <w:rFonts w:ascii="Palatino" w:hAnsi="Palatino" w:cs="Arial"/>
          <w:color w:val="000000" w:themeColor="text1"/>
          <w:szCs w:val="22"/>
        </w:rPr>
      </w:pPr>
      <w:r w:rsidRPr="00A358D9">
        <w:rPr>
          <w:rFonts w:ascii="Palatino" w:hAnsi="Palatino" w:cs="Arial"/>
          <w:color w:val="auto"/>
        </w:rPr>
        <w:t xml:space="preserve">To identify those transcripts that produce piRNAs, we sequenced piRNAs from six developmental stages </w:t>
      </w:r>
      <w:r w:rsidR="00135529" w:rsidRPr="00A358D9">
        <w:rPr>
          <w:rFonts w:ascii="Palatino" w:hAnsi="Palatino" w:cs="Arial"/>
          <w:color w:val="auto"/>
        </w:rPr>
        <w:t>of mouse testes</w:t>
      </w:r>
      <w:r w:rsidR="00135529">
        <w:rPr>
          <w:rFonts w:ascii="Palatino" w:hAnsi="Palatino" w:cs="Arial"/>
          <w:color w:val="auto"/>
        </w:rPr>
        <w:t xml:space="preserve"> </w:t>
      </w:r>
      <w:r w:rsidRPr="00A358D9">
        <w:rPr>
          <w:rFonts w:ascii="Palatino" w:hAnsi="Palatino" w:cs="Arial"/>
          <w:color w:val="auto"/>
        </w:rPr>
        <w:t xml:space="preserve">(10.5 dpp, 12.5 dpp, 14.5 dpp, 17.5 dpp, 20.5 dpp, </w:t>
      </w:r>
      <w:r w:rsidR="00135529">
        <w:rPr>
          <w:rFonts w:ascii="Palatino" w:hAnsi="Palatino" w:cs="Arial"/>
          <w:color w:val="auto"/>
        </w:rPr>
        <w:t>and adult)</w:t>
      </w:r>
      <w:r w:rsidRPr="00A358D9">
        <w:rPr>
          <w:rFonts w:ascii="Palatino" w:hAnsi="Palatino" w:cs="Arial"/>
          <w:color w:val="auto"/>
        </w:rPr>
        <w:t xml:space="preserve"> and mapped them to the</w:t>
      </w:r>
      <w:r w:rsidR="00825F6E">
        <w:rPr>
          <w:rFonts w:ascii="Palatino" w:hAnsi="Palatino" w:cs="Arial"/>
          <w:color w:val="auto"/>
        </w:rPr>
        <w:t xml:space="preserve"> assembled transcripts</w:t>
      </w:r>
      <w:r w:rsidRPr="00A358D9">
        <w:rPr>
          <w:rFonts w:ascii="Palatino" w:hAnsi="Palatino" w:cs="Arial"/>
          <w:color w:val="auto"/>
        </w:rPr>
        <w:t xml:space="preserve">. </w:t>
      </w:r>
      <w:r w:rsidR="00791028" w:rsidRPr="00C06104">
        <w:rPr>
          <w:rFonts w:ascii="Palatino" w:hAnsi="Palatino"/>
        </w:rPr>
        <w:t>The first round of spermatogenesis proceeds synchronously a</w:t>
      </w:r>
      <w:r w:rsidR="00017DDC">
        <w:rPr>
          <w:rFonts w:ascii="Palatino" w:hAnsi="Palatino"/>
        </w:rPr>
        <w:t>mong the tubules of the testis</w:t>
      </w:r>
      <w:r w:rsidR="005856F2">
        <w:rPr>
          <w:rFonts w:ascii="Palatino" w:hAnsi="Palatino"/>
        </w:rPr>
        <w:t xml:space="preserve">: </w:t>
      </w:r>
      <w:r w:rsidR="00791028" w:rsidRPr="00C06104">
        <w:rPr>
          <w:rFonts w:ascii="Palatino" w:hAnsi="Palatino" w:cs="Arial"/>
          <w:color w:val="000000" w:themeColor="text1"/>
          <w:szCs w:val="22"/>
        </w:rPr>
        <w:t xml:space="preserve">mouse testes </w:t>
      </w:r>
      <w:r w:rsidR="005856F2">
        <w:rPr>
          <w:rFonts w:ascii="Palatino" w:hAnsi="Palatino" w:cs="Arial"/>
          <w:color w:val="000000" w:themeColor="text1"/>
          <w:szCs w:val="22"/>
        </w:rPr>
        <w:t>at</w:t>
      </w:r>
      <w:r w:rsidR="005856F2" w:rsidRPr="00C06104">
        <w:rPr>
          <w:rFonts w:ascii="Palatino" w:hAnsi="Palatino" w:cs="Arial"/>
          <w:color w:val="000000" w:themeColor="text1"/>
          <w:szCs w:val="22"/>
        </w:rPr>
        <w:t xml:space="preserve"> </w:t>
      </w:r>
      <w:r w:rsidR="00791028" w:rsidRPr="00C06104">
        <w:rPr>
          <w:rFonts w:ascii="Palatino" w:hAnsi="Palatino" w:cs="Arial"/>
          <w:color w:val="000000" w:themeColor="text1"/>
          <w:szCs w:val="22"/>
        </w:rPr>
        <w:t>10.5</w:t>
      </w:r>
      <w:r w:rsidR="0069201B">
        <w:rPr>
          <w:rFonts w:ascii="Palatino" w:hAnsi="Palatino"/>
        </w:rPr>
        <w:t xml:space="preserve"> </w:t>
      </w:r>
      <w:r w:rsidR="00017DDC">
        <w:rPr>
          <w:rFonts w:ascii="Palatino" w:hAnsi="Palatino"/>
        </w:rPr>
        <w:t xml:space="preserve">dpp </w:t>
      </w:r>
      <w:r w:rsidR="0069201B">
        <w:rPr>
          <w:rFonts w:ascii="Palatino" w:hAnsi="Palatino"/>
        </w:rPr>
        <w:t>advance no further</w:t>
      </w:r>
      <w:r w:rsidR="004A47A0" w:rsidRPr="004A47A0">
        <w:rPr>
          <w:rFonts w:ascii="Palatino" w:hAnsi="Palatino"/>
        </w:rPr>
        <w:t xml:space="preserve"> than the zygotene stage</w:t>
      </w:r>
      <w:r w:rsidR="0069201B">
        <w:rPr>
          <w:rFonts w:ascii="Palatino" w:hAnsi="Palatino" w:cs="Arial"/>
          <w:color w:val="000000" w:themeColor="text1"/>
          <w:szCs w:val="22"/>
        </w:rPr>
        <w:t xml:space="preserve"> </w:t>
      </w:r>
      <w:r w:rsidR="0069201B" w:rsidRPr="00C06104">
        <w:rPr>
          <w:rFonts w:ascii="Palatino" w:hAnsi="Palatino" w:cs="Arial"/>
          <w:color w:val="000000" w:themeColor="text1"/>
          <w:szCs w:val="22"/>
        </w:rPr>
        <w:fldChar w:fldCharType="begin"/>
      </w:r>
      <w:r w:rsidR="0069201B" w:rsidRPr="00C06104">
        <w:rPr>
          <w:rFonts w:ascii="Palatino" w:hAnsi="Palatino" w:cs="Arial"/>
          <w:color w:val="000000" w:themeColor="text1"/>
          <w:szCs w:val="22"/>
        </w:rPr>
        <w:instrText>ADDIN BEC{\</w:instrText>
      </w:r>
      <w:r w:rsidR="00791028" w:rsidRPr="00C06104">
        <w:rPr>
          <w:rFonts w:ascii="Palatino" w:hAnsi="Palatino" w:cs="Arial"/>
          <w:color w:val="000000" w:themeColor="text1"/>
          <w:szCs w:val="22"/>
        </w:rPr>
        <w:instrText>staging according to \Nebel et al., 1961, #91266}</w:instrText>
      </w:r>
      <w:r w:rsidR="0069201B" w:rsidRPr="00C06104">
        <w:rPr>
          <w:rFonts w:ascii="Palatino" w:hAnsi="Palatino" w:cs="Arial"/>
          <w:color w:val="000000" w:themeColor="text1"/>
          <w:szCs w:val="22"/>
        </w:rPr>
        <w:fldChar w:fldCharType="separate"/>
      </w:r>
      <w:r w:rsidR="0069201B" w:rsidRPr="00C06104">
        <w:rPr>
          <w:rFonts w:ascii="Palatino" w:hAnsi="Palatino" w:cs="Arial"/>
          <w:color w:val="000000" w:themeColor="text1"/>
          <w:szCs w:val="22"/>
        </w:rPr>
        <w:t>(</w:t>
      </w:r>
      <w:r w:rsidR="00791028" w:rsidRPr="00C06104">
        <w:rPr>
          <w:rFonts w:ascii="Palatino" w:hAnsi="Palatino" w:cs="Arial"/>
          <w:color w:val="000000" w:themeColor="text1"/>
          <w:szCs w:val="22"/>
        </w:rPr>
        <w:t>staging according to Nebel et al., 1961)</w:t>
      </w:r>
      <w:r w:rsidR="0069201B" w:rsidRPr="00C06104">
        <w:rPr>
          <w:rFonts w:ascii="Palatino" w:hAnsi="Palatino" w:cs="Arial"/>
          <w:color w:val="000000" w:themeColor="text1"/>
          <w:szCs w:val="22"/>
        </w:rPr>
        <w:fldChar w:fldCharType="end"/>
      </w:r>
      <w:r w:rsidR="0069201B">
        <w:rPr>
          <w:rFonts w:ascii="Palatino" w:hAnsi="Palatino" w:cs="Arial"/>
          <w:color w:val="000000" w:themeColor="text1"/>
          <w:szCs w:val="22"/>
        </w:rPr>
        <w:t>;</w:t>
      </w:r>
      <w:r w:rsidR="00791028" w:rsidRPr="00C06104">
        <w:rPr>
          <w:rFonts w:ascii="Palatino" w:hAnsi="Palatino" w:cs="Arial"/>
          <w:color w:val="000000" w:themeColor="text1"/>
          <w:szCs w:val="22"/>
        </w:rPr>
        <w:t xml:space="preserve"> 12.5 </w:t>
      </w:r>
      <w:r w:rsidR="0069201B">
        <w:rPr>
          <w:rFonts w:ascii="Palatino" w:hAnsi="Palatino" w:cs="Arial"/>
          <w:color w:val="000000" w:themeColor="text1"/>
          <w:szCs w:val="22"/>
        </w:rPr>
        <w:t xml:space="preserve">dpp, to the </w:t>
      </w:r>
      <w:r w:rsidR="00791028" w:rsidRPr="00C06104">
        <w:rPr>
          <w:rFonts w:ascii="Palatino" w:hAnsi="Palatino" w:cs="Arial"/>
          <w:color w:val="000000" w:themeColor="text1"/>
          <w:szCs w:val="22"/>
        </w:rPr>
        <w:t>early pachytene</w:t>
      </w:r>
      <w:r w:rsidR="0069201B">
        <w:rPr>
          <w:rFonts w:ascii="Palatino" w:hAnsi="Palatino" w:cs="Arial"/>
          <w:color w:val="000000" w:themeColor="text1"/>
          <w:szCs w:val="22"/>
        </w:rPr>
        <w:t>;</w:t>
      </w:r>
      <w:r w:rsidR="00791028" w:rsidRPr="00C06104">
        <w:rPr>
          <w:rFonts w:ascii="Palatino" w:hAnsi="Palatino" w:cs="Arial"/>
          <w:color w:val="000000" w:themeColor="text1"/>
          <w:szCs w:val="22"/>
        </w:rPr>
        <w:t xml:space="preserve"> 14.5 </w:t>
      </w:r>
      <w:r w:rsidR="0069201B">
        <w:rPr>
          <w:rFonts w:ascii="Palatino" w:hAnsi="Palatino" w:cs="Arial"/>
          <w:color w:val="000000" w:themeColor="text1"/>
          <w:szCs w:val="22"/>
        </w:rPr>
        <w:t xml:space="preserve">dpp to the </w:t>
      </w:r>
      <w:r w:rsidR="00791028" w:rsidRPr="00C06104">
        <w:rPr>
          <w:rFonts w:ascii="Palatino" w:hAnsi="Palatino" w:cs="Arial"/>
          <w:color w:val="000000" w:themeColor="text1"/>
          <w:szCs w:val="22"/>
        </w:rPr>
        <w:t>mid-pachytene</w:t>
      </w:r>
      <w:r w:rsidR="0069201B">
        <w:rPr>
          <w:rFonts w:ascii="Palatino" w:hAnsi="Palatino" w:cs="Arial"/>
          <w:color w:val="000000" w:themeColor="text1"/>
          <w:szCs w:val="22"/>
        </w:rPr>
        <w:t>;</w:t>
      </w:r>
      <w:r w:rsidR="00791028" w:rsidRPr="00C06104">
        <w:rPr>
          <w:rFonts w:ascii="Palatino" w:hAnsi="Palatino" w:cs="Arial"/>
          <w:color w:val="000000" w:themeColor="text1"/>
          <w:szCs w:val="22"/>
        </w:rPr>
        <w:t xml:space="preserve"> </w:t>
      </w:r>
      <w:r w:rsidR="00064812">
        <w:rPr>
          <w:rFonts w:ascii="Palatino" w:hAnsi="Palatino" w:cs="Arial"/>
          <w:color w:val="000000" w:themeColor="text1"/>
          <w:szCs w:val="22"/>
        </w:rPr>
        <w:t xml:space="preserve">17.5 </w:t>
      </w:r>
      <w:r w:rsidR="0069201B">
        <w:rPr>
          <w:rFonts w:ascii="Palatino" w:hAnsi="Palatino" w:cs="Arial"/>
          <w:color w:val="000000" w:themeColor="text1"/>
          <w:szCs w:val="22"/>
        </w:rPr>
        <w:t>to the late-pachytene;</w:t>
      </w:r>
      <w:r w:rsidR="00064812">
        <w:rPr>
          <w:rFonts w:ascii="Palatino" w:hAnsi="Palatino" w:cs="Arial"/>
          <w:color w:val="000000" w:themeColor="text1"/>
          <w:szCs w:val="22"/>
        </w:rPr>
        <w:t xml:space="preserve"> and 20.5</w:t>
      </w:r>
      <w:r w:rsidR="0069201B">
        <w:rPr>
          <w:rFonts w:ascii="Palatino" w:hAnsi="Palatino" w:cs="Arial"/>
          <w:color w:val="000000" w:themeColor="text1"/>
          <w:szCs w:val="22"/>
        </w:rPr>
        <w:t xml:space="preserve"> dpp to the </w:t>
      </w:r>
      <w:r w:rsidR="00064812" w:rsidRPr="00C06104">
        <w:rPr>
          <w:rFonts w:ascii="Palatino" w:hAnsi="Palatino" w:cs="Arial"/>
          <w:color w:val="000000" w:themeColor="text1"/>
          <w:szCs w:val="22"/>
        </w:rPr>
        <w:t>round spermatid</w:t>
      </w:r>
      <w:r w:rsidR="0069201B">
        <w:rPr>
          <w:rFonts w:ascii="Palatino" w:hAnsi="Palatino" w:cs="Arial"/>
          <w:color w:val="000000" w:themeColor="text1"/>
          <w:szCs w:val="22"/>
        </w:rPr>
        <w:t xml:space="preserve"> stage</w:t>
      </w:r>
      <w:r w:rsidR="00791028" w:rsidRPr="00C06104">
        <w:rPr>
          <w:rFonts w:ascii="Palatino" w:hAnsi="Palatino" w:cs="Arial"/>
          <w:color w:val="000000" w:themeColor="text1"/>
          <w:szCs w:val="22"/>
        </w:rPr>
        <w:t xml:space="preserve">. For each stage, we prepared two sequencing libraries: one comprising all small RNAs and one in which oxidation was used to enrich for piRNAs by virtue of their </w:t>
      </w:r>
      <w:r w:rsidR="00791028" w:rsidRPr="00C06104">
        <w:rPr>
          <w:rFonts w:ascii="Palatino" w:hAnsi="Palatino" w:cs="Arial"/>
          <w:color w:val="000000" w:themeColor="text1"/>
        </w:rPr>
        <w:t>2′</w:t>
      </w:r>
      <w:r w:rsidR="00791028" w:rsidRPr="00C06104">
        <w:rPr>
          <w:rFonts w:ascii="Palatino" w:hAnsi="Palatino" w:cs="Arial"/>
          <w:iCs/>
          <w:color w:val="000000" w:themeColor="text1"/>
        </w:rPr>
        <w:t>-</w:t>
      </w:r>
      <w:r w:rsidR="00791028" w:rsidRPr="00C06104">
        <w:rPr>
          <w:rFonts w:ascii="Palatino" w:hAnsi="Palatino" w:cs="Arial"/>
          <w:i/>
          <w:iCs/>
          <w:color w:val="000000" w:themeColor="text1"/>
        </w:rPr>
        <w:t>O</w:t>
      </w:r>
      <w:r w:rsidR="00791028" w:rsidRPr="00C06104">
        <w:rPr>
          <w:rFonts w:ascii="Palatino" w:hAnsi="Palatino" w:cs="Arial"/>
          <w:iCs/>
          <w:color w:val="000000" w:themeColor="text1"/>
        </w:rPr>
        <w:t>-methyl</w:t>
      </w:r>
      <w:r w:rsidR="00791028" w:rsidRPr="00C06104">
        <w:rPr>
          <w:rFonts w:ascii="Palatino" w:hAnsi="Palatino" w:cs="Arial"/>
          <w:color w:val="000000" w:themeColor="text1"/>
        </w:rPr>
        <w:t>-modif</w:t>
      </w:r>
      <w:r w:rsidR="00791028" w:rsidRPr="00C06104">
        <w:rPr>
          <w:rFonts w:ascii="Palatino" w:hAnsi="Palatino" w:cs="Arial"/>
          <w:color w:val="000000" w:themeColor="text1"/>
          <w:szCs w:val="22"/>
        </w:rPr>
        <w:t xml:space="preserve">ied </w:t>
      </w:r>
      <w:r w:rsidR="00791028" w:rsidRPr="00C06104">
        <w:rPr>
          <w:rFonts w:ascii="Palatino" w:hAnsi="Palatino" w:cs="Arial"/>
          <w:color w:val="000000" w:themeColor="text1"/>
          <w:szCs w:val="22"/>
        </w:rPr>
        <w:t>′ termini</w:t>
      </w:r>
      <w:r w:rsidR="00791028" w:rsidRPr="00C06104">
        <w:rPr>
          <w:rFonts w:ascii="Palatino" w:eastAsia="ＭＳ 明朝" w:hAnsi="Palatino" w:cs="Arial"/>
          <w:color w:val="000000" w:themeColor="text1"/>
          <w:szCs w:val="22"/>
        </w:rPr>
        <w:t xml:space="preserve"> </w:t>
      </w:r>
      <w:r w:rsidR="00791028" w:rsidRPr="00C06104">
        <w:rPr>
          <w:rFonts w:ascii="Palatino" w:eastAsia="ＭＳ 明朝" w:hAnsi="Palatino" w:cs="Arial"/>
          <w:color w:val="000000" w:themeColor="text1"/>
          <w:szCs w:val="22"/>
        </w:rPr>
        <w:fldChar w:fldCharType="begin"/>
      </w:r>
      <w:r w:rsidR="00791028" w:rsidRPr="00C06104">
        <w:rPr>
          <w:rFonts w:ascii="Palatino" w:eastAsia="ＭＳ 明朝" w:hAnsi="Palatino" w:cs="Arial"/>
          <w:color w:val="000000" w:themeColor="text1"/>
          <w:szCs w:val="22"/>
        </w:rPr>
        <w:instrText>ADDIN BEC{Ghildiyal et al., 2008, #33735}</w:instrText>
      </w:r>
      <w:r w:rsidR="00791028" w:rsidRPr="00C06104">
        <w:rPr>
          <w:rFonts w:ascii="Palatino" w:eastAsia="ＭＳ 明朝" w:hAnsi="Palatino" w:cs="Arial"/>
          <w:color w:val="000000" w:themeColor="text1"/>
          <w:szCs w:val="22"/>
        </w:rPr>
        <w:fldChar w:fldCharType="separate"/>
      </w:r>
      <w:r w:rsidR="00791028" w:rsidRPr="00C06104">
        <w:rPr>
          <w:rFonts w:ascii="Palatino" w:eastAsia="ＭＳ 明朝" w:hAnsi="Palatino" w:cs="Arial"/>
          <w:color w:val="000000" w:themeColor="text1"/>
          <w:szCs w:val="22"/>
        </w:rPr>
        <w:t>(Ghildiyal et al., 2008)</w:t>
      </w:r>
      <w:r w:rsidR="00791028" w:rsidRPr="00C06104">
        <w:rPr>
          <w:rFonts w:ascii="Palatino" w:eastAsia="ＭＳ 明朝" w:hAnsi="Palatino" w:cs="Arial"/>
          <w:color w:val="000000" w:themeColor="text1"/>
          <w:szCs w:val="22"/>
        </w:rPr>
        <w:fldChar w:fldCharType="end"/>
      </w:r>
      <w:r w:rsidR="00791028" w:rsidRPr="00C06104">
        <w:rPr>
          <w:rFonts w:ascii="Palatino" w:hAnsi="Palatino" w:cs="Arial"/>
          <w:color w:val="000000" w:themeColor="text1"/>
          <w:szCs w:val="22"/>
        </w:rPr>
        <w:t>.</w:t>
      </w:r>
    </w:p>
    <w:p w14:paraId="05525BCB" w14:textId="1B08F4BD" w:rsidR="00730641" w:rsidRPr="0033387F" w:rsidRDefault="00217895" w:rsidP="00730641">
      <w:pPr>
        <w:pStyle w:val="normal0"/>
        <w:tabs>
          <w:tab w:val="left" w:pos="7020"/>
        </w:tabs>
        <w:spacing w:line="480" w:lineRule="exact"/>
        <w:ind w:firstLine="720"/>
        <w:rPr>
          <w:rFonts w:ascii="Palatino" w:hAnsi="Palatino" w:cs="Arial"/>
          <w:color w:val="auto"/>
        </w:rPr>
      </w:pPr>
      <w:r w:rsidRPr="00A358D9">
        <w:rPr>
          <w:rFonts w:ascii="Palatino" w:hAnsi="Palatino" w:cs="Arial"/>
          <w:color w:val="auto"/>
        </w:rPr>
        <w:t xml:space="preserve">To qualify as a piRNA-producing transcript, an assembled RNA was required to produce either a sufficiently high piRNA abundance (&gt;100 ppm; </w:t>
      </w:r>
      <w:r w:rsidRPr="00A358D9">
        <w:rPr>
          <w:rFonts w:ascii="Palatino" w:hAnsi="Palatino" w:cs="Arial"/>
          <w:color w:val="auto"/>
          <w:u w:val="single"/>
        </w:rPr>
        <w:t>p</w:t>
      </w:r>
      <w:r w:rsidRPr="00A358D9">
        <w:rPr>
          <w:rFonts w:ascii="Palatino" w:hAnsi="Palatino" w:cs="Arial"/>
          <w:color w:val="auto"/>
        </w:rPr>
        <w:t xml:space="preserve">arts </w:t>
      </w:r>
      <w:r w:rsidRPr="00A358D9">
        <w:rPr>
          <w:rFonts w:ascii="Palatino" w:hAnsi="Palatino" w:cs="Arial"/>
          <w:color w:val="auto"/>
          <w:u w:val="single"/>
        </w:rPr>
        <w:t>p</w:t>
      </w:r>
      <w:r w:rsidRPr="00A358D9">
        <w:rPr>
          <w:rFonts w:ascii="Palatino" w:hAnsi="Palatino" w:cs="Arial"/>
          <w:color w:val="auto"/>
        </w:rPr>
        <w:t xml:space="preserve">er </w:t>
      </w:r>
      <w:r w:rsidRPr="00A358D9">
        <w:rPr>
          <w:rFonts w:ascii="Palatino" w:hAnsi="Palatino" w:cs="Arial"/>
          <w:color w:val="auto"/>
          <w:u w:val="single"/>
        </w:rPr>
        <w:t>m</w:t>
      </w:r>
      <w:r w:rsidRPr="00A358D9">
        <w:rPr>
          <w:rFonts w:ascii="Palatino" w:hAnsi="Palatino" w:cs="Arial"/>
          <w:color w:val="auto"/>
        </w:rPr>
        <w:t xml:space="preserve">illion uniquely mapped reads) or density (&gt;100 rpkm; </w:t>
      </w:r>
      <w:r w:rsidRPr="00A358D9">
        <w:rPr>
          <w:rFonts w:ascii="Palatino" w:hAnsi="Palatino" w:cs="Arial"/>
          <w:color w:val="auto"/>
          <w:u w:val="single"/>
        </w:rPr>
        <w:t>r</w:t>
      </w:r>
      <w:r w:rsidRPr="00A358D9">
        <w:rPr>
          <w:rFonts w:ascii="Palatino" w:hAnsi="Palatino" w:cs="Arial"/>
          <w:color w:val="auto"/>
        </w:rPr>
        <w:t xml:space="preserve">eads </w:t>
      </w:r>
      <w:r w:rsidRPr="00A358D9">
        <w:rPr>
          <w:rFonts w:ascii="Palatino" w:hAnsi="Palatino" w:cs="Arial"/>
          <w:color w:val="auto"/>
          <w:u w:val="single"/>
        </w:rPr>
        <w:t>p</w:t>
      </w:r>
      <w:r w:rsidRPr="00A358D9">
        <w:rPr>
          <w:rFonts w:ascii="Palatino" w:hAnsi="Palatino" w:cs="Arial"/>
          <w:color w:val="auto"/>
        </w:rPr>
        <w:t xml:space="preserve">er </w:t>
      </w:r>
      <w:r w:rsidRPr="00A358D9">
        <w:rPr>
          <w:rFonts w:ascii="Palatino" w:hAnsi="Palatino" w:cs="Arial"/>
          <w:color w:val="auto"/>
          <w:u w:val="single"/>
        </w:rPr>
        <w:t>k</w:t>
      </w:r>
      <w:r w:rsidRPr="00A358D9">
        <w:rPr>
          <w:rFonts w:ascii="Palatino" w:hAnsi="Palatino" w:cs="Arial"/>
          <w:color w:val="auto"/>
        </w:rPr>
        <w:t xml:space="preserve">ilobase of transcript per </w:t>
      </w:r>
      <w:r w:rsidRPr="00A358D9">
        <w:rPr>
          <w:rFonts w:ascii="Palatino" w:hAnsi="Palatino" w:cs="Arial"/>
          <w:color w:val="auto"/>
          <w:u w:val="single"/>
        </w:rPr>
        <w:t>m</w:t>
      </w:r>
      <w:r w:rsidRPr="00A358D9">
        <w:rPr>
          <w:rFonts w:ascii="Palatino" w:hAnsi="Palatino" w:cs="Arial"/>
          <w:color w:val="auto"/>
        </w:rPr>
        <w:t>illion uniquely mapped reads). These criteria retained both long transcripts producing an abundance of piRNAs and short transcripts generating many piRNAs per unit length.</w:t>
      </w:r>
      <w:r w:rsidR="00F549C0">
        <w:rPr>
          <w:rFonts w:ascii="Palatino" w:hAnsi="Palatino" w:cs="Arial"/>
          <w:color w:val="auto"/>
        </w:rPr>
        <w:t xml:space="preserve"> </w:t>
      </w:r>
      <w:r w:rsidRPr="00A358D9">
        <w:rPr>
          <w:rFonts w:ascii="Palatino" w:hAnsi="Palatino" w:cs="Arial"/>
          <w:color w:val="auto"/>
        </w:rPr>
        <w:t>To refine the termini of each piRNA-producing transcript, we supplemented the RNA-</w:t>
      </w:r>
      <w:r w:rsidR="00895358">
        <w:rPr>
          <w:rFonts w:ascii="Palatino" w:hAnsi="Palatino" w:cs="Arial"/>
          <w:color w:val="auto"/>
        </w:rPr>
        <w:t>seq</w:t>
      </w:r>
      <w:r w:rsidRPr="00A358D9">
        <w:rPr>
          <w:rFonts w:ascii="Palatino" w:hAnsi="Palatino" w:cs="Arial"/>
          <w:color w:val="auto"/>
        </w:rPr>
        <w:t xml:space="preserve"> data with high-throughput sequencing of the 5′ ends of RNAs bearing a</w:t>
      </w:r>
      <w:r w:rsidR="00906AC1">
        <w:rPr>
          <w:rFonts w:ascii="Palatino" w:hAnsi="Palatino" w:cs="Arial"/>
          <w:color w:val="auto"/>
        </w:rPr>
        <w:t>n</w:t>
      </w:r>
      <w:r w:rsidRPr="00A358D9">
        <w:rPr>
          <w:rFonts w:ascii="Palatino" w:hAnsi="Palatino" w:cs="Arial"/>
          <w:color w:val="auto"/>
        </w:rPr>
        <w:t xml:space="preserve"> </w:t>
      </w:r>
      <w:proofErr w:type="gramStart"/>
      <w:r w:rsidRPr="00A358D9">
        <w:rPr>
          <w:rFonts w:ascii="Palatino" w:hAnsi="Palatino" w:cs="Arial"/>
          <w:color w:val="auto"/>
        </w:rPr>
        <w:t>N(</w:t>
      </w:r>
      <w:proofErr w:type="gramEnd"/>
      <w:r w:rsidRPr="00A358D9">
        <w:rPr>
          <w:rFonts w:ascii="Palatino" w:hAnsi="Palatino" w:cs="Arial"/>
          <w:color w:val="auto"/>
        </w:rPr>
        <w:t>5′)ppp(5′)N cap structure (cap analysis of gene expression; CAGE) and of the 3′ ends of transcripts preceding the poly(A) tail (polyadenylation site sequencing; PAS-</w:t>
      </w:r>
      <w:r w:rsidR="00895358">
        <w:rPr>
          <w:rFonts w:ascii="Palatino" w:hAnsi="Palatino" w:cs="Arial"/>
          <w:color w:val="auto"/>
        </w:rPr>
        <w:t>seq</w:t>
      </w:r>
      <w:r w:rsidRPr="00A358D9">
        <w:rPr>
          <w:rFonts w:ascii="Palatino" w:hAnsi="Palatino" w:cs="Arial"/>
          <w:color w:val="auto"/>
        </w:rPr>
        <w:t xml:space="preserve">). </w:t>
      </w:r>
      <w:r w:rsidR="00AC74DA" w:rsidRPr="00A358D9">
        <w:rPr>
          <w:rFonts w:ascii="Palatino" w:hAnsi="Palatino" w:cs="Arial"/>
          <w:color w:val="auto"/>
        </w:rPr>
        <w:t>The assemb</w:t>
      </w:r>
      <w:r w:rsidR="00901E88">
        <w:rPr>
          <w:rFonts w:ascii="Palatino" w:hAnsi="Palatino" w:cs="Arial"/>
          <w:color w:val="auto"/>
        </w:rPr>
        <w:t>led piRNA-producing transcripts likely</w:t>
      </w:r>
      <w:r w:rsidR="00AC74DA" w:rsidRPr="00A358D9">
        <w:rPr>
          <w:rFonts w:ascii="Palatino" w:hAnsi="Palatino" w:cs="Arial"/>
          <w:color w:val="auto"/>
        </w:rPr>
        <w:t xml:space="preserve"> correspond to continuous RNAs in vivo, because the CAGE library used to annotate transcript 5′ ends was constructed after two rounds of </w:t>
      </w:r>
      <w:proofErr w:type="gramStart"/>
      <w:r w:rsidR="00AC74DA" w:rsidRPr="00A358D9">
        <w:rPr>
          <w:rFonts w:ascii="Palatino" w:hAnsi="Palatino" w:cs="Arial"/>
          <w:color w:val="auto"/>
        </w:rPr>
        <w:t>poly(</w:t>
      </w:r>
      <w:proofErr w:type="gramEnd"/>
      <w:r w:rsidR="00AC74DA" w:rsidRPr="00A358D9">
        <w:rPr>
          <w:rFonts w:ascii="Palatino" w:hAnsi="Palatino" w:cs="Arial"/>
          <w:color w:val="auto"/>
        </w:rPr>
        <w:t xml:space="preserve">A) selection. Thus, the RNA molecules in </w:t>
      </w:r>
      <w:r w:rsidR="00AC74DA">
        <w:rPr>
          <w:rFonts w:ascii="Palatino" w:hAnsi="Palatino" w:cs="Arial"/>
          <w:color w:val="auto"/>
        </w:rPr>
        <w:t>the</w:t>
      </w:r>
      <w:r w:rsidR="00AC74DA" w:rsidRPr="00A358D9">
        <w:rPr>
          <w:rFonts w:ascii="Palatino" w:hAnsi="Palatino" w:cs="Arial"/>
          <w:color w:val="auto"/>
        </w:rPr>
        <w:t xml:space="preserve"> library derive from complete transcripts extending from the 5′ cap to the </w:t>
      </w:r>
      <w:proofErr w:type="gramStart"/>
      <w:r w:rsidR="00AC74DA" w:rsidRPr="00A358D9">
        <w:rPr>
          <w:rFonts w:ascii="Palatino" w:hAnsi="Palatino" w:cs="Arial"/>
          <w:color w:val="auto"/>
        </w:rPr>
        <w:t>poly(</w:t>
      </w:r>
      <w:proofErr w:type="gramEnd"/>
      <w:r w:rsidR="00AC74DA" w:rsidRPr="00A358D9">
        <w:rPr>
          <w:rFonts w:ascii="Palatino" w:hAnsi="Palatino" w:cs="Arial"/>
          <w:color w:val="auto"/>
        </w:rPr>
        <w:t>A) tail</w:t>
      </w:r>
      <w:r w:rsidR="000016F6">
        <w:rPr>
          <w:rFonts w:ascii="Palatino" w:hAnsi="Palatino" w:cs="Arial"/>
          <w:color w:val="auto"/>
        </w:rPr>
        <w:t xml:space="preserve"> (Figure 1B)</w:t>
      </w:r>
      <w:r w:rsidR="00AC74DA" w:rsidRPr="00A358D9">
        <w:rPr>
          <w:rFonts w:ascii="Palatino" w:hAnsi="Palatino" w:cs="Arial"/>
          <w:color w:val="auto"/>
        </w:rPr>
        <w:t>.</w:t>
      </w:r>
      <w:r w:rsidR="00AC74DA">
        <w:rPr>
          <w:rFonts w:ascii="Palatino" w:hAnsi="Palatino" w:cs="Arial"/>
          <w:color w:val="auto"/>
        </w:rPr>
        <w:t xml:space="preserve"> </w:t>
      </w:r>
      <w:r w:rsidRPr="00A358D9">
        <w:rPr>
          <w:rFonts w:ascii="Palatino" w:hAnsi="Palatino" w:cs="Arial"/>
          <w:color w:val="auto"/>
        </w:rPr>
        <w:t xml:space="preserve">Conventional 5′ and 3′ RACE analysis of piRNA-producing transcripts confirmed the ends of 16 loci (data not shown). To provide </w:t>
      </w:r>
      <w:r w:rsidR="00AC74DA">
        <w:rPr>
          <w:rFonts w:ascii="Palatino" w:hAnsi="Palatino" w:cs="Arial"/>
          <w:color w:val="auto"/>
        </w:rPr>
        <w:t>additional</w:t>
      </w:r>
      <w:r w:rsidRPr="00A358D9">
        <w:rPr>
          <w:rFonts w:ascii="Palatino" w:hAnsi="Palatino" w:cs="Arial"/>
          <w:color w:val="auto"/>
        </w:rPr>
        <w:t xml:space="preserve"> confirmation of the 5′ end of each piRNA-producing transcript, we also determined the locations of </w:t>
      </w:r>
      <w:r w:rsidRPr="00A358D9">
        <w:rPr>
          <w:rFonts w:ascii="Palatino" w:hAnsi="Palatino" w:cs="Arial"/>
          <w:color w:val="auto"/>
          <w:lang w:eastAsia="zh-CN"/>
        </w:rPr>
        <w:t>histone H3 bearing trimethylated lysine-4 (H3K4me3), a histone modification</w:t>
      </w:r>
      <w:r w:rsidR="009F379F">
        <w:rPr>
          <w:rFonts w:ascii="Palatino" w:hAnsi="Palatino" w:cs="Arial"/>
          <w:color w:val="auto"/>
          <w:lang w:eastAsia="zh-CN"/>
        </w:rPr>
        <w:t xml:space="preserve"> associated with </w:t>
      </w:r>
      <w:r w:rsidR="00397E03">
        <w:rPr>
          <w:rFonts w:ascii="Palatino" w:hAnsi="Palatino" w:cs="Arial"/>
          <w:color w:val="auto"/>
          <w:lang w:eastAsia="zh-CN"/>
        </w:rPr>
        <w:t xml:space="preserve">RNA pol II </w:t>
      </w:r>
      <w:r w:rsidRPr="00A358D9">
        <w:rPr>
          <w:rFonts w:ascii="Palatino" w:hAnsi="Palatino" w:cs="Arial"/>
          <w:color w:val="auto"/>
          <w:lang w:eastAsia="zh-CN"/>
        </w:rPr>
        <w:t xml:space="preserve">transcription start sites </w:t>
      </w:r>
      <w:r w:rsidRPr="00A358D9">
        <w:rPr>
          <w:rFonts w:ascii="Palatino" w:hAnsi="Palatino" w:cs="Arial"/>
          <w:color w:val="auto"/>
          <w:lang w:eastAsia="zh-CN"/>
        </w:rPr>
        <w:fldChar w:fldCharType="begin"/>
      </w:r>
      <w:r w:rsidRPr="00A358D9">
        <w:rPr>
          <w:rFonts w:ascii="Palatino" w:hAnsi="Palatino" w:cs="Arial"/>
          <w:color w:val="auto"/>
          <w:lang w:eastAsia="zh-CN"/>
        </w:rPr>
        <w:instrText>ADDIN BEC{Guenther et al., 2007, #1983}</w:instrText>
      </w:r>
      <w:r w:rsidRPr="00A358D9">
        <w:rPr>
          <w:rFonts w:ascii="Palatino" w:hAnsi="Palatino" w:cs="Arial"/>
          <w:color w:val="auto"/>
          <w:lang w:eastAsia="zh-CN"/>
        </w:rPr>
        <w:fldChar w:fldCharType="separate"/>
      </w:r>
      <w:r w:rsidRPr="00A358D9">
        <w:rPr>
          <w:rFonts w:ascii="Palatino" w:hAnsi="Palatino" w:cs="Arial"/>
          <w:color w:val="auto"/>
          <w:lang w:eastAsia="zh-CN"/>
        </w:rPr>
        <w:t>(Guenther et al., 2007)</w:t>
      </w:r>
      <w:r w:rsidRPr="00A358D9">
        <w:rPr>
          <w:rFonts w:ascii="Palatino" w:hAnsi="Palatino" w:cs="Arial"/>
          <w:color w:val="auto"/>
          <w:lang w:eastAsia="zh-CN"/>
        </w:rPr>
        <w:fldChar w:fldCharType="end"/>
      </w:r>
      <w:r w:rsidRPr="00A358D9">
        <w:rPr>
          <w:rFonts w:ascii="Palatino" w:hAnsi="Palatino" w:cs="Arial"/>
          <w:color w:val="auto"/>
        </w:rPr>
        <w:t>.</w:t>
      </w:r>
    </w:p>
    <w:p w14:paraId="439836B0" w14:textId="77777777" w:rsidR="00FA1222" w:rsidRPr="00A358D9" w:rsidRDefault="00FA1222" w:rsidP="00FA1222">
      <w:pPr>
        <w:pStyle w:val="normal0"/>
        <w:keepNext/>
        <w:tabs>
          <w:tab w:val="left" w:pos="7020"/>
        </w:tabs>
        <w:spacing w:before="240" w:after="120" w:line="480" w:lineRule="exact"/>
        <w:rPr>
          <w:rFonts w:ascii="Palatino" w:hAnsi="Palatino" w:cs="Arial"/>
          <w:b/>
          <w:color w:val="auto"/>
        </w:rPr>
      </w:pPr>
      <w:proofErr w:type="gramStart"/>
      <w:r w:rsidRPr="00A358D9">
        <w:rPr>
          <w:rFonts w:ascii="Palatino" w:hAnsi="Palatino" w:cs="Arial"/>
          <w:b/>
          <w:color w:val="auto"/>
        </w:rPr>
        <w:t>piRNA</w:t>
      </w:r>
      <w:proofErr w:type="gramEnd"/>
      <w:r w:rsidRPr="00A358D9">
        <w:rPr>
          <w:rFonts w:ascii="Palatino" w:hAnsi="Palatino" w:cs="Arial"/>
          <w:b/>
          <w:color w:val="auto"/>
        </w:rPr>
        <w:t xml:space="preserve"> </w:t>
      </w:r>
      <w:r w:rsidR="000174A5">
        <w:rPr>
          <w:rFonts w:ascii="Palatino" w:hAnsi="Palatino" w:cs="Arial"/>
          <w:b/>
          <w:color w:val="auto"/>
        </w:rPr>
        <w:t>Precursor RNAs</w:t>
      </w:r>
      <w:r w:rsidRPr="00A358D9">
        <w:rPr>
          <w:rFonts w:ascii="Palatino" w:hAnsi="Palatino" w:cs="Arial"/>
          <w:b/>
          <w:color w:val="auto"/>
        </w:rPr>
        <w:t xml:space="preserve"> are Canonical RNA Pol II Transcripts</w:t>
      </w:r>
    </w:p>
    <w:p w14:paraId="4176E3C4" w14:textId="2C60E50E" w:rsidR="00FA1222" w:rsidRPr="00141277" w:rsidRDefault="00FA1222" w:rsidP="00141277">
      <w:pPr>
        <w:pStyle w:val="normal0"/>
        <w:tabs>
          <w:tab w:val="left" w:pos="7020"/>
        </w:tabs>
        <w:spacing w:line="480" w:lineRule="exact"/>
        <w:rPr>
          <w:rFonts w:ascii="Palatino" w:hAnsi="Palatino" w:cs="Arial"/>
          <w:color w:val="auto"/>
        </w:rPr>
      </w:pPr>
      <w:r w:rsidRPr="00A358D9">
        <w:rPr>
          <w:rFonts w:ascii="Palatino" w:hAnsi="Palatino" w:cs="Arial"/>
          <w:color w:val="auto"/>
        </w:rPr>
        <w:t xml:space="preserve">The presence of </w:t>
      </w:r>
      <w:r w:rsidRPr="00A358D9">
        <w:rPr>
          <w:rFonts w:ascii="Palatino" w:hAnsi="Palatino"/>
          <w:color w:val="auto"/>
        </w:rPr>
        <w:t>5′ caps</w:t>
      </w:r>
      <w:r w:rsidRPr="00A358D9">
        <w:rPr>
          <w:rFonts w:ascii="Palatino" w:hAnsi="Palatino" w:cs="Arial"/>
          <w:color w:val="auto"/>
        </w:rPr>
        <w:t xml:space="preserve"> and </w:t>
      </w:r>
      <w:proofErr w:type="gramStart"/>
      <w:r w:rsidRPr="00A358D9">
        <w:rPr>
          <w:rFonts w:ascii="Palatino" w:hAnsi="Palatino"/>
          <w:color w:val="auto"/>
        </w:rPr>
        <w:t>poly(</w:t>
      </w:r>
      <w:proofErr w:type="gramEnd"/>
      <w:r w:rsidRPr="00A358D9">
        <w:rPr>
          <w:rFonts w:ascii="Palatino" w:hAnsi="Palatino"/>
          <w:color w:val="auto"/>
        </w:rPr>
        <w:t xml:space="preserve">A) </w:t>
      </w:r>
      <w:r w:rsidR="00E14A09">
        <w:rPr>
          <w:rFonts w:ascii="Palatino" w:hAnsi="Palatino" w:cs="Arial"/>
          <w:color w:val="auto"/>
        </w:rPr>
        <w:t>tails</w:t>
      </w:r>
      <w:r w:rsidR="007F0DA5">
        <w:rPr>
          <w:rFonts w:ascii="Palatino" w:hAnsi="Palatino" w:cs="Arial"/>
          <w:color w:val="auto"/>
        </w:rPr>
        <w:t xml:space="preserve"> </w:t>
      </w:r>
      <w:r w:rsidR="00FF4723">
        <w:rPr>
          <w:rFonts w:ascii="Palatino" w:hAnsi="Palatino" w:cs="Arial"/>
          <w:color w:val="auto"/>
        </w:rPr>
        <w:t>and the binding of</w:t>
      </w:r>
      <w:r w:rsidRPr="00A358D9">
        <w:rPr>
          <w:rFonts w:ascii="Palatino" w:hAnsi="Palatino" w:cs="Arial"/>
          <w:color w:val="auto"/>
        </w:rPr>
        <w:t xml:space="preserve"> histone H3K4me3 </w:t>
      </w:r>
      <w:r w:rsidR="00FF4723">
        <w:rPr>
          <w:rFonts w:ascii="Palatino" w:hAnsi="Palatino" w:cs="Arial"/>
          <w:color w:val="auto"/>
        </w:rPr>
        <w:t>t</w:t>
      </w:r>
      <w:r w:rsidRPr="00A358D9">
        <w:rPr>
          <w:rFonts w:ascii="Palatino" w:hAnsi="Palatino" w:cs="Arial"/>
          <w:color w:val="auto"/>
        </w:rPr>
        <w:t xml:space="preserve">o the genomic DNA immediately upstream of the transcription start site of each piRNA locus </w:t>
      </w:r>
      <w:r w:rsidR="00FF4723">
        <w:rPr>
          <w:rFonts w:ascii="Palatino" w:hAnsi="Palatino" w:cs="Arial"/>
          <w:color w:val="auto"/>
        </w:rPr>
        <w:t>suggest</w:t>
      </w:r>
      <w:r w:rsidR="00FF4723" w:rsidRPr="00A358D9">
        <w:rPr>
          <w:rFonts w:ascii="Palatino" w:hAnsi="Palatino" w:cs="Arial"/>
          <w:color w:val="auto"/>
        </w:rPr>
        <w:t xml:space="preserve"> that piRNA transcripts are produced by </w:t>
      </w:r>
      <w:r w:rsidR="00FF4723" w:rsidRPr="00A358D9">
        <w:rPr>
          <w:rFonts w:ascii="Palatino" w:hAnsi="Palatino"/>
          <w:color w:val="auto"/>
        </w:rPr>
        <w:t xml:space="preserve">RNA </w:t>
      </w:r>
      <w:r w:rsidR="00FF4723">
        <w:rPr>
          <w:rFonts w:ascii="Palatino" w:hAnsi="Palatino"/>
          <w:color w:val="auto"/>
        </w:rPr>
        <w:t>pol</w:t>
      </w:r>
      <w:r w:rsidR="00FF4723" w:rsidRPr="00A358D9">
        <w:rPr>
          <w:rFonts w:ascii="Palatino" w:hAnsi="Palatino"/>
          <w:color w:val="auto"/>
        </w:rPr>
        <w:t xml:space="preserve"> II</w:t>
      </w:r>
      <w:r w:rsidR="00FF4723">
        <w:rPr>
          <w:rFonts w:ascii="Palatino" w:hAnsi="Palatino" w:cs="Arial"/>
          <w:color w:val="auto"/>
        </w:rPr>
        <w:t xml:space="preserve"> (Figure 1B)</w:t>
      </w:r>
      <w:r w:rsidRPr="00A358D9">
        <w:rPr>
          <w:rFonts w:ascii="Palatino" w:hAnsi="Palatino" w:cs="Arial"/>
          <w:color w:val="auto"/>
        </w:rPr>
        <w:t xml:space="preserve">. </w:t>
      </w:r>
      <w:r w:rsidR="00FF4723">
        <w:rPr>
          <w:rFonts w:ascii="Palatino" w:hAnsi="Palatino" w:cs="Arial"/>
          <w:color w:val="auto"/>
        </w:rPr>
        <w:t>Moreover</w:t>
      </w:r>
      <w:r w:rsidRPr="00A358D9">
        <w:rPr>
          <w:rFonts w:ascii="Palatino" w:hAnsi="Palatino" w:cs="Arial"/>
          <w:color w:val="auto"/>
        </w:rPr>
        <w:t xml:space="preserve">, using </w:t>
      </w:r>
      <w:r w:rsidR="00EC748F">
        <w:rPr>
          <w:rFonts w:ascii="Palatino" w:hAnsi="Palatino" w:cs="Arial"/>
          <w:color w:val="auto"/>
        </w:rPr>
        <w:t xml:space="preserve">antibodies to </w:t>
      </w:r>
      <w:r w:rsidRPr="00A358D9">
        <w:rPr>
          <w:rFonts w:ascii="Palatino" w:hAnsi="Palatino" w:cs="Arial"/>
          <w:color w:val="auto"/>
        </w:rPr>
        <w:t>RNA pol II</w:t>
      </w:r>
      <w:r w:rsidR="009B1114">
        <w:rPr>
          <w:rFonts w:ascii="Palatino" w:hAnsi="Palatino" w:cs="Arial"/>
          <w:color w:val="auto"/>
        </w:rPr>
        <w:t xml:space="preserve"> but not RNA pol III</w:t>
      </w:r>
      <w:r w:rsidR="007D0927">
        <w:rPr>
          <w:rFonts w:ascii="Palatino" w:hAnsi="Palatino" w:cs="Arial"/>
          <w:color w:val="auto"/>
        </w:rPr>
        <w:t xml:space="preserve">, </w:t>
      </w:r>
      <w:r w:rsidR="007D0927" w:rsidRPr="00A358D9">
        <w:rPr>
          <w:rFonts w:ascii="Palatino" w:hAnsi="Palatino" w:cs="Arial"/>
          <w:color w:val="auto"/>
        </w:rPr>
        <w:t>ChIP-</w:t>
      </w:r>
      <w:proofErr w:type="gramStart"/>
      <w:r w:rsidR="007D0927">
        <w:rPr>
          <w:rFonts w:ascii="Palatino" w:hAnsi="Palatino" w:cs="Arial"/>
          <w:color w:val="auto"/>
        </w:rPr>
        <w:t>seq</w:t>
      </w:r>
      <w:r w:rsidR="007D0927" w:rsidRPr="00A358D9">
        <w:rPr>
          <w:rFonts w:ascii="Palatino" w:hAnsi="Palatino" w:cs="Arial"/>
          <w:color w:val="auto"/>
        </w:rPr>
        <w:t xml:space="preserve"> </w:t>
      </w:r>
      <w:r w:rsidRPr="00A358D9">
        <w:rPr>
          <w:rFonts w:ascii="Palatino" w:hAnsi="Palatino" w:cs="Arial"/>
          <w:color w:val="auto"/>
        </w:rPr>
        <w:t xml:space="preserve"> showed</w:t>
      </w:r>
      <w:proofErr w:type="gramEnd"/>
      <w:r w:rsidRPr="00A358D9">
        <w:rPr>
          <w:rFonts w:ascii="Palatino" w:hAnsi="Palatino" w:cs="Arial"/>
          <w:color w:val="auto"/>
        </w:rPr>
        <w:t xml:space="preserve"> </w:t>
      </w:r>
      <w:r w:rsidR="00CD40D0">
        <w:rPr>
          <w:rFonts w:ascii="Palatino" w:hAnsi="Palatino" w:cs="Arial"/>
          <w:color w:val="auto"/>
        </w:rPr>
        <w:t>a peak at the transcription start site as well as polymerase occupancy</w:t>
      </w:r>
      <w:r w:rsidRPr="00A358D9">
        <w:rPr>
          <w:rFonts w:ascii="Palatino" w:hAnsi="Palatino" w:cs="Arial"/>
          <w:color w:val="auto"/>
        </w:rPr>
        <w:t xml:space="preserve"> across the entire </w:t>
      </w:r>
      <w:r w:rsidR="00CD40D0">
        <w:rPr>
          <w:rFonts w:ascii="Palatino" w:hAnsi="Palatino" w:cs="Arial"/>
          <w:color w:val="auto"/>
        </w:rPr>
        <w:t xml:space="preserve">piRNA </w:t>
      </w:r>
      <w:r w:rsidRPr="00A358D9">
        <w:rPr>
          <w:rFonts w:ascii="Palatino" w:hAnsi="Palatino" w:cs="Arial"/>
          <w:color w:val="auto"/>
        </w:rPr>
        <w:t>gene</w:t>
      </w:r>
      <w:r w:rsidR="00E14A09">
        <w:rPr>
          <w:rFonts w:ascii="Palatino" w:hAnsi="Palatino" w:cs="Arial"/>
          <w:color w:val="auto"/>
        </w:rPr>
        <w:t xml:space="preserve"> </w:t>
      </w:r>
      <w:r w:rsidRPr="00A358D9">
        <w:rPr>
          <w:rFonts w:ascii="Palatino" w:hAnsi="Palatino" w:cs="Arial"/>
          <w:color w:val="auto"/>
        </w:rPr>
        <w:fldChar w:fldCharType="begin"/>
      </w:r>
      <w:r w:rsidRPr="00A358D9">
        <w:rPr>
          <w:rFonts w:ascii="Palatino" w:hAnsi="Palatino" w:cs="Arial"/>
          <w:color w:val="auto"/>
        </w:rPr>
        <w:instrText>ADDIN BEC{</w:instrText>
      </w:r>
      <w:r w:rsidR="00E14A09" w:rsidRPr="00A358D9">
        <w:rPr>
          <w:rFonts w:ascii="Palatino" w:hAnsi="Palatino" w:cs="Arial"/>
          <w:color w:val="auto"/>
        </w:rPr>
        <w:instrText>\Figure 1B</w:instrText>
      </w:r>
      <w:r w:rsidRPr="00A358D9">
        <w:rPr>
          <w:rFonts w:ascii="Palatino" w:hAnsi="Palatino" w:cs="Arial"/>
          <w:color w:val="auto"/>
        </w:rPr>
        <w:instrText>; \Kutter et al., 2011, #76537}</w:instrText>
      </w:r>
      <w:r w:rsidRPr="00A358D9">
        <w:rPr>
          <w:rFonts w:ascii="Palatino" w:hAnsi="Palatino" w:cs="Arial"/>
          <w:color w:val="auto"/>
        </w:rPr>
        <w:fldChar w:fldCharType="separate"/>
      </w:r>
      <w:r w:rsidRPr="00A358D9">
        <w:rPr>
          <w:rFonts w:ascii="Palatino" w:hAnsi="Palatino" w:cs="Arial"/>
          <w:color w:val="auto"/>
        </w:rPr>
        <w:t>(Figure 1B; Kutter et al., 2011)</w:t>
      </w:r>
      <w:r w:rsidRPr="00A358D9">
        <w:rPr>
          <w:rFonts w:ascii="Palatino" w:hAnsi="Palatino" w:cs="Arial"/>
          <w:color w:val="auto"/>
        </w:rPr>
        <w:fldChar w:fldCharType="end"/>
      </w:r>
      <w:r w:rsidR="0001228F">
        <w:rPr>
          <w:rFonts w:ascii="Palatino" w:hAnsi="Palatino" w:cs="Arial"/>
          <w:color w:val="auto"/>
        </w:rPr>
        <w:t>.</w:t>
      </w:r>
      <w:r w:rsidR="007A5111">
        <w:rPr>
          <w:rFonts w:ascii="Palatino" w:hAnsi="Palatino" w:cs="Arial"/>
          <w:color w:val="auto"/>
        </w:rPr>
        <w:t xml:space="preserve"> </w:t>
      </w:r>
      <w:r w:rsidRPr="00A358D9">
        <w:rPr>
          <w:rFonts w:ascii="Palatino" w:hAnsi="Palatino" w:cs="Arial"/>
          <w:color w:val="auto"/>
        </w:rPr>
        <w:t>We conclude that piRNA transcripts are conventional RNA pol II transcripts bearing 5</w:t>
      </w:r>
      <w:r w:rsidR="00FC2842">
        <w:rPr>
          <w:rFonts w:ascii="Palatino" w:hAnsi="Palatino" w:cs="Arial"/>
          <w:color w:val="auto"/>
        </w:rPr>
        <w:t>′</w:t>
      </w:r>
      <w:r w:rsidRPr="00A358D9">
        <w:rPr>
          <w:rFonts w:ascii="Palatino" w:hAnsi="Palatino" w:cs="Arial"/>
          <w:color w:val="auto"/>
        </w:rPr>
        <w:t xml:space="preserve"> caps and 3′ </w:t>
      </w:r>
      <w:proofErr w:type="gramStart"/>
      <w:r w:rsidRPr="00A358D9">
        <w:rPr>
          <w:rFonts w:ascii="Palatino" w:hAnsi="Palatino" w:cs="Arial"/>
          <w:color w:val="auto"/>
        </w:rPr>
        <w:t>poly(</w:t>
      </w:r>
      <w:proofErr w:type="gramEnd"/>
      <w:r w:rsidRPr="00A358D9">
        <w:rPr>
          <w:rFonts w:ascii="Palatino" w:hAnsi="Palatino" w:cs="Arial"/>
          <w:color w:val="auto"/>
        </w:rPr>
        <w:t>A) tails.</w:t>
      </w:r>
    </w:p>
    <w:p w14:paraId="090CAA47" w14:textId="77777777" w:rsidR="00217895" w:rsidRPr="00A358D9" w:rsidRDefault="00217895" w:rsidP="00217895">
      <w:pPr>
        <w:pStyle w:val="normal0"/>
        <w:keepNext/>
        <w:tabs>
          <w:tab w:val="left" w:pos="7020"/>
        </w:tabs>
        <w:spacing w:before="240" w:after="120" w:line="480" w:lineRule="exact"/>
        <w:rPr>
          <w:rFonts w:ascii="Palatino" w:hAnsi="Palatino" w:cs="Arial"/>
          <w:b/>
          <w:color w:val="auto"/>
        </w:rPr>
      </w:pPr>
      <w:r w:rsidRPr="00A358D9">
        <w:rPr>
          <w:rFonts w:ascii="Palatino" w:hAnsi="Palatino" w:cs="Arial"/>
          <w:b/>
          <w:color w:val="auto"/>
        </w:rPr>
        <w:t>A Transcript-based Set of piRNA Loci</w:t>
      </w:r>
    </w:p>
    <w:p w14:paraId="45ED11A0" w14:textId="001057DB" w:rsidR="00217895" w:rsidRPr="00A358D9" w:rsidRDefault="00217895" w:rsidP="005D2E6F">
      <w:pPr>
        <w:pStyle w:val="normal0"/>
        <w:tabs>
          <w:tab w:val="left" w:pos="7020"/>
        </w:tabs>
        <w:spacing w:line="480" w:lineRule="exact"/>
        <w:rPr>
          <w:rFonts w:ascii="Palatino" w:hAnsi="Palatino" w:cs="Arial"/>
          <w:color w:val="auto"/>
        </w:rPr>
      </w:pPr>
      <w:r w:rsidRPr="00A358D9">
        <w:rPr>
          <w:rFonts w:ascii="Palatino" w:hAnsi="Palatino" w:cs="Arial"/>
          <w:color w:val="auto"/>
        </w:rPr>
        <w:t>Our transcriptome assembly yielded 46</w:t>
      </w:r>
      <w:r w:rsidR="000E28E0">
        <w:rPr>
          <w:rFonts w:ascii="Palatino" w:hAnsi="Palatino" w:cs="Arial"/>
          <w:color w:val="auto"/>
        </w:rPr>
        <w:t>7</w:t>
      </w:r>
      <w:r w:rsidRPr="00A358D9">
        <w:rPr>
          <w:rFonts w:ascii="Palatino" w:hAnsi="Palatino" w:cs="Arial"/>
          <w:color w:val="auto"/>
        </w:rPr>
        <w:t xml:space="preserve"> piRNA-producing transcripts that define 214 genomic loci (Figure S1</w:t>
      </w:r>
      <w:r w:rsidR="00896417">
        <w:rPr>
          <w:rFonts w:ascii="Palatino" w:hAnsi="Palatino" w:cs="Arial"/>
          <w:color w:val="auto"/>
        </w:rPr>
        <w:t>A</w:t>
      </w:r>
      <w:r w:rsidRPr="00A358D9">
        <w:rPr>
          <w:rFonts w:ascii="Palatino" w:hAnsi="Palatino" w:cs="Arial"/>
          <w:color w:val="auto"/>
        </w:rPr>
        <w:t xml:space="preserve"> and Table S1). Among the ~2.2 million distinct piRNA species and ~8.8 million piRNA reads from the adult mouse testis, the 214 genomic loci account for 9</w:t>
      </w:r>
      <w:r w:rsidR="00055212">
        <w:rPr>
          <w:rFonts w:ascii="Palatino" w:hAnsi="Palatino" w:cs="Arial"/>
          <w:color w:val="auto"/>
        </w:rPr>
        <w:t>5</w:t>
      </w:r>
      <w:r w:rsidR="00701A8E">
        <w:rPr>
          <w:rFonts w:ascii="Palatino" w:hAnsi="Palatino" w:cs="Arial"/>
          <w:color w:val="auto"/>
        </w:rPr>
        <w:t>%</w:t>
      </w:r>
      <w:r w:rsidRPr="00A358D9">
        <w:rPr>
          <w:rFonts w:ascii="Palatino" w:hAnsi="Palatino" w:cs="Arial"/>
          <w:color w:val="auto"/>
        </w:rPr>
        <w:t xml:space="preserve"> of all piRNAs</w:t>
      </w:r>
      <w:r w:rsidR="005D2E6F">
        <w:rPr>
          <w:rFonts w:ascii="Palatino" w:hAnsi="Palatino" w:cs="Arial"/>
          <w:color w:val="auto"/>
        </w:rPr>
        <w:t>.</w:t>
      </w:r>
    </w:p>
    <w:p w14:paraId="32CA0AEE" w14:textId="77777777" w:rsidR="00D94BA9" w:rsidRPr="00322C03" w:rsidRDefault="000D3492" w:rsidP="00322C03">
      <w:pPr>
        <w:pStyle w:val="normal0"/>
        <w:tabs>
          <w:tab w:val="left" w:pos="7020"/>
        </w:tabs>
        <w:spacing w:line="480" w:lineRule="exact"/>
        <w:ind w:firstLine="720"/>
        <w:rPr>
          <w:rFonts w:ascii="Palatino" w:hAnsi="Palatino" w:cs="Arial"/>
          <w:color w:val="auto"/>
        </w:rPr>
      </w:pPr>
      <w:r>
        <w:rPr>
          <w:rFonts w:ascii="Palatino" w:hAnsi="Palatino" w:cs="Arial"/>
          <w:color w:val="auto"/>
        </w:rPr>
        <w:t>P</w:t>
      </w:r>
      <w:r w:rsidR="00217895" w:rsidRPr="00A358D9">
        <w:rPr>
          <w:rFonts w:ascii="Palatino" w:hAnsi="Palatino" w:cs="Arial"/>
          <w:color w:val="auto"/>
        </w:rPr>
        <w:t xml:space="preserve">revious studies defined piRNA clusters based solely on small RNA sequencing data </w:t>
      </w:r>
      <w:r w:rsidR="00217895" w:rsidRPr="00A358D9">
        <w:rPr>
          <w:rFonts w:ascii="Palatino" w:hAnsi="Palatino" w:cs="Arial"/>
          <w:color w:val="auto"/>
        </w:rPr>
        <w:fldChar w:fldCharType="begin"/>
      </w:r>
      <w:r w:rsidR="00217895" w:rsidRPr="00A358D9">
        <w:rPr>
          <w:rFonts w:ascii="Palatino" w:hAnsi="Palatino" w:cs="Arial"/>
          <w:color w:val="auto"/>
        </w:rPr>
        <w:instrText>ADDIN BEC{Lau et al., 2006, #70867; Girard et al., 2006, #28843; Aravin et al., 2007, #21937}</w:instrText>
      </w:r>
      <w:r w:rsidR="00217895" w:rsidRPr="00A358D9">
        <w:rPr>
          <w:rFonts w:ascii="Palatino" w:hAnsi="Palatino" w:cs="Arial"/>
          <w:color w:val="auto"/>
        </w:rPr>
        <w:fldChar w:fldCharType="separate"/>
      </w:r>
      <w:r w:rsidR="00217895" w:rsidRPr="00A358D9">
        <w:rPr>
          <w:rFonts w:ascii="Palatino" w:hAnsi="Palatino" w:cs="Arial"/>
          <w:color w:val="auto"/>
        </w:rPr>
        <w:t>(Girard et al., 2006; Lau et al., 2006; Aravin et al., 2007)</w:t>
      </w:r>
      <w:r w:rsidR="00217895" w:rsidRPr="00A358D9">
        <w:rPr>
          <w:rFonts w:ascii="Palatino" w:hAnsi="Palatino" w:cs="Arial"/>
          <w:color w:val="auto"/>
        </w:rPr>
        <w:fldChar w:fldCharType="end"/>
      </w:r>
      <w:r w:rsidR="007364FD">
        <w:rPr>
          <w:rFonts w:ascii="Palatino" w:hAnsi="Palatino" w:cs="Arial"/>
          <w:color w:val="auto"/>
        </w:rPr>
        <w:t>. Our approach differs</w:t>
      </w:r>
      <w:r w:rsidR="00217895" w:rsidRPr="00A358D9">
        <w:rPr>
          <w:rFonts w:ascii="Palatino" w:hAnsi="Palatino" w:cs="Arial"/>
          <w:color w:val="auto"/>
        </w:rPr>
        <w:t xml:space="preserve"> in (1) using RNA-</w:t>
      </w:r>
      <w:r w:rsidR="00895358">
        <w:rPr>
          <w:rFonts w:ascii="Palatino" w:hAnsi="Palatino" w:cs="Arial"/>
          <w:color w:val="auto"/>
        </w:rPr>
        <w:t>seq</w:t>
      </w:r>
      <w:r w:rsidR="00217895" w:rsidRPr="00A358D9">
        <w:rPr>
          <w:rFonts w:ascii="Palatino" w:hAnsi="Palatino" w:cs="Arial"/>
          <w:color w:val="auto"/>
        </w:rPr>
        <w:t xml:space="preserve"> data, whose greater read length facilitates the identification of introns, allowing us to define the architecture of piRNA precursor t</w:t>
      </w:r>
      <w:r w:rsidR="00F83A19">
        <w:rPr>
          <w:rFonts w:ascii="Palatino" w:hAnsi="Palatino" w:cs="Arial"/>
          <w:color w:val="auto"/>
        </w:rPr>
        <w:t>ranscripts</w:t>
      </w:r>
      <w:r w:rsidR="00217895" w:rsidRPr="00A358D9">
        <w:rPr>
          <w:rFonts w:ascii="Palatino" w:hAnsi="Palatino" w:cs="Arial"/>
          <w:color w:val="auto"/>
        </w:rPr>
        <w:t xml:space="preserve"> and (2) using CAGE, PAS-</w:t>
      </w:r>
      <w:r w:rsidR="00895358">
        <w:rPr>
          <w:rFonts w:ascii="Palatino" w:hAnsi="Palatino" w:cs="Arial"/>
          <w:color w:val="auto"/>
        </w:rPr>
        <w:t>seq</w:t>
      </w:r>
      <w:r w:rsidR="00217895" w:rsidRPr="00A358D9">
        <w:rPr>
          <w:rFonts w:ascii="Palatino" w:hAnsi="Palatino" w:cs="Arial"/>
          <w:color w:val="auto"/>
        </w:rPr>
        <w:t>, and H3K4me3 ChIP-</w:t>
      </w:r>
      <w:r w:rsidR="00895358">
        <w:rPr>
          <w:rFonts w:ascii="Palatino" w:hAnsi="Palatino" w:cs="Arial"/>
          <w:color w:val="auto"/>
        </w:rPr>
        <w:t>seq</w:t>
      </w:r>
      <w:r w:rsidR="00217895" w:rsidRPr="00A358D9">
        <w:rPr>
          <w:rFonts w:ascii="Palatino" w:hAnsi="Palatino" w:cs="Arial"/>
          <w:color w:val="auto"/>
        </w:rPr>
        <w:t xml:space="preserve"> data to refine the 5′ and 3′ ends of the piRNA transcripts. Consequently, the piRNA loci presented here account for more piRNAs using fewer genomic base pairs than those previously defined </w:t>
      </w:r>
      <w:r w:rsidR="00217895" w:rsidRPr="00A358D9">
        <w:rPr>
          <w:rFonts w:ascii="Palatino" w:hAnsi="Palatino" w:cs="Arial"/>
          <w:color w:val="auto"/>
        </w:rPr>
        <w:fldChar w:fldCharType="begin"/>
      </w:r>
      <w:r w:rsidR="00217895" w:rsidRPr="00A358D9">
        <w:rPr>
          <w:rFonts w:ascii="Palatino" w:hAnsi="Palatino" w:cs="Arial"/>
          <w:color w:val="auto"/>
        </w:rPr>
        <w:instrText>ADDIN BEC{\Figure S</w:instrText>
      </w:r>
      <w:r w:rsidR="00C9533B" w:rsidRPr="00A358D9">
        <w:rPr>
          <w:rFonts w:ascii="Palatino" w:hAnsi="Palatino" w:cs="Arial"/>
          <w:color w:val="auto"/>
        </w:rPr>
        <w:instrText>1</w:instrText>
      </w:r>
      <w:r w:rsidR="00217895" w:rsidRPr="00A358D9">
        <w:rPr>
          <w:rFonts w:ascii="Palatino" w:hAnsi="Palatino" w:cs="Arial"/>
          <w:color w:val="auto"/>
        </w:rPr>
        <w:instrText>B</w:instrText>
      </w:r>
      <w:r w:rsidR="00D47D83" w:rsidRPr="00A358D9">
        <w:rPr>
          <w:rFonts w:ascii="Palatino" w:hAnsi="Palatino" w:cs="Arial"/>
          <w:color w:val="auto"/>
        </w:rPr>
        <w:instrText xml:space="preserve"> and S1C</w:instrText>
      </w:r>
      <w:r w:rsidR="00C9533B" w:rsidRPr="00A358D9">
        <w:rPr>
          <w:rFonts w:ascii="Palatino" w:hAnsi="Palatino" w:cs="Arial"/>
          <w:color w:val="auto"/>
        </w:rPr>
        <w:instrText xml:space="preserve">; </w:instrText>
      </w:r>
      <w:r w:rsidR="00217895" w:rsidRPr="00A358D9">
        <w:rPr>
          <w:rFonts w:ascii="Palatino" w:hAnsi="Palatino" w:cs="Arial"/>
          <w:color w:val="auto"/>
        </w:rPr>
        <w:instrText>\Lau et al., 2006, #70867; Girard et al., 2006, #28843}</w:instrText>
      </w:r>
      <w:r w:rsidR="00217895" w:rsidRPr="00A358D9">
        <w:rPr>
          <w:rFonts w:ascii="Palatino" w:hAnsi="Palatino" w:cs="Arial"/>
          <w:color w:val="auto"/>
        </w:rPr>
        <w:fldChar w:fldCharType="separate"/>
      </w:r>
      <w:r w:rsidR="00217895" w:rsidRPr="00A358D9">
        <w:rPr>
          <w:rFonts w:ascii="Palatino" w:hAnsi="Palatino" w:cs="Arial"/>
          <w:color w:val="auto"/>
        </w:rPr>
        <w:t>(Figure S1B and S1C; Lau et al., 2006; Girard et al., 2006)</w:t>
      </w:r>
      <w:r w:rsidR="00217895" w:rsidRPr="00A358D9">
        <w:rPr>
          <w:rFonts w:ascii="Palatino" w:hAnsi="Palatino" w:cs="Arial"/>
          <w:color w:val="auto"/>
        </w:rPr>
        <w:fldChar w:fldCharType="end"/>
      </w:r>
      <w:r w:rsidR="00217895" w:rsidRPr="00A358D9">
        <w:rPr>
          <w:rFonts w:ascii="Palatino" w:hAnsi="Palatino" w:cs="Arial"/>
          <w:color w:val="auto"/>
        </w:rPr>
        <w:t xml:space="preserve">. Our piRNA-producing loci include 41 piRNA loci that escaped previous detection </w:t>
      </w:r>
      <w:r w:rsidR="00217895" w:rsidRPr="00A358D9">
        <w:rPr>
          <w:rFonts w:ascii="Palatino" w:hAnsi="Palatino" w:cs="Arial"/>
          <w:color w:val="auto"/>
        </w:rPr>
        <w:fldChar w:fldCharType="begin"/>
      </w:r>
      <w:r w:rsidR="00217895" w:rsidRPr="00A358D9">
        <w:rPr>
          <w:rFonts w:ascii="Palatino" w:hAnsi="Palatino" w:cs="Arial"/>
          <w:color w:val="auto"/>
        </w:rPr>
        <w:instrText>ADDIN BEC{Lau et al., 2006, #70867; Girard et al., 2006, #28843; Aravin et al., 2007, #21937}</w:instrText>
      </w:r>
      <w:r w:rsidR="00217895" w:rsidRPr="00A358D9">
        <w:rPr>
          <w:rFonts w:ascii="Palatino" w:hAnsi="Palatino" w:cs="Arial"/>
          <w:color w:val="auto"/>
        </w:rPr>
        <w:fldChar w:fldCharType="separate"/>
      </w:r>
      <w:r w:rsidR="00217895" w:rsidRPr="00A358D9">
        <w:rPr>
          <w:rFonts w:ascii="Palatino" w:hAnsi="Palatino" w:cs="Arial"/>
          <w:color w:val="auto"/>
        </w:rPr>
        <w:t>(Girard et al., 2006; Lau et al., 2006; Aravin et al., 2007)</w:t>
      </w:r>
      <w:r w:rsidR="00217895" w:rsidRPr="00A358D9">
        <w:rPr>
          <w:rFonts w:ascii="Palatino" w:hAnsi="Palatino" w:cs="Arial"/>
          <w:color w:val="auto"/>
        </w:rPr>
        <w:fldChar w:fldCharType="end"/>
      </w:r>
      <w:r w:rsidR="00217895" w:rsidRPr="00A358D9">
        <w:rPr>
          <w:rFonts w:ascii="Palatino" w:hAnsi="Palatino" w:cs="Arial"/>
          <w:color w:val="auto"/>
        </w:rPr>
        <w:t>, 37 of which contain introns.</w:t>
      </w:r>
      <w:r w:rsidR="00696732">
        <w:rPr>
          <w:rFonts w:ascii="Palatino" w:hAnsi="Palatino" w:cs="Arial"/>
          <w:color w:val="auto"/>
        </w:rPr>
        <w:t xml:space="preserve"> The 41 loci account for 2% of piRNAs at 10.5 dpp and 0.36% in the adult testis.</w:t>
      </w:r>
    </w:p>
    <w:p w14:paraId="0C122435" w14:textId="4429FE5D" w:rsidR="00D94BA9" w:rsidRPr="00C06104" w:rsidRDefault="00D94BA9" w:rsidP="00D94BA9">
      <w:pPr>
        <w:keepNext/>
        <w:spacing w:before="360" w:after="120" w:line="480" w:lineRule="exact"/>
        <w:rPr>
          <w:rFonts w:ascii="Palatino" w:hAnsi="Palatino" w:cs="Arial"/>
          <w:color w:val="000000" w:themeColor="text1"/>
          <w:szCs w:val="22"/>
        </w:rPr>
      </w:pPr>
      <w:r w:rsidRPr="00C06104">
        <w:rPr>
          <w:rFonts w:ascii="Palatino" w:hAnsi="Palatino" w:cs="Arial"/>
          <w:b/>
          <w:color w:val="000000" w:themeColor="text1"/>
          <w:szCs w:val="22"/>
        </w:rPr>
        <w:t xml:space="preserve">Three Classes of piRNAs During </w:t>
      </w:r>
      <w:r w:rsidR="00BD6EA2">
        <w:rPr>
          <w:rFonts w:ascii="Palatino" w:hAnsi="Palatino" w:cs="Arial"/>
          <w:b/>
          <w:color w:val="000000" w:themeColor="text1"/>
          <w:szCs w:val="22"/>
        </w:rPr>
        <w:t xml:space="preserve">Post-Natal </w:t>
      </w:r>
      <w:r w:rsidRPr="00C06104">
        <w:rPr>
          <w:rFonts w:ascii="Palatino" w:hAnsi="Palatino" w:cs="Arial"/>
          <w:b/>
          <w:color w:val="000000" w:themeColor="text1"/>
          <w:szCs w:val="22"/>
        </w:rPr>
        <w:t>Spermatogenesis</w:t>
      </w:r>
    </w:p>
    <w:p w14:paraId="2F03AD44" w14:textId="5E8E28A7" w:rsidR="00D94BA9" w:rsidRPr="00C06104" w:rsidRDefault="00322C03" w:rsidP="00D94BA9">
      <w:pPr>
        <w:spacing w:line="480" w:lineRule="exact"/>
        <w:rPr>
          <w:rFonts w:ascii="Palatino" w:hAnsi="Palatino" w:cs="Arial"/>
          <w:color w:val="000000" w:themeColor="text1"/>
          <w:szCs w:val="22"/>
        </w:rPr>
      </w:pPr>
      <w:bookmarkStart w:id="3" w:name="OLE_LINK1"/>
      <w:bookmarkStart w:id="4" w:name="OLE_LINK2"/>
      <w:r w:rsidRPr="00C06104">
        <w:rPr>
          <w:rFonts w:ascii="Palatino" w:hAnsi="Palatino" w:cs="Arial"/>
          <w:color w:val="000000" w:themeColor="text1"/>
          <w:szCs w:val="22"/>
        </w:rPr>
        <w:t xml:space="preserve">Mice produce three PIWI proteins: MIWI2 (PIWIL4), which binds piRNAs in </w:t>
      </w:r>
      <w:r>
        <w:rPr>
          <w:rFonts w:ascii="Palatino" w:hAnsi="Palatino" w:cs="Arial"/>
          <w:color w:val="000000" w:themeColor="text1"/>
          <w:szCs w:val="22"/>
        </w:rPr>
        <w:t>perinatal</w:t>
      </w:r>
      <w:r w:rsidRPr="00C06104">
        <w:rPr>
          <w:rFonts w:ascii="Palatino" w:hAnsi="Palatino" w:cs="Arial"/>
          <w:color w:val="000000" w:themeColor="text1"/>
          <w:szCs w:val="22"/>
        </w:rPr>
        <w:t xml:space="preserve"> test</w:t>
      </w:r>
      <w:r>
        <w:rPr>
          <w:rFonts w:ascii="Palatino" w:hAnsi="Palatino" w:cs="Arial"/>
          <w:color w:val="000000" w:themeColor="text1"/>
          <w:szCs w:val="22"/>
        </w:rPr>
        <w:t>i</w:t>
      </w:r>
      <w:r w:rsidRPr="00C06104">
        <w:rPr>
          <w:rFonts w:ascii="Palatino" w:hAnsi="Palatino" w:cs="Arial"/>
          <w:color w:val="000000" w:themeColor="text1"/>
          <w:szCs w:val="22"/>
        </w:rPr>
        <w:t>s</w:t>
      </w:r>
      <w:bookmarkEnd w:id="3"/>
      <w:bookmarkEnd w:id="4"/>
      <w:r w:rsidR="00BD3379">
        <w:rPr>
          <w:rFonts w:ascii="Palatino" w:hAnsi="Palatino" w:cs="Arial"/>
          <w:color w:val="000000" w:themeColor="text1"/>
          <w:szCs w:val="22"/>
        </w:rPr>
        <w:t xml:space="preserve"> </w:t>
      </w:r>
      <w:r w:rsidR="00BD3379">
        <w:rPr>
          <w:rFonts w:ascii="Palatino" w:hAnsi="Palatino" w:cs="Arial"/>
          <w:color w:val="000000" w:themeColor="text1"/>
          <w:szCs w:val="22"/>
        </w:rPr>
        <w:fldChar w:fldCharType="begin"/>
      </w:r>
      <w:r w:rsidR="00BD3379">
        <w:rPr>
          <w:rFonts w:ascii="Palatino" w:hAnsi="Palatino" w:cs="Arial"/>
          <w:color w:val="000000" w:themeColor="text1"/>
          <w:szCs w:val="22"/>
        </w:rPr>
        <w:instrText xml:space="preserve">ADDIN BEC{Carmell et al., 2007, #88633; </w:instrText>
      </w:r>
      <w:r w:rsidRPr="00944CE0">
        <w:rPr>
          <w:rFonts w:ascii="Palatino" w:hAnsi="Palatino" w:cs="Arial"/>
          <w:color w:val="000000" w:themeColor="text1"/>
          <w:szCs w:val="22"/>
        </w:rPr>
        <w:instrText>Aravin et al., 2008, #9561}</w:instrText>
      </w:r>
      <w:r w:rsidR="00BD3379">
        <w:rPr>
          <w:rFonts w:ascii="Palatino" w:hAnsi="Palatino" w:cs="Arial"/>
          <w:color w:val="000000" w:themeColor="text1"/>
          <w:szCs w:val="22"/>
        </w:rPr>
        <w:fldChar w:fldCharType="separate"/>
      </w:r>
      <w:r w:rsidRPr="00944CE0">
        <w:rPr>
          <w:rFonts w:ascii="Palatino" w:hAnsi="Palatino" w:cs="Arial"/>
          <w:color w:val="000000" w:themeColor="text1"/>
          <w:szCs w:val="22"/>
        </w:rPr>
        <w:t>(Carmell et al., 2007; Aravin et al., 2008)</w:t>
      </w:r>
      <w:r w:rsidR="00BD3379">
        <w:rPr>
          <w:rFonts w:ascii="Palatino" w:hAnsi="Palatino" w:cs="Arial"/>
          <w:color w:val="000000" w:themeColor="text1"/>
          <w:szCs w:val="22"/>
        </w:rPr>
        <w:fldChar w:fldCharType="end"/>
      </w:r>
      <w:r w:rsidRPr="00C06104">
        <w:rPr>
          <w:rFonts w:ascii="Palatino" w:hAnsi="Palatino" w:cs="Arial"/>
          <w:color w:val="000000" w:themeColor="text1"/>
          <w:szCs w:val="22"/>
        </w:rPr>
        <w:t xml:space="preserve">, MILI (PIWIL2), which binds piRNAs </w:t>
      </w:r>
      <w:r>
        <w:rPr>
          <w:rFonts w:ascii="Palatino" w:hAnsi="Palatino" w:cs="Arial"/>
          <w:color w:val="000000" w:themeColor="text1"/>
          <w:szCs w:val="22"/>
        </w:rPr>
        <w:t>at least until the round spe</w:t>
      </w:r>
      <w:r w:rsidR="00DE274D">
        <w:rPr>
          <w:rFonts w:ascii="Palatino" w:hAnsi="Palatino" w:cs="Arial"/>
          <w:color w:val="000000" w:themeColor="text1"/>
          <w:szCs w:val="22"/>
        </w:rPr>
        <w:t>rmatid stage of spermatogenesis</w:t>
      </w:r>
      <w:r w:rsidRPr="00C06104">
        <w:rPr>
          <w:rFonts w:ascii="Palatino" w:hAnsi="Palatino" w:cs="Arial"/>
          <w:color w:val="000000" w:themeColor="text1"/>
          <w:szCs w:val="22"/>
        </w:rPr>
        <w:t xml:space="preserve"> </w:t>
      </w:r>
      <w:r w:rsidRPr="00C06104">
        <w:rPr>
          <w:rFonts w:ascii="Palatino" w:hAnsi="Palatino" w:cs="Arial"/>
          <w:color w:val="000000" w:themeColor="text1"/>
          <w:szCs w:val="22"/>
        </w:rPr>
        <w:fldChar w:fldCharType="begin"/>
      </w:r>
      <w:r w:rsidRPr="00C06104">
        <w:rPr>
          <w:rFonts w:ascii="Palatino" w:hAnsi="Palatino" w:cs="Arial"/>
          <w:color w:val="000000" w:themeColor="text1"/>
          <w:szCs w:val="22"/>
        </w:rPr>
        <w:instrText>ADDIN BEC{Kuramochi-Miyagawa et al., 2004, #77146; Aravin et al., 2006, #9748; Aravin et al., 2007, #21937}</w:instrText>
      </w:r>
      <w:r w:rsidRPr="00C06104">
        <w:rPr>
          <w:rFonts w:ascii="Palatino" w:hAnsi="Palatino" w:cs="Arial"/>
          <w:color w:val="000000" w:themeColor="text1"/>
          <w:szCs w:val="22"/>
        </w:rPr>
        <w:fldChar w:fldCharType="separate"/>
      </w:r>
      <w:r w:rsidRPr="00C06104">
        <w:rPr>
          <w:rFonts w:ascii="Palatino" w:hAnsi="Palatino" w:cs="Arial"/>
          <w:color w:val="000000" w:themeColor="text1"/>
          <w:szCs w:val="22"/>
        </w:rPr>
        <w:t>(Kuramochi-Miyagawa et al., 2004; Aravin et al., 2006; Aravin et al., 2007)</w:t>
      </w:r>
      <w:r w:rsidRPr="00C06104">
        <w:rPr>
          <w:rFonts w:ascii="Palatino" w:hAnsi="Palatino" w:cs="Arial"/>
          <w:color w:val="000000" w:themeColor="text1"/>
          <w:szCs w:val="22"/>
        </w:rPr>
        <w:fldChar w:fldCharType="end"/>
      </w:r>
      <w:r w:rsidRPr="00C06104">
        <w:rPr>
          <w:rFonts w:ascii="Palatino" w:hAnsi="Palatino" w:cs="Arial"/>
          <w:color w:val="000000" w:themeColor="text1"/>
          <w:szCs w:val="22"/>
        </w:rPr>
        <w:t xml:space="preserve">, and MIWI (PIWILl), which is first produced during the pachytene stage of meiosis </w:t>
      </w:r>
      <w:r w:rsidRPr="00C06104">
        <w:rPr>
          <w:rFonts w:ascii="Palatino" w:hAnsi="Palatino" w:cs="Arial"/>
          <w:color w:val="000000" w:themeColor="text1"/>
          <w:szCs w:val="22"/>
        </w:rPr>
        <w:fldChar w:fldCharType="begin"/>
      </w:r>
      <w:r w:rsidRPr="00C06104">
        <w:rPr>
          <w:rFonts w:ascii="Palatino" w:hAnsi="Palatino" w:cs="Arial"/>
          <w:color w:val="000000" w:themeColor="text1"/>
          <w:szCs w:val="22"/>
        </w:rPr>
        <w:instrText>ADDIN BEC{Deng and Lin, 2002, #69961}</w:instrText>
      </w:r>
      <w:r w:rsidRPr="00C06104">
        <w:rPr>
          <w:rFonts w:ascii="Palatino" w:hAnsi="Palatino" w:cs="Arial"/>
          <w:color w:val="000000" w:themeColor="text1"/>
          <w:szCs w:val="22"/>
        </w:rPr>
        <w:fldChar w:fldCharType="separate"/>
      </w:r>
      <w:r w:rsidRPr="00C06104">
        <w:rPr>
          <w:rFonts w:ascii="Palatino" w:hAnsi="Palatino" w:cs="Arial"/>
          <w:color w:val="000000" w:themeColor="text1"/>
          <w:szCs w:val="22"/>
        </w:rPr>
        <w:t>(Deng and Lin, 2002)</w:t>
      </w:r>
      <w:r w:rsidRPr="00C06104">
        <w:rPr>
          <w:rFonts w:ascii="Palatino" w:hAnsi="Palatino" w:cs="Arial"/>
          <w:color w:val="000000" w:themeColor="text1"/>
          <w:szCs w:val="22"/>
        </w:rPr>
        <w:fldChar w:fldCharType="end"/>
      </w:r>
      <w:r w:rsidRPr="00C06104">
        <w:rPr>
          <w:rFonts w:ascii="Palatino" w:hAnsi="Palatino" w:cs="Arial"/>
          <w:color w:val="000000" w:themeColor="text1"/>
          <w:szCs w:val="22"/>
        </w:rPr>
        <w:t>.</w:t>
      </w:r>
      <w:r w:rsidR="004072E6">
        <w:rPr>
          <w:rFonts w:ascii="Palatino" w:hAnsi="Palatino" w:cs="Arial"/>
          <w:color w:val="000000" w:themeColor="text1"/>
          <w:szCs w:val="22"/>
        </w:rPr>
        <w:t xml:space="preserve"> </w:t>
      </w:r>
      <w:r w:rsidRPr="00C06104">
        <w:rPr>
          <w:rFonts w:ascii="Palatino" w:hAnsi="Palatino" w:cs="Arial"/>
          <w:color w:val="000000" w:themeColor="text1"/>
          <w:szCs w:val="22"/>
        </w:rPr>
        <w:t>From 10.5 to 20.5 dpp of spermatogenesis, piRNA abundance inc</w:t>
      </w:r>
      <w:r w:rsidR="009609C9">
        <w:rPr>
          <w:rFonts w:ascii="Palatino" w:hAnsi="Palatino" w:cs="Arial"/>
          <w:color w:val="000000" w:themeColor="text1"/>
          <w:szCs w:val="22"/>
        </w:rPr>
        <w:t>reases and longer piRNAs appear</w:t>
      </w:r>
      <w:r w:rsidRPr="00C06104">
        <w:rPr>
          <w:rFonts w:ascii="Palatino" w:hAnsi="Palatino" w:cs="Arial"/>
          <w:color w:val="000000" w:themeColor="text1"/>
          <w:szCs w:val="22"/>
        </w:rPr>
        <w:t xml:space="preserve">, reflecting a switch from MILI-bound piRNAs, which have a 27 nt modal length </w:t>
      </w:r>
      <w:r w:rsidRPr="00C06104">
        <w:rPr>
          <w:rFonts w:ascii="Palatino" w:hAnsi="Palatino" w:cs="Arial"/>
          <w:color w:val="000000" w:themeColor="text1"/>
          <w:szCs w:val="22"/>
        </w:rPr>
        <w:fldChar w:fldCharType="begin"/>
      </w:r>
      <w:r w:rsidRPr="00C06104">
        <w:rPr>
          <w:rFonts w:ascii="Palatino" w:hAnsi="Palatino" w:cs="Arial"/>
          <w:color w:val="000000" w:themeColor="text1"/>
          <w:szCs w:val="22"/>
        </w:rPr>
        <w:instrText>ADDIN BEC{Aravin et al., 2006, #9748; Kuramochi-Miyagawa et al., 2004, #30;</w:instrText>
      </w:r>
      <w:r w:rsidRPr="00C06104">
        <w:rPr>
          <w:rFonts w:ascii="Palatino" w:hAnsi="Palatino"/>
          <w:color w:val="000000" w:themeColor="text1"/>
          <w:szCs w:val="22"/>
        </w:rPr>
        <w:instrText xml:space="preserve"> </w:instrText>
      </w:r>
      <w:r w:rsidRPr="00C06104">
        <w:rPr>
          <w:rFonts w:ascii="Palatino" w:hAnsi="Palatino" w:cs="Arial"/>
          <w:color w:val="000000" w:themeColor="text1"/>
          <w:szCs w:val="22"/>
        </w:rPr>
        <w:instrText>Robine et al., 2009, #98156}</w:instrText>
      </w:r>
      <w:r w:rsidRPr="00C06104">
        <w:rPr>
          <w:rFonts w:ascii="Palatino" w:hAnsi="Palatino" w:cs="Arial"/>
          <w:color w:val="000000" w:themeColor="text1"/>
          <w:szCs w:val="22"/>
        </w:rPr>
        <w:fldChar w:fldCharType="separate"/>
      </w:r>
      <w:r w:rsidRPr="00C06104">
        <w:rPr>
          <w:rFonts w:ascii="Palatino" w:hAnsi="Palatino" w:cs="Arial"/>
          <w:color w:val="000000" w:themeColor="text1"/>
          <w:szCs w:val="22"/>
        </w:rPr>
        <w:t>(Montgomery et al., 1998; Aravin et al., 2006; Robine et al., 2009)</w:t>
      </w:r>
      <w:r w:rsidRPr="00C06104">
        <w:rPr>
          <w:rFonts w:ascii="Palatino" w:hAnsi="Palatino" w:cs="Arial"/>
          <w:color w:val="000000" w:themeColor="text1"/>
          <w:szCs w:val="22"/>
        </w:rPr>
        <w:fldChar w:fldCharType="end"/>
      </w:r>
      <w:r w:rsidRPr="00C06104">
        <w:rPr>
          <w:rFonts w:ascii="Palatino" w:hAnsi="Palatino" w:cs="Arial"/>
          <w:color w:val="000000" w:themeColor="text1"/>
          <w:szCs w:val="22"/>
        </w:rPr>
        <w:t xml:space="preserve">, to MIWI-bound piRNAs, which have a 30 nt modal length </w:t>
      </w:r>
      <w:r w:rsidRPr="00C06104">
        <w:rPr>
          <w:rFonts w:ascii="Palatino" w:hAnsi="Palatino" w:cs="Arial"/>
          <w:color w:val="000000" w:themeColor="text1"/>
          <w:szCs w:val="22"/>
        </w:rPr>
        <w:fldChar w:fldCharType="begin"/>
      </w:r>
      <w:r w:rsidRPr="00C06104">
        <w:rPr>
          <w:rFonts w:ascii="Palatino" w:hAnsi="Palatino" w:cs="Arial"/>
          <w:color w:val="000000" w:themeColor="text1"/>
          <w:szCs w:val="22"/>
        </w:rPr>
        <w:instrText>ADDIN BEC{Reuter et al., 2009, #86589</w:instrText>
      </w:r>
      <w:r w:rsidR="00A16A58" w:rsidRPr="00C06104">
        <w:rPr>
          <w:rFonts w:ascii="Palatino" w:hAnsi="Palatino" w:cs="Arial"/>
          <w:color w:val="000000" w:themeColor="text1"/>
          <w:szCs w:val="22"/>
        </w:rPr>
        <w:instrText>; Robine et al., 2009, #98156}</w:instrText>
      </w:r>
      <w:r w:rsidRPr="00C06104">
        <w:rPr>
          <w:rFonts w:ascii="Palatino" w:hAnsi="Palatino" w:cs="Arial"/>
          <w:color w:val="000000" w:themeColor="text1"/>
          <w:szCs w:val="22"/>
        </w:rPr>
        <w:fldChar w:fldCharType="separate"/>
      </w:r>
      <w:r w:rsidR="00A16A58" w:rsidRPr="00C06104">
        <w:rPr>
          <w:rFonts w:ascii="Palatino" w:hAnsi="Palatino" w:cs="Arial"/>
          <w:color w:val="000000" w:themeColor="text1"/>
          <w:szCs w:val="22"/>
        </w:rPr>
        <w:t>(Reuter et al., 2009; Robine et al., 2009)</w:t>
      </w:r>
      <w:r w:rsidRPr="00C06104">
        <w:rPr>
          <w:rFonts w:ascii="Palatino" w:hAnsi="Palatino" w:cs="Arial"/>
          <w:color w:val="000000" w:themeColor="text1"/>
          <w:szCs w:val="22"/>
        </w:rPr>
        <w:fldChar w:fldCharType="end"/>
      </w:r>
      <w:r w:rsidRPr="00C06104">
        <w:rPr>
          <w:rFonts w:ascii="Palatino" w:hAnsi="Palatino" w:cs="Arial"/>
          <w:color w:val="000000" w:themeColor="text1"/>
          <w:szCs w:val="22"/>
        </w:rPr>
        <w:t>.</w:t>
      </w:r>
      <w:r w:rsidR="009609C9">
        <w:rPr>
          <w:rFonts w:ascii="Palatino" w:hAnsi="Palatino" w:cs="Arial"/>
          <w:color w:val="000000" w:themeColor="text1"/>
          <w:szCs w:val="22"/>
        </w:rPr>
        <w:t xml:space="preserve"> This switch occurs at the pachytene phase of meiosis</w:t>
      </w:r>
      <w:r w:rsidR="0076186E">
        <w:rPr>
          <w:rFonts w:ascii="Palatino" w:hAnsi="Palatino" w:cs="Arial"/>
          <w:color w:val="000000" w:themeColor="text1"/>
          <w:szCs w:val="22"/>
        </w:rPr>
        <w:t xml:space="preserve">. </w:t>
      </w:r>
      <w:r w:rsidR="009609C9">
        <w:rPr>
          <w:rFonts w:ascii="Palatino" w:hAnsi="Palatino" w:cs="Arial"/>
          <w:color w:val="000000" w:themeColor="text1"/>
          <w:szCs w:val="22"/>
        </w:rPr>
        <w:t xml:space="preserve">MILI-bound </w:t>
      </w:r>
      <w:r w:rsidR="0076186E">
        <w:rPr>
          <w:rFonts w:ascii="Palatino" w:hAnsi="Palatino" w:cs="Arial"/>
          <w:color w:val="000000" w:themeColor="text1"/>
          <w:szCs w:val="22"/>
        </w:rPr>
        <w:t>pre-pachytene piRNAs predominate</w:t>
      </w:r>
      <w:r w:rsidR="00434B45">
        <w:rPr>
          <w:rFonts w:ascii="Palatino" w:hAnsi="Palatino" w:cs="Arial"/>
          <w:color w:val="000000" w:themeColor="text1"/>
          <w:szCs w:val="22"/>
        </w:rPr>
        <w:t xml:space="preserve"> </w:t>
      </w:r>
      <w:r w:rsidR="000F7398">
        <w:rPr>
          <w:rFonts w:ascii="Palatino" w:hAnsi="Palatino" w:cs="Arial"/>
          <w:color w:val="000000" w:themeColor="text1"/>
          <w:szCs w:val="22"/>
        </w:rPr>
        <w:t>before</w:t>
      </w:r>
      <w:r w:rsidR="00434B45">
        <w:rPr>
          <w:rFonts w:ascii="Palatino" w:hAnsi="Palatino" w:cs="Arial"/>
          <w:color w:val="000000" w:themeColor="text1"/>
          <w:szCs w:val="22"/>
        </w:rPr>
        <w:t xml:space="preserve"> the </w:t>
      </w:r>
      <w:r w:rsidR="0076186E">
        <w:rPr>
          <w:rFonts w:ascii="Palatino" w:hAnsi="Palatino" w:cs="Arial"/>
          <w:color w:val="000000" w:themeColor="text1"/>
          <w:szCs w:val="22"/>
        </w:rPr>
        <w:t xml:space="preserve">onset of </w:t>
      </w:r>
      <w:r w:rsidR="00046345">
        <w:rPr>
          <w:rFonts w:ascii="Palatino" w:hAnsi="Palatino" w:cs="Arial"/>
          <w:color w:val="000000" w:themeColor="text1"/>
          <w:szCs w:val="22"/>
        </w:rPr>
        <w:t>pachynema</w:t>
      </w:r>
      <w:r w:rsidR="0065528D">
        <w:rPr>
          <w:rFonts w:ascii="Palatino" w:hAnsi="Palatino" w:cs="Arial"/>
          <w:color w:val="000000" w:themeColor="text1"/>
          <w:szCs w:val="22"/>
        </w:rPr>
        <w:t xml:space="preserve">; at the pachytene and round spermatid stages, </w:t>
      </w:r>
      <w:r w:rsidR="00383ED2">
        <w:rPr>
          <w:rFonts w:ascii="Palatino" w:hAnsi="Palatino" w:cs="Arial"/>
          <w:color w:val="000000" w:themeColor="text1"/>
          <w:szCs w:val="22"/>
        </w:rPr>
        <w:t>most</w:t>
      </w:r>
      <w:r w:rsidR="0065528D">
        <w:rPr>
          <w:rFonts w:ascii="Palatino" w:hAnsi="Palatino" w:cs="Arial"/>
          <w:color w:val="000000" w:themeColor="text1"/>
          <w:szCs w:val="22"/>
        </w:rPr>
        <w:t xml:space="preserve"> piRNAs are</w:t>
      </w:r>
      <w:r w:rsidR="00434B45">
        <w:rPr>
          <w:rFonts w:ascii="Palatino" w:hAnsi="Palatino" w:cs="Arial"/>
          <w:color w:val="000000" w:themeColor="text1"/>
          <w:szCs w:val="22"/>
        </w:rPr>
        <w:t xml:space="preserve"> MIWI-bound </w:t>
      </w:r>
      <w:r w:rsidR="0076186E">
        <w:rPr>
          <w:rFonts w:ascii="Palatino" w:hAnsi="Palatino" w:cs="Arial"/>
          <w:color w:val="000000" w:themeColor="text1"/>
          <w:szCs w:val="22"/>
        </w:rPr>
        <w:t xml:space="preserve">pachytene </w:t>
      </w:r>
      <w:r w:rsidR="00434B45">
        <w:rPr>
          <w:rFonts w:ascii="Palatino" w:hAnsi="Palatino" w:cs="Arial"/>
          <w:color w:val="000000" w:themeColor="text1"/>
          <w:szCs w:val="22"/>
        </w:rPr>
        <w:t>piRNAs</w:t>
      </w:r>
      <w:r w:rsidR="00B05814">
        <w:rPr>
          <w:rFonts w:ascii="Palatino" w:hAnsi="Palatino" w:cs="Arial"/>
          <w:color w:val="000000" w:themeColor="text1"/>
          <w:szCs w:val="22"/>
        </w:rPr>
        <w:t>.</w:t>
      </w:r>
    </w:p>
    <w:p w14:paraId="3B1AE365" w14:textId="07A79CF7" w:rsidR="00D94BA9" w:rsidRDefault="00D94BA9" w:rsidP="00112F74">
      <w:pPr>
        <w:spacing w:line="480" w:lineRule="exact"/>
        <w:ind w:firstLine="720"/>
        <w:rPr>
          <w:rFonts w:ascii="Palatino" w:hAnsi="Palatino" w:cs="Arial"/>
          <w:color w:val="000000" w:themeColor="text1"/>
          <w:szCs w:val="22"/>
        </w:rPr>
      </w:pPr>
      <w:r w:rsidRPr="00C06104">
        <w:rPr>
          <w:rFonts w:ascii="Palatino" w:hAnsi="Palatino" w:cs="Arial"/>
          <w:color w:val="000000" w:themeColor="text1"/>
          <w:szCs w:val="22"/>
        </w:rPr>
        <w:t>We used hierarchical clustering to analyze the</w:t>
      </w:r>
      <w:r w:rsidR="00E570A9">
        <w:rPr>
          <w:rFonts w:ascii="Palatino" w:hAnsi="Palatino" w:cs="Arial"/>
          <w:color w:val="000000" w:themeColor="text1"/>
          <w:szCs w:val="22"/>
        </w:rPr>
        <w:t xml:space="preserve"> </w:t>
      </w:r>
      <w:r w:rsidRPr="00C06104">
        <w:rPr>
          <w:rFonts w:ascii="Palatino" w:hAnsi="Palatino" w:cs="Arial"/>
          <w:color w:val="000000" w:themeColor="text1"/>
          <w:szCs w:val="22"/>
        </w:rPr>
        <w:t xml:space="preserve">change in </w:t>
      </w:r>
      <w:r w:rsidR="00E773E0">
        <w:rPr>
          <w:rFonts w:ascii="Palatino" w:hAnsi="Palatino" w:cs="Arial"/>
          <w:color w:val="000000" w:themeColor="text1"/>
          <w:szCs w:val="22"/>
        </w:rPr>
        <w:t xml:space="preserve">piRNA </w:t>
      </w:r>
      <w:r w:rsidRPr="00C06104">
        <w:rPr>
          <w:rFonts w:ascii="Palatino" w:hAnsi="Palatino" w:cs="Arial"/>
          <w:color w:val="000000" w:themeColor="text1"/>
          <w:szCs w:val="22"/>
        </w:rPr>
        <w:t>abundance from 10.5 to 20.5 dpp</w:t>
      </w:r>
      <w:r w:rsidR="0001433B">
        <w:rPr>
          <w:rFonts w:ascii="Palatino" w:hAnsi="Palatino" w:cs="Arial"/>
          <w:color w:val="000000" w:themeColor="text1"/>
          <w:szCs w:val="22"/>
        </w:rPr>
        <w:t xml:space="preserve"> </w:t>
      </w:r>
      <w:r w:rsidR="00E773E0">
        <w:rPr>
          <w:rFonts w:ascii="Palatino" w:hAnsi="Palatino" w:cs="Arial"/>
          <w:color w:val="000000" w:themeColor="text1"/>
          <w:szCs w:val="22"/>
        </w:rPr>
        <w:t>for</w:t>
      </w:r>
      <w:r w:rsidRPr="00C06104">
        <w:rPr>
          <w:rFonts w:ascii="Palatino" w:hAnsi="Palatino" w:cs="Arial"/>
          <w:color w:val="000000" w:themeColor="text1"/>
          <w:szCs w:val="22"/>
        </w:rPr>
        <w:t xml:space="preserve"> the 214 </w:t>
      </w:r>
      <w:r w:rsidR="005C1795">
        <w:rPr>
          <w:rFonts w:ascii="Palatino" w:hAnsi="Palatino" w:cs="Arial"/>
          <w:color w:val="000000" w:themeColor="text1"/>
          <w:szCs w:val="22"/>
        </w:rPr>
        <w:t>genes</w:t>
      </w:r>
      <w:r w:rsidRPr="00C06104">
        <w:rPr>
          <w:rFonts w:ascii="Palatino" w:hAnsi="Palatino" w:cs="Arial"/>
          <w:color w:val="000000" w:themeColor="text1"/>
          <w:szCs w:val="22"/>
        </w:rPr>
        <w:t xml:space="preserve"> defined by our data</w:t>
      </w:r>
      <w:r w:rsidR="005E48BA">
        <w:rPr>
          <w:rFonts w:ascii="Palatino" w:hAnsi="Palatino" w:cs="Arial"/>
          <w:color w:val="000000" w:themeColor="text1"/>
          <w:szCs w:val="22"/>
        </w:rPr>
        <w:t xml:space="preserve"> (Figure</w:t>
      </w:r>
      <w:r w:rsidR="008D5DFB">
        <w:rPr>
          <w:rFonts w:ascii="Palatino" w:hAnsi="Palatino" w:cs="Arial"/>
          <w:color w:val="000000" w:themeColor="text1"/>
          <w:szCs w:val="22"/>
        </w:rPr>
        <w:t>s</w:t>
      </w:r>
      <w:r w:rsidR="005E48BA">
        <w:rPr>
          <w:rFonts w:ascii="Palatino" w:hAnsi="Palatino" w:cs="Arial"/>
          <w:color w:val="000000" w:themeColor="text1"/>
          <w:szCs w:val="22"/>
        </w:rPr>
        <w:t xml:space="preserve"> 2A</w:t>
      </w:r>
      <w:r w:rsidR="00E11186">
        <w:rPr>
          <w:rFonts w:ascii="Palatino" w:hAnsi="Palatino" w:cs="Arial"/>
          <w:color w:val="000000" w:themeColor="text1"/>
          <w:szCs w:val="22"/>
        </w:rPr>
        <w:t xml:space="preserve"> and </w:t>
      </w:r>
      <w:r w:rsidR="008D5DFB">
        <w:rPr>
          <w:rFonts w:ascii="Palatino" w:hAnsi="Palatino" w:cs="Arial"/>
          <w:color w:val="000000" w:themeColor="text1"/>
          <w:szCs w:val="22"/>
        </w:rPr>
        <w:t xml:space="preserve">S2A and </w:t>
      </w:r>
      <w:r w:rsidR="00E11186">
        <w:rPr>
          <w:rFonts w:ascii="Palatino" w:hAnsi="Palatino" w:cs="Arial"/>
          <w:color w:val="000000" w:themeColor="text1"/>
          <w:szCs w:val="22"/>
        </w:rPr>
        <w:t>Table S2</w:t>
      </w:r>
      <w:r w:rsidR="005E48BA">
        <w:rPr>
          <w:rFonts w:ascii="Palatino" w:hAnsi="Palatino" w:cs="Arial"/>
          <w:color w:val="000000" w:themeColor="text1"/>
          <w:szCs w:val="22"/>
        </w:rPr>
        <w:t>)</w:t>
      </w:r>
      <w:r w:rsidRPr="00C06104">
        <w:rPr>
          <w:rFonts w:ascii="Palatino" w:hAnsi="Palatino" w:cs="Arial"/>
          <w:color w:val="000000" w:themeColor="text1"/>
          <w:szCs w:val="22"/>
        </w:rPr>
        <w:t xml:space="preserve">. Three types of piRNA-producing </w:t>
      </w:r>
      <w:r w:rsidR="005C1795">
        <w:rPr>
          <w:rFonts w:ascii="Palatino" w:hAnsi="Palatino" w:cs="Arial"/>
          <w:color w:val="000000" w:themeColor="text1"/>
          <w:szCs w:val="22"/>
        </w:rPr>
        <w:t>genes</w:t>
      </w:r>
      <w:r w:rsidRPr="00C06104">
        <w:rPr>
          <w:rFonts w:ascii="Palatino" w:hAnsi="Palatino" w:cs="Arial"/>
          <w:color w:val="000000" w:themeColor="text1"/>
          <w:szCs w:val="22"/>
        </w:rPr>
        <w:t xml:space="preserve"> </w:t>
      </w:r>
      <w:r w:rsidR="00CD3CBC">
        <w:rPr>
          <w:rFonts w:ascii="Palatino" w:hAnsi="Palatino" w:cs="Arial"/>
          <w:color w:val="000000" w:themeColor="text1"/>
          <w:szCs w:val="22"/>
        </w:rPr>
        <w:t>were</w:t>
      </w:r>
      <w:r w:rsidRPr="00C06104">
        <w:rPr>
          <w:rFonts w:ascii="Palatino" w:hAnsi="Palatino" w:cs="Arial"/>
          <w:color w:val="000000" w:themeColor="text1"/>
          <w:szCs w:val="22"/>
        </w:rPr>
        <w:t xml:space="preserve"> identified</w:t>
      </w:r>
      <w:r w:rsidR="007728C1">
        <w:rPr>
          <w:rFonts w:ascii="Palatino" w:hAnsi="Palatino" w:cs="Arial"/>
          <w:color w:val="000000" w:themeColor="text1"/>
          <w:szCs w:val="22"/>
        </w:rPr>
        <w:t>,</w:t>
      </w:r>
      <w:r w:rsidRPr="00C06104">
        <w:rPr>
          <w:rFonts w:ascii="Palatino" w:hAnsi="Palatino" w:cs="Arial"/>
          <w:color w:val="000000" w:themeColor="text1"/>
          <w:szCs w:val="22"/>
        </w:rPr>
        <w:t xml:space="preserve"> according to when their piRNAs first accumulate and how their expression changes during spermatogenesis. At 10.5 dpp, the earliest time we evaluated, 84 </w:t>
      </w:r>
      <w:r w:rsidR="005C1795">
        <w:rPr>
          <w:rFonts w:ascii="Palatino" w:hAnsi="Palatino" w:cs="Arial"/>
          <w:color w:val="000000" w:themeColor="text1"/>
          <w:szCs w:val="22"/>
        </w:rPr>
        <w:t>genes</w:t>
      </w:r>
      <w:r w:rsidRPr="00C06104">
        <w:rPr>
          <w:rFonts w:ascii="Palatino" w:hAnsi="Palatino" w:cs="Arial"/>
          <w:color w:val="000000" w:themeColor="text1"/>
          <w:szCs w:val="22"/>
        </w:rPr>
        <w:t xml:space="preserve"> dominate piRNA production (median piRNA abundance per </w:t>
      </w:r>
      <w:r w:rsidR="005C1795">
        <w:rPr>
          <w:rFonts w:ascii="Palatino" w:hAnsi="Palatino" w:cs="Arial"/>
          <w:color w:val="000000" w:themeColor="text1"/>
          <w:szCs w:val="22"/>
        </w:rPr>
        <w:t>gene</w:t>
      </w:r>
      <w:r w:rsidRPr="00C06104">
        <w:rPr>
          <w:rFonts w:ascii="Palatino" w:hAnsi="Palatino" w:cs="Arial"/>
          <w:color w:val="000000" w:themeColor="text1"/>
          <w:szCs w:val="22"/>
        </w:rPr>
        <w:t>, 1</w:t>
      </w:r>
      <w:r w:rsidR="00CA5E8C">
        <w:rPr>
          <w:rFonts w:ascii="Palatino" w:hAnsi="Palatino" w:cs="Arial"/>
          <w:color w:val="000000" w:themeColor="text1"/>
          <w:szCs w:val="22"/>
        </w:rPr>
        <w:t>6</w:t>
      </w:r>
      <w:r w:rsidRPr="00C06104">
        <w:rPr>
          <w:rFonts w:ascii="Palatino" w:hAnsi="Palatino" w:cs="Arial"/>
          <w:color w:val="000000" w:themeColor="text1"/>
          <w:szCs w:val="22"/>
        </w:rPr>
        <w:t xml:space="preserve"> rpkm</w:t>
      </w:r>
      <w:r w:rsidR="00CE5C1E">
        <w:rPr>
          <w:rFonts w:ascii="Palatino" w:hAnsi="Palatino" w:cs="Arial"/>
          <w:color w:val="000000" w:themeColor="text1"/>
          <w:szCs w:val="22"/>
        </w:rPr>
        <w:t xml:space="preserve">; </w:t>
      </w:r>
      <w:r w:rsidR="00CE5C1E" w:rsidRPr="00C06104">
        <w:rPr>
          <w:rFonts w:ascii="Palatino" w:hAnsi="Palatino" w:cs="Arial"/>
          <w:color w:val="000000" w:themeColor="text1"/>
          <w:szCs w:val="22"/>
        </w:rPr>
        <w:t xml:space="preserve">Figure </w:t>
      </w:r>
      <w:r w:rsidR="00CE5C1E">
        <w:rPr>
          <w:rFonts w:ascii="Palatino" w:hAnsi="Palatino" w:cs="Arial"/>
          <w:color w:val="000000" w:themeColor="text1"/>
          <w:szCs w:val="22"/>
        </w:rPr>
        <w:t>2</w:t>
      </w:r>
      <w:r w:rsidR="00787B14">
        <w:rPr>
          <w:rFonts w:ascii="Palatino" w:hAnsi="Palatino" w:cs="Arial"/>
          <w:color w:val="000000" w:themeColor="text1"/>
          <w:szCs w:val="22"/>
        </w:rPr>
        <w:t>B</w:t>
      </w:r>
      <w:r w:rsidRPr="00C06104">
        <w:rPr>
          <w:rFonts w:ascii="Palatino" w:hAnsi="Palatino" w:cs="Arial"/>
          <w:color w:val="000000" w:themeColor="text1"/>
          <w:szCs w:val="22"/>
        </w:rPr>
        <w:t>).</w:t>
      </w:r>
      <w:r w:rsidR="0038713F">
        <w:rPr>
          <w:rFonts w:ascii="Palatino" w:hAnsi="Palatino" w:cs="Arial"/>
          <w:color w:val="000000" w:themeColor="text1"/>
          <w:szCs w:val="22"/>
        </w:rPr>
        <w:t xml:space="preserve"> </w:t>
      </w:r>
      <w:r w:rsidR="00617CBB">
        <w:rPr>
          <w:rFonts w:ascii="Palatino" w:hAnsi="Palatino" w:cs="Arial"/>
          <w:color w:val="000000" w:themeColor="text1"/>
          <w:szCs w:val="22"/>
        </w:rPr>
        <w:t>Nearly all</w:t>
      </w:r>
      <w:r w:rsidR="007C7295">
        <w:rPr>
          <w:rFonts w:ascii="Palatino" w:hAnsi="Palatino" w:cs="Arial"/>
          <w:color w:val="000000" w:themeColor="text1"/>
          <w:szCs w:val="22"/>
        </w:rPr>
        <w:t xml:space="preserve"> (</w:t>
      </w:r>
      <w:r w:rsidR="00C76A9E">
        <w:rPr>
          <w:rFonts w:ascii="Palatino" w:hAnsi="Palatino" w:cs="Arial"/>
          <w:color w:val="000000" w:themeColor="text1"/>
          <w:szCs w:val="22"/>
        </w:rPr>
        <w:t>81/84)</w:t>
      </w:r>
      <w:r w:rsidR="0038713F" w:rsidRPr="00C06104">
        <w:rPr>
          <w:rFonts w:ascii="Palatino" w:hAnsi="Palatino" w:cs="Arial"/>
          <w:color w:val="000000" w:themeColor="text1"/>
          <w:szCs w:val="22"/>
        </w:rPr>
        <w:t xml:space="preserve"> were </w:t>
      </w:r>
      <w:r w:rsidR="0038713F" w:rsidRPr="00C06104">
        <w:rPr>
          <w:rFonts w:ascii="Palatino" w:hAnsi="Palatino"/>
        </w:rPr>
        <w:t>congruent</w:t>
      </w:r>
      <w:r w:rsidR="0038713F" w:rsidRPr="00C06104">
        <w:rPr>
          <w:rFonts w:ascii="Palatino" w:hAnsi="Palatino" w:cs="Arial"/>
          <w:color w:val="000000" w:themeColor="text1"/>
          <w:szCs w:val="22"/>
        </w:rPr>
        <w:t xml:space="preserve"> with protein-coding genes.</w:t>
      </w:r>
      <w:r w:rsidRPr="00C06104">
        <w:rPr>
          <w:rFonts w:ascii="Palatino" w:hAnsi="Palatino" w:cs="Arial"/>
          <w:color w:val="000000" w:themeColor="text1"/>
          <w:szCs w:val="22"/>
        </w:rPr>
        <w:t xml:space="preserve"> </w:t>
      </w:r>
      <w:proofErr w:type="gramStart"/>
      <w:r w:rsidRPr="00C06104">
        <w:rPr>
          <w:rFonts w:ascii="Palatino" w:hAnsi="Palatino" w:cs="Arial"/>
          <w:color w:val="000000" w:themeColor="text1"/>
          <w:szCs w:val="22"/>
          <w:lang w:eastAsia="zh-CN"/>
        </w:rPr>
        <w:t xml:space="preserve">The </w:t>
      </w:r>
      <w:r w:rsidRPr="00C06104">
        <w:rPr>
          <w:rFonts w:ascii="Palatino" w:hAnsi="Palatino" w:cs="Arial"/>
          <w:color w:val="000000" w:themeColor="text1"/>
          <w:szCs w:val="22"/>
        </w:rPr>
        <w:t xml:space="preserve">84 pre-pachytene piRNA </w:t>
      </w:r>
      <w:r w:rsidR="00B163B2">
        <w:rPr>
          <w:rFonts w:ascii="Palatino" w:hAnsi="Palatino" w:cs="Arial"/>
          <w:color w:val="000000" w:themeColor="text1"/>
          <w:szCs w:val="22"/>
        </w:rPr>
        <w:t>genes</w:t>
      </w:r>
      <w:r w:rsidRPr="00C06104">
        <w:rPr>
          <w:rFonts w:ascii="Palatino" w:hAnsi="Palatino" w:cs="Arial"/>
          <w:color w:val="000000" w:themeColor="text1"/>
          <w:szCs w:val="22"/>
        </w:rPr>
        <w:t xml:space="preserve"> account for </w:t>
      </w:r>
      <w:r w:rsidRPr="00C06104">
        <w:rPr>
          <w:rFonts w:ascii="Palatino" w:hAnsi="Palatino" w:cs="Arial"/>
          <w:szCs w:val="22"/>
        </w:rPr>
        <w:t xml:space="preserve">13% </w:t>
      </w:r>
      <w:r w:rsidRPr="00C06104">
        <w:rPr>
          <w:rFonts w:ascii="Palatino" w:hAnsi="Palatino" w:cs="Arial"/>
          <w:color w:val="000000" w:themeColor="text1"/>
          <w:szCs w:val="22"/>
        </w:rPr>
        <w:t xml:space="preserve">of piRNAs at 10.5 dpp, but only 0.31% of piRNAs in </w:t>
      </w:r>
      <w:r w:rsidR="00C76A9E">
        <w:rPr>
          <w:rFonts w:ascii="Palatino" w:hAnsi="Palatino" w:cs="Arial"/>
          <w:color w:val="000000" w:themeColor="text1"/>
          <w:szCs w:val="22"/>
        </w:rPr>
        <w:t xml:space="preserve">the </w:t>
      </w:r>
      <w:r w:rsidRPr="00C06104">
        <w:rPr>
          <w:rFonts w:ascii="Palatino" w:hAnsi="Palatino" w:cs="Arial"/>
          <w:color w:val="000000" w:themeColor="text1"/>
          <w:szCs w:val="22"/>
        </w:rPr>
        <w:t>adult test</w:t>
      </w:r>
      <w:r w:rsidR="00251095">
        <w:rPr>
          <w:rFonts w:ascii="Palatino" w:hAnsi="Palatino" w:cs="Arial"/>
          <w:color w:val="000000" w:themeColor="text1"/>
          <w:szCs w:val="22"/>
        </w:rPr>
        <w:t>i</w:t>
      </w:r>
      <w:r w:rsidRPr="00C06104">
        <w:rPr>
          <w:rFonts w:ascii="Palatino" w:hAnsi="Palatino" w:cs="Arial"/>
          <w:color w:val="000000" w:themeColor="text1"/>
          <w:szCs w:val="22"/>
        </w:rPr>
        <w:t>s.</w:t>
      </w:r>
      <w:proofErr w:type="gramEnd"/>
      <w:r w:rsidRPr="00C06104">
        <w:rPr>
          <w:rFonts w:ascii="Palatino" w:hAnsi="Palatino" w:cs="Arial"/>
          <w:color w:val="000000" w:themeColor="text1"/>
          <w:szCs w:val="22"/>
        </w:rPr>
        <w:t xml:space="preserve"> </w:t>
      </w:r>
      <w:r w:rsidR="007F2998">
        <w:rPr>
          <w:rFonts w:ascii="Palatino" w:hAnsi="Palatino" w:cs="Arial"/>
          <w:color w:val="000000" w:themeColor="text1"/>
          <w:szCs w:val="22"/>
        </w:rPr>
        <w:t xml:space="preserve">Of the pre-pachytene piRNAs accounted for by the 84 loci, 15% derive from 31 </w:t>
      </w:r>
      <w:r w:rsidR="00B95691">
        <w:rPr>
          <w:rFonts w:ascii="Palatino" w:hAnsi="Palatino" w:cs="Arial"/>
          <w:color w:val="000000" w:themeColor="text1"/>
          <w:szCs w:val="22"/>
        </w:rPr>
        <w:t xml:space="preserve">new </w:t>
      </w:r>
      <w:r w:rsidR="007F2998">
        <w:rPr>
          <w:rFonts w:ascii="Palatino" w:hAnsi="Palatino" w:cs="Arial"/>
          <w:color w:val="000000" w:themeColor="text1"/>
          <w:szCs w:val="22"/>
        </w:rPr>
        <w:t>piRNA</w:t>
      </w:r>
      <w:r w:rsidR="00B95691">
        <w:rPr>
          <w:rFonts w:ascii="Palatino" w:hAnsi="Palatino" w:cs="Arial"/>
          <w:color w:val="000000" w:themeColor="text1"/>
          <w:szCs w:val="22"/>
        </w:rPr>
        <w:t>-producing genes</w:t>
      </w:r>
      <w:r w:rsidR="007F2998">
        <w:rPr>
          <w:rFonts w:ascii="Palatino" w:hAnsi="Palatino" w:cs="Arial"/>
          <w:color w:val="000000" w:themeColor="text1"/>
          <w:szCs w:val="22"/>
        </w:rPr>
        <w:t>.</w:t>
      </w:r>
    </w:p>
    <w:p w14:paraId="4D785AA3" w14:textId="6DE601C1" w:rsidR="00661E55" w:rsidRPr="000E28E0" w:rsidRDefault="00661E55" w:rsidP="00661E55">
      <w:pPr>
        <w:spacing w:line="480" w:lineRule="exact"/>
        <w:ind w:firstLine="720"/>
        <w:rPr>
          <w:rFonts w:ascii="Palatino" w:hAnsi="Palatino" w:cs="Arial"/>
          <w:szCs w:val="22"/>
        </w:rPr>
      </w:pPr>
      <w:r w:rsidRPr="000E28E0">
        <w:rPr>
          <w:rFonts w:ascii="Palatino" w:hAnsi="Palatino" w:cs="Arial"/>
          <w:szCs w:val="22"/>
        </w:rPr>
        <w:t>A parallel analysis of piRNA precursor transcription using RNA-Seq (&gt;100 nt) corroborated the classification based on piRNA abundance: of the 100 piRNA genes classified as pachytene based on the developmental expression profile of their p</w:t>
      </w:r>
      <w:r w:rsidR="003F439F" w:rsidRPr="000E28E0">
        <w:rPr>
          <w:rFonts w:ascii="Palatino" w:hAnsi="Palatino" w:cs="Arial"/>
          <w:szCs w:val="22"/>
        </w:rPr>
        <w:t>iRNAs, 93</w:t>
      </w:r>
      <w:r w:rsidRPr="000E28E0">
        <w:rPr>
          <w:rFonts w:ascii="Palatino" w:hAnsi="Palatino" w:cs="Arial"/>
          <w:szCs w:val="22"/>
        </w:rPr>
        <w:t xml:space="preserve"> were grouped as pachytene according to the developmental expression profile of their tran</w:t>
      </w:r>
      <w:r w:rsidR="003F439F" w:rsidRPr="000E28E0">
        <w:rPr>
          <w:rFonts w:ascii="Palatino" w:hAnsi="Palatino" w:cs="Arial"/>
          <w:szCs w:val="22"/>
        </w:rPr>
        <w:t xml:space="preserve">scripts (Figure </w:t>
      </w:r>
      <w:ins w:id="5" w:author="Xin Li" w:date="2013-02-03T12:37:00Z">
        <w:r w:rsidR="008C07A5">
          <w:rPr>
            <w:rFonts w:ascii="Palatino" w:hAnsi="Palatino" w:cs="Arial"/>
            <w:szCs w:val="22"/>
          </w:rPr>
          <w:t>2</w:t>
        </w:r>
      </w:ins>
      <w:del w:id="6" w:author="Xin Li" w:date="2013-02-03T12:37:00Z">
        <w:r w:rsidR="003F439F" w:rsidRPr="000E28E0" w:rsidDel="008C07A5">
          <w:rPr>
            <w:rFonts w:ascii="Palatino" w:hAnsi="Palatino" w:cs="Arial"/>
            <w:szCs w:val="22"/>
          </w:rPr>
          <w:delText>1</w:delText>
        </w:r>
      </w:del>
      <w:ins w:id="7" w:author="Xin Li" w:date="2013-02-03T12:37:00Z">
        <w:r w:rsidR="008C07A5">
          <w:rPr>
            <w:rFonts w:ascii="Palatino" w:hAnsi="Palatino" w:cs="Arial"/>
            <w:szCs w:val="22"/>
          </w:rPr>
          <w:t>A</w:t>
        </w:r>
      </w:ins>
      <w:del w:id="8" w:author="Xin Li" w:date="2013-02-03T12:37:00Z">
        <w:r w:rsidR="003F439F" w:rsidRPr="000E28E0" w:rsidDel="008C07A5">
          <w:rPr>
            <w:rFonts w:ascii="Palatino" w:hAnsi="Palatino" w:cs="Arial"/>
            <w:szCs w:val="22"/>
          </w:rPr>
          <w:delText>B</w:delText>
        </w:r>
      </w:del>
      <w:r w:rsidR="003F439F" w:rsidRPr="000E28E0">
        <w:rPr>
          <w:rFonts w:ascii="Palatino" w:hAnsi="Palatino" w:cs="Arial"/>
          <w:szCs w:val="22"/>
        </w:rPr>
        <w:t>). Of these 93, 89</w:t>
      </w:r>
      <w:r w:rsidRPr="000E28E0">
        <w:rPr>
          <w:rFonts w:ascii="Palatino" w:hAnsi="Palatino" w:cs="Arial"/>
          <w:szCs w:val="22"/>
        </w:rPr>
        <w:t xml:space="preserve"> are intergenic. All 84 piRNA genes designated pre-pachytene using piRNA data were classified as pre-pachytene according to their transcript abundance.</w:t>
      </w:r>
    </w:p>
    <w:p w14:paraId="11925D6E" w14:textId="09D886B3" w:rsidR="00A6652A" w:rsidRDefault="007C4FBA" w:rsidP="00D94BA9">
      <w:pPr>
        <w:spacing w:line="480" w:lineRule="exact"/>
        <w:ind w:firstLine="720"/>
        <w:rPr>
          <w:rFonts w:ascii="Palatino" w:hAnsi="Palatino" w:cs="Arial"/>
          <w:color w:val="000000" w:themeColor="text1"/>
          <w:szCs w:val="22"/>
        </w:rPr>
      </w:pPr>
      <w:r>
        <w:rPr>
          <w:rFonts w:ascii="Palatino" w:hAnsi="Palatino" w:cs="Arial"/>
          <w:color w:val="000000" w:themeColor="text1"/>
          <w:szCs w:val="22"/>
        </w:rPr>
        <w:t xml:space="preserve">Despite their name, </w:t>
      </w:r>
      <w:r w:rsidRPr="00C06104">
        <w:rPr>
          <w:rFonts w:ascii="Palatino" w:hAnsi="Palatino" w:cs="Arial"/>
          <w:color w:val="000000" w:themeColor="text1"/>
          <w:szCs w:val="22"/>
        </w:rPr>
        <w:t xml:space="preserve">pre-pachytene </w:t>
      </w:r>
      <w:r>
        <w:rPr>
          <w:rFonts w:ascii="Palatino" w:hAnsi="Palatino" w:cs="Arial"/>
          <w:color w:val="000000" w:themeColor="text1"/>
          <w:szCs w:val="22"/>
        </w:rPr>
        <w:t>piRNA</w:t>
      </w:r>
      <w:r w:rsidRPr="00C06104">
        <w:rPr>
          <w:rFonts w:ascii="Palatino" w:hAnsi="Palatino" w:cs="Arial"/>
          <w:color w:val="000000" w:themeColor="text1"/>
          <w:szCs w:val="22"/>
        </w:rPr>
        <w:t>s</w:t>
      </w:r>
      <w:r>
        <w:rPr>
          <w:rFonts w:ascii="Palatino" w:hAnsi="Palatino" w:cs="Arial"/>
          <w:color w:val="000000" w:themeColor="text1"/>
          <w:szCs w:val="22"/>
        </w:rPr>
        <w:t xml:space="preserve"> </w:t>
      </w:r>
      <w:r w:rsidRPr="00C06104">
        <w:rPr>
          <w:rFonts w:ascii="Palatino" w:hAnsi="Palatino" w:cs="Arial"/>
          <w:color w:val="000000" w:themeColor="text1"/>
          <w:szCs w:val="22"/>
        </w:rPr>
        <w:t xml:space="preserve">were readily detected in </w:t>
      </w:r>
      <w:r w:rsidR="00213EAE">
        <w:rPr>
          <w:rFonts w:ascii="Palatino" w:hAnsi="Palatino" w:cs="Arial"/>
          <w:color w:val="000000" w:themeColor="text1"/>
          <w:szCs w:val="22"/>
        </w:rPr>
        <w:t>&gt;</w:t>
      </w:r>
      <w:r>
        <w:rPr>
          <w:rFonts w:ascii="Palatino" w:hAnsi="Palatino" w:cs="Arial"/>
          <w:color w:val="000000" w:themeColor="text1"/>
          <w:szCs w:val="22"/>
        </w:rPr>
        <w:t xml:space="preserve">90% and </w:t>
      </w:r>
      <w:r w:rsidR="00213EAE">
        <w:rPr>
          <w:rFonts w:ascii="Palatino" w:hAnsi="Palatino" w:cs="Arial"/>
          <w:color w:val="000000" w:themeColor="text1"/>
          <w:szCs w:val="22"/>
        </w:rPr>
        <w:t>~95%</w:t>
      </w:r>
      <w:r w:rsidR="003A69A2">
        <w:rPr>
          <w:rFonts w:ascii="Palatino" w:hAnsi="Palatino" w:cs="Arial"/>
          <w:color w:val="000000" w:themeColor="text1"/>
          <w:szCs w:val="22"/>
        </w:rPr>
        <w:t xml:space="preserve"> pure</w:t>
      </w:r>
      <w:r>
        <w:rPr>
          <w:rFonts w:ascii="Palatino" w:hAnsi="Palatino" w:cs="Arial"/>
          <w:color w:val="000000" w:themeColor="text1"/>
          <w:szCs w:val="22"/>
        </w:rPr>
        <w:t xml:space="preserve"> pachytene spermatocytes, as well as round </w:t>
      </w:r>
      <w:r w:rsidRPr="00C06104">
        <w:rPr>
          <w:rFonts w:ascii="Palatino" w:hAnsi="Palatino" w:cs="Arial"/>
          <w:color w:val="000000" w:themeColor="text1"/>
          <w:szCs w:val="22"/>
        </w:rPr>
        <w:t xml:space="preserve">spermatids </w:t>
      </w:r>
      <w:r w:rsidRPr="00C06104">
        <w:rPr>
          <w:rFonts w:ascii="Palatino" w:hAnsi="Palatino" w:cs="Arial"/>
          <w:color w:val="000000" w:themeColor="text1"/>
          <w:szCs w:val="22"/>
        </w:rPr>
        <w:fldChar w:fldCharType="begin"/>
      </w:r>
      <w:r w:rsidRPr="00C06104">
        <w:rPr>
          <w:rFonts w:ascii="Palatino" w:hAnsi="Palatino" w:cs="Arial"/>
          <w:color w:val="000000" w:themeColor="text1"/>
          <w:szCs w:val="22"/>
        </w:rPr>
        <w:instrText xml:space="preserve">ADDIN BEC{\Figure S2B; \Gan et al., 2011, #11343; </w:instrText>
      </w:r>
      <w:r w:rsidRPr="00BB7894">
        <w:rPr>
          <w:rFonts w:ascii="Palatino" w:hAnsi="Palatino" w:cs="Arial"/>
          <w:color w:val="000000" w:themeColor="text1"/>
          <w:szCs w:val="22"/>
        </w:rPr>
        <w:instrText>Modzelewski et al., 2012, #22941}</w:instrText>
      </w:r>
      <w:r w:rsidRPr="00C06104">
        <w:rPr>
          <w:rFonts w:ascii="Palatino" w:hAnsi="Palatino" w:cs="Arial"/>
          <w:color w:val="000000" w:themeColor="text1"/>
          <w:szCs w:val="22"/>
        </w:rPr>
        <w:fldChar w:fldCharType="separate"/>
      </w:r>
      <w:r w:rsidRPr="00C06104">
        <w:rPr>
          <w:rFonts w:ascii="Palatino" w:hAnsi="Palatino" w:cs="Arial"/>
          <w:color w:val="000000" w:themeColor="text1"/>
          <w:szCs w:val="22"/>
        </w:rPr>
        <w:t>(</w:t>
      </w:r>
      <w:r w:rsidRPr="00BB7894">
        <w:rPr>
          <w:rFonts w:ascii="Palatino" w:hAnsi="Palatino" w:cs="Arial"/>
          <w:color w:val="000000" w:themeColor="text1"/>
          <w:szCs w:val="22"/>
        </w:rPr>
        <w:t>Figure S2B; Gan et al., 2011; Modzelewski et al., 2012)</w:t>
      </w:r>
      <w:r w:rsidRPr="00C06104">
        <w:rPr>
          <w:rFonts w:ascii="Palatino" w:hAnsi="Palatino" w:cs="Arial"/>
          <w:color w:val="000000" w:themeColor="text1"/>
          <w:szCs w:val="22"/>
        </w:rPr>
        <w:fldChar w:fldCharType="end"/>
      </w:r>
      <w:r w:rsidRPr="00C06104">
        <w:rPr>
          <w:rFonts w:ascii="Palatino" w:hAnsi="Palatino" w:cs="Arial"/>
          <w:color w:val="000000" w:themeColor="text1"/>
          <w:szCs w:val="22"/>
          <w:lang w:eastAsia="zh-CN"/>
        </w:rPr>
        <w:t xml:space="preserve">. </w:t>
      </w:r>
      <w:r w:rsidR="003A69A2">
        <w:rPr>
          <w:rFonts w:ascii="Palatino" w:hAnsi="Palatino" w:cs="Arial"/>
          <w:color w:val="000000" w:themeColor="text1"/>
          <w:szCs w:val="22"/>
        </w:rPr>
        <w:t>Transcript abundance from</w:t>
      </w:r>
      <w:r w:rsidR="009C7B67">
        <w:rPr>
          <w:rFonts w:ascii="Palatino" w:hAnsi="Palatino" w:cs="Arial"/>
          <w:color w:val="000000" w:themeColor="text1"/>
          <w:szCs w:val="22"/>
        </w:rPr>
        <w:t xml:space="preserve"> the 8</w:t>
      </w:r>
      <w:r w:rsidR="0042638F">
        <w:rPr>
          <w:rFonts w:ascii="Palatino" w:hAnsi="Palatino" w:cs="Arial"/>
          <w:color w:val="000000" w:themeColor="text1"/>
          <w:szCs w:val="22"/>
        </w:rPr>
        <w:t>4 pre-pachytene loci was high</w:t>
      </w:r>
      <w:r w:rsidR="009C7B67">
        <w:rPr>
          <w:rFonts w:ascii="Palatino" w:hAnsi="Palatino" w:cs="Arial"/>
          <w:color w:val="000000" w:themeColor="text1"/>
          <w:szCs w:val="22"/>
        </w:rPr>
        <w:t xml:space="preserve"> </w:t>
      </w:r>
      <w:r w:rsidR="00A80ABE">
        <w:rPr>
          <w:rFonts w:ascii="Palatino" w:hAnsi="Palatino" w:cs="Arial"/>
          <w:color w:val="000000" w:themeColor="text1"/>
          <w:szCs w:val="22"/>
        </w:rPr>
        <w:t>at</w:t>
      </w:r>
      <w:r w:rsidR="009C7B67">
        <w:rPr>
          <w:rFonts w:ascii="Palatino" w:hAnsi="Palatino" w:cs="Arial"/>
          <w:color w:val="000000" w:themeColor="text1"/>
          <w:szCs w:val="22"/>
        </w:rPr>
        <w:t xml:space="preserve"> 3 dpp </w:t>
      </w:r>
      <w:r w:rsidR="004108C8">
        <w:rPr>
          <w:rFonts w:ascii="Palatino" w:hAnsi="Palatino" w:cs="Arial"/>
          <w:color w:val="000000" w:themeColor="text1"/>
          <w:szCs w:val="22"/>
        </w:rPr>
        <w:t>(</w:t>
      </w:r>
      <w:r w:rsidR="00D63E79">
        <w:rPr>
          <w:rFonts w:ascii="Palatino" w:hAnsi="Palatino" w:cs="Arial"/>
          <w:color w:val="000000" w:themeColor="text1"/>
          <w:szCs w:val="22"/>
        </w:rPr>
        <w:t xml:space="preserve">median </w:t>
      </w:r>
      <w:r w:rsidR="00D90ED6">
        <w:rPr>
          <w:rFonts w:ascii="Palatino" w:hAnsi="Palatino" w:cs="Arial"/>
          <w:color w:val="000000" w:themeColor="text1"/>
          <w:szCs w:val="22"/>
        </w:rPr>
        <w:t>abundance,</w:t>
      </w:r>
      <w:r w:rsidR="00D63E79">
        <w:rPr>
          <w:rFonts w:ascii="Palatino" w:hAnsi="Palatino" w:cs="Arial"/>
          <w:color w:val="000000" w:themeColor="text1"/>
          <w:szCs w:val="22"/>
        </w:rPr>
        <w:t xml:space="preserve"> </w:t>
      </w:r>
      <w:r w:rsidR="001A6620">
        <w:rPr>
          <w:rFonts w:ascii="Palatino" w:hAnsi="Palatino" w:cs="Arial"/>
          <w:color w:val="000000" w:themeColor="text1"/>
          <w:szCs w:val="22"/>
        </w:rPr>
        <w:t xml:space="preserve">11 </w:t>
      </w:r>
      <w:r w:rsidR="004108C8">
        <w:rPr>
          <w:rFonts w:ascii="Palatino" w:hAnsi="Palatino" w:cs="Arial"/>
          <w:color w:val="000000" w:themeColor="text1"/>
          <w:szCs w:val="22"/>
        </w:rPr>
        <w:t>rpkm)</w:t>
      </w:r>
      <w:r w:rsidR="009C7B67">
        <w:rPr>
          <w:rFonts w:ascii="Palatino" w:hAnsi="Palatino" w:cs="Arial"/>
          <w:color w:val="000000" w:themeColor="text1"/>
          <w:szCs w:val="22"/>
        </w:rPr>
        <w:t xml:space="preserve">, </w:t>
      </w:r>
      <w:r w:rsidR="0042638F">
        <w:rPr>
          <w:rFonts w:ascii="Palatino" w:hAnsi="Palatino" w:cs="Arial"/>
          <w:color w:val="000000" w:themeColor="text1"/>
          <w:szCs w:val="22"/>
        </w:rPr>
        <w:t>higher</w:t>
      </w:r>
      <w:r w:rsidR="009C7B67">
        <w:rPr>
          <w:rFonts w:ascii="Palatino" w:hAnsi="Palatino" w:cs="Arial"/>
          <w:color w:val="000000" w:themeColor="text1"/>
          <w:szCs w:val="22"/>
        </w:rPr>
        <w:t xml:space="preserve"> by 8 dpp</w:t>
      </w:r>
      <w:r w:rsidR="004108C8">
        <w:rPr>
          <w:rFonts w:ascii="Palatino" w:hAnsi="Palatino" w:cs="Arial"/>
          <w:color w:val="000000" w:themeColor="text1"/>
          <w:szCs w:val="22"/>
        </w:rPr>
        <w:t xml:space="preserve"> (</w:t>
      </w:r>
      <w:r w:rsidR="001A6620">
        <w:rPr>
          <w:rFonts w:ascii="Palatino" w:hAnsi="Palatino" w:cs="Arial"/>
          <w:color w:val="000000" w:themeColor="text1"/>
          <w:szCs w:val="22"/>
        </w:rPr>
        <w:t xml:space="preserve">18 </w:t>
      </w:r>
      <w:r w:rsidR="004108C8">
        <w:rPr>
          <w:rFonts w:ascii="Palatino" w:hAnsi="Palatino" w:cs="Arial"/>
          <w:color w:val="000000" w:themeColor="text1"/>
          <w:szCs w:val="22"/>
        </w:rPr>
        <w:t>rpkm)</w:t>
      </w:r>
      <w:r w:rsidR="009C7B67">
        <w:rPr>
          <w:rFonts w:ascii="Palatino" w:hAnsi="Palatino" w:cs="Arial"/>
          <w:color w:val="000000" w:themeColor="text1"/>
          <w:szCs w:val="22"/>
        </w:rPr>
        <w:t xml:space="preserve">, and lower in purified </w:t>
      </w:r>
      <w:r w:rsidR="008B680B">
        <w:rPr>
          <w:rFonts w:ascii="Palatino" w:hAnsi="Palatino" w:cs="Arial"/>
          <w:color w:val="000000" w:themeColor="text1"/>
          <w:szCs w:val="22"/>
        </w:rPr>
        <w:t>l</w:t>
      </w:r>
      <w:r w:rsidR="009C7B67" w:rsidRPr="00112F74">
        <w:rPr>
          <w:rFonts w:ascii="Palatino" w:hAnsi="Palatino" w:cs="Arial"/>
          <w:color w:val="000000" w:themeColor="text1"/>
          <w:szCs w:val="22"/>
        </w:rPr>
        <w:t>eptot</w:t>
      </w:r>
      <w:r w:rsidR="009C7B67">
        <w:rPr>
          <w:rFonts w:ascii="Palatino" w:hAnsi="Palatino" w:cs="Arial"/>
          <w:color w:val="000000" w:themeColor="text1"/>
          <w:szCs w:val="22"/>
        </w:rPr>
        <w:t>e</w:t>
      </w:r>
      <w:r w:rsidR="009C7B67" w:rsidRPr="00112F74">
        <w:rPr>
          <w:rFonts w:ascii="Palatino" w:hAnsi="Palatino" w:cs="Arial"/>
          <w:color w:val="000000" w:themeColor="text1"/>
          <w:szCs w:val="22"/>
        </w:rPr>
        <w:t>ne/</w:t>
      </w:r>
      <w:r w:rsidR="008B680B">
        <w:rPr>
          <w:rFonts w:ascii="Palatino" w:hAnsi="Palatino" w:cs="Arial"/>
          <w:color w:val="000000" w:themeColor="text1"/>
          <w:szCs w:val="22"/>
        </w:rPr>
        <w:t>z</w:t>
      </w:r>
      <w:r w:rsidR="009C7B67" w:rsidRPr="00112F74">
        <w:rPr>
          <w:rFonts w:ascii="Palatino" w:hAnsi="Palatino" w:cs="Arial"/>
          <w:color w:val="000000" w:themeColor="text1"/>
          <w:szCs w:val="22"/>
        </w:rPr>
        <w:t>ygotene</w:t>
      </w:r>
      <w:r w:rsidR="009C7B67">
        <w:rPr>
          <w:rFonts w:ascii="Palatino" w:hAnsi="Palatino" w:cs="Arial"/>
          <w:color w:val="000000" w:themeColor="text1"/>
          <w:szCs w:val="22"/>
        </w:rPr>
        <w:t xml:space="preserve"> </w:t>
      </w:r>
      <w:r w:rsidR="009C7B67" w:rsidRPr="00112F74">
        <w:rPr>
          <w:rFonts w:ascii="Palatino" w:hAnsi="Palatino" w:cs="Arial"/>
          <w:color w:val="000000" w:themeColor="text1"/>
          <w:szCs w:val="22"/>
        </w:rPr>
        <w:t>spermatocyte</w:t>
      </w:r>
      <w:r w:rsidR="009C7B67">
        <w:rPr>
          <w:rFonts w:ascii="Palatino" w:hAnsi="Palatino" w:cs="Arial"/>
          <w:color w:val="000000" w:themeColor="text1"/>
          <w:szCs w:val="22"/>
        </w:rPr>
        <w:t>s (</w:t>
      </w:r>
      <w:r w:rsidR="001A6620">
        <w:rPr>
          <w:rFonts w:ascii="Palatino" w:hAnsi="Palatino" w:cs="Arial"/>
          <w:color w:val="000000" w:themeColor="text1"/>
          <w:szCs w:val="22"/>
        </w:rPr>
        <w:t>3.3</w:t>
      </w:r>
      <w:r w:rsidR="004108C8">
        <w:rPr>
          <w:rFonts w:ascii="Palatino" w:hAnsi="Palatino" w:cs="Arial"/>
          <w:color w:val="000000" w:themeColor="text1"/>
          <w:szCs w:val="22"/>
        </w:rPr>
        <w:t xml:space="preserve"> rpkm; </w:t>
      </w:r>
      <w:r w:rsidR="009C7B67">
        <w:rPr>
          <w:rFonts w:ascii="Palatino" w:hAnsi="Palatino" w:cs="Arial"/>
          <w:color w:val="000000" w:themeColor="text1"/>
          <w:szCs w:val="22"/>
        </w:rPr>
        <w:t>Figure S2B).</w:t>
      </w:r>
      <w:r w:rsidR="007D6A98">
        <w:rPr>
          <w:rFonts w:ascii="Palatino" w:hAnsi="Palatino" w:cs="Arial"/>
          <w:color w:val="000000" w:themeColor="text1"/>
          <w:szCs w:val="22"/>
          <w:lang w:eastAsia="zh-CN"/>
        </w:rPr>
        <w:t xml:space="preserve"> </w:t>
      </w:r>
      <w:r w:rsidR="0042638F">
        <w:rPr>
          <w:rFonts w:ascii="Palatino" w:hAnsi="Palatino" w:cs="Arial"/>
          <w:color w:val="000000" w:themeColor="text1"/>
          <w:szCs w:val="22"/>
          <w:lang w:eastAsia="zh-CN"/>
        </w:rPr>
        <w:t xml:space="preserve">Yet </w:t>
      </w:r>
      <w:r w:rsidR="000D7F56">
        <w:rPr>
          <w:rFonts w:ascii="Palatino" w:hAnsi="Palatino" w:cs="Arial"/>
          <w:color w:val="000000" w:themeColor="text1"/>
          <w:szCs w:val="22"/>
        </w:rPr>
        <w:t xml:space="preserve">piRNA precursor transcripts were readily detectable in purified pachytene spermatocytes </w:t>
      </w:r>
      <w:r w:rsidR="009C7B67">
        <w:rPr>
          <w:rFonts w:ascii="Palatino" w:hAnsi="Palatino" w:cs="Arial"/>
          <w:color w:val="000000" w:themeColor="text1"/>
          <w:szCs w:val="22"/>
        </w:rPr>
        <w:t xml:space="preserve">at a </w:t>
      </w:r>
      <w:r w:rsidR="001E5408">
        <w:rPr>
          <w:rFonts w:ascii="Palatino" w:hAnsi="Palatino" w:cs="Arial"/>
          <w:color w:val="000000" w:themeColor="text1"/>
          <w:szCs w:val="22"/>
        </w:rPr>
        <w:t>comparable</w:t>
      </w:r>
      <w:r w:rsidR="009C7B67">
        <w:rPr>
          <w:rFonts w:ascii="Palatino" w:hAnsi="Palatino" w:cs="Arial"/>
          <w:color w:val="000000" w:themeColor="text1"/>
          <w:szCs w:val="22"/>
        </w:rPr>
        <w:t xml:space="preserve"> </w:t>
      </w:r>
      <w:r w:rsidR="001E5408">
        <w:rPr>
          <w:rFonts w:ascii="Palatino" w:hAnsi="Palatino" w:cs="Arial"/>
          <w:szCs w:val="22"/>
        </w:rPr>
        <w:t>level</w:t>
      </w:r>
      <w:r w:rsidR="009C7B67">
        <w:rPr>
          <w:rFonts w:ascii="Palatino" w:hAnsi="Palatino" w:cs="Arial"/>
          <w:color w:val="000000" w:themeColor="text1"/>
          <w:szCs w:val="22"/>
        </w:rPr>
        <w:t xml:space="preserve"> </w:t>
      </w:r>
      <w:r w:rsidR="001E5408">
        <w:rPr>
          <w:rFonts w:ascii="Palatino" w:hAnsi="Palatino" w:cs="Arial"/>
          <w:color w:val="000000" w:themeColor="text1"/>
          <w:szCs w:val="22"/>
        </w:rPr>
        <w:t>(</w:t>
      </w:r>
      <w:r w:rsidR="00FC2454">
        <w:rPr>
          <w:rFonts w:ascii="Palatino" w:hAnsi="Palatino" w:cs="Arial"/>
          <w:color w:val="000000" w:themeColor="text1"/>
          <w:szCs w:val="22"/>
        </w:rPr>
        <w:t xml:space="preserve">4.6 rpkm) </w:t>
      </w:r>
      <w:r w:rsidR="001E5408">
        <w:rPr>
          <w:rFonts w:ascii="Palatino" w:hAnsi="Palatino" w:cs="Arial"/>
          <w:color w:val="000000" w:themeColor="text1"/>
          <w:szCs w:val="22"/>
        </w:rPr>
        <w:t>as</w:t>
      </w:r>
      <w:r w:rsidR="009C7B67">
        <w:rPr>
          <w:rFonts w:ascii="Palatino" w:hAnsi="Palatino" w:cs="Arial"/>
          <w:color w:val="000000" w:themeColor="text1"/>
          <w:szCs w:val="22"/>
        </w:rPr>
        <w:t xml:space="preserve"> that in purified leptotene/zygotene spermatocytes </w:t>
      </w:r>
      <w:r w:rsidR="000D7F56">
        <w:rPr>
          <w:rFonts w:ascii="Palatino" w:hAnsi="Palatino" w:cs="Arial"/>
          <w:color w:val="000000" w:themeColor="text1"/>
          <w:szCs w:val="22"/>
        </w:rPr>
        <w:fldChar w:fldCharType="begin"/>
      </w:r>
      <w:r w:rsidR="000D7F56">
        <w:rPr>
          <w:rFonts w:ascii="Palatino" w:hAnsi="Palatino" w:cs="Arial"/>
          <w:color w:val="000000" w:themeColor="text1"/>
          <w:szCs w:val="22"/>
        </w:rPr>
        <w:instrText>ADDIN BEC{</w:instrText>
      </w:r>
      <w:r w:rsidR="000D7F56" w:rsidRPr="00C06104">
        <w:rPr>
          <w:rFonts w:ascii="Palatino" w:hAnsi="Palatino" w:cs="Arial"/>
          <w:color w:val="000000" w:themeColor="text1"/>
          <w:szCs w:val="22"/>
        </w:rPr>
        <w:instrText>\</w:instrText>
      </w:r>
      <w:r w:rsidR="004108C8">
        <w:rPr>
          <w:rFonts w:ascii="Palatino" w:hAnsi="Palatino" w:cs="Arial"/>
          <w:color w:val="000000" w:themeColor="text1"/>
          <w:szCs w:val="22"/>
        </w:rPr>
        <w:instrText xml:space="preserve">7.2 rpkm versus 2.7 rpkm; </w:instrText>
      </w:r>
      <w:r w:rsidR="000D7F56" w:rsidRPr="00C06104">
        <w:rPr>
          <w:rFonts w:ascii="Palatino" w:hAnsi="Palatino" w:cs="Arial"/>
          <w:color w:val="000000" w:themeColor="text1"/>
          <w:szCs w:val="22"/>
        </w:rPr>
        <w:instrText>Figure S</w:instrText>
      </w:r>
      <w:r w:rsidR="000D7F56">
        <w:rPr>
          <w:rFonts w:ascii="Palatino" w:hAnsi="Palatino" w:cs="Arial"/>
          <w:color w:val="000000" w:themeColor="text1"/>
          <w:szCs w:val="22"/>
        </w:rPr>
        <w:instrText>2</w:instrText>
      </w:r>
      <w:r w:rsidR="009C7B67">
        <w:rPr>
          <w:rFonts w:ascii="Palatino" w:hAnsi="Palatino" w:cs="Arial"/>
          <w:color w:val="000000" w:themeColor="text1"/>
          <w:szCs w:val="22"/>
        </w:rPr>
        <w:instrText>B</w:instrText>
      </w:r>
      <w:r w:rsidR="000D7F56" w:rsidRPr="00C06104">
        <w:rPr>
          <w:rFonts w:ascii="Palatino" w:hAnsi="Palatino" w:cs="Arial"/>
          <w:color w:val="000000" w:themeColor="text1"/>
          <w:szCs w:val="22"/>
        </w:rPr>
        <w:instrText>; \</w:instrText>
      </w:r>
      <w:r w:rsidR="000D7F56" w:rsidRPr="00BB7894">
        <w:rPr>
          <w:rFonts w:ascii="Palatino" w:hAnsi="Palatino" w:cs="Arial"/>
          <w:color w:val="000000" w:themeColor="text1"/>
          <w:szCs w:val="22"/>
        </w:rPr>
        <w:instrText>Modzelewski et al., 2012, #22941</w:instrText>
      </w:r>
      <w:r w:rsidR="00A6652A">
        <w:rPr>
          <w:rFonts w:ascii="Palatino" w:hAnsi="Palatino" w:cs="Arial"/>
          <w:color w:val="000000" w:themeColor="text1"/>
          <w:szCs w:val="22"/>
        </w:rPr>
        <w:instrText>}</w:instrText>
      </w:r>
      <w:r w:rsidR="000D7F56">
        <w:rPr>
          <w:rFonts w:ascii="Palatino" w:hAnsi="Palatino" w:cs="Arial"/>
          <w:color w:val="000000" w:themeColor="text1"/>
          <w:szCs w:val="22"/>
        </w:rPr>
        <w:fldChar w:fldCharType="separate"/>
      </w:r>
      <w:r w:rsidR="000D7F56">
        <w:rPr>
          <w:rFonts w:ascii="Palatino" w:hAnsi="Palatino" w:cs="Arial"/>
          <w:color w:val="000000" w:themeColor="text1"/>
          <w:szCs w:val="22"/>
        </w:rPr>
        <w:t>(</w:t>
      </w:r>
      <w:r w:rsidR="00A6652A">
        <w:rPr>
          <w:rFonts w:ascii="Palatino" w:hAnsi="Palatino" w:cs="Arial"/>
          <w:color w:val="000000" w:themeColor="text1"/>
          <w:szCs w:val="22"/>
        </w:rPr>
        <w:t>Figure S2B; Gan et al., 2011; Modzelewski et al., 2012)</w:t>
      </w:r>
      <w:r w:rsidR="000D7F56">
        <w:rPr>
          <w:rFonts w:ascii="Palatino" w:hAnsi="Palatino" w:cs="Arial"/>
          <w:color w:val="000000" w:themeColor="text1"/>
          <w:szCs w:val="22"/>
        </w:rPr>
        <w:fldChar w:fldCharType="end"/>
      </w:r>
      <w:r w:rsidR="000D7F56">
        <w:rPr>
          <w:rFonts w:ascii="Palatino" w:hAnsi="Palatino" w:cs="Arial"/>
          <w:color w:val="000000" w:themeColor="text1"/>
          <w:szCs w:val="22"/>
        </w:rPr>
        <w:t xml:space="preserve">. </w:t>
      </w:r>
      <w:r w:rsidR="002F03BC">
        <w:rPr>
          <w:rFonts w:ascii="Palatino" w:hAnsi="Palatino" w:cs="Arial"/>
          <w:color w:val="000000" w:themeColor="text1"/>
          <w:szCs w:val="22"/>
        </w:rPr>
        <w:t>F</w:t>
      </w:r>
      <w:r w:rsidR="00A6652A">
        <w:rPr>
          <w:rFonts w:ascii="Palatino" w:hAnsi="Palatino" w:cs="Arial"/>
          <w:color w:val="000000" w:themeColor="text1"/>
          <w:szCs w:val="22"/>
        </w:rPr>
        <w:t>rom 10.5 to 20.5 dpp</w:t>
      </w:r>
      <w:r w:rsidR="002F03BC">
        <w:rPr>
          <w:rFonts w:ascii="Palatino" w:hAnsi="Palatino" w:cs="Arial"/>
          <w:color w:val="000000" w:themeColor="text1"/>
          <w:szCs w:val="22"/>
        </w:rPr>
        <w:t>, t</w:t>
      </w:r>
      <w:r w:rsidR="00A6652A">
        <w:rPr>
          <w:rFonts w:ascii="Palatino" w:hAnsi="Palatino" w:cs="Arial"/>
          <w:color w:val="000000" w:themeColor="text1"/>
          <w:szCs w:val="22"/>
        </w:rPr>
        <w:t>he steady-state level of</w:t>
      </w:r>
      <w:r w:rsidR="00A6652A" w:rsidRPr="00C06104">
        <w:rPr>
          <w:rFonts w:ascii="Palatino" w:hAnsi="Palatino" w:cs="Arial"/>
          <w:color w:val="000000" w:themeColor="text1"/>
          <w:szCs w:val="22"/>
        </w:rPr>
        <w:t xml:space="preserve"> pre-pachytene piRNA </w:t>
      </w:r>
      <w:r w:rsidR="00A6652A">
        <w:rPr>
          <w:rFonts w:ascii="Palatino" w:hAnsi="Palatino" w:cs="Arial"/>
          <w:color w:val="000000" w:themeColor="text1"/>
          <w:szCs w:val="22"/>
        </w:rPr>
        <w:t>precursor transcripts</w:t>
      </w:r>
      <w:r w:rsidR="002F03BC">
        <w:rPr>
          <w:rFonts w:ascii="Palatino" w:hAnsi="Palatino" w:cs="Arial"/>
          <w:color w:val="000000" w:themeColor="text1"/>
          <w:szCs w:val="22"/>
        </w:rPr>
        <w:t xml:space="preserve"> remained constant</w:t>
      </w:r>
      <w:r w:rsidR="00A6652A">
        <w:rPr>
          <w:rFonts w:ascii="Palatino" w:hAnsi="Palatino" w:cs="Arial"/>
          <w:color w:val="000000" w:themeColor="text1"/>
          <w:szCs w:val="22"/>
        </w:rPr>
        <w:t xml:space="preserve"> </w:t>
      </w:r>
      <w:r w:rsidR="00A6652A" w:rsidRPr="00C06104">
        <w:rPr>
          <w:rFonts w:ascii="Palatino" w:hAnsi="Palatino" w:cs="Arial"/>
          <w:color w:val="000000" w:themeColor="text1"/>
          <w:szCs w:val="22"/>
        </w:rPr>
        <w:t xml:space="preserve">(Figure </w:t>
      </w:r>
      <w:r w:rsidR="00A6652A">
        <w:rPr>
          <w:rFonts w:ascii="Palatino" w:hAnsi="Palatino" w:cs="Arial"/>
          <w:color w:val="000000" w:themeColor="text1"/>
          <w:szCs w:val="22"/>
        </w:rPr>
        <w:t>2B).</w:t>
      </w:r>
    </w:p>
    <w:p w14:paraId="3717003B" w14:textId="020BB55C" w:rsidR="007C4FBA" w:rsidRPr="00C06104" w:rsidRDefault="002F03BC" w:rsidP="00D94BA9">
      <w:pPr>
        <w:spacing w:line="480" w:lineRule="exact"/>
        <w:ind w:firstLine="720"/>
        <w:rPr>
          <w:rFonts w:ascii="Palatino" w:hAnsi="Palatino" w:cs="Arial"/>
          <w:color w:val="000000" w:themeColor="text1"/>
          <w:szCs w:val="22"/>
        </w:rPr>
      </w:pPr>
      <w:r>
        <w:rPr>
          <w:rFonts w:ascii="Palatino" w:hAnsi="Palatino" w:cs="Arial"/>
          <w:color w:val="000000" w:themeColor="text1"/>
          <w:szCs w:val="22"/>
          <w:lang w:eastAsia="zh-CN"/>
        </w:rPr>
        <w:t>Finally, t</w:t>
      </w:r>
      <w:r w:rsidR="007D6A98">
        <w:rPr>
          <w:rFonts w:ascii="Palatino" w:hAnsi="Palatino" w:cs="Arial"/>
          <w:color w:val="000000" w:themeColor="text1"/>
          <w:szCs w:val="22"/>
          <w:lang w:eastAsia="zh-CN"/>
        </w:rPr>
        <w:t>he abundance of pre-pachytene piRNA precursor transcripts was better correlated with pre-pachytene piRNA abundance at 17.5 dpp (</w:t>
      </w:r>
      <w:r w:rsidR="007D6A98" w:rsidRPr="00432BCB">
        <w:rPr>
          <w:rFonts w:ascii="Symbol" w:hAnsi="Symbol" w:cs="Arial"/>
          <w:color w:val="000000" w:themeColor="text1"/>
          <w:szCs w:val="22"/>
          <w:lang w:eastAsia="zh-CN"/>
        </w:rPr>
        <w:t></w:t>
      </w:r>
      <w:r w:rsidR="007D6A98">
        <w:rPr>
          <w:rFonts w:ascii="Palatino" w:hAnsi="Palatino" w:cs="Arial"/>
          <w:color w:val="000000" w:themeColor="text1"/>
          <w:szCs w:val="22"/>
          <w:lang w:eastAsia="zh-CN"/>
        </w:rPr>
        <w:t xml:space="preserve"> = 0.4</w:t>
      </w:r>
      <w:r w:rsidR="002B24B0">
        <w:rPr>
          <w:rFonts w:ascii="Palatino" w:hAnsi="Palatino" w:cs="Arial"/>
          <w:color w:val="000000" w:themeColor="text1"/>
          <w:szCs w:val="22"/>
          <w:lang w:eastAsia="zh-CN"/>
        </w:rPr>
        <w:t>7</w:t>
      </w:r>
      <w:r w:rsidR="007D6A98">
        <w:rPr>
          <w:rFonts w:ascii="Palatino" w:hAnsi="Palatino" w:cs="Arial"/>
          <w:color w:val="000000" w:themeColor="text1"/>
          <w:szCs w:val="22"/>
          <w:lang w:eastAsia="zh-CN"/>
        </w:rPr>
        <w:t>), when pachytene spermatocytes compose a larger fraction of the testis, than at 10.5, 12.5, or 14.5 dpp (0.</w:t>
      </w:r>
      <w:r w:rsidR="002B24B0">
        <w:rPr>
          <w:rFonts w:ascii="Palatino" w:hAnsi="Palatino" w:cs="Arial"/>
          <w:color w:val="000000" w:themeColor="text1"/>
          <w:szCs w:val="22"/>
          <w:lang w:eastAsia="zh-CN"/>
        </w:rPr>
        <w:t>32</w:t>
      </w:r>
      <w:r w:rsidR="007D6A98">
        <w:rPr>
          <w:rFonts w:ascii="Palatino" w:hAnsi="Palatino" w:cs="Arial"/>
          <w:color w:val="000000" w:themeColor="text1"/>
          <w:szCs w:val="22"/>
          <w:lang w:eastAsia="zh-CN"/>
        </w:rPr>
        <w:t xml:space="preserve"> ≤ </w:t>
      </w:r>
      <w:r w:rsidR="007D6A98" w:rsidRPr="00432BCB">
        <w:rPr>
          <w:rFonts w:ascii="Symbol" w:hAnsi="Symbol" w:cs="Arial"/>
          <w:color w:val="000000" w:themeColor="text1"/>
          <w:szCs w:val="22"/>
          <w:lang w:eastAsia="zh-CN"/>
        </w:rPr>
        <w:t></w:t>
      </w:r>
      <w:r w:rsidR="007D6A98" w:rsidRPr="006C3B82">
        <w:rPr>
          <w:rFonts w:ascii="Palatino" w:hAnsi="Palatino" w:cs="Arial"/>
          <w:color w:val="000000" w:themeColor="text1"/>
          <w:szCs w:val="22"/>
          <w:lang w:eastAsia="zh-CN"/>
        </w:rPr>
        <w:t></w:t>
      </w:r>
      <w:r w:rsidR="007D6A98">
        <w:rPr>
          <w:rFonts w:ascii="Palatino" w:hAnsi="Palatino" w:cs="Arial"/>
          <w:color w:val="000000" w:themeColor="text1"/>
          <w:szCs w:val="22"/>
          <w:lang w:eastAsia="zh-CN"/>
        </w:rPr>
        <w:t>≤ 0.</w:t>
      </w:r>
      <w:r w:rsidR="002B24B0">
        <w:rPr>
          <w:rFonts w:ascii="Palatino" w:hAnsi="Palatino" w:cs="Arial"/>
          <w:color w:val="000000" w:themeColor="text1"/>
          <w:szCs w:val="22"/>
          <w:lang w:eastAsia="zh-CN"/>
        </w:rPr>
        <w:t>40</w:t>
      </w:r>
      <w:r w:rsidR="007D6A98">
        <w:rPr>
          <w:rFonts w:ascii="Palatino" w:hAnsi="Palatino" w:cs="Arial"/>
          <w:color w:val="000000" w:themeColor="text1"/>
          <w:szCs w:val="22"/>
          <w:lang w:eastAsia="zh-CN"/>
        </w:rPr>
        <w:t>; Figure S2C).</w:t>
      </w:r>
      <w:r w:rsidR="0055488B">
        <w:rPr>
          <w:rFonts w:ascii="Palatino" w:hAnsi="Palatino" w:cs="Arial"/>
          <w:color w:val="000000" w:themeColor="text1"/>
          <w:szCs w:val="22"/>
        </w:rPr>
        <w:t xml:space="preserve"> O</w:t>
      </w:r>
      <w:r w:rsidR="00E84BA1">
        <w:rPr>
          <w:rFonts w:ascii="Palatino" w:hAnsi="Palatino" w:cs="Arial"/>
          <w:color w:val="000000" w:themeColor="text1"/>
          <w:szCs w:val="22"/>
        </w:rPr>
        <w:t>ur data suggest that the pre-pachytene</w:t>
      </w:r>
      <w:r w:rsidR="000D7F56">
        <w:rPr>
          <w:rFonts w:ascii="Palatino" w:hAnsi="Palatino" w:cs="Arial"/>
          <w:color w:val="000000" w:themeColor="text1"/>
          <w:szCs w:val="22"/>
        </w:rPr>
        <w:t xml:space="preserve"> loci continue to be transcribed and processed into piRNAs long after spermatocytes enter the pachytene stage of meiosis. Thus, the name pre-pachytene</w:t>
      </w:r>
      <w:r w:rsidR="004C2C76">
        <w:rPr>
          <w:rFonts w:ascii="Palatino" w:hAnsi="Palatino" w:cs="Arial"/>
          <w:color w:val="000000" w:themeColor="text1"/>
          <w:szCs w:val="22"/>
        </w:rPr>
        <w:t xml:space="preserve"> piRNA</w:t>
      </w:r>
      <w:r w:rsidR="000D7F56">
        <w:rPr>
          <w:rFonts w:ascii="Palatino" w:hAnsi="Palatino" w:cs="Arial"/>
          <w:color w:val="000000" w:themeColor="text1"/>
          <w:szCs w:val="22"/>
        </w:rPr>
        <w:t xml:space="preserve"> is a misnomer that </w:t>
      </w:r>
      <w:r w:rsidR="00924CB2">
        <w:rPr>
          <w:rFonts w:ascii="Palatino" w:hAnsi="Palatino" w:cs="Arial"/>
          <w:color w:val="000000" w:themeColor="text1"/>
          <w:szCs w:val="22"/>
        </w:rPr>
        <w:t>should be retained only for historical reasons.</w:t>
      </w:r>
    </w:p>
    <w:p w14:paraId="0870A4EA" w14:textId="62550AA4" w:rsidR="00D94BA9" w:rsidRPr="00C06104" w:rsidRDefault="007672BF" w:rsidP="00D94BA9">
      <w:pPr>
        <w:spacing w:line="480" w:lineRule="exact"/>
        <w:ind w:firstLine="720"/>
        <w:rPr>
          <w:rFonts w:ascii="Palatino" w:hAnsi="Palatino" w:cs="Arial"/>
          <w:color w:val="000000" w:themeColor="text1"/>
          <w:szCs w:val="22"/>
        </w:rPr>
      </w:pPr>
      <w:r>
        <w:rPr>
          <w:rFonts w:ascii="Palatino" w:hAnsi="Palatino" w:cs="Arial"/>
          <w:color w:val="000000" w:themeColor="text1"/>
          <w:szCs w:val="22"/>
        </w:rPr>
        <w:t>H</w:t>
      </w:r>
      <w:r w:rsidR="00D94BA9" w:rsidRPr="00C06104">
        <w:rPr>
          <w:rFonts w:ascii="Palatino" w:hAnsi="Palatino" w:cs="Arial"/>
          <w:color w:val="000000" w:themeColor="text1"/>
          <w:szCs w:val="22"/>
        </w:rPr>
        <w:t>ierarch</w:t>
      </w:r>
      <w:r w:rsidR="00B163B2">
        <w:rPr>
          <w:rFonts w:ascii="Palatino" w:hAnsi="Palatino" w:cs="Arial"/>
          <w:color w:val="000000" w:themeColor="text1"/>
          <w:szCs w:val="22"/>
        </w:rPr>
        <w:t>ical clustering identified 100 pachytene</w:t>
      </w:r>
      <w:r w:rsidR="00D94BA9" w:rsidRPr="00C06104">
        <w:rPr>
          <w:rFonts w:ascii="Palatino" w:hAnsi="Palatino" w:cs="Arial"/>
          <w:color w:val="000000" w:themeColor="text1"/>
          <w:szCs w:val="22"/>
        </w:rPr>
        <w:t xml:space="preserve"> </w:t>
      </w:r>
      <w:r w:rsidR="005C1795">
        <w:rPr>
          <w:rFonts w:ascii="Palatino" w:hAnsi="Palatino" w:cs="Arial"/>
          <w:color w:val="000000" w:themeColor="text1"/>
          <w:szCs w:val="22"/>
        </w:rPr>
        <w:t>gene</w:t>
      </w:r>
      <w:r w:rsidR="00D94BA9" w:rsidRPr="00C06104">
        <w:rPr>
          <w:rFonts w:ascii="Palatino" w:hAnsi="Palatino" w:cs="Arial"/>
          <w:color w:val="000000" w:themeColor="text1"/>
          <w:szCs w:val="22"/>
        </w:rPr>
        <w:t>s whose piRNAs emerge at 12.5 dpp</w:t>
      </w:r>
      <w:r w:rsidR="00C81892">
        <w:rPr>
          <w:rFonts w:ascii="Palatino" w:hAnsi="Palatino" w:cs="Arial"/>
          <w:color w:val="000000" w:themeColor="text1"/>
          <w:szCs w:val="22"/>
        </w:rPr>
        <w:t>, two days earlier than previously reported</w:t>
      </w:r>
      <w:r w:rsidR="00D94BA9" w:rsidRPr="00C06104">
        <w:rPr>
          <w:rFonts w:ascii="Palatino" w:hAnsi="Palatino" w:cs="Arial"/>
          <w:color w:val="000000" w:themeColor="text1"/>
          <w:szCs w:val="22"/>
        </w:rPr>
        <w:t xml:space="preserve">. Nearly all the pachytene </w:t>
      </w:r>
      <w:r w:rsidR="005C1795">
        <w:rPr>
          <w:rFonts w:ascii="Palatino" w:hAnsi="Palatino" w:cs="Arial"/>
          <w:color w:val="000000" w:themeColor="text1"/>
          <w:szCs w:val="22"/>
        </w:rPr>
        <w:t>gene</w:t>
      </w:r>
      <w:r w:rsidR="00D94BA9" w:rsidRPr="00C06104">
        <w:rPr>
          <w:rFonts w:ascii="Palatino" w:hAnsi="Palatino" w:cs="Arial"/>
          <w:color w:val="000000" w:themeColor="text1"/>
          <w:szCs w:val="22"/>
        </w:rPr>
        <w:t xml:space="preserve">s are intergenic </w:t>
      </w:r>
      <w:r w:rsidR="00D94BA9" w:rsidRPr="00C06104">
        <w:rPr>
          <w:rFonts w:ascii="Palatino" w:hAnsi="Palatino" w:cs="Arial"/>
          <w:szCs w:val="22"/>
        </w:rPr>
        <w:t>(93</w:t>
      </w:r>
      <w:r w:rsidR="00D94BA9" w:rsidRPr="00C06104">
        <w:rPr>
          <w:rFonts w:ascii="Palatino" w:hAnsi="Palatino" w:cs="Arial"/>
          <w:color w:val="000000" w:themeColor="text1"/>
          <w:szCs w:val="22"/>
        </w:rPr>
        <w:t xml:space="preserve">/100). </w:t>
      </w:r>
      <w:proofErr w:type="gramStart"/>
      <w:r w:rsidR="00D94BA9" w:rsidRPr="00C06104">
        <w:rPr>
          <w:rFonts w:ascii="Palatino" w:hAnsi="Palatino" w:cs="Arial"/>
          <w:color w:val="000000" w:themeColor="text1"/>
          <w:szCs w:val="22"/>
        </w:rPr>
        <w:t>piRNA</w:t>
      </w:r>
      <w:proofErr w:type="gramEnd"/>
      <w:r w:rsidR="00D94BA9" w:rsidRPr="00C06104">
        <w:rPr>
          <w:rFonts w:ascii="Palatino" w:hAnsi="Palatino" w:cs="Arial"/>
          <w:color w:val="000000" w:themeColor="text1"/>
          <w:szCs w:val="22"/>
        </w:rPr>
        <w:t xml:space="preserve"> expression from pachytene </w:t>
      </w:r>
      <w:r w:rsidR="00E21DC8">
        <w:rPr>
          <w:rFonts w:ascii="Palatino" w:hAnsi="Palatino" w:cs="Arial"/>
          <w:color w:val="000000" w:themeColor="text1"/>
          <w:szCs w:val="22"/>
        </w:rPr>
        <w:t>piRNA genes</w:t>
      </w:r>
      <w:r w:rsidR="00D94BA9" w:rsidRPr="00C06104">
        <w:rPr>
          <w:rFonts w:ascii="Palatino" w:hAnsi="Palatino" w:cs="Arial"/>
          <w:color w:val="000000" w:themeColor="text1"/>
          <w:szCs w:val="22"/>
        </w:rPr>
        <w:t xml:space="preserve"> peaks at 17.5 dpp (Figure </w:t>
      </w:r>
      <w:r w:rsidR="008301B7">
        <w:rPr>
          <w:rFonts w:ascii="Palatino" w:hAnsi="Palatino" w:cs="Arial"/>
          <w:color w:val="000000" w:themeColor="text1"/>
          <w:szCs w:val="22"/>
        </w:rPr>
        <w:t>2</w:t>
      </w:r>
      <w:r w:rsidR="00E21DC8">
        <w:rPr>
          <w:rFonts w:ascii="Palatino" w:hAnsi="Palatino" w:cs="Arial"/>
          <w:color w:val="000000" w:themeColor="text1"/>
          <w:szCs w:val="22"/>
        </w:rPr>
        <w:t>B</w:t>
      </w:r>
      <w:r w:rsidR="00D94BA9" w:rsidRPr="00C06104">
        <w:rPr>
          <w:rFonts w:ascii="Palatino" w:hAnsi="Palatino" w:cs="Arial"/>
          <w:color w:val="000000" w:themeColor="text1"/>
          <w:szCs w:val="22"/>
        </w:rPr>
        <w:t>). Overall, the median abundance of piRNAs from the</w:t>
      </w:r>
      <w:r w:rsidR="00C81892">
        <w:rPr>
          <w:rFonts w:ascii="Palatino" w:hAnsi="Palatino" w:cs="Arial"/>
          <w:color w:val="000000" w:themeColor="text1"/>
          <w:szCs w:val="22"/>
        </w:rPr>
        <w:t>s</w:t>
      </w:r>
      <w:r w:rsidR="00D94BA9" w:rsidRPr="00C06104">
        <w:rPr>
          <w:rFonts w:ascii="Palatino" w:hAnsi="Palatino" w:cs="Arial"/>
          <w:color w:val="000000" w:themeColor="text1"/>
          <w:szCs w:val="22"/>
        </w:rPr>
        <w:t xml:space="preserve">e </w:t>
      </w:r>
      <w:r w:rsidR="00C81892">
        <w:rPr>
          <w:rFonts w:ascii="Palatino" w:hAnsi="Palatino" w:cs="Arial"/>
          <w:color w:val="000000" w:themeColor="text1"/>
          <w:szCs w:val="22"/>
        </w:rPr>
        <w:t>100 loci</w:t>
      </w:r>
      <w:r w:rsidR="00D94BA9" w:rsidRPr="00C06104">
        <w:rPr>
          <w:rFonts w:ascii="Palatino" w:hAnsi="Palatino" w:cs="Arial"/>
          <w:color w:val="000000" w:themeColor="text1"/>
          <w:szCs w:val="22"/>
        </w:rPr>
        <w:t xml:space="preserve"> increased &gt;6,000-fold from 10.5 to 17.5 dpp.</w:t>
      </w:r>
      <w:r w:rsidR="00FF7E6A">
        <w:rPr>
          <w:rFonts w:ascii="Palatino" w:hAnsi="Palatino" w:cs="Arial"/>
          <w:color w:val="000000" w:themeColor="text1"/>
          <w:szCs w:val="22"/>
        </w:rPr>
        <w:t xml:space="preserve"> </w:t>
      </w:r>
      <w:r w:rsidR="008F12DD">
        <w:rPr>
          <w:rFonts w:ascii="Palatino" w:hAnsi="Palatino" w:cs="Arial"/>
          <w:color w:val="000000" w:themeColor="text1"/>
          <w:szCs w:val="22"/>
        </w:rPr>
        <w:t>T</w:t>
      </w:r>
      <w:r w:rsidR="002F03BC" w:rsidRPr="00C06104">
        <w:rPr>
          <w:rFonts w:ascii="Palatino" w:hAnsi="Palatino" w:cs="Arial"/>
          <w:color w:val="000000" w:themeColor="text1"/>
          <w:szCs w:val="22"/>
        </w:rPr>
        <w:t xml:space="preserve">ranscripts from pachytene </w:t>
      </w:r>
      <w:r w:rsidR="002F03BC">
        <w:rPr>
          <w:rFonts w:ascii="Palatino" w:hAnsi="Palatino" w:cs="Arial"/>
          <w:color w:val="000000" w:themeColor="text1"/>
          <w:szCs w:val="22"/>
        </w:rPr>
        <w:t>loci</w:t>
      </w:r>
      <w:r w:rsidR="002F03BC" w:rsidRPr="00C06104">
        <w:rPr>
          <w:rFonts w:ascii="Palatino" w:hAnsi="Palatino" w:cs="Arial"/>
          <w:color w:val="000000" w:themeColor="text1"/>
          <w:szCs w:val="22"/>
        </w:rPr>
        <w:t xml:space="preserve"> were low at 10.5 dp</w:t>
      </w:r>
      <w:r w:rsidR="008F12DD">
        <w:rPr>
          <w:rFonts w:ascii="Palatino" w:hAnsi="Palatino" w:cs="Arial"/>
          <w:color w:val="000000" w:themeColor="text1"/>
          <w:szCs w:val="22"/>
        </w:rPr>
        <w:t>p (median abundance, 0.</w:t>
      </w:r>
      <w:r w:rsidR="00BD1403">
        <w:rPr>
          <w:rFonts w:ascii="Palatino" w:hAnsi="Palatino" w:cs="Arial"/>
          <w:color w:val="000000" w:themeColor="text1"/>
          <w:szCs w:val="22"/>
        </w:rPr>
        <w:t xml:space="preserve">15 </w:t>
      </w:r>
      <w:r w:rsidR="008F12DD">
        <w:rPr>
          <w:rFonts w:ascii="Palatino" w:hAnsi="Palatino" w:cs="Arial"/>
          <w:color w:val="000000" w:themeColor="text1"/>
          <w:szCs w:val="22"/>
        </w:rPr>
        <w:t>rpkm)</w:t>
      </w:r>
      <w:r w:rsidR="002F03BC" w:rsidRPr="00C06104">
        <w:rPr>
          <w:rFonts w:ascii="Palatino" w:hAnsi="Palatino" w:cs="Arial"/>
          <w:color w:val="000000" w:themeColor="text1"/>
          <w:szCs w:val="22"/>
        </w:rPr>
        <w:t xml:space="preserve"> and increased </w:t>
      </w:r>
      <w:r w:rsidR="00D66638">
        <w:rPr>
          <w:rFonts w:ascii="Palatino" w:hAnsi="Palatino" w:cs="Arial"/>
          <w:color w:val="000000" w:themeColor="text1"/>
          <w:szCs w:val="22"/>
        </w:rPr>
        <w:t>116</w:t>
      </w:r>
      <w:r w:rsidR="002F03BC" w:rsidRPr="00C06104">
        <w:rPr>
          <w:rFonts w:ascii="Palatino" w:hAnsi="Palatino" w:cs="Arial"/>
          <w:color w:val="000000" w:themeColor="text1"/>
          <w:szCs w:val="22"/>
        </w:rPr>
        <w:t>-fold from 1</w:t>
      </w:r>
      <w:r w:rsidR="002F03BC">
        <w:rPr>
          <w:rFonts w:ascii="Palatino" w:hAnsi="Palatino" w:cs="Arial"/>
          <w:color w:val="000000" w:themeColor="text1"/>
          <w:szCs w:val="22"/>
        </w:rPr>
        <w:t>0.5</w:t>
      </w:r>
      <w:r w:rsidR="002F03BC" w:rsidRPr="00C06104">
        <w:rPr>
          <w:rFonts w:ascii="Palatino" w:hAnsi="Palatino" w:cs="Arial"/>
          <w:color w:val="000000" w:themeColor="text1"/>
          <w:szCs w:val="22"/>
        </w:rPr>
        <w:t xml:space="preserve"> to 17.5 dpp. From 10.5 to 20.5 dpp, the dynamics of pachytene piRNA abundance from each </w:t>
      </w:r>
      <w:r w:rsidR="002F03BC">
        <w:rPr>
          <w:rFonts w:ascii="Palatino" w:hAnsi="Palatino" w:cs="Arial"/>
          <w:color w:val="000000" w:themeColor="text1"/>
          <w:szCs w:val="22"/>
        </w:rPr>
        <w:t>piRNA gene</w:t>
      </w:r>
      <w:r w:rsidR="002F03BC" w:rsidRPr="00C06104">
        <w:rPr>
          <w:rFonts w:ascii="Palatino" w:hAnsi="Palatino" w:cs="Arial"/>
          <w:color w:val="000000" w:themeColor="text1"/>
          <w:szCs w:val="22"/>
        </w:rPr>
        <w:t xml:space="preserve"> correlated with</w:t>
      </w:r>
      <w:r w:rsidR="002F03BC">
        <w:rPr>
          <w:rFonts w:ascii="Palatino" w:hAnsi="Palatino" w:cs="Arial"/>
          <w:color w:val="000000" w:themeColor="text1"/>
          <w:szCs w:val="22"/>
        </w:rPr>
        <w:t xml:space="preserve"> the</w:t>
      </w:r>
      <w:r w:rsidR="002F03BC" w:rsidRPr="00C06104">
        <w:rPr>
          <w:rFonts w:ascii="Palatino" w:hAnsi="Palatino" w:cs="Arial"/>
          <w:color w:val="000000" w:themeColor="text1"/>
          <w:szCs w:val="22"/>
        </w:rPr>
        <w:t xml:space="preserve"> </w:t>
      </w:r>
      <w:r w:rsidR="002F03BC">
        <w:rPr>
          <w:rFonts w:ascii="Palatino" w:hAnsi="Palatino" w:cs="Arial"/>
          <w:color w:val="000000" w:themeColor="text1"/>
          <w:szCs w:val="22"/>
        </w:rPr>
        <w:t>increase</w:t>
      </w:r>
      <w:r w:rsidR="002F03BC" w:rsidRPr="00C06104">
        <w:rPr>
          <w:rFonts w:ascii="Palatino" w:hAnsi="Palatino" w:cs="Arial"/>
          <w:color w:val="000000" w:themeColor="text1"/>
          <w:szCs w:val="22"/>
        </w:rPr>
        <w:t xml:space="preserve"> in abundance of </w:t>
      </w:r>
      <w:r w:rsidR="002F03BC">
        <w:rPr>
          <w:rFonts w:ascii="Palatino" w:hAnsi="Palatino" w:cs="Arial"/>
          <w:color w:val="000000" w:themeColor="text1"/>
          <w:szCs w:val="22"/>
        </w:rPr>
        <w:t>its precursor</w:t>
      </w:r>
      <w:r w:rsidR="002F03BC" w:rsidRPr="00C06104">
        <w:rPr>
          <w:rFonts w:ascii="Palatino" w:hAnsi="Palatino" w:cs="Arial"/>
          <w:color w:val="000000" w:themeColor="text1"/>
          <w:szCs w:val="22"/>
        </w:rPr>
        <w:t xml:space="preserve"> transcript</w:t>
      </w:r>
      <w:r w:rsidR="002F03BC">
        <w:rPr>
          <w:rFonts w:ascii="Palatino" w:hAnsi="Palatino" w:cs="Arial"/>
          <w:color w:val="000000" w:themeColor="text1"/>
          <w:szCs w:val="22"/>
        </w:rPr>
        <w:t>s</w:t>
      </w:r>
      <w:r w:rsidR="002F03BC" w:rsidRPr="00C06104">
        <w:rPr>
          <w:rFonts w:ascii="Palatino" w:hAnsi="Palatino" w:cs="Arial"/>
          <w:color w:val="000000" w:themeColor="text1"/>
          <w:szCs w:val="22"/>
        </w:rPr>
        <w:t xml:space="preserve"> (0.</w:t>
      </w:r>
      <w:r w:rsidR="00D66638">
        <w:rPr>
          <w:rFonts w:ascii="Palatino" w:hAnsi="Palatino" w:cs="Arial"/>
          <w:color w:val="000000" w:themeColor="text1"/>
          <w:szCs w:val="22"/>
        </w:rPr>
        <w:t>39</w:t>
      </w:r>
      <w:r w:rsidR="00D66638" w:rsidRPr="00C06104">
        <w:rPr>
          <w:rFonts w:ascii="Palatino" w:hAnsi="Palatino" w:cs="Arial"/>
          <w:color w:val="000000" w:themeColor="text1"/>
          <w:szCs w:val="22"/>
        </w:rPr>
        <w:t xml:space="preserve"> </w:t>
      </w:r>
      <w:r w:rsidR="002F03BC" w:rsidRPr="00C06104">
        <w:rPr>
          <w:rFonts w:ascii="Palatino" w:hAnsi="Palatino" w:cs="Arial"/>
          <w:color w:val="000000" w:themeColor="text1"/>
          <w:szCs w:val="22"/>
        </w:rPr>
        <w:t xml:space="preserve">≤ </w:t>
      </w:r>
      <w:r w:rsidR="002F03BC" w:rsidRPr="00C06104">
        <w:rPr>
          <w:rFonts w:ascii="Symbol" w:hAnsi="Symbol" w:cs="Arial"/>
          <w:i/>
          <w:color w:val="000000" w:themeColor="text1"/>
          <w:szCs w:val="22"/>
        </w:rPr>
        <w:t></w:t>
      </w:r>
      <w:r w:rsidR="002F03BC" w:rsidRPr="00C06104">
        <w:rPr>
          <w:rFonts w:ascii="Palatino" w:hAnsi="Palatino" w:cs="Arial"/>
          <w:color w:val="000000" w:themeColor="text1"/>
          <w:szCs w:val="22"/>
        </w:rPr>
        <w:t xml:space="preserve"> ≤ 0.6</w:t>
      </w:r>
      <w:r w:rsidR="00D66638">
        <w:rPr>
          <w:rFonts w:ascii="Palatino" w:hAnsi="Palatino" w:cs="Arial"/>
          <w:color w:val="000000" w:themeColor="text1"/>
          <w:szCs w:val="22"/>
        </w:rPr>
        <w:t>3</w:t>
      </w:r>
      <w:r w:rsidR="002F03BC" w:rsidRPr="00C06104">
        <w:rPr>
          <w:rFonts w:ascii="Palatino" w:hAnsi="Palatino" w:cs="Arial"/>
          <w:color w:val="000000" w:themeColor="text1"/>
          <w:szCs w:val="22"/>
        </w:rPr>
        <w:t xml:space="preserve">; </w:t>
      </w:r>
      <w:r w:rsidR="002F03BC" w:rsidRPr="00C06104">
        <w:rPr>
          <w:rFonts w:ascii="Palatino" w:hAnsi="Palatino" w:cs="Arial"/>
          <w:i/>
          <w:color w:val="000000" w:themeColor="text1"/>
          <w:szCs w:val="22"/>
        </w:rPr>
        <w:t>p</w:t>
      </w:r>
      <w:r w:rsidR="002F03BC" w:rsidRPr="00C06104">
        <w:rPr>
          <w:rFonts w:ascii="Palatino" w:hAnsi="Palatino" w:cs="Arial"/>
          <w:color w:val="000000" w:themeColor="text1"/>
          <w:szCs w:val="22"/>
        </w:rPr>
        <w:t xml:space="preserve">-value </w:t>
      </w:r>
      <w:r w:rsidR="001D6AAE">
        <w:rPr>
          <w:rFonts w:ascii="Palatino" w:hAnsi="Palatino" w:cs="Arial"/>
          <w:color w:val="000000" w:themeColor="text1"/>
          <w:szCs w:val="22"/>
        </w:rPr>
        <w:t>≤</w:t>
      </w:r>
      <w:r w:rsidR="002F03BC" w:rsidRPr="00C06104">
        <w:rPr>
          <w:rFonts w:ascii="Palatino" w:hAnsi="Palatino" w:cs="Arial"/>
          <w:color w:val="000000" w:themeColor="text1"/>
          <w:szCs w:val="22"/>
        </w:rPr>
        <w:t xml:space="preserve"> </w:t>
      </w:r>
      <w:r w:rsidR="007E4356">
        <w:rPr>
          <w:rFonts w:ascii="Palatino" w:hAnsi="Palatino" w:cs="Arial"/>
          <w:color w:val="000000" w:themeColor="text1"/>
          <w:szCs w:val="22"/>
        </w:rPr>
        <w:t>7.3</w:t>
      </w:r>
      <w:r w:rsidR="002F03BC" w:rsidRPr="00C06104">
        <w:rPr>
          <w:rFonts w:ascii="Palatino" w:hAnsi="Palatino" w:cs="Arial"/>
          <w:color w:val="000000" w:themeColor="text1"/>
          <w:szCs w:val="22"/>
        </w:rPr>
        <w:t xml:space="preserve"> </w:t>
      </w:r>
      <w:r w:rsidR="002F03BC" w:rsidRPr="00C06104">
        <w:rPr>
          <w:rFonts w:ascii="Palatino" w:hAnsi="Palatino" w:cs="Times-Roman"/>
          <w:color w:val="000000" w:themeColor="text1"/>
          <w:szCs w:val="22"/>
        </w:rPr>
        <w:t xml:space="preserve">× </w:t>
      </w:r>
      <w:r w:rsidR="002F03BC" w:rsidRPr="00C06104">
        <w:rPr>
          <w:rFonts w:ascii="Palatino" w:hAnsi="Palatino" w:cs="Helvetica"/>
          <w:color w:val="000000" w:themeColor="text1"/>
          <w:szCs w:val="22"/>
        </w:rPr>
        <w:t>10</w:t>
      </w:r>
      <w:r w:rsidR="002F03BC" w:rsidRPr="00C06104">
        <w:rPr>
          <w:rFonts w:ascii="Palatino" w:hAnsi="Palatino" w:cs="Arial"/>
          <w:color w:val="000000" w:themeColor="text1"/>
          <w:szCs w:val="22"/>
          <w:vertAlign w:val="superscript"/>
        </w:rPr>
        <w:t>−5</w:t>
      </w:r>
      <w:r w:rsidR="002F03BC">
        <w:rPr>
          <w:rFonts w:ascii="Palatino" w:hAnsi="Palatino" w:cs="Arial"/>
          <w:color w:val="000000" w:themeColor="text1"/>
          <w:szCs w:val="22"/>
        </w:rPr>
        <w:t>; Figure S2C)</w:t>
      </w:r>
      <w:r w:rsidR="002F03BC" w:rsidRPr="00C06104">
        <w:rPr>
          <w:rFonts w:ascii="Palatino" w:hAnsi="Palatino" w:cs="Arial"/>
          <w:color w:val="000000" w:themeColor="text1"/>
          <w:szCs w:val="22"/>
        </w:rPr>
        <w:t>.</w:t>
      </w:r>
      <w:r w:rsidR="008F12DD">
        <w:rPr>
          <w:rFonts w:ascii="Palatino" w:hAnsi="Palatino" w:cs="Arial"/>
          <w:color w:val="000000" w:themeColor="text1"/>
          <w:szCs w:val="22"/>
        </w:rPr>
        <w:t xml:space="preserve"> </w:t>
      </w:r>
      <w:r w:rsidR="00441277">
        <w:rPr>
          <w:rFonts w:ascii="Palatino" w:hAnsi="Palatino" w:cs="Arial"/>
          <w:color w:val="000000" w:themeColor="text1"/>
          <w:szCs w:val="22"/>
        </w:rPr>
        <w:t>The</w:t>
      </w:r>
      <w:r w:rsidR="00026588" w:rsidRPr="00C06104">
        <w:rPr>
          <w:rFonts w:ascii="Palatino" w:hAnsi="Palatino" w:cs="Arial"/>
          <w:color w:val="000000" w:themeColor="text1"/>
          <w:szCs w:val="22"/>
        </w:rPr>
        <w:t xml:space="preserve"> </w:t>
      </w:r>
      <w:proofErr w:type="gramStart"/>
      <w:r w:rsidR="00026588" w:rsidRPr="00C06104">
        <w:rPr>
          <w:rFonts w:ascii="Palatino" w:hAnsi="Palatino" w:cs="Arial"/>
          <w:color w:val="000000" w:themeColor="text1"/>
          <w:szCs w:val="22"/>
        </w:rPr>
        <w:t>100 pachytene</w:t>
      </w:r>
      <w:proofErr w:type="gramEnd"/>
      <w:r w:rsidR="00026588" w:rsidRPr="00C06104">
        <w:rPr>
          <w:rFonts w:ascii="Palatino" w:hAnsi="Palatino" w:cs="Arial"/>
          <w:color w:val="000000" w:themeColor="text1"/>
          <w:szCs w:val="22"/>
        </w:rPr>
        <w:t xml:space="preserve"> </w:t>
      </w:r>
      <w:r w:rsidR="00026588">
        <w:rPr>
          <w:rFonts w:ascii="Palatino" w:hAnsi="Palatino" w:cs="Arial"/>
          <w:color w:val="000000" w:themeColor="text1"/>
          <w:szCs w:val="22"/>
        </w:rPr>
        <w:t>genes</w:t>
      </w:r>
      <w:r w:rsidR="00026588" w:rsidRPr="00C06104">
        <w:rPr>
          <w:rFonts w:ascii="Palatino" w:hAnsi="Palatino" w:cs="Arial"/>
          <w:color w:val="000000" w:themeColor="text1"/>
          <w:szCs w:val="22"/>
        </w:rPr>
        <w:t xml:space="preserve"> account for 9</w:t>
      </w:r>
      <w:r w:rsidR="00026588">
        <w:rPr>
          <w:rFonts w:ascii="Palatino" w:hAnsi="Palatino" w:cs="Arial"/>
          <w:color w:val="000000" w:themeColor="text1"/>
          <w:szCs w:val="22"/>
        </w:rPr>
        <w:t>2</w:t>
      </w:r>
      <w:r w:rsidR="00026588" w:rsidRPr="00C06104">
        <w:rPr>
          <w:rFonts w:ascii="Palatino" w:hAnsi="Palatino" w:cs="Arial"/>
          <w:color w:val="000000" w:themeColor="text1"/>
          <w:szCs w:val="22"/>
        </w:rPr>
        <w:t>% of piRNAs in the adult test</w:t>
      </w:r>
      <w:r w:rsidR="00026588">
        <w:rPr>
          <w:rFonts w:ascii="Palatino" w:hAnsi="Palatino" w:cs="Arial"/>
          <w:color w:val="000000" w:themeColor="text1"/>
          <w:szCs w:val="22"/>
        </w:rPr>
        <w:t>is</w:t>
      </w:r>
      <w:r w:rsidR="00441277">
        <w:rPr>
          <w:rFonts w:ascii="Palatino" w:hAnsi="Palatino" w:cs="Arial"/>
          <w:color w:val="000000" w:themeColor="text1"/>
          <w:szCs w:val="22"/>
        </w:rPr>
        <w:t xml:space="preserve">, making it unlikely that </w:t>
      </w:r>
      <w:r w:rsidR="00B66B05">
        <w:rPr>
          <w:rFonts w:ascii="Palatino" w:hAnsi="Palatino" w:cs="Arial"/>
          <w:color w:val="000000" w:themeColor="text1"/>
          <w:szCs w:val="22"/>
        </w:rPr>
        <w:t xml:space="preserve">biologically functional </w:t>
      </w:r>
      <w:r w:rsidR="00441277" w:rsidRPr="00026588">
        <w:rPr>
          <w:rFonts w:ascii="Palatino" w:hAnsi="Palatino" w:cs="Arial"/>
          <w:color w:val="000000" w:themeColor="text1"/>
          <w:szCs w:val="22"/>
        </w:rPr>
        <w:t xml:space="preserve">pachytene piRNAs originate from </w:t>
      </w:r>
      <w:r w:rsidR="005700E7">
        <w:rPr>
          <w:rFonts w:ascii="Palatino" w:hAnsi="Palatino" w:cs="Arial"/>
          <w:color w:val="000000" w:themeColor="text1"/>
          <w:szCs w:val="22"/>
        </w:rPr>
        <w:t>thousands of</w:t>
      </w:r>
      <w:r w:rsidR="00441277" w:rsidRPr="00026588">
        <w:rPr>
          <w:rFonts w:ascii="Palatino" w:hAnsi="Palatino" w:cs="Arial"/>
          <w:color w:val="000000" w:themeColor="text1"/>
          <w:szCs w:val="22"/>
        </w:rPr>
        <w:t xml:space="preserve"> genomic </w:t>
      </w:r>
      <w:r w:rsidR="005700E7">
        <w:rPr>
          <w:rFonts w:ascii="Palatino" w:hAnsi="Palatino" w:cs="Arial"/>
          <w:color w:val="000000" w:themeColor="text1"/>
          <w:szCs w:val="22"/>
        </w:rPr>
        <w:t>loci</w:t>
      </w:r>
      <w:r w:rsidR="00441277" w:rsidRPr="00026588">
        <w:rPr>
          <w:rFonts w:ascii="Palatino" w:hAnsi="Palatino" w:cs="Arial"/>
          <w:color w:val="000000" w:themeColor="text1"/>
          <w:szCs w:val="22"/>
        </w:rPr>
        <w:t xml:space="preserve"> </w:t>
      </w:r>
      <w:r w:rsidR="00441277" w:rsidRPr="00026588">
        <w:rPr>
          <w:rFonts w:ascii="Palatino" w:hAnsi="Palatino" w:cs="Arial"/>
          <w:color w:val="000000" w:themeColor="text1"/>
          <w:szCs w:val="22"/>
        </w:rPr>
        <w:fldChar w:fldCharType="begin"/>
      </w:r>
      <w:r w:rsidR="00441277" w:rsidRPr="00026588">
        <w:rPr>
          <w:rFonts w:ascii="Palatino" w:hAnsi="Palatino" w:cs="Arial"/>
          <w:color w:val="000000" w:themeColor="text1"/>
          <w:szCs w:val="22"/>
        </w:rPr>
        <w:instrText>ADDIN BEC{Zheng and Wang, 2012, #94859</w:instrText>
      </w:r>
      <w:r w:rsidR="005700E7" w:rsidRPr="00026588">
        <w:rPr>
          <w:rFonts w:ascii="Palatino" w:hAnsi="Palatino" w:cs="Arial"/>
          <w:color w:val="000000" w:themeColor="text1"/>
          <w:szCs w:val="22"/>
        </w:rPr>
        <w:instrText xml:space="preserve">; </w:instrText>
      </w:r>
      <w:r w:rsidR="005700E7" w:rsidRPr="005700E7">
        <w:rPr>
          <w:rFonts w:ascii="Palatino" w:hAnsi="Palatino" w:cs="Arial"/>
          <w:color w:val="000000" w:themeColor="text1"/>
          <w:szCs w:val="22"/>
        </w:rPr>
        <w:instrText>Gan et al., 2011, #11343}</w:instrText>
      </w:r>
      <w:r w:rsidR="00441277" w:rsidRPr="00026588">
        <w:rPr>
          <w:rFonts w:ascii="Palatino" w:hAnsi="Palatino" w:cs="Arial"/>
          <w:color w:val="000000" w:themeColor="text1"/>
          <w:szCs w:val="22"/>
        </w:rPr>
        <w:fldChar w:fldCharType="separate"/>
      </w:r>
      <w:r w:rsidR="005700E7" w:rsidRPr="005700E7">
        <w:rPr>
          <w:rFonts w:ascii="Palatino" w:hAnsi="Palatino" w:cs="Arial"/>
          <w:color w:val="000000" w:themeColor="text1"/>
          <w:szCs w:val="22"/>
        </w:rPr>
        <w:t>(Gan et al., 2011; Zheng and Wang, 2012)</w:t>
      </w:r>
      <w:r w:rsidR="00441277" w:rsidRPr="00026588">
        <w:rPr>
          <w:rFonts w:ascii="Palatino" w:hAnsi="Palatino" w:cs="Arial"/>
          <w:color w:val="000000" w:themeColor="text1"/>
          <w:szCs w:val="22"/>
        </w:rPr>
        <w:fldChar w:fldCharType="end"/>
      </w:r>
      <w:r w:rsidR="00026588">
        <w:rPr>
          <w:rFonts w:ascii="Palatino" w:hAnsi="Palatino" w:cs="Arial"/>
          <w:color w:val="000000" w:themeColor="text1"/>
          <w:szCs w:val="22"/>
        </w:rPr>
        <w:t>.</w:t>
      </w:r>
      <w:r w:rsidR="008F12DD">
        <w:rPr>
          <w:rFonts w:ascii="Palatino" w:hAnsi="Palatino" w:cs="Arial"/>
          <w:color w:val="000000" w:themeColor="text1"/>
          <w:szCs w:val="22"/>
        </w:rPr>
        <w:t xml:space="preserve"> Figures 3 and S3 provide examples of pachytene and pre-pachytene piRNA genes defined by our data.</w:t>
      </w:r>
    </w:p>
    <w:p w14:paraId="64735170" w14:textId="1E5E0079" w:rsidR="00D94BA9" w:rsidRPr="00C06104" w:rsidRDefault="00894C99" w:rsidP="00D94BA9">
      <w:pPr>
        <w:spacing w:line="480" w:lineRule="exact"/>
        <w:ind w:firstLine="720"/>
        <w:rPr>
          <w:rFonts w:ascii="Palatino" w:hAnsi="Palatino" w:cs="Arial"/>
          <w:color w:val="000000" w:themeColor="text1"/>
          <w:szCs w:val="22"/>
        </w:rPr>
      </w:pPr>
      <w:r>
        <w:rPr>
          <w:rFonts w:ascii="Palatino" w:hAnsi="Palatino" w:cs="Arial"/>
          <w:color w:val="000000" w:themeColor="text1"/>
          <w:szCs w:val="22"/>
        </w:rPr>
        <w:t>Hierarchical</w:t>
      </w:r>
      <w:r w:rsidR="00EB18CC">
        <w:rPr>
          <w:rFonts w:ascii="Palatino" w:hAnsi="Palatino" w:cs="Arial"/>
          <w:color w:val="000000" w:themeColor="text1"/>
          <w:szCs w:val="22"/>
        </w:rPr>
        <w:t xml:space="preserve"> clustering </w:t>
      </w:r>
      <w:r w:rsidR="00E21DC8">
        <w:rPr>
          <w:rFonts w:ascii="Palatino" w:hAnsi="Palatino" w:cs="Arial"/>
          <w:color w:val="000000" w:themeColor="text1"/>
          <w:szCs w:val="22"/>
        </w:rPr>
        <w:t xml:space="preserve">detected </w:t>
      </w:r>
      <w:r w:rsidR="00D94BA9" w:rsidRPr="00C06104">
        <w:rPr>
          <w:rFonts w:ascii="Palatino" w:hAnsi="Palatino" w:cs="Arial"/>
          <w:color w:val="000000" w:themeColor="text1"/>
          <w:szCs w:val="22"/>
        </w:rPr>
        <w:t>a third class</w:t>
      </w:r>
      <w:r w:rsidR="001C1F75">
        <w:rPr>
          <w:rFonts w:ascii="Palatino" w:hAnsi="Palatino" w:cs="Arial"/>
          <w:color w:val="000000" w:themeColor="text1"/>
          <w:szCs w:val="22"/>
        </w:rPr>
        <w:t xml:space="preserve">, </w:t>
      </w:r>
      <w:r w:rsidR="00EB18CC">
        <w:rPr>
          <w:rFonts w:ascii="Palatino" w:hAnsi="Palatino" w:cs="Arial"/>
          <w:szCs w:val="22"/>
        </w:rPr>
        <w:t>“</w:t>
      </w:r>
      <w:r w:rsidR="00EB18CC" w:rsidRPr="00C06104">
        <w:rPr>
          <w:rFonts w:ascii="Palatino" w:hAnsi="Palatino" w:cs="Arial"/>
          <w:szCs w:val="22"/>
        </w:rPr>
        <w:t>hybrid</w:t>
      </w:r>
      <w:r w:rsidR="00DA3AB6">
        <w:rPr>
          <w:rFonts w:ascii="Palatino" w:hAnsi="Palatino" w:cs="Arial"/>
          <w:szCs w:val="22"/>
        </w:rPr>
        <w:t>”</w:t>
      </w:r>
      <w:r w:rsidR="00EB18CC" w:rsidRPr="00C06104">
        <w:rPr>
          <w:rFonts w:ascii="Palatino" w:hAnsi="Palatino" w:cs="Arial"/>
          <w:color w:val="000000" w:themeColor="text1"/>
          <w:szCs w:val="22"/>
        </w:rPr>
        <w:t xml:space="preserve"> piRNAs</w:t>
      </w:r>
      <w:r w:rsidR="001C1F75">
        <w:rPr>
          <w:rFonts w:ascii="Palatino" w:hAnsi="Palatino" w:cs="Arial"/>
          <w:color w:val="000000" w:themeColor="text1"/>
          <w:szCs w:val="22"/>
        </w:rPr>
        <w:t xml:space="preserve">, </w:t>
      </w:r>
      <w:r w:rsidR="00D94BA9" w:rsidRPr="00C06104">
        <w:rPr>
          <w:rFonts w:ascii="Palatino" w:hAnsi="Palatino" w:cs="Arial"/>
          <w:color w:val="000000" w:themeColor="text1"/>
          <w:szCs w:val="22"/>
        </w:rPr>
        <w:t xml:space="preserve">which derive from 30 </w:t>
      </w:r>
      <w:r w:rsidR="005C1795">
        <w:rPr>
          <w:rFonts w:ascii="Palatino" w:hAnsi="Palatino" w:cs="Arial"/>
          <w:color w:val="000000" w:themeColor="text1"/>
          <w:szCs w:val="22"/>
        </w:rPr>
        <w:t>gene</w:t>
      </w:r>
      <w:r w:rsidR="00EB18CC">
        <w:rPr>
          <w:rFonts w:ascii="Palatino" w:hAnsi="Palatino" w:cs="Arial"/>
          <w:color w:val="000000" w:themeColor="text1"/>
          <w:szCs w:val="22"/>
        </w:rPr>
        <w:t xml:space="preserve">s </w:t>
      </w:r>
      <w:r w:rsidR="009A4289">
        <w:rPr>
          <w:rFonts w:ascii="Palatino" w:hAnsi="Palatino" w:cs="Arial"/>
          <w:color w:val="000000" w:themeColor="text1"/>
          <w:szCs w:val="22"/>
        </w:rPr>
        <w:t>with</w:t>
      </w:r>
      <w:r w:rsidR="00D94BA9" w:rsidRPr="00C06104">
        <w:rPr>
          <w:rFonts w:ascii="Palatino" w:hAnsi="Palatino" w:cs="Arial"/>
          <w:color w:val="000000" w:themeColor="text1"/>
          <w:szCs w:val="22"/>
        </w:rPr>
        <w:t xml:space="preserve"> characteristics of both pre-pachytene and pachytene piRNA</w:t>
      </w:r>
      <w:r w:rsidR="00903C30">
        <w:rPr>
          <w:rFonts w:ascii="Palatino" w:hAnsi="Palatino" w:cs="Arial"/>
          <w:color w:val="000000" w:themeColor="text1"/>
          <w:szCs w:val="22"/>
        </w:rPr>
        <w:t xml:space="preserve"> loci</w:t>
      </w:r>
      <w:r w:rsidR="00D94BA9" w:rsidRPr="00C06104">
        <w:rPr>
          <w:rFonts w:ascii="Palatino" w:hAnsi="Palatino" w:cs="Arial"/>
          <w:color w:val="000000" w:themeColor="text1"/>
          <w:szCs w:val="22"/>
        </w:rPr>
        <w:t xml:space="preserve">. Like </w:t>
      </w:r>
      <w:r w:rsidR="00903C30">
        <w:rPr>
          <w:rFonts w:ascii="Palatino" w:hAnsi="Palatino" w:cs="Arial"/>
          <w:color w:val="000000" w:themeColor="text1"/>
          <w:szCs w:val="22"/>
        </w:rPr>
        <w:t>pre-pachytene</w:t>
      </w:r>
      <w:r w:rsidR="00D94BA9" w:rsidRPr="00C06104">
        <w:rPr>
          <w:rFonts w:ascii="Palatino" w:hAnsi="Palatino" w:cs="Arial"/>
          <w:color w:val="000000" w:themeColor="text1"/>
          <w:szCs w:val="22"/>
        </w:rPr>
        <w:t>, hybrid piRNAs were detected</w:t>
      </w:r>
      <w:r w:rsidR="00AF391E">
        <w:rPr>
          <w:rFonts w:ascii="Palatino" w:hAnsi="Palatino" w:cs="Arial"/>
          <w:color w:val="000000" w:themeColor="text1"/>
          <w:szCs w:val="22"/>
        </w:rPr>
        <w:t xml:space="preserve"> </w:t>
      </w:r>
      <w:r w:rsidR="00D94BA9" w:rsidRPr="00C06104">
        <w:rPr>
          <w:rFonts w:ascii="Palatino" w:hAnsi="Palatino" w:cs="Arial"/>
          <w:color w:val="000000" w:themeColor="text1"/>
          <w:szCs w:val="22"/>
        </w:rPr>
        <w:t>at 10.5 dpp (median abundance</w:t>
      </w:r>
      <w:r w:rsidR="00E82B7D">
        <w:rPr>
          <w:rFonts w:ascii="Palatino" w:hAnsi="Palatino" w:cs="Arial"/>
          <w:color w:val="000000" w:themeColor="text1"/>
          <w:szCs w:val="22"/>
        </w:rPr>
        <w:t>,</w:t>
      </w:r>
      <w:r w:rsidR="00D94BA9" w:rsidRPr="00C06104">
        <w:rPr>
          <w:rFonts w:ascii="Palatino" w:hAnsi="Palatino" w:cs="Arial"/>
          <w:color w:val="000000" w:themeColor="text1"/>
          <w:szCs w:val="22"/>
        </w:rPr>
        <w:t xml:space="preserve"> 3.7 rpkm)</w:t>
      </w:r>
      <w:r w:rsidR="00FC64ED">
        <w:rPr>
          <w:rFonts w:ascii="Palatino" w:hAnsi="Palatino" w:cs="Arial"/>
          <w:color w:val="000000" w:themeColor="text1"/>
          <w:szCs w:val="22"/>
        </w:rPr>
        <w:t xml:space="preserve"> and in purified spermatogonia </w:t>
      </w:r>
      <w:commentRangeStart w:id="9"/>
      <w:r w:rsidR="00903C30">
        <w:rPr>
          <w:rFonts w:ascii="Palatino" w:hAnsi="Palatino" w:cs="Arial"/>
          <w:color w:val="000000" w:themeColor="text1"/>
          <w:szCs w:val="22"/>
        </w:rPr>
        <w:fldChar w:fldCharType="begin"/>
      </w:r>
      <w:r w:rsidR="00903C30">
        <w:rPr>
          <w:rFonts w:ascii="Palatino" w:hAnsi="Palatino" w:cs="Arial"/>
          <w:color w:val="000000" w:themeColor="text1"/>
          <w:szCs w:val="22"/>
        </w:rPr>
        <w:instrText>ADDIN BEC{\median</w:instrText>
      </w:r>
      <w:r w:rsidR="00E82B7D" w:rsidRPr="00FC64ED">
        <w:rPr>
          <w:rFonts w:ascii="Palatino" w:hAnsi="Palatino" w:cs="Arial"/>
          <w:color w:val="000000" w:themeColor="text1"/>
          <w:szCs w:val="22"/>
        </w:rPr>
        <w:instrText>,</w:instrText>
      </w:r>
      <w:r w:rsidR="00FC64ED" w:rsidRPr="004A140A">
        <w:rPr>
          <w:rFonts w:ascii="Palatino" w:hAnsi="Palatino" w:cs="Arial"/>
          <w:color w:val="000000" w:themeColor="text1"/>
          <w:szCs w:val="22"/>
        </w:rPr>
        <w:instrText xml:space="preserve"> </w:instrText>
      </w:r>
      <w:r w:rsidR="003B4D1D" w:rsidRPr="004A140A">
        <w:rPr>
          <w:rFonts w:ascii="Palatino" w:hAnsi="Palatino" w:cs="Arial"/>
          <w:color w:val="000000" w:themeColor="text1"/>
          <w:szCs w:val="22"/>
        </w:rPr>
        <w:instrText xml:space="preserve">4.4 </w:instrText>
      </w:r>
      <w:r w:rsidR="00FC64ED" w:rsidRPr="004A140A">
        <w:rPr>
          <w:rFonts w:ascii="Palatino" w:hAnsi="Palatino" w:cs="Arial"/>
          <w:color w:val="000000" w:themeColor="text1"/>
          <w:szCs w:val="22"/>
        </w:rPr>
        <w:instrText>rpkm</w:instrText>
      </w:r>
      <w:r w:rsidR="00FC64ED" w:rsidRPr="00FC64ED">
        <w:rPr>
          <w:rFonts w:ascii="Palatino" w:hAnsi="Palatino" w:cs="Arial"/>
          <w:color w:val="000000" w:themeColor="text1"/>
          <w:szCs w:val="22"/>
        </w:rPr>
        <w:instrText>; Gan et al., 2011, #11343}</w:instrText>
      </w:r>
      <w:r w:rsidR="00903C30">
        <w:rPr>
          <w:rFonts w:ascii="Palatino" w:hAnsi="Palatino" w:cs="Arial"/>
          <w:color w:val="000000" w:themeColor="text1"/>
          <w:szCs w:val="22"/>
        </w:rPr>
        <w:fldChar w:fldCharType="separate"/>
      </w:r>
      <w:r w:rsidR="00903C30">
        <w:rPr>
          <w:rFonts w:ascii="Palatino" w:hAnsi="Palatino" w:cs="Arial"/>
          <w:color w:val="000000" w:themeColor="text1"/>
          <w:szCs w:val="22"/>
        </w:rPr>
        <w:t>(</w:t>
      </w:r>
      <w:r w:rsidR="00FC64ED" w:rsidRPr="00FC64ED">
        <w:rPr>
          <w:rFonts w:ascii="Palatino" w:hAnsi="Palatino" w:cs="Arial"/>
          <w:color w:val="000000" w:themeColor="text1"/>
          <w:szCs w:val="22"/>
        </w:rPr>
        <w:t>Gan et al., 2011; Zheng and Wang, 2012)</w:t>
      </w:r>
      <w:r w:rsidR="00903C30">
        <w:rPr>
          <w:rFonts w:ascii="Palatino" w:hAnsi="Palatino" w:cs="Arial"/>
          <w:color w:val="000000" w:themeColor="text1"/>
          <w:szCs w:val="22"/>
        </w:rPr>
        <w:fldChar w:fldCharType="end"/>
      </w:r>
      <w:commentRangeEnd w:id="9"/>
      <w:r w:rsidR="008C07A5">
        <w:rPr>
          <w:rStyle w:val="CommentReference"/>
          <w:b/>
          <w:lang w:eastAsia="ja-JP"/>
        </w:rPr>
        <w:commentReference w:id="9"/>
      </w:r>
      <w:r w:rsidR="00506BD9">
        <w:rPr>
          <w:rFonts w:ascii="Palatino" w:hAnsi="Palatino" w:cs="Arial"/>
          <w:color w:val="000000" w:themeColor="text1"/>
          <w:szCs w:val="22"/>
        </w:rPr>
        <w:t>. L</w:t>
      </w:r>
      <w:r w:rsidR="00D94BA9" w:rsidRPr="00C06104">
        <w:rPr>
          <w:rFonts w:ascii="Palatino" w:hAnsi="Palatino" w:cs="Arial"/>
          <w:color w:val="000000" w:themeColor="text1"/>
          <w:szCs w:val="22"/>
        </w:rPr>
        <w:t>ike pachytene p</w:t>
      </w:r>
      <w:r w:rsidR="00CA5E8C">
        <w:rPr>
          <w:rFonts w:ascii="Palatino" w:hAnsi="Palatino" w:cs="Arial"/>
          <w:color w:val="000000" w:themeColor="text1"/>
          <w:szCs w:val="22"/>
        </w:rPr>
        <w:t xml:space="preserve">iRNAs, </w:t>
      </w:r>
      <w:r w:rsidR="00AF391E">
        <w:rPr>
          <w:rFonts w:ascii="Palatino" w:hAnsi="Palatino" w:cs="Arial"/>
          <w:color w:val="000000" w:themeColor="text1"/>
          <w:szCs w:val="22"/>
        </w:rPr>
        <w:t>hybrid piRNA</w:t>
      </w:r>
      <w:r w:rsidR="00CA5E8C">
        <w:rPr>
          <w:rFonts w:ascii="Palatino" w:hAnsi="Palatino" w:cs="Arial"/>
          <w:color w:val="000000" w:themeColor="text1"/>
          <w:szCs w:val="22"/>
        </w:rPr>
        <w:t xml:space="preserve"> abundance increased</w:t>
      </w:r>
      <w:r w:rsidR="00D94BA9" w:rsidRPr="00C06104">
        <w:rPr>
          <w:rFonts w:ascii="Palatino" w:hAnsi="Palatino" w:cs="Arial"/>
          <w:color w:val="000000" w:themeColor="text1"/>
          <w:szCs w:val="22"/>
        </w:rPr>
        <w:t xml:space="preserve"> during the pachytene stage of meiosis, </w:t>
      </w:r>
      <w:r w:rsidR="00BC501D">
        <w:rPr>
          <w:rFonts w:ascii="Palatino" w:hAnsi="Palatino" w:cs="Arial"/>
          <w:color w:val="000000" w:themeColor="text1"/>
          <w:szCs w:val="22"/>
        </w:rPr>
        <w:t>but the increase wa</w:t>
      </w:r>
      <w:r w:rsidR="00D94BA9" w:rsidRPr="00C06104">
        <w:rPr>
          <w:rFonts w:ascii="Palatino" w:hAnsi="Palatino" w:cs="Arial"/>
          <w:color w:val="000000" w:themeColor="text1"/>
          <w:szCs w:val="22"/>
        </w:rPr>
        <w:t>s delayed until late (17.5 dpp) rather than early pachytene (14.5</w:t>
      </w:r>
      <w:r w:rsidR="00D00820" w:rsidRPr="00C06104">
        <w:rPr>
          <w:rFonts w:ascii="Palatino" w:hAnsi="Palatino" w:cs="Arial"/>
          <w:color w:val="000000" w:themeColor="text1"/>
          <w:szCs w:val="22"/>
        </w:rPr>
        <w:t xml:space="preserve"> dpp</w:t>
      </w:r>
      <w:r w:rsidR="00D94BA9" w:rsidRPr="00C06104">
        <w:rPr>
          <w:rFonts w:ascii="Palatino" w:hAnsi="Palatino" w:cs="Arial"/>
          <w:color w:val="000000" w:themeColor="text1"/>
          <w:szCs w:val="22"/>
        </w:rPr>
        <w:t xml:space="preserve">). </w:t>
      </w:r>
      <w:proofErr w:type="gramStart"/>
      <w:r w:rsidR="00D94BA9" w:rsidRPr="00C06104">
        <w:rPr>
          <w:rFonts w:ascii="Palatino" w:hAnsi="Palatino" w:cs="Arial"/>
          <w:color w:val="000000" w:themeColor="text1"/>
          <w:szCs w:val="22"/>
        </w:rPr>
        <w:t xml:space="preserve">Overall, piRNAs from hybrid </w:t>
      </w:r>
      <w:r w:rsidR="00137C3C">
        <w:rPr>
          <w:rFonts w:ascii="Palatino" w:hAnsi="Palatino" w:cs="Arial"/>
          <w:color w:val="000000" w:themeColor="text1"/>
          <w:szCs w:val="22"/>
        </w:rPr>
        <w:t>genes</w:t>
      </w:r>
      <w:r w:rsidR="00D94BA9" w:rsidRPr="00C06104">
        <w:rPr>
          <w:rFonts w:ascii="Palatino" w:hAnsi="Palatino" w:cs="Arial"/>
          <w:color w:val="000000" w:themeColor="text1"/>
          <w:szCs w:val="22"/>
        </w:rPr>
        <w:t xml:space="preserve"> increase</w:t>
      </w:r>
      <w:r w:rsidR="00BC501D">
        <w:rPr>
          <w:rFonts w:ascii="Palatino" w:hAnsi="Palatino" w:cs="Arial"/>
          <w:color w:val="000000" w:themeColor="text1"/>
          <w:szCs w:val="22"/>
        </w:rPr>
        <w:t>d</w:t>
      </w:r>
      <w:r w:rsidR="00D94BA9" w:rsidRPr="00C06104">
        <w:rPr>
          <w:rFonts w:ascii="Palatino" w:hAnsi="Palatino" w:cs="Arial"/>
          <w:color w:val="000000" w:themeColor="text1"/>
          <w:szCs w:val="22"/>
        </w:rPr>
        <w:t xml:space="preserve"> &gt;10-fold from 14.5 to 17.5 dpp.</w:t>
      </w:r>
      <w:proofErr w:type="gramEnd"/>
      <w:r w:rsidR="00137C3C">
        <w:rPr>
          <w:rFonts w:ascii="Palatino" w:hAnsi="Palatino" w:cs="Arial"/>
          <w:color w:val="000000" w:themeColor="text1"/>
          <w:szCs w:val="22"/>
        </w:rPr>
        <w:t xml:space="preserve"> </w:t>
      </w:r>
      <w:r w:rsidR="002F435D">
        <w:rPr>
          <w:rFonts w:ascii="Palatino" w:hAnsi="Palatino" w:cs="Arial"/>
          <w:color w:val="000000" w:themeColor="text1"/>
          <w:szCs w:val="22"/>
        </w:rPr>
        <w:t xml:space="preserve">The median abundance of piRNAs from hybrid </w:t>
      </w:r>
      <w:r w:rsidR="00345373">
        <w:rPr>
          <w:rFonts w:ascii="Palatino" w:hAnsi="Palatino" w:cs="Arial"/>
          <w:color w:val="000000" w:themeColor="text1"/>
          <w:szCs w:val="22"/>
        </w:rPr>
        <w:t xml:space="preserve">piRNA genes ranged from </w:t>
      </w:r>
      <w:r w:rsidR="003B4D1D" w:rsidRPr="004A140A">
        <w:rPr>
          <w:rFonts w:ascii="Palatino" w:hAnsi="Palatino" w:cs="Arial"/>
          <w:color w:val="000000" w:themeColor="text1"/>
          <w:szCs w:val="22"/>
        </w:rPr>
        <w:t>90</w:t>
      </w:r>
      <w:r w:rsidR="00345373" w:rsidRPr="004A140A">
        <w:rPr>
          <w:rFonts w:ascii="Palatino" w:hAnsi="Palatino" w:cs="Arial"/>
          <w:color w:val="000000" w:themeColor="text1"/>
          <w:szCs w:val="22"/>
        </w:rPr>
        <w:t>–</w:t>
      </w:r>
      <w:r w:rsidR="003B4D1D" w:rsidRPr="004A140A">
        <w:rPr>
          <w:rFonts w:ascii="Palatino" w:hAnsi="Palatino" w:cs="Arial"/>
          <w:color w:val="000000" w:themeColor="text1"/>
          <w:szCs w:val="22"/>
        </w:rPr>
        <w:t>1</w:t>
      </w:r>
      <w:r w:rsidR="00892A0A">
        <w:rPr>
          <w:rFonts w:ascii="Palatino" w:hAnsi="Palatino" w:cs="Arial"/>
          <w:color w:val="000000" w:themeColor="text1"/>
          <w:szCs w:val="22"/>
        </w:rPr>
        <w:t>20</w:t>
      </w:r>
      <w:r w:rsidR="003B4D1D" w:rsidRPr="004A140A">
        <w:rPr>
          <w:rFonts w:ascii="Palatino" w:hAnsi="Palatino" w:cs="Arial"/>
          <w:color w:val="000000" w:themeColor="text1"/>
          <w:szCs w:val="22"/>
        </w:rPr>
        <w:t xml:space="preserve"> rpkm </w:t>
      </w:r>
      <w:r w:rsidR="00345373" w:rsidRPr="004A140A">
        <w:rPr>
          <w:rFonts w:ascii="Palatino" w:hAnsi="Palatino" w:cs="Arial"/>
          <w:color w:val="000000" w:themeColor="text1"/>
          <w:szCs w:val="22"/>
        </w:rPr>
        <w:t>in</w:t>
      </w:r>
      <w:r w:rsidR="00345373">
        <w:rPr>
          <w:rFonts w:ascii="Palatino" w:hAnsi="Palatino" w:cs="Arial"/>
          <w:color w:val="000000" w:themeColor="text1"/>
          <w:szCs w:val="22"/>
        </w:rPr>
        <w:t xml:space="preserve"> purified </w:t>
      </w:r>
      <w:r w:rsidR="00C71DDD">
        <w:rPr>
          <w:rFonts w:ascii="Palatino" w:hAnsi="Palatino" w:cs="Arial"/>
          <w:color w:val="000000" w:themeColor="text1"/>
          <w:szCs w:val="22"/>
        </w:rPr>
        <w:t xml:space="preserve">pachytene </w:t>
      </w:r>
      <w:r w:rsidR="00345373">
        <w:rPr>
          <w:rFonts w:ascii="Palatino" w:hAnsi="Palatino" w:cs="Arial"/>
          <w:color w:val="000000" w:themeColor="text1"/>
          <w:szCs w:val="22"/>
        </w:rPr>
        <w:t>spermatocytes</w:t>
      </w:r>
      <w:r w:rsidR="00F90160">
        <w:rPr>
          <w:rFonts w:ascii="Palatino" w:hAnsi="Palatino" w:cs="Arial"/>
          <w:color w:val="000000" w:themeColor="text1"/>
          <w:szCs w:val="22"/>
        </w:rPr>
        <w:t xml:space="preserve">, &gt;20-fold greater than their </w:t>
      </w:r>
      <w:r w:rsidR="006D5B66">
        <w:rPr>
          <w:rFonts w:ascii="Palatino" w:hAnsi="Palatino" w:cs="Arial"/>
          <w:color w:val="000000" w:themeColor="text1"/>
          <w:szCs w:val="22"/>
        </w:rPr>
        <w:t xml:space="preserve">median </w:t>
      </w:r>
      <w:r w:rsidR="00F90160">
        <w:rPr>
          <w:rFonts w:ascii="Palatino" w:hAnsi="Palatino" w:cs="Arial"/>
          <w:color w:val="000000" w:themeColor="text1"/>
          <w:szCs w:val="22"/>
        </w:rPr>
        <w:t>abundance in spermatogonia</w:t>
      </w:r>
      <w:r w:rsidR="00345373">
        <w:rPr>
          <w:rFonts w:ascii="Palatino" w:hAnsi="Palatino" w:cs="Arial"/>
          <w:color w:val="000000" w:themeColor="text1"/>
          <w:szCs w:val="22"/>
        </w:rPr>
        <w:t xml:space="preserve"> </w:t>
      </w:r>
      <w:r w:rsidR="00345373" w:rsidRPr="00345373">
        <w:rPr>
          <w:rFonts w:ascii="Palatino" w:hAnsi="Palatino" w:cs="Arial"/>
          <w:color w:val="000000" w:themeColor="text1"/>
          <w:szCs w:val="22"/>
        </w:rPr>
        <w:fldChar w:fldCharType="begin"/>
      </w:r>
      <w:r w:rsidR="00345373" w:rsidRPr="00345373">
        <w:rPr>
          <w:rFonts w:ascii="Palatino" w:hAnsi="Palatino" w:cs="Arial"/>
          <w:color w:val="000000" w:themeColor="text1"/>
          <w:szCs w:val="22"/>
        </w:rPr>
        <w:instrText>ADDIN BEC{Gan et al., 2011, #11343</w:instrText>
      </w:r>
      <w:r w:rsidR="00C71DDD" w:rsidRPr="00345373">
        <w:rPr>
          <w:rFonts w:ascii="Palatino" w:hAnsi="Palatino" w:cs="Arial"/>
          <w:color w:val="000000" w:themeColor="text1"/>
          <w:szCs w:val="22"/>
        </w:rPr>
        <w:instrText xml:space="preserve">; </w:instrText>
      </w:r>
      <w:r w:rsidR="00345373" w:rsidRPr="00345373">
        <w:rPr>
          <w:rFonts w:ascii="Palatino" w:hAnsi="Palatino" w:cs="Arial"/>
          <w:color w:val="000000" w:themeColor="text1"/>
          <w:szCs w:val="22"/>
        </w:rPr>
        <w:instrText>Modzelewski et al., 2012, #22941}</w:instrText>
      </w:r>
      <w:r w:rsidR="00345373" w:rsidRPr="00345373">
        <w:rPr>
          <w:rFonts w:ascii="Palatino" w:hAnsi="Palatino" w:cs="Arial"/>
          <w:color w:val="000000" w:themeColor="text1"/>
          <w:szCs w:val="22"/>
        </w:rPr>
        <w:fldChar w:fldCharType="separate"/>
      </w:r>
      <w:r w:rsidR="00345373" w:rsidRPr="00345373">
        <w:rPr>
          <w:rFonts w:ascii="Palatino" w:hAnsi="Palatino" w:cs="Arial"/>
          <w:color w:val="000000" w:themeColor="text1"/>
          <w:szCs w:val="22"/>
        </w:rPr>
        <w:t>(Gan et al., 2011; Modzelewski et al., 2012)</w:t>
      </w:r>
      <w:r w:rsidR="00345373" w:rsidRPr="00345373">
        <w:rPr>
          <w:rFonts w:ascii="Palatino" w:hAnsi="Palatino" w:cs="Arial"/>
          <w:color w:val="000000" w:themeColor="text1"/>
          <w:szCs w:val="22"/>
        </w:rPr>
        <w:fldChar w:fldCharType="end"/>
      </w:r>
      <w:r w:rsidR="00C71DDD">
        <w:rPr>
          <w:rFonts w:ascii="Palatino" w:hAnsi="Palatino" w:cs="Arial"/>
          <w:color w:val="000000" w:themeColor="text1"/>
          <w:szCs w:val="22"/>
        </w:rPr>
        <w:t xml:space="preserve">. Moreover </w:t>
      </w:r>
      <w:r w:rsidR="00E851D9">
        <w:rPr>
          <w:rFonts w:ascii="Palatino" w:hAnsi="Palatino" w:cs="Arial"/>
          <w:color w:val="000000" w:themeColor="text1"/>
          <w:szCs w:val="22"/>
        </w:rPr>
        <w:t xml:space="preserve">hybrid </w:t>
      </w:r>
      <w:r w:rsidR="00C71DDD">
        <w:rPr>
          <w:rFonts w:ascii="Palatino" w:hAnsi="Palatino" w:cs="Arial"/>
          <w:color w:val="000000" w:themeColor="text1"/>
          <w:szCs w:val="22"/>
        </w:rPr>
        <w:t>piRNA precursor transcripts were readily detected in purifi</w:t>
      </w:r>
      <w:bookmarkStart w:id="10" w:name="_GoBack"/>
      <w:bookmarkEnd w:id="10"/>
      <w:r w:rsidR="00C71DDD">
        <w:rPr>
          <w:rFonts w:ascii="Palatino" w:hAnsi="Palatino" w:cs="Arial"/>
          <w:color w:val="000000" w:themeColor="text1"/>
          <w:szCs w:val="22"/>
        </w:rPr>
        <w:t xml:space="preserve">ed pachytene spermatocytes </w:t>
      </w:r>
      <w:r w:rsidR="00C71DDD">
        <w:rPr>
          <w:rFonts w:ascii="Palatino" w:hAnsi="Palatino" w:cs="Arial"/>
          <w:color w:val="000000" w:themeColor="text1"/>
          <w:szCs w:val="22"/>
        </w:rPr>
        <w:fldChar w:fldCharType="begin"/>
      </w:r>
      <w:r w:rsidR="00C71DDD">
        <w:rPr>
          <w:rFonts w:ascii="Palatino" w:hAnsi="Palatino" w:cs="Arial"/>
          <w:color w:val="000000" w:themeColor="text1"/>
          <w:szCs w:val="22"/>
        </w:rPr>
        <w:instrText>ADDIN BEC{\median abundance</w:instrText>
      </w:r>
      <w:r w:rsidR="00E82B7D">
        <w:rPr>
          <w:rFonts w:ascii="Palatino" w:hAnsi="Palatino" w:cs="Arial"/>
          <w:color w:val="000000" w:themeColor="text1"/>
          <w:szCs w:val="22"/>
        </w:rPr>
        <w:instrText xml:space="preserve">, </w:instrText>
      </w:r>
      <w:r w:rsidR="000C05E6" w:rsidRPr="00DC6AC8">
        <w:rPr>
          <w:rFonts w:ascii="Palatino" w:hAnsi="Palatino" w:cs="Arial"/>
          <w:color w:val="000000" w:themeColor="text1"/>
          <w:szCs w:val="22"/>
        </w:rPr>
        <w:instrText>1</w:instrText>
      </w:r>
      <w:r w:rsidR="00DC6AC8" w:rsidRPr="00DC6AC8">
        <w:rPr>
          <w:rFonts w:ascii="Palatino" w:hAnsi="Palatino" w:cs="Arial"/>
          <w:color w:val="000000" w:themeColor="text1"/>
          <w:szCs w:val="22"/>
        </w:rPr>
        <w:instrText>20</w:instrText>
      </w:r>
      <w:r w:rsidR="000C05E6">
        <w:rPr>
          <w:rFonts w:ascii="Palatino" w:hAnsi="Palatino" w:cs="Arial"/>
          <w:color w:val="FF0000"/>
          <w:szCs w:val="22"/>
        </w:rPr>
        <w:instrText xml:space="preserve"> </w:instrText>
      </w:r>
      <w:r w:rsidR="00E82B7D">
        <w:rPr>
          <w:rFonts w:ascii="Palatino" w:hAnsi="Palatino" w:cs="Arial"/>
          <w:color w:val="000000" w:themeColor="text1"/>
          <w:szCs w:val="22"/>
        </w:rPr>
        <w:instrText>rpkm; \M</w:instrText>
      </w:r>
      <w:r w:rsidR="00C71DDD" w:rsidRPr="00345373">
        <w:rPr>
          <w:rFonts w:ascii="Palatino" w:hAnsi="Palatino" w:cs="Arial"/>
          <w:color w:val="000000" w:themeColor="text1"/>
          <w:szCs w:val="22"/>
        </w:rPr>
        <w:instrText>odzelewski et al., 2012, #22941}</w:instrText>
      </w:r>
      <w:r w:rsidR="00C71DDD">
        <w:rPr>
          <w:rFonts w:ascii="Palatino" w:hAnsi="Palatino" w:cs="Arial"/>
          <w:color w:val="000000" w:themeColor="text1"/>
          <w:szCs w:val="22"/>
        </w:rPr>
        <w:fldChar w:fldCharType="separate"/>
      </w:r>
      <w:r w:rsidR="00C71DDD">
        <w:rPr>
          <w:rFonts w:ascii="Palatino" w:hAnsi="Palatino" w:cs="Arial"/>
          <w:color w:val="000000" w:themeColor="text1"/>
          <w:szCs w:val="22"/>
        </w:rPr>
        <w:t>(</w:t>
      </w:r>
      <w:r w:rsidR="00C71DDD" w:rsidRPr="00345373">
        <w:rPr>
          <w:rFonts w:ascii="Palatino" w:hAnsi="Palatino" w:cs="Arial"/>
          <w:color w:val="000000" w:themeColor="text1"/>
          <w:szCs w:val="22"/>
        </w:rPr>
        <w:t xml:space="preserve">median abundance, </w:t>
      </w:r>
      <w:r w:rsidR="006B2772">
        <w:rPr>
          <w:rFonts w:ascii="Palatino" w:hAnsi="Palatino" w:cs="Arial"/>
          <w:color w:val="000000" w:themeColor="text1"/>
          <w:szCs w:val="22"/>
        </w:rPr>
        <w:t>9.0</w:t>
      </w:r>
      <w:r w:rsidR="006B2772" w:rsidRPr="00345373">
        <w:rPr>
          <w:rFonts w:ascii="Palatino" w:hAnsi="Palatino" w:cs="Arial"/>
          <w:color w:val="000000" w:themeColor="text1"/>
          <w:szCs w:val="22"/>
        </w:rPr>
        <w:t xml:space="preserve"> </w:t>
      </w:r>
      <w:r w:rsidR="00C71DDD" w:rsidRPr="00345373">
        <w:rPr>
          <w:rFonts w:ascii="Palatino" w:hAnsi="Palatino" w:cs="Arial"/>
          <w:color w:val="000000" w:themeColor="text1"/>
          <w:szCs w:val="22"/>
        </w:rPr>
        <w:t>rpkm; Modzelewski et al., 2012)</w:t>
      </w:r>
      <w:r w:rsidR="00C71DDD">
        <w:rPr>
          <w:rFonts w:ascii="Palatino" w:hAnsi="Palatino" w:cs="Arial"/>
          <w:color w:val="000000" w:themeColor="text1"/>
          <w:szCs w:val="22"/>
        </w:rPr>
        <w:fldChar w:fldCharType="end"/>
      </w:r>
      <w:r w:rsidR="00C71DDD">
        <w:rPr>
          <w:rFonts w:ascii="Palatino" w:hAnsi="Palatino" w:cs="Arial"/>
          <w:color w:val="000000" w:themeColor="text1"/>
          <w:szCs w:val="22"/>
        </w:rPr>
        <w:t>.</w:t>
      </w:r>
    </w:p>
    <w:p w14:paraId="37082AE0" w14:textId="77777777" w:rsidR="00D94BA9" w:rsidRPr="00C06104" w:rsidRDefault="00D94BA9" w:rsidP="00D94BA9">
      <w:pPr>
        <w:keepNext/>
        <w:spacing w:before="240" w:after="120" w:line="480" w:lineRule="exact"/>
        <w:rPr>
          <w:rFonts w:ascii="Palatino" w:hAnsi="Palatino" w:cs="Arial"/>
          <w:b/>
          <w:color w:val="000000" w:themeColor="text1"/>
          <w:szCs w:val="22"/>
        </w:rPr>
      </w:pPr>
      <w:r w:rsidRPr="00C06104">
        <w:rPr>
          <w:rFonts w:ascii="Palatino" w:hAnsi="Palatino" w:cs="Arial"/>
          <w:b/>
          <w:color w:val="000000" w:themeColor="text1"/>
          <w:szCs w:val="22"/>
        </w:rPr>
        <w:t xml:space="preserve">A-Myb Regulates Pachytene piRNA </w:t>
      </w:r>
      <w:r w:rsidR="005C1795">
        <w:rPr>
          <w:rFonts w:ascii="Palatino" w:hAnsi="Palatino" w:cs="Arial"/>
          <w:b/>
          <w:color w:val="000000" w:themeColor="text1"/>
          <w:szCs w:val="22"/>
        </w:rPr>
        <w:t>Precursor</w:t>
      </w:r>
      <w:r w:rsidRPr="00C06104">
        <w:rPr>
          <w:rFonts w:ascii="Palatino" w:hAnsi="Palatino" w:cs="Arial"/>
          <w:b/>
          <w:color w:val="000000" w:themeColor="text1"/>
          <w:szCs w:val="22"/>
        </w:rPr>
        <w:t xml:space="preserve"> Transcription</w:t>
      </w:r>
    </w:p>
    <w:p w14:paraId="4F61B083" w14:textId="77777777" w:rsidR="00D94BA9" w:rsidRPr="00C06104" w:rsidRDefault="00D94BA9" w:rsidP="00D94BA9">
      <w:pPr>
        <w:spacing w:line="480" w:lineRule="exact"/>
        <w:rPr>
          <w:rFonts w:ascii="Palatino" w:hAnsi="Palatino" w:cs="Arial"/>
          <w:color w:val="000000" w:themeColor="text1"/>
          <w:szCs w:val="22"/>
        </w:rPr>
      </w:pPr>
      <w:r w:rsidRPr="00C06104">
        <w:rPr>
          <w:rFonts w:ascii="Palatino" w:hAnsi="Palatino" w:cs="Arial"/>
          <w:color w:val="000000" w:themeColor="text1"/>
          <w:szCs w:val="22"/>
        </w:rPr>
        <w:t xml:space="preserve">The </w:t>
      </w:r>
      <w:r w:rsidR="00AD3BC2">
        <w:rPr>
          <w:rFonts w:ascii="Palatino" w:hAnsi="Palatino" w:cs="Arial"/>
          <w:color w:val="000000" w:themeColor="text1"/>
          <w:szCs w:val="22"/>
        </w:rPr>
        <w:t>coordinated</w:t>
      </w:r>
      <w:r w:rsidR="00AD3BC2" w:rsidRPr="00C06104">
        <w:rPr>
          <w:rFonts w:ascii="Palatino" w:hAnsi="Palatino" w:cs="Arial"/>
          <w:color w:val="000000" w:themeColor="text1"/>
          <w:szCs w:val="22"/>
        </w:rPr>
        <w:t xml:space="preserve"> </w:t>
      </w:r>
      <w:r w:rsidRPr="00C06104">
        <w:rPr>
          <w:rFonts w:ascii="Palatino" w:hAnsi="Palatino" w:cs="Arial"/>
          <w:color w:val="000000" w:themeColor="text1"/>
          <w:szCs w:val="22"/>
        </w:rPr>
        <w:t xml:space="preserve">increase in pachytene piRNA </w:t>
      </w:r>
      <w:r w:rsidR="005C1795">
        <w:rPr>
          <w:rFonts w:ascii="Palatino" w:hAnsi="Palatino" w:cs="Arial"/>
          <w:color w:val="000000" w:themeColor="text1"/>
          <w:szCs w:val="22"/>
        </w:rPr>
        <w:t>precursor</w:t>
      </w:r>
      <w:r w:rsidRPr="00C06104">
        <w:rPr>
          <w:rFonts w:ascii="Palatino" w:hAnsi="Palatino" w:cs="Arial"/>
          <w:color w:val="000000" w:themeColor="text1"/>
          <w:szCs w:val="22"/>
        </w:rPr>
        <w:t xml:space="preserve"> transcripts suggests the</w:t>
      </w:r>
      <w:r w:rsidR="003A5261">
        <w:rPr>
          <w:rFonts w:ascii="Palatino" w:hAnsi="Palatino" w:cs="Arial"/>
          <w:color w:val="000000" w:themeColor="text1"/>
          <w:szCs w:val="22"/>
        </w:rPr>
        <w:t>ir</w:t>
      </w:r>
      <w:r w:rsidRPr="00C06104">
        <w:rPr>
          <w:rFonts w:ascii="Palatino" w:hAnsi="Palatino" w:cs="Arial"/>
          <w:color w:val="000000" w:themeColor="text1"/>
          <w:szCs w:val="22"/>
        </w:rPr>
        <w:t xml:space="preserve"> </w:t>
      </w:r>
      <w:r w:rsidR="003A5261">
        <w:rPr>
          <w:rFonts w:ascii="Palatino" w:hAnsi="Palatino" w:cs="Arial"/>
          <w:color w:val="000000" w:themeColor="text1"/>
          <w:szCs w:val="22"/>
        </w:rPr>
        <w:t xml:space="preserve">regulation by </w:t>
      </w:r>
      <w:r w:rsidRPr="00C06104">
        <w:rPr>
          <w:rFonts w:ascii="Palatino" w:hAnsi="Palatino" w:cs="Arial"/>
          <w:color w:val="000000" w:themeColor="text1"/>
          <w:szCs w:val="22"/>
        </w:rPr>
        <w:t xml:space="preserve">a common transcription factor or factors. Among the </w:t>
      </w:r>
      <w:proofErr w:type="gramStart"/>
      <w:r w:rsidRPr="00C06104">
        <w:rPr>
          <w:rFonts w:ascii="Palatino" w:hAnsi="Palatino" w:cs="Arial"/>
          <w:color w:val="000000" w:themeColor="text1"/>
          <w:szCs w:val="22"/>
        </w:rPr>
        <w:t>100 pachytene</w:t>
      </w:r>
      <w:proofErr w:type="gramEnd"/>
      <w:r w:rsidRPr="00C06104">
        <w:rPr>
          <w:rFonts w:ascii="Palatino" w:hAnsi="Palatino" w:cs="Arial"/>
          <w:color w:val="000000" w:themeColor="text1"/>
          <w:szCs w:val="22"/>
        </w:rPr>
        <w:t xml:space="preserve"> </w:t>
      </w:r>
      <w:r w:rsidR="005C1795">
        <w:rPr>
          <w:rFonts w:ascii="Palatino" w:hAnsi="Palatino" w:cs="Arial"/>
          <w:color w:val="000000" w:themeColor="text1"/>
          <w:szCs w:val="22"/>
        </w:rPr>
        <w:t>piRNA loci</w:t>
      </w:r>
      <w:r w:rsidRPr="00C06104">
        <w:rPr>
          <w:rFonts w:ascii="Palatino" w:hAnsi="Palatino" w:cs="Arial"/>
          <w:color w:val="000000" w:themeColor="text1"/>
          <w:szCs w:val="22"/>
        </w:rPr>
        <w:t xml:space="preserve">, </w:t>
      </w:r>
      <w:r w:rsidR="005C1795">
        <w:rPr>
          <w:rFonts w:ascii="Palatino" w:hAnsi="Palatino" w:cs="Arial"/>
          <w:color w:val="000000" w:themeColor="text1"/>
          <w:szCs w:val="22"/>
        </w:rPr>
        <w:t>15 pairs</w:t>
      </w:r>
      <w:r w:rsidR="006D53F6" w:rsidRPr="00C06104">
        <w:rPr>
          <w:rFonts w:ascii="Palatino" w:hAnsi="Palatino" w:cs="Arial"/>
          <w:color w:val="000000" w:themeColor="text1"/>
          <w:szCs w:val="22"/>
        </w:rPr>
        <w:t xml:space="preserve"> (30 </w:t>
      </w:r>
      <w:r w:rsidR="005C1795">
        <w:rPr>
          <w:rFonts w:ascii="Palatino" w:hAnsi="Palatino" w:cs="Arial"/>
          <w:color w:val="000000" w:themeColor="text1"/>
          <w:szCs w:val="22"/>
        </w:rPr>
        <w:t>gene</w:t>
      </w:r>
      <w:r w:rsidR="006D53F6" w:rsidRPr="00C06104">
        <w:rPr>
          <w:rFonts w:ascii="Palatino" w:hAnsi="Palatino" w:cs="Arial"/>
          <w:color w:val="000000" w:themeColor="text1"/>
          <w:szCs w:val="22"/>
        </w:rPr>
        <w:t>s) are divergently transcribed</w:t>
      </w:r>
      <w:r w:rsidR="00F07ABA">
        <w:rPr>
          <w:rFonts w:ascii="Palatino" w:hAnsi="Palatino" w:cs="Arial"/>
          <w:color w:val="000000" w:themeColor="text1"/>
          <w:szCs w:val="22"/>
        </w:rPr>
        <w:t>.</w:t>
      </w:r>
      <w:r w:rsidR="006D53F6" w:rsidRPr="00C06104">
        <w:rPr>
          <w:rFonts w:ascii="Palatino" w:hAnsi="Palatino" w:cs="Arial"/>
          <w:color w:val="000000" w:themeColor="text1"/>
          <w:szCs w:val="22"/>
        </w:rPr>
        <w:t xml:space="preserve"> </w:t>
      </w:r>
      <w:r w:rsidR="003A03D0">
        <w:rPr>
          <w:rFonts w:ascii="Palatino" w:hAnsi="Palatino" w:cs="Arial"/>
          <w:color w:val="000000" w:themeColor="text1"/>
          <w:szCs w:val="22"/>
        </w:rPr>
        <w:t>The</w:t>
      </w:r>
      <w:r w:rsidR="006D53F6" w:rsidRPr="00C06104">
        <w:rPr>
          <w:rFonts w:ascii="Palatino" w:hAnsi="Palatino" w:cs="Arial"/>
          <w:color w:val="000000" w:themeColor="text1"/>
          <w:szCs w:val="22"/>
        </w:rPr>
        <w:t xml:space="preserve"> </w:t>
      </w:r>
      <w:r w:rsidR="0087769E">
        <w:rPr>
          <w:rFonts w:ascii="Palatino" w:hAnsi="Palatino" w:cs="Arial"/>
          <w:color w:val="000000" w:themeColor="text1"/>
          <w:szCs w:val="22"/>
        </w:rPr>
        <w:t>5</w:t>
      </w:r>
      <w:r w:rsidR="00E45959">
        <w:rPr>
          <w:rFonts w:ascii="Palatino" w:hAnsi="Palatino" w:cs="Arial"/>
          <w:color w:val="000000" w:themeColor="text1"/>
          <w:szCs w:val="22"/>
        </w:rPr>
        <w:t>′</w:t>
      </w:r>
      <w:r w:rsidR="0087769E">
        <w:rPr>
          <w:rFonts w:ascii="Palatino" w:hAnsi="Palatino" w:cs="Arial"/>
          <w:color w:val="000000" w:themeColor="text1"/>
          <w:szCs w:val="22"/>
        </w:rPr>
        <w:t xml:space="preserve"> ends</w:t>
      </w:r>
      <w:r w:rsidR="006D53F6" w:rsidRPr="00C06104">
        <w:rPr>
          <w:rFonts w:ascii="Palatino" w:hAnsi="Palatino" w:cs="Arial"/>
          <w:color w:val="000000" w:themeColor="text1"/>
          <w:szCs w:val="22"/>
        </w:rPr>
        <w:t xml:space="preserve"> of the </w:t>
      </w:r>
      <w:r w:rsidR="0087769E">
        <w:rPr>
          <w:rFonts w:ascii="Palatino" w:hAnsi="Palatino" w:cs="Arial"/>
          <w:color w:val="000000" w:themeColor="text1"/>
          <w:szCs w:val="22"/>
        </w:rPr>
        <w:t>piRNA precursor RNAs from</w:t>
      </w:r>
      <w:r w:rsidR="003A03D0">
        <w:rPr>
          <w:rFonts w:ascii="Palatino" w:hAnsi="Palatino" w:cs="Arial"/>
          <w:color w:val="000000" w:themeColor="text1"/>
          <w:szCs w:val="22"/>
        </w:rPr>
        <w:t xml:space="preserve"> each pair are</w:t>
      </w:r>
      <w:r w:rsidR="006D53F6" w:rsidRPr="00C06104">
        <w:rPr>
          <w:rFonts w:ascii="Palatino" w:hAnsi="Palatino" w:cs="Arial"/>
          <w:color w:val="000000" w:themeColor="text1"/>
          <w:szCs w:val="22"/>
        </w:rPr>
        <w:t xml:space="preserve"> close </w:t>
      </w:r>
      <w:r w:rsidR="00B627DC" w:rsidRPr="00C06104">
        <w:rPr>
          <w:rFonts w:ascii="Palatino" w:hAnsi="Palatino" w:cs="Arial"/>
          <w:color w:val="000000" w:themeColor="text1"/>
          <w:szCs w:val="22"/>
        </w:rPr>
        <w:t xml:space="preserve">in </w:t>
      </w:r>
      <w:r w:rsidR="006D53F6" w:rsidRPr="00C06104">
        <w:rPr>
          <w:rFonts w:ascii="Palatino" w:hAnsi="Palatino" w:cs="Arial"/>
          <w:color w:val="000000" w:themeColor="text1"/>
          <w:szCs w:val="22"/>
        </w:rPr>
        <w:t>genomic distance (median</w:t>
      </w:r>
      <w:r w:rsidR="00676B12">
        <w:rPr>
          <w:rFonts w:ascii="Palatino" w:hAnsi="Palatino" w:cs="Arial"/>
          <w:color w:val="000000" w:themeColor="text1"/>
          <w:szCs w:val="22"/>
        </w:rPr>
        <w:t>,</w:t>
      </w:r>
      <w:r w:rsidR="006D53F6" w:rsidRPr="00C06104">
        <w:rPr>
          <w:rFonts w:ascii="Palatino" w:hAnsi="Palatino" w:cs="Arial"/>
          <w:color w:val="000000" w:themeColor="text1"/>
          <w:szCs w:val="22"/>
        </w:rPr>
        <w:t xml:space="preserve"> 127 bp), suggesting that a shared promoter lies between the</w:t>
      </w:r>
      <w:r w:rsidR="003A5261">
        <w:rPr>
          <w:rFonts w:ascii="Palatino" w:hAnsi="Palatino" w:cs="Arial"/>
          <w:color w:val="000000" w:themeColor="text1"/>
          <w:szCs w:val="22"/>
        </w:rPr>
        <w:t xml:space="preserve"> two transcription start sites.</w:t>
      </w:r>
    </w:p>
    <w:p w14:paraId="71BD62F6" w14:textId="797E5550" w:rsidR="00D94BA9" w:rsidRPr="00C06104" w:rsidRDefault="00B627DC" w:rsidP="00D94BA9">
      <w:pPr>
        <w:spacing w:line="480" w:lineRule="exact"/>
        <w:ind w:firstLine="720"/>
        <w:rPr>
          <w:rFonts w:ascii="Palatino" w:hAnsi="Palatino" w:cs="Arial"/>
          <w:color w:val="000000" w:themeColor="text1"/>
          <w:szCs w:val="22"/>
        </w:rPr>
      </w:pPr>
      <w:r w:rsidRPr="00C06104">
        <w:rPr>
          <w:rFonts w:ascii="Palatino" w:hAnsi="Palatino" w:cs="Arial"/>
          <w:color w:val="000000" w:themeColor="text1"/>
          <w:szCs w:val="22"/>
        </w:rPr>
        <w:t xml:space="preserve">We took advantage of the unique genomic organization of these 15 pairs of divergently transcribed piRNA </w:t>
      </w:r>
      <w:r w:rsidR="005C1795">
        <w:rPr>
          <w:rFonts w:ascii="Palatino" w:hAnsi="Palatino" w:cs="Arial"/>
          <w:color w:val="000000" w:themeColor="text1"/>
          <w:szCs w:val="22"/>
        </w:rPr>
        <w:t>gene</w:t>
      </w:r>
      <w:r w:rsidR="00676B12">
        <w:rPr>
          <w:rFonts w:ascii="Palatino" w:hAnsi="Palatino" w:cs="Arial"/>
          <w:color w:val="000000" w:themeColor="text1"/>
          <w:szCs w:val="22"/>
        </w:rPr>
        <w:t>s to search for</w:t>
      </w:r>
      <w:r w:rsidRPr="00C06104">
        <w:rPr>
          <w:rFonts w:ascii="Palatino" w:hAnsi="Palatino" w:cs="Arial"/>
          <w:color w:val="000000" w:themeColor="text1"/>
          <w:szCs w:val="22"/>
        </w:rPr>
        <w:t xml:space="preserve"> sequence motifs </w:t>
      </w:r>
      <w:r w:rsidR="00CD57D7">
        <w:rPr>
          <w:rFonts w:ascii="Palatino" w:hAnsi="Palatino" w:cs="Arial"/>
          <w:color w:val="000000" w:themeColor="text1"/>
          <w:szCs w:val="22"/>
        </w:rPr>
        <w:t>common to</w:t>
      </w:r>
      <w:r w:rsidR="00AA04E2">
        <w:rPr>
          <w:rFonts w:ascii="Palatino" w:hAnsi="Palatino" w:cs="Arial"/>
          <w:color w:val="000000" w:themeColor="text1"/>
          <w:szCs w:val="22"/>
        </w:rPr>
        <w:t xml:space="preserve"> their promoters. The</w:t>
      </w:r>
      <w:r w:rsidRPr="00C06104">
        <w:rPr>
          <w:rFonts w:ascii="Palatino" w:hAnsi="Palatino" w:cs="Arial"/>
          <w:color w:val="000000" w:themeColor="text1"/>
          <w:szCs w:val="22"/>
        </w:rPr>
        <w:t xml:space="preserve"> algorithm MEME </w:t>
      </w:r>
      <w:r w:rsidRPr="00C06104">
        <w:rPr>
          <w:rFonts w:ascii="Palatino" w:hAnsi="Palatino" w:cs="Arial"/>
          <w:color w:val="000000" w:themeColor="text1"/>
          <w:szCs w:val="22"/>
        </w:rPr>
        <w:fldChar w:fldCharType="begin"/>
      </w:r>
      <w:r w:rsidRPr="00C06104">
        <w:rPr>
          <w:rFonts w:ascii="Palatino" w:hAnsi="Palatino" w:cs="Arial"/>
          <w:color w:val="000000" w:themeColor="text1"/>
          <w:szCs w:val="22"/>
        </w:rPr>
        <w:instrText>ADDIN BEC{Bailey and Elkan, 1994, #101321}</w:instrText>
      </w:r>
      <w:r w:rsidRPr="00C06104">
        <w:rPr>
          <w:rFonts w:ascii="Palatino" w:hAnsi="Palatino" w:cs="Arial"/>
          <w:color w:val="000000" w:themeColor="text1"/>
          <w:szCs w:val="22"/>
        </w:rPr>
        <w:fldChar w:fldCharType="separate"/>
      </w:r>
      <w:r w:rsidRPr="00C06104">
        <w:rPr>
          <w:rFonts w:ascii="Palatino" w:hAnsi="Palatino" w:cs="Arial"/>
          <w:color w:val="000000" w:themeColor="text1"/>
          <w:szCs w:val="22"/>
        </w:rPr>
        <w:t>(Bailey and Elkan, 1994)</w:t>
      </w:r>
      <w:r w:rsidRPr="00C06104">
        <w:rPr>
          <w:rFonts w:ascii="Palatino" w:hAnsi="Palatino" w:cs="Arial"/>
          <w:color w:val="000000" w:themeColor="text1"/>
          <w:szCs w:val="22"/>
        </w:rPr>
        <w:fldChar w:fldCharType="end"/>
      </w:r>
      <w:r w:rsidRPr="00C06104">
        <w:rPr>
          <w:rFonts w:ascii="Palatino" w:hAnsi="Palatino" w:cs="Arial"/>
          <w:color w:val="000000" w:themeColor="text1"/>
          <w:szCs w:val="22"/>
        </w:rPr>
        <w:t xml:space="preserve"> revealed a motif highly enriched in these bidirectional promoters (</w:t>
      </w:r>
      <w:r w:rsidRPr="00C06104">
        <w:rPr>
          <w:rFonts w:ascii="Palatino" w:hAnsi="Palatino" w:cs="Arial"/>
          <w:i/>
          <w:szCs w:val="22"/>
        </w:rPr>
        <w:t>E</w:t>
      </w:r>
      <w:r w:rsidRPr="00C06104">
        <w:rPr>
          <w:rFonts w:ascii="Palatino" w:hAnsi="Palatino" w:cs="Arial"/>
          <w:szCs w:val="22"/>
        </w:rPr>
        <w:t xml:space="preserve"> = </w:t>
      </w:r>
      <w:r w:rsidRPr="00C06104">
        <w:rPr>
          <w:rFonts w:ascii="Palatino" w:eastAsia="ＭＳ 明朝" w:hAnsi="Palatino" w:cs="Arial"/>
          <w:szCs w:val="22"/>
        </w:rPr>
        <w:t xml:space="preserve">8.3 </w:t>
      </w:r>
      <w:r w:rsidRPr="00C06104">
        <w:rPr>
          <w:rFonts w:ascii="Symbol" w:eastAsia="ＭＳ 明朝" w:hAnsi="Symbol" w:cs="Arial"/>
          <w:szCs w:val="22"/>
        </w:rPr>
        <w:t></w:t>
      </w:r>
      <w:r w:rsidRPr="00C06104">
        <w:rPr>
          <w:rFonts w:ascii="Palatino" w:hAnsi="Palatino" w:cs="Arial"/>
          <w:color w:val="000000" w:themeColor="text1"/>
          <w:szCs w:val="22"/>
        </w:rPr>
        <w:t xml:space="preserve"> </w:t>
      </w:r>
      <w:r w:rsidRPr="00C06104">
        <w:rPr>
          <w:rFonts w:ascii="Palatino" w:eastAsia="ＭＳ 明朝" w:hAnsi="Palatino" w:cs="Arial"/>
          <w:szCs w:val="22"/>
        </w:rPr>
        <w:t>10</w:t>
      </w:r>
      <w:r w:rsidRPr="00C06104">
        <w:rPr>
          <w:rFonts w:ascii="Palatino" w:eastAsia="ＭＳ 明朝" w:hAnsi="Palatino" w:cs="Arial"/>
          <w:vertAlign w:val="superscript"/>
        </w:rPr>
        <w:t>−12</w:t>
      </w:r>
      <w:r w:rsidRPr="00C06104">
        <w:rPr>
          <w:rFonts w:ascii="Palatino" w:hAnsi="Palatino" w:cs="Arial"/>
          <w:color w:val="000000" w:themeColor="text1"/>
          <w:szCs w:val="22"/>
        </w:rPr>
        <w:t xml:space="preserve">; Figure </w:t>
      </w:r>
      <w:r w:rsidR="00B02110">
        <w:rPr>
          <w:rFonts w:ascii="Palatino" w:hAnsi="Palatino" w:cs="Arial"/>
          <w:color w:val="000000" w:themeColor="text1"/>
          <w:szCs w:val="22"/>
        </w:rPr>
        <w:t>4</w:t>
      </w:r>
      <w:r w:rsidR="004F634F">
        <w:rPr>
          <w:rFonts w:ascii="Palatino" w:hAnsi="Palatino" w:cs="Arial"/>
          <w:color w:val="000000" w:themeColor="text1"/>
          <w:szCs w:val="22"/>
        </w:rPr>
        <w:t>A</w:t>
      </w:r>
      <w:r w:rsidRPr="00C06104">
        <w:rPr>
          <w:rFonts w:ascii="Palatino" w:hAnsi="Palatino" w:cs="Arial"/>
          <w:color w:val="000000" w:themeColor="text1"/>
          <w:szCs w:val="22"/>
        </w:rPr>
        <w:t xml:space="preserve">). This motif matches the </w:t>
      </w:r>
      <w:r w:rsidR="0020377C">
        <w:rPr>
          <w:rFonts w:ascii="Palatino" w:hAnsi="Palatino" w:cs="Arial"/>
          <w:color w:val="000000" w:themeColor="text1"/>
          <w:szCs w:val="22"/>
        </w:rPr>
        <w:t xml:space="preserve">binding site </w:t>
      </w:r>
      <w:r w:rsidRPr="00C06104">
        <w:rPr>
          <w:rFonts w:ascii="Palatino" w:hAnsi="Palatino" w:cs="Arial"/>
          <w:color w:val="000000" w:themeColor="text1"/>
          <w:szCs w:val="22"/>
        </w:rPr>
        <w:t xml:space="preserve">of the Myb </w:t>
      </w:r>
      <w:r w:rsidR="0020377C">
        <w:rPr>
          <w:rFonts w:ascii="Palatino" w:hAnsi="Palatino" w:cs="Arial"/>
          <w:color w:val="000000" w:themeColor="text1"/>
          <w:szCs w:val="22"/>
        </w:rPr>
        <w:t>family of transcription factors</w:t>
      </w:r>
      <w:r w:rsidRPr="00C06104">
        <w:rPr>
          <w:rFonts w:ascii="Palatino" w:hAnsi="Palatino" w:cs="Arial"/>
          <w:color w:val="000000" w:themeColor="text1"/>
          <w:szCs w:val="22"/>
        </w:rPr>
        <w:t xml:space="preserve"> </w:t>
      </w:r>
      <w:r w:rsidRPr="00C06104">
        <w:rPr>
          <w:rFonts w:ascii="Palatino" w:hAnsi="Palatino" w:cs="Arial"/>
          <w:color w:val="000000" w:themeColor="text1"/>
          <w:szCs w:val="22"/>
        </w:rPr>
        <w:fldChar w:fldCharType="begin"/>
      </w:r>
      <w:r w:rsidRPr="00C06104">
        <w:rPr>
          <w:rFonts w:ascii="Palatino" w:hAnsi="Palatino" w:cs="Arial"/>
          <w:color w:val="000000" w:themeColor="text1"/>
          <w:szCs w:val="22"/>
        </w:rPr>
        <w:instrText>ADDIN BEC{</w:instrText>
      </w:r>
      <w:r w:rsidR="00CF78C4" w:rsidRPr="00C06104">
        <w:rPr>
          <w:rFonts w:ascii="Palatino" w:hAnsi="Palatino" w:cs="Arial"/>
          <w:color w:val="000000" w:themeColor="text1"/>
          <w:szCs w:val="22"/>
        </w:rPr>
        <w:instrText xml:space="preserve">\Figure </w:instrText>
      </w:r>
      <w:r w:rsidR="00B02110" w:rsidRPr="00C06104">
        <w:rPr>
          <w:rFonts w:ascii="Palatino" w:hAnsi="Palatino" w:cs="Arial"/>
          <w:color w:val="000000" w:themeColor="text1"/>
          <w:szCs w:val="22"/>
        </w:rPr>
        <w:instrText>4</w:instrText>
      </w:r>
      <w:r w:rsidR="00CF78C4" w:rsidRPr="00C06104">
        <w:rPr>
          <w:rFonts w:ascii="Palatino" w:hAnsi="Palatino" w:cs="Arial"/>
          <w:color w:val="000000" w:themeColor="text1"/>
          <w:szCs w:val="22"/>
        </w:rPr>
        <w:instrText>A; \</w:instrText>
      </w:r>
      <w:r w:rsidRPr="00C06104">
        <w:rPr>
          <w:rFonts w:ascii="Palatino" w:hAnsi="Palatino" w:cs="Arial"/>
          <w:color w:val="000000" w:themeColor="text1"/>
          <w:szCs w:val="22"/>
        </w:rPr>
        <w:instrText>Gupta et al., 2007, #101411; Newburger and Bulyk, 2009, #8103}</w:instrText>
      </w:r>
      <w:r w:rsidRPr="00C06104">
        <w:rPr>
          <w:rFonts w:ascii="Palatino" w:hAnsi="Palatino" w:cs="Arial"/>
          <w:color w:val="000000" w:themeColor="text1"/>
          <w:szCs w:val="22"/>
        </w:rPr>
        <w:fldChar w:fldCharType="separate"/>
      </w:r>
      <w:r w:rsidRPr="00C06104">
        <w:rPr>
          <w:rFonts w:ascii="Palatino" w:hAnsi="Palatino" w:cs="Arial"/>
          <w:color w:val="000000" w:themeColor="text1"/>
          <w:szCs w:val="22"/>
        </w:rPr>
        <w:t>(Figure 4A; Gupta et al., 2007; Newburger and Bulyk, 2009)</w:t>
      </w:r>
      <w:r w:rsidRPr="00C06104">
        <w:rPr>
          <w:rFonts w:ascii="Palatino" w:hAnsi="Palatino" w:cs="Arial"/>
          <w:color w:val="000000" w:themeColor="text1"/>
          <w:szCs w:val="22"/>
        </w:rPr>
        <w:fldChar w:fldCharType="end"/>
      </w:r>
      <w:r w:rsidRPr="00C06104">
        <w:rPr>
          <w:rFonts w:ascii="Palatino" w:hAnsi="Palatino" w:cs="Arial"/>
          <w:color w:val="000000" w:themeColor="text1"/>
          <w:szCs w:val="22"/>
        </w:rPr>
        <w:t xml:space="preserve">. </w:t>
      </w:r>
      <w:r w:rsidR="00290928">
        <w:rPr>
          <w:rFonts w:ascii="Palatino" w:hAnsi="Palatino" w:cs="Arial"/>
          <w:color w:val="000000" w:themeColor="text1"/>
          <w:szCs w:val="22"/>
        </w:rPr>
        <w:t>The Myb motif is not restricted to bidirectional promoters</w:t>
      </w:r>
      <w:r w:rsidR="00CB4DE6">
        <w:rPr>
          <w:rFonts w:ascii="Palatino" w:hAnsi="Palatino" w:cs="Arial"/>
          <w:color w:val="000000" w:themeColor="text1"/>
          <w:szCs w:val="22"/>
        </w:rPr>
        <w:t>:</w:t>
      </w:r>
      <w:r w:rsidR="00290928">
        <w:rPr>
          <w:rFonts w:ascii="Palatino" w:hAnsi="Palatino" w:cs="Arial"/>
          <w:color w:val="000000" w:themeColor="text1"/>
          <w:szCs w:val="22"/>
        </w:rPr>
        <w:t xml:space="preserve"> </w:t>
      </w:r>
      <w:r w:rsidR="00E41A2C">
        <w:rPr>
          <w:rFonts w:ascii="Palatino" w:hAnsi="Palatino" w:cs="Arial"/>
          <w:color w:val="000000" w:themeColor="text1"/>
          <w:szCs w:val="22"/>
        </w:rPr>
        <w:t>MEME</w:t>
      </w:r>
      <w:r w:rsidR="00290928">
        <w:rPr>
          <w:rFonts w:ascii="Palatino" w:hAnsi="Palatino" w:cs="Arial"/>
          <w:color w:val="000000" w:themeColor="text1"/>
          <w:szCs w:val="22"/>
        </w:rPr>
        <w:t xml:space="preserve"> </w:t>
      </w:r>
      <w:r w:rsidRPr="00C06104">
        <w:rPr>
          <w:rFonts w:ascii="Palatino" w:hAnsi="Palatino" w:cs="Arial"/>
          <w:color w:val="000000" w:themeColor="text1"/>
          <w:szCs w:val="22"/>
        </w:rPr>
        <w:t xml:space="preserve">identified the same motif using the promoters of all pachytene piRNA </w:t>
      </w:r>
      <w:r w:rsidR="005C1795">
        <w:rPr>
          <w:rFonts w:ascii="Palatino" w:hAnsi="Palatino" w:cs="Arial"/>
          <w:color w:val="000000" w:themeColor="text1"/>
          <w:szCs w:val="22"/>
        </w:rPr>
        <w:t>gene</w:t>
      </w:r>
      <w:r w:rsidRPr="00C06104">
        <w:rPr>
          <w:rFonts w:ascii="Palatino" w:hAnsi="Palatino" w:cs="Arial"/>
          <w:color w:val="000000" w:themeColor="text1"/>
          <w:szCs w:val="22"/>
        </w:rPr>
        <w:t>s (</w:t>
      </w:r>
      <w:r w:rsidRPr="00C06104">
        <w:rPr>
          <w:rFonts w:ascii="Palatino" w:hAnsi="Palatino" w:cs="Arial"/>
          <w:i/>
          <w:color w:val="000000" w:themeColor="text1"/>
          <w:szCs w:val="22"/>
        </w:rPr>
        <w:t>E</w:t>
      </w:r>
      <w:r w:rsidRPr="00C06104">
        <w:rPr>
          <w:rFonts w:ascii="Palatino" w:hAnsi="Palatino" w:cs="Arial"/>
          <w:color w:val="000000" w:themeColor="text1"/>
          <w:szCs w:val="22"/>
        </w:rPr>
        <w:t xml:space="preserve"> = 9.1 × 10</w:t>
      </w:r>
      <w:r w:rsidRPr="00C06104">
        <w:rPr>
          <w:rFonts w:ascii="Palatino" w:hAnsi="Palatino" w:cs="Arial"/>
          <w:color w:val="000000" w:themeColor="text1"/>
          <w:vertAlign w:val="superscript"/>
        </w:rPr>
        <w:t>−28</w:t>
      </w:r>
      <w:r w:rsidRPr="00C06104">
        <w:rPr>
          <w:rFonts w:ascii="Palatino" w:hAnsi="Palatino" w:cs="Arial"/>
          <w:color w:val="000000" w:themeColor="text1"/>
          <w:szCs w:val="22"/>
        </w:rPr>
        <w:t>, Figure</w:t>
      </w:r>
      <w:r w:rsidR="00B02110">
        <w:rPr>
          <w:rFonts w:ascii="Palatino" w:hAnsi="Palatino" w:cs="Arial"/>
          <w:color w:val="000000" w:themeColor="text1"/>
          <w:szCs w:val="22"/>
        </w:rPr>
        <w:t xml:space="preserve"> 4</w:t>
      </w:r>
      <w:r w:rsidR="000D669C">
        <w:rPr>
          <w:rFonts w:ascii="Palatino" w:hAnsi="Palatino" w:cs="Arial"/>
          <w:color w:val="000000" w:themeColor="text1"/>
          <w:szCs w:val="22"/>
        </w:rPr>
        <w:t>B</w:t>
      </w:r>
      <w:r w:rsidRPr="00C06104">
        <w:rPr>
          <w:rFonts w:ascii="Palatino" w:hAnsi="Palatino" w:cs="Arial"/>
          <w:color w:val="000000" w:themeColor="text1"/>
          <w:szCs w:val="22"/>
        </w:rPr>
        <w:t>).</w:t>
      </w:r>
    </w:p>
    <w:p w14:paraId="098A5B40" w14:textId="3CEC2D29" w:rsidR="0000711F" w:rsidRPr="00B929C2" w:rsidRDefault="0000711F" w:rsidP="0000711F">
      <w:pPr>
        <w:spacing w:line="480" w:lineRule="exact"/>
        <w:ind w:firstLine="720"/>
        <w:rPr>
          <w:rFonts w:ascii="Palatino" w:hAnsi="Palatino"/>
          <w:sz w:val="20"/>
          <w:szCs w:val="20"/>
        </w:rPr>
      </w:pPr>
      <w:r w:rsidRPr="00B929C2">
        <w:rPr>
          <w:rFonts w:ascii="Palatino" w:hAnsi="Palatino" w:cs="Arial"/>
          <w:szCs w:val="22"/>
        </w:rPr>
        <w:t xml:space="preserve">The Myb transcription factor family is conserved among eukaryotes. Like other vertebrates, mice produce three Myb proteins, A-MYB (MYBL1), B-MYB (MYBL2), and C-MYB (MYB), each </w:t>
      </w:r>
      <w:r w:rsidR="009A3A00">
        <w:rPr>
          <w:rFonts w:ascii="Palatino" w:hAnsi="Palatino" w:cs="Arial"/>
          <w:szCs w:val="22"/>
        </w:rPr>
        <w:t>with</w:t>
      </w:r>
      <w:r w:rsidRPr="00B929C2">
        <w:rPr>
          <w:rFonts w:ascii="Palatino" w:hAnsi="Palatino" w:cs="Arial"/>
          <w:szCs w:val="22"/>
        </w:rPr>
        <w:t xml:space="preserve"> a distinct tissue distribution </w:t>
      </w:r>
      <w:r w:rsidRPr="00B929C2">
        <w:rPr>
          <w:rFonts w:ascii="Palatino" w:hAnsi="Palatino" w:cs="Arial"/>
          <w:szCs w:val="22"/>
        </w:rPr>
        <w:fldChar w:fldCharType="begin"/>
      </w:r>
      <w:r w:rsidRPr="00B929C2">
        <w:rPr>
          <w:rFonts w:ascii="Palatino" w:hAnsi="Palatino" w:cs="Arial"/>
          <w:szCs w:val="22"/>
        </w:rPr>
        <w:instrText>ADDIN BEC{Latham et al., 1996, #90251; Oh and Reddy, 1999, #21133; Trauth et al., 1994, #22766; Mettus et al., 1994, #19551}</w:instrText>
      </w:r>
      <w:r w:rsidRPr="00B929C2">
        <w:rPr>
          <w:rFonts w:ascii="Palatino" w:hAnsi="Palatino" w:cs="Arial"/>
          <w:szCs w:val="22"/>
        </w:rPr>
        <w:fldChar w:fldCharType="separate"/>
      </w:r>
      <w:r w:rsidRPr="00B929C2">
        <w:rPr>
          <w:rFonts w:ascii="Palatino" w:hAnsi="Palatino" w:cs="Arial"/>
          <w:szCs w:val="22"/>
        </w:rPr>
        <w:t>(Mettus et al., 1994; Trauth et al., 1994; Latham et al., 1996; Oh and Reddy, 1999)</w:t>
      </w:r>
      <w:r w:rsidRPr="00B929C2">
        <w:rPr>
          <w:rFonts w:ascii="Palatino" w:hAnsi="Palatino" w:cs="Arial"/>
          <w:szCs w:val="22"/>
        </w:rPr>
        <w:fldChar w:fldCharType="end"/>
      </w:r>
      <w:r w:rsidRPr="00B929C2">
        <w:rPr>
          <w:rFonts w:ascii="Palatino" w:hAnsi="Palatino" w:cs="Arial"/>
          <w:szCs w:val="22"/>
        </w:rPr>
        <w:t xml:space="preserve">. Testes produce both A- and B-MYB proteins. Multiple lines of evidence implicate A-MYB, rather than B-MYB, as a candidate for regulating pachytene piRNA transcription. First, the expression of </w:t>
      </w:r>
      <w:r w:rsidRPr="00B929C2">
        <w:rPr>
          <w:rFonts w:ascii="Palatino" w:hAnsi="Palatino" w:cs="Arial"/>
          <w:i/>
          <w:szCs w:val="22"/>
        </w:rPr>
        <w:t>A-Myb</w:t>
      </w:r>
      <w:r w:rsidRPr="00B929C2">
        <w:rPr>
          <w:rFonts w:ascii="Palatino" w:hAnsi="Palatino" w:cs="Arial"/>
          <w:szCs w:val="22"/>
        </w:rPr>
        <w:t xml:space="preserve"> during spermatogenesis resembles that of pachytene piRNAs: </w:t>
      </w:r>
      <w:r w:rsidRPr="00B929C2">
        <w:rPr>
          <w:rFonts w:ascii="Palatino" w:hAnsi="Palatino" w:cs="Arial"/>
          <w:i/>
          <w:szCs w:val="22"/>
        </w:rPr>
        <w:t>A-Myb</w:t>
      </w:r>
      <w:r w:rsidRPr="00B929C2">
        <w:rPr>
          <w:rFonts w:ascii="Palatino" w:hAnsi="Palatino" w:cs="Arial"/>
          <w:szCs w:val="22"/>
        </w:rPr>
        <w:t xml:space="preserve"> transcripts appear at ~12.5 dpp and peak </w:t>
      </w:r>
      <w:r w:rsidR="004C45EE">
        <w:rPr>
          <w:rFonts w:ascii="Palatino" w:hAnsi="Palatino" w:cs="Arial"/>
          <w:szCs w:val="22"/>
        </w:rPr>
        <w:t>at</w:t>
      </w:r>
      <w:r w:rsidRPr="00B929C2">
        <w:rPr>
          <w:rFonts w:ascii="Palatino" w:hAnsi="Palatino" w:cs="Arial"/>
          <w:szCs w:val="22"/>
        </w:rPr>
        <w:t xml:space="preserve"> 17.5 dpp </w:t>
      </w:r>
      <w:r w:rsidRPr="00B929C2">
        <w:rPr>
          <w:rFonts w:ascii="Palatino" w:hAnsi="Palatino" w:cs="Arial"/>
          <w:szCs w:val="22"/>
        </w:rPr>
        <w:fldChar w:fldCharType="begin"/>
      </w:r>
      <w:r w:rsidRPr="00B929C2">
        <w:rPr>
          <w:rFonts w:ascii="Palatino" w:hAnsi="Palatino" w:cs="Arial"/>
          <w:szCs w:val="22"/>
        </w:rPr>
        <w:instrText>ADDIN BEC{\Figure 1A; \Bolcun-Filas et al., 2011, #43995}</w:instrText>
      </w:r>
      <w:r w:rsidRPr="00B929C2">
        <w:rPr>
          <w:rFonts w:ascii="Palatino" w:hAnsi="Palatino" w:cs="Arial"/>
          <w:szCs w:val="22"/>
        </w:rPr>
        <w:fldChar w:fldCharType="separate"/>
      </w:r>
      <w:r w:rsidRPr="00B929C2">
        <w:rPr>
          <w:rFonts w:ascii="Palatino" w:hAnsi="Palatino" w:cs="Arial"/>
          <w:szCs w:val="22"/>
        </w:rPr>
        <w:t xml:space="preserve">(Figure </w:t>
      </w:r>
      <w:ins w:id="11" w:author="Xin Li" w:date="2013-02-03T12:34:00Z">
        <w:r w:rsidR="00470897">
          <w:rPr>
            <w:rFonts w:ascii="Palatino" w:hAnsi="Palatino" w:cs="Arial"/>
            <w:szCs w:val="22"/>
          </w:rPr>
          <w:t>2B</w:t>
        </w:r>
      </w:ins>
      <w:del w:id="12" w:author="Xin Li" w:date="2013-02-03T12:33:00Z">
        <w:r w:rsidRPr="00B929C2" w:rsidDel="00470897">
          <w:rPr>
            <w:rFonts w:ascii="Palatino" w:hAnsi="Palatino" w:cs="Arial"/>
            <w:szCs w:val="22"/>
          </w:rPr>
          <w:delText>1A</w:delText>
        </w:r>
      </w:del>
      <w:r w:rsidRPr="00B929C2">
        <w:rPr>
          <w:rFonts w:ascii="Palatino" w:hAnsi="Palatino" w:cs="Arial"/>
          <w:szCs w:val="22"/>
        </w:rPr>
        <w:t>; Bolcun-Filas et al., 2011)</w:t>
      </w:r>
      <w:r w:rsidRPr="00B929C2">
        <w:rPr>
          <w:rFonts w:ascii="Palatino" w:hAnsi="Palatino" w:cs="Arial"/>
          <w:szCs w:val="22"/>
        </w:rPr>
        <w:fldChar w:fldCharType="end"/>
      </w:r>
      <w:r w:rsidRPr="00B929C2">
        <w:rPr>
          <w:rFonts w:ascii="Palatino" w:hAnsi="Palatino" w:cs="Arial"/>
          <w:szCs w:val="22"/>
        </w:rPr>
        <w:t xml:space="preserve">. </w:t>
      </w:r>
      <w:proofErr w:type="gramStart"/>
      <w:r w:rsidRPr="00B929C2">
        <w:rPr>
          <w:rFonts w:ascii="Palatino" w:hAnsi="Palatino" w:cs="Arial"/>
          <w:szCs w:val="22"/>
        </w:rPr>
        <w:t xml:space="preserve">The expression of </w:t>
      </w:r>
      <w:r w:rsidRPr="00B929C2">
        <w:rPr>
          <w:rFonts w:ascii="Palatino" w:hAnsi="Palatino" w:cs="Arial"/>
          <w:i/>
          <w:szCs w:val="22"/>
        </w:rPr>
        <w:t>A-Myb</w:t>
      </w:r>
      <w:r w:rsidRPr="00B929C2">
        <w:rPr>
          <w:rFonts w:ascii="Palatino" w:hAnsi="Palatino" w:cs="Arial"/>
          <w:szCs w:val="22"/>
        </w:rPr>
        <w:t xml:space="preserve"> mRNA increases ~15-fold from 8 dpp to 19 dpp, whereas B-Myb mRNA expression remains constant and low during the same time frame and into adulthood </w:t>
      </w:r>
      <w:r w:rsidRPr="00B929C2">
        <w:rPr>
          <w:rFonts w:ascii="Palatino" w:hAnsi="Palatino" w:cs="Arial"/>
          <w:szCs w:val="22"/>
        </w:rPr>
        <w:fldChar w:fldCharType="begin"/>
      </w:r>
      <w:r w:rsidRPr="00B929C2">
        <w:rPr>
          <w:rFonts w:ascii="Palatino" w:hAnsi="Palatino" w:cs="Arial"/>
          <w:szCs w:val="22"/>
        </w:rPr>
        <w:instrText>ADDIN BEC{Horvath et al., 2009, #14713}</w:instrText>
      </w:r>
      <w:r w:rsidRPr="00B929C2">
        <w:rPr>
          <w:rFonts w:ascii="Palatino" w:hAnsi="Palatino" w:cs="Arial"/>
          <w:szCs w:val="22"/>
        </w:rPr>
        <w:fldChar w:fldCharType="separate"/>
      </w:r>
      <w:r w:rsidRPr="00B929C2">
        <w:rPr>
          <w:rFonts w:ascii="Palatino" w:hAnsi="Palatino" w:cs="Arial"/>
          <w:szCs w:val="22"/>
        </w:rPr>
        <w:t>(Horvath et al., 2009)</w:t>
      </w:r>
      <w:r w:rsidRPr="00B929C2">
        <w:rPr>
          <w:rFonts w:ascii="Palatino" w:hAnsi="Palatino" w:cs="Arial"/>
          <w:szCs w:val="22"/>
        </w:rPr>
        <w:fldChar w:fldCharType="end"/>
      </w:r>
      <w:r w:rsidRPr="00B929C2">
        <w:rPr>
          <w:rFonts w:ascii="Palatino" w:hAnsi="Palatino" w:cs="Arial"/>
          <w:szCs w:val="22"/>
        </w:rPr>
        <w:t>.</w:t>
      </w:r>
      <w:proofErr w:type="gramEnd"/>
      <w:r w:rsidRPr="00B929C2">
        <w:rPr>
          <w:rFonts w:ascii="Palatino" w:hAnsi="Palatino" w:cs="Arial"/>
          <w:szCs w:val="22"/>
        </w:rPr>
        <w:t xml:space="preserve"> Our RNA-Seq data (Figure </w:t>
      </w:r>
      <w:r w:rsidR="00D97920">
        <w:rPr>
          <w:rFonts w:ascii="Palatino" w:hAnsi="Palatino" w:cs="Arial"/>
          <w:szCs w:val="22"/>
        </w:rPr>
        <w:t>2B</w:t>
      </w:r>
      <w:r w:rsidRPr="00B929C2">
        <w:rPr>
          <w:rFonts w:ascii="Palatino" w:hAnsi="Palatino" w:cs="Arial"/>
          <w:szCs w:val="22"/>
        </w:rPr>
        <w:t xml:space="preserve">) corroborate these findings. Indeed, in our RNA-Seq analysis of adult testes, </w:t>
      </w:r>
      <w:r w:rsidRPr="00B929C2">
        <w:rPr>
          <w:rFonts w:ascii="Palatino" w:hAnsi="Palatino" w:cs="Arial"/>
          <w:i/>
          <w:szCs w:val="22"/>
        </w:rPr>
        <w:t>A-Myb</w:t>
      </w:r>
      <w:r w:rsidRPr="00B929C2">
        <w:rPr>
          <w:rFonts w:ascii="Palatino" w:hAnsi="Palatino" w:cs="Arial"/>
          <w:szCs w:val="22"/>
        </w:rPr>
        <w:t xml:space="preserve"> mRNA </w:t>
      </w:r>
      <w:r w:rsidR="0059588F">
        <w:rPr>
          <w:rFonts w:ascii="Palatino" w:hAnsi="Palatino" w:cs="Arial"/>
          <w:szCs w:val="22"/>
        </w:rPr>
        <w:t>wa</w:t>
      </w:r>
      <w:r w:rsidRPr="00B929C2">
        <w:rPr>
          <w:rFonts w:ascii="Palatino" w:hAnsi="Palatino" w:cs="Arial"/>
          <w:szCs w:val="22"/>
        </w:rPr>
        <w:t xml:space="preserve">s </w:t>
      </w:r>
      <w:r w:rsidR="00C75727" w:rsidRPr="00B929C2">
        <w:rPr>
          <w:rFonts w:ascii="Palatino" w:hAnsi="Palatino" w:cs="Arial"/>
          <w:szCs w:val="22"/>
        </w:rPr>
        <w:t>2</w:t>
      </w:r>
      <w:r w:rsidR="00C75727">
        <w:rPr>
          <w:rFonts w:ascii="Palatino" w:hAnsi="Palatino" w:cs="Arial"/>
          <w:szCs w:val="22"/>
        </w:rPr>
        <w:t>4</w:t>
      </w:r>
      <w:r w:rsidRPr="00B929C2">
        <w:rPr>
          <w:rFonts w:ascii="Palatino" w:hAnsi="Palatino" w:cs="Arial"/>
          <w:szCs w:val="22"/>
        </w:rPr>
        <w:t xml:space="preserve">-fold more abundant than </w:t>
      </w:r>
      <w:r w:rsidRPr="00B929C2">
        <w:rPr>
          <w:rFonts w:ascii="Palatino" w:hAnsi="Palatino" w:cs="Arial"/>
          <w:i/>
          <w:szCs w:val="22"/>
        </w:rPr>
        <w:t>B-Myb</w:t>
      </w:r>
      <w:r w:rsidRPr="00B929C2">
        <w:rPr>
          <w:rFonts w:ascii="Palatino" w:hAnsi="Palatino" w:cs="Arial"/>
          <w:szCs w:val="22"/>
        </w:rPr>
        <w:t xml:space="preserve">. Second, a testis-specific </w:t>
      </w:r>
      <w:r w:rsidRPr="00B929C2">
        <w:rPr>
          <w:rFonts w:ascii="Palatino" w:hAnsi="Palatino" w:cs="Arial"/>
          <w:i/>
          <w:szCs w:val="22"/>
        </w:rPr>
        <w:t xml:space="preserve">A-Myb </w:t>
      </w:r>
      <w:r w:rsidRPr="00B929C2">
        <w:rPr>
          <w:rFonts w:ascii="Palatino" w:hAnsi="Palatino" w:cs="Arial"/>
          <w:szCs w:val="22"/>
        </w:rPr>
        <w:t xml:space="preserve">mutant, </w:t>
      </w:r>
      <w:r w:rsidRPr="00B929C2">
        <w:rPr>
          <w:rStyle w:val="Emphasis"/>
          <w:rFonts w:ascii="Palatino" w:hAnsi="Palatino" w:cs="Arial"/>
          <w:szCs w:val="22"/>
        </w:rPr>
        <w:t>Mybl1</w:t>
      </w:r>
      <w:r w:rsidRPr="00B929C2">
        <w:rPr>
          <w:rStyle w:val="Emphasis"/>
          <w:rFonts w:ascii="Palatino" w:hAnsi="Palatino" w:cs="Arial"/>
          <w:szCs w:val="22"/>
          <w:vertAlign w:val="superscript"/>
        </w:rPr>
        <w:t>repro9</w:t>
      </w:r>
      <w:r w:rsidRPr="00B929C2">
        <w:rPr>
          <w:rFonts w:ascii="Palatino" w:hAnsi="Palatino" w:cs="Arial"/>
        </w:rPr>
        <w:t>,</w:t>
      </w:r>
      <w:r w:rsidRPr="00B929C2">
        <w:rPr>
          <w:rFonts w:ascii="Palatino" w:hAnsi="Palatino" w:cs="Palatino"/>
        </w:rPr>
        <w:t xml:space="preserve"> which is caused by a </w:t>
      </w:r>
      <w:r w:rsidRPr="00B929C2">
        <w:rPr>
          <w:rFonts w:ascii="Palatino" w:hAnsi="Palatino" w:cs="Arial"/>
        </w:rPr>
        <w:t>cytosine-to</w:t>
      </w:r>
      <w:r w:rsidRPr="00B929C2">
        <w:rPr>
          <w:rFonts w:ascii="Palatino" w:hAnsi="Palatino" w:cs="Arial"/>
          <w:szCs w:val="22"/>
        </w:rPr>
        <w:t>-adenine transversion that changes alanine 213 to glutamic acid, leads to meiotic arrest at the pachytene stage with subt</w:t>
      </w:r>
      <w:r w:rsidR="00C05CCD">
        <w:rPr>
          <w:rFonts w:ascii="Palatino" w:hAnsi="Palatino" w:cs="Arial"/>
          <w:szCs w:val="22"/>
        </w:rPr>
        <w:t>le defects in autosome synapsis</w:t>
      </w:r>
      <w:r w:rsidR="0048359E">
        <w:rPr>
          <w:rFonts w:ascii="Palatino" w:hAnsi="Palatino" w:cs="Arial"/>
          <w:szCs w:val="22"/>
        </w:rPr>
        <w:t>;</w:t>
      </w:r>
      <w:r w:rsidR="00237FAB">
        <w:rPr>
          <w:rFonts w:ascii="Palatino" w:hAnsi="Palatino" w:cs="Arial"/>
          <w:szCs w:val="22"/>
        </w:rPr>
        <w:t xml:space="preserve"> </w:t>
      </w:r>
      <w:r w:rsidR="00237FAB">
        <w:rPr>
          <w:rFonts w:ascii="Palatino" w:hAnsi="Palatino" w:cs="Arial"/>
          <w:i/>
          <w:szCs w:val="22"/>
        </w:rPr>
        <w:t xml:space="preserve">A-Myb </w:t>
      </w:r>
      <w:r w:rsidR="00237FAB">
        <w:rPr>
          <w:rFonts w:ascii="Palatino" w:hAnsi="Palatino" w:cs="Arial"/>
          <w:szCs w:val="22"/>
        </w:rPr>
        <w:t>null mutant</w:t>
      </w:r>
      <w:r w:rsidR="0048359E">
        <w:rPr>
          <w:rFonts w:ascii="Palatino" w:hAnsi="Palatino" w:cs="Arial"/>
          <w:szCs w:val="22"/>
        </w:rPr>
        <w:t xml:space="preserve"> mice </w:t>
      </w:r>
      <w:r w:rsidR="00BE7367" w:rsidRPr="00BE7367">
        <w:rPr>
          <w:rFonts w:ascii="Palatino" w:hAnsi="Palatino"/>
        </w:rPr>
        <w:t xml:space="preserve">have defects in multiple tissues, including </w:t>
      </w:r>
      <w:r w:rsidR="0048359E">
        <w:rPr>
          <w:rFonts w:ascii="Palatino" w:hAnsi="Palatino"/>
        </w:rPr>
        <w:t xml:space="preserve">testis and </w:t>
      </w:r>
      <w:del w:id="13" w:author="Xin Li" w:date="2013-02-03T12:32:00Z">
        <w:r w:rsidR="00E943E6" w:rsidDel="00470897">
          <w:rPr>
            <w:rFonts w:ascii="Palatino" w:hAnsi="Palatino" w:cs="Arial"/>
            <w:szCs w:val="22"/>
          </w:rPr>
          <w:delText xml:space="preserve">breast </w:delText>
        </w:r>
      </w:del>
      <w:ins w:id="14" w:author="Xin Li" w:date="2013-02-03T12:32:00Z">
        <w:r w:rsidR="00470897">
          <w:rPr>
            <w:rFonts w:ascii="Palatino" w:hAnsi="Palatino" w:cs="Arial"/>
            <w:szCs w:val="22"/>
          </w:rPr>
          <w:t xml:space="preserve">mammary </w:t>
        </w:r>
        <w:commentRangeStart w:id="15"/>
        <w:r w:rsidR="00470897">
          <w:rPr>
            <w:rFonts w:ascii="Palatino" w:hAnsi="Palatino" w:cs="Arial"/>
            <w:szCs w:val="22"/>
          </w:rPr>
          <w:t>gland</w:t>
        </w:r>
        <w:commentRangeEnd w:id="15"/>
        <w:r w:rsidR="00470897">
          <w:rPr>
            <w:rStyle w:val="CommentReference"/>
            <w:b/>
            <w:lang w:eastAsia="ja-JP"/>
          </w:rPr>
          <w:commentReference w:id="15"/>
        </w:r>
        <w:r w:rsidR="00470897">
          <w:rPr>
            <w:rFonts w:ascii="Palatino" w:hAnsi="Palatino" w:cs="Arial"/>
            <w:szCs w:val="22"/>
          </w:rPr>
          <w:t xml:space="preserve"> </w:t>
        </w:r>
      </w:ins>
      <w:r w:rsidRPr="00B929C2">
        <w:rPr>
          <w:rFonts w:ascii="Palatino" w:hAnsi="Palatino" w:cs="Arial"/>
          <w:szCs w:val="22"/>
        </w:rPr>
        <w:fldChar w:fldCharType="begin"/>
      </w:r>
      <w:r w:rsidRPr="00B929C2">
        <w:rPr>
          <w:rFonts w:ascii="Palatino" w:hAnsi="Palatino" w:cs="Arial"/>
          <w:szCs w:val="22"/>
        </w:rPr>
        <w:instrText>ADDIN BEC{Toscani et al., 1997, #47339; Bolcun-Filas et al., 2011, #43995}</w:instrText>
      </w:r>
      <w:r w:rsidRPr="00B929C2">
        <w:rPr>
          <w:rFonts w:ascii="Palatino" w:hAnsi="Palatino" w:cs="Arial"/>
          <w:szCs w:val="22"/>
        </w:rPr>
        <w:fldChar w:fldCharType="separate"/>
      </w:r>
      <w:r w:rsidRPr="00B929C2">
        <w:rPr>
          <w:rFonts w:ascii="Palatino" w:hAnsi="Palatino" w:cs="Arial"/>
          <w:szCs w:val="22"/>
        </w:rPr>
        <w:t>(Toscani et al., 1997; Bolcun-Filas et al., 2011)</w:t>
      </w:r>
      <w:r w:rsidRPr="00B929C2">
        <w:rPr>
          <w:rFonts w:ascii="Palatino" w:hAnsi="Palatino" w:cs="Arial"/>
          <w:szCs w:val="22"/>
        </w:rPr>
        <w:fldChar w:fldCharType="end"/>
      </w:r>
      <w:r w:rsidRPr="00B929C2">
        <w:rPr>
          <w:rFonts w:ascii="Palatino" w:hAnsi="Palatino" w:cs="Arial"/>
          <w:szCs w:val="22"/>
        </w:rPr>
        <w:t xml:space="preserve">. Third, our RNA-Seq analysis of </w:t>
      </w:r>
      <w:r w:rsidRPr="00B929C2">
        <w:rPr>
          <w:rFonts w:ascii="Palatino" w:hAnsi="Palatino" w:cs="Arial"/>
          <w:i/>
          <w:szCs w:val="22"/>
        </w:rPr>
        <w:t>A-Myb</w:t>
      </w:r>
      <w:r w:rsidRPr="00B929C2">
        <w:rPr>
          <w:rFonts w:ascii="Palatino" w:hAnsi="Palatino" w:cs="Arial"/>
          <w:szCs w:val="22"/>
        </w:rPr>
        <w:t xml:space="preserve"> mutant testes shows that there is no significant change in </w:t>
      </w:r>
      <w:r w:rsidRPr="00B929C2">
        <w:rPr>
          <w:rFonts w:ascii="Palatino" w:hAnsi="Palatino" w:cs="Arial"/>
          <w:i/>
          <w:szCs w:val="22"/>
        </w:rPr>
        <w:t>B-Myb</w:t>
      </w:r>
      <w:r w:rsidRPr="00B929C2">
        <w:rPr>
          <w:rFonts w:ascii="Palatino" w:hAnsi="Palatino" w:cs="Arial"/>
          <w:szCs w:val="22"/>
        </w:rPr>
        <w:t xml:space="preserve"> expression in the mutant, compared to the heterozygous controls, at 14.5 or 17.5 dpp. Finally, B-MYB protein is not detectable in pachytene spermatocytes </w:t>
      </w:r>
      <w:r w:rsidRPr="00B929C2">
        <w:rPr>
          <w:rFonts w:ascii="Palatino" w:hAnsi="Palatino" w:cs="Arial"/>
          <w:szCs w:val="22"/>
        </w:rPr>
        <w:fldChar w:fldCharType="begin"/>
      </w:r>
      <w:r w:rsidRPr="00B929C2">
        <w:rPr>
          <w:rFonts w:ascii="Palatino" w:hAnsi="Palatino" w:cs="Arial"/>
          <w:szCs w:val="22"/>
        </w:rPr>
        <w:instrText>ADDIN BEC{Horvath et al., 2009, #14713}</w:instrText>
      </w:r>
      <w:r w:rsidRPr="00B929C2">
        <w:rPr>
          <w:rFonts w:ascii="Palatino" w:hAnsi="Palatino" w:cs="Arial"/>
          <w:szCs w:val="22"/>
        </w:rPr>
        <w:fldChar w:fldCharType="separate"/>
      </w:r>
      <w:r w:rsidRPr="00B929C2">
        <w:rPr>
          <w:rFonts w:ascii="Palatino" w:hAnsi="Palatino" w:cs="Arial"/>
          <w:szCs w:val="22"/>
        </w:rPr>
        <w:t>(Horvath et al., 2009)</w:t>
      </w:r>
      <w:r w:rsidRPr="00B929C2">
        <w:rPr>
          <w:rFonts w:ascii="Palatino" w:hAnsi="Palatino" w:cs="Arial"/>
          <w:szCs w:val="22"/>
        </w:rPr>
        <w:fldChar w:fldCharType="end"/>
      </w:r>
      <w:r w:rsidRPr="00B929C2">
        <w:rPr>
          <w:rFonts w:ascii="Palatino" w:hAnsi="Palatino" w:cs="Arial"/>
          <w:szCs w:val="22"/>
        </w:rPr>
        <w:t>.</w:t>
      </w:r>
    </w:p>
    <w:p w14:paraId="1BDB5EAC" w14:textId="36212DB7" w:rsidR="0000711F" w:rsidRPr="00B929C2" w:rsidRDefault="0000711F" w:rsidP="0000711F">
      <w:pPr>
        <w:spacing w:line="480" w:lineRule="exact"/>
        <w:ind w:firstLine="720"/>
        <w:rPr>
          <w:rFonts w:ascii="Palatino" w:hAnsi="Palatino" w:cs="Arial"/>
          <w:szCs w:val="22"/>
        </w:rPr>
      </w:pPr>
      <w:r w:rsidRPr="00B929C2">
        <w:rPr>
          <w:rFonts w:ascii="Palatino" w:hAnsi="Palatino"/>
        </w:rPr>
        <w:t xml:space="preserve">To assess more directly the role of A-MYB in pachytene piRNA </w:t>
      </w:r>
      <w:r w:rsidR="001A609D">
        <w:rPr>
          <w:rFonts w:ascii="Palatino" w:hAnsi="Palatino"/>
        </w:rPr>
        <w:t>precursor</w:t>
      </w:r>
      <w:r w:rsidRPr="00B929C2">
        <w:rPr>
          <w:rFonts w:ascii="Palatino" w:hAnsi="Palatino"/>
        </w:rPr>
        <w:t xml:space="preserve"> transcription, w</w:t>
      </w:r>
      <w:r w:rsidRPr="00B929C2">
        <w:rPr>
          <w:rFonts w:ascii="Palatino" w:hAnsi="Palatino" w:cs="Arial"/>
          <w:szCs w:val="22"/>
        </w:rPr>
        <w:t xml:space="preserve">e used anti-A-MYB antibody to perform ChIP followed by </w:t>
      </w:r>
      <w:r w:rsidR="003B7BD4">
        <w:rPr>
          <w:rFonts w:ascii="Palatino" w:hAnsi="Palatino" w:cs="Arial"/>
          <w:szCs w:val="22"/>
        </w:rPr>
        <w:t>high-throughput</w:t>
      </w:r>
      <w:r w:rsidRPr="00B929C2">
        <w:rPr>
          <w:rFonts w:ascii="Palatino" w:hAnsi="Palatino" w:cs="Arial"/>
          <w:szCs w:val="22"/>
        </w:rPr>
        <w:t xml:space="preserve"> sequencing of the A-MYB–bound DNA. The anti-A-MYB antibody is specific for A-MYB, and the peptide used to raise the antibody is not present in B-MYB. The MACS algorithm </w:t>
      </w:r>
      <w:r w:rsidRPr="00B929C2">
        <w:rPr>
          <w:rFonts w:ascii="Palatino" w:hAnsi="Palatino" w:cs="Arial"/>
          <w:szCs w:val="22"/>
        </w:rPr>
        <w:fldChar w:fldCharType="begin"/>
      </w:r>
      <w:r w:rsidRPr="00B929C2">
        <w:rPr>
          <w:rFonts w:ascii="Palatino" w:hAnsi="Palatino" w:cs="Arial"/>
          <w:szCs w:val="22"/>
        </w:rPr>
        <w:instrText>ADDIN BEC{Zhang et al., 2008, #38962}</w:instrText>
      </w:r>
      <w:r w:rsidRPr="00B929C2">
        <w:rPr>
          <w:rFonts w:ascii="Palatino" w:hAnsi="Palatino" w:cs="Arial"/>
          <w:szCs w:val="22"/>
        </w:rPr>
        <w:fldChar w:fldCharType="separate"/>
      </w:r>
      <w:r w:rsidRPr="00B929C2">
        <w:rPr>
          <w:rFonts w:ascii="Palatino" w:hAnsi="Palatino" w:cs="Arial"/>
          <w:szCs w:val="22"/>
        </w:rPr>
        <w:t>(Zhang et al., 2008)</w:t>
      </w:r>
      <w:r w:rsidRPr="00B929C2">
        <w:rPr>
          <w:rFonts w:ascii="Palatino" w:hAnsi="Palatino" w:cs="Arial"/>
          <w:szCs w:val="22"/>
        </w:rPr>
        <w:fldChar w:fldCharType="end"/>
      </w:r>
      <w:r w:rsidRPr="00B929C2">
        <w:rPr>
          <w:rFonts w:ascii="Palatino" w:hAnsi="Palatino" w:cs="Arial"/>
          <w:szCs w:val="22"/>
        </w:rPr>
        <w:t xml:space="preserve"> reported 3,815 genomic regions with significant A-MYB binding (false discovery rate, </w:t>
      </w:r>
      <w:r w:rsidRPr="00B929C2">
        <w:rPr>
          <w:rFonts w:ascii="Palatino" w:eastAsia="ＭＳ 明朝" w:hAnsi="Palatino" w:cs="Arial"/>
          <w:szCs w:val="22"/>
        </w:rPr>
        <w:t>FDR &lt; 10</w:t>
      </w:r>
      <w:r w:rsidRPr="00B929C2">
        <w:rPr>
          <w:rFonts w:ascii="Palatino" w:eastAsia="ＭＳ 明朝" w:hAnsi="Palatino" w:cs="Arial"/>
          <w:vertAlign w:val="superscript"/>
        </w:rPr>
        <w:t>−25</w:t>
      </w:r>
      <w:r w:rsidRPr="00B929C2">
        <w:rPr>
          <w:rFonts w:ascii="Palatino" w:hAnsi="Palatino" w:cs="Arial"/>
          <w:szCs w:val="22"/>
        </w:rPr>
        <w:t>); we call these regions A-MYB peaks or peaks. Among the 500 peaks with the lowest FDR values, 394 (80%) contained at least one significant site (</w:t>
      </w:r>
      <w:r w:rsidRPr="00B929C2">
        <w:rPr>
          <w:rFonts w:ascii="Palatino" w:hAnsi="Palatino" w:cs="Arial"/>
          <w:i/>
          <w:szCs w:val="22"/>
        </w:rPr>
        <w:t>p</w:t>
      </w:r>
      <w:r w:rsidRPr="00B929C2">
        <w:rPr>
          <w:rFonts w:ascii="Palatino" w:hAnsi="Palatino" w:cs="Arial"/>
          <w:szCs w:val="22"/>
        </w:rPr>
        <w:t xml:space="preserve"> &lt; </w:t>
      </w:r>
      <w:r w:rsidRPr="00B929C2">
        <w:rPr>
          <w:rFonts w:ascii="Palatino" w:eastAsia="ＭＳ 明朝" w:hAnsi="Palatino" w:cs="Arial"/>
          <w:szCs w:val="22"/>
        </w:rPr>
        <w:t>10</w:t>
      </w:r>
      <w:r w:rsidRPr="00B929C2">
        <w:rPr>
          <w:rFonts w:ascii="Palatino" w:eastAsia="ＭＳ 明朝" w:hAnsi="Palatino" w:cs="Arial"/>
          <w:vertAlign w:val="superscript"/>
        </w:rPr>
        <w:t>−4</w:t>
      </w:r>
      <w:r w:rsidRPr="00B929C2">
        <w:rPr>
          <w:rFonts w:ascii="Palatino" w:hAnsi="Palatino" w:cs="Arial"/>
          <w:szCs w:val="22"/>
        </w:rPr>
        <w:t xml:space="preserve">) for the Myb-binding motif (Figure </w:t>
      </w:r>
      <w:r w:rsidR="002222B4">
        <w:rPr>
          <w:rFonts w:ascii="Palatino" w:hAnsi="Palatino" w:cs="Arial"/>
          <w:szCs w:val="22"/>
        </w:rPr>
        <w:t>4A</w:t>
      </w:r>
      <w:r w:rsidRPr="00B929C2">
        <w:rPr>
          <w:rFonts w:ascii="Palatino" w:hAnsi="Palatino" w:cs="Arial"/>
          <w:szCs w:val="22"/>
        </w:rPr>
        <w:t xml:space="preserve">). Figure </w:t>
      </w:r>
      <w:r w:rsidR="00750966">
        <w:rPr>
          <w:rFonts w:ascii="Palatino" w:hAnsi="Palatino" w:cs="Arial"/>
          <w:szCs w:val="22"/>
        </w:rPr>
        <w:t>4</w:t>
      </w:r>
      <w:r w:rsidRPr="00B929C2">
        <w:rPr>
          <w:rFonts w:ascii="Palatino" w:hAnsi="Palatino" w:cs="Arial"/>
          <w:szCs w:val="22"/>
        </w:rPr>
        <w:t xml:space="preserve">B shows an example of such an A-MYB peak, at the bidirectional promoter of the divergently transcribed pair of pachytene piRNA genes </w:t>
      </w:r>
      <w:r w:rsidRPr="00B929C2">
        <w:rPr>
          <w:rFonts w:ascii="Palatino" w:hAnsi="Palatino" w:cs="Arial"/>
          <w:i/>
          <w:szCs w:val="20"/>
        </w:rPr>
        <w:t>17-qA3.3-27363.1</w:t>
      </w:r>
      <w:r w:rsidRPr="00B929C2">
        <w:rPr>
          <w:rFonts w:ascii="Palatino" w:hAnsi="Palatino" w:cs="Arial"/>
          <w:szCs w:val="20"/>
        </w:rPr>
        <w:t xml:space="preserve"> and</w:t>
      </w:r>
      <w:r w:rsidRPr="00B929C2">
        <w:rPr>
          <w:rFonts w:ascii="Palatino" w:hAnsi="Palatino" w:cs="Arial"/>
          <w:i/>
          <w:szCs w:val="20"/>
        </w:rPr>
        <w:t xml:space="preserve"> 17-qA3.3-26735.1</w:t>
      </w:r>
      <w:r w:rsidRPr="00B929C2">
        <w:rPr>
          <w:rFonts w:ascii="Palatino" w:hAnsi="Palatino" w:cs="Arial"/>
          <w:szCs w:val="22"/>
        </w:rPr>
        <w:t>. A-MYB occupancy of this genomic site was confirmed by ChIP-qPCR (Figure S</w:t>
      </w:r>
      <w:r w:rsidR="00750966">
        <w:rPr>
          <w:rFonts w:ascii="Palatino" w:hAnsi="Palatino" w:cs="Arial"/>
          <w:szCs w:val="22"/>
        </w:rPr>
        <w:t>4</w:t>
      </w:r>
      <w:r w:rsidRPr="00B929C2">
        <w:rPr>
          <w:rFonts w:ascii="Palatino" w:hAnsi="Palatino" w:cs="Arial"/>
          <w:szCs w:val="22"/>
        </w:rPr>
        <w:t>A).</w:t>
      </w:r>
    </w:p>
    <w:p w14:paraId="49CBBDB5" w14:textId="137058FE" w:rsidR="00D94BA9" w:rsidRPr="00C06104" w:rsidRDefault="00EF7C6F" w:rsidP="006A75AD">
      <w:pPr>
        <w:spacing w:line="480" w:lineRule="exact"/>
        <w:ind w:firstLine="720"/>
        <w:rPr>
          <w:rFonts w:ascii="Palatino" w:hAnsi="Palatino" w:cs="Arial"/>
          <w:color w:val="000000" w:themeColor="text1"/>
          <w:szCs w:val="22"/>
        </w:rPr>
      </w:pPr>
      <w:r>
        <w:rPr>
          <w:rFonts w:ascii="Palatino" w:hAnsi="Palatino" w:cs="Arial"/>
          <w:szCs w:val="22"/>
        </w:rPr>
        <w:t>T</w:t>
      </w:r>
      <w:r w:rsidR="00D94BA9" w:rsidRPr="00C06104">
        <w:rPr>
          <w:rFonts w:ascii="Palatino" w:hAnsi="Palatino" w:cs="Arial"/>
          <w:szCs w:val="22"/>
        </w:rPr>
        <w:t>he median distance from the transcription start site to the nearest A-MYB peak was</w:t>
      </w:r>
      <w:r w:rsidR="00D94BA9" w:rsidRPr="00C06104">
        <w:rPr>
          <w:rFonts w:ascii="Palatino" w:hAnsi="Palatino" w:cs="Arial"/>
          <w:color w:val="000000" w:themeColor="text1"/>
          <w:szCs w:val="22"/>
        </w:rPr>
        <w:t xml:space="preserve"> </w:t>
      </w:r>
      <w:r w:rsidR="000915F0">
        <w:rPr>
          <w:rFonts w:ascii="Palatino" w:hAnsi="Palatino" w:cs="Arial"/>
          <w:color w:val="000000" w:themeColor="text1"/>
          <w:szCs w:val="22"/>
        </w:rPr>
        <w:t>~</w:t>
      </w:r>
      <w:r w:rsidR="00D94BA9" w:rsidRPr="00C06104">
        <w:rPr>
          <w:rFonts w:ascii="Palatino" w:hAnsi="Palatino" w:cs="Arial"/>
          <w:color w:val="000000" w:themeColor="text1"/>
          <w:szCs w:val="22"/>
        </w:rPr>
        <w:t>4</w:t>
      </w:r>
      <w:r w:rsidR="000915F0">
        <w:rPr>
          <w:rFonts w:ascii="Palatino" w:hAnsi="Palatino" w:cs="Arial"/>
          <w:color w:val="000000" w:themeColor="text1"/>
          <w:szCs w:val="22"/>
        </w:rPr>
        <w:t>3</w:t>
      </w:r>
      <w:r w:rsidR="00D94BA9" w:rsidRPr="00C06104">
        <w:rPr>
          <w:rFonts w:ascii="Palatino" w:hAnsi="Palatino" w:cs="Arial"/>
          <w:color w:val="000000" w:themeColor="text1"/>
          <w:szCs w:val="22"/>
        </w:rPr>
        <w:t xml:space="preserve"> bp for the 100 pachytene piRNA </w:t>
      </w:r>
      <w:r w:rsidR="005C1795">
        <w:rPr>
          <w:rFonts w:ascii="Palatino" w:hAnsi="Palatino" w:cs="Arial"/>
          <w:color w:val="000000" w:themeColor="text1"/>
          <w:szCs w:val="22"/>
        </w:rPr>
        <w:t>gene</w:t>
      </w:r>
      <w:r w:rsidR="00D94BA9" w:rsidRPr="00C06104">
        <w:rPr>
          <w:rFonts w:ascii="Palatino" w:hAnsi="Palatino" w:cs="Arial"/>
          <w:color w:val="000000" w:themeColor="text1"/>
          <w:szCs w:val="22"/>
        </w:rPr>
        <w:t>s, but &gt;6</w:t>
      </w:r>
      <w:r w:rsidR="00CD5633">
        <w:rPr>
          <w:rFonts w:ascii="Palatino" w:hAnsi="Palatino" w:cs="Arial"/>
          <w:color w:val="000000" w:themeColor="text1"/>
          <w:szCs w:val="22"/>
        </w:rPr>
        <w:t>6</w:t>
      </w:r>
      <w:r w:rsidR="00D94BA9" w:rsidRPr="00C06104">
        <w:rPr>
          <w:rFonts w:ascii="Palatino" w:hAnsi="Palatino" w:cs="Arial"/>
          <w:color w:val="000000" w:themeColor="text1"/>
          <w:szCs w:val="22"/>
        </w:rPr>
        <w:t>,</w:t>
      </w:r>
      <w:r w:rsidR="000915F0">
        <w:rPr>
          <w:rFonts w:ascii="Palatino" w:hAnsi="Palatino" w:cs="Arial"/>
          <w:color w:val="000000" w:themeColor="text1"/>
          <w:szCs w:val="22"/>
        </w:rPr>
        <w:t>0</w:t>
      </w:r>
      <w:r w:rsidR="00D94BA9" w:rsidRPr="00C06104">
        <w:rPr>
          <w:rFonts w:ascii="Palatino" w:hAnsi="Palatino" w:cs="Arial"/>
          <w:color w:val="000000" w:themeColor="text1"/>
          <w:szCs w:val="22"/>
        </w:rPr>
        <w:t xml:space="preserve">00 bp for the 84 pre-pachytene </w:t>
      </w:r>
      <w:r w:rsidR="005C1795">
        <w:rPr>
          <w:rFonts w:ascii="Palatino" w:hAnsi="Palatino" w:cs="Arial"/>
          <w:color w:val="000000" w:themeColor="text1"/>
          <w:szCs w:val="22"/>
        </w:rPr>
        <w:t>gene</w:t>
      </w:r>
      <w:r w:rsidR="00D94BA9" w:rsidRPr="00C06104">
        <w:rPr>
          <w:rFonts w:ascii="Palatino" w:hAnsi="Palatino" w:cs="Arial"/>
          <w:color w:val="000000" w:themeColor="text1"/>
          <w:szCs w:val="22"/>
        </w:rPr>
        <w:t xml:space="preserve">s </w:t>
      </w:r>
      <w:r w:rsidR="00D94BA9" w:rsidRPr="00C06104">
        <w:rPr>
          <w:rFonts w:ascii="Palatino" w:hAnsi="Palatino" w:cs="Arial"/>
          <w:szCs w:val="22"/>
        </w:rPr>
        <w:t xml:space="preserve">(Figure </w:t>
      </w:r>
      <w:r w:rsidR="00A2350D">
        <w:rPr>
          <w:rFonts w:ascii="Palatino" w:hAnsi="Palatino" w:cs="Arial"/>
          <w:szCs w:val="22"/>
        </w:rPr>
        <w:t>4</w:t>
      </w:r>
      <w:r w:rsidR="00D94BA9" w:rsidRPr="00C06104">
        <w:rPr>
          <w:rFonts w:ascii="Palatino" w:hAnsi="Palatino" w:cs="Arial"/>
          <w:szCs w:val="22"/>
        </w:rPr>
        <w:t>C).</w:t>
      </w:r>
      <w:r w:rsidR="00D94BA9" w:rsidRPr="00C06104">
        <w:rPr>
          <w:rFonts w:ascii="Palatino" w:hAnsi="Palatino" w:cs="Arial"/>
          <w:color w:val="000000" w:themeColor="text1"/>
          <w:szCs w:val="22"/>
        </w:rPr>
        <w:t xml:space="preserve"> </w:t>
      </w:r>
      <w:r w:rsidR="00D94BA9" w:rsidRPr="00C06104">
        <w:rPr>
          <w:rFonts w:ascii="Palatino" w:hAnsi="Palatino" w:cs="Arial"/>
          <w:szCs w:val="22"/>
        </w:rPr>
        <w:t>Our data suggest that</w:t>
      </w:r>
      <w:r w:rsidR="00D94BA9" w:rsidRPr="00C06104">
        <w:rPr>
          <w:rFonts w:ascii="Palatino" w:hAnsi="Palatino" w:cs="Arial"/>
          <w:color w:val="000000" w:themeColor="text1"/>
          <w:szCs w:val="22"/>
        </w:rPr>
        <w:t xml:space="preserve"> during mouse spermatogenesis A-MYB binds to the promoter</w:t>
      </w:r>
      <w:r w:rsidR="004E4910" w:rsidRPr="00C06104">
        <w:rPr>
          <w:rFonts w:ascii="Palatino" w:hAnsi="Palatino" w:cs="Arial"/>
          <w:color w:val="000000" w:themeColor="text1"/>
          <w:szCs w:val="22"/>
        </w:rPr>
        <w:t>s</w:t>
      </w:r>
      <w:r w:rsidR="00B525B8">
        <w:rPr>
          <w:rFonts w:ascii="Palatino" w:hAnsi="Palatino" w:cs="Arial"/>
          <w:color w:val="000000" w:themeColor="text1"/>
          <w:szCs w:val="22"/>
        </w:rPr>
        <w:t xml:space="preserve"> of</w:t>
      </w:r>
      <w:r w:rsidR="00AB3D7E">
        <w:rPr>
          <w:rFonts w:ascii="Palatino" w:hAnsi="Palatino" w:cs="Arial"/>
          <w:color w:val="000000" w:themeColor="text1"/>
          <w:szCs w:val="22"/>
        </w:rPr>
        <w:t xml:space="preserve"> </w:t>
      </w:r>
      <w:r w:rsidR="00AB3D7E" w:rsidRPr="00C06104">
        <w:rPr>
          <w:rFonts w:ascii="Palatino" w:hAnsi="Palatino" w:cs="Arial"/>
          <w:color w:val="000000" w:themeColor="text1"/>
          <w:szCs w:val="22"/>
        </w:rPr>
        <w:t>both divergently</w:t>
      </w:r>
      <w:r w:rsidR="00AB3D7E">
        <w:rPr>
          <w:rFonts w:ascii="Palatino" w:hAnsi="Palatino" w:cs="Arial"/>
          <w:color w:val="000000" w:themeColor="text1"/>
          <w:szCs w:val="22"/>
        </w:rPr>
        <w:t xml:space="preserve"> and unidirectionally transcribed</w:t>
      </w:r>
      <w:r w:rsidR="00B525B8">
        <w:rPr>
          <w:rFonts w:ascii="Palatino" w:hAnsi="Palatino" w:cs="Arial"/>
          <w:color w:val="000000" w:themeColor="text1"/>
          <w:szCs w:val="22"/>
        </w:rPr>
        <w:t xml:space="preserve"> </w:t>
      </w:r>
      <w:r w:rsidR="00B525B8" w:rsidRPr="00C06104">
        <w:rPr>
          <w:rFonts w:ascii="Palatino" w:hAnsi="Palatino" w:cs="Arial"/>
          <w:color w:val="000000" w:themeColor="text1"/>
          <w:szCs w:val="22"/>
        </w:rPr>
        <w:t xml:space="preserve">pachytene piRNA </w:t>
      </w:r>
      <w:r w:rsidR="00B525B8">
        <w:rPr>
          <w:rFonts w:ascii="Palatino" w:hAnsi="Palatino" w:cs="Arial"/>
          <w:color w:val="000000" w:themeColor="text1"/>
          <w:szCs w:val="22"/>
        </w:rPr>
        <w:t>gene</w:t>
      </w:r>
      <w:r w:rsidR="00B525B8" w:rsidRPr="00C06104">
        <w:rPr>
          <w:rFonts w:ascii="Palatino" w:hAnsi="Palatino" w:cs="Arial"/>
          <w:color w:val="000000" w:themeColor="text1"/>
          <w:szCs w:val="22"/>
        </w:rPr>
        <w:t>s</w:t>
      </w:r>
      <w:r w:rsidR="00D94BA9" w:rsidRPr="00C06104">
        <w:rPr>
          <w:rFonts w:ascii="Palatino" w:hAnsi="Palatino" w:cs="Arial"/>
          <w:color w:val="000000" w:themeColor="text1"/>
          <w:szCs w:val="22"/>
        </w:rPr>
        <w:t>.</w:t>
      </w:r>
    </w:p>
    <w:p w14:paraId="28399EB3" w14:textId="5A4F6458" w:rsidR="00D94BA9" w:rsidRPr="00C06104" w:rsidRDefault="00D94BA9" w:rsidP="00D94BA9">
      <w:pPr>
        <w:spacing w:line="480" w:lineRule="exact"/>
        <w:ind w:firstLine="720"/>
        <w:rPr>
          <w:rFonts w:ascii="Palatino" w:hAnsi="Palatino" w:cs="Arial"/>
          <w:color w:val="000000" w:themeColor="text1"/>
          <w:szCs w:val="22"/>
        </w:rPr>
      </w:pPr>
      <w:r w:rsidRPr="00C06104">
        <w:rPr>
          <w:rFonts w:ascii="Palatino" w:hAnsi="Palatino" w:cs="Arial"/>
          <w:color w:val="000000" w:themeColor="text1"/>
          <w:szCs w:val="22"/>
        </w:rPr>
        <w:t xml:space="preserve">To test the idea that A-MYB </w:t>
      </w:r>
      <w:r w:rsidR="00D34999" w:rsidRPr="00C06104">
        <w:rPr>
          <w:rFonts w:ascii="Palatino" w:hAnsi="Palatino" w:cs="Arial"/>
          <w:color w:val="000000" w:themeColor="text1"/>
          <w:szCs w:val="22"/>
        </w:rPr>
        <w:t>promot</w:t>
      </w:r>
      <w:r w:rsidR="009B7D53" w:rsidRPr="00C06104">
        <w:rPr>
          <w:rFonts w:ascii="Palatino" w:hAnsi="Palatino" w:cs="Arial"/>
          <w:color w:val="000000" w:themeColor="text1"/>
          <w:szCs w:val="22"/>
        </w:rPr>
        <w:t>es</w:t>
      </w:r>
      <w:r w:rsidR="00D34999" w:rsidRPr="00C06104">
        <w:rPr>
          <w:rFonts w:ascii="Palatino" w:hAnsi="Palatino" w:cs="Arial"/>
          <w:color w:val="000000" w:themeColor="text1"/>
          <w:szCs w:val="22"/>
        </w:rPr>
        <w:t xml:space="preserve"> </w:t>
      </w:r>
      <w:r w:rsidR="003D2C53">
        <w:rPr>
          <w:rFonts w:ascii="Palatino" w:hAnsi="Palatino" w:cs="Arial"/>
          <w:color w:val="000000" w:themeColor="text1"/>
          <w:szCs w:val="22"/>
        </w:rPr>
        <w:t>transcription of pachytene</w:t>
      </w:r>
      <w:r w:rsidRPr="00C06104">
        <w:rPr>
          <w:rFonts w:ascii="Palatino" w:hAnsi="Palatino" w:cs="Arial"/>
          <w:color w:val="000000" w:themeColor="text1"/>
          <w:szCs w:val="22"/>
        </w:rPr>
        <w:t xml:space="preserve"> but not pre-pachytene piRNA </w:t>
      </w:r>
      <w:r w:rsidR="005C1795">
        <w:rPr>
          <w:rFonts w:ascii="Palatino" w:hAnsi="Palatino" w:cs="Arial"/>
          <w:color w:val="000000" w:themeColor="text1"/>
          <w:szCs w:val="22"/>
        </w:rPr>
        <w:t>gene</w:t>
      </w:r>
      <w:r w:rsidRPr="00C06104">
        <w:rPr>
          <w:rFonts w:ascii="Palatino" w:hAnsi="Palatino" w:cs="Arial"/>
          <w:color w:val="000000" w:themeColor="text1"/>
          <w:szCs w:val="22"/>
        </w:rPr>
        <w:t xml:space="preserve">s, we used </w:t>
      </w:r>
      <w:r w:rsidRPr="00C06104">
        <w:rPr>
          <w:rFonts w:ascii="Palatino" w:eastAsia="ＭＳ 明朝" w:hAnsi="Palatino" w:cs="Arial"/>
          <w:color w:val="000000" w:themeColor="text1"/>
          <w:szCs w:val="22"/>
        </w:rPr>
        <w:t>RNA-</w:t>
      </w:r>
      <w:r w:rsidR="00895358">
        <w:rPr>
          <w:rFonts w:ascii="Palatino" w:eastAsia="ＭＳ 明朝" w:hAnsi="Palatino" w:cs="Arial"/>
          <w:color w:val="000000" w:themeColor="text1"/>
          <w:szCs w:val="22"/>
        </w:rPr>
        <w:t>seq</w:t>
      </w:r>
      <w:r w:rsidRPr="00C06104">
        <w:rPr>
          <w:rFonts w:ascii="Palatino" w:eastAsia="ＭＳ 明朝" w:hAnsi="Palatino" w:cs="Arial"/>
          <w:color w:val="000000" w:themeColor="text1"/>
          <w:szCs w:val="22"/>
        </w:rPr>
        <w:t xml:space="preserve"> to measure the abundance of </w:t>
      </w:r>
      <w:r w:rsidR="000915F0">
        <w:rPr>
          <w:rFonts w:ascii="Palatino" w:eastAsia="ＭＳ 明朝" w:hAnsi="Palatino" w:cs="Arial"/>
          <w:color w:val="000000" w:themeColor="text1"/>
          <w:szCs w:val="22"/>
        </w:rPr>
        <w:t xml:space="preserve">RNA </w:t>
      </w:r>
      <w:r w:rsidR="000915F0" w:rsidRPr="00C06104">
        <w:rPr>
          <w:rFonts w:ascii="Palatino" w:eastAsia="ＭＳ 明朝" w:hAnsi="Palatino" w:cs="Arial"/>
          <w:color w:val="000000" w:themeColor="text1"/>
          <w:szCs w:val="22"/>
        </w:rPr>
        <w:t>&gt;</w:t>
      </w:r>
      <w:r w:rsidR="000915F0" w:rsidRPr="00C06104">
        <w:rPr>
          <w:rFonts w:ascii="Palatino" w:eastAsia="ＭＳ 明朝" w:hAnsi="Palatino" w:cs="Arial"/>
          <w:szCs w:val="22"/>
        </w:rPr>
        <w:t>100</w:t>
      </w:r>
      <w:r w:rsidR="000915F0" w:rsidRPr="00C06104">
        <w:rPr>
          <w:rFonts w:ascii="Palatino" w:eastAsia="ＭＳ 明朝" w:hAnsi="Palatino" w:cs="Arial"/>
          <w:color w:val="000000" w:themeColor="text1"/>
          <w:szCs w:val="22"/>
        </w:rPr>
        <w:t xml:space="preserve"> </w:t>
      </w:r>
      <w:proofErr w:type="gramStart"/>
      <w:r w:rsidR="000915F0" w:rsidRPr="00C06104">
        <w:rPr>
          <w:rFonts w:ascii="Palatino" w:eastAsia="ＭＳ 明朝" w:hAnsi="Palatino" w:cs="Arial"/>
          <w:color w:val="000000" w:themeColor="text1"/>
          <w:szCs w:val="22"/>
        </w:rPr>
        <w:t>nt</w:t>
      </w:r>
      <w:proofErr w:type="gramEnd"/>
      <w:r w:rsidR="000915F0">
        <w:rPr>
          <w:rFonts w:ascii="Palatino" w:eastAsia="ＭＳ 明朝" w:hAnsi="Palatino" w:cs="Arial"/>
          <w:color w:val="000000" w:themeColor="text1"/>
          <w:szCs w:val="22"/>
        </w:rPr>
        <w:t xml:space="preserve"> long</w:t>
      </w:r>
      <w:r w:rsidRPr="00C06104">
        <w:rPr>
          <w:rFonts w:ascii="Palatino" w:eastAsia="ＭＳ 明朝" w:hAnsi="Palatino" w:cs="Arial"/>
          <w:color w:val="000000" w:themeColor="text1"/>
          <w:szCs w:val="22"/>
        </w:rPr>
        <w:t xml:space="preserve"> from </w:t>
      </w:r>
      <w:r w:rsidRPr="00C06104">
        <w:rPr>
          <w:rFonts w:ascii="Palatino" w:hAnsi="Palatino" w:cs="Arial"/>
          <w:color w:val="000000" w:themeColor="text1"/>
          <w:szCs w:val="22"/>
        </w:rPr>
        <w:t xml:space="preserve">the testes of </w:t>
      </w:r>
      <w:r w:rsidR="00C05CCD" w:rsidRPr="004E4AFE">
        <w:rPr>
          <w:rStyle w:val="Emphasis"/>
          <w:rFonts w:ascii="Palatino" w:hAnsi="Palatino" w:cs="Arial"/>
          <w:color w:val="000000" w:themeColor="text1"/>
          <w:szCs w:val="22"/>
        </w:rPr>
        <w:t>A-Myb</w:t>
      </w:r>
      <w:r w:rsidR="00C05CCD">
        <w:rPr>
          <w:rStyle w:val="Emphasis"/>
          <w:rFonts w:ascii="Palatino" w:hAnsi="Palatino" w:cs="Arial"/>
          <w:i w:val="0"/>
          <w:color w:val="000000" w:themeColor="text1"/>
          <w:szCs w:val="22"/>
        </w:rPr>
        <w:t xml:space="preserve"> point mutant (</w:t>
      </w:r>
      <w:r w:rsidR="003D2C53" w:rsidRPr="00C06104">
        <w:rPr>
          <w:rStyle w:val="Emphasis"/>
          <w:rFonts w:ascii="Palatino" w:hAnsi="Palatino" w:cs="Arial"/>
          <w:color w:val="000000" w:themeColor="text1"/>
          <w:szCs w:val="22"/>
        </w:rPr>
        <w:t>Mybl1</w:t>
      </w:r>
      <w:r w:rsidR="003D2C53" w:rsidRPr="00C06104">
        <w:rPr>
          <w:rStyle w:val="Emphasis"/>
          <w:rFonts w:ascii="Palatino" w:hAnsi="Palatino" w:cs="Arial"/>
          <w:color w:val="000000" w:themeColor="text1"/>
          <w:szCs w:val="22"/>
          <w:vertAlign w:val="superscript"/>
        </w:rPr>
        <w:t>repro9</w:t>
      </w:r>
      <w:r w:rsidR="00C05CCD">
        <w:rPr>
          <w:rFonts w:ascii="Palatino" w:hAnsi="Palatino" w:cs="Arial"/>
          <w:color w:val="000000" w:themeColor="text1"/>
          <w:szCs w:val="22"/>
        </w:rPr>
        <w:t xml:space="preserve">) </w:t>
      </w:r>
      <w:r w:rsidRPr="00C06104">
        <w:rPr>
          <w:rFonts w:ascii="Palatino" w:hAnsi="Palatino" w:cs="Arial"/>
          <w:color w:val="000000" w:themeColor="text1"/>
          <w:szCs w:val="22"/>
        </w:rPr>
        <w:t>mice and their heterozygous littermates</w:t>
      </w:r>
      <w:r w:rsidR="00AF080F">
        <w:rPr>
          <w:rFonts w:ascii="Palatino" w:hAnsi="Palatino" w:cs="Arial"/>
          <w:color w:val="000000" w:themeColor="text1"/>
          <w:szCs w:val="22"/>
        </w:rPr>
        <w:t xml:space="preserve"> (</w:t>
      </w:r>
      <w:r w:rsidR="00AF080F" w:rsidRPr="00C06104">
        <w:rPr>
          <w:rFonts w:ascii="Palatino" w:hAnsi="Palatino" w:cs="Arial"/>
          <w:color w:val="000000" w:themeColor="text1"/>
          <w:szCs w:val="22"/>
        </w:rPr>
        <w:t xml:space="preserve">Figure </w:t>
      </w:r>
      <w:r w:rsidR="00AF080F">
        <w:rPr>
          <w:rFonts w:ascii="Palatino" w:hAnsi="Palatino" w:cs="Arial"/>
          <w:color w:val="000000" w:themeColor="text1"/>
          <w:szCs w:val="22"/>
        </w:rPr>
        <w:t>5)</w:t>
      </w:r>
      <w:r w:rsidRPr="00C06104">
        <w:rPr>
          <w:rFonts w:ascii="Palatino" w:hAnsi="Palatino" w:cs="Arial"/>
          <w:color w:val="000000" w:themeColor="text1"/>
          <w:szCs w:val="22"/>
        </w:rPr>
        <w:t xml:space="preserve">. </w:t>
      </w:r>
      <w:r w:rsidR="00946465" w:rsidRPr="00C06104">
        <w:rPr>
          <w:rFonts w:ascii="Palatino" w:hAnsi="Palatino" w:cs="Arial"/>
          <w:color w:val="000000" w:themeColor="text1"/>
          <w:szCs w:val="22"/>
        </w:rPr>
        <w:t xml:space="preserve">Pachytene piRNA </w:t>
      </w:r>
      <w:r w:rsidR="005C1795">
        <w:rPr>
          <w:rFonts w:ascii="Palatino" w:hAnsi="Palatino" w:cs="Arial"/>
          <w:color w:val="000000" w:themeColor="text1"/>
          <w:szCs w:val="22"/>
        </w:rPr>
        <w:t>precursor</w:t>
      </w:r>
      <w:r w:rsidR="00946465" w:rsidRPr="00C06104">
        <w:rPr>
          <w:rFonts w:ascii="Palatino" w:hAnsi="Palatino" w:cs="Arial"/>
          <w:color w:val="000000" w:themeColor="text1"/>
          <w:szCs w:val="22"/>
        </w:rPr>
        <w:t xml:space="preserve"> transcripts—both divergently</w:t>
      </w:r>
      <w:r w:rsidR="006F2C43">
        <w:rPr>
          <w:rFonts w:ascii="Palatino" w:hAnsi="Palatino" w:cs="Arial"/>
          <w:color w:val="000000" w:themeColor="text1"/>
          <w:szCs w:val="22"/>
        </w:rPr>
        <w:t xml:space="preserve"> and unidirectionally transcribed</w:t>
      </w:r>
      <w:r w:rsidR="00946465" w:rsidRPr="00C06104">
        <w:rPr>
          <w:rFonts w:ascii="Palatino" w:hAnsi="Palatino" w:cs="Arial"/>
          <w:color w:val="000000" w:themeColor="text1"/>
          <w:szCs w:val="22"/>
        </w:rPr>
        <w:t xml:space="preserve">—were significantly depleted in </w:t>
      </w:r>
      <w:r w:rsidR="00946465" w:rsidRPr="00C06104">
        <w:rPr>
          <w:rFonts w:ascii="Palatino" w:hAnsi="Palatino" w:cs="Arial"/>
          <w:i/>
          <w:color w:val="000000" w:themeColor="text1"/>
          <w:szCs w:val="22"/>
        </w:rPr>
        <w:t xml:space="preserve">A-Myb </w:t>
      </w:r>
      <w:r w:rsidR="00946465" w:rsidRPr="00C06104">
        <w:rPr>
          <w:rFonts w:ascii="Palatino" w:hAnsi="Palatino" w:cs="Arial"/>
          <w:color w:val="000000" w:themeColor="text1"/>
          <w:szCs w:val="22"/>
        </w:rPr>
        <w:t xml:space="preserve">mutant testes, compared to the heterozygotes: the median decrease was </w:t>
      </w:r>
      <w:r w:rsidR="007B3228">
        <w:rPr>
          <w:rFonts w:ascii="Palatino" w:hAnsi="Palatino" w:cs="Arial"/>
          <w:color w:val="000000" w:themeColor="text1"/>
          <w:szCs w:val="22"/>
        </w:rPr>
        <w:t>45</w:t>
      </w:r>
      <w:r w:rsidR="00946465" w:rsidRPr="00C06104">
        <w:rPr>
          <w:rFonts w:ascii="Palatino" w:hAnsi="Palatino" w:cs="Arial"/>
          <w:color w:val="000000" w:themeColor="text1"/>
          <w:szCs w:val="22"/>
        </w:rPr>
        <w:t xml:space="preserve">-fold at 14.5 dpp </w:t>
      </w:r>
      <w:r w:rsidR="004C6256" w:rsidRPr="00C06104">
        <w:rPr>
          <w:rFonts w:ascii="Palatino" w:hAnsi="Palatino" w:cs="Arial"/>
          <w:color w:val="000000" w:themeColor="text1"/>
          <w:szCs w:val="22"/>
        </w:rPr>
        <w:t>(</w:t>
      </w:r>
      <w:r w:rsidR="004C6256" w:rsidRPr="00C06104">
        <w:rPr>
          <w:rFonts w:ascii="Palatino" w:hAnsi="Palatino" w:cs="Arial"/>
          <w:i/>
          <w:color w:val="000000" w:themeColor="text1"/>
          <w:szCs w:val="22"/>
        </w:rPr>
        <w:t>q</w:t>
      </w:r>
      <w:r w:rsidR="004C6256" w:rsidRPr="00C06104">
        <w:rPr>
          <w:rFonts w:ascii="Palatino" w:eastAsia="ＭＳ 明朝" w:hAnsi="Palatino" w:cs="Arial"/>
          <w:szCs w:val="22"/>
        </w:rPr>
        <w:t xml:space="preserve"> =</w:t>
      </w:r>
      <w:r w:rsidR="004C6256" w:rsidRPr="00C06104">
        <w:rPr>
          <w:rFonts w:ascii="Palatino" w:eastAsia="ＭＳ 明朝" w:hAnsi="Palatino" w:cs="Arial"/>
          <w:i/>
          <w:szCs w:val="22"/>
        </w:rPr>
        <w:t xml:space="preserve"> </w:t>
      </w:r>
      <w:r w:rsidR="007B3228">
        <w:rPr>
          <w:rFonts w:ascii="Palatino" w:eastAsia="ＭＳ 明朝" w:hAnsi="Palatino" w:cs="Arial"/>
          <w:szCs w:val="22"/>
        </w:rPr>
        <w:t>1.1</w:t>
      </w:r>
      <w:r w:rsidR="004C6256" w:rsidRPr="00C06104">
        <w:rPr>
          <w:rFonts w:ascii="Palatino" w:eastAsia="ＭＳ 明朝" w:hAnsi="Palatino" w:cs="Arial"/>
          <w:szCs w:val="22"/>
        </w:rPr>
        <w:t xml:space="preserve"> </w:t>
      </w:r>
      <w:r w:rsidR="004C6256" w:rsidRPr="00C06104">
        <w:rPr>
          <w:rFonts w:ascii="Palatino" w:hAnsi="Palatino" w:cs="Arial"/>
          <w:color w:val="000000" w:themeColor="text1"/>
          <w:szCs w:val="22"/>
        </w:rPr>
        <w:t>×</w:t>
      </w:r>
      <w:r w:rsidR="004C6256" w:rsidRPr="00C06104">
        <w:rPr>
          <w:rFonts w:ascii="Palatino" w:eastAsia="ＭＳ 明朝" w:hAnsi="Palatino" w:cs="Arial"/>
          <w:szCs w:val="22"/>
        </w:rPr>
        <w:t xml:space="preserve"> 10</w:t>
      </w:r>
      <w:r w:rsidR="004C6256" w:rsidRPr="00C06104">
        <w:rPr>
          <w:rFonts w:ascii="Palatino" w:eastAsia="ＭＳ 明朝" w:hAnsi="Palatino" w:cs="Arial"/>
          <w:vertAlign w:val="superscript"/>
        </w:rPr>
        <w:t>−</w:t>
      </w:r>
      <w:r w:rsidR="007B3228">
        <w:rPr>
          <w:rFonts w:ascii="Palatino" w:eastAsia="ＭＳ 明朝" w:hAnsi="Palatino" w:cs="Arial"/>
          <w:vertAlign w:val="superscript"/>
        </w:rPr>
        <w:t>13</w:t>
      </w:r>
      <w:r w:rsidR="004C6256" w:rsidRPr="00C06104">
        <w:rPr>
          <w:rFonts w:ascii="Palatino" w:hAnsi="Palatino" w:cs="Arial"/>
          <w:color w:val="000000" w:themeColor="text1"/>
          <w:szCs w:val="22"/>
        </w:rPr>
        <w:t xml:space="preserve">) </w:t>
      </w:r>
      <w:r w:rsidR="00946465" w:rsidRPr="00C06104">
        <w:rPr>
          <w:rFonts w:ascii="Palatino" w:hAnsi="Palatino" w:cs="Arial"/>
          <w:color w:val="000000" w:themeColor="text1"/>
          <w:szCs w:val="22"/>
        </w:rPr>
        <w:t xml:space="preserve">and </w:t>
      </w:r>
      <w:r w:rsidR="007B3228">
        <w:rPr>
          <w:rFonts w:ascii="Palatino" w:hAnsi="Palatino" w:cs="Arial"/>
          <w:color w:val="000000" w:themeColor="text1"/>
          <w:szCs w:val="22"/>
        </w:rPr>
        <w:t>248</w:t>
      </w:r>
      <w:r w:rsidR="00946465" w:rsidRPr="00C06104">
        <w:rPr>
          <w:rFonts w:ascii="Palatino" w:hAnsi="Palatino" w:cs="Arial"/>
          <w:color w:val="000000" w:themeColor="text1"/>
          <w:szCs w:val="22"/>
        </w:rPr>
        <w:t>-fold</w:t>
      </w:r>
      <w:r w:rsidR="004C6256">
        <w:rPr>
          <w:rFonts w:ascii="Palatino" w:hAnsi="Palatino" w:cs="Arial"/>
          <w:color w:val="000000" w:themeColor="text1"/>
          <w:szCs w:val="22"/>
        </w:rPr>
        <w:t xml:space="preserve"> at 17.5 dpp</w:t>
      </w:r>
      <w:r w:rsidR="00946465" w:rsidRPr="00C06104">
        <w:rPr>
          <w:rFonts w:ascii="Palatino" w:hAnsi="Palatino" w:cs="Arial"/>
          <w:color w:val="000000" w:themeColor="text1"/>
          <w:szCs w:val="22"/>
        </w:rPr>
        <w:t xml:space="preserve"> (</w:t>
      </w:r>
      <w:r w:rsidR="00946465" w:rsidRPr="00C06104">
        <w:rPr>
          <w:rFonts w:ascii="Palatino" w:hAnsi="Palatino" w:cs="Arial"/>
          <w:i/>
          <w:color w:val="000000" w:themeColor="text1"/>
          <w:szCs w:val="22"/>
        </w:rPr>
        <w:t>q</w:t>
      </w:r>
      <w:r w:rsidR="00946465" w:rsidRPr="00C06104">
        <w:rPr>
          <w:rFonts w:ascii="Palatino" w:hAnsi="Palatino" w:cs="Arial"/>
          <w:color w:val="000000" w:themeColor="text1"/>
          <w:szCs w:val="22"/>
        </w:rPr>
        <w:t xml:space="preserve"> = </w:t>
      </w:r>
      <w:r w:rsidR="007B3228">
        <w:rPr>
          <w:rFonts w:ascii="Palatino" w:hAnsi="Palatino" w:cs="Arial"/>
          <w:color w:val="000000" w:themeColor="text1"/>
          <w:szCs w:val="22"/>
        </w:rPr>
        <w:t>3.9</w:t>
      </w:r>
      <w:r w:rsidR="00946465" w:rsidRPr="00C06104">
        <w:rPr>
          <w:rFonts w:ascii="Palatino" w:hAnsi="Palatino" w:cs="Arial"/>
          <w:color w:val="000000" w:themeColor="text1"/>
          <w:szCs w:val="22"/>
        </w:rPr>
        <w:t xml:space="preserve"> ×</w:t>
      </w:r>
      <w:r w:rsidR="00946465" w:rsidRPr="00C06104">
        <w:rPr>
          <w:rFonts w:ascii="Palatino" w:eastAsia="ＭＳ 明朝" w:hAnsi="Palatino" w:cs="Arial"/>
          <w:szCs w:val="22"/>
        </w:rPr>
        <w:t xml:space="preserve"> 10</w:t>
      </w:r>
      <w:r w:rsidR="00946465" w:rsidRPr="00C06104">
        <w:rPr>
          <w:rFonts w:ascii="Palatino" w:eastAsia="ＭＳ 明朝" w:hAnsi="Palatino" w:cs="Arial"/>
          <w:vertAlign w:val="superscript"/>
        </w:rPr>
        <w:t>−</w:t>
      </w:r>
      <w:r w:rsidR="007B3228">
        <w:rPr>
          <w:rFonts w:ascii="Palatino" w:eastAsia="ＭＳ 明朝" w:hAnsi="Palatino" w:cs="Arial"/>
          <w:vertAlign w:val="superscript"/>
        </w:rPr>
        <w:t>23</w:t>
      </w:r>
      <w:r w:rsidR="00946465" w:rsidRPr="00C06104">
        <w:rPr>
          <w:rFonts w:ascii="Palatino" w:hAnsi="Palatino" w:cs="Arial"/>
          <w:color w:val="000000" w:themeColor="text1"/>
          <w:szCs w:val="22"/>
        </w:rPr>
        <w:t>)</w:t>
      </w:r>
      <w:r w:rsidR="004C6256">
        <w:rPr>
          <w:rFonts w:ascii="Palatino" w:hAnsi="Palatino" w:cs="Arial"/>
          <w:color w:val="000000" w:themeColor="text1"/>
          <w:szCs w:val="22"/>
        </w:rPr>
        <w:t>.</w:t>
      </w:r>
      <w:r w:rsidR="006F2C43">
        <w:rPr>
          <w:rFonts w:ascii="Palatino" w:hAnsi="Palatino" w:cs="Arial"/>
          <w:color w:val="000000" w:themeColor="text1"/>
          <w:szCs w:val="22"/>
        </w:rPr>
        <w:t xml:space="preserve"> </w:t>
      </w:r>
      <w:r w:rsidRPr="00C06104">
        <w:rPr>
          <w:rFonts w:ascii="Palatino" w:hAnsi="Palatino" w:cs="Arial"/>
          <w:color w:val="000000" w:themeColor="text1"/>
          <w:szCs w:val="22"/>
        </w:rPr>
        <w:t>The abundance of pre-pachytene piRNA transcripts was</w:t>
      </w:r>
      <w:r w:rsidR="00192CE9" w:rsidRPr="00C06104">
        <w:rPr>
          <w:rFonts w:ascii="Palatino" w:hAnsi="Palatino" w:cs="Arial"/>
          <w:color w:val="000000" w:themeColor="text1"/>
          <w:szCs w:val="22"/>
        </w:rPr>
        <w:t xml:space="preserve"> not significantly </w:t>
      </w:r>
      <w:r w:rsidR="00063B25">
        <w:rPr>
          <w:rFonts w:ascii="Palatino" w:hAnsi="Palatino" w:cs="Arial"/>
          <w:color w:val="000000" w:themeColor="text1"/>
          <w:szCs w:val="22"/>
        </w:rPr>
        <w:t xml:space="preserve">changed </w:t>
      </w:r>
      <w:r w:rsidR="00CD5633">
        <w:rPr>
          <w:rFonts w:ascii="Palatino" w:hAnsi="Palatino" w:cs="Arial"/>
          <w:color w:val="000000" w:themeColor="text1"/>
          <w:szCs w:val="22"/>
        </w:rPr>
        <w:t>(</w:t>
      </w:r>
      <w:r w:rsidR="00CD5633" w:rsidRPr="00C06104">
        <w:rPr>
          <w:rFonts w:ascii="Palatino" w:hAnsi="Palatino" w:cs="Arial"/>
          <w:i/>
          <w:color w:val="000000" w:themeColor="text1"/>
          <w:szCs w:val="22"/>
        </w:rPr>
        <w:t>q</w:t>
      </w:r>
      <w:r w:rsidR="00CD5633">
        <w:rPr>
          <w:rFonts w:ascii="Palatino" w:hAnsi="Palatino" w:cs="Arial"/>
          <w:color w:val="000000" w:themeColor="text1"/>
          <w:szCs w:val="22"/>
        </w:rPr>
        <w:t xml:space="preserve"> </w:t>
      </w:r>
      <w:r w:rsidR="00532EE0">
        <w:rPr>
          <w:rFonts w:ascii="Palatino" w:hAnsi="Palatino" w:cs="Arial"/>
          <w:color w:val="000000" w:themeColor="text1"/>
          <w:szCs w:val="22"/>
        </w:rPr>
        <w:t>≥</w:t>
      </w:r>
      <w:r w:rsidR="00CD5633">
        <w:rPr>
          <w:rFonts w:ascii="Palatino" w:hAnsi="Palatino" w:cs="Arial"/>
          <w:color w:val="000000" w:themeColor="text1"/>
          <w:szCs w:val="22"/>
        </w:rPr>
        <w:t xml:space="preserve"> 0.</w:t>
      </w:r>
      <w:r w:rsidR="007B3228">
        <w:rPr>
          <w:rFonts w:ascii="Palatino" w:hAnsi="Palatino" w:cs="Arial"/>
          <w:color w:val="000000" w:themeColor="text1"/>
          <w:szCs w:val="22"/>
        </w:rPr>
        <w:t>34</w:t>
      </w:r>
      <w:r w:rsidRPr="00C06104">
        <w:rPr>
          <w:rFonts w:ascii="Palatino" w:hAnsi="Palatino" w:cs="Arial"/>
          <w:color w:val="000000" w:themeColor="text1"/>
          <w:szCs w:val="22"/>
        </w:rPr>
        <w:t>)</w:t>
      </w:r>
      <w:r w:rsidR="00501FC1">
        <w:rPr>
          <w:rFonts w:ascii="Palatino" w:hAnsi="Palatino" w:cs="Arial"/>
          <w:color w:val="000000" w:themeColor="text1"/>
          <w:szCs w:val="22"/>
        </w:rPr>
        <w:t xml:space="preserve">. The binding of A-MYB </w:t>
      </w:r>
      <w:r w:rsidR="00CD5A69">
        <w:rPr>
          <w:rFonts w:ascii="Palatino" w:hAnsi="Palatino" w:cs="Arial"/>
          <w:color w:val="000000" w:themeColor="text1"/>
          <w:szCs w:val="22"/>
        </w:rPr>
        <w:t>to</w:t>
      </w:r>
      <w:r w:rsidR="00501FC1">
        <w:rPr>
          <w:rFonts w:ascii="Palatino" w:hAnsi="Palatino" w:cs="Arial"/>
          <w:color w:val="000000" w:themeColor="text1"/>
          <w:szCs w:val="22"/>
        </w:rPr>
        <w:t xml:space="preserve"> the promoters of pachytene piRNA genes </w:t>
      </w:r>
      <w:r w:rsidR="00CD5A69">
        <w:rPr>
          <w:rFonts w:ascii="Palatino" w:hAnsi="Palatino" w:cs="Arial"/>
          <w:color w:val="000000" w:themeColor="text1"/>
          <w:szCs w:val="22"/>
        </w:rPr>
        <w:t>together</w:t>
      </w:r>
      <w:r w:rsidR="00501FC1">
        <w:rPr>
          <w:rFonts w:ascii="Palatino" w:hAnsi="Palatino" w:cs="Arial"/>
          <w:color w:val="000000" w:themeColor="text1"/>
          <w:szCs w:val="22"/>
        </w:rPr>
        <w:t xml:space="preserve"> with the depletion of pachytene piRNA transcripts</w:t>
      </w:r>
      <w:r w:rsidR="00CD5A69">
        <w:rPr>
          <w:rFonts w:ascii="Palatino" w:hAnsi="Palatino" w:cs="Arial"/>
          <w:color w:val="000000" w:themeColor="text1"/>
          <w:szCs w:val="22"/>
        </w:rPr>
        <w:t xml:space="preserve"> in the </w:t>
      </w:r>
      <w:r w:rsidR="00CD5A69">
        <w:rPr>
          <w:rFonts w:ascii="Palatino" w:hAnsi="Palatino" w:cs="Arial"/>
          <w:i/>
          <w:color w:val="000000" w:themeColor="text1"/>
          <w:szCs w:val="22"/>
        </w:rPr>
        <w:t xml:space="preserve">A-Myb </w:t>
      </w:r>
      <w:r w:rsidR="00CD5A69">
        <w:rPr>
          <w:rFonts w:ascii="Palatino" w:hAnsi="Palatino" w:cs="Arial"/>
          <w:color w:val="000000" w:themeColor="text1"/>
          <w:szCs w:val="22"/>
        </w:rPr>
        <w:t>mutant</w:t>
      </w:r>
      <w:r w:rsidR="00501FC1">
        <w:rPr>
          <w:rFonts w:ascii="Palatino" w:hAnsi="Palatino" w:cs="Arial"/>
          <w:color w:val="000000" w:themeColor="text1"/>
          <w:szCs w:val="22"/>
        </w:rPr>
        <w:t xml:space="preserve"> </w:t>
      </w:r>
      <w:r w:rsidR="00A105FD">
        <w:rPr>
          <w:rFonts w:ascii="Palatino" w:hAnsi="Palatino" w:cs="Arial"/>
          <w:color w:val="000000" w:themeColor="text1"/>
          <w:szCs w:val="22"/>
        </w:rPr>
        <w:t>further support the view</w:t>
      </w:r>
      <w:r w:rsidR="00501FC1">
        <w:rPr>
          <w:rFonts w:ascii="Palatino" w:hAnsi="Palatino" w:cs="Arial"/>
          <w:color w:val="000000" w:themeColor="text1"/>
          <w:szCs w:val="22"/>
        </w:rPr>
        <w:t xml:space="preserve"> that A-</w:t>
      </w:r>
      <w:r w:rsidR="00CD5A69">
        <w:rPr>
          <w:rFonts w:ascii="Palatino" w:hAnsi="Palatino" w:cs="Arial"/>
          <w:color w:val="000000" w:themeColor="text1"/>
          <w:szCs w:val="22"/>
        </w:rPr>
        <w:t>MYB</w:t>
      </w:r>
      <w:r w:rsidR="00501FC1">
        <w:rPr>
          <w:rFonts w:ascii="Palatino" w:hAnsi="Palatino" w:cs="Arial"/>
          <w:color w:val="000000" w:themeColor="text1"/>
          <w:szCs w:val="22"/>
        </w:rPr>
        <w:t xml:space="preserve"> directly regulates transcription of pachytene piRNA genes.</w:t>
      </w:r>
    </w:p>
    <w:p w14:paraId="4589F99E" w14:textId="77777777" w:rsidR="00D94BA9" w:rsidRPr="00C06104" w:rsidRDefault="00D94BA9" w:rsidP="00D94BA9">
      <w:pPr>
        <w:keepNext/>
        <w:spacing w:before="360" w:after="120" w:line="480" w:lineRule="exact"/>
        <w:rPr>
          <w:rFonts w:ascii="Palatino" w:hAnsi="Palatino" w:cs="Arial"/>
          <w:color w:val="000000" w:themeColor="text1"/>
          <w:szCs w:val="22"/>
        </w:rPr>
      </w:pPr>
      <w:r w:rsidRPr="00C06104">
        <w:rPr>
          <w:rFonts w:ascii="Palatino" w:hAnsi="Palatino" w:cs="Arial"/>
          <w:b/>
          <w:i/>
          <w:color w:val="000000" w:themeColor="text1"/>
          <w:szCs w:val="22"/>
        </w:rPr>
        <w:t>A-Myb</w:t>
      </w:r>
      <w:r w:rsidRPr="00C06104">
        <w:rPr>
          <w:rFonts w:ascii="Palatino" w:hAnsi="Palatino" w:cs="Arial"/>
          <w:b/>
          <w:color w:val="000000" w:themeColor="text1"/>
          <w:szCs w:val="22"/>
        </w:rPr>
        <w:t xml:space="preserve"> Regulates Pachytene piRNA Production</w:t>
      </w:r>
    </w:p>
    <w:p w14:paraId="5939EBE7" w14:textId="26E32221" w:rsidR="00D94BA9" w:rsidRPr="00C06104" w:rsidRDefault="00D94BA9" w:rsidP="00D94BA9">
      <w:pPr>
        <w:spacing w:line="480" w:lineRule="exact"/>
        <w:rPr>
          <w:rFonts w:ascii="Palatino" w:hAnsi="Palatino" w:cs="Arial"/>
          <w:color w:val="000000" w:themeColor="text1"/>
          <w:szCs w:val="22"/>
        </w:rPr>
      </w:pPr>
      <w:r w:rsidRPr="00C06104">
        <w:rPr>
          <w:rFonts w:ascii="Palatino" w:hAnsi="Palatino" w:cs="Arial"/>
          <w:color w:val="000000" w:themeColor="text1"/>
          <w:szCs w:val="22"/>
        </w:rPr>
        <w:t xml:space="preserve">To test the consequences of loss of piRNA </w:t>
      </w:r>
      <w:r w:rsidR="000C70B5">
        <w:rPr>
          <w:rFonts w:ascii="Palatino" w:hAnsi="Palatino" w:cs="Arial"/>
          <w:color w:val="000000" w:themeColor="text1"/>
          <w:szCs w:val="22"/>
        </w:rPr>
        <w:t>precursor transcripts</w:t>
      </w:r>
      <w:r w:rsidRPr="00C06104">
        <w:rPr>
          <w:rFonts w:ascii="Palatino" w:hAnsi="Palatino" w:cs="Arial"/>
          <w:color w:val="000000" w:themeColor="text1"/>
          <w:szCs w:val="22"/>
        </w:rPr>
        <w:t xml:space="preserve">, we measured piRNA abundance in the </w:t>
      </w:r>
      <w:r w:rsidRPr="00C06104">
        <w:rPr>
          <w:rFonts w:ascii="Palatino" w:hAnsi="Palatino" w:cs="Arial"/>
          <w:i/>
          <w:color w:val="000000" w:themeColor="text1"/>
          <w:szCs w:val="22"/>
        </w:rPr>
        <w:t>A-Myb</w:t>
      </w:r>
      <w:r w:rsidRPr="00C06104">
        <w:rPr>
          <w:rFonts w:ascii="Palatino" w:hAnsi="Palatino" w:cs="Arial"/>
          <w:color w:val="000000" w:themeColor="text1"/>
          <w:szCs w:val="22"/>
        </w:rPr>
        <w:t xml:space="preserve"> mutant. Like pachytene piRNA transcription, pachytene piRNA abundance significantly decreased in mutant testes. At </w:t>
      </w:r>
      <w:r w:rsidRPr="00C06104">
        <w:rPr>
          <w:rFonts w:ascii="Palatino" w:hAnsi="Palatino" w:cs="Arial"/>
          <w:szCs w:val="22"/>
        </w:rPr>
        <w:t>14.5</w:t>
      </w:r>
      <w:r w:rsidRPr="00C06104">
        <w:rPr>
          <w:rFonts w:ascii="Palatino" w:hAnsi="Palatino" w:cs="Arial"/>
          <w:color w:val="000000" w:themeColor="text1"/>
          <w:szCs w:val="22"/>
        </w:rPr>
        <w:t xml:space="preserve"> dpp, median piRNA abundance per pachytene </w:t>
      </w:r>
      <w:r w:rsidR="005C1795">
        <w:rPr>
          <w:rFonts w:ascii="Palatino" w:hAnsi="Palatino" w:cs="Arial"/>
          <w:color w:val="000000" w:themeColor="text1"/>
          <w:szCs w:val="22"/>
        </w:rPr>
        <w:t>gene</w:t>
      </w:r>
      <w:r w:rsidRPr="00C06104">
        <w:rPr>
          <w:rFonts w:ascii="Palatino" w:hAnsi="Palatino" w:cs="Arial"/>
          <w:color w:val="000000" w:themeColor="text1"/>
          <w:szCs w:val="22"/>
        </w:rPr>
        <w:t xml:space="preserve"> decreased 87-fold</w:t>
      </w:r>
      <w:r w:rsidRPr="00C06104">
        <w:rPr>
          <w:rFonts w:ascii="Palatino" w:hAnsi="Palatino" w:cs="Arial"/>
          <w:szCs w:val="22"/>
        </w:rPr>
        <w:t xml:space="preserve"> in </w:t>
      </w:r>
      <w:r w:rsidRPr="00C06104">
        <w:rPr>
          <w:rFonts w:ascii="Palatino" w:hAnsi="Palatino" w:cs="Arial"/>
          <w:i/>
          <w:szCs w:val="22"/>
        </w:rPr>
        <w:t>A</w:t>
      </w:r>
      <w:r w:rsidRPr="00C06104">
        <w:rPr>
          <w:rFonts w:ascii="Palatino" w:hAnsi="Palatino" w:cs="Arial"/>
          <w:i/>
          <w:color w:val="000000" w:themeColor="text1"/>
          <w:szCs w:val="22"/>
        </w:rPr>
        <w:t>-Myb</w:t>
      </w:r>
      <w:r w:rsidRPr="00C06104">
        <w:rPr>
          <w:rFonts w:ascii="Palatino" w:hAnsi="Palatino" w:cs="Arial"/>
          <w:color w:val="000000" w:themeColor="text1"/>
          <w:szCs w:val="22"/>
        </w:rPr>
        <w:t xml:space="preserve"> homozygous mutant testes, compared</w:t>
      </w:r>
      <w:r w:rsidR="000C70B5">
        <w:rPr>
          <w:rFonts w:ascii="Palatino" w:hAnsi="Palatino" w:cs="Arial"/>
          <w:color w:val="000000" w:themeColor="text1"/>
          <w:szCs w:val="22"/>
        </w:rPr>
        <w:t xml:space="preserve"> to</w:t>
      </w:r>
      <w:r w:rsidR="00701A75">
        <w:rPr>
          <w:rFonts w:ascii="Palatino" w:hAnsi="Palatino" w:cs="Arial"/>
          <w:color w:val="000000" w:themeColor="text1"/>
          <w:szCs w:val="22"/>
        </w:rPr>
        <w:t xml:space="preserve"> </w:t>
      </w:r>
      <w:r w:rsidRPr="00C06104">
        <w:rPr>
          <w:rFonts w:ascii="Palatino" w:hAnsi="Palatino" w:cs="Arial"/>
          <w:color w:val="000000" w:themeColor="text1"/>
          <w:szCs w:val="22"/>
        </w:rPr>
        <w:t>heterozygo</w:t>
      </w:r>
      <w:r w:rsidR="00701A75">
        <w:rPr>
          <w:rFonts w:ascii="Palatino" w:hAnsi="Palatino" w:cs="Arial"/>
          <w:color w:val="000000" w:themeColor="text1"/>
          <w:szCs w:val="22"/>
        </w:rPr>
        <w:t>t</w:t>
      </w:r>
      <w:r w:rsidRPr="00C06104">
        <w:rPr>
          <w:rFonts w:ascii="Palatino" w:hAnsi="Palatino" w:cs="Arial"/>
          <w:color w:val="000000" w:themeColor="text1"/>
          <w:szCs w:val="22"/>
        </w:rPr>
        <w:t xml:space="preserve">es </w:t>
      </w:r>
      <w:r w:rsidR="002C5C0A" w:rsidRPr="00C06104">
        <w:rPr>
          <w:rFonts w:ascii="Palatino" w:hAnsi="Palatino" w:cs="Arial"/>
          <w:szCs w:val="22"/>
        </w:rPr>
        <w:t>(</w:t>
      </w:r>
      <w:r w:rsidR="002C5C0A" w:rsidRPr="00C06104">
        <w:rPr>
          <w:rFonts w:ascii="Palatino" w:hAnsi="Palatino" w:cs="Arial"/>
          <w:i/>
          <w:szCs w:val="22"/>
        </w:rPr>
        <w:t>p</w:t>
      </w:r>
      <w:r w:rsidR="002C5C0A" w:rsidRPr="00C06104">
        <w:rPr>
          <w:rFonts w:ascii="Palatino" w:hAnsi="Palatino" w:cs="Arial"/>
          <w:szCs w:val="22"/>
        </w:rPr>
        <w:t xml:space="preserve"> &lt; 2.2 </w:t>
      </w:r>
      <w:r w:rsidR="002C5C0A" w:rsidRPr="00C06104">
        <w:rPr>
          <w:rFonts w:ascii="Palatino" w:hAnsi="Palatino" w:cs="Arial"/>
          <w:color w:val="000000" w:themeColor="text1"/>
          <w:szCs w:val="22"/>
        </w:rPr>
        <w:t>×</w:t>
      </w:r>
      <w:r w:rsidR="002C5C0A" w:rsidRPr="00C06104">
        <w:rPr>
          <w:rFonts w:ascii="Palatino" w:eastAsia="ＭＳ 明朝" w:hAnsi="Palatino" w:cs="Arial"/>
          <w:szCs w:val="22"/>
        </w:rPr>
        <w:t xml:space="preserve"> 10</w:t>
      </w:r>
      <w:r w:rsidR="002C5C0A" w:rsidRPr="00C06104">
        <w:rPr>
          <w:rFonts w:ascii="Palatino" w:eastAsia="ＭＳ 明朝" w:hAnsi="Palatino" w:cs="Arial"/>
          <w:vertAlign w:val="superscript"/>
        </w:rPr>
        <w:t>−16</w:t>
      </w:r>
      <w:r w:rsidR="002C5C0A">
        <w:rPr>
          <w:rFonts w:ascii="Palatino" w:hAnsi="Palatino" w:cs="Arial"/>
          <w:szCs w:val="22"/>
        </w:rPr>
        <w:t>;</w:t>
      </w:r>
      <w:r w:rsidR="00DB4430">
        <w:rPr>
          <w:rFonts w:ascii="Palatino" w:hAnsi="Palatino" w:cs="Arial"/>
          <w:szCs w:val="22"/>
        </w:rPr>
        <w:t xml:space="preserve"> </w:t>
      </w:r>
      <w:r w:rsidRPr="00C06104">
        <w:rPr>
          <w:rFonts w:ascii="Palatino" w:hAnsi="Palatino" w:cs="Arial"/>
          <w:color w:val="000000" w:themeColor="text1"/>
          <w:szCs w:val="22"/>
        </w:rPr>
        <w:t xml:space="preserve">Figure </w:t>
      </w:r>
      <w:r w:rsidR="001F5C28">
        <w:rPr>
          <w:rFonts w:ascii="Palatino" w:hAnsi="Palatino" w:cs="Arial"/>
          <w:color w:val="000000" w:themeColor="text1"/>
          <w:szCs w:val="22"/>
        </w:rPr>
        <w:t>5</w:t>
      </w:r>
      <w:r w:rsidRPr="00C06104">
        <w:rPr>
          <w:rFonts w:ascii="Palatino" w:hAnsi="Palatino" w:cs="Arial"/>
          <w:color w:val="000000" w:themeColor="text1"/>
          <w:szCs w:val="22"/>
        </w:rPr>
        <w:t xml:space="preserve">). By 17.5 dpp, median pachytene piRNA abundance was &gt;9,000 times lower in the </w:t>
      </w:r>
      <w:r w:rsidRPr="00C06104">
        <w:rPr>
          <w:rFonts w:ascii="Palatino" w:hAnsi="Palatino" w:cs="Arial"/>
          <w:i/>
          <w:color w:val="000000" w:themeColor="text1"/>
          <w:szCs w:val="22"/>
        </w:rPr>
        <w:t>A-Myb</w:t>
      </w:r>
      <w:r w:rsidRPr="00C06104">
        <w:rPr>
          <w:rFonts w:ascii="Palatino" w:hAnsi="Palatino" w:cs="Arial"/>
          <w:color w:val="000000" w:themeColor="text1"/>
          <w:szCs w:val="22"/>
        </w:rPr>
        <w:t xml:space="preserve"> mutant than the </w:t>
      </w:r>
      <w:r w:rsidR="000C70B5" w:rsidRPr="00C06104">
        <w:rPr>
          <w:rFonts w:ascii="Palatino" w:hAnsi="Palatino" w:cs="Arial"/>
          <w:color w:val="000000" w:themeColor="text1"/>
          <w:szCs w:val="22"/>
        </w:rPr>
        <w:t>heterozygo</w:t>
      </w:r>
      <w:r w:rsidR="000C70B5">
        <w:rPr>
          <w:rFonts w:ascii="Palatino" w:hAnsi="Palatino" w:cs="Arial"/>
          <w:color w:val="000000" w:themeColor="text1"/>
          <w:szCs w:val="22"/>
        </w:rPr>
        <w:t>t</w:t>
      </w:r>
      <w:r w:rsidR="000C70B5" w:rsidRPr="00C06104">
        <w:rPr>
          <w:rFonts w:ascii="Palatino" w:hAnsi="Palatino" w:cs="Arial"/>
          <w:color w:val="000000" w:themeColor="text1"/>
          <w:szCs w:val="22"/>
        </w:rPr>
        <w:t xml:space="preserve">es </w:t>
      </w:r>
      <w:r w:rsidR="002C5C0A" w:rsidRPr="00C06104">
        <w:rPr>
          <w:rFonts w:ascii="Palatino" w:hAnsi="Palatino" w:cs="Arial"/>
          <w:color w:val="000000" w:themeColor="text1"/>
          <w:szCs w:val="22"/>
        </w:rPr>
        <w:t>(</w:t>
      </w:r>
      <w:r w:rsidR="002C5C0A" w:rsidRPr="00C06104">
        <w:rPr>
          <w:rFonts w:ascii="Palatino" w:hAnsi="Palatino" w:cs="Arial"/>
          <w:i/>
          <w:szCs w:val="22"/>
        </w:rPr>
        <w:t>p</w:t>
      </w:r>
      <w:r w:rsidR="002C5C0A" w:rsidRPr="00C06104">
        <w:rPr>
          <w:rFonts w:ascii="Palatino" w:hAnsi="Palatino" w:cs="Arial"/>
          <w:szCs w:val="22"/>
        </w:rPr>
        <w:t xml:space="preserve"> &lt; 2.2 </w:t>
      </w:r>
      <w:r w:rsidR="002C5C0A" w:rsidRPr="00C06104">
        <w:rPr>
          <w:rFonts w:ascii="Palatino" w:hAnsi="Palatino" w:cs="Arial"/>
          <w:color w:val="000000" w:themeColor="text1"/>
          <w:szCs w:val="22"/>
        </w:rPr>
        <w:t>×</w:t>
      </w:r>
      <w:r w:rsidR="002C5C0A" w:rsidRPr="00C06104">
        <w:rPr>
          <w:rFonts w:ascii="Palatino" w:eastAsia="ＭＳ 明朝" w:hAnsi="Palatino" w:cs="Arial"/>
          <w:szCs w:val="22"/>
        </w:rPr>
        <w:t xml:space="preserve"> 10</w:t>
      </w:r>
      <w:r w:rsidR="002C5C0A" w:rsidRPr="00C06104">
        <w:rPr>
          <w:rFonts w:ascii="Palatino" w:eastAsia="ＭＳ 明朝" w:hAnsi="Palatino" w:cs="Arial"/>
          <w:vertAlign w:val="superscript"/>
        </w:rPr>
        <w:t>−16</w:t>
      </w:r>
      <w:r w:rsidR="002C5C0A" w:rsidRPr="00C06104">
        <w:rPr>
          <w:rFonts w:ascii="Palatino" w:hAnsi="Palatino" w:cs="Arial"/>
          <w:color w:val="000000" w:themeColor="text1"/>
          <w:szCs w:val="22"/>
        </w:rPr>
        <w:t>)</w:t>
      </w:r>
      <w:r w:rsidRPr="00C06104">
        <w:rPr>
          <w:rFonts w:ascii="Palatino" w:hAnsi="Palatino" w:cs="Arial"/>
          <w:color w:val="000000" w:themeColor="text1"/>
          <w:szCs w:val="22"/>
        </w:rPr>
        <w:t xml:space="preserve">. In contrast, pre-pachytene piRNA levels were essentially unaltered. Figure </w:t>
      </w:r>
      <w:r w:rsidR="001F5C28">
        <w:rPr>
          <w:rFonts w:ascii="Palatino" w:hAnsi="Palatino" w:cs="Arial"/>
          <w:color w:val="000000" w:themeColor="text1"/>
          <w:szCs w:val="22"/>
        </w:rPr>
        <w:t>6</w:t>
      </w:r>
      <w:r w:rsidRPr="00C06104">
        <w:rPr>
          <w:rFonts w:ascii="Palatino" w:hAnsi="Palatino" w:cs="Arial"/>
          <w:color w:val="000000" w:themeColor="text1"/>
          <w:szCs w:val="22"/>
        </w:rPr>
        <w:t xml:space="preserve"> presents examples of the effect</w:t>
      </w:r>
      <w:r w:rsidR="00F67C43" w:rsidRPr="00C06104">
        <w:rPr>
          <w:rFonts w:ascii="Palatino" w:hAnsi="Palatino" w:cs="Arial"/>
          <w:color w:val="000000" w:themeColor="text1"/>
          <w:szCs w:val="22"/>
        </w:rPr>
        <w:t xml:space="preserve"> at 14.5 and 17.5 dpp</w:t>
      </w:r>
      <w:r w:rsidRPr="00C06104">
        <w:rPr>
          <w:rFonts w:ascii="Palatino" w:hAnsi="Palatino" w:cs="Arial"/>
          <w:color w:val="000000" w:themeColor="text1"/>
          <w:szCs w:val="22"/>
        </w:rPr>
        <w:t xml:space="preserve"> of the </w:t>
      </w:r>
      <w:r w:rsidRPr="00C06104">
        <w:rPr>
          <w:rFonts w:ascii="Palatino" w:hAnsi="Palatino" w:cs="Arial"/>
          <w:i/>
          <w:color w:val="000000" w:themeColor="text1"/>
          <w:szCs w:val="22"/>
        </w:rPr>
        <w:t>A-Myb</w:t>
      </w:r>
      <w:r w:rsidRPr="00C06104">
        <w:rPr>
          <w:rFonts w:ascii="Palatino" w:hAnsi="Palatino" w:cs="Arial"/>
          <w:color w:val="000000" w:themeColor="text1"/>
          <w:szCs w:val="22"/>
        </w:rPr>
        <w:t xml:space="preserve"> mutant on piRNA</w:t>
      </w:r>
      <w:r w:rsidR="001F5C28">
        <w:rPr>
          <w:rFonts w:ascii="Palatino" w:hAnsi="Palatino" w:cs="Arial"/>
          <w:color w:val="000000" w:themeColor="text1"/>
          <w:szCs w:val="22"/>
        </w:rPr>
        <w:t xml:space="preserve"> precursor transcript</w:t>
      </w:r>
      <w:r w:rsidR="00F67C43">
        <w:rPr>
          <w:rFonts w:ascii="Palatino" w:hAnsi="Palatino" w:cs="Arial"/>
          <w:color w:val="000000" w:themeColor="text1"/>
          <w:szCs w:val="22"/>
        </w:rPr>
        <w:t xml:space="preserve"> and mature piRNA abundance</w:t>
      </w:r>
      <w:r w:rsidR="001F5C28">
        <w:rPr>
          <w:rFonts w:ascii="Palatino" w:hAnsi="Palatino" w:cs="Arial"/>
          <w:color w:val="000000" w:themeColor="text1"/>
          <w:szCs w:val="22"/>
        </w:rPr>
        <w:t xml:space="preserve"> for </w:t>
      </w:r>
      <w:r w:rsidR="00F67C43">
        <w:rPr>
          <w:rFonts w:ascii="Palatino" w:hAnsi="Palatino" w:cs="Arial"/>
          <w:color w:val="000000" w:themeColor="text1"/>
          <w:szCs w:val="22"/>
        </w:rPr>
        <w:t xml:space="preserve">one pre-pachytene and three pachytene piRNA </w:t>
      </w:r>
      <w:r w:rsidR="005C1795">
        <w:rPr>
          <w:rFonts w:ascii="Palatino" w:hAnsi="Palatino" w:cs="Arial"/>
          <w:color w:val="000000" w:themeColor="text1"/>
          <w:szCs w:val="22"/>
        </w:rPr>
        <w:t>gene</w:t>
      </w:r>
      <w:r w:rsidRPr="00C06104">
        <w:rPr>
          <w:rFonts w:ascii="Palatino" w:hAnsi="Palatino" w:cs="Arial"/>
          <w:color w:val="000000" w:themeColor="text1"/>
          <w:szCs w:val="22"/>
        </w:rPr>
        <w:t>s.</w:t>
      </w:r>
    </w:p>
    <w:p w14:paraId="1E1BDE07" w14:textId="232A0E54" w:rsidR="00D94BA9" w:rsidRDefault="0000711F" w:rsidP="00D94BA9">
      <w:pPr>
        <w:spacing w:line="480" w:lineRule="exact"/>
        <w:ind w:firstLine="720"/>
        <w:rPr>
          <w:rFonts w:ascii="Palatino" w:hAnsi="Palatino" w:cs="Arial"/>
          <w:color w:val="000000" w:themeColor="text1"/>
          <w:szCs w:val="22"/>
        </w:rPr>
      </w:pPr>
      <w:r w:rsidRPr="00B929C2">
        <w:rPr>
          <w:rFonts w:ascii="Palatino" w:hAnsi="Palatino" w:cs="Arial"/>
          <w:szCs w:val="22"/>
        </w:rPr>
        <w:t xml:space="preserve">Could pachytene piRNA depletion nonetheless be an indirect consequence of the meiotic arrest caused by the </w:t>
      </w:r>
      <w:r w:rsidRPr="00B929C2">
        <w:rPr>
          <w:rStyle w:val="Emphasis"/>
          <w:rFonts w:ascii="Palatino" w:hAnsi="Palatino" w:cs="Arial"/>
          <w:szCs w:val="22"/>
        </w:rPr>
        <w:t>A-Myb</w:t>
      </w:r>
      <w:r w:rsidRPr="00B929C2">
        <w:rPr>
          <w:rFonts w:ascii="Palatino" w:hAnsi="Palatino" w:cs="Arial"/>
          <w:szCs w:val="22"/>
        </w:rPr>
        <w:t xml:space="preserve"> mutant, despite our evidence that A-MYB binds to the promoters of pachytene piRNA genes, that </w:t>
      </w:r>
      <w:r w:rsidRPr="00B929C2">
        <w:rPr>
          <w:rFonts w:ascii="Palatino" w:hAnsi="Palatino" w:cs="Arial"/>
          <w:i/>
          <w:szCs w:val="22"/>
        </w:rPr>
        <w:t>A-Myb</w:t>
      </w:r>
      <w:r w:rsidRPr="00B929C2">
        <w:rPr>
          <w:rFonts w:ascii="Palatino" w:hAnsi="Palatino" w:cs="Arial"/>
          <w:szCs w:val="22"/>
        </w:rPr>
        <w:t xml:space="preserve">, </w:t>
      </w:r>
      <w:r w:rsidRPr="00B929C2">
        <w:rPr>
          <w:rFonts w:ascii="Palatino" w:hAnsi="Palatino" w:cs="Arial"/>
          <w:i/>
          <w:szCs w:val="22"/>
        </w:rPr>
        <w:t>Miwi</w:t>
      </w:r>
      <w:r w:rsidRPr="00B929C2">
        <w:rPr>
          <w:rFonts w:ascii="Palatino" w:hAnsi="Palatino" w:cs="Arial"/>
          <w:szCs w:val="22"/>
        </w:rPr>
        <w:t xml:space="preserve"> and pachytene piRNA precursor transcription all begin at 12.5 dpp, and that </w:t>
      </w:r>
      <w:r w:rsidRPr="00B929C2">
        <w:rPr>
          <w:rFonts w:ascii="Palatino" w:hAnsi="Palatino" w:cs="Arial"/>
          <w:i/>
          <w:szCs w:val="22"/>
        </w:rPr>
        <w:t>A-Myb</w:t>
      </w:r>
      <w:r w:rsidRPr="00B929C2">
        <w:rPr>
          <w:rFonts w:ascii="Palatino" w:hAnsi="Palatino" w:cs="Arial"/>
          <w:szCs w:val="22"/>
        </w:rPr>
        <w:t xml:space="preserve"> mutant </w:t>
      </w:r>
      <w:r>
        <w:rPr>
          <w:rFonts w:ascii="Palatino" w:hAnsi="Palatino" w:cs="Arial"/>
          <w:szCs w:val="22"/>
        </w:rPr>
        <w:t>spermatocytes reach</w:t>
      </w:r>
      <w:r w:rsidRPr="00B929C2">
        <w:rPr>
          <w:rFonts w:ascii="Palatino" w:hAnsi="Palatino" w:cs="Arial"/>
          <w:szCs w:val="22"/>
        </w:rPr>
        <w:t xml:space="preserve"> pachy</w:t>
      </w:r>
      <w:r>
        <w:rPr>
          <w:rFonts w:ascii="Palatino" w:hAnsi="Palatino" w:cs="Arial"/>
          <w:szCs w:val="22"/>
        </w:rPr>
        <w:t xml:space="preserve">nema with </w:t>
      </w:r>
      <w:ins w:id="17" w:author="Xin Li" w:date="2013-02-03T12:29:00Z">
        <w:r w:rsidR="00470897" w:rsidRPr="00B929C2">
          <w:rPr>
            <w:rFonts w:ascii="Palatino" w:hAnsi="Palatino" w:cs="Arial"/>
            <w:szCs w:val="22"/>
          </w:rPr>
          <w:t>subtle defects in autosome synapsis</w:t>
        </w:r>
      </w:ins>
      <w:del w:id="18" w:author="Xin Li" w:date="2013-02-03T12:29:00Z">
        <w:r w:rsidDel="00470897">
          <w:rPr>
            <w:rFonts w:ascii="Palatino" w:hAnsi="Palatino" w:cs="Arial"/>
            <w:szCs w:val="22"/>
          </w:rPr>
          <w:delText>synapsed chromosomes</w:delText>
        </w:r>
      </w:del>
      <w:r>
        <w:rPr>
          <w:rFonts w:ascii="Palatino" w:hAnsi="Palatino" w:cs="Arial"/>
          <w:szCs w:val="22"/>
        </w:rPr>
        <w:t xml:space="preserve"> (</w:t>
      </w:r>
      <w:r w:rsidRPr="00B929C2">
        <w:rPr>
          <w:rFonts w:ascii="Palatino" w:hAnsi="Palatino" w:cs="Arial"/>
          <w:szCs w:val="22"/>
        </w:rPr>
        <w:t>Bolcun-Filas et al., 2011</w:t>
      </w:r>
      <w:r>
        <w:rPr>
          <w:rFonts w:ascii="Palatino" w:hAnsi="Palatino" w:cs="Arial"/>
          <w:szCs w:val="22"/>
        </w:rPr>
        <w:t>)</w:t>
      </w:r>
      <w:r w:rsidRPr="00B929C2">
        <w:rPr>
          <w:rFonts w:ascii="Palatino" w:hAnsi="Palatino" w:cs="Arial"/>
          <w:szCs w:val="22"/>
        </w:rPr>
        <w:t xml:space="preserve">? </w:t>
      </w:r>
      <w:r w:rsidR="00D94BA9" w:rsidRPr="00C06104">
        <w:rPr>
          <w:rFonts w:ascii="Palatino" w:hAnsi="Palatino" w:cs="Arial"/>
          <w:color w:val="000000" w:themeColor="text1"/>
          <w:szCs w:val="22"/>
        </w:rPr>
        <w:t xml:space="preserve">To test this possibility, we sequenced small RNAs from </w:t>
      </w:r>
      <w:r w:rsidR="00D94BA9" w:rsidRPr="00C06104">
        <w:rPr>
          <w:rFonts w:ascii="Palatino" w:hAnsi="Palatino" w:cs="Arial"/>
          <w:i/>
          <w:color w:val="000000" w:themeColor="text1"/>
          <w:szCs w:val="22"/>
        </w:rPr>
        <w:t xml:space="preserve">Spo11 </w:t>
      </w:r>
      <w:r w:rsidR="00D94BA9" w:rsidRPr="00C06104">
        <w:rPr>
          <w:rFonts w:ascii="Palatino" w:hAnsi="Palatino" w:cs="Arial"/>
          <w:color w:val="000000" w:themeColor="text1"/>
          <w:szCs w:val="22"/>
        </w:rPr>
        <w:t xml:space="preserve">mutant testes, which </w:t>
      </w:r>
      <w:r w:rsidR="00192CE9" w:rsidRPr="00C06104">
        <w:rPr>
          <w:rFonts w:ascii="Palatino" w:hAnsi="Palatino" w:cs="Arial"/>
          <w:color w:val="000000" w:themeColor="text1"/>
          <w:szCs w:val="22"/>
        </w:rPr>
        <w:t>fail to generate</w:t>
      </w:r>
      <w:r w:rsidR="00CD4F6F">
        <w:rPr>
          <w:rFonts w:ascii="Palatino" w:hAnsi="Palatino" w:cs="Arial"/>
          <w:color w:val="000000" w:themeColor="text1"/>
          <w:szCs w:val="22"/>
        </w:rPr>
        <w:t xml:space="preserve"> double-</w:t>
      </w:r>
      <w:r w:rsidR="00F94838" w:rsidRPr="00C06104">
        <w:rPr>
          <w:rFonts w:ascii="Palatino" w:hAnsi="Palatino" w:cs="Arial"/>
          <w:color w:val="000000" w:themeColor="text1"/>
          <w:szCs w:val="22"/>
        </w:rPr>
        <w:t>strand</w:t>
      </w:r>
      <w:r w:rsidR="00C06104">
        <w:rPr>
          <w:rFonts w:ascii="Palatino" w:hAnsi="Palatino" w:cs="Arial"/>
          <w:color w:val="000000" w:themeColor="text1"/>
          <w:szCs w:val="22"/>
        </w:rPr>
        <w:t>ed</w:t>
      </w:r>
      <w:r w:rsidR="00F94838" w:rsidRPr="00C06104">
        <w:rPr>
          <w:rFonts w:ascii="Palatino" w:hAnsi="Palatino" w:cs="Arial"/>
          <w:color w:val="000000" w:themeColor="text1"/>
          <w:szCs w:val="22"/>
        </w:rPr>
        <w:t xml:space="preserve"> </w:t>
      </w:r>
      <w:r w:rsidR="00192CE9" w:rsidRPr="00C06104">
        <w:rPr>
          <w:rFonts w:ascii="Palatino" w:hAnsi="Palatino" w:cs="Arial"/>
          <w:color w:val="000000" w:themeColor="text1"/>
          <w:szCs w:val="22"/>
        </w:rPr>
        <w:t xml:space="preserve">DNA </w:t>
      </w:r>
      <w:r w:rsidR="00F94838" w:rsidRPr="00C06104">
        <w:rPr>
          <w:rFonts w:ascii="Palatino" w:hAnsi="Palatino" w:cs="Arial"/>
          <w:color w:val="000000" w:themeColor="text1"/>
          <w:szCs w:val="22"/>
        </w:rPr>
        <w:t xml:space="preserve">breaks </w:t>
      </w:r>
      <w:r w:rsidR="00081ECD">
        <w:rPr>
          <w:rFonts w:ascii="Palatino" w:hAnsi="Palatino" w:cs="Arial"/>
          <w:color w:val="000000" w:themeColor="text1"/>
          <w:szCs w:val="22"/>
        </w:rPr>
        <w:t>at the leptotene stage</w:t>
      </w:r>
      <w:r w:rsidR="00F94838" w:rsidRPr="00C06104">
        <w:rPr>
          <w:rFonts w:ascii="Palatino" w:hAnsi="Palatino" w:cs="Arial"/>
          <w:color w:val="000000" w:themeColor="text1"/>
          <w:szCs w:val="22"/>
        </w:rPr>
        <w:t xml:space="preserve"> and </w:t>
      </w:r>
      <w:r w:rsidR="00D94BA9" w:rsidRPr="00C06104">
        <w:rPr>
          <w:rFonts w:ascii="Palatino" w:hAnsi="Palatino" w:cs="Arial"/>
          <w:color w:val="000000" w:themeColor="text1"/>
          <w:szCs w:val="22"/>
        </w:rPr>
        <w:t xml:space="preserve">display a </w:t>
      </w:r>
      <w:del w:id="19" w:author="Xin Li" w:date="2013-02-03T12:27:00Z">
        <w:r w:rsidR="00D94BA9" w:rsidRPr="00C06104" w:rsidDel="00470897">
          <w:rPr>
            <w:rFonts w:ascii="Palatino" w:hAnsi="Palatino" w:cs="Arial"/>
            <w:color w:val="000000" w:themeColor="text1"/>
            <w:szCs w:val="22"/>
          </w:rPr>
          <w:delText xml:space="preserve">similar </w:delText>
        </w:r>
      </w:del>
      <w:r w:rsidR="00D94BA9" w:rsidRPr="00C06104">
        <w:rPr>
          <w:rFonts w:ascii="Palatino" w:hAnsi="Palatino" w:cs="Arial"/>
          <w:color w:val="000000" w:themeColor="text1"/>
          <w:szCs w:val="22"/>
        </w:rPr>
        <w:t xml:space="preserve">meiotic </w:t>
      </w:r>
      <w:commentRangeStart w:id="20"/>
      <w:r w:rsidR="00D94BA9" w:rsidRPr="00C06104">
        <w:rPr>
          <w:rFonts w:ascii="Palatino" w:hAnsi="Palatino" w:cs="Arial"/>
          <w:color w:val="000000" w:themeColor="text1"/>
          <w:szCs w:val="22"/>
        </w:rPr>
        <w:t>arrest</w:t>
      </w:r>
      <w:commentRangeEnd w:id="20"/>
      <w:r w:rsidR="00470897">
        <w:rPr>
          <w:rStyle w:val="CommentReference"/>
          <w:b/>
          <w:lang w:eastAsia="ja-JP"/>
        </w:rPr>
        <w:commentReference w:id="20"/>
      </w:r>
      <w:r w:rsidR="00D94BA9" w:rsidRPr="00C06104">
        <w:rPr>
          <w:rFonts w:ascii="Palatino" w:hAnsi="Palatino" w:cs="Arial"/>
          <w:color w:val="000000" w:themeColor="text1"/>
          <w:szCs w:val="22"/>
        </w:rPr>
        <w:t xml:space="preserve"> </w:t>
      </w:r>
      <w:r w:rsidR="00D94BA9" w:rsidRPr="00C06104">
        <w:rPr>
          <w:rFonts w:ascii="Palatino" w:hAnsi="Palatino" w:cs="Arial"/>
          <w:color w:val="000000" w:themeColor="text1"/>
          <w:szCs w:val="22"/>
        </w:rPr>
        <w:fldChar w:fldCharType="begin"/>
      </w:r>
      <w:r w:rsidR="00D94BA9" w:rsidRPr="00C06104">
        <w:rPr>
          <w:rFonts w:ascii="Palatino" w:hAnsi="Palatino" w:cs="Arial"/>
          <w:color w:val="000000" w:themeColor="text1"/>
          <w:szCs w:val="22"/>
        </w:rPr>
        <w:instrText>ADDIN BEC{Baudat et al., 2000, #60144; Romanienko and Camerini-Otero, 2000, #18303}</w:instrText>
      </w:r>
      <w:r w:rsidR="00D94BA9" w:rsidRPr="00C06104">
        <w:rPr>
          <w:rFonts w:ascii="Palatino" w:hAnsi="Palatino" w:cs="Arial"/>
          <w:color w:val="000000" w:themeColor="text1"/>
          <w:szCs w:val="22"/>
        </w:rPr>
        <w:fldChar w:fldCharType="separate"/>
      </w:r>
      <w:r w:rsidR="00D94BA9" w:rsidRPr="00C06104">
        <w:rPr>
          <w:rFonts w:ascii="Palatino" w:hAnsi="Palatino" w:cs="Arial"/>
          <w:color w:val="000000" w:themeColor="text1"/>
          <w:szCs w:val="22"/>
        </w:rPr>
        <w:t>(Baudat et al., 2000; Romanienko and Camerini-Otero, 2000)</w:t>
      </w:r>
      <w:r w:rsidR="00D94BA9" w:rsidRPr="00C06104">
        <w:rPr>
          <w:rFonts w:ascii="Palatino" w:hAnsi="Palatino" w:cs="Arial"/>
          <w:color w:val="000000" w:themeColor="text1"/>
          <w:szCs w:val="22"/>
        </w:rPr>
        <w:fldChar w:fldCharType="end"/>
      </w:r>
      <w:r w:rsidR="00D94BA9" w:rsidRPr="00C06104">
        <w:rPr>
          <w:rFonts w:ascii="Palatino" w:hAnsi="Palatino" w:cs="Arial"/>
          <w:color w:val="000000" w:themeColor="text1"/>
          <w:szCs w:val="22"/>
        </w:rPr>
        <w:t xml:space="preserve">. </w:t>
      </w:r>
      <w:r w:rsidR="00A02671">
        <w:rPr>
          <w:rFonts w:ascii="Palatino" w:hAnsi="Palatino" w:cs="Arial"/>
          <w:color w:val="000000" w:themeColor="text1"/>
          <w:szCs w:val="22"/>
        </w:rPr>
        <w:t>T</w:t>
      </w:r>
      <w:r w:rsidR="00D94BA9" w:rsidRPr="00C06104">
        <w:rPr>
          <w:rFonts w:ascii="Palatino" w:hAnsi="Palatino" w:cs="Arial"/>
          <w:color w:val="000000" w:themeColor="text1"/>
          <w:szCs w:val="22"/>
        </w:rPr>
        <w:t xml:space="preserve">he median abundance of piRNAs from pre-pachytene </w:t>
      </w:r>
      <w:r w:rsidR="005C1795">
        <w:rPr>
          <w:rFonts w:ascii="Palatino" w:hAnsi="Palatino" w:cs="Arial"/>
          <w:color w:val="000000" w:themeColor="text1"/>
          <w:szCs w:val="22"/>
        </w:rPr>
        <w:t>gene</w:t>
      </w:r>
      <w:r w:rsidR="00D94BA9" w:rsidRPr="00C06104">
        <w:rPr>
          <w:rFonts w:ascii="Palatino" w:hAnsi="Palatino" w:cs="Arial"/>
          <w:color w:val="000000" w:themeColor="text1"/>
          <w:szCs w:val="22"/>
        </w:rPr>
        <w:t>s d</w:t>
      </w:r>
      <w:r w:rsidR="00192CE9" w:rsidRPr="00C06104">
        <w:rPr>
          <w:rFonts w:ascii="Palatino" w:hAnsi="Palatino" w:cs="Arial"/>
          <w:color w:val="000000" w:themeColor="text1"/>
          <w:szCs w:val="22"/>
        </w:rPr>
        <w:t>id</w:t>
      </w:r>
      <w:r w:rsidR="00D94BA9" w:rsidRPr="00C06104">
        <w:rPr>
          <w:rFonts w:ascii="Palatino" w:hAnsi="Palatino" w:cs="Arial"/>
          <w:color w:val="000000" w:themeColor="text1"/>
          <w:szCs w:val="22"/>
        </w:rPr>
        <w:t xml:space="preserve"> not </w:t>
      </w:r>
      <w:r w:rsidR="00192CE9" w:rsidRPr="00C06104">
        <w:rPr>
          <w:rFonts w:ascii="Palatino" w:hAnsi="Palatino" w:cs="Arial"/>
          <w:color w:val="000000" w:themeColor="text1"/>
          <w:szCs w:val="22"/>
        </w:rPr>
        <w:t>decrease</w:t>
      </w:r>
      <w:r w:rsidR="00A02671">
        <w:rPr>
          <w:rFonts w:ascii="Palatino" w:hAnsi="Palatino" w:cs="Arial"/>
          <w:color w:val="000000" w:themeColor="text1"/>
          <w:szCs w:val="22"/>
        </w:rPr>
        <w:t xml:space="preserve"> </w:t>
      </w:r>
      <w:r w:rsidR="00A02671">
        <w:rPr>
          <w:rFonts w:ascii="Palatino" w:hAnsi="Palatino" w:cs="Arial"/>
          <w:szCs w:val="22"/>
        </w:rPr>
        <w:t>a</w:t>
      </w:r>
      <w:r w:rsidR="00A02671" w:rsidRPr="00C06104">
        <w:rPr>
          <w:rFonts w:ascii="Palatino" w:hAnsi="Palatino" w:cs="Arial"/>
          <w:szCs w:val="22"/>
        </w:rPr>
        <w:t>t 14.5 dpp</w:t>
      </w:r>
      <w:r w:rsidR="00A02671">
        <w:rPr>
          <w:rFonts w:ascii="Palatino" w:hAnsi="Palatino" w:cs="Arial"/>
          <w:color w:val="000000" w:themeColor="text1"/>
          <w:szCs w:val="22"/>
        </w:rPr>
        <w:t>. By 17.5 dpp, piRNAs</w:t>
      </w:r>
      <w:r w:rsidR="00D94BA9" w:rsidRPr="00C06104">
        <w:rPr>
          <w:rFonts w:ascii="Palatino" w:hAnsi="Palatino" w:cs="Arial"/>
          <w:color w:val="000000" w:themeColor="text1"/>
          <w:szCs w:val="22"/>
        </w:rPr>
        <w:t xml:space="preserve"> pachytene </w:t>
      </w:r>
      <w:r w:rsidR="005C1795">
        <w:rPr>
          <w:rFonts w:ascii="Palatino" w:hAnsi="Palatino" w:cs="Arial"/>
          <w:color w:val="000000" w:themeColor="text1"/>
          <w:szCs w:val="22"/>
        </w:rPr>
        <w:t>gene</w:t>
      </w:r>
      <w:r w:rsidR="00D94BA9" w:rsidRPr="00C06104">
        <w:rPr>
          <w:rFonts w:ascii="Palatino" w:hAnsi="Palatino" w:cs="Arial"/>
          <w:color w:val="000000" w:themeColor="text1"/>
          <w:szCs w:val="22"/>
        </w:rPr>
        <w:t xml:space="preserve">s decreased </w:t>
      </w:r>
      <w:r w:rsidR="00592610">
        <w:rPr>
          <w:rFonts w:ascii="Palatino" w:hAnsi="Palatino" w:cs="Arial"/>
          <w:color w:val="000000" w:themeColor="text1"/>
          <w:szCs w:val="22"/>
        </w:rPr>
        <w:t xml:space="preserve">just </w:t>
      </w:r>
      <w:r w:rsidR="00D94BA9" w:rsidRPr="00C06104">
        <w:rPr>
          <w:rFonts w:ascii="Palatino" w:hAnsi="Palatino" w:cs="Arial"/>
          <w:color w:val="000000" w:themeColor="text1"/>
          <w:szCs w:val="22"/>
        </w:rPr>
        <w:t xml:space="preserve">5.9-fold in the </w:t>
      </w:r>
      <w:r w:rsidR="00D94BA9" w:rsidRPr="00C06104">
        <w:rPr>
          <w:rFonts w:ascii="Palatino" w:hAnsi="Palatino" w:cs="Arial"/>
          <w:i/>
          <w:color w:val="000000" w:themeColor="text1"/>
          <w:szCs w:val="22"/>
        </w:rPr>
        <w:t>Spo11</w:t>
      </w:r>
      <w:r w:rsidR="00592610">
        <w:rPr>
          <w:rFonts w:ascii="Palatino" w:hAnsi="Palatino" w:cs="Arial"/>
          <w:color w:val="000000" w:themeColor="text1"/>
          <w:szCs w:val="22"/>
        </w:rPr>
        <w:t xml:space="preserve"> mutant testes compared to the</w:t>
      </w:r>
      <w:r w:rsidR="00D94BA9" w:rsidRPr="00C06104">
        <w:rPr>
          <w:rFonts w:ascii="Palatino" w:hAnsi="Palatino" w:cs="Arial"/>
          <w:color w:val="000000" w:themeColor="text1"/>
          <w:szCs w:val="22"/>
        </w:rPr>
        <w:t xml:space="preserve"> heterozygo</w:t>
      </w:r>
      <w:r w:rsidR="00592610">
        <w:rPr>
          <w:rFonts w:ascii="Palatino" w:hAnsi="Palatino" w:cs="Arial"/>
          <w:color w:val="000000" w:themeColor="text1"/>
          <w:szCs w:val="22"/>
        </w:rPr>
        <w:t>t</w:t>
      </w:r>
      <w:r w:rsidR="00D94BA9" w:rsidRPr="00C06104">
        <w:rPr>
          <w:rFonts w:ascii="Palatino" w:hAnsi="Palatino" w:cs="Arial"/>
          <w:color w:val="000000" w:themeColor="text1"/>
          <w:szCs w:val="22"/>
        </w:rPr>
        <w:t xml:space="preserve">es (Figure </w:t>
      </w:r>
      <w:r w:rsidR="00595199">
        <w:rPr>
          <w:rFonts w:ascii="Palatino" w:hAnsi="Palatino" w:cs="Arial"/>
          <w:color w:val="000000" w:themeColor="text1"/>
          <w:szCs w:val="22"/>
        </w:rPr>
        <w:t>S5</w:t>
      </w:r>
      <w:r w:rsidR="00D94BA9" w:rsidRPr="00C06104">
        <w:rPr>
          <w:rFonts w:ascii="Palatino" w:hAnsi="Palatino" w:cs="Arial"/>
          <w:color w:val="000000" w:themeColor="text1"/>
          <w:szCs w:val="22"/>
        </w:rPr>
        <w:t xml:space="preserve">). </w:t>
      </w:r>
      <w:r w:rsidR="00592610">
        <w:rPr>
          <w:rFonts w:ascii="Palatino" w:hAnsi="Palatino" w:cs="Arial"/>
          <w:color w:val="000000" w:themeColor="text1"/>
          <w:szCs w:val="22"/>
        </w:rPr>
        <w:t>We note</w:t>
      </w:r>
      <w:r w:rsidR="00D94BA9" w:rsidRPr="00C06104">
        <w:rPr>
          <w:rFonts w:ascii="Palatino" w:hAnsi="Palatino" w:cs="Arial"/>
          <w:color w:val="000000" w:themeColor="text1"/>
          <w:szCs w:val="22"/>
        </w:rPr>
        <w:t xml:space="preserve"> that A-MYB protein </w:t>
      </w:r>
      <w:r w:rsidR="00D60C9B">
        <w:rPr>
          <w:rFonts w:ascii="Palatino" w:hAnsi="Palatino" w:cs="Arial"/>
          <w:color w:val="000000" w:themeColor="text1"/>
          <w:szCs w:val="22"/>
        </w:rPr>
        <w:t>abundance</w:t>
      </w:r>
      <w:r w:rsidR="00D94BA9" w:rsidRPr="00C06104">
        <w:rPr>
          <w:rFonts w:ascii="Palatino" w:hAnsi="Palatino" w:cs="Arial"/>
          <w:color w:val="000000" w:themeColor="text1"/>
          <w:szCs w:val="22"/>
        </w:rPr>
        <w:t xml:space="preserve"> is reduced</w:t>
      </w:r>
      <w:r w:rsidR="00D94BA9" w:rsidRPr="00C06104">
        <w:rPr>
          <w:rFonts w:ascii="Palatino" w:hAnsi="Palatino" w:cs="Arial"/>
          <w:color w:val="FF0000"/>
          <w:szCs w:val="22"/>
        </w:rPr>
        <w:t xml:space="preserve"> </w:t>
      </w:r>
      <w:r w:rsidR="00D94BA9" w:rsidRPr="00C06104">
        <w:rPr>
          <w:rFonts w:ascii="Palatino" w:hAnsi="Palatino" w:cs="Arial"/>
          <w:color w:val="000000" w:themeColor="text1"/>
          <w:szCs w:val="22"/>
        </w:rPr>
        <w:t xml:space="preserve">in the </w:t>
      </w:r>
      <w:r w:rsidR="00D94BA9" w:rsidRPr="00C06104">
        <w:rPr>
          <w:rFonts w:ascii="Palatino" w:hAnsi="Palatino" w:cs="Arial"/>
          <w:i/>
          <w:color w:val="000000" w:themeColor="text1"/>
          <w:szCs w:val="22"/>
        </w:rPr>
        <w:t>Spo11</w:t>
      </w:r>
      <w:r w:rsidR="00D94BA9" w:rsidRPr="00C06104">
        <w:rPr>
          <w:rFonts w:ascii="Palatino" w:hAnsi="Palatino" w:cs="Arial"/>
          <w:color w:val="000000" w:themeColor="text1"/>
          <w:szCs w:val="22"/>
        </w:rPr>
        <w:t xml:space="preserve"> mutant </w:t>
      </w:r>
      <w:r w:rsidR="00D94BA9" w:rsidRPr="00C06104">
        <w:rPr>
          <w:rFonts w:ascii="Palatino" w:hAnsi="Palatino" w:cs="Arial"/>
          <w:color w:val="000000" w:themeColor="text1"/>
          <w:szCs w:val="22"/>
        </w:rPr>
        <w:fldChar w:fldCharType="begin"/>
      </w:r>
      <w:r w:rsidR="00D94BA9" w:rsidRPr="00C06104">
        <w:rPr>
          <w:rFonts w:ascii="Palatino" w:hAnsi="Palatino" w:cs="Arial"/>
          <w:color w:val="000000" w:themeColor="text1"/>
          <w:szCs w:val="22"/>
        </w:rPr>
        <w:instrText>ADDIN BEC{Bolcun-Filas et al., 2011, #43995}</w:instrText>
      </w:r>
      <w:r w:rsidR="00D94BA9" w:rsidRPr="00C06104">
        <w:rPr>
          <w:rFonts w:ascii="Palatino" w:hAnsi="Palatino" w:cs="Arial"/>
          <w:color w:val="000000" w:themeColor="text1"/>
          <w:szCs w:val="22"/>
        </w:rPr>
        <w:fldChar w:fldCharType="separate"/>
      </w:r>
      <w:r w:rsidR="00D94BA9" w:rsidRPr="00C06104">
        <w:rPr>
          <w:rFonts w:ascii="Palatino" w:hAnsi="Palatino" w:cs="Arial"/>
          <w:color w:val="000000" w:themeColor="text1"/>
          <w:szCs w:val="22"/>
        </w:rPr>
        <w:t>(Bolcun-Filas et al., 2011)</w:t>
      </w:r>
      <w:r w:rsidR="00D94BA9" w:rsidRPr="00C06104">
        <w:rPr>
          <w:rFonts w:ascii="Palatino" w:hAnsi="Palatino" w:cs="Arial"/>
          <w:color w:val="000000" w:themeColor="text1"/>
          <w:szCs w:val="22"/>
        </w:rPr>
        <w:fldChar w:fldCharType="end"/>
      </w:r>
      <w:r w:rsidR="00D94BA9" w:rsidRPr="00C06104">
        <w:rPr>
          <w:rFonts w:ascii="Palatino" w:hAnsi="Palatino" w:cs="Arial"/>
          <w:color w:val="000000" w:themeColor="text1"/>
          <w:szCs w:val="22"/>
        </w:rPr>
        <w:t>.</w:t>
      </w:r>
    </w:p>
    <w:p w14:paraId="2E21759B" w14:textId="50C6CB99" w:rsidR="00435D83" w:rsidRPr="007F1A93" w:rsidRDefault="00435D83" w:rsidP="00435D83">
      <w:pPr>
        <w:spacing w:line="480" w:lineRule="exact"/>
        <w:ind w:firstLine="720"/>
        <w:rPr>
          <w:rFonts w:ascii="Palatino" w:hAnsi="Palatino" w:cs="Arial"/>
          <w:szCs w:val="22"/>
        </w:rPr>
      </w:pPr>
      <w:r w:rsidRPr="00B929C2">
        <w:rPr>
          <w:rFonts w:ascii="Palatino" w:hAnsi="Palatino" w:cs="Arial"/>
          <w:i/>
          <w:szCs w:val="22"/>
        </w:rPr>
        <w:t>Trip13</w:t>
      </w:r>
      <w:r w:rsidRPr="00B929C2">
        <w:rPr>
          <w:rFonts w:ascii="Palatino" w:hAnsi="Palatino" w:cs="Arial"/>
          <w:szCs w:val="22"/>
        </w:rPr>
        <w:t xml:space="preserve"> is required to complete the repair of double-strand DNA breaks on fully synapsed chromosomes. </w:t>
      </w:r>
      <w:r w:rsidRPr="00B929C2">
        <w:rPr>
          <w:rFonts w:ascii="Palatino" w:hAnsi="Palatino" w:cs="Arial"/>
          <w:i/>
          <w:szCs w:val="22"/>
        </w:rPr>
        <w:t>Trip13</w:t>
      </w:r>
      <w:r w:rsidRPr="00B929C2">
        <w:rPr>
          <w:rFonts w:ascii="Palatino" w:hAnsi="Palatino" w:cs="Arial"/>
          <w:szCs w:val="22"/>
        </w:rPr>
        <w:t xml:space="preserve"> mutants display a meiotic arrest similar to that in </w:t>
      </w:r>
      <w:r w:rsidRPr="00B929C2">
        <w:rPr>
          <w:rFonts w:ascii="Palatino" w:hAnsi="Palatino" w:cs="Arial"/>
          <w:i/>
          <w:szCs w:val="22"/>
        </w:rPr>
        <w:t>A-Myb</w:t>
      </w:r>
      <w:r w:rsidRPr="00B929C2">
        <w:rPr>
          <w:rFonts w:ascii="Palatino" w:hAnsi="Palatino" w:cs="Arial"/>
          <w:szCs w:val="22"/>
        </w:rPr>
        <w:t xml:space="preserve"> mutant testes </w:t>
      </w:r>
      <w:r w:rsidRPr="00B929C2">
        <w:rPr>
          <w:rFonts w:ascii="Palatino" w:hAnsi="Palatino" w:cs="Arial"/>
          <w:szCs w:val="22"/>
        </w:rPr>
        <w:fldChar w:fldCharType="begin"/>
      </w:r>
      <w:r w:rsidRPr="00B929C2">
        <w:rPr>
          <w:rFonts w:ascii="Palatino" w:hAnsi="Palatino" w:cs="Arial"/>
          <w:szCs w:val="22"/>
        </w:rPr>
        <w:instrText>ADDIN BEC{Li and Schimenti, 2007, #85570}</w:instrText>
      </w:r>
      <w:r w:rsidRPr="00B929C2">
        <w:rPr>
          <w:rFonts w:ascii="Palatino" w:hAnsi="Palatino" w:cs="Arial"/>
          <w:szCs w:val="22"/>
        </w:rPr>
        <w:fldChar w:fldCharType="separate"/>
      </w:r>
      <w:r w:rsidRPr="00B929C2">
        <w:rPr>
          <w:rFonts w:ascii="Palatino" w:hAnsi="Palatino" w:cs="Arial"/>
          <w:szCs w:val="22"/>
        </w:rPr>
        <w:t>(Li and Schimenti, 2007)</w:t>
      </w:r>
      <w:r w:rsidRPr="00B929C2">
        <w:rPr>
          <w:rFonts w:ascii="Palatino" w:hAnsi="Palatino" w:cs="Arial"/>
          <w:szCs w:val="22"/>
        </w:rPr>
        <w:fldChar w:fldCharType="end"/>
      </w:r>
      <w:del w:id="21" w:author="Xin Li" w:date="2013-02-03T12:28:00Z">
        <w:r w:rsidDel="00470897">
          <w:rPr>
            <w:rFonts w:ascii="Palatino" w:hAnsi="Palatino" w:cs="Arial"/>
            <w:szCs w:val="22"/>
          </w:rPr>
          <w:delText>)</w:delText>
        </w:r>
      </w:del>
      <w:r>
        <w:rPr>
          <w:rFonts w:ascii="Palatino" w:hAnsi="Palatino" w:cs="Arial"/>
          <w:szCs w:val="22"/>
        </w:rPr>
        <w:t xml:space="preserve">: pachytene arrest </w:t>
      </w:r>
      <w:r w:rsidRPr="00B929C2">
        <w:rPr>
          <w:rFonts w:ascii="Palatino" w:hAnsi="Palatino" w:cs="Arial"/>
          <w:szCs w:val="22"/>
        </w:rPr>
        <w:t xml:space="preserve">with </w:t>
      </w:r>
      <w:del w:id="22" w:author="Xin Li" w:date="2013-02-03T12:30:00Z">
        <w:r w:rsidRPr="00B929C2" w:rsidDel="00470897">
          <w:rPr>
            <w:rFonts w:ascii="Palatino" w:hAnsi="Palatino" w:cs="Arial"/>
            <w:szCs w:val="22"/>
          </w:rPr>
          <w:delText>subtle defects in autosome synapsis</w:delText>
        </w:r>
      </w:del>
      <w:ins w:id="23" w:author="Xin Li" w:date="2013-02-03T12:30:00Z">
        <w:r w:rsidR="00470897">
          <w:rPr>
            <w:rFonts w:ascii="Palatino" w:hAnsi="Palatino" w:cs="Arial"/>
            <w:szCs w:val="22"/>
          </w:rPr>
          <w:t>synapsed chromosomes</w:t>
        </w:r>
      </w:ins>
      <w:r w:rsidRPr="00B929C2">
        <w:rPr>
          <w:rFonts w:ascii="Palatino" w:hAnsi="Palatino" w:cs="Arial"/>
          <w:szCs w:val="22"/>
        </w:rPr>
        <w:t xml:space="preserve">. </w:t>
      </w:r>
      <w:r w:rsidRPr="00B929C2">
        <w:rPr>
          <w:rFonts w:ascii="Palatino" w:eastAsia="ＭＳ 明朝" w:hAnsi="Palatino" w:cs="Arial"/>
          <w:szCs w:val="22"/>
        </w:rPr>
        <w:t xml:space="preserve">To further test whether the loss of pachytene piRNA precursor transcripts in </w:t>
      </w:r>
      <w:r w:rsidRPr="00B929C2">
        <w:rPr>
          <w:rFonts w:ascii="Palatino" w:eastAsia="ＭＳ 明朝" w:hAnsi="Palatino" w:cs="Arial"/>
          <w:i/>
          <w:szCs w:val="22"/>
        </w:rPr>
        <w:t>A-Myb</w:t>
      </w:r>
      <w:r w:rsidRPr="00B929C2">
        <w:rPr>
          <w:rFonts w:ascii="Palatino" w:eastAsia="ＭＳ 明朝" w:hAnsi="Palatino" w:cs="Arial"/>
          <w:szCs w:val="22"/>
        </w:rPr>
        <w:t xml:space="preserve"> mutants reflects a general effect of meiotic arrest, w</w:t>
      </w:r>
      <w:r w:rsidRPr="00B929C2">
        <w:rPr>
          <w:rFonts w:ascii="Palatino" w:hAnsi="Palatino" w:cs="Arial"/>
          <w:szCs w:val="22"/>
        </w:rPr>
        <w:t xml:space="preserve">e measured piRNA precursor transcript abundance in </w:t>
      </w:r>
      <w:r w:rsidRPr="00B929C2">
        <w:rPr>
          <w:rFonts w:ascii="Palatino" w:hAnsi="Palatino" w:cs="Arial"/>
          <w:i/>
          <w:szCs w:val="22"/>
        </w:rPr>
        <w:t>Trip13</w:t>
      </w:r>
      <w:r w:rsidRPr="00B929C2">
        <w:rPr>
          <w:rFonts w:ascii="Palatino" w:hAnsi="Palatino" w:cs="Arial"/>
          <w:szCs w:val="22"/>
        </w:rPr>
        <w:t xml:space="preserve"> mutant testes at 17.5 dpp. Unlike </w:t>
      </w:r>
      <w:r w:rsidRPr="00B929C2">
        <w:rPr>
          <w:rFonts w:ascii="Palatino" w:hAnsi="Palatino" w:cs="Arial"/>
          <w:i/>
          <w:szCs w:val="22"/>
        </w:rPr>
        <w:t>A-Myb</w:t>
      </w:r>
      <w:r w:rsidRPr="00B929C2">
        <w:rPr>
          <w:rFonts w:ascii="Palatino" w:hAnsi="Palatino" w:cs="Arial"/>
          <w:szCs w:val="22"/>
        </w:rPr>
        <w:t xml:space="preserve">, piRNA precursor transcripts were readily detectable in </w:t>
      </w:r>
      <w:r w:rsidR="005C2AF8">
        <w:rPr>
          <w:rFonts w:ascii="Palatino" w:hAnsi="Palatino" w:cs="Arial"/>
          <w:szCs w:val="22"/>
        </w:rPr>
        <w:t xml:space="preserve">the </w:t>
      </w:r>
      <w:r w:rsidRPr="00B929C2">
        <w:rPr>
          <w:rFonts w:ascii="Palatino" w:hAnsi="Palatino" w:cs="Arial"/>
          <w:i/>
          <w:szCs w:val="22"/>
        </w:rPr>
        <w:t>Trip13</w:t>
      </w:r>
      <w:r w:rsidRPr="00B929C2">
        <w:rPr>
          <w:rFonts w:ascii="Palatino" w:hAnsi="Palatino" w:cs="Arial"/>
          <w:szCs w:val="22"/>
        </w:rPr>
        <w:t xml:space="preserve"> mutant (Figure </w:t>
      </w:r>
      <w:r w:rsidR="00595199">
        <w:rPr>
          <w:rFonts w:ascii="Palatino" w:hAnsi="Palatino" w:cs="Arial"/>
          <w:szCs w:val="22"/>
        </w:rPr>
        <w:t>S6</w:t>
      </w:r>
      <w:r w:rsidRPr="00B929C2">
        <w:rPr>
          <w:rFonts w:ascii="Palatino" w:hAnsi="Palatino" w:cs="Arial"/>
          <w:szCs w:val="22"/>
        </w:rPr>
        <w:t xml:space="preserve">). We conclude that the loss of pachytene piRNA precursor transcripts and piRNAs in </w:t>
      </w:r>
      <w:r w:rsidRPr="00B929C2">
        <w:rPr>
          <w:rFonts w:ascii="Palatino" w:hAnsi="Palatino" w:cs="Arial"/>
          <w:i/>
          <w:szCs w:val="22"/>
        </w:rPr>
        <w:t>A-Myb</w:t>
      </w:r>
      <w:r w:rsidR="005C2AF8">
        <w:rPr>
          <w:rFonts w:ascii="Palatino" w:hAnsi="Palatino" w:cs="Arial"/>
          <w:szCs w:val="22"/>
        </w:rPr>
        <w:t xml:space="preserve"> mutant testes</w:t>
      </w:r>
      <w:r w:rsidRPr="00B929C2">
        <w:rPr>
          <w:rFonts w:ascii="Palatino" w:hAnsi="Palatino" w:cs="Arial"/>
          <w:szCs w:val="22"/>
        </w:rPr>
        <w:t xml:space="preserve"> is a direct consequence of the requirement for A-MYB to transcribe pachytene piRNA genes and not a general feature of meiotic arrest at the pachytene stage.</w:t>
      </w:r>
    </w:p>
    <w:p w14:paraId="54A98496" w14:textId="77777777" w:rsidR="00D94BA9" w:rsidRPr="00C06104" w:rsidRDefault="005C4242" w:rsidP="00D94BA9">
      <w:pPr>
        <w:keepNext/>
        <w:spacing w:before="240" w:after="120" w:line="480" w:lineRule="exact"/>
        <w:rPr>
          <w:rFonts w:ascii="Palatino" w:hAnsi="Palatino" w:cs="Arial"/>
          <w:b/>
          <w:color w:val="000000" w:themeColor="text1"/>
          <w:szCs w:val="22"/>
        </w:rPr>
      </w:pPr>
      <w:r w:rsidRPr="00C06104">
        <w:rPr>
          <w:rFonts w:ascii="Palatino" w:hAnsi="Palatino" w:cs="Arial"/>
          <w:b/>
          <w:color w:val="000000" w:themeColor="text1"/>
          <w:szCs w:val="22"/>
        </w:rPr>
        <w:t>A-Myb</w:t>
      </w:r>
      <w:r>
        <w:rPr>
          <w:rFonts w:ascii="Palatino" w:hAnsi="Palatino" w:cs="Arial"/>
          <w:b/>
          <w:color w:val="000000" w:themeColor="text1"/>
          <w:szCs w:val="22"/>
        </w:rPr>
        <w:t xml:space="preserve"> Regulates </w:t>
      </w:r>
      <w:r w:rsidR="000D1403">
        <w:rPr>
          <w:rFonts w:ascii="Palatino" w:hAnsi="Palatino" w:cs="Arial"/>
          <w:b/>
          <w:color w:val="000000" w:themeColor="text1"/>
          <w:szCs w:val="22"/>
        </w:rPr>
        <w:t xml:space="preserve">Expression of </w:t>
      </w:r>
      <w:r w:rsidR="007A36C3" w:rsidRPr="007A36C3">
        <w:rPr>
          <w:rFonts w:ascii="Palatino" w:hAnsi="Palatino" w:cs="Arial"/>
          <w:b/>
          <w:color w:val="000000" w:themeColor="text1"/>
          <w:szCs w:val="22"/>
        </w:rPr>
        <w:t>piRNA</w:t>
      </w:r>
      <w:r w:rsidR="007A36C3">
        <w:rPr>
          <w:rFonts w:ascii="Palatino" w:hAnsi="Palatino" w:cs="Arial"/>
          <w:b/>
          <w:color w:val="000000" w:themeColor="text1"/>
          <w:szCs w:val="22"/>
        </w:rPr>
        <w:t xml:space="preserve"> Biogenesis Factor</w:t>
      </w:r>
      <w:r w:rsidR="000D1403">
        <w:rPr>
          <w:rFonts w:ascii="Palatino" w:hAnsi="Palatino" w:cs="Arial"/>
          <w:b/>
          <w:color w:val="000000" w:themeColor="text1"/>
          <w:szCs w:val="22"/>
        </w:rPr>
        <w:t>s</w:t>
      </w:r>
    </w:p>
    <w:p w14:paraId="06506110" w14:textId="02F9C4A1" w:rsidR="00D94BA9" w:rsidRPr="00C06104" w:rsidRDefault="00D94BA9" w:rsidP="00D94BA9">
      <w:pPr>
        <w:spacing w:line="480" w:lineRule="exact"/>
        <w:rPr>
          <w:rFonts w:ascii="Palatino" w:eastAsia="ＭＳ 明朝" w:hAnsi="Palatino" w:cs="Arial"/>
          <w:color w:val="000000" w:themeColor="text1"/>
          <w:szCs w:val="22"/>
        </w:rPr>
      </w:pPr>
      <w:r w:rsidRPr="00C06104">
        <w:rPr>
          <w:rFonts w:ascii="Palatino" w:eastAsia="ＭＳ 明朝" w:hAnsi="Palatino" w:cs="Arial"/>
          <w:color w:val="000000" w:themeColor="text1"/>
          <w:szCs w:val="22"/>
        </w:rPr>
        <w:t xml:space="preserve">The </w:t>
      </w:r>
      <w:r w:rsidRPr="00C06104">
        <w:rPr>
          <w:rFonts w:ascii="Palatino" w:eastAsia="ＭＳ 明朝" w:hAnsi="Palatino" w:cs="Arial"/>
          <w:i/>
          <w:color w:val="000000" w:themeColor="text1"/>
          <w:szCs w:val="22"/>
        </w:rPr>
        <w:t xml:space="preserve">A-Myb </w:t>
      </w:r>
      <w:r w:rsidRPr="00C06104">
        <w:rPr>
          <w:rFonts w:ascii="Palatino" w:eastAsia="ＭＳ 明朝" w:hAnsi="Palatino" w:cs="Arial"/>
          <w:color w:val="000000" w:themeColor="text1"/>
          <w:szCs w:val="22"/>
        </w:rPr>
        <w:t xml:space="preserve">mutant more strongly affected pachytene piRNA accumulation than it did the steady-state abundance of the corresponding piRNA </w:t>
      </w:r>
      <w:r w:rsidR="005C1795">
        <w:rPr>
          <w:rFonts w:ascii="Palatino" w:eastAsia="ＭＳ 明朝" w:hAnsi="Palatino" w:cs="Arial"/>
          <w:color w:val="000000" w:themeColor="text1"/>
          <w:szCs w:val="22"/>
        </w:rPr>
        <w:t>precursor</w:t>
      </w:r>
      <w:r w:rsidRPr="00C06104">
        <w:rPr>
          <w:rFonts w:ascii="Palatino" w:eastAsia="ＭＳ 明朝" w:hAnsi="Palatino" w:cs="Arial"/>
          <w:color w:val="000000" w:themeColor="text1"/>
          <w:szCs w:val="22"/>
        </w:rPr>
        <w:t xml:space="preserve"> transcripts (</w:t>
      </w:r>
      <w:r w:rsidR="003033C8">
        <w:rPr>
          <w:rFonts w:ascii="Palatino" w:eastAsia="ＭＳ 明朝" w:hAnsi="Palatino" w:cs="Arial"/>
          <w:color w:val="000000" w:themeColor="text1"/>
          <w:szCs w:val="22"/>
        </w:rPr>
        <w:t xml:space="preserve">Figure </w:t>
      </w:r>
      <w:commentRangeStart w:id="24"/>
      <w:r w:rsidR="00700A28">
        <w:rPr>
          <w:rFonts w:ascii="Palatino" w:eastAsia="ＭＳ 明朝" w:hAnsi="Palatino" w:cs="Arial"/>
          <w:color w:val="000000" w:themeColor="text1"/>
          <w:szCs w:val="22"/>
        </w:rPr>
        <w:t>5</w:t>
      </w:r>
      <w:commentRangeEnd w:id="24"/>
      <w:r w:rsidR="00DE0A73">
        <w:rPr>
          <w:rStyle w:val="CommentReference"/>
          <w:b/>
          <w:lang w:eastAsia="ja-JP"/>
        </w:rPr>
        <w:commentReference w:id="24"/>
      </w:r>
      <w:r w:rsidRPr="00C06104">
        <w:rPr>
          <w:rFonts w:ascii="Palatino" w:eastAsia="ＭＳ 明朝" w:hAnsi="Palatino" w:cs="Arial"/>
          <w:color w:val="000000" w:themeColor="text1"/>
          <w:szCs w:val="22"/>
        </w:rPr>
        <w:t xml:space="preserve">): the median decrease in pachytene piRNA abundance was </w:t>
      </w:r>
      <w:r w:rsidR="008C3F33">
        <w:rPr>
          <w:rFonts w:ascii="Palatino" w:eastAsia="ＭＳ 明朝" w:hAnsi="Palatino" w:cs="Arial"/>
          <w:color w:val="000000" w:themeColor="text1"/>
          <w:szCs w:val="22"/>
        </w:rPr>
        <w:t xml:space="preserve">twofold </w:t>
      </w:r>
      <w:r w:rsidRPr="00C06104">
        <w:rPr>
          <w:rFonts w:ascii="Palatino" w:eastAsia="ＭＳ 明朝" w:hAnsi="Palatino" w:cs="Arial"/>
          <w:color w:val="000000" w:themeColor="text1"/>
          <w:szCs w:val="22"/>
        </w:rPr>
        <w:t xml:space="preserve">greater at 14.5 dpp and </w:t>
      </w:r>
      <w:r w:rsidR="0006697C">
        <w:rPr>
          <w:rFonts w:ascii="Palatino" w:eastAsia="ＭＳ 明朝" w:hAnsi="Palatino" w:cs="Arial"/>
          <w:color w:val="000000" w:themeColor="text1"/>
          <w:szCs w:val="22"/>
        </w:rPr>
        <w:t>38</w:t>
      </w:r>
      <w:r w:rsidR="007F07A6">
        <w:rPr>
          <w:rFonts w:ascii="Palatino" w:eastAsia="ＭＳ 明朝" w:hAnsi="Palatino" w:cs="Arial"/>
          <w:color w:val="000000" w:themeColor="text1"/>
          <w:szCs w:val="22"/>
        </w:rPr>
        <w:t>-fold</w:t>
      </w:r>
      <w:r w:rsidRPr="00C06104">
        <w:rPr>
          <w:rFonts w:ascii="Palatino" w:eastAsia="ＭＳ 明朝" w:hAnsi="Palatino" w:cs="Arial"/>
          <w:color w:val="000000" w:themeColor="text1"/>
          <w:szCs w:val="22"/>
        </w:rPr>
        <w:t xml:space="preserve"> greater at 17.5 dpp than the decrease in the steady-state abundance of pachytene </w:t>
      </w:r>
      <w:r w:rsidR="005C1795">
        <w:rPr>
          <w:rFonts w:ascii="Palatino" w:eastAsia="ＭＳ 明朝" w:hAnsi="Palatino" w:cs="Arial"/>
          <w:color w:val="000000" w:themeColor="text1"/>
          <w:szCs w:val="22"/>
        </w:rPr>
        <w:t>precursor</w:t>
      </w:r>
      <w:r w:rsidRPr="00C06104">
        <w:rPr>
          <w:rFonts w:ascii="Palatino" w:eastAsia="ＭＳ 明朝" w:hAnsi="Palatino" w:cs="Arial"/>
          <w:color w:val="000000" w:themeColor="text1"/>
          <w:szCs w:val="22"/>
        </w:rPr>
        <w:t xml:space="preserve"> transcripts</w:t>
      </w:r>
      <w:r w:rsidR="003033C8">
        <w:rPr>
          <w:rFonts w:ascii="Palatino" w:eastAsia="ＭＳ 明朝" w:hAnsi="Palatino" w:cs="Arial"/>
          <w:color w:val="000000" w:themeColor="text1"/>
          <w:szCs w:val="22"/>
        </w:rPr>
        <w:t xml:space="preserve"> </w:t>
      </w:r>
      <w:r w:rsidR="003033C8" w:rsidRPr="00C06104">
        <w:rPr>
          <w:rFonts w:ascii="Palatino" w:eastAsia="ＭＳ 明朝" w:hAnsi="Palatino" w:cs="Arial"/>
          <w:color w:val="000000" w:themeColor="text1"/>
          <w:szCs w:val="22"/>
        </w:rPr>
        <w:t>(Table S1)</w:t>
      </w:r>
      <w:r w:rsidR="00C91B66">
        <w:rPr>
          <w:rFonts w:ascii="Palatino" w:eastAsia="ＭＳ 明朝" w:hAnsi="Palatino" w:cs="Arial"/>
          <w:color w:val="000000" w:themeColor="text1"/>
          <w:szCs w:val="22"/>
        </w:rPr>
        <w:t>.</w:t>
      </w:r>
      <w:r w:rsidRPr="00C06104">
        <w:rPr>
          <w:rFonts w:ascii="Palatino" w:eastAsia="ＭＳ 明朝" w:hAnsi="Palatino" w:cs="Arial"/>
          <w:color w:val="000000" w:themeColor="text1"/>
          <w:szCs w:val="22"/>
        </w:rPr>
        <w:t xml:space="preserve"> </w:t>
      </w:r>
      <w:r w:rsidR="00C91B66">
        <w:rPr>
          <w:rFonts w:ascii="Palatino" w:eastAsia="ＭＳ 明朝" w:hAnsi="Palatino" w:cs="Arial"/>
          <w:color w:val="000000" w:themeColor="text1"/>
          <w:szCs w:val="22"/>
        </w:rPr>
        <w:t xml:space="preserve">These data </w:t>
      </w:r>
      <w:r w:rsidR="00C91B66">
        <w:rPr>
          <w:rFonts w:ascii="Palatino" w:eastAsia="ＭＳ 明朝" w:hAnsi="Palatino" w:cs="Arial"/>
          <w:szCs w:val="22"/>
        </w:rPr>
        <w:t xml:space="preserve">suggest </w:t>
      </w:r>
      <w:r w:rsidRPr="00C06104">
        <w:rPr>
          <w:rFonts w:ascii="Palatino" w:eastAsia="ＭＳ 明朝" w:hAnsi="Palatino" w:cs="Arial"/>
          <w:szCs w:val="22"/>
        </w:rPr>
        <w:t xml:space="preserve">that A-MYB exerts a layer of control on piRNA accumulation in </w:t>
      </w:r>
      <w:r w:rsidR="009B7158">
        <w:rPr>
          <w:rFonts w:ascii="Palatino" w:eastAsia="ＭＳ 明朝" w:hAnsi="Palatino" w:cs="Arial"/>
          <w:szCs w:val="22"/>
        </w:rPr>
        <w:t>beyond</w:t>
      </w:r>
      <w:r w:rsidRPr="00C06104">
        <w:rPr>
          <w:rFonts w:ascii="Palatino" w:eastAsia="ＭＳ 明朝" w:hAnsi="Palatino" w:cs="Arial"/>
          <w:szCs w:val="22"/>
        </w:rPr>
        <w:t xml:space="preserve"> its role in promoting pachytene </w:t>
      </w:r>
      <w:r w:rsidR="008E17FE">
        <w:rPr>
          <w:rFonts w:ascii="Palatino" w:eastAsia="ＭＳ 明朝" w:hAnsi="Palatino" w:cs="Arial"/>
          <w:szCs w:val="22"/>
        </w:rPr>
        <w:t>piRNA precursor</w:t>
      </w:r>
      <w:r w:rsidRPr="00C06104">
        <w:rPr>
          <w:rFonts w:ascii="Palatino" w:eastAsia="ＭＳ 明朝" w:hAnsi="Palatino" w:cs="Arial"/>
          <w:szCs w:val="22"/>
        </w:rPr>
        <w:t xml:space="preserve"> transcription</w:t>
      </w:r>
      <w:r w:rsidR="00C0498C">
        <w:rPr>
          <w:rFonts w:ascii="Palatino" w:eastAsia="ＭＳ 明朝" w:hAnsi="Palatino" w:cs="Arial"/>
          <w:color w:val="000000" w:themeColor="text1"/>
          <w:szCs w:val="22"/>
        </w:rPr>
        <w:t>.</w:t>
      </w:r>
    </w:p>
    <w:p w14:paraId="54A84BDF" w14:textId="01E2AA08" w:rsidR="00F86CE5" w:rsidRDefault="00D94BA9" w:rsidP="00D94BA9">
      <w:pPr>
        <w:spacing w:line="480" w:lineRule="exact"/>
        <w:ind w:firstLine="720"/>
        <w:rPr>
          <w:rFonts w:ascii="Palatino" w:hAnsi="Palatino" w:cs="Arial"/>
          <w:color w:val="000000" w:themeColor="text1"/>
          <w:szCs w:val="22"/>
        </w:rPr>
      </w:pPr>
      <w:r w:rsidRPr="00C06104">
        <w:rPr>
          <w:rFonts w:ascii="Palatino" w:hAnsi="Palatino" w:cs="Arial"/>
          <w:i/>
          <w:color w:val="000000" w:themeColor="text1"/>
          <w:szCs w:val="22"/>
        </w:rPr>
        <w:t>Miwi</w:t>
      </w:r>
      <w:r w:rsidRPr="00C06104">
        <w:rPr>
          <w:rFonts w:ascii="Palatino" w:hAnsi="Palatino" w:cs="Arial"/>
          <w:color w:val="000000" w:themeColor="text1"/>
          <w:szCs w:val="22"/>
        </w:rPr>
        <w:t xml:space="preserve"> has previously been proposed to be a direct target of A-MYB: </w:t>
      </w:r>
      <w:r w:rsidRPr="00C06104">
        <w:rPr>
          <w:rFonts w:ascii="Palatino" w:hAnsi="Palatino" w:cs="Arial"/>
          <w:i/>
          <w:color w:val="000000" w:themeColor="text1"/>
          <w:szCs w:val="22"/>
        </w:rPr>
        <w:t>Miwi</w:t>
      </w:r>
      <w:r w:rsidRPr="00C06104">
        <w:rPr>
          <w:rFonts w:ascii="Palatino" w:hAnsi="Palatino" w:cs="Arial"/>
          <w:color w:val="000000" w:themeColor="text1"/>
          <w:szCs w:val="22"/>
        </w:rPr>
        <w:t xml:space="preserve"> mRNA abundance is reduced in A-MYB mutant testes, and ChIP-microarray data place A-MYB on the </w:t>
      </w:r>
      <w:r w:rsidRPr="00C06104">
        <w:rPr>
          <w:rFonts w:ascii="Palatino" w:hAnsi="Palatino" w:cs="Arial"/>
          <w:i/>
          <w:color w:val="000000" w:themeColor="text1"/>
          <w:szCs w:val="22"/>
        </w:rPr>
        <w:t>Miwi</w:t>
      </w:r>
      <w:r w:rsidRPr="00C06104">
        <w:rPr>
          <w:rFonts w:ascii="Palatino" w:hAnsi="Palatino" w:cs="Arial"/>
          <w:color w:val="000000" w:themeColor="text1"/>
          <w:szCs w:val="22"/>
        </w:rPr>
        <w:t xml:space="preserve"> promoter </w:t>
      </w:r>
      <w:r w:rsidRPr="00C06104">
        <w:rPr>
          <w:rFonts w:ascii="Palatino" w:hAnsi="Palatino" w:cs="Arial"/>
          <w:color w:val="000000" w:themeColor="text1"/>
          <w:szCs w:val="22"/>
        </w:rPr>
        <w:fldChar w:fldCharType="begin"/>
      </w:r>
      <w:r w:rsidRPr="00C06104">
        <w:rPr>
          <w:rFonts w:ascii="Palatino" w:hAnsi="Palatino" w:cs="Arial"/>
          <w:color w:val="000000" w:themeColor="text1"/>
          <w:szCs w:val="22"/>
        </w:rPr>
        <w:instrText>ADDIN BEC{Bolcun-Filas et al., 2011, #43995}</w:instrText>
      </w:r>
      <w:r w:rsidRPr="00C06104">
        <w:rPr>
          <w:rFonts w:ascii="Palatino" w:hAnsi="Palatino" w:cs="Arial"/>
          <w:color w:val="000000" w:themeColor="text1"/>
          <w:szCs w:val="22"/>
        </w:rPr>
        <w:fldChar w:fldCharType="separate"/>
      </w:r>
      <w:r w:rsidRPr="00C06104">
        <w:rPr>
          <w:rFonts w:ascii="Palatino" w:hAnsi="Palatino" w:cs="Arial"/>
          <w:color w:val="000000" w:themeColor="text1"/>
          <w:szCs w:val="22"/>
        </w:rPr>
        <w:t>(Bolcun-Filas et al., 2011)</w:t>
      </w:r>
      <w:r w:rsidRPr="00C06104">
        <w:rPr>
          <w:rFonts w:ascii="Palatino" w:hAnsi="Palatino" w:cs="Arial"/>
          <w:color w:val="000000" w:themeColor="text1"/>
          <w:szCs w:val="22"/>
        </w:rPr>
        <w:fldChar w:fldCharType="end"/>
      </w:r>
      <w:r w:rsidRPr="00C06104">
        <w:rPr>
          <w:rFonts w:ascii="Palatino" w:hAnsi="Palatino" w:cs="Arial"/>
          <w:color w:val="000000" w:themeColor="text1"/>
          <w:szCs w:val="22"/>
        </w:rPr>
        <w:t>. Our RNA-</w:t>
      </w:r>
      <w:r w:rsidR="00895358">
        <w:rPr>
          <w:rFonts w:ascii="Palatino" w:hAnsi="Palatino" w:cs="Arial"/>
          <w:color w:val="000000" w:themeColor="text1"/>
          <w:szCs w:val="22"/>
        </w:rPr>
        <w:t>seq</w:t>
      </w:r>
      <w:r w:rsidRPr="00C06104">
        <w:rPr>
          <w:rFonts w:ascii="Palatino" w:hAnsi="Palatino" w:cs="Arial"/>
          <w:color w:val="000000" w:themeColor="text1"/>
          <w:szCs w:val="22"/>
        </w:rPr>
        <w:t xml:space="preserve"> data confirm that accumulation of </w:t>
      </w:r>
      <w:r w:rsidRPr="00C06104">
        <w:rPr>
          <w:rFonts w:ascii="Palatino" w:hAnsi="Palatino" w:cs="Arial"/>
          <w:i/>
          <w:color w:val="000000" w:themeColor="text1"/>
          <w:szCs w:val="22"/>
        </w:rPr>
        <w:t>Miwi</w:t>
      </w:r>
      <w:r w:rsidRPr="00C06104">
        <w:rPr>
          <w:rFonts w:ascii="Palatino" w:hAnsi="Palatino" w:cs="Arial"/>
          <w:color w:val="000000" w:themeColor="text1"/>
          <w:szCs w:val="22"/>
        </w:rPr>
        <w:t xml:space="preserve"> mRNA requires A-MYB: </w:t>
      </w:r>
      <w:r w:rsidRPr="00C06104">
        <w:rPr>
          <w:rFonts w:ascii="Palatino" w:hAnsi="Palatino" w:cs="Arial"/>
          <w:i/>
          <w:color w:val="000000" w:themeColor="text1"/>
          <w:szCs w:val="22"/>
        </w:rPr>
        <w:t xml:space="preserve">Miwi </w:t>
      </w:r>
      <w:r w:rsidRPr="00C06104">
        <w:rPr>
          <w:rFonts w:ascii="Palatino" w:hAnsi="Palatino" w:cs="Arial"/>
          <w:color w:val="000000" w:themeColor="text1"/>
          <w:szCs w:val="22"/>
        </w:rPr>
        <w:t xml:space="preserve">mRNA decreased more than </w:t>
      </w:r>
      <w:r w:rsidR="00780278">
        <w:rPr>
          <w:rFonts w:ascii="Palatino" w:hAnsi="Palatino" w:cs="Arial"/>
          <w:color w:val="000000" w:themeColor="text1"/>
          <w:szCs w:val="22"/>
        </w:rPr>
        <w:t>50</w:t>
      </w:r>
      <w:r w:rsidRPr="00C06104">
        <w:rPr>
          <w:rFonts w:ascii="Palatino" w:hAnsi="Palatino" w:cs="Arial"/>
          <w:color w:val="000000" w:themeColor="text1"/>
          <w:szCs w:val="22"/>
        </w:rPr>
        <w:t xml:space="preserve">-fold in testes isolated from </w:t>
      </w:r>
      <w:r w:rsidRPr="00C06104">
        <w:rPr>
          <w:rFonts w:ascii="Palatino" w:hAnsi="Palatino" w:cs="Arial"/>
          <w:i/>
          <w:color w:val="000000" w:themeColor="text1"/>
          <w:szCs w:val="22"/>
        </w:rPr>
        <w:t xml:space="preserve">A-Myb </w:t>
      </w:r>
      <w:r w:rsidRPr="00C06104">
        <w:rPr>
          <w:rFonts w:ascii="Palatino" w:hAnsi="Palatino" w:cs="Arial"/>
          <w:color w:val="000000" w:themeColor="text1"/>
          <w:szCs w:val="22"/>
        </w:rPr>
        <w:t xml:space="preserve">mutant mice at 14.5 dpp, compared to their heterozygous littermates (Figures </w:t>
      </w:r>
      <w:r w:rsidR="00DD6409">
        <w:rPr>
          <w:rFonts w:ascii="Palatino" w:hAnsi="Palatino" w:cs="Arial"/>
          <w:color w:val="000000" w:themeColor="text1"/>
          <w:szCs w:val="22"/>
        </w:rPr>
        <w:t>7</w:t>
      </w:r>
      <w:r w:rsidR="008E3DF8">
        <w:rPr>
          <w:rFonts w:ascii="Palatino" w:hAnsi="Palatino" w:cs="Arial"/>
          <w:color w:val="000000" w:themeColor="text1"/>
          <w:szCs w:val="22"/>
        </w:rPr>
        <w:t>A</w:t>
      </w:r>
      <w:r w:rsidRPr="00C06104">
        <w:rPr>
          <w:rFonts w:ascii="Palatino" w:hAnsi="Palatino" w:cs="Arial"/>
          <w:color w:val="000000" w:themeColor="text1"/>
          <w:szCs w:val="22"/>
        </w:rPr>
        <w:t xml:space="preserve"> and </w:t>
      </w:r>
      <w:r w:rsidR="00595199">
        <w:rPr>
          <w:rFonts w:ascii="Palatino" w:hAnsi="Palatino" w:cs="Arial"/>
          <w:color w:val="000000" w:themeColor="text1"/>
          <w:szCs w:val="22"/>
        </w:rPr>
        <w:t>S7</w:t>
      </w:r>
      <w:r w:rsidR="008E3DF8">
        <w:rPr>
          <w:rFonts w:ascii="Palatino" w:hAnsi="Palatino" w:cs="Arial"/>
          <w:color w:val="000000" w:themeColor="text1"/>
          <w:szCs w:val="22"/>
        </w:rPr>
        <w:t xml:space="preserve"> and Table S3</w:t>
      </w:r>
      <w:r w:rsidRPr="00C06104">
        <w:rPr>
          <w:rFonts w:ascii="Palatino" w:hAnsi="Palatino" w:cs="Arial"/>
          <w:color w:val="000000" w:themeColor="text1"/>
          <w:szCs w:val="22"/>
        </w:rPr>
        <w:t xml:space="preserve">). Furthermore, our ChIP data </w:t>
      </w:r>
      <w:r w:rsidR="00B66858">
        <w:rPr>
          <w:rFonts w:ascii="Palatino" w:hAnsi="Palatino" w:cs="Arial"/>
          <w:color w:val="000000" w:themeColor="text1"/>
          <w:szCs w:val="22"/>
        </w:rPr>
        <w:t>confirm</w:t>
      </w:r>
      <w:r w:rsidRPr="00C06104">
        <w:rPr>
          <w:rFonts w:ascii="Palatino" w:hAnsi="Palatino" w:cs="Arial"/>
          <w:color w:val="000000" w:themeColor="text1"/>
          <w:szCs w:val="22"/>
        </w:rPr>
        <w:t xml:space="preserve"> that A-MYB binds the </w:t>
      </w:r>
      <w:r w:rsidRPr="00C06104">
        <w:rPr>
          <w:rFonts w:ascii="Palatino" w:hAnsi="Palatino" w:cs="Arial"/>
          <w:i/>
          <w:color w:val="000000" w:themeColor="text1"/>
          <w:szCs w:val="22"/>
        </w:rPr>
        <w:t>Miwi</w:t>
      </w:r>
      <w:r w:rsidRPr="00C06104">
        <w:rPr>
          <w:rFonts w:ascii="Palatino" w:hAnsi="Palatino" w:cs="Arial"/>
          <w:color w:val="000000" w:themeColor="text1"/>
          <w:szCs w:val="22"/>
        </w:rPr>
        <w:t xml:space="preserve"> promoter in v</w:t>
      </w:r>
      <w:r w:rsidR="00A95244">
        <w:rPr>
          <w:rFonts w:ascii="Palatino" w:hAnsi="Palatino" w:cs="Arial"/>
          <w:color w:val="000000" w:themeColor="text1"/>
          <w:szCs w:val="22"/>
        </w:rPr>
        <w:t>ivo (Figure</w:t>
      </w:r>
      <w:r w:rsidRPr="00C06104">
        <w:rPr>
          <w:rFonts w:ascii="Palatino" w:hAnsi="Palatino" w:cs="Arial"/>
          <w:color w:val="000000" w:themeColor="text1"/>
          <w:szCs w:val="22"/>
        </w:rPr>
        <w:t xml:space="preserve"> </w:t>
      </w:r>
      <w:r w:rsidR="00EE3F27">
        <w:rPr>
          <w:rFonts w:ascii="Palatino" w:hAnsi="Palatino" w:cs="Arial"/>
          <w:color w:val="000000" w:themeColor="text1"/>
          <w:szCs w:val="22"/>
        </w:rPr>
        <w:t>7</w:t>
      </w:r>
      <w:r w:rsidR="00B75D3A">
        <w:rPr>
          <w:rFonts w:ascii="Palatino" w:hAnsi="Palatino" w:cs="Arial"/>
          <w:color w:val="000000" w:themeColor="text1"/>
          <w:szCs w:val="22"/>
        </w:rPr>
        <w:t>B</w:t>
      </w:r>
      <w:r w:rsidR="00B66858">
        <w:rPr>
          <w:rFonts w:ascii="Palatino" w:hAnsi="Palatino" w:cs="Arial"/>
          <w:color w:val="000000" w:themeColor="text1"/>
          <w:szCs w:val="22"/>
        </w:rPr>
        <w:t xml:space="preserve"> and S7</w:t>
      </w:r>
      <w:r w:rsidRPr="00C06104">
        <w:rPr>
          <w:rFonts w:ascii="Palatino" w:hAnsi="Palatino" w:cs="Arial"/>
          <w:color w:val="000000" w:themeColor="text1"/>
          <w:szCs w:val="22"/>
        </w:rPr>
        <w:t xml:space="preserve">). Like pachytene piRNAs, </w:t>
      </w:r>
      <w:r w:rsidRPr="00C06104">
        <w:rPr>
          <w:rFonts w:ascii="Palatino" w:hAnsi="Palatino" w:cs="Arial"/>
          <w:i/>
          <w:color w:val="000000" w:themeColor="text1"/>
          <w:szCs w:val="22"/>
        </w:rPr>
        <w:t>Miwi</w:t>
      </w:r>
      <w:r w:rsidRPr="00C06104">
        <w:rPr>
          <w:rFonts w:ascii="Palatino" w:hAnsi="Palatino" w:cs="Arial"/>
          <w:color w:val="000000" w:themeColor="text1"/>
          <w:szCs w:val="22"/>
        </w:rPr>
        <w:t xml:space="preserve"> transcripts first appear at 12.5 dpp</w:t>
      </w:r>
      <w:r w:rsidR="00B66858">
        <w:rPr>
          <w:rFonts w:ascii="Palatino" w:hAnsi="Palatino" w:cs="Arial"/>
          <w:color w:val="000000" w:themeColor="text1"/>
          <w:szCs w:val="22"/>
        </w:rPr>
        <w:t xml:space="preserve"> (Figure 2B)</w:t>
      </w:r>
      <w:r w:rsidRPr="00C06104">
        <w:rPr>
          <w:rFonts w:ascii="Palatino" w:hAnsi="Palatino" w:cs="Arial"/>
          <w:color w:val="000000" w:themeColor="text1"/>
          <w:szCs w:val="22"/>
        </w:rPr>
        <w:t xml:space="preserve">, and MIWI protein is first detected in testes at 14.5 dpp </w:t>
      </w:r>
      <w:r w:rsidRPr="00C06104">
        <w:rPr>
          <w:rFonts w:ascii="Palatino" w:hAnsi="Palatino" w:cs="Arial"/>
          <w:color w:val="000000" w:themeColor="text1"/>
          <w:szCs w:val="22"/>
        </w:rPr>
        <w:fldChar w:fldCharType="begin"/>
      </w:r>
      <w:r w:rsidRPr="00C06104">
        <w:rPr>
          <w:rFonts w:ascii="Palatino" w:hAnsi="Palatino" w:cs="Arial"/>
          <w:color w:val="000000" w:themeColor="text1"/>
          <w:szCs w:val="22"/>
        </w:rPr>
        <w:instrText>ADDIN BEC{Deng and Lin, 2002, #69961}</w:instrText>
      </w:r>
      <w:r w:rsidRPr="00C06104">
        <w:rPr>
          <w:rFonts w:ascii="Palatino" w:hAnsi="Palatino" w:cs="Arial"/>
          <w:color w:val="000000" w:themeColor="text1"/>
          <w:szCs w:val="22"/>
        </w:rPr>
        <w:fldChar w:fldCharType="separate"/>
      </w:r>
      <w:r w:rsidRPr="00C06104">
        <w:rPr>
          <w:rFonts w:ascii="Palatino" w:hAnsi="Palatino" w:cs="Arial"/>
          <w:color w:val="000000" w:themeColor="text1"/>
          <w:szCs w:val="22"/>
        </w:rPr>
        <w:t>(Deng and Lin, 2002)</w:t>
      </w:r>
      <w:r w:rsidRPr="00C06104">
        <w:rPr>
          <w:rFonts w:ascii="Palatino" w:hAnsi="Palatino" w:cs="Arial"/>
          <w:color w:val="000000" w:themeColor="text1"/>
          <w:szCs w:val="22"/>
        </w:rPr>
        <w:fldChar w:fldCharType="end"/>
      </w:r>
      <w:r w:rsidRPr="00C06104">
        <w:rPr>
          <w:rFonts w:ascii="Palatino" w:hAnsi="Palatino" w:cs="Arial"/>
          <w:color w:val="000000" w:themeColor="text1"/>
          <w:szCs w:val="22"/>
        </w:rPr>
        <w:t xml:space="preserve">. Loss of MIWI arrests spermatogenesis at the round spermatid stage </w:t>
      </w:r>
      <w:r w:rsidRPr="00C06104">
        <w:rPr>
          <w:rFonts w:ascii="Palatino" w:hAnsi="Palatino" w:cs="Arial"/>
          <w:color w:val="000000" w:themeColor="text1"/>
          <w:szCs w:val="22"/>
        </w:rPr>
        <w:fldChar w:fldCharType="begin"/>
      </w:r>
      <w:r w:rsidRPr="00C06104">
        <w:rPr>
          <w:rFonts w:ascii="Palatino" w:hAnsi="Palatino" w:cs="Arial"/>
          <w:color w:val="000000" w:themeColor="text1"/>
          <w:szCs w:val="22"/>
        </w:rPr>
        <w:instrText>ADDIN BEC{Deng and Lin, 2002, #69961}</w:instrText>
      </w:r>
      <w:r w:rsidRPr="00C06104">
        <w:rPr>
          <w:rFonts w:ascii="Palatino" w:hAnsi="Palatino" w:cs="Arial"/>
          <w:color w:val="000000" w:themeColor="text1"/>
          <w:szCs w:val="22"/>
        </w:rPr>
        <w:fldChar w:fldCharType="separate"/>
      </w:r>
      <w:r w:rsidRPr="00C06104">
        <w:rPr>
          <w:rFonts w:ascii="Palatino" w:hAnsi="Palatino" w:cs="Arial"/>
          <w:color w:val="000000" w:themeColor="text1"/>
          <w:szCs w:val="22"/>
        </w:rPr>
        <w:t>(Deng and Lin, 2002)</w:t>
      </w:r>
      <w:r w:rsidRPr="00C06104">
        <w:rPr>
          <w:rFonts w:ascii="Palatino" w:hAnsi="Palatino" w:cs="Arial"/>
          <w:color w:val="000000" w:themeColor="text1"/>
          <w:szCs w:val="22"/>
        </w:rPr>
        <w:fldChar w:fldCharType="end"/>
      </w:r>
      <w:r w:rsidR="00F86CE5">
        <w:rPr>
          <w:rFonts w:ascii="Palatino" w:hAnsi="Palatino" w:cs="Arial"/>
          <w:color w:val="000000" w:themeColor="text1"/>
          <w:szCs w:val="22"/>
        </w:rPr>
        <w:t>.</w:t>
      </w:r>
    </w:p>
    <w:p w14:paraId="57739888" w14:textId="2FE9A1EB" w:rsidR="00D94BA9" w:rsidRPr="00C06104" w:rsidRDefault="00D94BA9" w:rsidP="00D94BA9">
      <w:pPr>
        <w:spacing w:line="480" w:lineRule="exact"/>
        <w:ind w:firstLine="720"/>
        <w:rPr>
          <w:rFonts w:ascii="Palatino" w:eastAsia="ＭＳ 明朝" w:hAnsi="Palatino" w:cs="Arial"/>
          <w:color w:val="000000" w:themeColor="text1"/>
          <w:szCs w:val="22"/>
        </w:rPr>
      </w:pPr>
      <w:r w:rsidRPr="00C06104">
        <w:rPr>
          <w:rFonts w:ascii="Palatino" w:hAnsi="Palatino" w:cs="Arial"/>
          <w:color w:val="000000" w:themeColor="text1"/>
          <w:szCs w:val="22"/>
        </w:rPr>
        <w:t xml:space="preserve">A previous study reported that piRNAs fail to accumulate to wild-type levels in </w:t>
      </w:r>
      <w:r w:rsidRPr="00C06104">
        <w:rPr>
          <w:rFonts w:ascii="Palatino" w:hAnsi="Palatino" w:cs="Arial"/>
          <w:i/>
          <w:color w:val="000000" w:themeColor="text1"/>
          <w:szCs w:val="22"/>
        </w:rPr>
        <w:t>Miwi</w:t>
      </w:r>
      <w:r w:rsidRPr="00C06104">
        <w:rPr>
          <w:rFonts w:ascii="Palatino" w:hAnsi="Palatino" w:cs="Arial"/>
          <w:color w:val="000000" w:themeColor="text1"/>
          <w:szCs w:val="22"/>
        </w:rPr>
        <w:t xml:space="preserve"> mutant testes </w:t>
      </w:r>
      <w:r w:rsidRPr="00C06104">
        <w:rPr>
          <w:rFonts w:ascii="Palatino" w:hAnsi="Palatino" w:cs="Arial"/>
          <w:color w:val="000000" w:themeColor="text1"/>
          <w:szCs w:val="22"/>
        </w:rPr>
        <w:fldChar w:fldCharType="begin"/>
      </w:r>
      <w:r w:rsidRPr="00C06104">
        <w:rPr>
          <w:rFonts w:ascii="Palatino" w:hAnsi="Palatino" w:cs="Arial"/>
          <w:color w:val="000000" w:themeColor="text1"/>
          <w:szCs w:val="22"/>
        </w:rPr>
        <w:instrText>ADDIN BEC{Grivna et al., 2006, #63075}</w:instrText>
      </w:r>
      <w:r w:rsidRPr="00C06104">
        <w:rPr>
          <w:rFonts w:ascii="Palatino" w:hAnsi="Palatino" w:cs="Arial"/>
          <w:color w:val="000000" w:themeColor="text1"/>
          <w:szCs w:val="22"/>
        </w:rPr>
        <w:fldChar w:fldCharType="separate"/>
      </w:r>
      <w:r w:rsidRPr="00C06104">
        <w:rPr>
          <w:rFonts w:ascii="Palatino" w:hAnsi="Palatino" w:cs="Arial"/>
          <w:color w:val="000000" w:themeColor="text1"/>
          <w:szCs w:val="22"/>
        </w:rPr>
        <w:t>(Grivna et al., 2006b)</w:t>
      </w:r>
      <w:r w:rsidRPr="00C06104">
        <w:rPr>
          <w:rFonts w:ascii="Palatino" w:hAnsi="Palatino" w:cs="Arial"/>
          <w:color w:val="000000" w:themeColor="text1"/>
          <w:szCs w:val="22"/>
        </w:rPr>
        <w:fldChar w:fldCharType="end"/>
      </w:r>
      <w:r w:rsidRPr="00C06104">
        <w:rPr>
          <w:rFonts w:ascii="Palatino" w:hAnsi="Palatino" w:cs="Arial"/>
          <w:color w:val="000000" w:themeColor="text1"/>
          <w:szCs w:val="22"/>
        </w:rPr>
        <w:t xml:space="preserve">. However, our data suggest that the overall change in piRNA abundance caused by loss of MIWI is quite small: </w:t>
      </w:r>
      <w:r w:rsidR="003F0357">
        <w:rPr>
          <w:rFonts w:ascii="Palatino" w:hAnsi="Palatino" w:cs="Arial"/>
          <w:color w:val="000000" w:themeColor="text1"/>
          <w:szCs w:val="22"/>
        </w:rPr>
        <w:t>RNA-seq</w:t>
      </w:r>
      <w:r w:rsidRPr="00C06104">
        <w:rPr>
          <w:rFonts w:ascii="Palatino" w:hAnsi="Palatino" w:cs="Arial"/>
          <w:color w:val="000000" w:themeColor="text1"/>
          <w:szCs w:val="22"/>
        </w:rPr>
        <w:t xml:space="preserve"> detected no change at 14.5 dpp (change in total piRNA abundance = 1.1</w:t>
      </w:r>
      <w:r w:rsidR="00DE68C6">
        <w:rPr>
          <w:rFonts w:ascii="Palatino" w:hAnsi="Palatino" w:cs="Arial"/>
          <w:color w:val="000000" w:themeColor="text1"/>
          <w:szCs w:val="22"/>
        </w:rPr>
        <w:t xml:space="preserve">; </w:t>
      </w:r>
      <w:r w:rsidR="00DE68C6">
        <w:rPr>
          <w:rFonts w:ascii="Palatino" w:hAnsi="Palatino" w:cs="Arial"/>
          <w:i/>
          <w:color w:val="000000" w:themeColor="text1"/>
          <w:szCs w:val="22"/>
        </w:rPr>
        <w:t>n</w:t>
      </w:r>
      <w:r w:rsidR="00DE68C6">
        <w:rPr>
          <w:rFonts w:ascii="Palatino" w:hAnsi="Palatino" w:cs="Arial"/>
          <w:color w:val="000000" w:themeColor="text1"/>
          <w:szCs w:val="22"/>
        </w:rPr>
        <w:t xml:space="preserve"> = 2</w:t>
      </w:r>
      <w:r w:rsidRPr="00C06104">
        <w:rPr>
          <w:rFonts w:ascii="Palatino" w:hAnsi="Palatino" w:cs="Arial"/>
          <w:color w:val="000000" w:themeColor="text1"/>
          <w:szCs w:val="22"/>
        </w:rPr>
        <w:t>) and only a modest decrease at 17.5 dpp (change in total piRNA abundance = 0.58</w:t>
      </w:r>
      <w:r w:rsidR="00C7214A">
        <w:rPr>
          <w:rFonts w:ascii="Palatino" w:hAnsi="Palatino" w:cs="Arial"/>
          <w:color w:val="000000" w:themeColor="text1"/>
          <w:szCs w:val="22"/>
        </w:rPr>
        <w:t xml:space="preserve">; </w:t>
      </w:r>
      <w:r w:rsidR="00C7214A">
        <w:rPr>
          <w:rFonts w:ascii="Palatino" w:hAnsi="Palatino" w:cs="Arial"/>
          <w:i/>
          <w:color w:val="000000" w:themeColor="text1"/>
          <w:szCs w:val="22"/>
        </w:rPr>
        <w:t xml:space="preserve">n </w:t>
      </w:r>
      <w:r w:rsidR="00C7214A">
        <w:rPr>
          <w:rFonts w:ascii="Palatino" w:hAnsi="Palatino" w:cs="Arial"/>
          <w:color w:val="000000" w:themeColor="text1"/>
          <w:szCs w:val="22"/>
        </w:rPr>
        <w:t>= 1</w:t>
      </w:r>
      <w:r w:rsidRPr="00C06104">
        <w:rPr>
          <w:rFonts w:ascii="Palatino" w:hAnsi="Palatino" w:cs="Arial"/>
          <w:color w:val="000000" w:themeColor="text1"/>
          <w:szCs w:val="22"/>
        </w:rPr>
        <w:t xml:space="preserve">). </w:t>
      </w:r>
      <w:proofErr w:type="gramStart"/>
      <w:r w:rsidRPr="00C06104">
        <w:rPr>
          <w:rFonts w:ascii="Palatino" w:hAnsi="Palatino" w:cs="Arial"/>
          <w:color w:val="000000" w:themeColor="text1"/>
          <w:szCs w:val="22"/>
        </w:rPr>
        <w:t>piRNAs</w:t>
      </w:r>
      <w:proofErr w:type="gramEnd"/>
      <w:r w:rsidRPr="00C06104">
        <w:rPr>
          <w:rFonts w:ascii="Palatino" w:hAnsi="Palatino" w:cs="Arial"/>
          <w:color w:val="000000" w:themeColor="text1"/>
          <w:szCs w:val="22"/>
        </w:rPr>
        <w:t xml:space="preserve"> from pachytene </w:t>
      </w:r>
      <w:r w:rsidR="008E17FE">
        <w:rPr>
          <w:rFonts w:ascii="Palatino" w:hAnsi="Palatino" w:cs="Arial"/>
          <w:color w:val="000000" w:themeColor="text1"/>
          <w:szCs w:val="22"/>
        </w:rPr>
        <w:t>loci</w:t>
      </w:r>
      <w:r w:rsidRPr="00C06104">
        <w:rPr>
          <w:rFonts w:ascii="Palatino" w:hAnsi="Palatino" w:cs="Arial"/>
          <w:color w:val="000000" w:themeColor="text1"/>
          <w:szCs w:val="22"/>
        </w:rPr>
        <w:t xml:space="preserve"> decreased</w:t>
      </w:r>
      <w:r w:rsidRPr="00C06104">
        <w:rPr>
          <w:rFonts w:ascii="Palatino" w:hAnsi="Palatino" w:cs="Arial"/>
          <w:szCs w:val="22"/>
        </w:rPr>
        <w:t xml:space="preserve"> </w:t>
      </w:r>
      <w:r w:rsidR="00CF7469">
        <w:rPr>
          <w:rFonts w:ascii="Palatino" w:hAnsi="Palatino" w:cs="Arial"/>
          <w:szCs w:val="22"/>
        </w:rPr>
        <w:t xml:space="preserve">just </w:t>
      </w:r>
      <w:r w:rsidRPr="00C06104">
        <w:rPr>
          <w:rFonts w:ascii="Palatino" w:hAnsi="Palatino" w:cs="Arial"/>
          <w:szCs w:val="22"/>
        </w:rPr>
        <w:t>2.7-fold</w:t>
      </w:r>
      <w:r w:rsidR="00B47178" w:rsidRPr="00C06104">
        <w:rPr>
          <w:rFonts w:ascii="Palatino" w:hAnsi="Palatino" w:cs="Arial"/>
          <w:szCs w:val="22"/>
        </w:rPr>
        <w:t xml:space="preserve"> at 14.5 dpp</w:t>
      </w:r>
      <w:r w:rsidRPr="00C06104">
        <w:rPr>
          <w:rFonts w:ascii="Palatino" w:hAnsi="Palatino" w:cs="Arial"/>
          <w:szCs w:val="22"/>
        </w:rPr>
        <w:t xml:space="preserve"> (</w:t>
      </w:r>
      <w:r w:rsidRPr="00C06104">
        <w:rPr>
          <w:rFonts w:ascii="Palatino" w:hAnsi="Palatino" w:cs="Arial"/>
          <w:i/>
          <w:szCs w:val="22"/>
        </w:rPr>
        <w:t>p</w:t>
      </w:r>
      <w:r w:rsidRPr="00C06104">
        <w:rPr>
          <w:rFonts w:ascii="Palatino" w:hAnsi="Palatino" w:cs="Arial"/>
          <w:szCs w:val="22"/>
        </w:rPr>
        <w:t xml:space="preserve"> = 0.0046) and 3.5-fold at 17.5 dpp </w:t>
      </w:r>
      <w:r w:rsidR="00B47178" w:rsidRPr="00C06104">
        <w:rPr>
          <w:rFonts w:ascii="Palatino" w:hAnsi="Palatino" w:cs="Arial"/>
          <w:szCs w:val="22"/>
        </w:rPr>
        <w:t>(</w:t>
      </w:r>
      <w:r w:rsidR="00B47178" w:rsidRPr="00C06104">
        <w:rPr>
          <w:rFonts w:ascii="Palatino" w:hAnsi="Palatino" w:cs="Arial"/>
          <w:i/>
          <w:szCs w:val="22"/>
        </w:rPr>
        <w:t>p</w:t>
      </w:r>
      <w:r w:rsidR="00B47178" w:rsidRPr="00C06104">
        <w:rPr>
          <w:rFonts w:ascii="Palatino" w:hAnsi="Palatino" w:cs="Arial"/>
          <w:szCs w:val="22"/>
        </w:rPr>
        <w:t xml:space="preserve"> = 1.8 </w:t>
      </w:r>
      <w:r w:rsidR="00B47178" w:rsidRPr="00C06104">
        <w:rPr>
          <w:rFonts w:ascii="Symbol" w:eastAsia="ＭＳ 明朝" w:hAnsi="Symbol" w:cs="Arial"/>
          <w:szCs w:val="22"/>
        </w:rPr>
        <w:t></w:t>
      </w:r>
      <w:r w:rsidR="00B47178" w:rsidRPr="00C06104">
        <w:rPr>
          <w:rFonts w:ascii="Palatino" w:eastAsia="ＭＳ 明朝" w:hAnsi="Palatino" w:cs="Arial"/>
          <w:szCs w:val="22"/>
        </w:rPr>
        <w:t xml:space="preserve"> 10</w:t>
      </w:r>
      <w:r w:rsidR="00B47178" w:rsidRPr="00C06104">
        <w:rPr>
          <w:rFonts w:ascii="Palatino" w:eastAsia="ＭＳ 明朝" w:hAnsi="Palatino" w:cs="Arial"/>
          <w:vertAlign w:val="superscript"/>
        </w:rPr>
        <w:t>−6</w:t>
      </w:r>
      <w:r w:rsidR="00B47178" w:rsidRPr="00C06104">
        <w:rPr>
          <w:rFonts w:ascii="Palatino" w:hAnsi="Palatino" w:cs="Arial"/>
          <w:szCs w:val="22"/>
        </w:rPr>
        <w:t xml:space="preserve">) </w:t>
      </w:r>
      <w:r w:rsidRPr="00C06104">
        <w:rPr>
          <w:rFonts w:ascii="Palatino" w:hAnsi="Palatino" w:cs="Arial"/>
          <w:szCs w:val="22"/>
        </w:rPr>
        <w:t xml:space="preserve">in </w:t>
      </w:r>
      <w:r w:rsidRPr="00C06104">
        <w:rPr>
          <w:rFonts w:ascii="Palatino" w:hAnsi="Palatino" w:cs="Arial"/>
          <w:i/>
          <w:szCs w:val="22"/>
        </w:rPr>
        <w:t>Miwi</w:t>
      </w:r>
      <w:r w:rsidRPr="00C06104">
        <w:rPr>
          <w:rFonts w:ascii="Palatino" w:hAnsi="Palatino" w:cs="Arial"/>
          <w:szCs w:val="22"/>
        </w:rPr>
        <w:t xml:space="preserve"> mutant testes (Figure </w:t>
      </w:r>
      <w:r w:rsidR="00DD7E11">
        <w:rPr>
          <w:rFonts w:ascii="Palatino" w:hAnsi="Palatino" w:cs="Arial"/>
          <w:szCs w:val="22"/>
        </w:rPr>
        <w:t>5</w:t>
      </w:r>
      <w:r w:rsidRPr="00C06104">
        <w:rPr>
          <w:rFonts w:ascii="Palatino" w:hAnsi="Palatino" w:cs="Arial"/>
          <w:szCs w:val="22"/>
        </w:rPr>
        <w:t>)</w:t>
      </w:r>
      <w:r w:rsidR="00B47178">
        <w:rPr>
          <w:rFonts w:ascii="Palatino" w:hAnsi="Palatino" w:cs="Arial"/>
          <w:szCs w:val="22"/>
        </w:rPr>
        <w:t>. B</w:t>
      </w:r>
      <w:r w:rsidRPr="00C06104">
        <w:rPr>
          <w:rFonts w:ascii="Palatino" w:hAnsi="Palatino" w:cs="Arial"/>
          <w:szCs w:val="22"/>
        </w:rPr>
        <w:t xml:space="preserve">y comparison, pachytene piRNAs declined 87-fold at 14.5 dpp and 9,392-fold at 17.5 dpp in </w:t>
      </w:r>
      <w:r w:rsidR="00821EC6">
        <w:rPr>
          <w:rFonts w:ascii="Palatino" w:hAnsi="Palatino" w:cs="Arial"/>
          <w:szCs w:val="22"/>
        </w:rPr>
        <w:t xml:space="preserve">the </w:t>
      </w:r>
      <w:r w:rsidRPr="00C06104">
        <w:rPr>
          <w:rFonts w:ascii="Palatino" w:hAnsi="Palatino" w:cs="Arial"/>
          <w:i/>
          <w:szCs w:val="22"/>
        </w:rPr>
        <w:t>A-Myb</w:t>
      </w:r>
      <w:r w:rsidR="00821EC6">
        <w:rPr>
          <w:rFonts w:ascii="Palatino" w:hAnsi="Palatino" w:cs="Arial"/>
          <w:szCs w:val="22"/>
        </w:rPr>
        <w:t xml:space="preserve"> mutant</w:t>
      </w:r>
      <w:r w:rsidRPr="00C06104">
        <w:rPr>
          <w:rFonts w:ascii="Palatino" w:hAnsi="Palatino" w:cs="Arial"/>
          <w:szCs w:val="22"/>
        </w:rPr>
        <w:t>.</w:t>
      </w:r>
    </w:p>
    <w:p w14:paraId="08AF702D" w14:textId="05CD91E4" w:rsidR="00D94BA9" w:rsidRPr="00C06104" w:rsidRDefault="00362D87" w:rsidP="00D94BA9">
      <w:pPr>
        <w:spacing w:line="480" w:lineRule="exact"/>
        <w:ind w:firstLine="720"/>
        <w:rPr>
          <w:rFonts w:ascii="Palatino" w:hAnsi="Palatino" w:cs="Arial"/>
          <w:color w:val="000000" w:themeColor="text1"/>
          <w:szCs w:val="22"/>
        </w:rPr>
      </w:pPr>
      <w:r w:rsidRPr="00C06104">
        <w:rPr>
          <w:rFonts w:ascii="Palatino" w:hAnsi="Palatino" w:cs="Arial"/>
          <w:color w:val="000000" w:themeColor="text1"/>
          <w:szCs w:val="22"/>
        </w:rPr>
        <w:t xml:space="preserve">Does </w:t>
      </w:r>
      <w:r w:rsidR="00AF3FE8" w:rsidRPr="00C06104">
        <w:rPr>
          <w:rFonts w:ascii="Palatino" w:hAnsi="Palatino" w:cs="Arial"/>
          <w:color w:val="000000" w:themeColor="text1"/>
          <w:szCs w:val="22"/>
        </w:rPr>
        <w:t>the loss of MIWI</w:t>
      </w:r>
      <w:r w:rsidR="00D94BA9" w:rsidRPr="00C06104">
        <w:rPr>
          <w:rFonts w:ascii="Palatino" w:hAnsi="Palatino" w:cs="Arial"/>
          <w:color w:val="000000" w:themeColor="text1"/>
          <w:szCs w:val="22"/>
        </w:rPr>
        <w:t xml:space="preserve"> affect piRNA </w:t>
      </w:r>
      <w:r w:rsidR="008E17FE">
        <w:rPr>
          <w:rFonts w:ascii="Palatino" w:hAnsi="Palatino" w:cs="Arial"/>
          <w:color w:val="000000" w:themeColor="text1"/>
          <w:szCs w:val="22"/>
        </w:rPr>
        <w:t>precursor</w:t>
      </w:r>
      <w:r w:rsidR="00D94BA9" w:rsidRPr="00C06104">
        <w:rPr>
          <w:rFonts w:ascii="Palatino" w:hAnsi="Palatino" w:cs="Arial"/>
          <w:color w:val="000000" w:themeColor="text1"/>
          <w:szCs w:val="22"/>
        </w:rPr>
        <w:t xml:space="preserve"> transcription</w:t>
      </w:r>
      <w:r w:rsidRPr="00C06104">
        <w:rPr>
          <w:rFonts w:ascii="Palatino" w:hAnsi="Palatino" w:cs="Arial"/>
          <w:color w:val="000000" w:themeColor="text1"/>
          <w:szCs w:val="22"/>
        </w:rPr>
        <w:t>?</w:t>
      </w:r>
      <w:r w:rsidR="00D94BA9" w:rsidRPr="00C06104">
        <w:rPr>
          <w:rFonts w:ascii="Palatino" w:hAnsi="Palatino" w:cs="Arial"/>
          <w:color w:val="000000" w:themeColor="text1"/>
          <w:szCs w:val="22"/>
        </w:rPr>
        <w:t xml:space="preserve"> </w:t>
      </w:r>
      <w:r w:rsidR="00BC7D00">
        <w:rPr>
          <w:rFonts w:ascii="Palatino" w:hAnsi="Palatino" w:cs="Arial"/>
          <w:color w:val="000000" w:themeColor="text1"/>
          <w:szCs w:val="22"/>
        </w:rPr>
        <w:t>W</w:t>
      </w:r>
      <w:r w:rsidR="00D94BA9" w:rsidRPr="00C06104">
        <w:rPr>
          <w:rFonts w:ascii="Palatino" w:hAnsi="Palatino" w:cs="Arial"/>
          <w:color w:val="000000" w:themeColor="text1"/>
          <w:szCs w:val="22"/>
        </w:rPr>
        <w:t xml:space="preserve">e measured transcript abundance and piRNA expression in </w:t>
      </w:r>
      <w:r w:rsidR="00D94BA9" w:rsidRPr="00C06104">
        <w:rPr>
          <w:rFonts w:ascii="Palatino" w:hAnsi="Palatino" w:cs="Arial"/>
          <w:i/>
          <w:color w:val="000000" w:themeColor="text1"/>
          <w:szCs w:val="22"/>
        </w:rPr>
        <w:t>Miwi</w:t>
      </w:r>
      <w:r w:rsidR="00D94BA9" w:rsidRPr="00C06104">
        <w:rPr>
          <w:rFonts w:ascii="Palatino" w:hAnsi="Palatino" w:cs="Arial"/>
          <w:color w:val="000000" w:themeColor="text1"/>
          <w:szCs w:val="22"/>
        </w:rPr>
        <w:t xml:space="preserve"> null</w:t>
      </w:r>
      <w:r w:rsidR="00D94BA9" w:rsidRPr="00C06104">
        <w:rPr>
          <w:rFonts w:ascii="Palatino" w:hAnsi="Palatino" w:cs="Arial"/>
          <w:i/>
          <w:color w:val="000000" w:themeColor="text1"/>
          <w:szCs w:val="22"/>
        </w:rPr>
        <w:t xml:space="preserve"> </w:t>
      </w:r>
      <w:r w:rsidR="00D94BA9" w:rsidRPr="00C06104">
        <w:rPr>
          <w:rFonts w:ascii="Palatino" w:hAnsi="Palatino" w:cs="Arial"/>
          <w:color w:val="000000" w:themeColor="text1"/>
          <w:szCs w:val="22"/>
        </w:rPr>
        <w:t xml:space="preserve">mutant testes at </w:t>
      </w:r>
      <w:r w:rsidR="00D94BA9" w:rsidRPr="00C06104">
        <w:rPr>
          <w:rFonts w:ascii="Palatino" w:hAnsi="Palatino" w:cs="Arial"/>
          <w:szCs w:val="22"/>
        </w:rPr>
        <w:t>14.5 and 17.5 dpp</w:t>
      </w:r>
      <w:r w:rsidR="00D94BA9" w:rsidRPr="00C06104">
        <w:rPr>
          <w:rFonts w:ascii="Palatino" w:hAnsi="Palatino" w:cs="Arial"/>
          <w:color w:val="000000" w:themeColor="text1"/>
          <w:szCs w:val="22"/>
        </w:rPr>
        <w:t xml:space="preserve">. </w:t>
      </w:r>
      <w:r w:rsidR="001227E6">
        <w:rPr>
          <w:rFonts w:ascii="Palatino" w:hAnsi="Palatino" w:cs="Arial"/>
          <w:color w:val="000000" w:themeColor="text1"/>
          <w:szCs w:val="22"/>
        </w:rPr>
        <w:t xml:space="preserve">In </w:t>
      </w:r>
      <w:r w:rsidR="001227E6">
        <w:rPr>
          <w:rFonts w:ascii="Palatino" w:hAnsi="Palatino" w:cs="Arial"/>
          <w:i/>
          <w:color w:val="000000" w:themeColor="text1"/>
          <w:szCs w:val="22"/>
        </w:rPr>
        <w:t>Miwi</w:t>
      </w:r>
      <w:r w:rsidR="002C6BB6" w:rsidRPr="00C06104">
        <w:rPr>
          <w:rFonts w:ascii="Palatino" w:eastAsia="ＭＳ 明朝" w:hAnsi="Palatino" w:cs="Arial"/>
          <w:color w:val="000000" w:themeColor="text1"/>
          <w:szCs w:val="22"/>
          <w:vertAlign w:val="superscript"/>
        </w:rPr>
        <w:t>−/−</w:t>
      </w:r>
      <w:r w:rsidR="004515E3">
        <w:rPr>
          <w:rFonts w:ascii="Palatino" w:hAnsi="Palatino" w:cs="Arial"/>
          <w:color w:val="000000" w:themeColor="text1"/>
          <w:szCs w:val="22"/>
        </w:rPr>
        <w:t xml:space="preserve"> testes,</w:t>
      </w:r>
      <w:r w:rsidR="001227E6" w:rsidRPr="001227E6">
        <w:rPr>
          <w:rFonts w:ascii="Palatino" w:hAnsi="Palatino" w:cs="Arial"/>
          <w:color w:val="000000" w:themeColor="text1"/>
          <w:szCs w:val="22"/>
        </w:rPr>
        <w:t xml:space="preserve"> p</w:t>
      </w:r>
      <w:r w:rsidR="00D94BA9" w:rsidRPr="00C06104">
        <w:rPr>
          <w:rFonts w:ascii="Palatino" w:hAnsi="Palatino" w:cs="Arial"/>
          <w:color w:val="000000" w:themeColor="text1"/>
          <w:szCs w:val="22"/>
        </w:rPr>
        <w:t xml:space="preserve">achytene piRNA </w:t>
      </w:r>
      <w:r w:rsidR="003031F3">
        <w:rPr>
          <w:rFonts w:ascii="Palatino" w:hAnsi="Palatino" w:cs="Arial"/>
          <w:color w:val="000000" w:themeColor="text1"/>
          <w:szCs w:val="22"/>
        </w:rPr>
        <w:t xml:space="preserve">precursor transcripts were present </w:t>
      </w:r>
      <w:r w:rsidR="00D94BA9" w:rsidRPr="00C06104">
        <w:rPr>
          <w:rFonts w:ascii="Palatino" w:hAnsi="Palatino" w:cs="Arial"/>
          <w:color w:val="000000" w:themeColor="text1"/>
          <w:szCs w:val="22"/>
        </w:rPr>
        <w:t xml:space="preserve">at levels indistinguishable from </w:t>
      </w:r>
      <w:r w:rsidR="00D94BA9" w:rsidRPr="00C06104">
        <w:rPr>
          <w:rFonts w:ascii="Palatino" w:hAnsi="Palatino" w:cs="Arial"/>
          <w:i/>
          <w:color w:val="000000" w:themeColor="text1"/>
          <w:szCs w:val="22"/>
        </w:rPr>
        <w:t>Miwi</w:t>
      </w:r>
      <w:r w:rsidR="00D94BA9" w:rsidRPr="00C06104">
        <w:rPr>
          <w:rFonts w:ascii="Palatino" w:hAnsi="Palatino" w:cs="Arial"/>
          <w:color w:val="000000" w:themeColor="text1"/>
          <w:szCs w:val="22"/>
        </w:rPr>
        <w:t xml:space="preserve"> heterozygotes (me</w:t>
      </w:r>
      <w:r w:rsidR="00A45251">
        <w:rPr>
          <w:rFonts w:ascii="Palatino" w:hAnsi="Palatino" w:cs="Arial"/>
          <w:color w:val="000000" w:themeColor="text1"/>
          <w:szCs w:val="22"/>
        </w:rPr>
        <w:t>dian</w:t>
      </w:r>
      <w:r w:rsidR="00D94BA9" w:rsidRPr="00C06104">
        <w:rPr>
          <w:rFonts w:ascii="Palatino" w:hAnsi="Palatino" w:cs="Arial"/>
          <w:color w:val="000000" w:themeColor="text1"/>
          <w:szCs w:val="22"/>
        </w:rPr>
        <w:t xml:space="preserve"> change, 1.</w:t>
      </w:r>
      <w:r w:rsidR="00A45251">
        <w:rPr>
          <w:rFonts w:ascii="Palatino" w:hAnsi="Palatino" w:cs="Arial"/>
          <w:color w:val="000000" w:themeColor="text1"/>
          <w:szCs w:val="22"/>
        </w:rPr>
        <w:t>0</w:t>
      </w:r>
      <w:r w:rsidR="00D94BA9" w:rsidRPr="00C06104">
        <w:rPr>
          <w:rFonts w:ascii="Palatino" w:hAnsi="Palatino" w:cs="Arial"/>
          <w:color w:val="000000" w:themeColor="text1"/>
          <w:szCs w:val="22"/>
        </w:rPr>
        <w:t>–1.</w:t>
      </w:r>
      <w:r w:rsidR="00A45251">
        <w:rPr>
          <w:rFonts w:ascii="Palatino" w:hAnsi="Palatino" w:cs="Arial"/>
          <w:color w:val="000000" w:themeColor="text1"/>
          <w:szCs w:val="22"/>
        </w:rPr>
        <w:t>4</w:t>
      </w:r>
      <w:r w:rsidR="00D94BA9" w:rsidRPr="00C06104">
        <w:rPr>
          <w:rFonts w:ascii="Palatino" w:hAnsi="Palatino" w:cs="Arial"/>
          <w:color w:val="000000" w:themeColor="text1"/>
          <w:szCs w:val="22"/>
        </w:rPr>
        <w:t xml:space="preserve">-fold; </w:t>
      </w:r>
      <w:r w:rsidR="00D94BA9" w:rsidRPr="00C06104">
        <w:rPr>
          <w:rFonts w:ascii="Palatino" w:hAnsi="Palatino" w:cs="Arial"/>
          <w:i/>
          <w:szCs w:val="22"/>
        </w:rPr>
        <w:t>q</w:t>
      </w:r>
      <w:r w:rsidR="00D94BA9" w:rsidRPr="00C06104">
        <w:rPr>
          <w:rFonts w:ascii="Palatino" w:hAnsi="Palatino" w:cs="Arial"/>
          <w:szCs w:val="22"/>
        </w:rPr>
        <w:t xml:space="preserve"> = 1;</w:t>
      </w:r>
      <w:r w:rsidR="00D94BA9" w:rsidRPr="00C06104">
        <w:rPr>
          <w:rFonts w:ascii="Palatino" w:hAnsi="Palatino" w:cs="Arial"/>
          <w:color w:val="000000" w:themeColor="text1"/>
          <w:szCs w:val="22"/>
        </w:rPr>
        <w:t xml:space="preserve"> Figure </w:t>
      </w:r>
      <w:r w:rsidR="008E3DF8">
        <w:rPr>
          <w:rFonts w:ascii="Palatino" w:hAnsi="Palatino" w:cs="Arial"/>
          <w:color w:val="000000" w:themeColor="text1"/>
          <w:szCs w:val="22"/>
        </w:rPr>
        <w:t>5</w:t>
      </w:r>
      <w:r w:rsidR="00D94BA9" w:rsidRPr="00C06104">
        <w:rPr>
          <w:rFonts w:ascii="Palatino" w:hAnsi="Palatino" w:cs="Arial"/>
          <w:color w:val="000000" w:themeColor="text1"/>
          <w:szCs w:val="22"/>
        </w:rPr>
        <w:t xml:space="preserve">). Thus, </w:t>
      </w:r>
      <w:r w:rsidR="00B47AF7" w:rsidRPr="00C06104">
        <w:rPr>
          <w:rFonts w:ascii="Palatino" w:hAnsi="Palatino" w:cs="Arial"/>
          <w:color w:val="000000" w:themeColor="text1"/>
          <w:szCs w:val="22"/>
        </w:rPr>
        <w:t>loss of MIWI</w:t>
      </w:r>
      <w:r w:rsidR="00B47AF7">
        <w:rPr>
          <w:rFonts w:ascii="Palatino" w:hAnsi="Palatino" w:cs="Arial"/>
          <w:color w:val="000000" w:themeColor="text1"/>
          <w:szCs w:val="22"/>
        </w:rPr>
        <w:t xml:space="preserve"> does not explain </w:t>
      </w:r>
      <w:r w:rsidR="00D94BA9" w:rsidRPr="00C06104">
        <w:rPr>
          <w:rFonts w:ascii="Palatino" w:hAnsi="Palatino" w:cs="Arial"/>
          <w:color w:val="000000" w:themeColor="text1"/>
          <w:szCs w:val="22"/>
        </w:rPr>
        <w:t xml:space="preserve">loss of pachytene </w:t>
      </w:r>
      <w:r w:rsidR="008E17FE">
        <w:rPr>
          <w:rFonts w:ascii="Palatino" w:hAnsi="Palatino" w:cs="Arial"/>
          <w:color w:val="000000" w:themeColor="text1"/>
          <w:szCs w:val="22"/>
        </w:rPr>
        <w:t>piRNA precursor</w:t>
      </w:r>
      <w:r w:rsidR="00D94BA9" w:rsidRPr="00C06104">
        <w:rPr>
          <w:rFonts w:ascii="Palatino" w:hAnsi="Palatino" w:cs="Arial"/>
          <w:color w:val="000000" w:themeColor="text1"/>
          <w:szCs w:val="22"/>
        </w:rPr>
        <w:t xml:space="preserve"> transcripts in </w:t>
      </w:r>
      <w:r w:rsidR="00D94BA9" w:rsidRPr="00C06104">
        <w:rPr>
          <w:rFonts w:ascii="Palatino" w:hAnsi="Palatino" w:cs="Arial"/>
          <w:i/>
          <w:color w:val="000000" w:themeColor="text1"/>
          <w:szCs w:val="22"/>
        </w:rPr>
        <w:t>A-Myb</w:t>
      </w:r>
      <w:r w:rsidR="00D94BA9" w:rsidRPr="00C06104">
        <w:rPr>
          <w:rFonts w:ascii="Palatino" w:hAnsi="Palatino" w:cs="Arial"/>
          <w:color w:val="000000" w:themeColor="text1"/>
          <w:szCs w:val="22"/>
        </w:rPr>
        <w:t xml:space="preserve"> mutant testes.</w:t>
      </w:r>
    </w:p>
    <w:p w14:paraId="4D6F2EDC" w14:textId="347F9608" w:rsidR="00D94BA9" w:rsidRPr="00C06104" w:rsidRDefault="00D94BA9" w:rsidP="00D94BA9">
      <w:pPr>
        <w:spacing w:line="480" w:lineRule="exact"/>
        <w:ind w:firstLine="720"/>
        <w:rPr>
          <w:rFonts w:ascii="Palatino" w:hAnsi="Palatino" w:cs="Arial"/>
          <w:color w:val="000000" w:themeColor="text1"/>
          <w:szCs w:val="22"/>
        </w:rPr>
      </w:pPr>
      <w:r w:rsidRPr="00C06104">
        <w:rPr>
          <w:rFonts w:ascii="Palatino" w:hAnsi="Palatino" w:cs="Arial"/>
          <w:szCs w:val="22"/>
        </w:rPr>
        <w:t xml:space="preserve">In addition to </w:t>
      </w:r>
      <w:r w:rsidRPr="00C06104">
        <w:rPr>
          <w:rFonts w:ascii="Palatino" w:hAnsi="Palatino" w:cs="Arial"/>
          <w:i/>
          <w:szCs w:val="22"/>
        </w:rPr>
        <w:t>Miwi</w:t>
      </w:r>
      <w:r w:rsidRPr="00C06104">
        <w:rPr>
          <w:rFonts w:ascii="Palatino" w:hAnsi="Palatino" w:cs="Arial"/>
          <w:szCs w:val="22"/>
        </w:rPr>
        <w:t>, ChIP-</w:t>
      </w:r>
      <w:r w:rsidR="00895358">
        <w:rPr>
          <w:rFonts w:ascii="Palatino" w:hAnsi="Palatino" w:cs="Arial"/>
          <w:szCs w:val="22"/>
        </w:rPr>
        <w:t>seq</w:t>
      </w:r>
      <w:r w:rsidRPr="00C06104">
        <w:rPr>
          <w:rFonts w:ascii="Palatino" w:hAnsi="Palatino" w:cs="Arial"/>
          <w:szCs w:val="22"/>
        </w:rPr>
        <w:t xml:space="preserve"> detected A-MYB bound to the promoters of </w:t>
      </w:r>
      <w:r w:rsidR="002238D0">
        <w:rPr>
          <w:rFonts w:ascii="Palatino" w:hAnsi="Palatino" w:cs="Arial"/>
          <w:szCs w:val="22"/>
        </w:rPr>
        <w:t>5</w:t>
      </w:r>
      <w:r w:rsidRPr="00C06104">
        <w:rPr>
          <w:rFonts w:ascii="Palatino" w:hAnsi="Palatino" w:cs="Arial"/>
          <w:szCs w:val="22"/>
        </w:rPr>
        <w:t xml:space="preserve"> other RNA s</w:t>
      </w:r>
      <w:r w:rsidR="00FA6B1D">
        <w:rPr>
          <w:rFonts w:ascii="Palatino" w:hAnsi="Palatino" w:cs="Arial"/>
          <w:szCs w:val="22"/>
        </w:rPr>
        <w:t>ilencing pathway genes (Figure 7</w:t>
      </w:r>
      <w:r w:rsidRPr="00C06104">
        <w:rPr>
          <w:rFonts w:ascii="Palatino" w:hAnsi="Palatino" w:cs="Arial"/>
          <w:szCs w:val="22"/>
        </w:rPr>
        <w:t>B</w:t>
      </w:r>
      <w:r w:rsidR="00CC419E">
        <w:rPr>
          <w:rFonts w:ascii="Palatino" w:hAnsi="Palatino" w:cs="Arial"/>
          <w:szCs w:val="22"/>
        </w:rPr>
        <w:t xml:space="preserve"> and Table S3</w:t>
      </w:r>
      <w:r w:rsidRPr="00C06104">
        <w:rPr>
          <w:rFonts w:ascii="Palatino" w:hAnsi="Palatino" w:cs="Arial"/>
          <w:szCs w:val="22"/>
        </w:rPr>
        <w:t xml:space="preserve">). Of these, </w:t>
      </w:r>
      <w:r w:rsidR="00D57E84" w:rsidRPr="00C06104">
        <w:rPr>
          <w:rFonts w:ascii="Palatino" w:hAnsi="Palatino" w:cs="Arial"/>
          <w:szCs w:val="22"/>
        </w:rPr>
        <w:t xml:space="preserve">mRNA </w:t>
      </w:r>
      <w:r w:rsidR="00D57E84">
        <w:rPr>
          <w:rFonts w:ascii="Palatino" w:hAnsi="Palatino" w:cs="Arial"/>
          <w:szCs w:val="22"/>
        </w:rPr>
        <w:t>abundance</w:t>
      </w:r>
      <w:r w:rsidR="0034465C">
        <w:rPr>
          <w:rFonts w:ascii="Palatino" w:hAnsi="Palatino" w:cs="Arial"/>
          <w:szCs w:val="22"/>
        </w:rPr>
        <w:t>—measured by three biologically independent RNA-seq experiments—</w:t>
      </w:r>
      <w:r w:rsidRPr="00BF1BE3">
        <w:rPr>
          <w:rFonts w:ascii="Palatino" w:hAnsi="Palatino" w:cs="Arial"/>
          <w:i/>
          <w:szCs w:val="22"/>
        </w:rPr>
        <w:t>Ago2</w:t>
      </w:r>
      <w:r w:rsidR="00C32C35">
        <w:rPr>
          <w:rFonts w:ascii="Palatino" w:hAnsi="Palatino" w:cs="Arial"/>
          <w:szCs w:val="22"/>
        </w:rPr>
        <w:t>,</w:t>
      </w:r>
      <w:r w:rsidRPr="00C06104">
        <w:rPr>
          <w:rFonts w:ascii="Palatino" w:hAnsi="Palatino" w:cs="Arial"/>
          <w:szCs w:val="22"/>
        </w:rPr>
        <w:t xml:space="preserve"> </w:t>
      </w:r>
      <w:r w:rsidR="00C32C35" w:rsidRPr="00BF1BE3">
        <w:rPr>
          <w:rFonts w:ascii="Palatino" w:hAnsi="Palatino" w:cs="Arial"/>
          <w:i/>
          <w:szCs w:val="22"/>
        </w:rPr>
        <w:t>Ddx39</w:t>
      </w:r>
      <w:r w:rsidR="00C32C35" w:rsidRPr="00C06104">
        <w:rPr>
          <w:rFonts w:ascii="Palatino" w:hAnsi="Palatino" w:cs="Arial"/>
          <w:i/>
          <w:szCs w:val="22"/>
        </w:rPr>
        <w:t xml:space="preserve"> </w:t>
      </w:r>
      <w:r w:rsidR="00C32C35" w:rsidRPr="00C06104">
        <w:rPr>
          <w:rFonts w:ascii="Palatino" w:hAnsi="Palatino" w:cs="Arial"/>
          <w:szCs w:val="22"/>
        </w:rPr>
        <w:t>(</w:t>
      </w:r>
      <w:r w:rsidR="00C32C35" w:rsidRPr="00C06104">
        <w:rPr>
          <w:rFonts w:ascii="Palatino" w:hAnsi="Palatino" w:cs="Arial"/>
          <w:i/>
          <w:szCs w:val="22"/>
        </w:rPr>
        <w:t>uap56</w:t>
      </w:r>
      <w:r w:rsidR="00C32C35" w:rsidRPr="00C06104">
        <w:rPr>
          <w:rFonts w:ascii="Palatino" w:hAnsi="Palatino" w:cs="Arial"/>
          <w:szCs w:val="22"/>
        </w:rPr>
        <w:t xml:space="preserve"> in flies)</w:t>
      </w:r>
      <w:r w:rsidR="00C32C35">
        <w:rPr>
          <w:rFonts w:ascii="Palatino" w:hAnsi="Palatino" w:cs="Arial"/>
          <w:szCs w:val="22"/>
        </w:rPr>
        <w:t xml:space="preserve">, </w:t>
      </w:r>
      <w:r w:rsidRPr="00BF1BE3">
        <w:rPr>
          <w:rFonts w:ascii="Palatino" w:hAnsi="Palatino" w:cs="Arial"/>
          <w:i/>
          <w:szCs w:val="22"/>
        </w:rPr>
        <w:t>Mael</w:t>
      </w:r>
      <w:r w:rsidRPr="00BF1BE3">
        <w:rPr>
          <w:rFonts w:ascii="Palatino" w:hAnsi="Palatino" w:cs="Arial"/>
          <w:szCs w:val="22"/>
        </w:rPr>
        <w:t xml:space="preserve">, </w:t>
      </w:r>
      <w:r w:rsidRPr="00BF1BE3">
        <w:rPr>
          <w:rFonts w:ascii="Palatino" w:hAnsi="Palatino" w:cs="Arial"/>
          <w:i/>
          <w:szCs w:val="22"/>
        </w:rPr>
        <w:t>Mili</w:t>
      </w:r>
      <w:r w:rsidRPr="00BF1BE3">
        <w:rPr>
          <w:rFonts w:ascii="Palatino" w:hAnsi="Palatino" w:cs="Arial"/>
          <w:szCs w:val="22"/>
        </w:rPr>
        <w:t>,</w:t>
      </w:r>
      <w:r w:rsidR="00C32C35">
        <w:rPr>
          <w:rFonts w:ascii="Palatino" w:hAnsi="Palatino" w:cs="Arial"/>
          <w:szCs w:val="22"/>
        </w:rPr>
        <w:t xml:space="preserve"> </w:t>
      </w:r>
      <w:r w:rsidR="00C32C35" w:rsidRPr="00BF1BE3">
        <w:rPr>
          <w:rFonts w:ascii="Palatino" w:hAnsi="Palatino" w:cs="Arial"/>
          <w:i/>
          <w:szCs w:val="22"/>
        </w:rPr>
        <w:t>Mov10l1</w:t>
      </w:r>
      <w:r w:rsidRPr="00C06104">
        <w:rPr>
          <w:rFonts w:ascii="Palatino" w:hAnsi="Palatino" w:cs="Arial"/>
          <w:szCs w:val="22"/>
        </w:rPr>
        <w:t xml:space="preserve">, </w:t>
      </w:r>
      <w:r w:rsidR="00F033EB">
        <w:rPr>
          <w:rFonts w:ascii="Palatino" w:hAnsi="Palatino" w:cs="Arial"/>
          <w:i/>
          <w:szCs w:val="22"/>
        </w:rPr>
        <w:t>Tdrd9</w:t>
      </w:r>
      <w:r w:rsidR="00F033EB">
        <w:rPr>
          <w:rFonts w:ascii="Palatino" w:hAnsi="Palatino" w:cs="Arial"/>
          <w:szCs w:val="22"/>
        </w:rPr>
        <w:t xml:space="preserve">, </w:t>
      </w:r>
      <w:r w:rsidRPr="00C06104">
        <w:rPr>
          <w:rFonts w:ascii="Palatino" w:hAnsi="Palatino" w:cs="Arial"/>
          <w:szCs w:val="22"/>
        </w:rPr>
        <w:t xml:space="preserve">and </w:t>
      </w:r>
      <w:r w:rsidR="00C32C35" w:rsidRPr="00BF1BE3">
        <w:rPr>
          <w:rFonts w:ascii="Palatino" w:hAnsi="Palatino" w:cs="Arial"/>
          <w:i/>
          <w:szCs w:val="22"/>
        </w:rPr>
        <w:t>Vasa</w:t>
      </w:r>
      <w:r w:rsidR="0034465C">
        <w:rPr>
          <w:rFonts w:ascii="Palatino" w:hAnsi="Palatino" w:cs="Arial"/>
          <w:szCs w:val="22"/>
        </w:rPr>
        <w:t xml:space="preserve"> </w:t>
      </w:r>
      <w:r w:rsidR="00C32C35">
        <w:rPr>
          <w:rFonts w:ascii="Palatino" w:hAnsi="Palatino" w:cs="Arial"/>
          <w:szCs w:val="22"/>
        </w:rPr>
        <w:t xml:space="preserve">did not change significantly </w:t>
      </w:r>
      <w:r w:rsidR="00966C51">
        <w:rPr>
          <w:rFonts w:ascii="Palatino" w:hAnsi="Palatino" w:cs="Arial"/>
          <w:szCs w:val="22"/>
        </w:rPr>
        <w:t xml:space="preserve">at 14.5 dpp </w:t>
      </w:r>
      <w:r w:rsidR="00C32C35">
        <w:rPr>
          <w:rFonts w:ascii="Palatino" w:hAnsi="Palatino" w:cs="Arial"/>
          <w:szCs w:val="22"/>
        </w:rPr>
        <w:t xml:space="preserve">in </w:t>
      </w:r>
      <w:r w:rsidR="00966C51" w:rsidRPr="00C06104">
        <w:rPr>
          <w:rFonts w:ascii="Palatino" w:eastAsia="ＭＳ 明朝" w:hAnsi="Palatino" w:cs="Arial"/>
          <w:i/>
          <w:color w:val="000000" w:themeColor="text1"/>
          <w:szCs w:val="22"/>
        </w:rPr>
        <w:t>A-Myb</w:t>
      </w:r>
      <w:r w:rsidR="00966C51" w:rsidRPr="00C06104">
        <w:rPr>
          <w:rFonts w:ascii="Palatino" w:eastAsia="ＭＳ 明朝" w:hAnsi="Palatino" w:cs="Arial"/>
          <w:color w:val="000000" w:themeColor="text1"/>
          <w:szCs w:val="22"/>
        </w:rPr>
        <w:t xml:space="preserve"> mutant testes compared to heterozygotes</w:t>
      </w:r>
      <w:r w:rsidR="00966C51">
        <w:rPr>
          <w:rFonts w:ascii="Palatino" w:eastAsia="ＭＳ 明朝" w:hAnsi="Palatino" w:cs="Arial"/>
          <w:color w:val="000000" w:themeColor="text1"/>
          <w:szCs w:val="22"/>
        </w:rPr>
        <w:t xml:space="preserve"> (</w:t>
      </w:r>
      <w:r w:rsidR="00966C51">
        <w:rPr>
          <w:rFonts w:ascii="Palatino" w:eastAsia="ＭＳ 明朝" w:hAnsi="Palatino" w:cs="Arial"/>
          <w:i/>
          <w:color w:val="000000" w:themeColor="text1"/>
          <w:szCs w:val="22"/>
        </w:rPr>
        <w:t>q</w:t>
      </w:r>
      <w:r w:rsidR="00F033EB">
        <w:rPr>
          <w:rFonts w:ascii="Palatino" w:eastAsia="ＭＳ 明朝" w:hAnsi="Palatino" w:cs="Arial"/>
          <w:color w:val="000000" w:themeColor="text1"/>
          <w:szCs w:val="22"/>
        </w:rPr>
        <w:t xml:space="preserve"> &gt; 0.0</w:t>
      </w:r>
      <w:r w:rsidR="00BC3EA2">
        <w:rPr>
          <w:rFonts w:ascii="Palatino" w:eastAsia="ＭＳ 明朝" w:hAnsi="Palatino" w:cs="Arial"/>
          <w:color w:val="000000" w:themeColor="text1"/>
          <w:szCs w:val="22"/>
        </w:rPr>
        <w:t>5</w:t>
      </w:r>
      <w:r w:rsidR="00F033EB">
        <w:rPr>
          <w:rFonts w:ascii="Palatino" w:eastAsia="ＭＳ 明朝" w:hAnsi="Palatino" w:cs="Arial"/>
          <w:color w:val="000000" w:themeColor="text1"/>
          <w:szCs w:val="22"/>
        </w:rPr>
        <w:t>)</w:t>
      </w:r>
      <w:r w:rsidRPr="00C06104">
        <w:rPr>
          <w:rFonts w:ascii="Palatino" w:hAnsi="Palatino" w:cs="Arial"/>
          <w:szCs w:val="22"/>
        </w:rPr>
        <w:t xml:space="preserve">. </w:t>
      </w:r>
      <w:r w:rsidR="00460CAE">
        <w:rPr>
          <w:rFonts w:ascii="Palatino" w:hAnsi="Palatino" w:cs="Arial"/>
          <w:szCs w:val="22"/>
        </w:rPr>
        <w:t xml:space="preserve">(Except for </w:t>
      </w:r>
      <w:r w:rsidR="00460CAE">
        <w:rPr>
          <w:rFonts w:ascii="Palatino" w:hAnsi="Palatino" w:cs="Arial"/>
          <w:i/>
          <w:szCs w:val="22"/>
        </w:rPr>
        <w:t>Ago2</w:t>
      </w:r>
      <w:r w:rsidR="00460CAE">
        <w:rPr>
          <w:rFonts w:ascii="Palatino" w:hAnsi="Palatino" w:cs="Arial"/>
          <w:szCs w:val="22"/>
        </w:rPr>
        <w:t xml:space="preserve">, all decreased significantly in the mutant at 17.5 dpp.) </w:t>
      </w:r>
      <w:r w:rsidR="00937D25">
        <w:rPr>
          <w:rFonts w:ascii="Palatino" w:eastAsia="ＭＳ 明朝" w:hAnsi="Palatino" w:cs="Arial"/>
          <w:color w:val="000000" w:themeColor="text1"/>
          <w:szCs w:val="22"/>
        </w:rPr>
        <w:t>In contrast, the abundance of the mRNAs</w:t>
      </w:r>
      <w:r w:rsidRPr="00C06104">
        <w:rPr>
          <w:rFonts w:ascii="Palatino" w:eastAsia="ＭＳ 明朝" w:hAnsi="Palatino" w:cs="Arial"/>
          <w:color w:val="000000" w:themeColor="text1"/>
          <w:szCs w:val="22"/>
        </w:rPr>
        <w:t xml:space="preserve"> encoding Tudor domain proteins decreased </w:t>
      </w:r>
      <w:r w:rsidR="00937D25">
        <w:rPr>
          <w:rFonts w:ascii="Palatino" w:eastAsia="ＭＳ 明朝" w:hAnsi="Palatino" w:cs="Arial"/>
          <w:color w:val="000000" w:themeColor="text1"/>
          <w:szCs w:val="22"/>
        </w:rPr>
        <w:t>significantly</w:t>
      </w:r>
      <w:r w:rsidRPr="00C06104">
        <w:rPr>
          <w:rFonts w:ascii="Palatino" w:eastAsia="ＭＳ 明朝" w:hAnsi="Palatino" w:cs="Arial"/>
          <w:color w:val="000000" w:themeColor="text1"/>
          <w:szCs w:val="22"/>
        </w:rPr>
        <w:t xml:space="preserve"> in </w:t>
      </w:r>
      <w:r w:rsidRPr="00C06104">
        <w:rPr>
          <w:rFonts w:ascii="Palatino" w:eastAsia="ＭＳ 明朝" w:hAnsi="Palatino" w:cs="Arial"/>
          <w:i/>
          <w:color w:val="000000" w:themeColor="text1"/>
          <w:szCs w:val="22"/>
        </w:rPr>
        <w:t>A-Myb</w:t>
      </w:r>
      <w:r w:rsidR="00C91AA2" w:rsidRPr="00C06104">
        <w:rPr>
          <w:rFonts w:ascii="Palatino" w:eastAsia="ＭＳ 明朝" w:hAnsi="Palatino" w:cs="Arial"/>
          <w:color w:val="000000" w:themeColor="text1"/>
          <w:szCs w:val="22"/>
        </w:rPr>
        <w:t xml:space="preserve"> mutant testes</w:t>
      </w:r>
      <w:r w:rsidRPr="00C06104">
        <w:rPr>
          <w:rFonts w:ascii="Palatino" w:eastAsia="ＭＳ 明朝" w:hAnsi="Palatino" w:cs="Arial"/>
          <w:color w:val="000000" w:themeColor="text1"/>
          <w:szCs w:val="22"/>
        </w:rPr>
        <w:t xml:space="preserve">: </w:t>
      </w:r>
      <w:r w:rsidRPr="00C06104">
        <w:rPr>
          <w:rFonts w:ascii="Palatino" w:eastAsia="ＭＳ 明朝" w:hAnsi="Palatino" w:cs="Arial"/>
          <w:i/>
          <w:color w:val="000000" w:themeColor="text1"/>
          <w:szCs w:val="22"/>
        </w:rPr>
        <w:t>Tdrd6</w:t>
      </w:r>
      <w:r w:rsidRPr="00C06104">
        <w:rPr>
          <w:rFonts w:ascii="Palatino" w:eastAsia="ＭＳ 明朝" w:hAnsi="Palatino" w:cs="Arial"/>
          <w:color w:val="000000" w:themeColor="text1"/>
          <w:szCs w:val="22"/>
        </w:rPr>
        <w:t xml:space="preserve"> (</w:t>
      </w:r>
      <w:r w:rsidR="00DB5CEA" w:rsidRPr="00BC3EA2">
        <w:rPr>
          <w:rFonts w:ascii="Palatino" w:eastAsia="ＭＳ 明朝" w:hAnsi="Palatino" w:cs="Arial"/>
          <w:szCs w:val="22"/>
        </w:rPr>
        <w:t>64</w:t>
      </w:r>
      <w:r w:rsidRPr="00BC3EA2">
        <w:rPr>
          <w:rFonts w:ascii="Palatino" w:eastAsia="ＭＳ 明朝" w:hAnsi="Palatino" w:cs="Arial"/>
          <w:szCs w:val="22"/>
        </w:rPr>
        <w:t>-fold decrease</w:t>
      </w:r>
      <w:r w:rsidR="00937D25" w:rsidRPr="00BC3EA2">
        <w:rPr>
          <w:rFonts w:ascii="Palatino" w:eastAsia="ＭＳ 明朝" w:hAnsi="Palatino" w:cs="Arial"/>
          <w:szCs w:val="22"/>
        </w:rPr>
        <w:t xml:space="preserve">; </w:t>
      </w:r>
      <w:r w:rsidR="00937D25" w:rsidRPr="00BC3EA2">
        <w:rPr>
          <w:rFonts w:ascii="Palatino" w:eastAsia="ＭＳ 明朝" w:hAnsi="Palatino" w:cs="Arial"/>
          <w:i/>
          <w:szCs w:val="22"/>
        </w:rPr>
        <w:t xml:space="preserve">q </w:t>
      </w:r>
      <w:r w:rsidR="00937D25" w:rsidRPr="00BC3EA2">
        <w:rPr>
          <w:rFonts w:ascii="Palatino" w:eastAsia="ＭＳ 明朝" w:hAnsi="Palatino" w:cs="Arial"/>
          <w:szCs w:val="22"/>
        </w:rPr>
        <w:t xml:space="preserve">= 3.1 </w:t>
      </w:r>
      <w:r w:rsidR="00937D25" w:rsidRPr="00BC3EA2">
        <w:rPr>
          <w:rFonts w:ascii="Palatino" w:eastAsia="ＭＳ 明朝" w:hAnsi="Palatino" w:cs="Times-Roman"/>
          <w:szCs w:val="22"/>
        </w:rPr>
        <w:t xml:space="preserve">× </w:t>
      </w:r>
      <w:r w:rsidR="00937D25" w:rsidRPr="00BC3EA2">
        <w:rPr>
          <w:rFonts w:ascii="Palatino" w:eastAsia="ＭＳ 明朝" w:hAnsi="Palatino" w:cs="Helvetica"/>
          <w:szCs w:val="22"/>
        </w:rPr>
        <w:t>10</w:t>
      </w:r>
      <w:r w:rsidR="00937D25" w:rsidRPr="00BC3EA2">
        <w:rPr>
          <w:rFonts w:ascii="Palatino" w:eastAsia="ＭＳ 明朝" w:hAnsi="Palatino" w:cs="Arial"/>
          <w:szCs w:val="22"/>
          <w:vertAlign w:val="superscript"/>
        </w:rPr>
        <w:t>−5</w:t>
      </w:r>
      <w:r w:rsidRPr="00BC3EA2">
        <w:rPr>
          <w:rFonts w:ascii="Palatino" w:eastAsia="ＭＳ 明朝" w:hAnsi="Palatino" w:cs="Arial"/>
          <w:szCs w:val="22"/>
        </w:rPr>
        <w:t xml:space="preserve">) and </w:t>
      </w:r>
      <w:r w:rsidRPr="00BC3EA2">
        <w:rPr>
          <w:rFonts w:ascii="Palatino" w:eastAsia="ＭＳ 明朝" w:hAnsi="Palatino" w:cs="Arial"/>
          <w:i/>
          <w:szCs w:val="22"/>
        </w:rPr>
        <w:t>Tdrd5</w:t>
      </w:r>
      <w:r w:rsidRPr="00BC3EA2">
        <w:rPr>
          <w:rFonts w:ascii="Palatino" w:eastAsia="ＭＳ 明朝" w:hAnsi="Palatino" w:cs="Arial"/>
          <w:szCs w:val="22"/>
        </w:rPr>
        <w:t xml:space="preserve"> (</w:t>
      </w:r>
      <w:r w:rsidR="00DB5CEA" w:rsidRPr="00BC3EA2">
        <w:rPr>
          <w:rFonts w:ascii="Palatino" w:eastAsia="ＭＳ 明朝" w:hAnsi="Palatino" w:cs="Arial"/>
          <w:szCs w:val="22"/>
        </w:rPr>
        <w:t>7.5</w:t>
      </w:r>
      <w:r w:rsidR="00BC3EA2">
        <w:rPr>
          <w:rFonts w:ascii="Palatino" w:eastAsia="ＭＳ 明朝" w:hAnsi="Palatino" w:cs="Arial"/>
          <w:color w:val="000000" w:themeColor="text1"/>
          <w:szCs w:val="22"/>
        </w:rPr>
        <w:t>-</w:t>
      </w:r>
      <w:r w:rsidRPr="00C06104">
        <w:rPr>
          <w:rFonts w:ascii="Palatino" w:eastAsia="ＭＳ 明朝" w:hAnsi="Palatino" w:cs="Arial"/>
          <w:color w:val="000000" w:themeColor="text1"/>
          <w:szCs w:val="22"/>
        </w:rPr>
        <w:t>fold decrease</w:t>
      </w:r>
      <w:r w:rsidR="00937D25">
        <w:rPr>
          <w:rFonts w:ascii="Palatino" w:eastAsia="ＭＳ 明朝" w:hAnsi="Palatino" w:cs="Arial"/>
          <w:color w:val="000000" w:themeColor="text1"/>
          <w:szCs w:val="22"/>
        </w:rPr>
        <w:t xml:space="preserve">; </w:t>
      </w:r>
      <w:r w:rsidR="00937D25">
        <w:rPr>
          <w:rFonts w:ascii="Palatino" w:eastAsia="ＭＳ 明朝" w:hAnsi="Palatino" w:cs="Arial"/>
          <w:i/>
          <w:color w:val="000000" w:themeColor="text1"/>
          <w:szCs w:val="22"/>
        </w:rPr>
        <w:t xml:space="preserve">q </w:t>
      </w:r>
      <w:r w:rsidR="00937D25">
        <w:rPr>
          <w:rFonts w:ascii="Palatino" w:eastAsia="ＭＳ 明朝" w:hAnsi="Palatino" w:cs="Arial"/>
          <w:color w:val="000000" w:themeColor="text1"/>
          <w:szCs w:val="22"/>
        </w:rPr>
        <w:t xml:space="preserve">= 1.0 </w:t>
      </w:r>
      <w:r w:rsidR="00937D25" w:rsidRPr="00937D25">
        <w:rPr>
          <w:rFonts w:ascii="Palatino" w:eastAsia="ＭＳ 明朝" w:hAnsi="Palatino" w:cs="Times-Roman"/>
          <w:color w:val="000000" w:themeColor="text1"/>
          <w:szCs w:val="22"/>
        </w:rPr>
        <w:t xml:space="preserve">× </w:t>
      </w:r>
      <w:r w:rsidR="00937D25" w:rsidRPr="00937D25">
        <w:rPr>
          <w:rFonts w:ascii="Palatino" w:eastAsia="ＭＳ 明朝" w:hAnsi="Palatino" w:cs="Helvetica"/>
          <w:color w:val="000000" w:themeColor="text1"/>
          <w:szCs w:val="22"/>
        </w:rPr>
        <w:t>10</w:t>
      </w:r>
      <w:r w:rsidR="00937D25" w:rsidRPr="00937D25">
        <w:rPr>
          <w:rFonts w:ascii="Palatino" w:eastAsia="ＭＳ 明朝" w:hAnsi="Palatino" w:cs="Arial"/>
          <w:color w:val="000000" w:themeColor="text1"/>
          <w:szCs w:val="22"/>
          <w:vertAlign w:val="superscript"/>
        </w:rPr>
        <w:t>−5</w:t>
      </w:r>
      <w:r w:rsidRPr="00C06104">
        <w:rPr>
          <w:rFonts w:ascii="Palatino" w:eastAsia="ＭＳ 明朝" w:hAnsi="Palatino" w:cs="Arial"/>
          <w:color w:val="000000" w:themeColor="text1"/>
          <w:szCs w:val="22"/>
        </w:rPr>
        <w:t xml:space="preserve">). </w:t>
      </w:r>
      <w:r w:rsidRPr="00C06104">
        <w:rPr>
          <w:rFonts w:ascii="Palatino" w:eastAsia="ＭＳ 明朝" w:hAnsi="Palatino" w:cs="Arial"/>
          <w:i/>
          <w:color w:val="000000" w:themeColor="text1"/>
          <w:szCs w:val="22"/>
        </w:rPr>
        <w:t>Tdrd5</w:t>
      </w:r>
      <w:r w:rsidRPr="00C06104">
        <w:rPr>
          <w:rFonts w:ascii="Palatino" w:eastAsia="ＭＳ 明朝" w:hAnsi="Palatino" w:cs="Arial"/>
          <w:color w:val="000000" w:themeColor="text1"/>
          <w:szCs w:val="22"/>
        </w:rPr>
        <w:t xml:space="preserve"> is expressed in embryonic testes, </w:t>
      </w:r>
      <w:proofErr w:type="gramStart"/>
      <w:r w:rsidRPr="00C06104">
        <w:rPr>
          <w:rFonts w:ascii="Palatino" w:eastAsia="ＭＳ 明朝" w:hAnsi="Palatino" w:cs="Arial"/>
          <w:color w:val="000000" w:themeColor="text1"/>
          <w:szCs w:val="22"/>
        </w:rPr>
        <w:t>then</w:t>
      </w:r>
      <w:proofErr w:type="gramEnd"/>
      <w:r w:rsidRPr="00C06104">
        <w:rPr>
          <w:rFonts w:ascii="Palatino" w:eastAsia="ＭＳ 明朝" w:hAnsi="Palatino" w:cs="Arial"/>
          <w:color w:val="000000" w:themeColor="text1"/>
          <w:szCs w:val="22"/>
        </w:rPr>
        <w:t xml:space="preserve"> decreases around birth </w:t>
      </w:r>
      <w:r w:rsidRPr="00C06104">
        <w:rPr>
          <w:rFonts w:ascii="Palatino" w:eastAsia="ＭＳ 明朝" w:hAnsi="Palatino" w:cs="Arial"/>
          <w:color w:val="000000" w:themeColor="text1"/>
          <w:szCs w:val="22"/>
        </w:rPr>
        <w:fldChar w:fldCharType="begin"/>
      </w:r>
      <w:r w:rsidRPr="00C06104">
        <w:rPr>
          <w:rFonts w:ascii="Palatino" w:eastAsia="ＭＳ 明朝" w:hAnsi="Palatino" w:cs="Arial"/>
          <w:color w:val="000000" w:themeColor="text1"/>
          <w:szCs w:val="22"/>
        </w:rPr>
        <w:instrText>ADDIN BEC{Yabuta et al., 2011, #73006}</w:instrText>
      </w:r>
      <w:r w:rsidRPr="00C06104">
        <w:rPr>
          <w:rFonts w:ascii="Palatino" w:eastAsia="ＭＳ 明朝" w:hAnsi="Palatino" w:cs="Arial"/>
          <w:color w:val="000000" w:themeColor="text1"/>
          <w:szCs w:val="22"/>
        </w:rPr>
        <w:fldChar w:fldCharType="separate"/>
      </w:r>
      <w:r w:rsidRPr="00C06104">
        <w:rPr>
          <w:rFonts w:ascii="Palatino" w:eastAsia="ＭＳ 明朝" w:hAnsi="Palatino" w:cs="Arial"/>
          <w:color w:val="000000" w:themeColor="text1"/>
          <w:szCs w:val="22"/>
        </w:rPr>
        <w:t>(Yabuta et al., 2011)</w:t>
      </w:r>
      <w:r w:rsidRPr="00C06104">
        <w:rPr>
          <w:rFonts w:ascii="Palatino" w:eastAsia="ＭＳ 明朝" w:hAnsi="Palatino" w:cs="Arial"/>
          <w:color w:val="000000" w:themeColor="text1"/>
          <w:szCs w:val="22"/>
        </w:rPr>
        <w:fldChar w:fldCharType="end"/>
      </w:r>
      <w:r w:rsidRPr="00C06104">
        <w:rPr>
          <w:rFonts w:ascii="Palatino" w:eastAsia="ＭＳ 明朝" w:hAnsi="Palatino" w:cs="Arial"/>
          <w:color w:val="000000" w:themeColor="text1"/>
          <w:szCs w:val="22"/>
        </w:rPr>
        <w:t xml:space="preserve">. TDRD5 protein re-appears at 12 dpp, </w:t>
      </w:r>
      <w:r w:rsidR="004A2A4F">
        <w:rPr>
          <w:rFonts w:ascii="Palatino" w:eastAsia="ＭＳ 明朝" w:hAnsi="Palatino" w:cs="Arial"/>
          <w:color w:val="000000" w:themeColor="text1"/>
          <w:szCs w:val="22"/>
        </w:rPr>
        <w:t>increasing throughout the pachy</w:t>
      </w:r>
      <w:r w:rsidRPr="00C06104">
        <w:rPr>
          <w:rFonts w:ascii="Palatino" w:eastAsia="ＭＳ 明朝" w:hAnsi="Palatino" w:cs="Arial"/>
          <w:color w:val="000000" w:themeColor="text1"/>
          <w:szCs w:val="22"/>
        </w:rPr>
        <w:t>n</w:t>
      </w:r>
      <w:r w:rsidR="004A2A4F">
        <w:rPr>
          <w:rFonts w:ascii="Palatino" w:eastAsia="ＭＳ 明朝" w:hAnsi="Palatino" w:cs="Arial"/>
          <w:color w:val="000000" w:themeColor="text1"/>
          <w:szCs w:val="22"/>
        </w:rPr>
        <w:t xml:space="preserve">ema </w:t>
      </w:r>
      <w:r w:rsidR="00770882" w:rsidRPr="00C06104">
        <w:rPr>
          <w:rFonts w:ascii="Palatino" w:eastAsia="ＭＳ 明朝" w:hAnsi="Palatino" w:cs="Arial"/>
          <w:color w:val="000000" w:themeColor="text1"/>
          <w:szCs w:val="22"/>
        </w:rPr>
        <w:fldChar w:fldCharType="begin"/>
      </w:r>
      <w:r w:rsidR="00770882" w:rsidRPr="00C06104">
        <w:rPr>
          <w:rFonts w:ascii="Palatino" w:eastAsia="ＭＳ 明朝" w:hAnsi="Palatino" w:cs="Arial"/>
          <w:color w:val="000000" w:themeColor="text1"/>
          <w:szCs w:val="22"/>
        </w:rPr>
        <w:instrText>ADDIN BEC{Yabuta et al., 2011, #73006; Smith et al., 2004, #56464}</w:instrText>
      </w:r>
      <w:r w:rsidR="00770882" w:rsidRPr="00C06104">
        <w:rPr>
          <w:rFonts w:ascii="Palatino" w:eastAsia="ＭＳ 明朝" w:hAnsi="Palatino" w:cs="Arial"/>
          <w:color w:val="000000" w:themeColor="text1"/>
          <w:szCs w:val="22"/>
        </w:rPr>
        <w:fldChar w:fldCharType="separate"/>
      </w:r>
      <w:r w:rsidR="00770882" w:rsidRPr="00C06104">
        <w:rPr>
          <w:rFonts w:ascii="Palatino" w:eastAsia="ＭＳ 明朝" w:hAnsi="Palatino" w:cs="Arial"/>
          <w:color w:val="000000" w:themeColor="text1"/>
          <w:szCs w:val="22"/>
        </w:rPr>
        <w:t>(Smith et al., 2004; Yabuta et al., 2011)</w:t>
      </w:r>
      <w:r w:rsidR="00770882" w:rsidRPr="00C06104">
        <w:rPr>
          <w:rFonts w:ascii="Palatino" w:eastAsia="ＭＳ 明朝" w:hAnsi="Palatino" w:cs="Arial"/>
          <w:color w:val="000000" w:themeColor="text1"/>
          <w:szCs w:val="22"/>
        </w:rPr>
        <w:fldChar w:fldCharType="end"/>
      </w:r>
      <w:r w:rsidR="00770882">
        <w:rPr>
          <w:rFonts w:ascii="Palatino" w:eastAsia="ＭＳ 明朝" w:hAnsi="Palatino" w:cs="Arial"/>
          <w:color w:val="000000" w:themeColor="text1"/>
          <w:szCs w:val="22"/>
        </w:rPr>
        <w:t>. Our data indicate</w:t>
      </w:r>
      <w:r w:rsidR="001C6488">
        <w:rPr>
          <w:rFonts w:ascii="Palatino" w:eastAsia="ＭＳ 明朝" w:hAnsi="Palatino" w:cs="Arial"/>
          <w:color w:val="000000" w:themeColor="text1"/>
          <w:szCs w:val="22"/>
        </w:rPr>
        <w:t xml:space="preserve"> that</w:t>
      </w:r>
      <w:r w:rsidR="00770882">
        <w:rPr>
          <w:rFonts w:ascii="Palatino" w:eastAsia="ＭＳ 明朝" w:hAnsi="Palatino" w:cs="Arial"/>
          <w:color w:val="000000" w:themeColor="text1"/>
          <w:szCs w:val="22"/>
        </w:rPr>
        <w:t xml:space="preserve"> </w:t>
      </w:r>
      <w:r w:rsidR="00770882" w:rsidRPr="00C06104">
        <w:rPr>
          <w:rFonts w:ascii="Palatino" w:eastAsia="ＭＳ 明朝" w:hAnsi="Palatino" w:cs="Arial"/>
          <w:color w:val="000000" w:themeColor="text1"/>
          <w:szCs w:val="22"/>
        </w:rPr>
        <w:t xml:space="preserve">A-MYB activates </w:t>
      </w:r>
      <w:r w:rsidR="00770882" w:rsidRPr="00C06104">
        <w:rPr>
          <w:rFonts w:ascii="Palatino" w:eastAsia="ＭＳ 明朝" w:hAnsi="Palatino" w:cs="Arial"/>
          <w:i/>
          <w:color w:val="000000" w:themeColor="text1"/>
          <w:szCs w:val="22"/>
        </w:rPr>
        <w:t>Tdrd5</w:t>
      </w:r>
      <w:r w:rsidR="00770882" w:rsidRPr="00C06104">
        <w:rPr>
          <w:rFonts w:ascii="Palatino" w:eastAsia="ＭＳ 明朝" w:hAnsi="Palatino" w:cs="Arial"/>
          <w:color w:val="000000" w:themeColor="text1"/>
          <w:szCs w:val="22"/>
        </w:rPr>
        <w:t xml:space="preserve"> transcription at the onset of</w:t>
      </w:r>
      <w:r w:rsidR="00770882">
        <w:rPr>
          <w:rFonts w:ascii="Palatino" w:eastAsia="ＭＳ 明朝" w:hAnsi="Palatino" w:cs="Arial"/>
          <w:color w:val="000000" w:themeColor="text1"/>
          <w:szCs w:val="22"/>
        </w:rPr>
        <w:t xml:space="preserve"> the pachytene stage of meiosis.</w:t>
      </w:r>
      <w:r w:rsidR="00770882" w:rsidRPr="00C06104">
        <w:rPr>
          <w:rFonts w:ascii="Palatino" w:eastAsia="ＭＳ 明朝" w:hAnsi="Palatino" w:cs="Arial"/>
          <w:color w:val="000000" w:themeColor="text1"/>
          <w:szCs w:val="22"/>
        </w:rPr>
        <w:t xml:space="preserve"> </w:t>
      </w:r>
      <w:r w:rsidRPr="00C06104">
        <w:rPr>
          <w:rFonts w:ascii="Palatino" w:eastAsia="ＭＳ 明朝" w:hAnsi="Palatino" w:cs="Arial"/>
          <w:color w:val="000000" w:themeColor="text1"/>
          <w:szCs w:val="22"/>
        </w:rPr>
        <w:t xml:space="preserve">Similarly, </w:t>
      </w:r>
      <w:r w:rsidRPr="00C06104">
        <w:rPr>
          <w:rFonts w:ascii="Palatino" w:eastAsia="ＭＳ 明朝" w:hAnsi="Palatino" w:cs="Arial"/>
          <w:i/>
          <w:color w:val="000000" w:themeColor="text1"/>
          <w:szCs w:val="22"/>
        </w:rPr>
        <w:t>Tdrd6</w:t>
      </w:r>
      <w:r w:rsidRPr="00C06104">
        <w:rPr>
          <w:rFonts w:ascii="Palatino" w:eastAsia="ＭＳ 明朝" w:hAnsi="Palatino" w:cs="Arial"/>
          <w:color w:val="000000" w:themeColor="text1"/>
          <w:szCs w:val="22"/>
        </w:rPr>
        <w:t xml:space="preserve"> mRNA can be detected at the mid-pachytene, but not the zygotene</w:t>
      </w:r>
      <w:r w:rsidR="00C25F3E">
        <w:rPr>
          <w:rFonts w:ascii="Palatino" w:eastAsia="ＭＳ 明朝" w:hAnsi="Palatino" w:cs="Arial"/>
          <w:color w:val="000000" w:themeColor="text1"/>
          <w:szCs w:val="22"/>
        </w:rPr>
        <w:t xml:space="preserve"> </w:t>
      </w:r>
      <w:r w:rsidRPr="00C06104">
        <w:rPr>
          <w:rFonts w:ascii="Palatino" w:eastAsia="ＭＳ 明朝" w:hAnsi="Palatino" w:cs="Arial"/>
          <w:color w:val="000000" w:themeColor="text1"/>
          <w:szCs w:val="22"/>
        </w:rPr>
        <w:t xml:space="preserve">stage, and peaks after late pachytene; TDRD6 protein can be detected at 17 dpp and continues to increase until 21 dpp </w:t>
      </w:r>
      <w:r w:rsidRPr="00C06104">
        <w:rPr>
          <w:rFonts w:ascii="Palatino" w:eastAsia="ＭＳ 明朝" w:hAnsi="Palatino" w:cs="Arial"/>
          <w:color w:val="000000" w:themeColor="text1"/>
          <w:szCs w:val="22"/>
        </w:rPr>
        <w:fldChar w:fldCharType="begin"/>
      </w:r>
      <w:r w:rsidRPr="00C06104">
        <w:rPr>
          <w:rFonts w:ascii="Palatino" w:eastAsia="ＭＳ 明朝" w:hAnsi="Palatino" w:cs="Arial"/>
          <w:color w:val="000000" w:themeColor="text1"/>
          <w:szCs w:val="22"/>
        </w:rPr>
        <w:instrText>ADDIN BEC{Vasileva et al., 2009, #98636}</w:instrText>
      </w:r>
      <w:r w:rsidRPr="00C06104">
        <w:rPr>
          <w:rFonts w:ascii="Palatino" w:eastAsia="ＭＳ 明朝" w:hAnsi="Palatino" w:cs="Arial"/>
          <w:color w:val="000000" w:themeColor="text1"/>
          <w:szCs w:val="22"/>
        </w:rPr>
        <w:fldChar w:fldCharType="separate"/>
      </w:r>
      <w:r w:rsidRPr="00C06104">
        <w:rPr>
          <w:rFonts w:ascii="Palatino" w:eastAsia="ＭＳ 明朝" w:hAnsi="Palatino" w:cs="Arial"/>
          <w:color w:val="000000" w:themeColor="text1"/>
          <w:szCs w:val="22"/>
        </w:rPr>
        <w:t>(Vasileva et al., 2009)</w:t>
      </w:r>
      <w:r w:rsidRPr="00C06104">
        <w:rPr>
          <w:rFonts w:ascii="Palatino" w:eastAsia="ＭＳ 明朝" w:hAnsi="Palatino" w:cs="Arial"/>
          <w:color w:val="000000" w:themeColor="text1"/>
          <w:szCs w:val="22"/>
        </w:rPr>
        <w:fldChar w:fldCharType="end"/>
      </w:r>
      <w:r w:rsidRPr="00C06104">
        <w:rPr>
          <w:rFonts w:ascii="Palatino" w:eastAsia="ＭＳ 明朝" w:hAnsi="Palatino" w:cs="Arial"/>
          <w:color w:val="000000" w:themeColor="text1"/>
          <w:szCs w:val="22"/>
        </w:rPr>
        <w:t xml:space="preserve">. The findings that TDRD5 and TDRD6 co-localize with MIWI in the chromatoid body in pachytene spermatocytes </w:t>
      </w:r>
      <w:r w:rsidRPr="00C06104">
        <w:rPr>
          <w:rFonts w:ascii="Palatino" w:eastAsia="ＭＳ 明朝" w:hAnsi="Palatino" w:cs="Arial"/>
          <w:color w:val="000000" w:themeColor="text1"/>
          <w:szCs w:val="22"/>
        </w:rPr>
        <w:fldChar w:fldCharType="begin"/>
      </w:r>
      <w:r w:rsidRPr="00C06104">
        <w:rPr>
          <w:rFonts w:ascii="Palatino" w:eastAsia="ＭＳ 明朝" w:hAnsi="Palatino" w:cs="Arial"/>
          <w:color w:val="000000" w:themeColor="text1"/>
          <w:szCs w:val="22"/>
        </w:rPr>
        <w:instrText>ADDIN BEC{Yabuta et al., 2011, #73006; Hosokawa et al., 2007, #68973; Vasileva et al., 2009, #98636}</w:instrText>
      </w:r>
      <w:r w:rsidRPr="00C06104">
        <w:rPr>
          <w:rFonts w:ascii="Palatino" w:eastAsia="ＭＳ 明朝" w:hAnsi="Palatino" w:cs="Arial"/>
          <w:color w:val="000000" w:themeColor="text1"/>
          <w:szCs w:val="22"/>
        </w:rPr>
        <w:fldChar w:fldCharType="separate"/>
      </w:r>
      <w:r w:rsidRPr="00C06104">
        <w:rPr>
          <w:rFonts w:ascii="Palatino" w:eastAsia="ＭＳ 明朝" w:hAnsi="Palatino" w:cs="Arial"/>
          <w:color w:val="000000" w:themeColor="text1"/>
          <w:szCs w:val="22"/>
        </w:rPr>
        <w:t>(Hosokawa et al., 2007; Vasileva et al., 2009; Yabuta et al., 2011)</w:t>
      </w:r>
      <w:r w:rsidRPr="00C06104">
        <w:rPr>
          <w:rFonts w:ascii="Palatino" w:eastAsia="ＭＳ 明朝" w:hAnsi="Palatino" w:cs="Arial"/>
          <w:color w:val="000000" w:themeColor="text1"/>
          <w:szCs w:val="22"/>
        </w:rPr>
        <w:fldChar w:fldCharType="end"/>
      </w:r>
      <w:r w:rsidRPr="00C06104">
        <w:rPr>
          <w:rFonts w:ascii="Palatino" w:eastAsia="ＭＳ 明朝" w:hAnsi="Palatino" w:cs="Arial"/>
          <w:color w:val="000000" w:themeColor="text1"/>
          <w:szCs w:val="22"/>
        </w:rPr>
        <w:t xml:space="preserve"> and that TDRD6 binds MIWI </w:t>
      </w:r>
      <w:r w:rsidRPr="00C06104">
        <w:rPr>
          <w:rFonts w:ascii="Palatino" w:eastAsia="ＭＳ 明朝" w:hAnsi="Palatino" w:cs="Arial"/>
          <w:color w:val="000000" w:themeColor="text1"/>
          <w:szCs w:val="22"/>
        </w:rPr>
        <w:fldChar w:fldCharType="begin"/>
      </w:r>
      <w:r w:rsidRPr="00C06104">
        <w:rPr>
          <w:rFonts w:ascii="Palatino" w:eastAsia="ＭＳ 明朝" w:hAnsi="Palatino" w:cs="Arial"/>
          <w:color w:val="000000" w:themeColor="text1"/>
          <w:szCs w:val="22"/>
        </w:rPr>
        <w:instrText>ADDIN BEC{Chen et al., 2009, #19756; Vagin et al., 2009, #7334; Vasileva et al., 2009, #98636}</w:instrText>
      </w:r>
      <w:r w:rsidRPr="00C06104">
        <w:rPr>
          <w:rFonts w:ascii="Palatino" w:eastAsia="ＭＳ 明朝" w:hAnsi="Palatino" w:cs="Arial"/>
          <w:color w:val="000000" w:themeColor="text1"/>
          <w:szCs w:val="22"/>
        </w:rPr>
        <w:fldChar w:fldCharType="separate"/>
      </w:r>
      <w:r w:rsidRPr="00C06104">
        <w:rPr>
          <w:rFonts w:ascii="Palatino" w:eastAsia="ＭＳ 明朝" w:hAnsi="Palatino" w:cs="Arial"/>
          <w:color w:val="000000" w:themeColor="text1"/>
          <w:szCs w:val="22"/>
        </w:rPr>
        <w:t>(Chen et al., 2009; Vagin et al., 2009; Vasileva et al., 2009)</w:t>
      </w:r>
      <w:r w:rsidRPr="00C06104">
        <w:rPr>
          <w:rFonts w:ascii="Palatino" w:eastAsia="ＭＳ 明朝" w:hAnsi="Palatino" w:cs="Arial"/>
          <w:color w:val="000000" w:themeColor="text1"/>
          <w:szCs w:val="22"/>
        </w:rPr>
        <w:fldChar w:fldCharType="end"/>
      </w:r>
      <w:r w:rsidR="00C91AA2" w:rsidRPr="00C06104">
        <w:rPr>
          <w:rFonts w:ascii="Palatino" w:eastAsia="ＭＳ 明朝" w:hAnsi="Palatino" w:cs="Arial"/>
          <w:color w:val="000000" w:themeColor="text1"/>
          <w:szCs w:val="22"/>
        </w:rPr>
        <w:t xml:space="preserve"> suggest</w:t>
      </w:r>
      <w:r w:rsidRPr="00C06104">
        <w:rPr>
          <w:rFonts w:ascii="Palatino" w:eastAsia="ＭＳ 明朝" w:hAnsi="Palatino" w:cs="Arial"/>
          <w:color w:val="000000" w:themeColor="text1"/>
          <w:szCs w:val="22"/>
        </w:rPr>
        <w:t xml:space="preserve"> a role for these Tudor-domain proteins in pachytene piRNA production or function. As in </w:t>
      </w:r>
      <w:r w:rsidRPr="00C06104">
        <w:rPr>
          <w:rFonts w:ascii="Palatino" w:eastAsia="ＭＳ 明朝" w:hAnsi="Palatino" w:cs="Arial"/>
          <w:i/>
          <w:color w:val="000000" w:themeColor="text1"/>
          <w:szCs w:val="22"/>
        </w:rPr>
        <w:t>Miwi</w:t>
      </w:r>
      <w:r w:rsidRPr="00C06104">
        <w:rPr>
          <w:rFonts w:ascii="Palatino" w:eastAsia="ＭＳ 明朝" w:hAnsi="Palatino" w:cs="Arial"/>
          <w:color w:val="000000" w:themeColor="text1"/>
          <w:szCs w:val="22"/>
          <w:vertAlign w:val="superscript"/>
        </w:rPr>
        <w:t>−/−</w:t>
      </w:r>
      <w:r w:rsidRPr="00C06104">
        <w:rPr>
          <w:rFonts w:ascii="Palatino" w:eastAsia="ＭＳ 明朝" w:hAnsi="Palatino" w:cs="Arial"/>
          <w:color w:val="000000" w:themeColor="text1"/>
          <w:szCs w:val="22"/>
        </w:rPr>
        <w:t xml:space="preserve"> testes, spermatogenesis arrests at the round spermatid stage in </w:t>
      </w:r>
      <w:r w:rsidRPr="00C06104">
        <w:rPr>
          <w:rFonts w:ascii="Palatino" w:eastAsia="ＭＳ 明朝" w:hAnsi="Palatino" w:cs="Arial"/>
          <w:i/>
          <w:color w:val="000000" w:themeColor="text1"/>
          <w:szCs w:val="22"/>
        </w:rPr>
        <w:t>Tdrd5</w:t>
      </w:r>
      <w:r w:rsidRPr="00C06104">
        <w:rPr>
          <w:rFonts w:ascii="Palatino" w:eastAsia="ＭＳ 明朝" w:hAnsi="Palatino" w:cs="Arial"/>
          <w:color w:val="000000" w:themeColor="text1"/>
          <w:szCs w:val="22"/>
          <w:vertAlign w:val="superscript"/>
        </w:rPr>
        <w:t>−/−</w:t>
      </w:r>
      <w:r w:rsidRPr="00C06104">
        <w:rPr>
          <w:rFonts w:ascii="Palatino" w:eastAsia="ＭＳ 明朝" w:hAnsi="Palatino" w:cs="Arial"/>
          <w:color w:val="000000" w:themeColor="text1"/>
          <w:szCs w:val="22"/>
        </w:rPr>
        <w:t xml:space="preserve"> and </w:t>
      </w:r>
      <w:r w:rsidRPr="00C06104">
        <w:rPr>
          <w:rFonts w:ascii="Palatino" w:eastAsia="ＭＳ 明朝" w:hAnsi="Palatino" w:cs="Arial"/>
          <w:i/>
          <w:color w:val="000000" w:themeColor="text1"/>
          <w:szCs w:val="22"/>
        </w:rPr>
        <w:t>Tdrd6</w:t>
      </w:r>
      <w:r w:rsidRPr="00C06104">
        <w:rPr>
          <w:rFonts w:ascii="Palatino" w:eastAsia="ＭＳ 明朝" w:hAnsi="Palatino" w:cs="Arial"/>
          <w:color w:val="000000" w:themeColor="text1"/>
          <w:szCs w:val="22"/>
          <w:vertAlign w:val="superscript"/>
        </w:rPr>
        <w:t>−/−</w:t>
      </w:r>
      <w:r w:rsidRPr="00C06104">
        <w:rPr>
          <w:rFonts w:ascii="Palatino" w:eastAsia="ＭＳ 明朝" w:hAnsi="Palatino" w:cs="Arial"/>
          <w:color w:val="000000" w:themeColor="text1"/>
          <w:szCs w:val="22"/>
        </w:rPr>
        <w:t xml:space="preserve"> mutant testes </w:t>
      </w:r>
      <w:r w:rsidRPr="00C06104">
        <w:rPr>
          <w:rFonts w:ascii="Palatino" w:eastAsia="ＭＳ 明朝" w:hAnsi="Palatino" w:cs="Arial"/>
          <w:color w:val="000000" w:themeColor="text1"/>
          <w:szCs w:val="22"/>
        </w:rPr>
        <w:fldChar w:fldCharType="begin"/>
      </w:r>
      <w:r w:rsidRPr="00C06104">
        <w:rPr>
          <w:rFonts w:ascii="Palatino" w:eastAsia="ＭＳ 明朝" w:hAnsi="Palatino" w:cs="Arial"/>
          <w:color w:val="000000" w:themeColor="text1"/>
          <w:szCs w:val="22"/>
        </w:rPr>
        <w:instrText>ADDIN BEC{Yabuta et al., 2011, #73006; Vasileva et al., 2009, #98636}</w:instrText>
      </w:r>
      <w:r w:rsidRPr="00C06104">
        <w:rPr>
          <w:rFonts w:ascii="Palatino" w:eastAsia="ＭＳ 明朝" w:hAnsi="Palatino" w:cs="Arial"/>
          <w:color w:val="000000" w:themeColor="text1"/>
          <w:szCs w:val="22"/>
        </w:rPr>
        <w:fldChar w:fldCharType="separate"/>
      </w:r>
      <w:r w:rsidRPr="00C06104">
        <w:rPr>
          <w:rFonts w:ascii="Palatino" w:eastAsia="ＭＳ 明朝" w:hAnsi="Palatino" w:cs="Arial"/>
          <w:color w:val="000000" w:themeColor="text1"/>
          <w:szCs w:val="22"/>
        </w:rPr>
        <w:t>(Vasileva et al., 2009; Yabuta et al., 2011)</w:t>
      </w:r>
      <w:r w:rsidRPr="00C06104">
        <w:rPr>
          <w:rFonts w:ascii="Palatino" w:eastAsia="ＭＳ 明朝" w:hAnsi="Palatino" w:cs="Arial"/>
          <w:color w:val="000000" w:themeColor="text1"/>
          <w:szCs w:val="22"/>
        </w:rPr>
        <w:fldChar w:fldCharType="end"/>
      </w:r>
      <w:r w:rsidRPr="00C06104">
        <w:rPr>
          <w:rFonts w:ascii="Palatino" w:eastAsia="ＭＳ 明朝" w:hAnsi="Palatino" w:cs="Arial"/>
          <w:color w:val="000000" w:themeColor="text1"/>
          <w:szCs w:val="22"/>
        </w:rPr>
        <w:t xml:space="preserve">. </w:t>
      </w:r>
      <w:r w:rsidR="006108E7">
        <w:rPr>
          <w:rFonts w:ascii="Palatino" w:eastAsia="ＭＳ 明朝" w:hAnsi="Palatino" w:cs="Arial"/>
          <w:color w:val="000000" w:themeColor="text1"/>
          <w:szCs w:val="22"/>
        </w:rPr>
        <w:t>L</w:t>
      </w:r>
      <w:r w:rsidRPr="00C06104">
        <w:rPr>
          <w:rFonts w:ascii="Palatino" w:eastAsia="ＭＳ 明朝" w:hAnsi="Palatino" w:cs="Arial"/>
          <w:color w:val="000000" w:themeColor="text1"/>
          <w:szCs w:val="22"/>
        </w:rPr>
        <w:t xml:space="preserve">oss of </w:t>
      </w:r>
      <w:r w:rsidRPr="00C06104">
        <w:rPr>
          <w:rFonts w:ascii="Palatino" w:eastAsia="ＭＳ 明朝" w:hAnsi="Palatino" w:cs="Arial"/>
          <w:i/>
          <w:color w:val="000000" w:themeColor="text1"/>
          <w:szCs w:val="22"/>
        </w:rPr>
        <w:t>Tdrd6</w:t>
      </w:r>
      <w:r w:rsidRPr="00C06104">
        <w:rPr>
          <w:rFonts w:ascii="Palatino" w:eastAsia="ＭＳ 明朝" w:hAnsi="Palatino" w:cs="Arial"/>
          <w:color w:val="000000" w:themeColor="text1"/>
          <w:szCs w:val="22"/>
        </w:rPr>
        <w:t xml:space="preserve"> expression has</w:t>
      </w:r>
      <w:r w:rsidRPr="00C06104">
        <w:rPr>
          <w:rFonts w:ascii="Palatino" w:hAnsi="Palatino" w:cs="Arial"/>
          <w:color w:val="000000" w:themeColor="text1"/>
          <w:szCs w:val="22"/>
        </w:rPr>
        <w:t xml:space="preserve"> little effect on piRNA levels </w:t>
      </w:r>
      <w:r w:rsidRPr="00C06104">
        <w:rPr>
          <w:rFonts w:ascii="Palatino" w:hAnsi="Palatino" w:cs="Arial"/>
          <w:color w:val="000000" w:themeColor="text1"/>
          <w:szCs w:val="22"/>
        </w:rPr>
        <w:fldChar w:fldCharType="begin"/>
      </w:r>
      <w:r w:rsidRPr="00C06104">
        <w:rPr>
          <w:rFonts w:ascii="Palatino" w:hAnsi="Palatino" w:cs="Arial"/>
          <w:color w:val="000000" w:themeColor="text1"/>
          <w:szCs w:val="22"/>
        </w:rPr>
        <w:instrText>ADDIN BEC{\Figure S3; \Vagin et al., 2009, #7334}</w:instrText>
      </w:r>
      <w:r w:rsidRPr="00C06104">
        <w:rPr>
          <w:rFonts w:ascii="Palatino" w:hAnsi="Palatino" w:cs="Arial"/>
          <w:color w:val="000000" w:themeColor="text1"/>
          <w:szCs w:val="22"/>
        </w:rPr>
        <w:fldChar w:fldCharType="separate"/>
      </w:r>
      <w:r w:rsidRPr="00C06104">
        <w:rPr>
          <w:rFonts w:ascii="Palatino" w:hAnsi="Palatino" w:cs="Arial"/>
          <w:color w:val="000000" w:themeColor="text1"/>
          <w:szCs w:val="22"/>
        </w:rPr>
        <w:t>(Figure S3; Vagin et al., 2009)</w:t>
      </w:r>
      <w:r w:rsidRPr="00C06104">
        <w:rPr>
          <w:rFonts w:ascii="Palatino" w:hAnsi="Palatino" w:cs="Arial"/>
          <w:color w:val="000000" w:themeColor="text1"/>
          <w:szCs w:val="22"/>
        </w:rPr>
        <w:fldChar w:fldCharType="end"/>
      </w:r>
      <w:r w:rsidRPr="00C06104">
        <w:rPr>
          <w:rFonts w:ascii="Palatino" w:hAnsi="Palatino" w:cs="Arial"/>
          <w:color w:val="000000" w:themeColor="text1"/>
          <w:szCs w:val="22"/>
        </w:rPr>
        <w:t>, perhaps because the functions of Tudor-domain proteins overlap.</w:t>
      </w:r>
    </w:p>
    <w:p w14:paraId="3D6596D2" w14:textId="7A31D2B2" w:rsidR="00D94BA9" w:rsidRPr="00C06104" w:rsidRDefault="00D94BA9" w:rsidP="00D94BA9">
      <w:pPr>
        <w:spacing w:line="480" w:lineRule="exact"/>
        <w:ind w:firstLine="720"/>
        <w:rPr>
          <w:rFonts w:ascii="Palatino" w:hAnsi="Palatino" w:cs="Arial"/>
          <w:color w:val="000000" w:themeColor="text1"/>
          <w:szCs w:val="22"/>
        </w:rPr>
      </w:pPr>
      <w:r w:rsidRPr="00C06104">
        <w:rPr>
          <w:rFonts w:ascii="Palatino" w:hAnsi="Palatino" w:cs="Arial"/>
          <w:color w:val="000000" w:themeColor="text1"/>
          <w:szCs w:val="22"/>
        </w:rPr>
        <w:t>Other genes encoding piRNA pathway proteins whose promoters are bound by A-MYB and whose expression decrease</w:t>
      </w:r>
      <w:r w:rsidR="00957FB7">
        <w:rPr>
          <w:rFonts w:ascii="Palatino" w:hAnsi="Palatino" w:cs="Arial"/>
          <w:color w:val="000000" w:themeColor="text1"/>
          <w:szCs w:val="22"/>
        </w:rPr>
        <w:t>d significantly</w:t>
      </w:r>
      <w:r w:rsidRPr="00C06104">
        <w:rPr>
          <w:rFonts w:ascii="Palatino" w:hAnsi="Palatino" w:cs="Arial"/>
          <w:color w:val="000000" w:themeColor="text1"/>
          <w:szCs w:val="22"/>
        </w:rPr>
        <w:t xml:space="preserve"> in </w:t>
      </w:r>
      <w:r w:rsidRPr="00C06104">
        <w:rPr>
          <w:rFonts w:ascii="Palatino" w:hAnsi="Palatino" w:cs="Arial"/>
          <w:i/>
          <w:color w:val="000000" w:themeColor="text1"/>
          <w:szCs w:val="22"/>
        </w:rPr>
        <w:t xml:space="preserve">A-Myb </w:t>
      </w:r>
      <w:r w:rsidRPr="00C06104">
        <w:rPr>
          <w:rFonts w:ascii="Palatino" w:hAnsi="Palatino" w:cs="Arial"/>
          <w:color w:val="000000" w:themeColor="text1"/>
          <w:szCs w:val="22"/>
        </w:rPr>
        <w:t xml:space="preserve">mutant testes include </w:t>
      </w:r>
      <w:r w:rsidRPr="00C06104">
        <w:rPr>
          <w:rFonts w:ascii="Palatino" w:hAnsi="Palatino" w:cs="Arial"/>
          <w:i/>
          <w:color w:val="000000" w:themeColor="text1"/>
          <w:szCs w:val="22"/>
        </w:rPr>
        <w:t>MitoPld</w:t>
      </w:r>
      <w:r w:rsidRPr="00C06104">
        <w:rPr>
          <w:rFonts w:ascii="Palatino" w:hAnsi="Palatino" w:cs="Arial"/>
          <w:color w:val="000000" w:themeColor="text1"/>
          <w:szCs w:val="22"/>
        </w:rPr>
        <w:t xml:space="preserve"> (</w:t>
      </w:r>
      <w:r w:rsidR="0079033A" w:rsidRPr="00C06104">
        <w:rPr>
          <w:rFonts w:ascii="Palatino" w:hAnsi="Palatino"/>
          <w:i/>
          <w:color w:val="000000" w:themeColor="text1"/>
        </w:rPr>
        <w:t>Pld6</w:t>
      </w:r>
      <w:r w:rsidR="0079033A">
        <w:rPr>
          <w:rFonts w:ascii="Palatino" w:hAnsi="Palatino"/>
          <w:color w:val="000000" w:themeColor="text1"/>
        </w:rPr>
        <w:t xml:space="preserve">; </w:t>
      </w:r>
      <w:r w:rsidR="00C40D87" w:rsidRPr="00100E77">
        <w:rPr>
          <w:rFonts w:ascii="Palatino" w:hAnsi="Palatino"/>
        </w:rPr>
        <w:t>3.9</w:t>
      </w:r>
      <w:r w:rsidRPr="00100E77">
        <w:rPr>
          <w:rFonts w:ascii="Palatino" w:hAnsi="Palatino" w:cs="Arial"/>
          <w:szCs w:val="22"/>
        </w:rPr>
        <w:t>-fold decrease</w:t>
      </w:r>
      <w:r w:rsidR="00957FB7" w:rsidRPr="00100E77">
        <w:rPr>
          <w:rFonts w:ascii="Palatino" w:hAnsi="Palatino" w:cs="Arial"/>
          <w:szCs w:val="22"/>
        </w:rPr>
        <w:t xml:space="preserve">; </w:t>
      </w:r>
      <w:r w:rsidR="00957FB7" w:rsidRPr="00100E77">
        <w:rPr>
          <w:rFonts w:ascii="Palatino" w:hAnsi="Palatino" w:cs="Arial"/>
          <w:i/>
          <w:szCs w:val="22"/>
        </w:rPr>
        <w:t>q</w:t>
      </w:r>
      <w:r w:rsidR="00957FB7" w:rsidRPr="00100E77">
        <w:rPr>
          <w:rFonts w:ascii="Palatino" w:hAnsi="Palatino" w:cs="Arial"/>
          <w:szCs w:val="22"/>
        </w:rPr>
        <w:t xml:space="preserve"> = 0.0095) and</w:t>
      </w:r>
      <w:r w:rsidRPr="00100E77">
        <w:rPr>
          <w:rFonts w:ascii="Palatino" w:hAnsi="Palatino" w:cs="Arial"/>
          <w:szCs w:val="22"/>
        </w:rPr>
        <w:t xml:space="preserve"> </w:t>
      </w:r>
      <w:r w:rsidRPr="00100E77">
        <w:rPr>
          <w:rFonts w:ascii="Palatino" w:hAnsi="Palatino" w:cs="Arial"/>
          <w:i/>
          <w:szCs w:val="22"/>
        </w:rPr>
        <w:t>Tdrd12</w:t>
      </w:r>
      <w:r w:rsidRPr="00100E77">
        <w:rPr>
          <w:rFonts w:ascii="Palatino" w:hAnsi="Palatino" w:cs="Arial"/>
          <w:szCs w:val="22"/>
        </w:rPr>
        <w:t xml:space="preserve"> (</w:t>
      </w:r>
      <w:r w:rsidR="00C40D87" w:rsidRPr="00100E77">
        <w:rPr>
          <w:rFonts w:ascii="Palatino" w:hAnsi="Palatino" w:cs="Arial"/>
          <w:szCs w:val="22"/>
        </w:rPr>
        <w:t>5.3</w:t>
      </w:r>
      <w:r w:rsidRPr="00100E77">
        <w:rPr>
          <w:rFonts w:ascii="Palatino" w:hAnsi="Palatino" w:cs="Arial"/>
          <w:szCs w:val="22"/>
        </w:rPr>
        <w:t>-fold decrease</w:t>
      </w:r>
      <w:r w:rsidR="00957FB7" w:rsidRPr="00100E77">
        <w:rPr>
          <w:rFonts w:ascii="Palatino" w:hAnsi="Palatino" w:cs="Arial"/>
          <w:szCs w:val="22"/>
        </w:rPr>
        <w:t xml:space="preserve">; </w:t>
      </w:r>
      <w:r w:rsidR="00957FB7" w:rsidRPr="00100E77">
        <w:rPr>
          <w:rFonts w:ascii="Palatino" w:hAnsi="Palatino" w:cs="Arial"/>
          <w:i/>
          <w:szCs w:val="22"/>
        </w:rPr>
        <w:t>q</w:t>
      </w:r>
      <w:r w:rsidR="00957FB7" w:rsidRPr="00100E77">
        <w:rPr>
          <w:rFonts w:ascii="Palatino" w:hAnsi="Palatino" w:cs="Arial"/>
          <w:szCs w:val="22"/>
        </w:rPr>
        <w:t xml:space="preserve"> = 0.0046</w:t>
      </w:r>
      <w:r w:rsidRPr="00100E77">
        <w:rPr>
          <w:rFonts w:ascii="Palatino" w:hAnsi="Palatino" w:cs="Arial"/>
          <w:szCs w:val="22"/>
        </w:rPr>
        <w:t xml:space="preserve">). </w:t>
      </w:r>
      <w:r w:rsidRPr="00100E77">
        <w:rPr>
          <w:rFonts w:ascii="Palatino" w:hAnsi="Palatino" w:cs="Arial"/>
          <w:i/>
          <w:szCs w:val="22"/>
        </w:rPr>
        <w:t xml:space="preserve">MitoPld </w:t>
      </w:r>
      <w:r w:rsidRPr="00100E77">
        <w:rPr>
          <w:rFonts w:ascii="Palatino" w:hAnsi="Palatino" w:cs="Arial"/>
          <w:szCs w:val="22"/>
        </w:rPr>
        <w:t xml:space="preserve">encodes an endo-ribonuclease implicated in an early step in piRNA biogenesis in mice and flies </w:t>
      </w:r>
      <w:r w:rsidRPr="00100E77">
        <w:rPr>
          <w:rFonts w:ascii="Palatino" w:hAnsi="Palatino" w:cs="Arial"/>
          <w:szCs w:val="22"/>
        </w:rPr>
        <w:fldChar w:fldCharType="begin"/>
      </w:r>
      <w:r w:rsidRPr="00100E77">
        <w:rPr>
          <w:rFonts w:ascii="Palatino" w:hAnsi="Palatino" w:cs="Arial"/>
          <w:szCs w:val="22"/>
        </w:rPr>
        <w:instrText>ADDIN BEC{Huang et al., 2011, #46149; Watanabe et al., 2011, #9704; Nishimasu et al., 2012, #101700; Ipsaro et al., 2012, #70084; Haase et al., 2010, #5392; Pane et al., 2007, #49901</w:instrText>
      </w:r>
      <w:r w:rsidR="005D7A30" w:rsidRPr="00100E77">
        <w:rPr>
          <w:rFonts w:ascii="Palatino" w:hAnsi="Palatino" w:cs="Arial"/>
          <w:szCs w:val="22"/>
        </w:rPr>
        <w:instrText xml:space="preserve">; </w:instrText>
      </w:r>
      <w:r w:rsidR="008627E5" w:rsidRPr="00100E77">
        <w:rPr>
          <w:rFonts w:ascii="Palatino" w:hAnsi="Palatino" w:cs="Arial"/>
          <w:szCs w:val="22"/>
        </w:rPr>
        <w:instrText>Houwing et al., 2007, #79141}</w:instrText>
      </w:r>
      <w:r w:rsidRPr="00100E77">
        <w:rPr>
          <w:rFonts w:ascii="Palatino" w:hAnsi="Palatino" w:cs="Arial"/>
          <w:szCs w:val="22"/>
        </w:rPr>
        <w:fldChar w:fldCharType="separate"/>
      </w:r>
      <w:r w:rsidR="008627E5" w:rsidRPr="00100E77">
        <w:rPr>
          <w:rFonts w:ascii="Palatino" w:hAnsi="Palatino" w:cs="Arial"/>
          <w:szCs w:val="22"/>
        </w:rPr>
        <w:t>(Houwing et al., 2007; Pane et al., 2007; Haase et al., 2010; Huang et al., 2011; Watanabe et al., 2011; Ipsaro et al., 2012; Nishimasu et al., 2012)</w:t>
      </w:r>
      <w:r w:rsidRPr="00100E77">
        <w:rPr>
          <w:rFonts w:ascii="Palatino" w:hAnsi="Palatino" w:cs="Arial"/>
          <w:szCs w:val="22"/>
        </w:rPr>
        <w:fldChar w:fldCharType="end"/>
      </w:r>
      <w:r w:rsidRPr="00100E77">
        <w:rPr>
          <w:rFonts w:ascii="Palatino" w:hAnsi="Palatino" w:cs="Arial"/>
          <w:szCs w:val="22"/>
        </w:rPr>
        <w:t>.</w:t>
      </w:r>
      <w:r w:rsidR="00F01EBF" w:rsidRPr="00100E77">
        <w:rPr>
          <w:rFonts w:ascii="Palatino" w:hAnsi="Palatino" w:cs="Arial"/>
          <w:szCs w:val="22"/>
        </w:rPr>
        <w:t xml:space="preserve"> The function of </w:t>
      </w:r>
      <w:r w:rsidR="00F01EBF" w:rsidRPr="00100E77">
        <w:rPr>
          <w:rFonts w:ascii="Palatino" w:hAnsi="Palatino" w:cs="Arial"/>
          <w:i/>
          <w:szCs w:val="22"/>
        </w:rPr>
        <w:t>Tdrd12</w:t>
      </w:r>
      <w:r w:rsidR="00F01EBF" w:rsidRPr="00100E77">
        <w:rPr>
          <w:rFonts w:ascii="Palatino" w:hAnsi="Palatino" w:cs="Arial"/>
          <w:szCs w:val="22"/>
        </w:rPr>
        <w:t xml:space="preserve"> is not known, but its fly homologs, </w:t>
      </w:r>
      <w:r w:rsidR="00F01EBF" w:rsidRPr="00100E77">
        <w:rPr>
          <w:rFonts w:ascii="Palatino" w:hAnsi="Palatino" w:cs="Arial"/>
          <w:i/>
          <w:szCs w:val="22"/>
        </w:rPr>
        <w:t>Yb</w:t>
      </w:r>
      <w:r w:rsidR="00F01EBF" w:rsidRPr="00100E77">
        <w:rPr>
          <w:rFonts w:ascii="Palatino" w:hAnsi="Palatino" w:cs="Arial"/>
          <w:szCs w:val="22"/>
        </w:rPr>
        <w:t xml:space="preserve">, </w:t>
      </w:r>
      <w:r w:rsidR="00F01EBF" w:rsidRPr="00100E77">
        <w:rPr>
          <w:rFonts w:ascii="Palatino" w:hAnsi="Palatino" w:cs="Arial"/>
          <w:i/>
          <w:szCs w:val="22"/>
        </w:rPr>
        <w:t>Brother of Yb</w:t>
      </w:r>
      <w:r w:rsidR="00F01EBF" w:rsidRPr="00100E77">
        <w:rPr>
          <w:rFonts w:ascii="Palatino" w:hAnsi="Palatino" w:cs="Arial"/>
          <w:szCs w:val="22"/>
        </w:rPr>
        <w:t xml:space="preserve"> and </w:t>
      </w:r>
      <w:r w:rsidR="00F01EBF" w:rsidRPr="00100E77">
        <w:rPr>
          <w:rFonts w:ascii="Palatino" w:hAnsi="Palatino" w:cs="Arial"/>
          <w:i/>
          <w:szCs w:val="22"/>
        </w:rPr>
        <w:t>Sister of Yb</w:t>
      </w:r>
      <w:r w:rsidR="00F01EBF" w:rsidRPr="00100E77">
        <w:rPr>
          <w:rFonts w:ascii="Palatino" w:hAnsi="Palatino" w:cs="Arial"/>
          <w:szCs w:val="22"/>
        </w:rPr>
        <w:t xml:space="preserve">, are all required for piRNA production </w:t>
      </w:r>
      <w:r w:rsidR="00F01EBF" w:rsidRPr="00100E77">
        <w:rPr>
          <w:rFonts w:ascii="Palatino" w:hAnsi="Palatino" w:cs="Arial"/>
          <w:szCs w:val="22"/>
        </w:rPr>
        <w:fldChar w:fldCharType="begin"/>
      </w:r>
      <w:r w:rsidR="00F01EBF" w:rsidRPr="00100E77">
        <w:rPr>
          <w:rFonts w:ascii="Palatino" w:hAnsi="Palatino" w:cs="Arial"/>
          <w:szCs w:val="22"/>
        </w:rPr>
        <w:instrText>ADDIN BEC{Handler et al., 2011, #15938}</w:instrText>
      </w:r>
      <w:r w:rsidR="00F01EBF" w:rsidRPr="00100E77">
        <w:rPr>
          <w:rFonts w:ascii="Palatino" w:hAnsi="Palatino" w:cs="Arial"/>
          <w:szCs w:val="22"/>
        </w:rPr>
        <w:fldChar w:fldCharType="separate"/>
      </w:r>
      <w:r w:rsidR="00F01EBF" w:rsidRPr="00100E77">
        <w:rPr>
          <w:rFonts w:ascii="Palatino" w:hAnsi="Palatino" w:cs="Arial"/>
          <w:szCs w:val="22"/>
        </w:rPr>
        <w:t>(Handler et al., 2011)</w:t>
      </w:r>
      <w:r w:rsidR="00F01EBF" w:rsidRPr="00100E77">
        <w:rPr>
          <w:rFonts w:ascii="Palatino" w:hAnsi="Palatino" w:cs="Arial"/>
          <w:szCs w:val="22"/>
        </w:rPr>
        <w:fldChar w:fldCharType="end"/>
      </w:r>
      <w:r w:rsidR="00F01EBF" w:rsidRPr="00100E77">
        <w:rPr>
          <w:rFonts w:ascii="Palatino" w:hAnsi="Palatino" w:cs="Arial"/>
          <w:szCs w:val="22"/>
        </w:rPr>
        <w:t>.</w:t>
      </w:r>
      <w:r w:rsidRPr="00100E77">
        <w:rPr>
          <w:rFonts w:ascii="Palatino" w:hAnsi="Palatino" w:cs="Arial"/>
          <w:szCs w:val="22"/>
        </w:rPr>
        <w:t xml:space="preserve"> </w:t>
      </w:r>
      <w:r w:rsidR="00957FB7" w:rsidRPr="00100E77">
        <w:rPr>
          <w:rFonts w:ascii="Palatino" w:hAnsi="Palatino" w:cs="Arial"/>
          <w:i/>
          <w:szCs w:val="22"/>
        </w:rPr>
        <w:t>Tdrd1</w:t>
      </w:r>
      <w:r w:rsidR="00957FB7" w:rsidRPr="00100E77">
        <w:rPr>
          <w:rFonts w:ascii="Palatino" w:hAnsi="Palatino" w:cs="Arial"/>
          <w:szCs w:val="22"/>
        </w:rPr>
        <w:t xml:space="preserve"> decreased </w:t>
      </w:r>
      <w:r w:rsidR="00C40D87" w:rsidRPr="00100E77">
        <w:rPr>
          <w:rFonts w:ascii="Palatino" w:hAnsi="Palatino" w:cs="Arial"/>
          <w:szCs w:val="22"/>
        </w:rPr>
        <w:t>3.4</w:t>
      </w:r>
      <w:r w:rsidR="00957FB7" w:rsidRPr="00C06104">
        <w:rPr>
          <w:rFonts w:ascii="Palatino" w:hAnsi="Palatino" w:cs="Arial"/>
          <w:color w:val="000000" w:themeColor="text1"/>
          <w:szCs w:val="22"/>
        </w:rPr>
        <w:t>-fold</w:t>
      </w:r>
      <w:r w:rsidR="00957FB7">
        <w:rPr>
          <w:rFonts w:ascii="Palatino" w:hAnsi="Palatino" w:cs="Arial"/>
          <w:color w:val="000000" w:themeColor="text1"/>
          <w:szCs w:val="22"/>
        </w:rPr>
        <w:t xml:space="preserve">, but </w:t>
      </w:r>
      <w:r w:rsidR="00FC4A73">
        <w:rPr>
          <w:rFonts w:ascii="Palatino" w:hAnsi="Palatino" w:cs="Arial"/>
          <w:color w:val="000000" w:themeColor="text1"/>
          <w:szCs w:val="22"/>
        </w:rPr>
        <w:t xml:space="preserve">with </w:t>
      </w:r>
      <w:r w:rsidR="00FC4A73">
        <w:rPr>
          <w:rFonts w:ascii="Palatino" w:hAnsi="Palatino" w:cs="Arial"/>
          <w:i/>
          <w:color w:val="000000" w:themeColor="text1"/>
          <w:szCs w:val="22"/>
        </w:rPr>
        <w:t>q</w:t>
      </w:r>
      <w:r w:rsidR="00FC4A73">
        <w:rPr>
          <w:rFonts w:ascii="Palatino" w:hAnsi="Palatino" w:cs="Arial"/>
          <w:color w:val="000000" w:themeColor="text1"/>
          <w:szCs w:val="22"/>
        </w:rPr>
        <w:t xml:space="preserve">-value = 0.015. </w:t>
      </w:r>
      <w:r w:rsidR="00EF2FD0" w:rsidRPr="00732E0E">
        <w:rPr>
          <w:rFonts w:ascii="Palatino" w:hAnsi="Palatino" w:cs="Arial"/>
          <w:i/>
          <w:color w:val="000000" w:themeColor="text1"/>
          <w:szCs w:val="22"/>
        </w:rPr>
        <w:t>T</w:t>
      </w:r>
      <w:r w:rsidR="00732E0E" w:rsidRPr="00732E0E">
        <w:rPr>
          <w:rFonts w:ascii="Palatino" w:hAnsi="Palatino" w:cs="Arial"/>
          <w:i/>
          <w:color w:val="000000" w:themeColor="text1"/>
          <w:szCs w:val="22"/>
        </w:rPr>
        <w:t>drd1</w:t>
      </w:r>
      <w:r w:rsidR="00EF2FD0">
        <w:rPr>
          <w:rFonts w:ascii="Palatino" w:hAnsi="Palatino" w:cs="Arial"/>
          <w:color w:val="000000" w:themeColor="text1"/>
          <w:szCs w:val="22"/>
        </w:rPr>
        <w:t xml:space="preserve"> is </w:t>
      </w:r>
      <w:r w:rsidR="00732E0E">
        <w:rPr>
          <w:rFonts w:ascii="Palatino" w:hAnsi="Palatino" w:cs="Arial"/>
          <w:color w:val="000000" w:themeColor="text1"/>
          <w:szCs w:val="22"/>
        </w:rPr>
        <w:t>first expressed</w:t>
      </w:r>
      <w:r w:rsidR="00EF2FD0">
        <w:rPr>
          <w:rFonts w:ascii="Palatino" w:hAnsi="Palatino" w:cs="Arial"/>
          <w:color w:val="000000" w:themeColor="text1"/>
          <w:szCs w:val="22"/>
        </w:rPr>
        <w:t xml:space="preserve"> in fetal prospermatogonia, </w:t>
      </w:r>
      <w:proofErr w:type="gramStart"/>
      <w:r w:rsidR="00EF2FD0">
        <w:rPr>
          <w:rFonts w:ascii="Palatino" w:hAnsi="Palatino" w:cs="Arial"/>
          <w:color w:val="000000" w:themeColor="text1"/>
          <w:szCs w:val="22"/>
        </w:rPr>
        <w:t>then</w:t>
      </w:r>
      <w:proofErr w:type="gramEnd"/>
      <w:r w:rsidRPr="00C06104">
        <w:rPr>
          <w:rFonts w:ascii="Palatino" w:hAnsi="Palatino" w:cs="Arial"/>
          <w:color w:val="000000" w:themeColor="text1"/>
          <w:szCs w:val="22"/>
        </w:rPr>
        <w:t xml:space="preserve"> </w:t>
      </w:r>
      <w:r w:rsidR="00EF2FD0">
        <w:rPr>
          <w:rFonts w:ascii="Palatino" w:hAnsi="Palatino" w:cs="Arial"/>
          <w:color w:val="000000" w:themeColor="text1"/>
          <w:szCs w:val="22"/>
        </w:rPr>
        <w:t>re-</w:t>
      </w:r>
      <w:r w:rsidRPr="00C06104">
        <w:rPr>
          <w:rFonts w:ascii="Palatino" w:hAnsi="Palatino" w:cs="Arial"/>
          <w:color w:val="000000" w:themeColor="text1"/>
          <w:szCs w:val="22"/>
        </w:rPr>
        <w:t>expressed in pachytene spermatocytes</w:t>
      </w:r>
      <w:r w:rsidR="00732E0E">
        <w:rPr>
          <w:rFonts w:ascii="Palatino" w:hAnsi="Palatino" w:cs="Arial"/>
          <w:color w:val="000000" w:themeColor="text1"/>
          <w:szCs w:val="22"/>
        </w:rPr>
        <w:t xml:space="preserve"> </w:t>
      </w:r>
      <w:r w:rsidR="00732E0E" w:rsidRPr="00C06104">
        <w:rPr>
          <w:rFonts w:ascii="Palatino" w:hAnsi="Palatino" w:cs="Arial"/>
          <w:color w:val="000000" w:themeColor="text1"/>
          <w:szCs w:val="22"/>
        </w:rPr>
        <w:fldChar w:fldCharType="begin"/>
      </w:r>
      <w:r w:rsidR="00732E0E" w:rsidRPr="00C06104">
        <w:rPr>
          <w:rFonts w:ascii="Palatino" w:hAnsi="Palatino" w:cs="Arial"/>
          <w:color w:val="000000" w:themeColor="text1"/>
          <w:szCs w:val="22"/>
        </w:rPr>
        <w:instrText>ADDIN BEC{Chuma et al., 2006, #46434}</w:instrText>
      </w:r>
      <w:r w:rsidR="00732E0E" w:rsidRPr="00C06104">
        <w:rPr>
          <w:rFonts w:ascii="Palatino" w:hAnsi="Palatino" w:cs="Arial"/>
          <w:color w:val="000000" w:themeColor="text1"/>
          <w:szCs w:val="22"/>
        </w:rPr>
        <w:fldChar w:fldCharType="separate"/>
      </w:r>
      <w:r w:rsidR="00732E0E" w:rsidRPr="00C06104">
        <w:rPr>
          <w:rFonts w:ascii="Palatino" w:hAnsi="Palatino" w:cs="Arial"/>
          <w:color w:val="000000" w:themeColor="text1"/>
          <w:szCs w:val="22"/>
        </w:rPr>
        <w:t>(Chuma et al., 2006)</w:t>
      </w:r>
      <w:r w:rsidR="00732E0E" w:rsidRPr="00C06104">
        <w:rPr>
          <w:rFonts w:ascii="Palatino" w:hAnsi="Palatino" w:cs="Arial"/>
          <w:color w:val="000000" w:themeColor="text1"/>
          <w:szCs w:val="22"/>
        </w:rPr>
        <w:fldChar w:fldCharType="end"/>
      </w:r>
      <w:r w:rsidR="00732E0E">
        <w:rPr>
          <w:rFonts w:ascii="Palatino" w:hAnsi="Palatino" w:cs="Arial"/>
          <w:color w:val="000000" w:themeColor="text1"/>
          <w:szCs w:val="22"/>
        </w:rPr>
        <w:t>. I</w:t>
      </w:r>
      <w:r w:rsidRPr="00C06104">
        <w:rPr>
          <w:rFonts w:ascii="Palatino" w:hAnsi="Palatino" w:cs="Arial"/>
          <w:color w:val="000000" w:themeColor="text1"/>
          <w:szCs w:val="22"/>
        </w:rPr>
        <w:t xml:space="preserve">n </w:t>
      </w:r>
      <w:r w:rsidRPr="00C06104">
        <w:rPr>
          <w:rFonts w:ascii="Palatino" w:hAnsi="Palatino" w:cs="Arial"/>
          <w:i/>
          <w:color w:val="000000" w:themeColor="text1"/>
          <w:szCs w:val="22"/>
        </w:rPr>
        <w:t xml:space="preserve">Tdrd1 </w:t>
      </w:r>
      <w:r w:rsidRPr="00C06104">
        <w:rPr>
          <w:rFonts w:ascii="Palatino" w:hAnsi="Palatino" w:cs="Arial"/>
          <w:color w:val="000000" w:themeColor="text1"/>
          <w:szCs w:val="22"/>
        </w:rPr>
        <w:t xml:space="preserve">mutant testes, spermatogenesis fails with no spermatocytes progressing past the round spermatid stage </w:t>
      </w:r>
      <w:r w:rsidRPr="00C06104">
        <w:rPr>
          <w:rFonts w:ascii="Palatino" w:hAnsi="Palatino" w:cs="Arial"/>
          <w:color w:val="000000" w:themeColor="text1"/>
          <w:szCs w:val="22"/>
        </w:rPr>
        <w:fldChar w:fldCharType="begin"/>
      </w:r>
      <w:r w:rsidRPr="00C06104">
        <w:rPr>
          <w:rFonts w:ascii="Palatino" w:hAnsi="Palatino" w:cs="Arial"/>
          <w:color w:val="000000" w:themeColor="text1"/>
          <w:szCs w:val="22"/>
        </w:rPr>
        <w:instrText>ADDIN BEC{Chuma et al., 2006, #46434}</w:instrText>
      </w:r>
      <w:r w:rsidRPr="00C06104">
        <w:rPr>
          <w:rFonts w:ascii="Palatino" w:hAnsi="Palatino" w:cs="Arial"/>
          <w:color w:val="000000" w:themeColor="text1"/>
          <w:szCs w:val="22"/>
        </w:rPr>
        <w:fldChar w:fldCharType="separate"/>
      </w:r>
      <w:r w:rsidRPr="00C06104">
        <w:rPr>
          <w:rFonts w:ascii="Palatino" w:hAnsi="Palatino" w:cs="Arial"/>
          <w:color w:val="000000" w:themeColor="text1"/>
          <w:szCs w:val="22"/>
        </w:rPr>
        <w:t>(Chuma et al., 2006)</w:t>
      </w:r>
      <w:r w:rsidRPr="00C06104">
        <w:rPr>
          <w:rFonts w:ascii="Palatino" w:hAnsi="Palatino" w:cs="Arial"/>
          <w:color w:val="000000" w:themeColor="text1"/>
          <w:szCs w:val="22"/>
        </w:rPr>
        <w:fldChar w:fldCharType="end"/>
      </w:r>
      <w:r w:rsidRPr="00C06104">
        <w:rPr>
          <w:rFonts w:ascii="Palatino" w:hAnsi="Palatino" w:cs="Arial"/>
          <w:color w:val="000000" w:themeColor="text1"/>
          <w:szCs w:val="22"/>
        </w:rPr>
        <w:t>. TDRD1 binds</w:t>
      </w:r>
      <w:r w:rsidR="00831EB7">
        <w:rPr>
          <w:rFonts w:ascii="Palatino" w:hAnsi="Palatino" w:cs="Arial"/>
          <w:color w:val="000000" w:themeColor="text1"/>
          <w:szCs w:val="22"/>
        </w:rPr>
        <w:t xml:space="preserve"> </w:t>
      </w:r>
      <w:r w:rsidR="00831EB7" w:rsidRPr="00C06104">
        <w:rPr>
          <w:rFonts w:ascii="Palatino" w:hAnsi="Palatino" w:cs="Arial"/>
          <w:color w:val="000000" w:themeColor="text1"/>
          <w:szCs w:val="22"/>
        </w:rPr>
        <w:t>MILI</w:t>
      </w:r>
      <w:r w:rsidR="00831EB7">
        <w:rPr>
          <w:rFonts w:ascii="Palatino" w:hAnsi="Palatino" w:cs="Arial"/>
          <w:color w:val="000000" w:themeColor="text1"/>
          <w:szCs w:val="22"/>
        </w:rPr>
        <w:t xml:space="preserve"> and</w:t>
      </w:r>
      <w:r w:rsidRPr="00C06104">
        <w:rPr>
          <w:rFonts w:ascii="Palatino" w:hAnsi="Palatino" w:cs="Arial"/>
          <w:color w:val="000000" w:themeColor="text1"/>
          <w:szCs w:val="22"/>
        </w:rPr>
        <w:t xml:space="preserve"> MIWI </w:t>
      </w:r>
      <w:r w:rsidRPr="00C06104">
        <w:rPr>
          <w:rFonts w:ascii="Palatino" w:hAnsi="Palatino" w:cs="Arial"/>
          <w:color w:val="000000" w:themeColor="text1"/>
          <w:szCs w:val="22"/>
        </w:rPr>
        <w:fldChar w:fldCharType="begin"/>
      </w:r>
      <w:r w:rsidRPr="00C06104">
        <w:rPr>
          <w:rFonts w:ascii="Palatino" w:hAnsi="Palatino" w:cs="Arial"/>
          <w:color w:val="000000" w:themeColor="text1"/>
          <w:szCs w:val="22"/>
        </w:rPr>
        <w:instrText>ADDIN BEC{Chen et al., 2009, #19756; Kojima et al., 2009, #9641}</w:instrText>
      </w:r>
      <w:r w:rsidRPr="00C06104">
        <w:rPr>
          <w:rFonts w:ascii="Palatino" w:hAnsi="Palatino" w:cs="Arial"/>
          <w:color w:val="000000" w:themeColor="text1"/>
          <w:szCs w:val="22"/>
        </w:rPr>
        <w:fldChar w:fldCharType="separate"/>
      </w:r>
      <w:r w:rsidRPr="00C06104">
        <w:rPr>
          <w:rFonts w:ascii="Palatino" w:hAnsi="Palatino" w:cs="Arial"/>
          <w:color w:val="000000" w:themeColor="text1"/>
          <w:szCs w:val="22"/>
        </w:rPr>
        <w:t>(Chen et al., 2009; Kojima et al., 2009)</w:t>
      </w:r>
      <w:r w:rsidRPr="00C06104">
        <w:rPr>
          <w:rFonts w:ascii="Palatino" w:hAnsi="Palatino" w:cs="Arial"/>
          <w:color w:val="000000" w:themeColor="text1"/>
          <w:szCs w:val="22"/>
        </w:rPr>
        <w:fldChar w:fldCharType="end"/>
      </w:r>
      <w:r w:rsidRPr="00C06104">
        <w:rPr>
          <w:rFonts w:ascii="Palatino" w:hAnsi="Palatino" w:cs="Arial"/>
          <w:color w:val="000000" w:themeColor="text1"/>
          <w:szCs w:val="22"/>
        </w:rPr>
        <w:t xml:space="preserve"> and co-localizes with TDRD5 and TDRD6 in the chromatoid body </w:t>
      </w:r>
      <w:r w:rsidRPr="00C06104">
        <w:rPr>
          <w:rFonts w:ascii="Palatino" w:hAnsi="Palatino" w:cs="Arial"/>
          <w:color w:val="000000" w:themeColor="text1"/>
          <w:szCs w:val="22"/>
        </w:rPr>
        <w:fldChar w:fldCharType="begin"/>
      </w:r>
      <w:r w:rsidRPr="00C06104">
        <w:rPr>
          <w:rFonts w:ascii="Palatino" w:hAnsi="Palatino" w:cs="Arial"/>
          <w:color w:val="000000" w:themeColor="text1"/>
          <w:szCs w:val="22"/>
        </w:rPr>
        <w:instrText>ADDIN BEC{Hosokawa et al., 2007, #68973}</w:instrText>
      </w:r>
      <w:r w:rsidRPr="00C06104">
        <w:rPr>
          <w:rFonts w:ascii="Palatino" w:hAnsi="Palatino" w:cs="Arial"/>
          <w:color w:val="000000" w:themeColor="text1"/>
          <w:szCs w:val="22"/>
        </w:rPr>
        <w:fldChar w:fldCharType="separate"/>
      </w:r>
      <w:r w:rsidRPr="00C06104">
        <w:rPr>
          <w:rFonts w:ascii="Palatino" w:hAnsi="Palatino" w:cs="Arial"/>
          <w:color w:val="000000" w:themeColor="text1"/>
          <w:szCs w:val="22"/>
        </w:rPr>
        <w:t>(Hosokawa et al., 2007)</w:t>
      </w:r>
      <w:r w:rsidRPr="00C06104">
        <w:rPr>
          <w:rFonts w:ascii="Palatino" w:hAnsi="Palatino" w:cs="Arial"/>
          <w:color w:val="000000" w:themeColor="text1"/>
          <w:szCs w:val="22"/>
        </w:rPr>
        <w:fldChar w:fldCharType="end"/>
      </w:r>
      <w:r w:rsidRPr="00C06104">
        <w:rPr>
          <w:rFonts w:ascii="Palatino" w:hAnsi="Palatino" w:cs="Arial"/>
          <w:color w:val="000000" w:themeColor="text1"/>
          <w:szCs w:val="22"/>
        </w:rPr>
        <w:t>.</w:t>
      </w:r>
    </w:p>
    <w:p w14:paraId="7D57DB84" w14:textId="6A08168B" w:rsidR="00D94BA9" w:rsidRPr="00C06104" w:rsidRDefault="00D94BA9" w:rsidP="00D94BA9">
      <w:pPr>
        <w:spacing w:line="480" w:lineRule="exact"/>
        <w:ind w:firstLine="720"/>
        <w:rPr>
          <w:rFonts w:ascii="Palatino" w:hAnsi="Palatino" w:cs="Arial"/>
          <w:szCs w:val="22"/>
        </w:rPr>
      </w:pPr>
      <w:r w:rsidRPr="00C06104">
        <w:rPr>
          <w:rFonts w:ascii="Palatino" w:hAnsi="Palatino" w:cs="Arial"/>
          <w:color w:val="000000" w:themeColor="text1"/>
          <w:szCs w:val="22"/>
        </w:rPr>
        <w:t>Together, these data support the idea that</w:t>
      </w:r>
      <w:r w:rsidR="006722BE" w:rsidRPr="00C06104">
        <w:rPr>
          <w:rFonts w:ascii="Palatino" w:hAnsi="Palatino" w:cs="Arial"/>
          <w:color w:val="000000" w:themeColor="text1"/>
          <w:szCs w:val="22"/>
        </w:rPr>
        <w:t xml:space="preserve"> at the onset of the pachytene phase of meiosis</w:t>
      </w:r>
      <w:r w:rsidR="006722BE">
        <w:rPr>
          <w:rFonts w:ascii="Palatino" w:hAnsi="Palatino" w:cs="Arial"/>
          <w:color w:val="000000" w:themeColor="text1"/>
          <w:szCs w:val="22"/>
        </w:rPr>
        <w:t>,</w:t>
      </w:r>
      <w:r w:rsidRPr="00C06104">
        <w:rPr>
          <w:rFonts w:ascii="Palatino" w:hAnsi="Palatino" w:cs="Arial"/>
          <w:color w:val="000000" w:themeColor="text1"/>
          <w:szCs w:val="22"/>
        </w:rPr>
        <w:t xml:space="preserve"> A-MYB coordinately activates transcription of many genes encoding piRNA pathway proteins.</w:t>
      </w:r>
    </w:p>
    <w:p w14:paraId="2E8D4001" w14:textId="77777777" w:rsidR="00D94BA9" w:rsidRPr="00C06104" w:rsidRDefault="00D94BA9" w:rsidP="00D94BA9">
      <w:pPr>
        <w:keepNext/>
        <w:spacing w:before="240" w:after="120" w:line="480" w:lineRule="exact"/>
        <w:rPr>
          <w:rFonts w:ascii="Palatino" w:hAnsi="Palatino" w:cs="Arial"/>
          <w:b/>
          <w:szCs w:val="22"/>
        </w:rPr>
      </w:pPr>
      <w:r w:rsidRPr="00C06104">
        <w:rPr>
          <w:rFonts w:ascii="Palatino" w:hAnsi="Palatino" w:cs="Arial"/>
          <w:b/>
          <w:szCs w:val="22"/>
        </w:rPr>
        <w:t>A-MYB and the Pachytene piRNA Regulatory Circuitry</w:t>
      </w:r>
    </w:p>
    <w:p w14:paraId="7BDD3350" w14:textId="2F82E62A" w:rsidR="00D90A5D" w:rsidRDefault="00107DB3" w:rsidP="00D94BA9">
      <w:pPr>
        <w:spacing w:line="480" w:lineRule="exact"/>
        <w:rPr>
          <w:rFonts w:ascii="Palatino" w:hAnsi="Palatino" w:cs="Arial"/>
          <w:color w:val="000000" w:themeColor="text1"/>
          <w:szCs w:val="22"/>
        </w:rPr>
      </w:pPr>
      <w:r w:rsidRPr="00C06104">
        <w:rPr>
          <w:rFonts w:ascii="Palatino" w:hAnsi="Palatino" w:cs="Arial"/>
          <w:szCs w:val="22"/>
        </w:rPr>
        <w:t>A</w:t>
      </w:r>
      <w:r w:rsidR="00D94BA9" w:rsidRPr="00C06104">
        <w:rPr>
          <w:rFonts w:ascii="Palatino" w:hAnsi="Palatino" w:cs="Arial"/>
          <w:szCs w:val="22"/>
        </w:rPr>
        <w:t xml:space="preserve"> number of genes encoding known and suspected piRNA pathway proteins are bound and regulated by A-MYB </w:t>
      </w:r>
      <w:r w:rsidR="00D94BA9" w:rsidRPr="00C06104">
        <w:rPr>
          <w:rFonts w:ascii="Palatino" w:hAnsi="Palatino" w:cs="Arial"/>
          <w:color w:val="000000" w:themeColor="text1"/>
          <w:szCs w:val="22"/>
        </w:rPr>
        <w:t xml:space="preserve">(Figure </w:t>
      </w:r>
      <w:r w:rsidR="004C651F">
        <w:rPr>
          <w:rFonts w:ascii="Palatino" w:hAnsi="Palatino" w:cs="Arial"/>
          <w:color w:val="000000" w:themeColor="text1"/>
          <w:szCs w:val="22"/>
        </w:rPr>
        <w:t xml:space="preserve">7B and </w:t>
      </w:r>
      <w:r w:rsidR="00595199">
        <w:rPr>
          <w:rFonts w:ascii="Palatino" w:hAnsi="Palatino" w:cs="Arial"/>
          <w:color w:val="000000" w:themeColor="text1"/>
          <w:szCs w:val="22"/>
        </w:rPr>
        <w:t>S7</w:t>
      </w:r>
      <w:r w:rsidR="004C651F">
        <w:rPr>
          <w:rFonts w:ascii="Palatino" w:hAnsi="Palatino" w:cs="Arial"/>
          <w:color w:val="000000" w:themeColor="text1"/>
          <w:szCs w:val="22"/>
        </w:rPr>
        <w:t>C</w:t>
      </w:r>
      <w:r w:rsidR="00D94BA9" w:rsidRPr="00C06104">
        <w:rPr>
          <w:rFonts w:ascii="Palatino" w:hAnsi="Palatino" w:cs="Arial"/>
          <w:color w:val="000000" w:themeColor="text1"/>
          <w:szCs w:val="22"/>
        </w:rPr>
        <w:t>)</w:t>
      </w:r>
      <w:r w:rsidR="00D94BA9" w:rsidRPr="00C06104">
        <w:rPr>
          <w:rFonts w:ascii="Palatino" w:hAnsi="Palatino" w:cs="Arial"/>
          <w:szCs w:val="22"/>
        </w:rPr>
        <w:t xml:space="preserve">. Our data support a model in which A-MYB drives both the transcription of pachytene piRNA </w:t>
      </w:r>
      <w:r w:rsidR="00011F10">
        <w:rPr>
          <w:rFonts w:ascii="Palatino" w:hAnsi="Palatino" w:cs="Arial"/>
          <w:szCs w:val="22"/>
        </w:rPr>
        <w:t>gene</w:t>
      </w:r>
      <w:r w:rsidR="005101D9">
        <w:rPr>
          <w:rFonts w:ascii="Palatino" w:hAnsi="Palatino" w:cs="Arial"/>
          <w:color w:val="000000" w:themeColor="text1"/>
          <w:szCs w:val="22"/>
        </w:rPr>
        <w:t>s and the mRNAs encoding</w:t>
      </w:r>
      <w:r w:rsidR="00D94BA9" w:rsidRPr="00C06104">
        <w:rPr>
          <w:rFonts w:ascii="Palatino" w:hAnsi="Palatino" w:cs="Arial"/>
          <w:color w:val="000000" w:themeColor="text1"/>
          <w:szCs w:val="22"/>
        </w:rPr>
        <w:t xml:space="preserve"> genes required for piRNA production, including </w:t>
      </w:r>
      <w:r w:rsidR="005101D9">
        <w:rPr>
          <w:rFonts w:ascii="Palatino" w:hAnsi="Palatino" w:cs="Arial"/>
          <w:i/>
          <w:color w:val="000000" w:themeColor="text1"/>
          <w:szCs w:val="22"/>
        </w:rPr>
        <w:t>Miwi</w:t>
      </w:r>
      <w:r w:rsidR="005101D9">
        <w:rPr>
          <w:rFonts w:ascii="Palatino" w:hAnsi="Palatino" w:cs="Arial"/>
          <w:color w:val="000000" w:themeColor="text1"/>
          <w:szCs w:val="22"/>
        </w:rPr>
        <w:t xml:space="preserve">, </w:t>
      </w:r>
      <w:r w:rsidR="00D94BA9" w:rsidRPr="00C06104">
        <w:rPr>
          <w:rFonts w:ascii="Palatino" w:hAnsi="Palatino" w:cs="Arial"/>
          <w:i/>
          <w:color w:val="000000" w:themeColor="text1"/>
          <w:szCs w:val="22"/>
        </w:rPr>
        <w:t>MitoPld</w:t>
      </w:r>
      <w:r w:rsidR="00D94BA9" w:rsidRPr="00C06104">
        <w:rPr>
          <w:rFonts w:ascii="Palatino" w:hAnsi="Palatino" w:cs="Arial"/>
          <w:color w:val="000000" w:themeColor="text1"/>
          <w:szCs w:val="22"/>
        </w:rPr>
        <w:t xml:space="preserve"> and </w:t>
      </w:r>
      <w:r w:rsidR="00D94BA9" w:rsidRPr="00C06104">
        <w:rPr>
          <w:rFonts w:ascii="Palatino" w:hAnsi="Palatino" w:cs="Arial"/>
          <w:i/>
          <w:color w:val="000000" w:themeColor="text1"/>
          <w:szCs w:val="22"/>
        </w:rPr>
        <w:t>Tdrd9</w:t>
      </w:r>
      <w:r w:rsidR="00D94BA9" w:rsidRPr="00C06104">
        <w:rPr>
          <w:rFonts w:ascii="Palatino" w:hAnsi="Palatino" w:cs="Arial"/>
          <w:color w:val="000000" w:themeColor="text1"/>
          <w:szCs w:val="22"/>
        </w:rPr>
        <w:t xml:space="preserve">. Regulation by A-MYB of both the sources of pachytene piRNAs and the piRNA biogenesis machinery creates a coherent feed-forward loop (Figure </w:t>
      </w:r>
      <w:r w:rsidR="004C651F">
        <w:rPr>
          <w:rFonts w:ascii="Palatino" w:hAnsi="Palatino" w:cs="Arial"/>
          <w:color w:val="000000" w:themeColor="text1"/>
          <w:szCs w:val="22"/>
        </w:rPr>
        <w:t>7</w:t>
      </w:r>
      <w:r w:rsidR="00D94BA9" w:rsidRPr="00C06104">
        <w:rPr>
          <w:rFonts w:ascii="Palatino" w:hAnsi="Palatino" w:cs="Arial"/>
          <w:color w:val="000000" w:themeColor="text1"/>
          <w:szCs w:val="22"/>
        </w:rPr>
        <w:t>C). Feed-forward loops amplify initiating signals to increase target gene expression</w:t>
      </w:r>
      <w:r w:rsidR="00A625CC" w:rsidRPr="00C06104">
        <w:rPr>
          <w:rFonts w:ascii="Palatino" w:hAnsi="Palatino" w:cs="Arial"/>
          <w:color w:val="000000" w:themeColor="text1"/>
          <w:szCs w:val="22"/>
        </w:rPr>
        <w:t>. Furthermore,</w:t>
      </w:r>
      <w:r w:rsidR="00D94BA9" w:rsidRPr="00C06104">
        <w:rPr>
          <w:rFonts w:ascii="Palatino" w:hAnsi="Palatino" w:cs="Arial"/>
          <w:color w:val="000000" w:themeColor="text1"/>
          <w:szCs w:val="22"/>
        </w:rPr>
        <w:t xml:space="preserve"> </w:t>
      </w:r>
      <w:r w:rsidR="00A625CC" w:rsidRPr="00C06104">
        <w:rPr>
          <w:rFonts w:ascii="Palatino" w:hAnsi="Palatino" w:cs="Arial"/>
          <w:color w:val="000000" w:themeColor="text1"/>
          <w:szCs w:val="22"/>
        </w:rPr>
        <w:t>they</w:t>
      </w:r>
      <w:r w:rsidR="00D94BA9" w:rsidRPr="00C06104">
        <w:rPr>
          <w:rFonts w:ascii="Palatino" w:hAnsi="Palatino" w:cs="Arial"/>
          <w:color w:val="000000" w:themeColor="text1"/>
          <w:szCs w:val="22"/>
        </w:rPr>
        <w:t xml:space="preserve"> function as switches that are sensitive to sustained signals; they reject transient signals </w:t>
      </w:r>
      <w:r w:rsidR="00D90A5D">
        <w:rPr>
          <w:rFonts w:ascii="Palatino" w:hAnsi="Palatino" w:cs="Arial"/>
          <w:color w:val="000000" w:themeColor="text1"/>
          <w:szCs w:val="22"/>
        </w:rPr>
        <w:fldChar w:fldCharType="begin"/>
      </w:r>
      <w:r w:rsidR="00D90A5D">
        <w:rPr>
          <w:rFonts w:ascii="Palatino" w:hAnsi="Palatino" w:cs="Arial"/>
          <w:color w:val="000000" w:themeColor="text1"/>
          <w:szCs w:val="22"/>
        </w:rPr>
        <w:instrText>ADDIN BEC{Shen-Orr et al., 2002, #73146</w:instrText>
      </w:r>
      <w:r w:rsidR="00D94BA9" w:rsidRPr="00C06104">
        <w:rPr>
          <w:rFonts w:ascii="Palatino" w:hAnsi="Palatino" w:cs="Arial"/>
          <w:color w:val="000000" w:themeColor="text1"/>
          <w:szCs w:val="22"/>
        </w:rPr>
        <w:instrText>; Osella et al., 2011, #71276}</w:instrText>
      </w:r>
      <w:r w:rsidR="00D90A5D">
        <w:rPr>
          <w:rFonts w:ascii="Palatino" w:hAnsi="Palatino" w:cs="Arial"/>
          <w:color w:val="000000" w:themeColor="text1"/>
          <w:szCs w:val="22"/>
        </w:rPr>
        <w:fldChar w:fldCharType="separate"/>
      </w:r>
      <w:r w:rsidR="00D94BA9" w:rsidRPr="00C06104">
        <w:rPr>
          <w:rFonts w:ascii="Palatino" w:hAnsi="Palatino" w:cs="Arial"/>
          <w:color w:val="000000" w:themeColor="text1"/>
          <w:szCs w:val="22"/>
        </w:rPr>
        <w:t>(Shen-Orr et al., 2002; Osella et al., 2011)</w:t>
      </w:r>
      <w:r w:rsidR="00D90A5D">
        <w:rPr>
          <w:rFonts w:ascii="Palatino" w:hAnsi="Palatino" w:cs="Arial"/>
          <w:color w:val="000000" w:themeColor="text1"/>
          <w:szCs w:val="22"/>
        </w:rPr>
        <w:fldChar w:fldCharType="end"/>
      </w:r>
      <w:r w:rsidR="00D90A5D">
        <w:rPr>
          <w:rFonts w:ascii="Palatino" w:hAnsi="Palatino" w:cs="Arial"/>
          <w:color w:val="000000" w:themeColor="text1"/>
          <w:szCs w:val="22"/>
        </w:rPr>
        <w:t>.</w:t>
      </w:r>
    </w:p>
    <w:p w14:paraId="700672CE" w14:textId="2791A9B8" w:rsidR="00D94BA9" w:rsidRPr="00C06104" w:rsidRDefault="00D94BA9" w:rsidP="00D94BA9">
      <w:pPr>
        <w:spacing w:line="480" w:lineRule="exact"/>
        <w:ind w:firstLine="720"/>
        <w:outlineLvl w:val="0"/>
        <w:rPr>
          <w:rFonts w:ascii="Palatino" w:hAnsi="Palatino" w:cs="Arial"/>
          <w:color w:val="000000" w:themeColor="text1"/>
          <w:szCs w:val="22"/>
        </w:rPr>
      </w:pPr>
      <w:r w:rsidRPr="00C06104">
        <w:rPr>
          <w:rFonts w:ascii="Palatino" w:hAnsi="Palatino" w:cs="Arial"/>
          <w:color w:val="000000" w:themeColor="text1"/>
          <w:szCs w:val="22"/>
        </w:rPr>
        <w:t xml:space="preserve">A-MYB also binds to the </w:t>
      </w:r>
      <w:r w:rsidRPr="00C06104">
        <w:rPr>
          <w:rFonts w:ascii="Palatino" w:hAnsi="Palatino" w:cs="Arial"/>
          <w:i/>
          <w:color w:val="000000" w:themeColor="text1"/>
          <w:szCs w:val="22"/>
        </w:rPr>
        <w:t>A-Myb</w:t>
      </w:r>
      <w:r w:rsidRPr="00C06104">
        <w:rPr>
          <w:rFonts w:ascii="Palatino" w:hAnsi="Palatino" w:cs="Arial"/>
          <w:color w:val="000000" w:themeColor="text1"/>
          <w:szCs w:val="22"/>
        </w:rPr>
        <w:t xml:space="preserve"> promoter (Figure </w:t>
      </w:r>
      <w:ins w:id="25" w:author="Xin Li" w:date="2013-02-03T12:11:00Z">
        <w:r w:rsidR="00021C09">
          <w:rPr>
            <w:rFonts w:ascii="Palatino" w:hAnsi="Palatino" w:cs="Arial"/>
            <w:szCs w:val="22"/>
          </w:rPr>
          <w:t>7</w:t>
        </w:r>
      </w:ins>
      <w:del w:id="26" w:author="Xin Li" w:date="2013-02-03T12:11:00Z">
        <w:r w:rsidRPr="00C06104" w:rsidDel="00021C09">
          <w:rPr>
            <w:rFonts w:ascii="Palatino" w:hAnsi="Palatino" w:cs="Arial"/>
            <w:szCs w:val="22"/>
          </w:rPr>
          <w:delText>5</w:delText>
        </w:r>
      </w:del>
      <w:r w:rsidRPr="00C06104">
        <w:rPr>
          <w:rFonts w:ascii="Palatino" w:hAnsi="Palatino" w:cs="Arial"/>
          <w:szCs w:val="22"/>
        </w:rPr>
        <w:t>B</w:t>
      </w:r>
      <w:r w:rsidRPr="00C06104">
        <w:rPr>
          <w:rFonts w:ascii="Palatino" w:hAnsi="Palatino" w:cs="Arial"/>
          <w:color w:val="000000" w:themeColor="text1"/>
          <w:szCs w:val="22"/>
        </w:rPr>
        <w:t xml:space="preserve">), and </w:t>
      </w:r>
      <w:r w:rsidRPr="00C06104">
        <w:rPr>
          <w:rFonts w:ascii="Palatino" w:hAnsi="Palatino" w:cs="Arial"/>
          <w:i/>
          <w:color w:val="000000" w:themeColor="text1"/>
          <w:szCs w:val="22"/>
        </w:rPr>
        <w:t>A-Myb</w:t>
      </w:r>
      <w:r w:rsidRPr="00C06104">
        <w:rPr>
          <w:rFonts w:ascii="Palatino" w:hAnsi="Palatino" w:cs="Arial"/>
          <w:color w:val="000000" w:themeColor="text1"/>
          <w:szCs w:val="22"/>
        </w:rPr>
        <w:t xml:space="preserve"> transcripts decrease</w:t>
      </w:r>
      <w:r w:rsidR="00063B25">
        <w:rPr>
          <w:rFonts w:ascii="Palatino" w:hAnsi="Palatino" w:cs="Arial"/>
          <w:color w:val="000000" w:themeColor="text1"/>
          <w:szCs w:val="22"/>
        </w:rPr>
        <w:t>d</w:t>
      </w:r>
      <w:r w:rsidRPr="006C4374">
        <w:rPr>
          <w:rFonts w:ascii="Palatino" w:hAnsi="Palatino" w:cs="Arial"/>
          <w:szCs w:val="22"/>
        </w:rPr>
        <w:t xml:space="preserve"> </w:t>
      </w:r>
      <w:r w:rsidR="00C87E51" w:rsidRPr="006C4374">
        <w:rPr>
          <w:rFonts w:ascii="Palatino" w:hAnsi="Palatino" w:cs="Arial"/>
          <w:szCs w:val="22"/>
        </w:rPr>
        <w:t>4.</w:t>
      </w:r>
      <w:ins w:id="27" w:author="Xin Li" w:date="2013-02-03T12:11:00Z">
        <w:r w:rsidR="00021C09">
          <w:rPr>
            <w:rFonts w:ascii="Palatino" w:hAnsi="Palatino" w:cs="Arial"/>
            <w:szCs w:val="22"/>
          </w:rPr>
          <w:t>2</w:t>
        </w:r>
      </w:ins>
      <w:del w:id="28" w:author="Xin Li" w:date="2013-02-03T12:11:00Z">
        <w:r w:rsidR="00C87E51" w:rsidRPr="006C4374" w:rsidDel="00021C09">
          <w:rPr>
            <w:rFonts w:ascii="Palatino" w:hAnsi="Palatino" w:cs="Arial"/>
            <w:szCs w:val="22"/>
          </w:rPr>
          <w:delText>1</w:delText>
        </w:r>
      </w:del>
      <w:r w:rsidR="00A625CC" w:rsidRPr="00C06104">
        <w:rPr>
          <w:rFonts w:ascii="Palatino" w:hAnsi="Palatino" w:cs="Arial"/>
          <w:color w:val="000000" w:themeColor="text1"/>
          <w:szCs w:val="22"/>
        </w:rPr>
        <w:t xml:space="preserve">-fold </w:t>
      </w:r>
      <w:r w:rsidRPr="00C06104">
        <w:rPr>
          <w:rFonts w:ascii="Palatino" w:hAnsi="Palatino" w:cs="Arial"/>
          <w:color w:val="000000" w:themeColor="text1"/>
          <w:szCs w:val="22"/>
        </w:rPr>
        <w:t xml:space="preserve">in testes from </w:t>
      </w:r>
      <w:bookmarkStart w:id="29" w:name="Missense"/>
      <w:r w:rsidR="003F5B35" w:rsidRPr="00C06104">
        <w:rPr>
          <w:rFonts w:ascii="Palatino" w:hAnsi="Palatino" w:cs="Arial"/>
          <w:color w:val="000000" w:themeColor="text1"/>
          <w:szCs w:val="22"/>
        </w:rPr>
        <w:t>an</w:t>
      </w:r>
      <w:r w:rsidRPr="00C06104">
        <w:rPr>
          <w:rFonts w:ascii="Palatino" w:hAnsi="Palatino" w:cs="Arial"/>
          <w:color w:val="000000" w:themeColor="text1"/>
          <w:szCs w:val="22"/>
        </w:rPr>
        <w:t xml:space="preserve"> </w:t>
      </w:r>
      <w:r w:rsidRPr="00C06104">
        <w:rPr>
          <w:rFonts w:ascii="Palatino" w:hAnsi="Palatino" w:cs="Arial"/>
          <w:i/>
          <w:color w:val="000000" w:themeColor="text1"/>
          <w:szCs w:val="22"/>
        </w:rPr>
        <w:t>A-Myb</w:t>
      </w:r>
      <w:r w:rsidRPr="00C06104">
        <w:rPr>
          <w:rFonts w:ascii="Palatino" w:hAnsi="Palatino" w:cs="Arial"/>
          <w:color w:val="000000" w:themeColor="text1"/>
          <w:szCs w:val="22"/>
        </w:rPr>
        <w:t xml:space="preserve"> point muta</w:t>
      </w:r>
      <w:bookmarkEnd w:id="29"/>
      <w:r w:rsidRPr="00C06104">
        <w:rPr>
          <w:rFonts w:ascii="Palatino" w:hAnsi="Palatino" w:cs="Arial"/>
          <w:color w:val="000000" w:themeColor="text1"/>
          <w:szCs w:val="22"/>
        </w:rPr>
        <w:t>nt (</w:t>
      </w:r>
      <w:r w:rsidRPr="00C06104">
        <w:rPr>
          <w:rFonts w:ascii="Palatino" w:hAnsi="Palatino" w:cs="Arial"/>
          <w:i/>
        </w:rPr>
        <w:t>Mybl1</w:t>
      </w:r>
      <w:r w:rsidRPr="00C06104">
        <w:rPr>
          <w:rFonts w:ascii="Palatino" w:hAnsi="Palatino" w:cs="Arial"/>
          <w:i/>
          <w:vertAlign w:val="superscript"/>
        </w:rPr>
        <w:t>repro9</w:t>
      </w:r>
      <w:r w:rsidR="003F5B35" w:rsidRPr="00C06104">
        <w:rPr>
          <w:rFonts w:ascii="Palatino" w:hAnsi="Palatino" w:cs="Arial"/>
          <w:color w:val="000000" w:themeColor="text1"/>
          <w:szCs w:val="22"/>
        </w:rPr>
        <w:t>;</w:t>
      </w:r>
      <w:r w:rsidRPr="00C06104">
        <w:rPr>
          <w:rFonts w:ascii="Palatino" w:hAnsi="Palatino" w:cs="Arial"/>
          <w:szCs w:val="22"/>
        </w:rPr>
        <w:t xml:space="preserve"> </w:t>
      </w:r>
      <w:r w:rsidR="00021C09">
        <w:rPr>
          <w:rFonts w:ascii="Palatino" w:hAnsi="Palatino" w:cs="Arial"/>
          <w:color w:val="000000" w:themeColor="text1"/>
          <w:szCs w:val="22"/>
        </w:rPr>
        <w:t>Figures 7</w:t>
      </w:r>
      <w:ins w:id="30" w:author="Xin Li" w:date="2013-02-03T12:10:00Z">
        <w:r w:rsidR="00021C09">
          <w:rPr>
            <w:rFonts w:ascii="Palatino" w:hAnsi="Palatino" w:cs="Arial"/>
            <w:color w:val="000000" w:themeColor="text1"/>
            <w:szCs w:val="22"/>
          </w:rPr>
          <w:t>B</w:t>
        </w:r>
      </w:ins>
      <w:del w:id="31" w:author="Xin Li" w:date="2013-02-03T12:10:00Z">
        <w:r w:rsidRPr="00C06104" w:rsidDel="00021C09">
          <w:rPr>
            <w:rFonts w:ascii="Palatino" w:hAnsi="Palatino" w:cs="Arial"/>
            <w:color w:val="000000" w:themeColor="text1"/>
            <w:szCs w:val="22"/>
          </w:rPr>
          <w:delText>A</w:delText>
        </w:r>
      </w:del>
      <w:del w:id="32" w:author="Xin Li" w:date="2013-02-03T12:11:00Z">
        <w:r w:rsidRPr="00C06104" w:rsidDel="00021C09">
          <w:rPr>
            <w:rFonts w:ascii="Palatino" w:hAnsi="Palatino" w:cs="Arial"/>
            <w:color w:val="000000" w:themeColor="text1"/>
            <w:szCs w:val="22"/>
          </w:rPr>
          <w:delText xml:space="preserve"> and S4</w:delText>
        </w:r>
      </w:del>
      <w:r w:rsidRPr="00C06104">
        <w:rPr>
          <w:rFonts w:ascii="Palatino" w:hAnsi="Palatino" w:cs="Arial"/>
          <w:color w:val="000000" w:themeColor="text1"/>
          <w:szCs w:val="22"/>
        </w:rPr>
        <w:t>). Th</w:t>
      </w:r>
      <w:r w:rsidR="008D5BD8">
        <w:rPr>
          <w:rFonts w:ascii="Palatino" w:hAnsi="Palatino" w:cs="Arial"/>
          <w:color w:val="000000" w:themeColor="text1"/>
          <w:szCs w:val="22"/>
        </w:rPr>
        <w:t>e</w:t>
      </w:r>
      <w:r w:rsidRPr="00C06104">
        <w:rPr>
          <w:rFonts w:ascii="Palatino" w:hAnsi="Palatino" w:cs="Arial"/>
          <w:color w:val="000000" w:themeColor="text1"/>
          <w:szCs w:val="22"/>
        </w:rPr>
        <w:t xml:space="preserve"> </w:t>
      </w:r>
      <w:r w:rsidRPr="00C06104">
        <w:rPr>
          <w:rFonts w:ascii="Palatino" w:hAnsi="Palatino" w:cs="Arial"/>
          <w:i/>
          <w:color w:val="000000" w:themeColor="text1"/>
          <w:szCs w:val="22"/>
        </w:rPr>
        <w:t xml:space="preserve">A-Myb </w:t>
      </w:r>
      <w:r w:rsidRPr="00C06104">
        <w:rPr>
          <w:rFonts w:ascii="Palatino" w:hAnsi="Palatino" w:cs="Arial"/>
          <w:color w:val="000000" w:themeColor="text1"/>
          <w:szCs w:val="22"/>
        </w:rPr>
        <w:t xml:space="preserve">mutant </w:t>
      </w:r>
      <w:r w:rsidR="003F5B35" w:rsidRPr="00C06104">
        <w:rPr>
          <w:rFonts w:ascii="Palatino" w:hAnsi="Palatino" w:cs="Arial"/>
          <w:color w:val="000000" w:themeColor="text1"/>
          <w:szCs w:val="22"/>
        </w:rPr>
        <w:t>fails to produce the high level</w:t>
      </w:r>
      <w:r w:rsidRPr="00C06104">
        <w:rPr>
          <w:rFonts w:ascii="Palatino" w:hAnsi="Palatino" w:cs="Arial"/>
          <w:color w:val="000000" w:themeColor="text1"/>
          <w:szCs w:val="22"/>
        </w:rPr>
        <w:t xml:space="preserve"> of A-MYB protein observed in wild-type testes at the late pachytene stage of meiosis</w:t>
      </w:r>
      <w:r w:rsidR="00C37D35">
        <w:rPr>
          <w:rFonts w:ascii="Palatino" w:hAnsi="Palatino" w:cs="Arial"/>
          <w:color w:val="000000" w:themeColor="text1"/>
          <w:szCs w:val="22"/>
        </w:rPr>
        <w:t xml:space="preserve"> </w:t>
      </w:r>
      <w:r w:rsidR="00C37D35" w:rsidRPr="00C06104">
        <w:rPr>
          <w:rFonts w:ascii="Palatino" w:hAnsi="Palatino" w:cs="Arial"/>
          <w:color w:val="000000" w:themeColor="text1"/>
          <w:szCs w:val="22"/>
        </w:rPr>
        <w:fldChar w:fldCharType="begin"/>
      </w:r>
      <w:r w:rsidR="00C37D35" w:rsidRPr="00C06104">
        <w:rPr>
          <w:rFonts w:ascii="Palatino" w:hAnsi="Palatino" w:cs="Arial"/>
          <w:color w:val="000000" w:themeColor="text1"/>
          <w:szCs w:val="22"/>
        </w:rPr>
        <w:instrText>ADDIN BEC{Bolcun-Filas et al., 2011, #43995}</w:instrText>
      </w:r>
      <w:r w:rsidR="00C37D35" w:rsidRPr="00C06104">
        <w:rPr>
          <w:rFonts w:ascii="Palatino" w:hAnsi="Palatino" w:cs="Arial"/>
          <w:color w:val="000000" w:themeColor="text1"/>
          <w:szCs w:val="22"/>
        </w:rPr>
        <w:fldChar w:fldCharType="separate"/>
      </w:r>
      <w:r w:rsidR="00C37D35" w:rsidRPr="00C06104">
        <w:rPr>
          <w:rFonts w:ascii="Palatino" w:hAnsi="Palatino" w:cs="Arial"/>
          <w:color w:val="000000" w:themeColor="text1"/>
          <w:szCs w:val="22"/>
        </w:rPr>
        <w:t>(Bolcun-Filas et al., 2011)</w:t>
      </w:r>
      <w:r w:rsidR="00C37D35" w:rsidRPr="00C06104">
        <w:rPr>
          <w:rFonts w:ascii="Palatino" w:hAnsi="Palatino" w:cs="Arial"/>
          <w:color w:val="000000" w:themeColor="text1"/>
          <w:szCs w:val="22"/>
        </w:rPr>
        <w:fldChar w:fldCharType="end"/>
      </w:r>
      <w:r w:rsidRPr="00C06104">
        <w:rPr>
          <w:rFonts w:ascii="Palatino" w:hAnsi="Palatino" w:cs="Arial"/>
          <w:color w:val="000000" w:themeColor="text1"/>
          <w:szCs w:val="22"/>
        </w:rPr>
        <w:t>. Instead,</w:t>
      </w:r>
      <w:r w:rsidRPr="00C06104">
        <w:rPr>
          <w:rFonts w:ascii="Palatino" w:hAnsi="Palatino" w:cs="Arial"/>
          <w:szCs w:val="22"/>
        </w:rPr>
        <w:t xml:space="preserve"> A-MYB protein never becom</w:t>
      </w:r>
      <w:r w:rsidR="003F5B35" w:rsidRPr="00C06104">
        <w:rPr>
          <w:rFonts w:ascii="Palatino" w:hAnsi="Palatino" w:cs="Arial"/>
          <w:szCs w:val="22"/>
        </w:rPr>
        <w:t>es more abundant than the level</w:t>
      </w:r>
      <w:r w:rsidRPr="00C06104">
        <w:rPr>
          <w:rFonts w:ascii="Palatino" w:hAnsi="Palatino" w:cs="Arial"/>
          <w:szCs w:val="22"/>
        </w:rPr>
        <w:t xml:space="preserve"> achieved in wild-type testes by the beginning of the pachytene stage</w:t>
      </w:r>
      <w:r w:rsidRPr="00C06104">
        <w:rPr>
          <w:rFonts w:ascii="Palatino" w:hAnsi="Palatino" w:cs="Arial"/>
          <w:color w:val="000000" w:themeColor="text1"/>
          <w:szCs w:val="22"/>
        </w:rPr>
        <w:t xml:space="preserve">. While the lower level of A-MYB in the </w:t>
      </w:r>
      <w:r w:rsidRPr="00C06104">
        <w:rPr>
          <w:rFonts w:ascii="Palatino" w:hAnsi="Palatino" w:cs="Arial"/>
          <w:i/>
          <w:color w:val="000000" w:themeColor="text1"/>
          <w:szCs w:val="22"/>
        </w:rPr>
        <w:t xml:space="preserve">A-Myb </w:t>
      </w:r>
      <w:r w:rsidRPr="00C06104">
        <w:rPr>
          <w:rFonts w:ascii="Palatino" w:hAnsi="Palatino" w:cs="Arial"/>
          <w:color w:val="000000" w:themeColor="text1"/>
          <w:szCs w:val="22"/>
        </w:rPr>
        <w:t xml:space="preserve">mutant may reflect instability of the mutant protein, a simpler explanation is that </w:t>
      </w:r>
      <w:r w:rsidR="00511565" w:rsidRPr="00C06104">
        <w:rPr>
          <w:rFonts w:ascii="Palatino" w:hAnsi="Palatino" w:cs="Arial"/>
          <w:color w:val="000000" w:themeColor="text1"/>
          <w:szCs w:val="22"/>
        </w:rPr>
        <w:t>mutant A-MYB</w:t>
      </w:r>
      <w:r w:rsidRPr="00C06104">
        <w:rPr>
          <w:rFonts w:ascii="Palatino" w:hAnsi="Palatino" w:cs="Arial"/>
          <w:color w:val="000000" w:themeColor="text1"/>
          <w:szCs w:val="22"/>
        </w:rPr>
        <w:t xml:space="preserve"> cannot </w:t>
      </w:r>
      <w:r w:rsidR="00634528" w:rsidRPr="00C06104">
        <w:rPr>
          <w:rFonts w:ascii="Palatino" w:hAnsi="Palatino" w:cs="Arial"/>
          <w:color w:val="000000" w:themeColor="text1"/>
          <w:szCs w:val="22"/>
        </w:rPr>
        <w:t xml:space="preserve">activate </w:t>
      </w:r>
      <w:r w:rsidRPr="00C06104">
        <w:rPr>
          <w:rFonts w:ascii="Palatino" w:hAnsi="Palatino" w:cs="Arial"/>
          <w:i/>
          <w:color w:val="000000" w:themeColor="text1"/>
          <w:szCs w:val="22"/>
        </w:rPr>
        <w:t>A-Myb</w:t>
      </w:r>
      <w:r w:rsidRPr="00C06104">
        <w:rPr>
          <w:rFonts w:ascii="Palatino" w:hAnsi="Palatino" w:cs="Arial"/>
          <w:color w:val="000000" w:themeColor="text1"/>
          <w:szCs w:val="22"/>
        </w:rPr>
        <w:t xml:space="preserve"> </w:t>
      </w:r>
      <w:r w:rsidR="00634528" w:rsidRPr="00C06104">
        <w:rPr>
          <w:rFonts w:ascii="Palatino" w:hAnsi="Palatino" w:cs="Arial"/>
          <w:color w:val="000000" w:themeColor="text1"/>
          <w:szCs w:val="22"/>
        </w:rPr>
        <w:t>transcription</w:t>
      </w:r>
      <w:r w:rsidRPr="00C06104">
        <w:rPr>
          <w:rFonts w:ascii="Palatino" w:hAnsi="Palatino" w:cs="Arial"/>
          <w:color w:val="000000" w:themeColor="text1"/>
          <w:szCs w:val="22"/>
        </w:rPr>
        <w:t>.</w:t>
      </w:r>
    </w:p>
    <w:p w14:paraId="426F34A8" w14:textId="77777777" w:rsidR="00D94BA9" w:rsidRPr="00C06104" w:rsidRDefault="00D94BA9" w:rsidP="00D94BA9">
      <w:pPr>
        <w:keepNext/>
        <w:spacing w:before="240" w:after="120" w:line="480" w:lineRule="exact"/>
        <w:rPr>
          <w:rFonts w:ascii="Palatino" w:hAnsi="Palatino" w:cs="Arial"/>
          <w:b/>
          <w:szCs w:val="22"/>
        </w:rPr>
      </w:pPr>
      <w:r w:rsidRPr="00C06104">
        <w:rPr>
          <w:rFonts w:ascii="Palatino" w:hAnsi="Palatino" w:cs="Arial"/>
          <w:b/>
          <w:szCs w:val="22"/>
        </w:rPr>
        <w:t>Feed-Forward Regulation of piRNA Production is Evolutionarily Conserved</w:t>
      </w:r>
    </w:p>
    <w:p w14:paraId="3F43F98E" w14:textId="1A28CA58" w:rsidR="00D94BA9" w:rsidRPr="00C06104" w:rsidRDefault="00D94BA9" w:rsidP="00D94BA9">
      <w:pPr>
        <w:spacing w:line="480" w:lineRule="exact"/>
        <w:rPr>
          <w:rFonts w:ascii="Palatino" w:hAnsi="Palatino"/>
        </w:rPr>
      </w:pPr>
      <w:r w:rsidRPr="00C06104">
        <w:rPr>
          <w:rFonts w:ascii="Palatino" w:hAnsi="Palatino"/>
        </w:rPr>
        <w:t xml:space="preserve">Is </w:t>
      </w:r>
      <w:r w:rsidR="004E4B52" w:rsidRPr="00C06104">
        <w:rPr>
          <w:rFonts w:ascii="Palatino" w:hAnsi="Palatino"/>
        </w:rPr>
        <w:t>A-MYB</w:t>
      </w:r>
      <w:r w:rsidRPr="00C06104">
        <w:rPr>
          <w:rFonts w:ascii="Palatino" w:hAnsi="Palatino"/>
        </w:rPr>
        <w:t xml:space="preserve">-mediated, feed-forward control a general feature of regulation of piRNA production among vertebrates? To test whether </w:t>
      </w:r>
      <w:r w:rsidR="004E4B52" w:rsidRPr="00C06104">
        <w:rPr>
          <w:rFonts w:ascii="Palatino" w:hAnsi="Palatino"/>
        </w:rPr>
        <w:t>A-MYB</w:t>
      </w:r>
      <w:r w:rsidRPr="00C06104">
        <w:rPr>
          <w:rFonts w:ascii="Palatino" w:hAnsi="Palatino"/>
        </w:rPr>
        <w:t xml:space="preserve"> control of piRNA </w:t>
      </w:r>
      <w:r w:rsidR="00011F10">
        <w:rPr>
          <w:rFonts w:ascii="Palatino" w:hAnsi="Palatino"/>
        </w:rPr>
        <w:t>precursor</w:t>
      </w:r>
      <w:r w:rsidRPr="00C06104">
        <w:rPr>
          <w:rFonts w:ascii="Palatino" w:hAnsi="Palatino"/>
        </w:rPr>
        <w:t xml:space="preserve"> transcription is evolutionarily conserved, we used high-throughput sequencing to identify piRNAs in adult rooster testes. Birds and mammals diverge</w:t>
      </w:r>
      <w:r w:rsidR="00C25F3E">
        <w:rPr>
          <w:rFonts w:ascii="Palatino" w:hAnsi="Palatino"/>
        </w:rPr>
        <w:t>d</w:t>
      </w:r>
      <w:r w:rsidRPr="00C06104">
        <w:rPr>
          <w:rFonts w:ascii="Palatino" w:hAnsi="Palatino"/>
        </w:rPr>
        <w:t xml:space="preserve"> 330 million years ago </w:t>
      </w:r>
      <w:r w:rsidRPr="00C06104">
        <w:rPr>
          <w:rFonts w:ascii="Palatino" w:hAnsi="Palatino"/>
        </w:rPr>
        <w:fldChar w:fldCharType="begin"/>
      </w:r>
      <w:r w:rsidRPr="00C06104">
        <w:rPr>
          <w:rFonts w:ascii="Palatino" w:hAnsi="Palatino"/>
        </w:rPr>
        <w:instrText>ADDIN BEC{Bent</w:instrText>
      </w:r>
      <w:r w:rsidR="004537FF" w:rsidRPr="00C06104">
        <w:rPr>
          <w:rFonts w:ascii="Palatino" w:hAnsi="Palatino"/>
        </w:rPr>
        <w:instrText>on and Donoghue, 2007, #74538}</w:instrText>
      </w:r>
      <w:r w:rsidRPr="00C06104">
        <w:rPr>
          <w:rFonts w:ascii="Palatino" w:hAnsi="Palatino"/>
        </w:rPr>
        <w:fldChar w:fldCharType="separate"/>
      </w:r>
      <w:r w:rsidR="004537FF" w:rsidRPr="00C06104">
        <w:rPr>
          <w:rFonts w:ascii="Palatino" w:hAnsi="Palatino"/>
        </w:rPr>
        <w:t>(Benton and Donoghue, 2007)</w:t>
      </w:r>
      <w:r w:rsidRPr="00C06104">
        <w:rPr>
          <w:rFonts w:ascii="Palatino" w:hAnsi="Palatino"/>
        </w:rPr>
        <w:fldChar w:fldCharType="end"/>
      </w:r>
      <w:r w:rsidRPr="00C06104">
        <w:rPr>
          <w:rFonts w:ascii="Palatino" w:hAnsi="Palatino"/>
        </w:rPr>
        <w:t xml:space="preserve">. After removing the sequences of identifiable miRNAs </w:t>
      </w:r>
      <w:r w:rsidRPr="00C06104">
        <w:rPr>
          <w:rFonts w:ascii="Palatino" w:hAnsi="Palatino"/>
        </w:rPr>
        <w:fldChar w:fldCharType="begin"/>
      </w:r>
      <w:r w:rsidRPr="00C06104">
        <w:rPr>
          <w:rFonts w:ascii="Palatino" w:hAnsi="Palatino"/>
        </w:rPr>
        <w:instrText>ADDIN BEC{Burnside et al., 2008, #1848}</w:instrText>
      </w:r>
      <w:r w:rsidRPr="00C06104">
        <w:rPr>
          <w:rFonts w:ascii="Palatino" w:hAnsi="Palatino"/>
        </w:rPr>
        <w:fldChar w:fldCharType="separate"/>
      </w:r>
      <w:r w:rsidRPr="00C06104">
        <w:rPr>
          <w:rFonts w:ascii="Palatino" w:hAnsi="Palatino"/>
        </w:rPr>
        <w:t>(Burnside et al., 2008)</w:t>
      </w:r>
      <w:r w:rsidRPr="00C06104">
        <w:rPr>
          <w:rFonts w:ascii="Palatino" w:hAnsi="Palatino"/>
        </w:rPr>
        <w:fldChar w:fldCharType="end"/>
      </w:r>
      <w:ins w:id="33" w:author="Xin Li" w:date="2013-02-03T12:13:00Z">
        <w:r w:rsidR="00021C09">
          <w:rPr>
            <w:rFonts w:ascii="Palatino" w:hAnsi="Palatino"/>
          </w:rPr>
          <w:t xml:space="preserve"> and known non-coding RNAs</w:t>
        </w:r>
      </w:ins>
      <w:r w:rsidRPr="00C06104">
        <w:rPr>
          <w:rFonts w:ascii="Palatino" w:hAnsi="Palatino"/>
        </w:rPr>
        <w:t xml:space="preserve">, total small RNA from </w:t>
      </w:r>
      <w:r w:rsidR="004537FF">
        <w:rPr>
          <w:rFonts w:ascii="Palatino" w:hAnsi="Palatino"/>
        </w:rPr>
        <w:t xml:space="preserve">the </w:t>
      </w:r>
      <w:r w:rsidRPr="00C06104">
        <w:rPr>
          <w:rFonts w:ascii="Palatino" w:hAnsi="Palatino"/>
        </w:rPr>
        <w:t>adult rooster test</w:t>
      </w:r>
      <w:r w:rsidR="004A2B6B">
        <w:rPr>
          <w:rFonts w:ascii="Palatino" w:hAnsi="Palatino"/>
        </w:rPr>
        <w:t>i</w:t>
      </w:r>
      <w:r w:rsidRPr="00C06104">
        <w:rPr>
          <w:rFonts w:ascii="Palatino" w:hAnsi="Palatino"/>
        </w:rPr>
        <w:t>s showed two peaks, at 23 and 25</w:t>
      </w:r>
      <w:r w:rsidR="004537FF">
        <w:rPr>
          <w:rFonts w:ascii="Palatino" w:hAnsi="Palatino" w:cs="Arial"/>
          <w:color w:val="000000" w:themeColor="text1"/>
          <w:szCs w:val="22"/>
        </w:rPr>
        <w:t xml:space="preserve"> </w:t>
      </w:r>
      <w:proofErr w:type="gramStart"/>
      <w:r w:rsidR="004537FF">
        <w:rPr>
          <w:rFonts w:ascii="Palatino" w:hAnsi="Palatino" w:cs="Arial"/>
          <w:color w:val="000000" w:themeColor="text1"/>
          <w:szCs w:val="22"/>
        </w:rPr>
        <w:t>nt</w:t>
      </w:r>
      <w:proofErr w:type="gramEnd"/>
      <w:r w:rsidR="004537FF">
        <w:rPr>
          <w:rFonts w:ascii="Palatino" w:hAnsi="Palatino" w:cs="Arial"/>
          <w:color w:val="000000" w:themeColor="text1"/>
          <w:szCs w:val="22"/>
        </w:rPr>
        <w:t xml:space="preserve"> (Figure </w:t>
      </w:r>
      <w:r w:rsidR="00315456">
        <w:rPr>
          <w:rFonts w:ascii="Palatino" w:hAnsi="Palatino" w:cs="Arial"/>
          <w:color w:val="000000" w:themeColor="text1"/>
          <w:szCs w:val="22"/>
        </w:rPr>
        <w:t>8A</w:t>
      </w:r>
      <w:r w:rsidRPr="00C06104">
        <w:rPr>
          <w:rFonts w:ascii="Palatino" w:hAnsi="Palatino" w:cs="Arial"/>
          <w:color w:val="000000" w:themeColor="text1"/>
          <w:szCs w:val="22"/>
        </w:rPr>
        <w:t xml:space="preserve">). When the RNA was oxidized before preparing it for sequencing, only a single 25 </w:t>
      </w:r>
      <w:proofErr w:type="gramStart"/>
      <w:r w:rsidRPr="00C06104">
        <w:rPr>
          <w:rFonts w:ascii="Palatino" w:hAnsi="Palatino" w:cs="Arial"/>
          <w:color w:val="000000" w:themeColor="text1"/>
          <w:szCs w:val="22"/>
        </w:rPr>
        <w:t>nt</w:t>
      </w:r>
      <w:proofErr w:type="gramEnd"/>
      <w:r w:rsidRPr="00C06104">
        <w:rPr>
          <w:rFonts w:ascii="Palatino" w:hAnsi="Palatino" w:cs="Arial"/>
          <w:color w:val="000000" w:themeColor="text1"/>
          <w:szCs w:val="22"/>
        </w:rPr>
        <w:t xml:space="preserve"> peak remained, consistent with the 25 nt small RNAs corresponding to piRNAs containing 2</w:t>
      </w:r>
      <w:r w:rsidR="00E709F2" w:rsidRPr="00C06104">
        <w:rPr>
          <w:rFonts w:ascii="Palatino" w:hAnsi="Palatino" w:cs="Arial"/>
          <w:color w:val="000000" w:themeColor="text1"/>
          <w:szCs w:val="22"/>
        </w:rPr>
        <w:t>′</w:t>
      </w:r>
      <w:r w:rsidRPr="00C06104">
        <w:rPr>
          <w:rFonts w:ascii="Palatino" w:hAnsi="Palatino" w:cs="Arial"/>
          <w:color w:val="000000" w:themeColor="text1"/>
          <w:szCs w:val="22"/>
        </w:rPr>
        <w:t>-</w:t>
      </w:r>
      <w:r w:rsidRPr="00C06104">
        <w:rPr>
          <w:rFonts w:ascii="Palatino" w:hAnsi="Palatino" w:cs="Arial"/>
          <w:i/>
          <w:color w:val="000000" w:themeColor="text1"/>
          <w:szCs w:val="22"/>
        </w:rPr>
        <w:t>O</w:t>
      </w:r>
      <w:r w:rsidRPr="00C06104">
        <w:rPr>
          <w:rFonts w:ascii="Palatino" w:hAnsi="Palatino" w:cs="Arial"/>
          <w:color w:val="000000" w:themeColor="text1"/>
          <w:szCs w:val="22"/>
        </w:rPr>
        <w:t>-methyl</w:t>
      </w:r>
      <w:r w:rsidR="00F45350">
        <w:rPr>
          <w:rFonts w:ascii="Palatino" w:hAnsi="Palatino" w:cs="Arial"/>
          <w:color w:val="000000" w:themeColor="text1"/>
          <w:szCs w:val="22"/>
        </w:rPr>
        <w:t>-</w:t>
      </w:r>
      <w:r w:rsidRPr="00C06104">
        <w:rPr>
          <w:rFonts w:ascii="Palatino" w:hAnsi="Palatino" w:cs="Arial"/>
          <w:color w:val="000000" w:themeColor="text1"/>
          <w:szCs w:val="22"/>
        </w:rPr>
        <w:t>modified</w:t>
      </w:r>
      <w:r w:rsidR="00F45350">
        <w:rPr>
          <w:rFonts w:ascii="Palatino" w:hAnsi="Palatino" w:cs="Arial"/>
          <w:color w:val="000000" w:themeColor="text1"/>
          <w:szCs w:val="22"/>
        </w:rPr>
        <w:t>,</w:t>
      </w:r>
      <w:r w:rsidRPr="00C06104">
        <w:rPr>
          <w:rFonts w:ascii="Palatino" w:hAnsi="Palatino" w:cs="Arial"/>
          <w:color w:val="000000" w:themeColor="text1"/>
          <w:szCs w:val="22"/>
        </w:rPr>
        <w:t xml:space="preserve"> 3′ termini. These longer, oxidation-resistant s</w:t>
      </w:r>
      <w:r w:rsidR="008F182A">
        <w:rPr>
          <w:rFonts w:ascii="Palatino" w:hAnsi="Palatino" w:cs="Arial"/>
          <w:color w:val="000000" w:themeColor="text1"/>
          <w:szCs w:val="22"/>
        </w:rPr>
        <w:t>pecies typically began with</w:t>
      </w:r>
      <w:r w:rsidRPr="00C06104">
        <w:rPr>
          <w:rFonts w:ascii="Palatino" w:hAnsi="Palatino" w:cs="Arial"/>
          <w:color w:val="000000" w:themeColor="text1"/>
          <w:szCs w:val="22"/>
        </w:rPr>
        <w:t xml:space="preserve"> uracil</w:t>
      </w:r>
      <w:r w:rsidRPr="00C06104">
        <w:rPr>
          <w:rFonts w:ascii="Palatino" w:hAnsi="Palatino" w:cs="Arial"/>
          <w:color w:val="000000" w:themeColor="text1"/>
        </w:rPr>
        <w:t xml:space="preserve"> (62% of species and 65% of reads; Figure </w:t>
      </w:r>
      <w:r w:rsidR="00315456">
        <w:rPr>
          <w:rFonts w:ascii="Palatino" w:hAnsi="Palatino" w:cs="Arial"/>
          <w:color w:val="000000" w:themeColor="text1"/>
        </w:rPr>
        <w:t>8B</w:t>
      </w:r>
      <w:r w:rsidRPr="00C06104">
        <w:rPr>
          <w:rFonts w:ascii="Palatino" w:hAnsi="Palatino" w:cs="Arial"/>
          <w:color w:val="000000" w:themeColor="text1"/>
        </w:rPr>
        <w:t xml:space="preserve">), and </w:t>
      </w:r>
      <w:r w:rsidR="004071BF">
        <w:rPr>
          <w:rFonts w:ascii="Palatino" w:hAnsi="Palatino" w:cs="Arial"/>
          <w:color w:val="000000" w:themeColor="text1"/>
        </w:rPr>
        <w:t>we</w:t>
      </w:r>
      <w:r w:rsidRPr="00C06104">
        <w:rPr>
          <w:rFonts w:ascii="Palatino" w:hAnsi="Palatino" w:cs="Arial"/>
          <w:color w:val="000000" w:themeColor="text1"/>
        </w:rPr>
        <w:t xml:space="preserve"> detected a significant Ping-Pong amplification signature (</w:t>
      </w:r>
      <w:r w:rsidR="000E7127" w:rsidRPr="00C06104">
        <w:rPr>
          <w:rFonts w:ascii="Palatino" w:hAnsi="Palatino" w:cs="Arial"/>
          <w:i/>
          <w:color w:val="000000" w:themeColor="text1"/>
        </w:rPr>
        <w:t>Z</w:t>
      </w:r>
      <w:r w:rsidR="008F182A">
        <w:rPr>
          <w:rFonts w:ascii="Palatino" w:hAnsi="Palatino" w:cs="Arial"/>
          <w:color w:val="000000" w:themeColor="text1"/>
        </w:rPr>
        <w:t>-score = 31</w:t>
      </w:r>
      <w:r w:rsidR="000E7127">
        <w:rPr>
          <w:rFonts w:ascii="Palatino" w:hAnsi="Palatino" w:cs="Arial"/>
          <w:color w:val="000000" w:themeColor="text1"/>
        </w:rPr>
        <w:t xml:space="preserve">; </w:t>
      </w:r>
      <w:r w:rsidRPr="00C06104">
        <w:rPr>
          <w:rFonts w:ascii="Palatino" w:hAnsi="Palatino" w:cs="Arial"/>
          <w:color w:val="000000" w:themeColor="text1"/>
        </w:rPr>
        <w:t xml:space="preserve">Figure </w:t>
      </w:r>
      <w:r w:rsidR="00315456">
        <w:rPr>
          <w:rFonts w:ascii="Palatino" w:hAnsi="Palatino" w:cs="Arial"/>
          <w:color w:val="000000" w:themeColor="text1"/>
        </w:rPr>
        <w:t>8C</w:t>
      </w:r>
      <w:r w:rsidRPr="00C06104">
        <w:rPr>
          <w:rFonts w:ascii="Palatino" w:hAnsi="Palatino" w:cs="Arial"/>
          <w:color w:val="000000" w:themeColor="text1"/>
        </w:rPr>
        <w:t xml:space="preserve">). </w:t>
      </w:r>
      <w:r w:rsidRPr="00C06104">
        <w:rPr>
          <w:rFonts w:ascii="Palatino" w:hAnsi="Palatino" w:cs="Arial"/>
          <w:color w:val="000000" w:themeColor="text1"/>
          <w:szCs w:val="22"/>
        </w:rPr>
        <w:t xml:space="preserve">We conclude that the oxidation </w:t>
      </w:r>
      <w:r w:rsidRPr="00C06104">
        <w:rPr>
          <w:rFonts w:ascii="Palatino" w:hAnsi="Palatino" w:cs="Arial"/>
          <w:color w:val="000000" w:themeColor="text1"/>
        </w:rPr>
        <w:t>resistant, 24–30</w:t>
      </w:r>
      <w:r w:rsidR="00E643EB">
        <w:rPr>
          <w:rFonts w:ascii="Palatino" w:hAnsi="Palatino" w:cs="Arial"/>
          <w:color w:val="000000" w:themeColor="text1"/>
          <w:szCs w:val="22"/>
        </w:rPr>
        <w:t xml:space="preserve"> </w:t>
      </w:r>
      <w:proofErr w:type="gramStart"/>
      <w:r w:rsidR="00E643EB">
        <w:rPr>
          <w:rFonts w:ascii="Palatino" w:hAnsi="Palatino" w:cs="Arial"/>
          <w:color w:val="000000" w:themeColor="text1"/>
          <w:szCs w:val="22"/>
        </w:rPr>
        <w:t>nt</w:t>
      </w:r>
      <w:proofErr w:type="gramEnd"/>
      <w:r w:rsidR="00E643EB">
        <w:rPr>
          <w:rFonts w:ascii="Palatino" w:hAnsi="Palatino" w:cs="Arial"/>
          <w:color w:val="000000" w:themeColor="text1"/>
          <w:szCs w:val="22"/>
        </w:rPr>
        <w:t xml:space="preserve"> long</w:t>
      </w:r>
      <w:r w:rsidRPr="00C06104">
        <w:rPr>
          <w:rFonts w:ascii="Palatino" w:hAnsi="Palatino" w:cs="Arial"/>
          <w:color w:val="000000" w:themeColor="text1"/>
          <w:szCs w:val="22"/>
        </w:rPr>
        <w:t xml:space="preserve"> small RNAs correspond to</w:t>
      </w:r>
      <w:r w:rsidR="00E018F0">
        <w:rPr>
          <w:rFonts w:ascii="Palatino" w:hAnsi="Palatino" w:cs="Arial"/>
          <w:color w:val="000000" w:themeColor="text1"/>
          <w:szCs w:val="22"/>
        </w:rPr>
        <w:t xml:space="preserve"> rooster piRNAs. Like piRNAs </w:t>
      </w:r>
      <w:r w:rsidRPr="00C06104">
        <w:rPr>
          <w:rFonts w:ascii="Palatino" w:hAnsi="Palatino" w:cs="Arial"/>
          <w:color w:val="000000" w:themeColor="text1"/>
          <w:szCs w:val="22"/>
        </w:rPr>
        <w:t>general</w:t>
      </w:r>
      <w:r w:rsidR="00E018F0">
        <w:rPr>
          <w:rFonts w:ascii="Palatino" w:hAnsi="Palatino" w:cs="Arial"/>
          <w:color w:val="000000" w:themeColor="text1"/>
          <w:szCs w:val="22"/>
        </w:rPr>
        <w:t>ly</w:t>
      </w:r>
      <w:r w:rsidRPr="00C06104">
        <w:rPr>
          <w:rFonts w:ascii="Palatino" w:hAnsi="Palatino" w:cs="Arial"/>
          <w:color w:val="000000" w:themeColor="text1"/>
          <w:szCs w:val="22"/>
        </w:rPr>
        <w:t>, rooster piRNAs are diverse, with 5,742,529 species present among 81,121,893</w:t>
      </w:r>
      <w:r w:rsidR="00CF5114">
        <w:rPr>
          <w:rFonts w:ascii="Palatino" w:hAnsi="Palatino" w:cs="Arial"/>
          <w:color w:val="000000" w:themeColor="text1"/>
          <w:szCs w:val="22"/>
        </w:rPr>
        <w:t xml:space="preserve"> genome-mapping reads</w:t>
      </w:r>
      <w:r w:rsidR="00D62882">
        <w:rPr>
          <w:rFonts w:ascii="Palatino" w:hAnsi="Palatino" w:cs="Arial"/>
          <w:color w:val="000000" w:themeColor="text1"/>
          <w:szCs w:val="22"/>
        </w:rPr>
        <w:t>. Like mouse pachytene piRNAs</w:t>
      </w:r>
      <w:r w:rsidRPr="00C06104">
        <w:rPr>
          <w:rFonts w:ascii="Palatino" w:hAnsi="Palatino" w:cs="Arial"/>
          <w:color w:val="000000" w:themeColor="text1"/>
          <w:szCs w:val="22"/>
        </w:rPr>
        <w:t xml:space="preserve">, 70% of piRNAs </w:t>
      </w:r>
      <w:r w:rsidR="00B741E6" w:rsidRPr="00C06104">
        <w:rPr>
          <w:rFonts w:ascii="Palatino" w:hAnsi="Palatino" w:cs="Arial"/>
          <w:color w:val="000000" w:themeColor="text1"/>
          <w:szCs w:val="22"/>
        </w:rPr>
        <w:t xml:space="preserve">from adult rooster testes </w:t>
      </w:r>
      <w:r w:rsidRPr="00C06104">
        <w:rPr>
          <w:rFonts w:ascii="Palatino" w:hAnsi="Palatino" w:cs="Arial"/>
          <w:color w:val="000000" w:themeColor="text1"/>
          <w:szCs w:val="22"/>
        </w:rPr>
        <w:t>mapped to intergenic regions with no annotation</w:t>
      </w:r>
      <w:r w:rsidR="00085CBA">
        <w:rPr>
          <w:rFonts w:ascii="Palatino" w:hAnsi="Palatino" w:cs="Arial"/>
          <w:color w:val="000000" w:themeColor="text1"/>
          <w:szCs w:val="22"/>
        </w:rPr>
        <w:t>;</w:t>
      </w:r>
      <w:r w:rsidRPr="00C06104">
        <w:rPr>
          <w:rFonts w:ascii="Palatino" w:hAnsi="Palatino" w:cs="Arial"/>
          <w:color w:val="000000" w:themeColor="text1"/>
          <w:szCs w:val="22"/>
        </w:rPr>
        <w:t xml:space="preserve"> 19% mapped to transposons</w:t>
      </w:r>
      <w:r w:rsidR="00EE732E">
        <w:rPr>
          <w:rFonts w:ascii="Palatino" w:hAnsi="Palatino" w:cs="Arial"/>
          <w:color w:val="000000" w:themeColor="text1"/>
          <w:szCs w:val="22"/>
        </w:rPr>
        <w:t>;</w:t>
      </w:r>
      <w:r w:rsidR="00DE0DB3">
        <w:rPr>
          <w:rFonts w:ascii="Palatino" w:hAnsi="Palatino" w:cs="Arial"/>
          <w:color w:val="000000" w:themeColor="text1"/>
          <w:szCs w:val="22"/>
        </w:rPr>
        <w:t xml:space="preserve"> 13%</w:t>
      </w:r>
      <w:r w:rsidRPr="00C06104">
        <w:rPr>
          <w:rFonts w:ascii="Palatino" w:hAnsi="Palatino" w:cs="Arial"/>
          <w:color w:val="000000" w:themeColor="text1"/>
          <w:szCs w:val="22"/>
        </w:rPr>
        <w:t xml:space="preserve"> mapped to protein-coding genes</w:t>
      </w:r>
      <w:r w:rsidR="00EE732E">
        <w:rPr>
          <w:rFonts w:ascii="Palatino" w:hAnsi="Palatino" w:cs="Arial"/>
          <w:color w:val="000000" w:themeColor="text1"/>
          <w:szCs w:val="22"/>
        </w:rPr>
        <w:t xml:space="preserve"> (</w:t>
      </w:r>
      <w:r w:rsidRPr="00C06104">
        <w:rPr>
          <w:rFonts w:ascii="Palatino" w:hAnsi="Palatino" w:cs="Arial"/>
          <w:color w:val="000000" w:themeColor="text1"/>
          <w:szCs w:val="22"/>
        </w:rPr>
        <w:t>5.8% mapped to the mRNA strand, and 3.8% were antisense to the annotated mRNA</w:t>
      </w:r>
      <w:r w:rsidR="00EE732E">
        <w:rPr>
          <w:rFonts w:ascii="Palatino" w:hAnsi="Palatino" w:cs="Arial"/>
          <w:color w:val="000000" w:themeColor="text1"/>
          <w:szCs w:val="22"/>
        </w:rPr>
        <w:t>)</w:t>
      </w:r>
      <w:r w:rsidRPr="00C06104">
        <w:rPr>
          <w:rFonts w:ascii="Palatino" w:hAnsi="Palatino" w:cs="Arial"/>
          <w:color w:val="000000" w:themeColor="text1"/>
          <w:szCs w:val="22"/>
        </w:rPr>
        <w:t>. Of the piRNAs mapping to pr</w:t>
      </w:r>
      <w:r w:rsidR="00085CBA">
        <w:rPr>
          <w:rFonts w:ascii="Palatino" w:hAnsi="Palatino" w:cs="Arial"/>
          <w:color w:val="000000" w:themeColor="text1"/>
          <w:szCs w:val="22"/>
        </w:rPr>
        <w:t>otein-coding genes, &gt;99% derive</w:t>
      </w:r>
      <w:r w:rsidRPr="00C06104">
        <w:rPr>
          <w:rFonts w:ascii="Palatino" w:hAnsi="Palatino" w:cs="Arial"/>
          <w:color w:val="000000" w:themeColor="text1"/>
          <w:szCs w:val="22"/>
        </w:rPr>
        <w:t xml:space="preserve"> from introns. Forty-two percent of piRNA species mapped uniquely to the </w:t>
      </w:r>
      <w:r w:rsidR="00226E14">
        <w:rPr>
          <w:rFonts w:ascii="Palatino" w:hAnsi="Palatino"/>
          <w:i/>
        </w:rPr>
        <w:t>Gallus gallus</w:t>
      </w:r>
      <w:r w:rsidRPr="00C06104">
        <w:rPr>
          <w:rFonts w:ascii="Palatino" w:hAnsi="Palatino"/>
        </w:rPr>
        <w:t xml:space="preserve"> </w:t>
      </w:r>
      <w:r w:rsidRPr="00C06104">
        <w:rPr>
          <w:rFonts w:ascii="Palatino" w:hAnsi="Palatino" w:cs="Arial"/>
          <w:color w:val="000000" w:themeColor="text1"/>
          <w:szCs w:val="22"/>
        </w:rPr>
        <w:t>genome.</w:t>
      </w:r>
    </w:p>
    <w:p w14:paraId="2DC9A556" w14:textId="4012F447" w:rsidR="00D94BA9" w:rsidRPr="00C06104" w:rsidRDefault="00D94BA9" w:rsidP="00D94BA9">
      <w:pPr>
        <w:spacing w:line="480" w:lineRule="exact"/>
        <w:ind w:firstLine="720"/>
        <w:rPr>
          <w:rFonts w:ascii="Palatino" w:hAnsi="Palatino" w:cs="Arial"/>
          <w:color w:val="000000" w:themeColor="text1"/>
          <w:szCs w:val="22"/>
        </w:rPr>
      </w:pPr>
      <w:r w:rsidRPr="00C06104">
        <w:rPr>
          <w:rFonts w:ascii="Palatino" w:hAnsi="Palatino" w:cs="Arial"/>
          <w:color w:val="000000" w:themeColor="text1"/>
          <w:szCs w:val="22"/>
        </w:rPr>
        <w:t xml:space="preserve">Using 24–30 </w:t>
      </w:r>
      <w:proofErr w:type="gramStart"/>
      <w:r w:rsidRPr="00C06104">
        <w:rPr>
          <w:rFonts w:ascii="Palatino" w:hAnsi="Palatino" w:cs="Arial"/>
          <w:color w:val="000000" w:themeColor="text1"/>
          <w:szCs w:val="22"/>
        </w:rPr>
        <w:t>nt</w:t>
      </w:r>
      <w:proofErr w:type="gramEnd"/>
      <w:r w:rsidRPr="00C06104">
        <w:rPr>
          <w:rFonts w:ascii="Palatino" w:hAnsi="Palatino" w:cs="Arial"/>
          <w:color w:val="000000" w:themeColor="text1"/>
          <w:szCs w:val="22"/>
        </w:rPr>
        <w:t xml:space="preserve"> piRNAs from oxidized libraries, </w:t>
      </w:r>
      <w:r w:rsidR="00545674">
        <w:rPr>
          <w:rFonts w:ascii="Palatino" w:hAnsi="Palatino" w:cs="Arial"/>
          <w:color w:val="000000" w:themeColor="text1"/>
          <w:szCs w:val="22"/>
        </w:rPr>
        <w:t xml:space="preserve">we </w:t>
      </w:r>
      <w:r w:rsidRPr="00C06104">
        <w:rPr>
          <w:rFonts w:ascii="Palatino" w:hAnsi="Palatino" w:cs="Arial"/>
          <w:color w:val="000000" w:themeColor="text1"/>
          <w:szCs w:val="22"/>
        </w:rPr>
        <w:t xml:space="preserve">identified </w:t>
      </w:r>
      <w:r w:rsidRPr="00C06104">
        <w:rPr>
          <w:rFonts w:ascii="Palatino" w:hAnsi="Palatino" w:cs="Arial"/>
          <w:szCs w:val="22"/>
        </w:rPr>
        <w:t>327</w:t>
      </w:r>
      <w:r w:rsidRPr="00C06104">
        <w:rPr>
          <w:rFonts w:ascii="Palatino" w:hAnsi="Palatino" w:cs="Arial"/>
          <w:color w:val="000000" w:themeColor="text1"/>
          <w:szCs w:val="22"/>
        </w:rPr>
        <w:t xml:space="preserve"> rooster piRNA clusters (Figure </w:t>
      </w:r>
      <w:r w:rsidR="001E5F2E">
        <w:rPr>
          <w:rFonts w:ascii="Palatino" w:hAnsi="Palatino" w:cs="Arial"/>
          <w:color w:val="000000" w:themeColor="text1"/>
          <w:szCs w:val="22"/>
        </w:rPr>
        <w:t>S8</w:t>
      </w:r>
      <w:r w:rsidRPr="00C06104">
        <w:rPr>
          <w:rFonts w:ascii="Palatino" w:hAnsi="Palatino" w:cs="Arial"/>
          <w:color w:val="000000" w:themeColor="text1"/>
          <w:szCs w:val="22"/>
        </w:rPr>
        <w:t xml:space="preserve">). These account for </w:t>
      </w:r>
      <w:r w:rsidR="00F115DC">
        <w:rPr>
          <w:rFonts w:ascii="Palatino" w:hAnsi="Palatino" w:cs="Arial"/>
          <w:color w:val="000000" w:themeColor="text1"/>
          <w:szCs w:val="22"/>
        </w:rPr>
        <w:t>76</w:t>
      </w:r>
      <w:r w:rsidRPr="00C06104">
        <w:rPr>
          <w:rFonts w:ascii="Palatino" w:hAnsi="Palatino" w:cs="Arial"/>
          <w:color w:val="000000" w:themeColor="text1"/>
          <w:szCs w:val="22"/>
        </w:rPr>
        <w:t xml:space="preserve">% of all uniquely mapping piRNAs. Of the </w:t>
      </w:r>
      <w:r w:rsidRPr="00C06104">
        <w:rPr>
          <w:rFonts w:ascii="Palatino" w:hAnsi="Palatino" w:cs="Arial"/>
          <w:szCs w:val="22"/>
        </w:rPr>
        <w:t>327</w:t>
      </w:r>
      <w:r w:rsidRPr="00C06104">
        <w:rPr>
          <w:rFonts w:ascii="Palatino" w:hAnsi="Palatino" w:cs="Arial"/>
          <w:color w:val="000000" w:themeColor="text1"/>
          <w:szCs w:val="22"/>
        </w:rPr>
        <w:t xml:space="preserve"> clusters, </w:t>
      </w:r>
      <w:r w:rsidR="000228CC">
        <w:rPr>
          <w:rFonts w:ascii="Palatino" w:hAnsi="Palatino" w:cs="Arial"/>
          <w:color w:val="000000" w:themeColor="text1"/>
          <w:szCs w:val="22"/>
        </w:rPr>
        <w:t>25</w:t>
      </w:r>
      <w:r w:rsidRPr="00C06104">
        <w:rPr>
          <w:rFonts w:ascii="Palatino" w:hAnsi="Palatino" w:cs="Arial"/>
          <w:color w:val="000000" w:themeColor="text1"/>
          <w:szCs w:val="22"/>
        </w:rPr>
        <w:t xml:space="preserve"> overlapped with protein-coding genes. To begin to identify the transcription start sites for the rooster piRNA clusters, we analyzed</w:t>
      </w:r>
      <w:r w:rsidRPr="00C06104">
        <w:rPr>
          <w:rFonts w:ascii="Palatino" w:hAnsi="Palatino" w:cs="Arial"/>
          <w:color w:val="000000" w:themeColor="text1"/>
          <w:szCs w:val="22"/>
          <w:lang w:eastAsia="zh-CN"/>
        </w:rPr>
        <w:t xml:space="preserve"> adult rooster testes by H3K4me3 </w:t>
      </w:r>
      <w:r w:rsidRPr="00C06104">
        <w:rPr>
          <w:rFonts w:ascii="Palatino" w:hAnsi="Palatino" w:cs="Arial"/>
          <w:color w:val="000000" w:themeColor="text1"/>
          <w:szCs w:val="22"/>
        </w:rPr>
        <w:t>ChIP-</w:t>
      </w:r>
      <w:r w:rsidR="00895358">
        <w:rPr>
          <w:rFonts w:ascii="Palatino" w:hAnsi="Palatino" w:cs="Arial"/>
          <w:color w:val="000000" w:themeColor="text1"/>
          <w:szCs w:val="22"/>
        </w:rPr>
        <w:t>seq</w:t>
      </w:r>
      <w:r w:rsidRPr="00C06104">
        <w:rPr>
          <w:rFonts w:ascii="Palatino" w:hAnsi="Palatino" w:cs="Arial"/>
          <w:color w:val="000000" w:themeColor="text1"/>
          <w:szCs w:val="22"/>
        </w:rPr>
        <w:t>. More than 8</w:t>
      </w:r>
      <w:r w:rsidR="00F24B6B">
        <w:rPr>
          <w:rFonts w:ascii="Palatino" w:hAnsi="Palatino" w:cs="Arial"/>
          <w:color w:val="000000" w:themeColor="text1"/>
          <w:szCs w:val="22"/>
        </w:rPr>
        <w:t>1</w:t>
      </w:r>
      <w:r w:rsidRPr="00C06104">
        <w:rPr>
          <w:rFonts w:ascii="Palatino" w:hAnsi="Palatino" w:cs="Arial"/>
          <w:color w:val="000000" w:themeColor="text1"/>
          <w:szCs w:val="22"/>
        </w:rPr>
        <w:t>% (2</w:t>
      </w:r>
      <w:r w:rsidR="00412FE6">
        <w:rPr>
          <w:rFonts w:ascii="Palatino" w:hAnsi="Palatino" w:cs="Arial"/>
          <w:color w:val="000000" w:themeColor="text1"/>
          <w:szCs w:val="22"/>
        </w:rPr>
        <w:t>6</w:t>
      </w:r>
      <w:r w:rsidR="00F115DC">
        <w:rPr>
          <w:rFonts w:ascii="Palatino" w:hAnsi="Palatino" w:cs="Arial"/>
          <w:color w:val="000000" w:themeColor="text1"/>
          <w:szCs w:val="22"/>
        </w:rPr>
        <w:t>8</w:t>
      </w:r>
      <w:r w:rsidRPr="00C06104">
        <w:rPr>
          <w:rFonts w:ascii="Palatino" w:hAnsi="Palatino" w:cs="Arial"/>
          <w:color w:val="000000" w:themeColor="text1"/>
          <w:szCs w:val="22"/>
        </w:rPr>
        <w:t>/</w:t>
      </w:r>
      <w:r w:rsidRPr="00C06104">
        <w:rPr>
          <w:rFonts w:ascii="Palatino" w:hAnsi="Palatino" w:cs="Arial"/>
          <w:szCs w:val="22"/>
        </w:rPr>
        <w:t>327</w:t>
      </w:r>
      <w:r w:rsidRPr="00C06104">
        <w:rPr>
          <w:rFonts w:ascii="Palatino" w:hAnsi="Palatino" w:cs="Arial"/>
          <w:color w:val="000000" w:themeColor="text1"/>
          <w:szCs w:val="22"/>
        </w:rPr>
        <w:t xml:space="preserve">) of the clusters contained a readily detectable </w:t>
      </w:r>
      <w:r w:rsidR="00107DB3" w:rsidRPr="00C06104">
        <w:rPr>
          <w:rFonts w:ascii="Palatino" w:hAnsi="Palatino" w:cs="Arial"/>
          <w:color w:val="000000" w:themeColor="text1"/>
          <w:szCs w:val="22"/>
        </w:rPr>
        <w:t>H3K4me3</w:t>
      </w:r>
      <w:r w:rsidR="00A23200" w:rsidRPr="00C06104">
        <w:rPr>
          <w:rFonts w:ascii="Palatino" w:hAnsi="Palatino" w:cs="Arial"/>
          <w:color w:val="000000" w:themeColor="text1"/>
          <w:szCs w:val="22"/>
        </w:rPr>
        <w:t xml:space="preserve"> peak</w:t>
      </w:r>
      <w:r w:rsidRPr="00C06104">
        <w:rPr>
          <w:rFonts w:ascii="Palatino" w:hAnsi="Palatino" w:cs="Arial"/>
          <w:color w:val="000000" w:themeColor="text1"/>
          <w:szCs w:val="22"/>
        </w:rPr>
        <w:t xml:space="preserve"> within 1 kbp of the piRNA cluster. In contrast, the median distance from a cluster to the nearest transcription start site of an annotated gene was </w:t>
      </w:r>
      <w:r w:rsidR="000228CC">
        <w:rPr>
          <w:rFonts w:ascii="Palatino" w:hAnsi="Palatino" w:cs="Arial"/>
          <w:color w:val="000000" w:themeColor="text1"/>
          <w:szCs w:val="22"/>
        </w:rPr>
        <w:t>73</w:t>
      </w:r>
      <w:r w:rsidRPr="00C06104">
        <w:rPr>
          <w:rFonts w:ascii="Palatino" w:hAnsi="Palatino" w:cs="Arial"/>
          <w:color w:val="000000" w:themeColor="text1"/>
          <w:szCs w:val="22"/>
        </w:rPr>
        <w:t xml:space="preserve"> kbp, suggesting that the </w:t>
      </w:r>
      <w:r w:rsidR="00107DB3" w:rsidRPr="00C06104">
        <w:rPr>
          <w:rFonts w:ascii="Palatino" w:hAnsi="Palatino" w:cs="Arial"/>
          <w:color w:val="000000" w:themeColor="text1"/>
          <w:szCs w:val="22"/>
        </w:rPr>
        <w:t>H3K4me3</w:t>
      </w:r>
      <w:r w:rsidRPr="00C06104">
        <w:rPr>
          <w:rFonts w:ascii="Palatino" w:hAnsi="Palatino" w:cs="Arial"/>
          <w:color w:val="000000" w:themeColor="text1"/>
          <w:szCs w:val="22"/>
        </w:rPr>
        <w:t xml:space="preserve"> peaks reflect the start sites for rooster piRNA precursor transcripts.</w:t>
      </w:r>
    </w:p>
    <w:p w14:paraId="2BD8AB89" w14:textId="2BF5E7BB" w:rsidR="005A4745" w:rsidRDefault="00D94BA9" w:rsidP="00D94BA9">
      <w:pPr>
        <w:spacing w:line="480" w:lineRule="exact"/>
        <w:ind w:firstLine="720"/>
        <w:rPr>
          <w:rFonts w:ascii="Palatino" w:hAnsi="Palatino" w:cs="Arial"/>
          <w:color w:val="000000" w:themeColor="text1"/>
          <w:szCs w:val="22"/>
        </w:rPr>
      </w:pPr>
      <w:r w:rsidRPr="00C06104">
        <w:rPr>
          <w:rFonts w:ascii="Palatino" w:hAnsi="Palatino" w:cs="Arial"/>
          <w:color w:val="000000" w:themeColor="text1"/>
          <w:szCs w:val="22"/>
        </w:rPr>
        <w:t>Next, we asked where in the genome A-MYB bound in adult rooster test</w:t>
      </w:r>
      <w:r w:rsidR="00251095">
        <w:rPr>
          <w:rFonts w:ascii="Palatino" w:hAnsi="Palatino" w:cs="Arial"/>
          <w:color w:val="000000" w:themeColor="text1"/>
          <w:szCs w:val="22"/>
        </w:rPr>
        <w:t>e</w:t>
      </w:r>
      <w:r w:rsidRPr="00C06104">
        <w:rPr>
          <w:rFonts w:ascii="Palatino" w:hAnsi="Palatino" w:cs="Arial"/>
          <w:color w:val="000000" w:themeColor="text1"/>
          <w:szCs w:val="22"/>
        </w:rPr>
        <w:t xml:space="preserve">s. </w:t>
      </w:r>
      <w:r w:rsidR="004E4B52" w:rsidRPr="00C06104">
        <w:rPr>
          <w:rFonts w:ascii="Palatino" w:hAnsi="Palatino" w:cs="Arial"/>
          <w:color w:val="000000" w:themeColor="text1"/>
          <w:szCs w:val="22"/>
        </w:rPr>
        <w:t>A-MYB</w:t>
      </w:r>
      <w:r w:rsidRPr="00C06104">
        <w:rPr>
          <w:rFonts w:ascii="Palatino" w:hAnsi="Palatino" w:cs="Arial"/>
          <w:color w:val="000000" w:themeColor="text1"/>
          <w:szCs w:val="22"/>
        </w:rPr>
        <w:t xml:space="preserve"> ChIP-</w:t>
      </w:r>
      <w:r w:rsidR="00895358">
        <w:rPr>
          <w:rFonts w:ascii="Palatino" w:hAnsi="Palatino" w:cs="Arial"/>
          <w:color w:val="000000" w:themeColor="text1"/>
          <w:szCs w:val="22"/>
        </w:rPr>
        <w:t>seq</w:t>
      </w:r>
      <w:r w:rsidRPr="00C06104">
        <w:rPr>
          <w:rFonts w:ascii="Palatino" w:hAnsi="Palatino" w:cs="Arial"/>
          <w:color w:val="000000" w:themeColor="text1"/>
          <w:szCs w:val="22"/>
        </w:rPr>
        <w:t xml:space="preserve"> identified </w:t>
      </w:r>
      <w:r w:rsidR="00625D51">
        <w:rPr>
          <w:rFonts w:ascii="Palatino" w:hAnsi="Palatino" w:cs="Arial"/>
          <w:color w:val="000000" w:themeColor="text1"/>
          <w:szCs w:val="22"/>
        </w:rPr>
        <w:t>5</w:t>
      </w:r>
      <w:r w:rsidR="005C22F2">
        <w:rPr>
          <w:rFonts w:ascii="Palatino" w:hAnsi="Palatino" w:cs="Arial"/>
          <w:color w:val="000000" w:themeColor="text1"/>
          <w:szCs w:val="22"/>
        </w:rPr>
        <w:t>,</w:t>
      </w:r>
      <w:r w:rsidR="00625D51">
        <w:rPr>
          <w:rFonts w:ascii="Palatino" w:hAnsi="Palatino" w:cs="Arial"/>
          <w:color w:val="000000" w:themeColor="text1"/>
          <w:szCs w:val="22"/>
        </w:rPr>
        <w:t>509</w:t>
      </w:r>
      <w:r w:rsidRPr="00C06104">
        <w:rPr>
          <w:rFonts w:ascii="Palatino" w:hAnsi="Palatino" w:cs="Arial"/>
          <w:color w:val="000000" w:themeColor="text1"/>
          <w:szCs w:val="22"/>
        </w:rPr>
        <w:t xml:space="preserve"> significant </w:t>
      </w:r>
      <w:r w:rsidR="004151D6" w:rsidRPr="00C06104">
        <w:rPr>
          <w:rFonts w:ascii="Palatino" w:hAnsi="Palatino" w:cs="Arial"/>
          <w:szCs w:val="22"/>
        </w:rPr>
        <w:t>peaks</w:t>
      </w:r>
      <w:r w:rsidR="004151D6">
        <w:rPr>
          <w:rFonts w:ascii="Palatino" w:hAnsi="Palatino" w:cs="Arial"/>
          <w:szCs w:val="22"/>
        </w:rPr>
        <w:t xml:space="preserve"> </w:t>
      </w:r>
      <w:r w:rsidRPr="00C06104">
        <w:rPr>
          <w:rFonts w:ascii="Palatino" w:hAnsi="Palatino" w:cs="Arial"/>
          <w:color w:val="000000" w:themeColor="text1"/>
          <w:szCs w:val="22"/>
        </w:rPr>
        <w:t>(</w:t>
      </w:r>
      <w:r w:rsidRPr="00C06104">
        <w:rPr>
          <w:rFonts w:ascii="Palatino" w:eastAsia="ＭＳ 明朝" w:hAnsi="Palatino" w:cs="Arial"/>
          <w:color w:val="000000" w:themeColor="text1"/>
          <w:szCs w:val="22"/>
        </w:rPr>
        <w:t xml:space="preserve">FDR </w:t>
      </w:r>
      <w:r w:rsidRPr="00C06104">
        <w:rPr>
          <w:rFonts w:ascii="Palatino" w:eastAsia="ＭＳ 明朝" w:hAnsi="Palatino" w:cs="Arial"/>
          <w:szCs w:val="22"/>
        </w:rPr>
        <w:t>&lt; 10</w:t>
      </w:r>
      <w:r w:rsidRPr="00C06104">
        <w:rPr>
          <w:rFonts w:ascii="Palatino" w:eastAsia="ＭＳ 明朝" w:hAnsi="Palatino" w:cs="Arial"/>
          <w:vertAlign w:val="superscript"/>
        </w:rPr>
        <w:t>−</w:t>
      </w:r>
      <w:r w:rsidR="00625D51">
        <w:rPr>
          <w:rFonts w:ascii="Palatino" w:eastAsia="ＭＳ 明朝" w:hAnsi="Palatino" w:cs="Arial"/>
          <w:vertAlign w:val="superscript"/>
        </w:rPr>
        <w:t>25</w:t>
      </w:r>
      <w:r w:rsidR="004151D6">
        <w:rPr>
          <w:rFonts w:ascii="Palatino" w:hAnsi="Palatino" w:cs="Arial"/>
          <w:szCs w:val="22"/>
        </w:rPr>
        <w:t>)</w:t>
      </w:r>
      <w:r w:rsidRPr="00C06104">
        <w:rPr>
          <w:rFonts w:ascii="Palatino" w:hAnsi="Palatino" w:cs="Arial"/>
          <w:szCs w:val="22"/>
        </w:rPr>
        <w:t xml:space="preserve">. </w:t>
      </w:r>
      <w:r w:rsidRPr="00C06104">
        <w:rPr>
          <w:rFonts w:ascii="Palatino" w:hAnsi="Palatino" w:cs="Arial"/>
          <w:color w:val="000000" w:themeColor="text1"/>
          <w:szCs w:val="22"/>
        </w:rPr>
        <w:t xml:space="preserve">MEME analysis of the top 500 peaks with the lowest FDR values identified </w:t>
      </w:r>
      <w:r w:rsidR="001B6E77">
        <w:rPr>
          <w:rFonts w:ascii="Palatino" w:hAnsi="Palatino" w:cs="Arial"/>
          <w:color w:val="000000" w:themeColor="text1"/>
          <w:szCs w:val="22"/>
        </w:rPr>
        <w:t>a motif</w:t>
      </w:r>
      <w:r w:rsidR="001B6E77" w:rsidRPr="00C06104">
        <w:rPr>
          <w:rFonts w:ascii="Palatino" w:hAnsi="Palatino" w:cs="Arial"/>
          <w:color w:val="000000" w:themeColor="text1"/>
          <w:szCs w:val="22"/>
        </w:rPr>
        <w:t xml:space="preserve"> </w:t>
      </w:r>
      <w:r w:rsidRPr="00C06104">
        <w:rPr>
          <w:rFonts w:ascii="Palatino" w:hAnsi="Palatino" w:cs="Arial"/>
          <w:szCs w:val="22"/>
        </w:rPr>
        <w:t>(</w:t>
      </w:r>
      <w:r w:rsidRPr="00C06104">
        <w:rPr>
          <w:rFonts w:ascii="Palatino" w:hAnsi="Palatino" w:cs="Arial"/>
          <w:i/>
          <w:szCs w:val="22"/>
        </w:rPr>
        <w:t>E</w:t>
      </w:r>
      <w:r w:rsidRPr="00C06104">
        <w:rPr>
          <w:rFonts w:ascii="Palatino" w:hAnsi="Palatino" w:cs="Arial"/>
          <w:szCs w:val="22"/>
        </w:rPr>
        <w:t xml:space="preserve"> = </w:t>
      </w:r>
      <w:r w:rsidRPr="00C06104">
        <w:rPr>
          <w:rFonts w:ascii="Palatino" w:eastAsia="ＭＳ 明朝" w:hAnsi="Palatino" w:cs="Arial"/>
          <w:szCs w:val="22"/>
        </w:rPr>
        <w:t xml:space="preserve">2.6 </w:t>
      </w:r>
      <w:r w:rsidR="00F94838" w:rsidRPr="00C06104">
        <w:rPr>
          <w:rFonts w:ascii="Palatino" w:eastAsia="ＭＳ 明朝" w:hAnsi="Palatino" w:cs="Times-Roman"/>
          <w:szCs w:val="22"/>
        </w:rPr>
        <w:t>×</w:t>
      </w:r>
      <w:r w:rsidRPr="00C06104">
        <w:rPr>
          <w:rFonts w:ascii="Palatino" w:eastAsia="ＭＳ 明朝" w:hAnsi="Palatino" w:cs="Times-Roman"/>
          <w:szCs w:val="22"/>
        </w:rPr>
        <w:t xml:space="preserve"> </w:t>
      </w:r>
      <w:r w:rsidRPr="00C06104">
        <w:rPr>
          <w:rFonts w:ascii="Palatino" w:eastAsia="ＭＳ 明朝" w:hAnsi="Palatino" w:cs="Helvetica"/>
          <w:szCs w:val="22"/>
        </w:rPr>
        <w:t>10</w:t>
      </w:r>
      <w:r w:rsidRPr="00C06104">
        <w:rPr>
          <w:rFonts w:ascii="Palatino" w:eastAsia="ＭＳ 明朝" w:hAnsi="Palatino" w:cs="Arial"/>
          <w:vertAlign w:val="superscript"/>
        </w:rPr>
        <w:t>–201</w:t>
      </w:r>
      <w:r w:rsidR="00557D1A" w:rsidRPr="00C06104">
        <w:rPr>
          <w:rFonts w:ascii="Palatino" w:hAnsi="Palatino" w:cs="Arial"/>
          <w:szCs w:val="22"/>
        </w:rPr>
        <w:t xml:space="preserve">; Figure </w:t>
      </w:r>
      <w:r w:rsidR="00315456">
        <w:rPr>
          <w:rFonts w:ascii="Palatino" w:hAnsi="Palatino" w:cs="Arial"/>
          <w:szCs w:val="22"/>
        </w:rPr>
        <w:t>8D</w:t>
      </w:r>
      <w:r w:rsidR="00557D1A" w:rsidRPr="00C06104">
        <w:rPr>
          <w:rFonts w:ascii="Palatino" w:hAnsi="Palatino" w:cs="Arial"/>
          <w:szCs w:val="22"/>
        </w:rPr>
        <w:t>)</w:t>
      </w:r>
      <w:r w:rsidRPr="00C06104">
        <w:rPr>
          <w:rFonts w:ascii="Palatino" w:hAnsi="Palatino" w:cs="Arial"/>
          <w:szCs w:val="22"/>
        </w:rPr>
        <w:t xml:space="preserve"> </w:t>
      </w:r>
      <w:r w:rsidR="001B6E77">
        <w:rPr>
          <w:rFonts w:ascii="Palatino" w:hAnsi="Palatino" w:cs="Arial"/>
          <w:szCs w:val="22"/>
        </w:rPr>
        <w:t xml:space="preserve">similar to that </w:t>
      </w:r>
      <w:r w:rsidRPr="00C06104">
        <w:rPr>
          <w:rFonts w:ascii="Palatino" w:hAnsi="Palatino" w:cs="Arial"/>
          <w:color w:val="000000" w:themeColor="text1"/>
          <w:szCs w:val="22"/>
        </w:rPr>
        <w:t xml:space="preserve">found in the mouse </w:t>
      </w:r>
      <w:r w:rsidR="002B5631">
        <w:rPr>
          <w:rFonts w:ascii="Palatino" w:hAnsi="Palatino" w:cs="Arial"/>
          <w:color w:val="000000" w:themeColor="text1"/>
          <w:szCs w:val="22"/>
        </w:rPr>
        <w:t>(</w:t>
      </w:r>
      <w:r w:rsidR="002B5631">
        <w:rPr>
          <w:rFonts w:ascii="Palatino" w:hAnsi="Palatino" w:cs="Arial"/>
          <w:szCs w:val="22"/>
        </w:rPr>
        <w:t xml:space="preserve">Figure </w:t>
      </w:r>
      <w:r w:rsidR="001C14D5">
        <w:rPr>
          <w:rFonts w:ascii="Palatino" w:hAnsi="Palatino" w:cs="Arial"/>
          <w:szCs w:val="22"/>
        </w:rPr>
        <w:t>3</w:t>
      </w:r>
      <w:r w:rsidR="002B5631">
        <w:rPr>
          <w:rFonts w:ascii="Palatino" w:hAnsi="Palatino" w:cs="Arial"/>
          <w:szCs w:val="22"/>
        </w:rPr>
        <w:t>A)</w:t>
      </w:r>
      <w:r w:rsidR="001B6E77">
        <w:rPr>
          <w:rFonts w:ascii="Palatino" w:hAnsi="Palatino" w:cs="Arial"/>
          <w:szCs w:val="22"/>
        </w:rPr>
        <w:t xml:space="preserve">. </w:t>
      </w:r>
      <w:r w:rsidR="00A023F9" w:rsidRPr="00115387">
        <w:rPr>
          <w:rFonts w:ascii="Palatino" w:hAnsi="Palatino" w:cs="Arial"/>
          <w:i/>
          <w:szCs w:val="22"/>
        </w:rPr>
        <w:t>A-MYB</w:t>
      </w:r>
      <w:r w:rsidR="00A023F9">
        <w:rPr>
          <w:rFonts w:ascii="Palatino" w:hAnsi="Palatino" w:cs="Arial"/>
          <w:szCs w:val="22"/>
        </w:rPr>
        <w:t xml:space="preserve"> is the only</w:t>
      </w:r>
      <w:r w:rsidR="001B6E77">
        <w:rPr>
          <w:rFonts w:ascii="Palatino" w:hAnsi="Palatino" w:cs="Arial"/>
          <w:szCs w:val="22"/>
        </w:rPr>
        <w:t xml:space="preserve"> one of the three chicken</w:t>
      </w:r>
      <w:r w:rsidR="00A023F9">
        <w:rPr>
          <w:rFonts w:ascii="Palatino" w:hAnsi="Palatino" w:cs="Arial"/>
          <w:szCs w:val="22"/>
        </w:rPr>
        <w:t xml:space="preserve"> </w:t>
      </w:r>
      <w:r w:rsidR="00A023F9" w:rsidRPr="00115387">
        <w:rPr>
          <w:rFonts w:ascii="Palatino" w:hAnsi="Palatino" w:cs="Arial"/>
          <w:i/>
          <w:szCs w:val="22"/>
        </w:rPr>
        <w:t>MYB</w:t>
      </w:r>
      <w:r w:rsidR="00A023F9">
        <w:rPr>
          <w:rFonts w:ascii="Palatino" w:hAnsi="Palatino" w:cs="Arial"/>
          <w:szCs w:val="22"/>
        </w:rPr>
        <w:t xml:space="preserve"> gene</w:t>
      </w:r>
      <w:r w:rsidR="001B6E77">
        <w:rPr>
          <w:rFonts w:ascii="Palatino" w:hAnsi="Palatino" w:cs="Arial"/>
          <w:szCs w:val="22"/>
        </w:rPr>
        <w:t>s</w:t>
      </w:r>
      <w:r w:rsidR="00A023F9">
        <w:rPr>
          <w:rFonts w:ascii="Palatino" w:hAnsi="Palatino" w:cs="Arial"/>
          <w:szCs w:val="22"/>
        </w:rPr>
        <w:t xml:space="preserve"> expressed in </w:t>
      </w:r>
      <w:r w:rsidR="005F3E37">
        <w:rPr>
          <w:rFonts w:ascii="Palatino" w:hAnsi="Palatino" w:cs="Arial"/>
          <w:szCs w:val="22"/>
        </w:rPr>
        <w:t xml:space="preserve">adult </w:t>
      </w:r>
      <w:r w:rsidR="00A023F9">
        <w:rPr>
          <w:rFonts w:ascii="Palatino" w:hAnsi="Palatino" w:cs="Arial"/>
          <w:szCs w:val="22"/>
        </w:rPr>
        <w:t>testis (</w:t>
      </w:r>
      <w:r w:rsidR="001B6E77">
        <w:rPr>
          <w:rFonts w:ascii="Palatino" w:hAnsi="Palatino" w:cs="Arial"/>
          <w:szCs w:val="22"/>
        </w:rPr>
        <w:t xml:space="preserve">XZL and PDZ, </w:t>
      </w:r>
      <w:r w:rsidR="00A023F9">
        <w:rPr>
          <w:rFonts w:ascii="Palatino" w:hAnsi="Palatino" w:cs="Arial"/>
          <w:szCs w:val="22"/>
        </w:rPr>
        <w:t>unpublished RNA</w:t>
      </w:r>
      <w:r w:rsidR="001B6E77">
        <w:rPr>
          <w:rFonts w:ascii="Palatino" w:hAnsi="Palatino" w:cs="Arial"/>
          <w:szCs w:val="22"/>
        </w:rPr>
        <w:t>-</w:t>
      </w:r>
      <w:r w:rsidR="00895358">
        <w:rPr>
          <w:rFonts w:ascii="Palatino" w:hAnsi="Palatino" w:cs="Arial"/>
          <w:szCs w:val="22"/>
        </w:rPr>
        <w:t>seq</w:t>
      </w:r>
      <w:r w:rsidR="001B6E77">
        <w:rPr>
          <w:rFonts w:ascii="Palatino" w:hAnsi="Palatino" w:cs="Arial"/>
          <w:szCs w:val="22"/>
        </w:rPr>
        <w:t xml:space="preserve"> data</w:t>
      </w:r>
      <w:r w:rsidR="00A023F9">
        <w:rPr>
          <w:rFonts w:ascii="Palatino" w:hAnsi="Palatino" w:cs="Arial"/>
          <w:szCs w:val="22"/>
        </w:rPr>
        <w:t>)</w:t>
      </w:r>
      <w:r w:rsidR="001B6E77">
        <w:rPr>
          <w:rFonts w:ascii="Palatino" w:hAnsi="Palatino" w:cs="Arial"/>
          <w:szCs w:val="22"/>
        </w:rPr>
        <w:t xml:space="preserve">, </w:t>
      </w:r>
      <w:r w:rsidR="00E7204A">
        <w:rPr>
          <w:rFonts w:ascii="Palatino" w:hAnsi="Palatino" w:cs="Arial"/>
          <w:szCs w:val="22"/>
        </w:rPr>
        <w:t>supporting the view</w:t>
      </w:r>
      <w:r w:rsidR="001B6E77">
        <w:rPr>
          <w:rFonts w:ascii="Palatino" w:hAnsi="Palatino" w:cs="Arial"/>
          <w:szCs w:val="22"/>
        </w:rPr>
        <w:t xml:space="preserve"> that </w:t>
      </w:r>
      <w:r w:rsidR="00272D60">
        <w:rPr>
          <w:rFonts w:ascii="Palatino" w:hAnsi="Palatino" w:cs="Arial"/>
          <w:szCs w:val="22"/>
        </w:rPr>
        <w:t xml:space="preserve">these peaks </w:t>
      </w:r>
      <w:r w:rsidR="00307EC4">
        <w:rPr>
          <w:rFonts w:ascii="Palatino" w:hAnsi="Palatino" w:cs="Arial"/>
          <w:szCs w:val="22"/>
        </w:rPr>
        <w:t>correspond to</w:t>
      </w:r>
      <w:r w:rsidR="00272D60">
        <w:rPr>
          <w:rFonts w:ascii="Palatino" w:hAnsi="Palatino" w:cs="Arial"/>
          <w:szCs w:val="22"/>
        </w:rPr>
        <w:t xml:space="preserve"> A-MYB </w:t>
      </w:r>
      <w:commentRangeStart w:id="34"/>
      <w:r w:rsidR="00272D60">
        <w:rPr>
          <w:rFonts w:ascii="Palatino" w:hAnsi="Palatino" w:cs="Arial"/>
          <w:szCs w:val="22"/>
        </w:rPr>
        <w:t>b</w:t>
      </w:r>
      <w:r w:rsidR="00307EC4">
        <w:rPr>
          <w:rFonts w:ascii="Palatino" w:hAnsi="Palatino" w:cs="Arial"/>
          <w:szCs w:val="22"/>
        </w:rPr>
        <w:t>inding</w:t>
      </w:r>
      <w:commentRangeEnd w:id="34"/>
      <w:r w:rsidR="00997D71">
        <w:rPr>
          <w:rStyle w:val="CommentReference"/>
          <w:b/>
          <w:lang w:eastAsia="ja-JP"/>
        </w:rPr>
        <w:commentReference w:id="34"/>
      </w:r>
      <w:r w:rsidR="00A023F9">
        <w:rPr>
          <w:rFonts w:ascii="Palatino" w:hAnsi="Palatino" w:cs="Arial"/>
          <w:szCs w:val="22"/>
        </w:rPr>
        <w:t xml:space="preserve">. </w:t>
      </w:r>
      <w:r w:rsidR="005A4745">
        <w:rPr>
          <w:rFonts w:ascii="Palatino" w:hAnsi="Palatino" w:cs="Arial"/>
          <w:color w:val="000000" w:themeColor="text1"/>
          <w:szCs w:val="22"/>
        </w:rPr>
        <w:t>T</w:t>
      </w:r>
      <w:r w:rsidR="00272D60">
        <w:rPr>
          <w:rFonts w:ascii="Palatino" w:hAnsi="Palatino" w:cs="Arial"/>
          <w:color w:val="000000" w:themeColor="text1"/>
          <w:szCs w:val="22"/>
        </w:rPr>
        <w:t xml:space="preserve">he </w:t>
      </w:r>
      <w:r w:rsidR="005A4745">
        <w:rPr>
          <w:rFonts w:ascii="Palatino" w:hAnsi="Palatino" w:cs="Arial"/>
          <w:color w:val="000000" w:themeColor="text1"/>
          <w:szCs w:val="22"/>
        </w:rPr>
        <w:t xml:space="preserve">core </w:t>
      </w:r>
      <w:r w:rsidR="00E33C83">
        <w:rPr>
          <w:rFonts w:ascii="Palatino" w:hAnsi="Palatino" w:cs="Arial"/>
          <w:color w:val="000000" w:themeColor="text1"/>
          <w:szCs w:val="22"/>
        </w:rPr>
        <w:t xml:space="preserve">sequence </w:t>
      </w:r>
      <w:r w:rsidR="005A4745">
        <w:rPr>
          <w:rFonts w:ascii="Palatino" w:hAnsi="Palatino" w:cs="Arial"/>
          <w:color w:val="000000" w:themeColor="text1"/>
          <w:szCs w:val="22"/>
        </w:rPr>
        <w:t>motif associated with A-MYB binding</w:t>
      </w:r>
      <w:r w:rsidR="005F3E37">
        <w:rPr>
          <w:rFonts w:ascii="Palatino" w:hAnsi="Palatino" w:cs="Arial"/>
          <w:color w:val="000000" w:themeColor="text1"/>
          <w:szCs w:val="22"/>
        </w:rPr>
        <w:t xml:space="preserve"> in mouse</w:t>
      </w:r>
      <w:r w:rsidR="00E33C83">
        <w:rPr>
          <w:rFonts w:ascii="Palatino" w:hAnsi="Palatino" w:cs="Arial"/>
          <w:color w:val="000000" w:themeColor="text1"/>
          <w:szCs w:val="22"/>
        </w:rPr>
        <w:t xml:space="preserve"> differs at one position </w:t>
      </w:r>
      <w:r w:rsidR="00C86857">
        <w:rPr>
          <w:rFonts w:ascii="Palatino" w:hAnsi="Palatino" w:cs="Arial"/>
          <w:color w:val="000000" w:themeColor="text1"/>
          <w:szCs w:val="22"/>
        </w:rPr>
        <w:t>(C</w:t>
      </w:r>
      <w:r w:rsidR="00C86857" w:rsidRPr="00C86857">
        <w:rPr>
          <w:rFonts w:ascii="Palatino" w:hAnsi="Palatino" w:cs="Arial"/>
          <w:color w:val="000000" w:themeColor="text1"/>
          <w:szCs w:val="22"/>
          <w:u w:val="single"/>
        </w:rPr>
        <w:t>A</w:t>
      </w:r>
      <w:r w:rsidR="005A4745">
        <w:rPr>
          <w:rFonts w:ascii="Palatino" w:hAnsi="Palatino" w:cs="Arial"/>
          <w:color w:val="000000" w:themeColor="text1"/>
          <w:szCs w:val="22"/>
        </w:rPr>
        <w:t>GTT) from that in rooster</w:t>
      </w:r>
      <w:r w:rsidR="00C86857">
        <w:rPr>
          <w:rFonts w:ascii="Palatino" w:hAnsi="Palatino" w:cs="Arial"/>
          <w:color w:val="000000" w:themeColor="text1"/>
          <w:szCs w:val="22"/>
        </w:rPr>
        <w:t xml:space="preserve"> (C </w:t>
      </w:r>
      <w:r w:rsidR="00C86857" w:rsidRPr="00C86857">
        <w:rPr>
          <w:rFonts w:ascii="Palatino" w:hAnsi="Palatino" w:cs="Arial"/>
          <w:color w:val="000000" w:themeColor="text1"/>
          <w:szCs w:val="22"/>
          <w:u w:val="single"/>
        </w:rPr>
        <w:t>C/</w:t>
      </w:r>
      <w:r w:rsidR="00C86857">
        <w:rPr>
          <w:rFonts w:ascii="Palatino" w:hAnsi="Palatino" w:cs="Arial"/>
          <w:color w:val="000000" w:themeColor="text1"/>
          <w:szCs w:val="22"/>
          <w:u w:val="single"/>
        </w:rPr>
        <w:t>G</w:t>
      </w:r>
      <w:r w:rsidR="00307EC4">
        <w:rPr>
          <w:rFonts w:ascii="Palatino" w:hAnsi="Palatino" w:cs="Arial"/>
          <w:color w:val="000000" w:themeColor="text1"/>
          <w:szCs w:val="22"/>
          <w:u w:val="single"/>
        </w:rPr>
        <w:t xml:space="preserve"> </w:t>
      </w:r>
      <w:r w:rsidR="00C86857">
        <w:rPr>
          <w:rFonts w:ascii="Palatino" w:hAnsi="Palatino" w:cs="Arial"/>
          <w:color w:val="000000" w:themeColor="text1"/>
          <w:szCs w:val="22"/>
        </w:rPr>
        <w:t xml:space="preserve">GTT). This difference between mammalian and chicken MYB proteins has been noted previously </w:t>
      </w:r>
      <w:r w:rsidR="00C86857" w:rsidRPr="00C86857">
        <w:rPr>
          <w:rFonts w:ascii="Palatino" w:hAnsi="Palatino" w:cs="Arial"/>
          <w:color w:val="000000" w:themeColor="text1"/>
          <w:szCs w:val="22"/>
        </w:rPr>
        <w:fldChar w:fldCharType="begin"/>
      </w:r>
      <w:r w:rsidR="00C86857" w:rsidRPr="00C86857">
        <w:rPr>
          <w:rFonts w:ascii="Palatino" w:hAnsi="Palatino" w:cs="Arial"/>
          <w:color w:val="000000" w:themeColor="text1"/>
          <w:szCs w:val="22"/>
        </w:rPr>
        <w:instrText>ADDIN BEC{Deng et al., 1996, #55216; Weston, 1992, #64019}</w:instrText>
      </w:r>
      <w:r w:rsidR="00C86857" w:rsidRPr="00C86857">
        <w:rPr>
          <w:rFonts w:ascii="Palatino" w:hAnsi="Palatino" w:cs="Arial"/>
          <w:color w:val="000000" w:themeColor="text1"/>
          <w:szCs w:val="22"/>
        </w:rPr>
        <w:fldChar w:fldCharType="separate"/>
      </w:r>
      <w:r w:rsidR="00C86857" w:rsidRPr="00C86857">
        <w:rPr>
          <w:rFonts w:ascii="Palatino" w:hAnsi="Palatino" w:cs="Arial"/>
          <w:color w:val="000000" w:themeColor="text1"/>
          <w:szCs w:val="22"/>
        </w:rPr>
        <w:t>(Weston, 1992; Deng et al., 1996)</w:t>
      </w:r>
      <w:r w:rsidR="00C86857" w:rsidRPr="00C86857">
        <w:rPr>
          <w:rFonts w:ascii="Palatino" w:hAnsi="Palatino" w:cs="Arial"/>
          <w:color w:val="000000" w:themeColor="text1"/>
          <w:szCs w:val="22"/>
        </w:rPr>
        <w:fldChar w:fldCharType="end"/>
      </w:r>
      <w:r w:rsidR="00C86857">
        <w:rPr>
          <w:rFonts w:ascii="Palatino" w:hAnsi="Palatino" w:cs="Arial"/>
          <w:color w:val="000000" w:themeColor="text1"/>
          <w:szCs w:val="22"/>
        </w:rPr>
        <w:t>.</w:t>
      </w:r>
    </w:p>
    <w:p w14:paraId="323971B3" w14:textId="3615D224" w:rsidR="00115387" w:rsidRDefault="00D94BA9" w:rsidP="00D94BA9">
      <w:pPr>
        <w:spacing w:line="480" w:lineRule="exact"/>
        <w:ind w:firstLine="720"/>
        <w:rPr>
          <w:rFonts w:ascii="Palatino" w:hAnsi="Palatino" w:cs="Arial"/>
          <w:color w:val="000000" w:themeColor="text1"/>
          <w:szCs w:val="22"/>
        </w:rPr>
      </w:pPr>
      <w:r w:rsidRPr="00C06104">
        <w:rPr>
          <w:rFonts w:ascii="Palatino" w:hAnsi="Palatino" w:cs="Arial"/>
          <w:color w:val="000000" w:themeColor="text1"/>
          <w:szCs w:val="22"/>
        </w:rPr>
        <w:t xml:space="preserve">To determine whether chicken </w:t>
      </w:r>
      <w:r w:rsidR="004E4B52" w:rsidRPr="00C06104">
        <w:rPr>
          <w:rFonts w:ascii="Palatino" w:hAnsi="Palatino" w:cs="Arial"/>
          <w:color w:val="000000" w:themeColor="text1"/>
          <w:szCs w:val="22"/>
        </w:rPr>
        <w:t>A-MYB</w:t>
      </w:r>
      <w:r w:rsidRPr="00C06104">
        <w:rPr>
          <w:rFonts w:ascii="Palatino" w:hAnsi="Palatino" w:cs="Arial"/>
          <w:color w:val="000000" w:themeColor="text1"/>
          <w:szCs w:val="22"/>
        </w:rPr>
        <w:t xml:space="preserve"> might regulate transcription of some piRNA clusters in </w:t>
      </w:r>
      <w:r w:rsidR="005F435E">
        <w:rPr>
          <w:rFonts w:ascii="Palatino" w:hAnsi="Palatino" w:cs="Arial"/>
          <w:color w:val="000000" w:themeColor="text1"/>
          <w:szCs w:val="22"/>
        </w:rPr>
        <w:t>the testi</w:t>
      </w:r>
      <w:r w:rsidRPr="00C06104">
        <w:rPr>
          <w:rFonts w:ascii="Palatino" w:hAnsi="Palatino" w:cs="Arial"/>
          <w:color w:val="000000" w:themeColor="text1"/>
          <w:szCs w:val="22"/>
        </w:rPr>
        <w:t xml:space="preserve">s, we compared the </w:t>
      </w:r>
      <w:r w:rsidR="004E4B52" w:rsidRPr="00C06104">
        <w:rPr>
          <w:rFonts w:ascii="Palatino" w:hAnsi="Palatino" w:cs="Arial"/>
          <w:color w:val="000000" w:themeColor="text1"/>
          <w:szCs w:val="22"/>
        </w:rPr>
        <w:t>A-MYB</w:t>
      </w:r>
      <w:r w:rsidRPr="00C06104">
        <w:rPr>
          <w:rFonts w:ascii="Palatino" w:hAnsi="Palatino" w:cs="Arial"/>
          <w:color w:val="000000" w:themeColor="text1"/>
          <w:szCs w:val="22"/>
        </w:rPr>
        <w:t xml:space="preserve"> peak nearest each piRNA cluster with the nearest H3K4me3 peak. Of the </w:t>
      </w:r>
      <w:proofErr w:type="gramStart"/>
      <w:r w:rsidRPr="00C06104">
        <w:rPr>
          <w:rFonts w:ascii="Palatino" w:hAnsi="Palatino" w:cs="Arial"/>
          <w:szCs w:val="22"/>
        </w:rPr>
        <w:t>327</w:t>
      </w:r>
      <w:r w:rsidRPr="00C06104">
        <w:rPr>
          <w:rFonts w:ascii="Palatino" w:hAnsi="Palatino" w:cs="Arial"/>
          <w:color w:val="000000" w:themeColor="text1"/>
          <w:szCs w:val="22"/>
        </w:rPr>
        <w:t xml:space="preserve"> rooster</w:t>
      </w:r>
      <w:proofErr w:type="gramEnd"/>
      <w:r w:rsidRPr="00C06104">
        <w:rPr>
          <w:rFonts w:ascii="Palatino" w:hAnsi="Palatino" w:cs="Arial"/>
          <w:color w:val="000000" w:themeColor="text1"/>
          <w:szCs w:val="22"/>
        </w:rPr>
        <w:t xml:space="preserve"> </w:t>
      </w:r>
      <w:r w:rsidR="00AF0CC6" w:rsidRPr="00C06104">
        <w:rPr>
          <w:rFonts w:ascii="Palatino" w:hAnsi="Palatino" w:cs="Arial"/>
          <w:color w:val="000000" w:themeColor="text1"/>
          <w:szCs w:val="22"/>
        </w:rPr>
        <w:t xml:space="preserve">piRNA </w:t>
      </w:r>
      <w:r w:rsidRPr="00C06104">
        <w:rPr>
          <w:rFonts w:ascii="Palatino" w:hAnsi="Palatino" w:cs="Arial"/>
          <w:color w:val="000000" w:themeColor="text1"/>
          <w:szCs w:val="22"/>
        </w:rPr>
        <w:t>clusters, at least 1</w:t>
      </w:r>
      <w:r w:rsidR="00625D51">
        <w:rPr>
          <w:rFonts w:ascii="Palatino" w:hAnsi="Palatino" w:cs="Arial"/>
          <w:color w:val="000000" w:themeColor="text1"/>
          <w:szCs w:val="22"/>
        </w:rPr>
        <w:t>04</w:t>
      </w:r>
      <w:r w:rsidRPr="00C06104">
        <w:rPr>
          <w:rFonts w:ascii="Palatino" w:hAnsi="Palatino" w:cs="Arial"/>
          <w:color w:val="000000" w:themeColor="text1"/>
          <w:szCs w:val="22"/>
        </w:rPr>
        <w:t xml:space="preserve"> were occupied by </w:t>
      </w:r>
      <w:r w:rsidR="004E4B52" w:rsidRPr="00C06104">
        <w:rPr>
          <w:rFonts w:ascii="Palatino" w:hAnsi="Palatino" w:cs="Arial"/>
          <w:color w:val="000000" w:themeColor="text1"/>
          <w:szCs w:val="22"/>
        </w:rPr>
        <w:t>A-MYB</w:t>
      </w:r>
      <w:r w:rsidRPr="00C06104">
        <w:rPr>
          <w:rFonts w:ascii="Palatino" w:hAnsi="Palatino" w:cs="Arial"/>
          <w:color w:val="000000" w:themeColor="text1"/>
          <w:szCs w:val="22"/>
        </w:rPr>
        <w:t xml:space="preserve"> at their promoters, as defined by </w:t>
      </w:r>
      <w:r w:rsidRPr="00C06104">
        <w:rPr>
          <w:rFonts w:ascii="Palatino" w:hAnsi="Palatino"/>
        </w:rPr>
        <w:t>an overlapping</w:t>
      </w:r>
      <w:r w:rsidRPr="00C06104">
        <w:rPr>
          <w:rFonts w:ascii="Palatino" w:hAnsi="Palatino" w:cs="Arial"/>
          <w:color w:val="000000" w:themeColor="text1"/>
          <w:szCs w:val="22"/>
        </w:rPr>
        <w:t xml:space="preserve"> H3K4me3 peak. These 1</w:t>
      </w:r>
      <w:r w:rsidR="00625D51">
        <w:rPr>
          <w:rFonts w:ascii="Palatino" w:hAnsi="Palatino" w:cs="Arial"/>
          <w:color w:val="000000" w:themeColor="text1"/>
          <w:szCs w:val="22"/>
        </w:rPr>
        <w:t>04</w:t>
      </w:r>
      <w:r w:rsidRPr="00C06104">
        <w:rPr>
          <w:rFonts w:ascii="Palatino" w:hAnsi="Palatino" w:cs="Arial"/>
          <w:color w:val="000000" w:themeColor="text1"/>
          <w:szCs w:val="22"/>
        </w:rPr>
        <w:t xml:space="preserve"> clusters account for </w:t>
      </w:r>
      <w:r w:rsidR="00625D51">
        <w:rPr>
          <w:rFonts w:ascii="Palatino" w:hAnsi="Palatino" w:cs="Arial"/>
          <w:color w:val="000000" w:themeColor="text1"/>
          <w:szCs w:val="22"/>
        </w:rPr>
        <w:t>31</w:t>
      </w:r>
      <w:r w:rsidRPr="00C06104">
        <w:rPr>
          <w:rFonts w:ascii="Palatino" w:hAnsi="Palatino" w:cs="Arial"/>
          <w:color w:val="000000" w:themeColor="text1"/>
          <w:szCs w:val="22"/>
        </w:rPr>
        <w:t xml:space="preserve">% of </w:t>
      </w:r>
      <w:r w:rsidR="00736A42" w:rsidRPr="00C06104">
        <w:rPr>
          <w:rFonts w:ascii="Palatino" w:hAnsi="Palatino" w:cs="Arial"/>
          <w:color w:val="000000" w:themeColor="text1"/>
          <w:szCs w:val="22"/>
        </w:rPr>
        <w:t>unique</w:t>
      </w:r>
      <w:r w:rsidR="000E397B" w:rsidRPr="00C06104">
        <w:rPr>
          <w:rFonts w:ascii="Palatino" w:hAnsi="Palatino" w:cs="Arial"/>
          <w:color w:val="000000" w:themeColor="text1"/>
          <w:szCs w:val="22"/>
        </w:rPr>
        <w:t>ly</w:t>
      </w:r>
      <w:r w:rsidR="00736A42" w:rsidRPr="00C06104">
        <w:rPr>
          <w:rFonts w:ascii="Palatino" w:hAnsi="Palatino" w:cs="Arial"/>
          <w:color w:val="000000" w:themeColor="text1"/>
          <w:szCs w:val="22"/>
        </w:rPr>
        <w:t xml:space="preserve"> mapping</w:t>
      </w:r>
      <w:r w:rsidR="000E397B" w:rsidRPr="00C06104">
        <w:rPr>
          <w:rFonts w:ascii="Palatino" w:hAnsi="Palatino" w:cs="Arial"/>
          <w:color w:val="000000" w:themeColor="text1"/>
          <w:szCs w:val="22"/>
        </w:rPr>
        <w:t xml:space="preserve"> </w:t>
      </w:r>
      <w:r w:rsidR="00006637">
        <w:rPr>
          <w:rFonts w:ascii="Palatino" w:hAnsi="Palatino" w:cs="Arial"/>
          <w:color w:val="000000" w:themeColor="text1"/>
          <w:szCs w:val="22"/>
        </w:rPr>
        <w:t xml:space="preserve">rooster </w:t>
      </w:r>
      <w:r w:rsidRPr="00C06104">
        <w:rPr>
          <w:rFonts w:ascii="Palatino" w:hAnsi="Palatino" w:cs="Arial"/>
          <w:color w:val="000000" w:themeColor="text1"/>
          <w:szCs w:val="22"/>
        </w:rPr>
        <w:t>piRNAs.</w:t>
      </w:r>
    </w:p>
    <w:p w14:paraId="60CBAC14" w14:textId="4E478946" w:rsidR="00D94BA9" w:rsidRPr="00C06104" w:rsidRDefault="00655B49" w:rsidP="00D94BA9">
      <w:pPr>
        <w:spacing w:line="480" w:lineRule="exact"/>
        <w:ind w:firstLine="720"/>
        <w:rPr>
          <w:rFonts w:ascii="Palatino" w:hAnsi="Palatino" w:cs="Arial"/>
          <w:color w:val="000000" w:themeColor="text1"/>
          <w:szCs w:val="22"/>
        </w:rPr>
      </w:pPr>
      <w:r>
        <w:rPr>
          <w:rFonts w:ascii="Palatino" w:hAnsi="Palatino" w:cs="Arial"/>
          <w:color w:val="000000" w:themeColor="text1"/>
          <w:szCs w:val="22"/>
        </w:rPr>
        <w:t xml:space="preserve">The chicken genome encodes at least two PIWI proteins: PIWIL1 and PIWIL2. </w:t>
      </w:r>
      <w:r w:rsidR="00115387" w:rsidRPr="00C06104">
        <w:rPr>
          <w:rFonts w:ascii="Palatino" w:hAnsi="Palatino" w:cs="Arial"/>
          <w:color w:val="000000" w:themeColor="text1"/>
          <w:szCs w:val="22"/>
        </w:rPr>
        <w:t xml:space="preserve">Remarkably, the promoter of </w:t>
      </w:r>
      <w:r w:rsidR="00226E14">
        <w:rPr>
          <w:rFonts w:ascii="Palatino" w:hAnsi="Palatino" w:cs="Arial"/>
          <w:i/>
          <w:color w:val="000000" w:themeColor="text1"/>
          <w:szCs w:val="22"/>
        </w:rPr>
        <w:t>Gallus gallus</w:t>
      </w:r>
      <w:r w:rsidR="00115387" w:rsidRPr="00C06104">
        <w:rPr>
          <w:rFonts w:ascii="Palatino" w:hAnsi="Palatino" w:cs="Arial"/>
          <w:color w:val="000000" w:themeColor="text1"/>
          <w:szCs w:val="22"/>
        </w:rPr>
        <w:t xml:space="preserve"> </w:t>
      </w:r>
      <w:r w:rsidR="00115387" w:rsidRPr="00C06104">
        <w:rPr>
          <w:rFonts w:ascii="Palatino" w:hAnsi="Palatino" w:cs="Arial"/>
          <w:i/>
          <w:color w:val="000000" w:themeColor="text1"/>
          <w:szCs w:val="22"/>
        </w:rPr>
        <w:t>PIWIL1</w:t>
      </w:r>
      <w:r>
        <w:rPr>
          <w:rFonts w:ascii="Palatino" w:hAnsi="Palatino" w:cs="Arial"/>
          <w:color w:val="000000" w:themeColor="text1"/>
          <w:szCs w:val="22"/>
        </w:rPr>
        <w:t xml:space="preserve">, the homolog of mouse </w:t>
      </w:r>
      <w:r>
        <w:rPr>
          <w:rFonts w:ascii="Palatino" w:hAnsi="Palatino" w:cs="Arial"/>
          <w:i/>
          <w:color w:val="000000" w:themeColor="text1"/>
          <w:szCs w:val="22"/>
        </w:rPr>
        <w:t>Miwi</w:t>
      </w:r>
      <w:r>
        <w:rPr>
          <w:rFonts w:ascii="Palatino" w:hAnsi="Palatino" w:cs="Arial"/>
          <w:color w:val="000000" w:themeColor="text1"/>
          <w:szCs w:val="22"/>
        </w:rPr>
        <w:t>,</w:t>
      </w:r>
      <w:r w:rsidR="00F31769">
        <w:rPr>
          <w:rFonts w:ascii="Palatino" w:hAnsi="Palatino" w:cs="Arial"/>
          <w:color w:val="000000" w:themeColor="text1"/>
          <w:szCs w:val="22"/>
        </w:rPr>
        <w:t xml:space="preserve"> </w:t>
      </w:r>
      <w:r w:rsidR="00115387" w:rsidRPr="00C06104">
        <w:rPr>
          <w:rFonts w:ascii="Palatino" w:hAnsi="Palatino" w:cs="Arial"/>
          <w:color w:val="000000" w:themeColor="text1"/>
          <w:szCs w:val="22"/>
        </w:rPr>
        <w:t>contained a prominent A-M</w:t>
      </w:r>
      <w:r w:rsidR="00097397">
        <w:rPr>
          <w:rFonts w:ascii="Palatino" w:hAnsi="Palatino" w:cs="Arial"/>
          <w:color w:val="000000" w:themeColor="text1"/>
          <w:szCs w:val="22"/>
        </w:rPr>
        <w:t xml:space="preserve">YB peak (Figure </w:t>
      </w:r>
      <w:r w:rsidR="00315456">
        <w:rPr>
          <w:rFonts w:ascii="Palatino" w:hAnsi="Palatino" w:cs="Arial"/>
          <w:color w:val="000000" w:themeColor="text1"/>
          <w:szCs w:val="22"/>
        </w:rPr>
        <w:t>8E</w:t>
      </w:r>
      <w:r w:rsidR="00115387" w:rsidRPr="00C06104">
        <w:rPr>
          <w:rFonts w:ascii="Palatino" w:hAnsi="Palatino" w:cs="Arial"/>
          <w:color w:val="000000" w:themeColor="text1"/>
          <w:szCs w:val="22"/>
        </w:rPr>
        <w:t xml:space="preserve">). </w:t>
      </w:r>
      <w:r w:rsidR="006C709C">
        <w:rPr>
          <w:rFonts w:ascii="Palatino" w:hAnsi="Palatino" w:cs="Arial"/>
          <w:i/>
          <w:color w:val="000000" w:themeColor="text1"/>
          <w:szCs w:val="22"/>
        </w:rPr>
        <w:t>TDRD1</w:t>
      </w:r>
      <w:r w:rsidR="006C709C">
        <w:rPr>
          <w:rFonts w:ascii="Palatino" w:hAnsi="Palatino" w:cs="Arial"/>
          <w:color w:val="000000" w:themeColor="text1"/>
          <w:szCs w:val="22"/>
        </w:rPr>
        <w:t xml:space="preserve"> and </w:t>
      </w:r>
      <w:r w:rsidR="00115387" w:rsidRPr="00C06104">
        <w:rPr>
          <w:rFonts w:ascii="Palatino" w:hAnsi="Palatino" w:cs="Arial"/>
          <w:i/>
          <w:color w:val="000000" w:themeColor="text1"/>
          <w:szCs w:val="22"/>
        </w:rPr>
        <w:t>TDRD3</w:t>
      </w:r>
      <w:r w:rsidR="00C749E7">
        <w:rPr>
          <w:rFonts w:ascii="Palatino" w:hAnsi="Palatino" w:cs="Arial"/>
          <w:color w:val="000000" w:themeColor="text1"/>
          <w:szCs w:val="22"/>
        </w:rPr>
        <w:t xml:space="preserve"> </w:t>
      </w:r>
      <w:r w:rsidR="00115387" w:rsidRPr="00C06104">
        <w:rPr>
          <w:rFonts w:ascii="Palatino" w:hAnsi="Palatino" w:cs="Arial"/>
          <w:color w:val="000000" w:themeColor="text1"/>
          <w:szCs w:val="22"/>
        </w:rPr>
        <w:t>also</w:t>
      </w:r>
      <w:r w:rsidR="006C709C">
        <w:rPr>
          <w:rFonts w:ascii="Palatino" w:hAnsi="Palatino" w:cs="Arial"/>
          <w:color w:val="000000" w:themeColor="text1"/>
          <w:szCs w:val="22"/>
        </w:rPr>
        <w:t xml:space="preserve"> showed </w:t>
      </w:r>
      <w:del w:id="35" w:author="Xin Li" w:date="2013-02-03T12:19:00Z">
        <w:r w:rsidR="006C709C" w:rsidDel="00997D71">
          <w:rPr>
            <w:rFonts w:ascii="Palatino" w:hAnsi="Palatino" w:cs="Arial"/>
            <w:color w:val="000000" w:themeColor="text1"/>
            <w:szCs w:val="22"/>
          </w:rPr>
          <w:delText>a</w:delText>
        </w:r>
        <w:r w:rsidR="00FB1CB9" w:rsidDel="00997D71">
          <w:rPr>
            <w:rFonts w:ascii="Palatino" w:hAnsi="Palatino" w:cs="Arial"/>
            <w:color w:val="000000" w:themeColor="text1"/>
            <w:szCs w:val="22"/>
          </w:rPr>
          <w:delText xml:space="preserve"> </w:delText>
        </w:r>
      </w:del>
      <w:r w:rsidR="00FB1CB9">
        <w:rPr>
          <w:rFonts w:ascii="Palatino" w:hAnsi="Palatino" w:cs="Arial"/>
          <w:color w:val="000000" w:themeColor="text1"/>
          <w:szCs w:val="22"/>
        </w:rPr>
        <w:t>A-MYB peak</w:t>
      </w:r>
      <w:r w:rsidR="006C709C">
        <w:rPr>
          <w:rFonts w:ascii="Palatino" w:hAnsi="Palatino" w:cs="Arial"/>
          <w:color w:val="000000" w:themeColor="text1"/>
          <w:szCs w:val="22"/>
        </w:rPr>
        <w:t>s</w:t>
      </w:r>
      <w:r w:rsidR="00FB1CB9">
        <w:rPr>
          <w:rFonts w:ascii="Palatino" w:hAnsi="Palatino" w:cs="Arial"/>
          <w:color w:val="000000" w:themeColor="text1"/>
          <w:szCs w:val="22"/>
        </w:rPr>
        <w:t xml:space="preserve"> (Figure </w:t>
      </w:r>
      <w:r w:rsidR="00315456">
        <w:rPr>
          <w:rFonts w:ascii="Palatino" w:hAnsi="Palatino" w:cs="Arial"/>
          <w:color w:val="000000" w:themeColor="text1"/>
          <w:szCs w:val="22"/>
        </w:rPr>
        <w:t>8E</w:t>
      </w:r>
      <w:r w:rsidR="00115387" w:rsidRPr="00C06104">
        <w:rPr>
          <w:rFonts w:ascii="Palatino" w:hAnsi="Palatino" w:cs="Arial"/>
          <w:color w:val="000000" w:themeColor="text1"/>
          <w:szCs w:val="22"/>
        </w:rPr>
        <w:t xml:space="preserve">). </w:t>
      </w:r>
      <w:r w:rsidR="00D94BA9" w:rsidRPr="00C06104">
        <w:rPr>
          <w:rFonts w:ascii="Palatino" w:hAnsi="Palatino" w:cs="Arial"/>
          <w:color w:val="000000" w:themeColor="text1"/>
          <w:szCs w:val="22"/>
        </w:rPr>
        <w:t xml:space="preserve">Thus, as in mice, </w:t>
      </w:r>
      <w:r w:rsidR="00226E14">
        <w:rPr>
          <w:rFonts w:ascii="Palatino" w:hAnsi="Palatino" w:cs="Arial"/>
          <w:i/>
          <w:color w:val="000000" w:themeColor="text1"/>
          <w:szCs w:val="22"/>
        </w:rPr>
        <w:t>Gallus gallus</w:t>
      </w:r>
      <w:r w:rsidR="00D94BA9" w:rsidRPr="00C06104">
        <w:rPr>
          <w:rFonts w:ascii="Palatino" w:hAnsi="Palatino" w:cs="Arial"/>
          <w:i/>
          <w:color w:val="000000" w:themeColor="text1"/>
          <w:szCs w:val="22"/>
        </w:rPr>
        <w:t xml:space="preserve"> </w:t>
      </w:r>
      <w:r w:rsidR="00D94BA9" w:rsidRPr="00C06104">
        <w:rPr>
          <w:rFonts w:ascii="Palatino" w:hAnsi="Palatino" w:cs="Arial"/>
          <w:color w:val="000000" w:themeColor="text1"/>
          <w:szCs w:val="22"/>
        </w:rPr>
        <w:t xml:space="preserve">A-MYB controls the transcription of both piRNA clusters and </w:t>
      </w:r>
      <w:r w:rsidR="00011F10">
        <w:rPr>
          <w:rFonts w:ascii="Palatino" w:hAnsi="Palatino" w:cs="Arial"/>
          <w:color w:val="000000" w:themeColor="text1"/>
          <w:szCs w:val="22"/>
        </w:rPr>
        <w:t xml:space="preserve">genes encoding </w:t>
      </w:r>
      <w:r w:rsidR="00D94BA9" w:rsidRPr="00C06104">
        <w:rPr>
          <w:rFonts w:ascii="Palatino" w:hAnsi="Palatino" w:cs="Arial"/>
          <w:color w:val="000000" w:themeColor="text1"/>
          <w:szCs w:val="22"/>
        </w:rPr>
        <w:t xml:space="preserve">piRNA pathway </w:t>
      </w:r>
      <w:r w:rsidR="00011F10">
        <w:rPr>
          <w:rFonts w:ascii="Palatino" w:hAnsi="Palatino" w:cs="Arial"/>
          <w:color w:val="000000" w:themeColor="text1"/>
          <w:szCs w:val="22"/>
        </w:rPr>
        <w:t>proteins</w:t>
      </w:r>
      <w:r w:rsidR="00D94BA9" w:rsidRPr="00C06104">
        <w:rPr>
          <w:rFonts w:ascii="Palatino" w:hAnsi="Palatino" w:cs="Arial"/>
          <w:color w:val="000000" w:themeColor="text1"/>
          <w:szCs w:val="22"/>
        </w:rPr>
        <w:t xml:space="preserve">. </w:t>
      </w:r>
      <w:r w:rsidR="00E7204A">
        <w:rPr>
          <w:rFonts w:ascii="Palatino" w:hAnsi="Palatino" w:cs="Arial"/>
          <w:color w:val="000000" w:themeColor="text1"/>
          <w:szCs w:val="22"/>
        </w:rPr>
        <w:t>We conclude that</w:t>
      </w:r>
      <w:r w:rsidR="00D94BA9" w:rsidRPr="00C06104">
        <w:rPr>
          <w:rFonts w:ascii="Palatino" w:hAnsi="Palatino" w:cs="Arial"/>
          <w:color w:val="000000" w:themeColor="text1"/>
          <w:szCs w:val="22"/>
        </w:rPr>
        <w:t xml:space="preserve"> </w:t>
      </w:r>
      <w:r w:rsidR="004E4B52" w:rsidRPr="00C06104">
        <w:rPr>
          <w:rFonts w:ascii="Palatino" w:hAnsi="Palatino" w:cs="Arial"/>
          <w:color w:val="000000" w:themeColor="text1"/>
          <w:szCs w:val="22"/>
        </w:rPr>
        <w:t>A-MYB</w:t>
      </w:r>
      <w:r w:rsidR="00D94BA9" w:rsidRPr="00C06104">
        <w:rPr>
          <w:rFonts w:ascii="Palatino" w:hAnsi="Palatino" w:cs="Arial"/>
          <w:color w:val="000000" w:themeColor="text1"/>
          <w:szCs w:val="22"/>
        </w:rPr>
        <w:t>-mediated feed-forward regulation of piRNA production was likely present in the last common ancestor of birds and mammals.</w:t>
      </w:r>
    </w:p>
    <w:p w14:paraId="0095631F" w14:textId="24D86959" w:rsidR="00D94BA9" w:rsidRPr="00C06104" w:rsidRDefault="00011F10" w:rsidP="00D94BA9">
      <w:pPr>
        <w:spacing w:line="480" w:lineRule="exact"/>
        <w:ind w:firstLine="720"/>
        <w:rPr>
          <w:rFonts w:ascii="Palatino" w:hAnsi="Palatino" w:cs="Arial"/>
          <w:color w:val="000000" w:themeColor="text1"/>
          <w:szCs w:val="22"/>
        </w:rPr>
      </w:pPr>
      <w:r>
        <w:rPr>
          <w:rFonts w:ascii="Palatino" w:hAnsi="Palatino" w:cs="Arial"/>
          <w:color w:val="000000" w:themeColor="text1"/>
          <w:szCs w:val="22"/>
        </w:rPr>
        <w:t xml:space="preserve">In mice, we found no piRNA-producing genes </w:t>
      </w:r>
      <w:r w:rsidR="00D94BA9" w:rsidRPr="00C06104">
        <w:rPr>
          <w:rFonts w:ascii="Palatino" w:hAnsi="Palatino" w:cs="Arial"/>
          <w:color w:val="000000" w:themeColor="text1"/>
          <w:szCs w:val="22"/>
        </w:rPr>
        <w:t>on the sex chromosomes (</w:t>
      </w:r>
      <w:r w:rsidR="00D86351">
        <w:rPr>
          <w:rFonts w:ascii="Palatino" w:hAnsi="Palatino" w:cs="Arial"/>
          <w:color w:val="000000" w:themeColor="text1"/>
          <w:szCs w:val="22"/>
        </w:rPr>
        <w:t>Figure S1A</w:t>
      </w:r>
      <w:r w:rsidR="00D94BA9" w:rsidRPr="00C06104">
        <w:rPr>
          <w:rFonts w:ascii="Palatino" w:hAnsi="Palatino" w:cs="Arial"/>
          <w:color w:val="000000" w:themeColor="text1"/>
          <w:szCs w:val="22"/>
        </w:rPr>
        <w:t>), perhaps because mouse sex chromosomes are silenced during the pachytene stage</w:t>
      </w:r>
      <w:r w:rsidR="00D94BA9" w:rsidRPr="00C06104">
        <w:rPr>
          <w:rFonts w:ascii="Palatino" w:hAnsi="Palatino"/>
        </w:rPr>
        <w:t xml:space="preserve"> </w:t>
      </w:r>
      <w:r w:rsidR="00D94BA9" w:rsidRPr="00C06104">
        <w:rPr>
          <w:rFonts w:ascii="Palatino" w:hAnsi="Palatino"/>
        </w:rPr>
        <w:fldChar w:fldCharType="begin"/>
      </w:r>
      <w:r w:rsidR="00D94BA9" w:rsidRPr="00C06104">
        <w:rPr>
          <w:rFonts w:ascii="Palatino" w:hAnsi="Palatino"/>
        </w:rPr>
        <w:instrText>ADDIN BEC{Li et al., 2009, #45144}</w:instrText>
      </w:r>
      <w:r w:rsidR="00D94BA9" w:rsidRPr="00C06104">
        <w:rPr>
          <w:rFonts w:ascii="Palatino" w:hAnsi="Palatino"/>
        </w:rPr>
        <w:fldChar w:fldCharType="separate"/>
      </w:r>
      <w:r w:rsidR="00D94BA9" w:rsidRPr="00C06104">
        <w:rPr>
          <w:rFonts w:ascii="Palatino" w:hAnsi="Palatino"/>
        </w:rPr>
        <w:t>(Li et al., 2009b)</w:t>
      </w:r>
      <w:r w:rsidR="00D94BA9" w:rsidRPr="00C06104">
        <w:rPr>
          <w:rFonts w:ascii="Palatino" w:hAnsi="Palatino"/>
        </w:rPr>
        <w:fldChar w:fldCharType="end"/>
      </w:r>
      <w:r w:rsidR="00D94BA9" w:rsidRPr="00C06104">
        <w:rPr>
          <w:rFonts w:ascii="Palatino" w:hAnsi="Palatino" w:cs="Arial"/>
          <w:color w:val="000000" w:themeColor="text1"/>
          <w:szCs w:val="22"/>
        </w:rPr>
        <w:t xml:space="preserve">. Birds use a ZW, rather than an XY, mechanism for sex determination, so roosters are homogametic (ZZ), allowing the sex chromosomes to remain transcriptionally active in males </w:t>
      </w:r>
      <w:r w:rsidR="00D94BA9" w:rsidRPr="00C06104">
        <w:rPr>
          <w:rFonts w:ascii="Palatino" w:hAnsi="Palatino" w:cs="Arial"/>
          <w:color w:val="000000" w:themeColor="text1"/>
          <w:szCs w:val="22"/>
        </w:rPr>
        <w:fldChar w:fldCharType="begin"/>
      </w:r>
      <w:r w:rsidR="00D94BA9" w:rsidRPr="00C06104">
        <w:rPr>
          <w:rFonts w:ascii="Palatino" w:hAnsi="Palatino" w:cs="Arial"/>
          <w:color w:val="000000" w:themeColor="text1"/>
          <w:szCs w:val="22"/>
        </w:rPr>
        <w:instrText>ADDIN BEC{Namekawa and Lee, 2009, #13394; Schoenmakers et al., 2009, #12240}</w:instrText>
      </w:r>
      <w:r w:rsidR="00D94BA9" w:rsidRPr="00C06104">
        <w:rPr>
          <w:rFonts w:ascii="Palatino" w:hAnsi="Palatino" w:cs="Arial"/>
          <w:color w:val="000000" w:themeColor="text1"/>
          <w:szCs w:val="22"/>
        </w:rPr>
        <w:fldChar w:fldCharType="separate"/>
      </w:r>
      <w:r w:rsidR="00D94BA9" w:rsidRPr="00C06104">
        <w:rPr>
          <w:rFonts w:ascii="Palatino" w:hAnsi="Palatino" w:cs="Arial"/>
          <w:color w:val="000000" w:themeColor="text1"/>
          <w:szCs w:val="22"/>
        </w:rPr>
        <w:t>(Namekawa and Lee, 2009; Schoenmakers et al., 2009)</w:t>
      </w:r>
      <w:r w:rsidR="00D94BA9" w:rsidRPr="00C06104">
        <w:rPr>
          <w:rFonts w:ascii="Palatino" w:hAnsi="Palatino" w:cs="Arial"/>
          <w:color w:val="000000" w:themeColor="text1"/>
          <w:szCs w:val="22"/>
        </w:rPr>
        <w:fldChar w:fldCharType="end"/>
      </w:r>
      <w:r w:rsidR="00D94BA9" w:rsidRPr="00C06104">
        <w:rPr>
          <w:rFonts w:ascii="Palatino" w:hAnsi="Palatino" w:cs="Arial"/>
          <w:color w:val="000000" w:themeColor="text1"/>
          <w:szCs w:val="22"/>
        </w:rPr>
        <w:t>. Indeed, we find that 39 of the 327 rooster piRNA clusters are on the Z chromosome</w:t>
      </w:r>
      <w:r w:rsidR="00BC1585" w:rsidRPr="00C06104">
        <w:rPr>
          <w:rFonts w:ascii="Palatino" w:hAnsi="Palatino" w:cs="Arial"/>
          <w:color w:val="000000" w:themeColor="text1"/>
          <w:szCs w:val="22"/>
        </w:rPr>
        <w:t>,</w:t>
      </w:r>
      <w:r w:rsidR="00736A42" w:rsidRPr="00C06104">
        <w:rPr>
          <w:rFonts w:ascii="Palatino" w:hAnsi="Palatino" w:cs="Arial"/>
          <w:color w:val="000000" w:themeColor="text1"/>
          <w:szCs w:val="22"/>
        </w:rPr>
        <w:t xml:space="preserve"> accounting for 1</w:t>
      </w:r>
      <w:r w:rsidR="00F115DC">
        <w:rPr>
          <w:rFonts w:ascii="Palatino" w:hAnsi="Palatino" w:cs="Arial"/>
          <w:color w:val="000000" w:themeColor="text1"/>
          <w:szCs w:val="22"/>
        </w:rPr>
        <w:t>2</w:t>
      </w:r>
      <w:r w:rsidR="00736A42" w:rsidRPr="00C06104">
        <w:rPr>
          <w:rFonts w:ascii="Palatino" w:hAnsi="Palatino" w:cs="Arial"/>
          <w:color w:val="000000" w:themeColor="text1"/>
          <w:szCs w:val="22"/>
        </w:rPr>
        <w:t>% of unique</w:t>
      </w:r>
      <w:r w:rsidR="00B007DC">
        <w:rPr>
          <w:rFonts w:ascii="Palatino" w:hAnsi="Palatino" w:cs="Arial"/>
          <w:color w:val="000000" w:themeColor="text1"/>
          <w:szCs w:val="22"/>
        </w:rPr>
        <w:t>ly</w:t>
      </w:r>
      <w:r w:rsidR="00736A42" w:rsidRPr="00C06104">
        <w:rPr>
          <w:rFonts w:ascii="Palatino" w:hAnsi="Palatino" w:cs="Arial"/>
          <w:color w:val="000000" w:themeColor="text1"/>
          <w:szCs w:val="22"/>
        </w:rPr>
        <w:t xml:space="preserve"> mapping piRNAs </w:t>
      </w:r>
      <w:r w:rsidR="00D94BA9" w:rsidRPr="00C06104">
        <w:rPr>
          <w:rFonts w:ascii="Palatino" w:hAnsi="Palatino" w:cs="Arial"/>
          <w:color w:val="000000" w:themeColor="text1"/>
          <w:szCs w:val="22"/>
        </w:rPr>
        <w:t xml:space="preserve">(Figure </w:t>
      </w:r>
      <w:r w:rsidR="001E5F2E">
        <w:rPr>
          <w:rFonts w:ascii="Palatino" w:hAnsi="Palatino" w:cs="Arial"/>
          <w:color w:val="000000" w:themeColor="text1"/>
          <w:szCs w:val="22"/>
        </w:rPr>
        <w:t>S8</w:t>
      </w:r>
      <w:r w:rsidR="00D94BA9" w:rsidRPr="00C06104">
        <w:rPr>
          <w:rFonts w:ascii="Palatino" w:hAnsi="Palatino" w:cs="Arial"/>
          <w:color w:val="000000" w:themeColor="text1"/>
          <w:szCs w:val="22"/>
        </w:rPr>
        <w:t>). Of the</w:t>
      </w:r>
      <w:r w:rsidR="009A0357">
        <w:rPr>
          <w:rFonts w:ascii="Palatino" w:hAnsi="Palatino" w:cs="Arial"/>
          <w:color w:val="000000" w:themeColor="text1"/>
          <w:szCs w:val="22"/>
        </w:rPr>
        <w:t xml:space="preserve"> 39 Z chromosome clusters</w:t>
      </w:r>
      <w:r w:rsidR="00D94BA9" w:rsidRPr="00C06104">
        <w:rPr>
          <w:rFonts w:ascii="Palatino" w:hAnsi="Palatino" w:cs="Arial"/>
          <w:color w:val="000000" w:themeColor="text1"/>
          <w:szCs w:val="22"/>
        </w:rPr>
        <w:t xml:space="preserve">, </w:t>
      </w:r>
      <w:r w:rsidR="00625D51">
        <w:rPr>
          <w:rFonts w:ascii="Palatino" w:hAnsi="Palatino" w:cs="Arial"/>
          <w:color w:val="000000" w:themeColor="text1"/>
          <w:szCs w:val="22"/>
        </w:rPr>
        <w:t>18</w:t>
      </w:r>
      <w:r w:rsidR="00B007DC">
        <w:rPr>
          <w:rFonts w:ascii="Palatino" w:hAnsi="Palatino" w:cs="Arial"/>
          <w:color w:val="000000" w:themeColor="text1"/>
          <w:szCs w:val="22"/>
        </w:rPr>
        <w:t xml:space="preserve"> had an A-MYB peak at their promoter</w:t>
      </w:r>
      <w:r w:rsidR="00D94BA9" w:rsidRPr="00C06104">
        <w:rPr>
          <w:rFonts w:ascii="Palatino" w:hAnsi="Palatino" w:cs="Arial"/>
          <w:color w:val="000000" w:themeColor="text1"/>
          <w:szCs w:val="22"/>
        </w:rPr>
        <w:t>.</w:t>
      </w:r>
    </w:p>
    <w:p w14:paraId="7E08464B" w14:textId="77777777" w:rsidR="00D94BA9" w:rsidRPr="00C06104" w:rsidRDefault="00D94BA9" w:rsidP="00D94BA9">
      <w:pPr>
        <w:keepNext/>
        <w:spacing w:before="360" w:after="120" w:line="480" w:lineRule="exact"/>
        <w:rPr>
          <w:rFonts w:ascii="Palatino" w:hAnsi="Palatino"/>
          <w:b/>
        </w:rPr>
      </w:pPr>
      <w:r w:rsidRPr="00C06104">
        <w:rPr>
          <w:rFonts w:ascii="Palatino" w:hAnsi="Palatino"/>
          <w:b/>
        </w:rPr>
        <w:t>DISCUSSION</w:t>
      </w:r>
    </w:p>
    <w:p w14:paraId="1E7DA7A1" w14:textId="69395A05" w:rsidR="00D94BA9" w:rsidRPr="005E72E7" w:rsidRDefault="006916BB" w:rsidP="005E72E7">
      <w:pPr>
        <w:spacing w:line="480" w:lineRule="exact"/>
      </w:pPr>
      <w:r>
        <w:rPr>
          <w:rFonts w:ascii="Palatino" w:hAnsi="Palatino"/>
        </w:rPr>
        <w:t xml:space="preserve">The data presented here </w:t>
      </w:r>
      <w:r w:rsidR="00D94BA9" w:rsidRPr="00C06104">
        <w:rPr>
          <w:rFonts w:ascii="Palatino" w:hAnsi="Palatino"/>
        </w:rPr>
        <w:t>provide strong support for the view that piRNAs in mammals begin as long, single-strand</w:t>
      </w:r>
      <w:r w:rsidR="005A7129">
        <w:rPr>
          <w:rFonts w:ascii="Palatino" w:hAnsi="Palatino"/>
        </w:rPr>
        <w:t>ed precursors generated by testi</w:t>
      </w:r>
      <w:r w:rsidR="00D94BA9" w:rsidRPr="00C06104">
        <w:rPr>
          <w:rFonts w:ascii="Palatino" w:hAnsi="Palatino"/>
        </w:rPr>
        <w:t xml:space="preserve">s-specific, RNA </w:t>
      </w:r>
      <w:r w:rsidR="001E61E9">
        <w:rPr>
          <w:rFonts w:ascii="Palatino" w:hAnsi="Palatino"/>
        </w:rPr>
        <w:t>pol</w:t>
      </w:r>
      <w:r w:rsidR="00D94BA9" w:rsidRPr="00C06104">
        <w:rPr>
          <w:rFonts w:ascii="Palatino" w:hAnsi="Palatino"/>
        </w:rPr>
        <w:t xml:space="preserve"> II transcription of individual piRNA </w:t>
      </w:r>
      <w:r w:rsidR="00011F10">
        <w:rPr>
          <w:rFonts w:ascii="Palatino" w:hAnsi="Palatino"/>
        </w:rPr>
        <w:t>gene</w:t>
      </w:r>
      <w:r w:rsidR="00D94BA9" w:rsidRPr="00C06104">
        <w:rPr>
          <w:rFonts w:ascii="Palatino" w:hAnsi="Palatino"/>
        </w:rPr>
        <w:t xml:space="preserve">s </w:t>
      </w:r>
      <w:r w:rsidR="00D94BA9" w:rsidRPr="00C06104">
        <w:rPr>
          <w:rFonts w:ascii="Palatino" w:hAnsi="Palatino"/>
        </w:rPr>
        <w:fldChar w:fldCharType="begin"/>
      </w:r>
      <w:r w:rsidR="00D94BA9" w:rsidRPr="00C06104">
        <w:rPr>
          <w:rFonts w:ascii="Palatino" w:hAnsi="Palatino"/>
        </w:rPr>
        <w:instrText>ADDIN BEC{\see also \Vourekas et al., 2012, #89447}</w:instrText>
      </w:r>
      <w:r w:rsidR="00D94BA9" w:rsidRPr="00C06104">
        <w:rPr>
          <w:rFonts w:ascii="Palatino" w:hAnsi="Palatino"/>
        </w:rPr>
        <w:fldChar w:fldCharType="separate"/>
      </w:r>
      <w:r w:rsidR="00D94BA9" w:rsidRPr="00C06104">
        <w:rPr>
          <w:rFonts w:ascii="Palatino" w:hAnsi="Palatino"/>
        </w:rPr>
        <w:t>(see also Vourekas et al., 2012)</w:t>
      </w:r>
      <w:r w:rsidR="00D94BA9" w:rsidRPr="00C06104">
        <w:rPr>
          <w:rFonts w:ascii="Palatino" w:hAnsi="Palatino"/>
        </w:rPr>
        <w:fldChar w:fldCharType="end"/>
      </w:r>
      <w:r w:rsidR="00D94BA9" w:rsidRPr="00C06104">
        <w:rPr>
          <w:rFonts w:ascii="Palatino" w:hAnsi="Palatino"/>
        </w:rPr>
        <w:t>.</w:t>
      </w:r>
      <w:r w:rsidR="005E72E7">
        <w:rPr>
          <w:rFonts w:ascii="Palatino" w:hAnsi="Palatino"/>
        </w:rPr>
        <w:t xml:space="preserve"> </w:t>
      </w:r>
      <w:r w:rsidR="00D94BA9" w:rsidRPr="00C06104">
        <w:rPr>
          <w:rFonts w:ascii="Palatino" w:hAnsi="Palatino"/>
        </w:rPr>
        <w:t xml:space="preserve">Transcription by RNA </w:t>
      </w:r>
      <w:r w:rsidR="001E61E9">
        <w:rPr>
          <w:rFonts w:ascii="Palatino" w:hAnsi="Palatino"/>
        </w:rPr>
        <w:t>pol</w:t>
      </w:r>
      <w:r w:rsidR="00D94BA9" w:rsidRPr="00C06104">
        <w:rPr>
          <w:rFonts w:ascii="Palatino" w:hAnsi="Palatino"/>
        </w:rPr>
        <w:t xml:space="preserve"> II affords piRNA </w:t>
      </w:r>
      <w:r w:rsidR="00011F10">
        <w:rPr>
          <w:rFonts w:ascii="Palatino" w:hAnsi="Palatino"/>
        </w:rPr>
        <w:t>gene</w:t>
      </w:r>
      <w:r w:rsidR="00D94BA9" w:rsidRPr="00C06104">
        <w:rPr>
          <w:rFonts w:ascii="Palatino" w:hAnsi="Palatino"/>
        </w:rPr>
        <w:t xml:space="preserve">s with the same rich set of transcriptional controls available to regulate mRNA expression. Our data establish that developmentally regulated transcription of piRNA </w:t>
      </w:r>
      <w:r w:rsidR="00011F10">
        <w:rPr>
          <w:rFonts w:ascii="Palatino" w:hAnsi="Palatino"/>
        </w:rPr>
        <w:t>gene</w:t>
      </w:r>
      <w:r w:rsidR="00D94BA9" w:rsidRPr="00C06104">
        <w:rPr>
          <w:rFonts w:ascii="Palatino" w:hAnsi="Palatino"/>
        </w:rPr>
        <w:t>s determines when specific classes of piRNAs emerge during spermatogenesis.</w:t>
      </w:r>
    </w:p>
    <w:p w14:paraId="55949E95" w14:textId="2503EF94" w:rsidR="00D94BA9" w:rsidRPr="00C06104" w:rsidRDefault="005E72E7" w:rsidP="00603FB2">
      <w:pPr>
        <w:spacing w:line="480" w:lineRule="exact"/>
        <w:ind w:firstLine="720"/>
        <w:rPr>
          <w:rFonts w:ascii="Palatino" w:hAnsi="Palatino" w:cs="Arial"/>
          <w:color w:val="000000" w:themeColor="text1"/>
          <w:szCs w:val="22"/>
        </w:rPr>
      </w:pPr>
      <w:r>
        <w:rPr>
          <w:rFonts w:ascii="Palatino" w:hAnsi="Palatino" w:cs="Arial"/>
          <w:color w:val="000000" w:themeColor="text1"/>
          <w:szCs w:val="22"/>
        </w:rPr>
        <w:t>During</w:t>
      </w:r>
      <w:r w:rsidR="00D94BA9" w:rsidRPr="00C06104">
        <w:rPr>
          <w:rFonts w:ascii="Palatino" w:hAnsi="Palatino" w:cs="Arial"/>
          <w:color w:val="000000" w:themeColor="text1"/>
          <w:szCs w:val="22"/>
        </w:rPr>
        <w:t xml:space="preserve"> mouse spermatogenesis, transcription of pachytene piRNA </w:t>
      </w:r>
      <w:r w:rsidR="00011F10">
        <w:rPr>
          <w:rFonts w:ascii="Palatino" w:hAnsi="Palatino" w:cs="Arial"/>
          <w:color w:val="000000" w:themeColor="text1"/>
          <w:szCs w:val="22"/>
        </w:rPr>
        <w:t>gene</w:t>
      </w:r>
      <w:r w:rsidR="00D94BA9" w:rsidRPr="00C06104">
        <w:rPr>
          <w:rFonts w:ascii="Palatino" w:hAnsi="Palatino" w:cs="Arial"/>
          <w:color w:val="000000" w:themeColor="text1"/>
          <w:szCs w:val="22"/>
        </w:rPr>
        <w:t xml:space="preserve">s begins at the onset of the pachytene stage of meiosis; pachytene piRNAs accumulate subsequently. </w:t>
      </w:r>
      <w:r w:rsidR="003E1545">
        <w:rPr>
          <w:rFonts w:ascii="Palatino" w:hAnsi="Palatino" w:cs="Arial"/>
          <w:color w:val="000000" w:themeColor="text1"/>
          <w:szCs w:val="22"/>
        </w:rPr>
        <w:t>T</w:t>
      </w:r>
      <w:r w:rsidR="00D94BA9" w:rsidRPr="00C06104">
        <w:rPr>
          <w:rFonts w:ascii="Palatino" w:hAnsi="Palatino" w:cs="Arial"/>
          <w:color w:val="000000" w:themeColor="text1"/>
          <w:szCs w:val="22"/>
        </w:rPr>
        <w:t xml:space="preserve">he presence of the MYB-binding motif in near the transcription start sites of pachytene piRNA </w:t>
      </w:r>
      <w:r w:rsidR="00011F10">
        <w:rPr>
          <w:rFonts w:ascii="Palatino" w:hAnsi="Palatino" w:cs="Arial"/>
          <w:color w:val="000000" w:themeColor="text1"/>
          <w:szCs w:val="22"/>
        </w:rPr>
        <w:t>gene</w:t>
      </w:r>
      <w:r w:rsidR="00D94BA9" w:rsidRPr="00C06104">
        <w:rPr>
          <w:rFonts w:ascii="Palatino" w:hAnsi="Palatino" w:cs="Arial"/>
          <w:color w:val="000000" w:themeColor="text1"/>
          <w:szCs w:val="22"/>
        </w:rPr>
        <w:t xml:space="preserve">s, physical binding of A-MYB to those </w:t>
      </w:r>
      <w:r w:rsidR="00011F10">
        <w:rPr>
          <w:rFonts w:ascii="Palatino" w:hAnsi="Palatino" w:cs="Arial"/>
          <w:color w:val="000000" w:themeColor="text1"/>
          <w:szCs w:val="22"/>
        </w:rPr>
        <w:t>gene</w:t>
      </w:r>
      <w:r w:rsidR="00D94BA9" w:rsidRPr="00C06104">
        <w:rPr>
          <w:rFonts w:ascii="Palatino" w:hAnsi="Palatino" w:cs="Arial"/>
          <w:color w:val="000000" w:themeColor="text1"/>
          <w:szCs w:val="22"/>
        </w:rPr>
        <w:t xml:space="preserve">s, and loss of pachytene piRNA </w:t>
      </w:r>
      <w:r w:rsidR="00011F10">
        <w:rPr>
          <w:rFonts w:ascii="Palatino" w:hAnsi="Palatino" w:cs="Arial"/>
          <w:color w:val="000000" w:themeColor="text1"/>
          <w:szCs w:val="22"/>
        </w:rPr>
        <w:t>precursor</w:t>
      </w:r>
      <w:r w:rsidR="009156FA">
        <w:rPr>
          <w:rFonts w:ascii="Palatino" w:hAnsi="Palatino" w:cs="Arial"/>
          <w:color w:val="000000" w:themeColor="text1"/>
          <w:szCs w:val="22"/>
        </w:rPr>
        <w:t xml:space="preserve"> transcripts and</w:t>
      </w:r>
      <w:r w:rsidR="00D94BA9" w:rsidRPr="00C06104">
        <w:rPr>
          <w:rFonts w:ascii="Palatino" w:hAnsi="Palatino" w:cs="Arial"/>
          <w:color w:val="000000" w:themeColor="text1"/>
          <w:szCs w:val="22"/>
        </w:rPr>
        <w:t xml:space="preserve"> piRNAs in testes from </w:t>
      </w:r>
      <w:r w:rsidR="00D94BA9" w:rsidRPr="00C06104">
        <w:rPr>
          <w:rFonts w:ascii="Palatino" w:hAnsi="Palatino" w:cs="Arial"/>
          <w:i/>
          <w:color w:val="000000" w:themeColor="text1"/>
          <w:szCs w:val="22"/>
        </w:rPr>
        <w:t>A-Myb</w:t>
      </w:r>
      <w:r w:rsidR="00D94BA9" w:rsidRPr="00C06104">
        <w:rPr>
          <w:rFonts w:ascii="Palatino" w:hAnsi="Palatino" w:cs="Arial"/>
          <w:color w:val="000000" w:themeColor="text1"/>
          <w:szCs w:val="22"/>
        </w:rPr>
        <w:t xml:space="preserve"> mutant mice</w:t>
      </w:r>
      <w:r w:rsidR="003E1545">
        <w:rPr>
          <w:rFonts w:ascii="Palatino" w:hAnsi="Palatino" w:cs="Arial"/>
          <w:color w:val="000000" w:themeColor="text1"/>
          <w:szCs w:val="22"/>
        </w:rPr>
        <w:t xml:space="preserve">, all </w:t>
      </w:r>
      <w:r w:rsidR="00D94BA9" w:rsidRPr="00C06104">
        <w:rPr>
          <w:rFonts w:ascii="Palatino" w:hAnsi="Palatino" w:cs="Arial"/>
          <w:color w:val="000000" w:themeColor="text1"/>
          <w:szCs w:val="22"/>
        </w:rPr>
        <w:t>argue that A-MYB regulates pachytene piRNA production.</w:t>
      </w:r>
    </w:p>
    <w:p w14:paraId="4194A4D4" w14:textId="77777777" w:rsidR="00D94BA9" w:rsidRPr="00C06104" w:rsidRDefault="00D94BA9" w:rsidP="00D94BA9">
      <w:pPr>
        <w:spacing w:line="480" w:lineRule="exact"/>
        <w:ind w:firstLine="720"/>
        <w:rPr>
          <w:rFonts w:ascii="Palatino" w:hAnsi="Palatino"/>
          <w:color w:val="000000" w:themeColor="text1"/>
        </w:rPr>
      </w:pPr>
      <w:r w:rsidRPr="00C06104">
        <w:rPr>
          <w:rFonts w:ascii="Palatino" w:hAnsi="Palatino"/>
          <w:color w:val="000000" w:themeColor="text1"/>
        </w:rPr>
        <w:t xml:space="preserve">A-MYB also drives increased expression of piRNA pathway genes. Among these, </w:t>
      </w:r>
      <w:r w:rsidRPr="00C06104">
        <w:rPr>
          <w:rFonts w:ascii="Palatino" w:hAnsi="Palatino"/>
          <w:i/>
          <w:color w:val="000000" w:themeColor="text1"/>
        </w:rPr>
        <w:t>Miwi</w:t>
      </w:r>
      <w:r w:rsidRPr="00C06104">
        <w:rPr>
          <w:rFonts w:ascii="Palatino" w:hAnsi="Palatino"/>
          <w:color w:val="000000" w:themeColor="text1"/>
        </w:rPr>
        <w:t xml:space="preserve"> expression shows the greatest dependence on A-MYB, but A-MYB also drives transcription of genes encoding other proteins in the piRNA pathway, including </w:t>
      </w:r>
      <w:r w:rsidRPr="00C06104">
        <w:rPr>
          <w:rFonts w:ascii="Palatino" w:hAnsi="Palatino"/>
          <w:i/>
          <w:color w:val="000000" w:themeColor="text1"/>
        </w:rPr>
        <w:t>MitoPld</w:t>
      </w:r>
      <w:r w:rsidRPr="00C06104">
        <w:rPr>
          <w:rFonts w:ascii="Palatino" w:hAnsi="Palatino"/>
          <w:color w:val="000000" w:themeColor="text1"/>
        </w:rPr>
        <w:t xml:space="preserve">, </w:t>
      </w:r>
      <w:r w:rsidRPr="00C06104">
        <w:rPr>
          <w:rFonts w:ascii="Palatino" w:hAnsi="Palatino"/>
          <w:i/>
          <w:color w:val="000000" w:themeColor="text1"/>
        </w:rPr>
        <w:t>Mael</w:t>
      </w:r>
      <w:r w:rsidRPr="00C06104">
        <w:rPr>
          <w:rFonts w:ascii="Palatino" w:hAnsi="Palatino"/>
          <w:color w:val="000000" w:themeColor="text1"/>
        </w:rPr>
        <w:t>, and five genes encoding Tudor-domain proteins</w:t>
      </w:r>
      <w:r w:rsidRPr="00C06104">
        <w:rPr>
          <w:rFonts w:ascii="Palatino" w:hAnsi="Palatino"/>
          <w:i/>
          <w:color w:val="000000" w:themeColor="text1"/>
        </w:rPr>
        <w:t xml:space="preserve">. </w:t>
      </w:r>
      <w:r w:rsidR="005A7129">
        <w:rPr>
          <w:rFonts w:ascii="Palatino" w:hAnsi="Palatino"/>
          <w:color w:val="000000" w:themeColor="text1"/>
        </w:rPr>
        <w:t>For example</w:t>
      </w:r>
      <w:r w:rsidRPr="00C06104">
        <w:rPr>
          <w:rFonts w:ascii="Palatino" w:hAnsi="Palatino"/>
          <w:color w:val="000000" w:themeColor="text1"/>
        </w:rPr>
        <w:t xml:space="preserve">, A-MYB increases expression of </w:t>
      </w:r>
      <w:r w:rsidRPr="00C06104">
        <w:rPr>
          <w:rFonts w:ascii="Palatino" w:hAnsi="Palatino"/>
          <w:i/>
          <w:color w:val="000000" w:themeColor="text1"/>
        </w:rPr>
        <w:t>Tdrd6</w:t>
      </w:r>
      <w:r w:rsidRPr="00C06104">
        <w:rPr>
          <w:rFonts w:ascii="Palatino" w:hAnsi="Palatino"/>
          <w:color w:val="000000" w:themeColor="text1"/>
        </w:rPr>
        <w:t xml:space="preserve"> more than 500-fold. Loss of A-MYB function more strongly depletes pachytene piRNAs than loss of MIWI, in part because pachytene piRNAs can still be loaded </w:t>
      </w:r>
      <w:r w:rsidR="005F129C">
        <w:rPr>
          <w:rFonts w:ascii="Palatino" w:hAnsi="Palatino"/>
          <w:color w:val="000000" w:themeColor="text1"/>
        </w:rPr>
        <w:t>in</w:t>
      </w:r>
      <w:r w:rsidRPr="00C06104">
        <w:rPr>
          <w:rFonts w:ascii="Palatino" w:hAnsi="Palatino"/>
          <w:color w:val="000000" w:themeColor="text1"/>
        </w:rPr>
        <w:t xml:space="preserve">to MILI in </w:t>
      </w:r>
      <w:r w:rsidRPr="00C06104">
        <w:rPr>
          <w:rFonts w:ascii="Palatino" w:hAnsi="Palatino"/>
          <w:i/>
          <w:color w:val="000000" w:themeColor="text1"/>
        </w:rPr>
        <w:t>Miwi</w:t>
      </w:r>
      <w:r w:rsidR="00682F20">
        <w:rPr>
          <w:rFonts w:ascii="Palatino" w:hAnsi="Palatino"/>
          <w:color w:val="000000" w:themeColor="text1"/>
        </w:rPr>
        <w:t xml:space="preserve"> mutant testes, although MILI-loaded pachytene piRNAs do not suffice to produce</w:t>
      </w:r>
      <w:r w:rsidRPr="00C06104">
        <w:rPr>
          <w:rFonts w:ascii="Palatino" w:hAnsi="Palatino"/>
          <w:color w:val="000000" w:themeColor="text1"/>
        </w:rPr>
        <w:t xml:space="preserve"> </w:t>
      </w:r>
      <w:r w:rsidR="00682F20">
        <w:rPr>
          <w:rFonts w:ascii="Palatino" w:hAnsi="Palatino"/>
          <w:color w:val="000000" w:themeColor="text1"/>
        </w:rPr>
        <w:t xml:space="preserve">functional sperm. </w:t>
      </w:r>
      <w:r w:rsidRPr="00C06104">
        <w:rPr>
          <w:rFonts w:ascii="Palatino" w:hAnsi="Palatino"/>
          <w:color w:val="000000" w:themeColor="text1"/>
        </w:rPr>
        <w:t>In</w:t>
      </w:r>
      <w:del w:id="36" w:author="Xin Li" w:date="2013-02-03T12:04:00Z">
        <w:r w:rsidRPr="00C06104" w:rsidDel="001B5DE5">
          <w:rPr>
            <w:rFonts w:ascii="Palatino" w:hAnsi="Palatino"/>
            <w:color w:val="000000" w:themeColor="text1"/>
          </w:rPr>
          <w:delText xml:space="preserve"> the </w:delText>
        </w:r>
        <w:r w:rsidR="005F129C" w:rsidDel="001B5DE5">
          <w:rPr>
            <w:rFonts w:ascii="Palatino" w:hAnsi="Palatino"/>
            <w:color w:val="000000" w:themeColor="text1"/>
          </w:rPr>
          <w:delText>an</w:delText>
        </w:r>
      </w:del>
      <w:r w:rsidRPr="00C06104">
        <w:rPr>
          <w:rFonts w:ascii="Palatino" w:hAnsi="Palatino"/>
          <w:color w:val="000000" w:themeColor="text1"/>
        </w:rPr>
        <w:t xml:space="preserve"> </w:t>
      </w:r>
      <w:r w:rsidRPr="00C06104">
        <w:rPr>
          <w:rFonts w:ascii="Palatino" w:hAnsi="Palatino"/>
          <w:i/>
          <w:color w:val="000000" w:themeColor="text1"/>
        </w:rPr>
        <w:t>A-Myb</w:t>
      </w:r>
      <w:r w:rsidRPr="00C06104">
        <w:rPr>
          <w:rFonts w:ascii="Palatino" w:hAnsi="Palatino"/>
          <w:color w:val="000000" w:themeColor="text1"/>
        </w:rPr>
        <w:t xml:space="preserve"> mutant, expression of mRNAs encoding multiple piRNA pathway proteins decreases. We speculate that in wild-type male mice</w:t>
      </w:r>
      <w:r w:rsidR="00682F20">
        <w:rPr>
          <w:rFonts w:ascii="Palatino" w:hAnsi="Palatino"/>
          <w:color w:val="000000" w:themeColor="text1"/>
        </w:rPr>
        <w:t>,</w:t>
      </w:r>
      <w:r w:rsidRPr="00C06104">
        <w:rPr>
          <w:rFonts w:ascii="Palatino" w:hAnsi="Palatino"/>
          <w:color w:val="000000" w:themeColor="text1"/>
        </w:rPr>
        <w:t xml:space="preserve"> the increased expression of these mRNAs at the onset of the pachytene stage of meiosis ensures that sufficient piRNA-precursor processing and MIWI-loading factors are available to cope with the large increase in pachytene piRNA </w:t>
      </w:r>
      <w:r w:rsidR="00011F10">
        <w:rPr>
          <w:rFonts w:ascii="Palatino" w:hAnsi="Palatino"/>
          <w:color w:val="000000" w:themeColor="text1"/>
        </w:rPr>
        <w:t>precursor</w:t>
      </w:r>
      <w:r w:rsidRPr="00C06104">
        <w:rPr>
          <w:rFonts w:ascii="Palatino" w:hAnsi="Palatino"/>
          <w:color w:val="000000" w:themeColor="text1"/>
        </w:rPr>
        <w:t xml:space="preserve"> transcription.</w:t>
      </w:r>
    </w:p>
    <w:p w14:paraId="7E8425AA" w14:textId="77777777" w:rsidR="00D94BA9" w:rsidRPr="00C06104" w:rsidRDefault="00D94BA9" w:rsidP="00D94BA9">
      <w:pPr>
        <w:spacing w:line="480" w:lineRule="exact"/>
        <w:ind w:firstLine="720"/>
        <w:rPr>
          <w:rFonts w:ascii="Palatino" w:hAnsi="Palatino" w:cs="Arial"/>
          <w:color w:val="000000" w:themeColor="text1"/>
          <w:szCs w:val="22"/>
        </w:rPr>
      </w:pPr>
      <w:r w:rsidRPr="00C06104">
        <w:rPr>
          <w:rFonts w:ascii="Palatino" w:hAnsi="Palatino" w:cs="Arial"/>
          <w:color w:val="000000" w:themeColor="text1"/>
          <w:szCs w:val="22"/>
        </w:rPr>
        <w:t xml:space="preserve">We propose that induction of </w:t>
      </w:r>
      <w:r w:rsidR="004E4B52" w:rsidRPr="00C06104">
        <w:rPr>
          <w:rFonts w:ascii="Palatino" w:hAnsi="Palatino" w:cs="Arial"/>
          <w:color w:val="000000" w:themeColor="text1"/>
          <w:szCs w:val="22"/>
        </w:rPr>
        <w:t>A-MYB</w:t>
      </w:r>
      <w:r w:rsidRPr="00C06104">
        <w:rPr>
          <w:rFonts w:ascii="Palatino" w:hAnsi="Palatino" w:cs="Arial"/>
          <w:color w:val="000000" w:themeColor="text1"/>
          <w:szCs w:val="22"/>
        </w:rPr>
        <w:t xml:space="preserve"> during the early pachytene stage of spermatogenesis initiates a feed-forward loop that ensures the precisely timed production of these piRNAs. Coherent feed-forward loops</w:t>
      </w:r>
      <w:r w:rsidR="000F1ED1">
        <w:rPr>
          <w:rFonts w:ascii="Palatino" w:hAnsi="Palatino" w:cs="Arial"/>
          <w:color w:val="000000" w:themeColor="text1"/>
          <w:szCs w:val="22"/>
        </w:rPr>
        <w:t xml:space="preserve"> </w:t>
      </w:r>
      <w:r w:rsidR="00B770F8">
        <w:rPr>
          <w:rFonts w:ascii="Palatino" w:hAnsi="Palatino" w:cs="Arial"/>
          <w:color w:val="000000" w:themeColor="text1"/>
          <w:szCs w:val="22"/>
        </w:rPr>
        <w:t>show</w:t>
      </w:r>
      <w:r w:rsidR="000F1ED1">
        <w:rPr>
          <w:rFonts w:ascii="Palatino" w:hAnsi="Palatino" w:cs="Arial"/>
          <w:color w:val="000000" w:themeColor="text1"/>
          <w:szCs w:val="22"/>
        </w:rPr>
        <w:t xml:space="preserve"> delay</w:t>
      </w:r>
      <w:r w:rsidR="00907240">
        <w:rPr>
          <w:rFonts w:ascii="Palatino" w:hAnsi="Palatino" w:cs="Arial"/>
          <w:color w:val="000000" w:themeColor="text1"/>
          <w:szCs w:val="22"/>
        </w:rPr>
        <w:t>ed</w:t>
      </w:r>
      <w:r w:rsidR="000F1ED1">
        <w:rPr>
          <w:rFonts w:ascii="Palatino" w:hAnsi="Palatino" w:cs="Arial"/>
          <w:color w:val="000000" w:themeColor="text1"/>
          <w:szCs w:val="22"/>
        </w:rPr>
        <w:t xml:space="preserve"> kinetics in order</w:t>
      </w:r>
      <w:r w:rsidR="00AB5851">
        <w:rPr>
          <w:rFonts w:ascii="Palatino" w:hAnsi="Palatino" w:cs="Arial"/>
          <w:color w:val="000000" w:themeColor="text1"/>
          <w:szCs w:val="22"/>
        </w:rPr>
        <w:t xml:space="preserve"> </w:t>
      </w:r>
      <w:r w:rsidR="000F1ED1">
        <w:rPr>
          <w:rFonts w:ascii="Palatino" w:hAnsi="Palatino" w:cs="Arial"/>
          <w:color w:val="000000" w:themeColor="text1"/>
          <w:szCs w:val="22"/>
        </w:rPr>
        <w:t xml:space="preserve">to </w:t>
      </w:r>
      <w:r w:rsidR="00AB5851">
        <w:rPr>
          <w:rFonts w:ascii="Palatino" w:hAnsi="Palatino" w:cs="Arial"/>
          <w:color w:val="000000" w:themeColor="text1"/>
          <w:szCs w:val="22"/>
        </w:rPr>
        <w:t>reject</w:t>
      </w:r>
      <w:r w:rsidR="00AB5851" w:rsidRPr="002E4BBB">
        <w:rPr>
          <w:rFonts w:ascii="Palatino" w:hAnsi="Palatino" w:cs="Arial"/>
          <w:color w:val="000000" w:themeColor="text1"/>
          <w:szCs w:val="22"/>
        </w:rPr>
        <w:t xml:space="preserve"> background stimuli</w:t>
      </w:r>
      <w:r w:rsidR="00AB5851" w:rsidRPr="00C06104" w:rsidDel="00AB5851">
        <w:rPr>
          <w:rFonts w:ascii="Palatino" w:hAnsi="Palatino" w:cs="Arial"/>
          <w:color w:val="000000" w:themeColor="text1"/>
          <w:szCs w:val="22"/>
        </w:rPr>
        <w:t xml:space="preserve"> </w:t>
      </w:r>
      <w:r w:rsidR="00B770F8" w:rsidRPr="00B770F8">
        <w:rPr>
          <w:rFonts w:ascii="Palatino" w:hAnsi="Palatino" w:cs="Arial"/>
          <w:color w:val="000000" w:themeColor="text1"/>
          <w:szCs w:val="22"/>
        </w:rPr>
        <w:fldChar w:fldCharType="begin"/>
      </w:r>
      <w:r w:rsidR="00B770F8" w:rsidRPr="00B770F8">
        <w:rPr>
          <w:rFonts w:ascii="Palatino" w:hAnsi="Palatino" w:cs="Arial"/>
          <w:color w:val="000000" w:themeColor="text1"/>
          <w:szCs w:val="22"/>
        </w:rPr>
        <w:instrText>ADDIN BEC{Mangan and Alon, 2003, #15444}</w:instrText>
      </w:r>
      <w:r w:rsidR="00B770F8" w:rsidRPr="00B770F8">
        <w:rPr>
          <w:rFonts w:ascii="Palatino" w:hAnsi="Palatino" w:cs="Arial"/>
          <w:color w:val="000000" w:themeColor="text1"/>
          <w:szCs w:val="22"/>
        </w:rPr>
        <w:fldChar w:fldCharType="separate"/>
      </w:r>
      <w:r w:rsidR="00B770F8" w:rsidRPr="00B770F8">
        <w:rPr>
          <w:rFonts w:ascii="Palatino" w:hAnsi="Palatino" w:cs="Arial"/>
          <w:color w:val="000000" w:themeColor="text1"/>
          <w:szCs w:val="22"/>
        </w:rPr>
        <w:t>(Mangan and Alon, 2003)</w:t>
      </w:r>
      <w:r w:rsidR="00B770F8" w:rsidRPr="00B770F8">
        <w:rPr>
          <w:rFonts w:ascii="Palatino" w:hAnsi="Palatino" w:cs="Arial"/>
          <w:color w:val="000000" w:themeColor="text1"/>
          <w:szCs w:val="22"/>
        </w:rPr>
        <w:fldChar w:fldCharType="end"/>
      </w:r>
      <w:r w:rsidRPr="00C06104">
        <w:rPr>
          <w:rFonts w:ascii="Palatino" w:hAnsi="Palatino" w:cs="Arial"/>
          <w:color w:val="000000" w:themeColor="text1"/>
          <w:szCs w:val="22"/>
        </w:rPr>
        <w:t xml:space="preserve">. Indeed, we observed a delay from the early to mid pachytene in the accumulation of pachytene piRNAs despite the continued increase in </w:t>
      </w:r>
      <w:r w:rsidRPr="00C06104">
        <w:rPr>
          <w:rFonts w:ascii="Palatino" w:hAnsi="Palatino" w:cs="Arial"/>
          <w:i/>
          <w:color w:val="000000" w:themeColor="text1"/>
          <w:szCs w:val="22"/>
        </w:rPr>
        <w:t>A-Myb</w:t>
      </w:r>
      <w:r w:rsidRPr="00C06104">
        <w:rPr>
          <w:rFonts w:ascii="Palatino" w:hAnsi="Palatino" w:cs="Arial"/>
          <w:color w:val="000000" w:themeColor="text1"/>
          <w:szCs w:val="22"/>
        </w:rPr>
        <w:t xml:space="preserve"> expression (Figure </w:t>
      </w:r>
      <w:r w:rsidR="00CE0471">
        <w:rPr>
          <w:rFonts w:ascii="Palatino" w:hAnsi="Palatino" w:cs="Arial"/>
          <w:color w:val="000000" w:themeColor="text1"/>
          <w:szCs w:val="22"/>
        </w:rPr>
        <w:t>2</w:t>
      </w:r>
      <w:r w:rsidR="00800297">
        <w:rPr>
          <w:rFonts w:ascii="Palatino" w:hAnsi="Palatino" w:cs="Arial"/>
          <w:color w:val="000000" w:themeColor="text1"/>
          <w:szCs w:val="22"/>
        </w:rPr>
        <w:t>A</w:t>
      </w:r>
      <w:r w:rsidRPr="00C06104">
        <w:rPr>
          <w:rFonts w:ascii="Palatino" w:hAnsi="Palatino" w:cs="Arial"/>
          <w:color w:val="000000" w:themeColor="text1"/>
          <w:szCs w:val="22"/>
        </w:rPr>
        <w:t xml:space="preserve">). Pachytene piRNA levels increase 75-fold (median for the 100 </w:t>
      </w:r>
      <w:r w:rsidR="00011F10">
        <w:rPr>
          <w:rFonts w:ascii="Palatino" w:hAnsi="Palatino" w:cs="Arial"/>
          <w:color w:val="000000" w:themeColor="text1"/>
          <w:szCs w:val="22"/>
        </w:rPr>
        <w:t>gene</w:t>
      </w:r>
      <w:r w:rsidRPr="00C06104">
        <w:rPr>
          <w:rFonts w:ascii="Palatino" w:hAnsi="Palatino" w:cs="Arial"/>
          <w:color w:val="000000" w:themeColor="text1"/>
          <w:szCs w:val="22"/>
        </w:rPr>
        <w:t xml:space="preserve">s) from 10.5 to 12.5 dpp coincident with increased expression of </w:t>
      </w:r>
      <w:r w:rsidRPr="00C06104">
        <w:rPr>
          <w:rFonts w:ascii="Palatino" w:hAnsi="Palatino" w:cs="Arial"/>
          <w:i/>
          <w:color w:val="000000" w:themeColor="text1"/>
          <w:szCs w:val="22"/>
        </w:rPr>
        <w:t>A-Myb</w:t>
      </w:r>
      <w:r w:rsidRPr="00C06104">
        <w:rPr>
          <w:rFonts w:ascii="Palatino" w:hAnsi="Palatino" w:cs="Arial"/>
          <w:color w:val="000000" w:themeColor="text1"/>
          <w:szCs w:val="22"/>
        </w:rPr>
        <w:t xml:space="preserve">. However, from, 12.5 to 14.5 dpp, pachytene piRNAs increase only 1.2-fold. Pachytene piRNAs subsequently resume their accumulation, increasing 65-fold from 14.5 to 17.5 dpp. We believe this delay is a consequence of a feed-forward loop that ensures the production of pachytene piRNAs only at the pachytene stage of spermatogenesis. </w:t>
      </w:r>
      <w:r w:rsidRPr="00C06104">
        <w:rPr>
          <w:rFonts w:ascii="Palatino" w:hAnsi="Palatino"/>
        </w:rPr>
        <w:t>Regulation by a feed-forward loop also predicts a rapid shutdown of pachytene piRNA pathways at r</w:t>
      </w:r>
      <w:r w:rsidRPr="00C06104">
        <w:rPr>
          <w:rFonts w:ascii="Palatino" w:hAnsi="Palatino" w:cs="Arial"/>
          <w:color w:val="000000" w:themeColor="text1"/>
          <w:szCs w:val="22"/>
        </w:rPr>
        <w:t xml:space="preserve">ound spermatid stage VIII, when A-MYB protein levels decrease </w:t>
      </w:r>
      <w:r w:rsidRPr="00C06104">
        <w:rPr>
          <w:rFonts w:ascii="Palatino" w:hAnsi="Palatino" w:cs="Arial"/>
          <w:color w:val="000000" w:themeColor="text1"/>
          <w:szCs w:val="22"/>
        </w:rPr>
        <w:fldChar w:fldCharType="begin"/>
      </w:r>
      <w:r w:rsidRPr="00C06104">
        <w:rPr>
          <w:rFonts w:ascii="Palatino" w:hAnsi="Palatino" w:cs="Arial"/>
          <w:color w:val="000000" w:themeColor="text1"/>
          <w:szCs w:val="22"/>
        </w:rPr>
        <w:instrText>ADDIN BEC{Horvath et al., 2009, #14713}</w:instrText>
      </w:r>
      <w:r w:rsidRPr="00C06104">
        <w:rPr>
          <w:rFonts w:ascii="Palatino" w:hAnsi="Palatino" w:cs="Arial"/>
          <w:color w:val="000000" w:themeColor="text1"/>
          <w:szCs w:val="22"/>
        </w:rPr>
        <w:fldChar w:fldCharType="separate"/>
      </w:r>
      <w:r w:rsidRPr="00C06104">
        <w:rPr>
          <w:rFonts w:ascii="Palatino" w:hAnsi="Palatino" w:cs="Arial"/>
          <w:color w:val="000000" w:themeColor="text1"/>
          <w:szCs w:val="22"/>
        </w:rPr>
        <w:t>(Horvath et al., 2009)</w:t>
      </w:r>
      <w:r w:rsidRPr="00C06104">
        <w:rPr>
          <w:rFonts w:ascii="Palatino" w:hAnsi="Palatino" w:cs="Arial"/>
          <w:color w:val="000000" w:themeColor="text1"/>
          <w:szCs w:val="22"/>
        </w:rPr>
        <w:fldChar w:fldCharType="end"/>
      </w:r>
      <w:r w:rsidRPr="00C06104">
        <w:rPr>
          <w:rFonts w:ascii="Palatino" w:hAnsi="Palatino" w:cs="Arial"/>
          <w:color w:val="000000" w:themeColor="text1"/>
          <w:szCs w:val="22"/>
        </w:rPr>
        <w:t xml:space="preserve">. Supporting this idea, the abundance of MIWI decreases sharply by the elongated spermatid stage of spermatogenesis </w:t>
      </w:r>
      <w:commentRangeStart w:id="37"/>
      <w:r w:rsidRPr="00C06104">
        <w:rPr>
          <w:rFonts w:ascii="Palatino" w:hAnsi="Palatino" w:cs="Arial"/>
          <w:color w:val="000000" w:themeColor="text1"/>
          <w:szCs w:val="22"/>
        </w:rPr>
        <w:fldChar w:fldCharType="begin"/>
      </w:r>
      <w:r w:rsidRPr="00C06104">
        <w:rPr>
          <w:rFonts w:ascii="Palatino" w:hAnsi="Palatino" w:cs="Arial"/>
          <w:color w:val="000000" w:themeColor="text1"/>
          <w:szCs w:val="22"/>
        </w:rPr>
        <w:instrText>ADDIN BEC{Deng and Lin, 2002, #69961}</w:instrText>
      </w:r>
      <w:r w:rsidRPr="00C06104">
        <w:rPr>
          <w:rFonts w:ascii="Palatino" w:hAnsi="Palatino" w:cs="Arial"/>
          <w:color w:val="000000" w:themeColor="text1"/>
          <w:szCs w:val="22"/>
        </w:rPr>
        <w:fldChar w:fldCharType="separate"/>
      </w:r>
      <w:r w:rsidRPr="00C06104">
        <w:rPr>
          <w:rFonts w:ascii="Palatino" w:hAnsi="Palatino" w:cs="Arial"/>
          <w:color w:val="000000" w:themeColor="text1"/>
          <w:szCs w:val="22"/>
        </w:rPr>
        <w:t>(Deng and Lin, 2002)</w:t>
      </w:r>
      <w:r w:rsidRPr="00C06104">
        <w:rPr>
          <w:rFonts w:ascii="Palatino" w:hAnsi="Palatino" w:cs="Arial"/>
          <w:color w:val="000000" w:themeColor="text1"/>
          <w:szCs w:val="22"/>
        </w:rPr>
        <w:fldChar w:fldCharType="end"/>
      </w:r>
      <w:commentRangeEnd w:id="37"/>
      <w:r w:rsidR="001B5DE5">
        <w:rPr>
          <w:rStyle w:val="CommentReference"/>
          <w:b/>
          <w:lang w:eastAsia="ja-JP"/>
        </w:rPr>
        <w:commentReference w:id="37"/>
      </w:r>
      <w:r w:rsidRPr="00C06104">
        <w:rPr>
          <w:rFonts w:ascii="Palatino" w:hAnsi="Palatino" w:cs="Arial"/>
          <w:color w:val="000000" w:themeColor="text1"/>
          <w:szCs w:val="22"/>
        </w:rPr>
        <w:t>. Testing this proposal is a clear challenge for the future.</w:t>
      </w:r>
    </w:p>
    <w:p w14:paraId="2EA5E3FE" w14:textId="0CA68BA8" w:rsidR="00D94BA9" w:rsidRPr="00C06104" w:rsidRDefault="00D94BA9" w:rsidP="00D94BA9">
      <w:pPr>
        <w:spacing w:line="480" w:lineRule="exact"/>
        <w:ind w:firstLine="720"/>
        <w:rPr>
          <w:rFonts w:ascii="Palatino" w:hAnsi="Palatino" w:cs="Arial"/>
          <w:color w:val="000000" w:themeColor="text1"/>
          <w:szCs w:val="22"/>
        </w:rPr>
      </w:pPr>
      <w:r w:rsidRPr="00C06104">
        <w:rPr>
          <w:rFonts w:ascii="Palatino" w:hAnsi="Palatino"/>
        </w:rPr>
        <w:t xml:space="preserve">In fruit flies and zebrafish </w:t>
      </w:r>
      <w:r w:rsidRPr="00C06104">
        <w:rPr>
          <w:rFonts w:ascii="Palatino" w:hAnsi="Palatino"/>
        </w:rPr>
        <w:fldChar w:fldCharType="begin"/>
      </w:r>
      <w:r w:rsidRPr="00C06104">
        <w:rPr>
          <w:rFonts w:ascii="Palatino" w:hAnsi="Palatino"/>
        </w:rPr>
        <w:instrText>ADDIN BEC{Brennecke et al., 2007, #1447; Houwing et al., 2007, #79141}</w:instrText>
      </w:r>
      <w:r w:rsidRPr="00C06104">
        <w:rPr>
          <w:rFonts w:ascii="Palatino" w:hAnsi="Palatino"/>
        </w:rPr>
        <w:fldChar w:fldCharType="separate"/>
      </w:r>
      <w:r w:rsidRPr="00C06104">
        <w:rPr>
          <w:rFonts w:ascii="Palatino" w:hAnsi="Palatino"/>
        </w:rPr>
        <w:t>(Brennecke et al., 2007; Houwing et al., 2007)</w:t>
      </w:r>
      <w:r w:rsidRPr="00C06104">
        <w:rPr>
          <w:rFonts w:ascii="Palatino" w:hAnsi="Palatino"/>
        </w:rPr>
        <w:fldChar w:fldCharType="end"/>
      </w:r>
      <w:r w:rsidRPr="00C06104">
        <w:rPr>
          <w:rFonts w:ascii="Palatino" w:hAnsi="Palatino"/>
        </w:rPr>
        <w:t xml:space="preserve">, most piRNAs map to repetitive regions, whereas in mammals uniquely mapping, intergenic piRNAs predominate in </w:t>
      </w:r>
      <w:r w:rsidR="008E527A">
        <w:rPr>
          <w:rFonts w:ascii="Palatino" w:hAnsi="Palatino"/>
        </w:rPr>
        <w:t>the adult testi</w:t>
      </w:r>
      <w:r w:rsidRPr="00C06104">
        <w:rPr>
          <w:rFonts w:ascii="Palatino" w:hAnsi="Palatino"/>
        </w:rPr>
        <w:t xml:space="preserve">s. The discovery that </w:t>
      </w:r>
      <w:r w:rsidRPr="00C06104">
        <w:rPr>
          <w:rFonts w:ascii="Palatino" w:hAnsi="Palatino" w:cs="Arial"/>
          <w:color w:val="000000" w:themeColor="text1"/>
          <w:szCs w:val="22"/>
        </w:rPr>
        <w:t xml:space="preserve">70% of rooster piRNA reads map to intergenic regions suggests that </w:t>
      </w:r>
      <w:r w:rsidRPr="00C06104">
        <w:rPr>
          <w:rFonts w:ascii="Palatino" w:hAnsi="Palatino"/>
        </w:rPr>
        <w:t>the expansion of intergenic piRNAs controlled by A-MYB</w:t>
      </w:r>
      <w:r w:rsidRPr="00C06104">
        <w:rPr>
          <w:rFonts w:ascii="Palatino" w:hAnsi="Palatino" w:cs="Arial"/>
          <w:color w:val="000000" w:themeColor="text1"/>
          <w:szCs w:val="22"/>
        </w:rPr>
        <w:t xml:space="preserve"> feed-forward regulation arose before the divergence of birds and mammals</w:t>
      </w:r>
      <w:r w:rsidRPr="00C06104">
        <w:rPr>
          <w:rFonts w:ascii="Palatino" w:hAnsi="Palatino"/>
        </w:rPr>
        <w:t xml:space="preserve">. In the future, detailed analysis of piRNA production across </w:t>
      </w:r>
      <w:r w:rsidR="000A6E2C">
        <w:rPr>
          <w:rFonts w:ascii="Palatino" w:hAnsi="Palatino"/>
        </w:rPr>
        <w:t>avian</w:t>
      </w:r>
      <w:r w:rsidRPr="00C06104">
        <w:rPr>
          <w:rFonts w:ascii="Palatino" w:hAnsi="Palatino"/>
        </w:rPr>
        <w:t xml:space="preserve"> spermatogenesis should provide insight into the evolutionary origins and functions of pachytene piRNAs, a class of piRNAs thus far only detected in mammals.</w:t>
      </w:r>
    </w:p>
    <w:p w14:paraId="2D285D38" w14:textId="77777777" w:rsidR="00D94BA9" w:rsidRPr="00C06104" w:rsidRDefault="00D94BA9" w:rsidP="00D94BA9">
      <w:pPr>
        <w:spacing w:line="480" w:lineRule="exact"/>
        <w:ind w:firstLine="720"/>
        <w:rPr>
          <w:rFonts w:ascii="Palatino" w:hAnsi="Palatino" w:cs="Arial"/>
          <w:color w:val="000000" w:themeColor="text1"/>
          <w:szCs w:val="22"/>
        </w:rPr>
      </w:pPr>
      <w:r w:rsidRPr="00C06104">
        <w:rPr>
          <w:rFonts w:ascii="Palatino" w:hAnsi="Palatino" w:cs="Arial"/>
          <w:color w:val="000000" w:themeColor="text1"/>
          <w:szCs w:val="22"/>
        </w:rPr>
        <w:t>In sum</w:t>
      </w:r>
      <w:r w:rsidR="00557D1A" w:rsidRPr="00C06104">
        <w:rPr>
          <w:rFonts w:ascii="Palatino" w:hAnsi="Palatino" w:cs="Arial"/>
          <w:color w:val="000000" w:themeColor="text1"/>
          <w:szCs w:val="22"/>
        </w:rPr>
        <w:t>mary</w:t>
      </w:r>
      <w:r w:rsidRPr="00C06104">
        <w:rPr>
          <w:rFonts w:ascii="Palatino" w:hAnsi="Palatino" w:cs="Arial"/>
          <w:color w:val="000000" w:themeColor="text1"/>
          <w:szCs w:val="22"/>
        </w:rPr>
        <w:t xml:space="preserve">, we have shown that mouse piRNA </w:t>
      </w:r>
      <w:r w:rsidR="00011F10">
        <w:rPr>
          <w:rFonts w:ascii="Palatino" w:hAnsi="Palatino" w:cs="Arial"/>
          <w:color w:val="000000" w:themeColor="text1"/>
          <w:szCs w:val="22"/>
        </w:rPr>
        <w:t>gene</w:t>
      </w:r>
      <w:r w:rsidR="00557D1A" w:rsidRPr="00C06104">
        <w:rPr>
          <w:rFonts w:ascii="Palatino" w:hAnsi="Palatino" w:cs="Arial"/>
          <w:color w:val="000000" w:themeColor="text1"/>
          <w:szCs w:val="22"/>
        </w:rPr>
        <w:t>s</w:t>
      </w:r>
      <w:r w:rsidRPr="00C06104">
        <w:rPr>
          <w:rFonts w:ascii="Palatino" w:hAnsi="Palatino" w:cs="Arial"/>
          <w:color w:val="000000" w:themeColor="text1"/>
          <w:szCs w:val="22"/>
        </w:rPr>
        <w:t xml:space="preserve"> are </w:t>
      </w:r>
      <w:r w:rsidR="00557D1A" w:rsidRPr="00C06104">
        <w:rPr>
          <w:rFonts w:ascii="Palatino" w:hAnsi="Palatino" w:cs="Arial"/>
          <w:color w:val="000000" w:themeColor="text1"/>
          <w:szCs w:val="22"/>
        </w:rPr>
        <w:t>co-</w:t>
      </w:r>
      <w:r w:rsidRPr="00C06104">
        <w:rPr>
          <w:rFonts w:ascii="Palatino" w:hAnsi="Palatino" w:cs="Arial"/>
          <w:color w:val="000000" w:themeColor="text1"/>
          <w:szCs w:val="22"/>
        </w:rPr>
        <w:t xml:space="preserve">regulated transcriptionally, establishing A-MYB as the first transcription factor that coordinately regulates the biogenesis of an entire piRNA class, the pachytene piRNAs. The </w:t>
      </w:r>
      <w:r w:rsidR="00BC1585" w:rsidRPr="00C06104">
        <w:rPr>
          <w:rFonts w:ascii="Palatino" w:hAnsi="Palatino" w:cs="Arial"/>
          <w:color w:val="000000" w:themeColor="text1"/>
          <w:szCs w:val="22"/>
        </w:rPr>
        <w:t>discovery that</w:t>
      </w:r>
      <w:r w:rsidRPr="00C06104">
        <w:rPr>
          <w:rFonts w:ascii="Palatino" w:hAnsi="Palatino" w:cs="Arial"/>
          <w:color w:val="000000" w:themeColor="text1"/>
          <w:szCs w:val="22"/>
        </w:rPr>
        <w:t xml:space="preserve"> </w:t>
      </w:r>
      <w:r w:rsidR="00BC1585" w:rsidRPr="00C06104">
        <w:rPr>
          <w:rFonts w:ascii="Palatino" w:hAnsi="Palatino" w:cs="Arial"/>
          <w:color w:val="000000" w:themeColor="text1"/>
          <w:szCs w:val="22"/>
        </w:rPr>
        <w:t>a</w:t>
      </w:r>
      <w:r w:rsidRPr="00C06104">
        <w:rPr>
          <w:rFonts w:ascii="Palatino" w:hAnsi="Palatino" w:cs="Arial"/>
          <w:color w:val="000000" w:themeColor="text1"/>
          <w:szCs w:val="22"/>
        </w:rPr>
        <w:t xml:space="preserve"> loss-of-function </w:t>
      </w:r>
      <w:r w:rsidR="00BC1585" w:rsidRPr="00C06104">
        <w:rPr>
          <w:rFonts w:ascii="Palatino" w:hAnsi="Palatino" w:cs="Arial"/>
          <w:i/>
          <w:color w:val="000000" w:themeColor="text1"/>
          <w:szCs w:val="22"/>
        </w:rPr>
        <w:t>A-Myb</w:t>
      </w:r>
      <w:r w:rsidR="00BC1585" w:rsidRPr="00C06104">
        <w:rPr>
          <w:rFonts w:ascii="Palatino" w:hAnsi="Palatino" w:cs="Arial"/>
          <w:color w:val="000000" w:themeColor="text1"/>
          <w:szCs w:val="22"/>
        </w:rPr>
        <w:t xml:space="preserve"> </w:t>
      </w:r>
      <w:r w:rsidRPr="00C06104">
        <w:rPr>
          <w:rFonts w:ascii="Palatino" w:hAnsi="Palatino" w:cs="Arial"/>
          <w:color w:val="000000" w:themeColor="text1"/>
          <w:szCs w:val="22"/>
        </w:rPr>
        <w:t>mutant</w:t>
      </w:r>
      <w:r w:rsidR="00F03D93">
        <w:rPr>
          <w:rFonts w:ascii="Palatino" w:hAnsi="Palatino" w:cs="Arial"/>
          <w:color w:val="000000" w:themeColor="text1"/>
          <w:szCs w:val="22"/>
        </w:rPr>
        <w:t xml:space="preserve">, </w:t>
      </w:r>
      <w:r w:rsidRPr="00C06104">
        <w:rPr>
          <w:rFonts w:ascii="Palatino" w:hAnsi="Palatino" w:cs="Arial"/>
          <w:i/>
          <w:color w:val="000000" w:themeColor="text1"/>
          <w:szCs w:val="22"/>
        </w:rPr>
        <w:t>Mybl</w:t>
      </w:r>
      <w:r w:rsidR="008C08F8">
        <w:rPr>
          <w:rFonts w:ascii="Palatino" w:hAnsi="Palatino" w:cs="Arial"/>
          <w:i/>
          <w:color w:val="000000" w:themeColor="text1"/>
          <w:szCs w:val="22"/>
        </w:rPr>
        <w:t>1</w:t>
      </w:r>
      <w:r w:rsidRPr="00C06104">
        <w:rPr>
          <w:rFonts w:ascii="Palatino" w:hAnsi="Palatino" w:cs="Arial"/>
          <w:i/>
          <w:color w:val="000000" w:themeColor="text1"/>
          <w:szCs w:val="22"/>
          <w:vertAlign w:val="superscript"/>
        </w:rPr>
        <w:t>repro9</w:t>
      </w:r>
      <w:r w:rsidR="00F03D93">
        <w:rPr>
          <w:rFonts w:ascii="Palatino" w:hAnsi="Palatino" w:cs="Arial"/>
          <w:color w:val="000000" w:themeColor="text1"/>
          <w:szCs w:val="22"/>
        </w:rPr>
        <w:t xml:space="preserve">, </w:t>
      </w:r>
      <w:r w:rsidRPr="00C06104">
        <w:rPr>
          <w:rFonts w:ascii="Palatino" w:hAnsi="Palatino" w:cs="Arial"/>
          <w:color w:val="000000" w:themeColor="text1"/>
          <w:szCs w:val="22"/>
        </w:rPr>
        <w:t>disrupts piRNA precursor transcription in vertebrates provides a new tool to understand the transformation of long, single-stranded piRNA precursors into mature piRNAs and to explore the functions and targets of the pachytene piRNAs.</w:t>
      </w:r>
    </w:p>
    <w:p w14:paraId="008CEDF0" w14:textId="77777777" w:rsidR="00D94BA9" w:rsidRPr="00C06104" w:rsidRDefault="00D94BA9" w:rsidP="00D94BA9">
      <w:pPr>
        <w:pStyle w:val="ListParagraph"/>
        <w:spacing w:line="480" w:lineRule="exact"/>
        <w:ind w:left="0" w:firstLine="720"/>
        <w:rPr>
          <w:rFonts w:ascii="Palatino" w:hAnsi="Palatino"/>
          <w:b/>
        </w:rPr>
      </w:pPr>
      <w:r w:rsidRPr="00C06104">
        <w:rPr>
          <w:rFonts w:ascii="Palatino" w:hAnsi="Palatino"/>
          <w:b/>
        </w:rPr>
        <w:br w:type="page"/>
      </w:r>
    </w:p>
    <w:p w14:paraId="3990B354" w14:textId="77777777" w:rsidR="00D94BA9" w:rsidRPr="00C06104" w:rsidRDefault="00D94BA9" w:rsidP="00D94BA9">
      <w:pPr>
        <w:keepNext/>
        <w:spacing w:line="480" w:lineRule="exact"/>
        <w:rPr>
          <w:rFonts w:ascii="Palatino" w:hAnsi="Palatino"/>
          <w:b/>
        </w:rPr>
      </w:pPr>
      <w:r w:rsidRPr="00C06104">
        <w:rPr>
          <w:rFonts w:ascii="Palatino" w:hAnsi="Palatino"/>
          <w:b/>
        </w:rPr>
        <w:t>EXPERIMENTAL PROCEDURES</w:t>
      </w:r>
    </w:p>
    <w:p w14:paraId="7F3C7E9F" w14:textId="77777777" w:rsidR="00D94BA9" w:rsidRPr="00C06104" w:rsidRDefault="00D94BA9" w:rsidP="00D94BA9">
      <w:pPr>
        <w:keepNext/>
        <w:spacing w:before="240" w:after="120" w:line="480" w:lineRule="exact"/>
        <w:rPr>
          <w:rFonts w:ascii="Palatino" w:hAnsi="Palatino"/>
          <w:b/>
        </w:rPr>
      </w:pPr>
      <w:r w:rsidRPr="00C06104">
        <w:rPr>
          <w:rFonts w:ascii="Palatino" w:hAnsi="Palatino"/>
          <w:b/>
        </w:rPr>
        <w:t>Mice</w:t>
      </w:r>
    </w:p>
    <w:p w14:paraId="4ED28EA6" w14:textId="77777777" w:rsidR="00D94BA9" w:rsidRPr="00C06104" w:rsidRDefault="00D94BA9" w:rsidP="00D94BA9">
      <w:pPr>
        <w:spacing w:line="480" w:lineRule="exact"/>
        <w:rPr>
          <w:rFonts w:ascii="Palatino" w:hAnsi="Palatino"/>
        </w:rPr>
      </w:pPr>
      <w:r w:rsidRPr="00C06104">
        <w:rPr>
          <w:rFonts w:ascii="Palatino" w:hAnsi="Palatino"/>
          <w:i/>
        </w:rPr>
        <w:t>Mybl1</w:t>
      </w:r>
      <w:r w:rsidRPr="00C06104">
        <w:rPr>
          <w:rFonts w:ascii="Palatino" w:hAnsi="Palatino"/>
          <w:i/>
          <w:vertAlign w:val="superscript"/>
        </w:rPr>
        <w:t>repro9</w:t>
      </w:r>
      <w:r w:rsidRPr="00C06104">
        <w:rPr>
          <w:rFonts w:ascii="Palatino" w:hAnsi="Palatino"/>
        </w:rPr>
        <w:t xml:space="preserve">, </w:t>
      </w:r>
      <w:r w:rsidRPr="00C06104">
        <w:rPr>
          <w:rFonts w:ascii="Palatino" w:hAnsi="Palatino"/>
          <w:i/>
        </w:rPr>
        <w:t>Spo11</w:t>
      </w:r>
      <w:r w:rsidRPr="00C06104">
        <w:rPr>
          <w:rFonts w:ascii="Palatino" w:hAnsi="Palatino"/>
          <w:i/>
          <w:vertAlign w:val="superscript"/>
        </w:rPr>
        <w:t>tm1Sky</w:t>
      </w:r>
      <w:r w:rsidRPr="00C06104">
        <w:rPr>
          <w:rFonts w:ascii="Palatino" w:hAnsi="Palatino"/>
        </w:rPr>
        <w:t xml:space="preserve">, and </w:t>
      </w:r>
      <w:r w:rsidRPr="00C06104">
        <w:rPr>
          <w:rFonts w:ascii="Palatino" w:hAnsi="Palatino"/>
          <w:i/>
        </w:rPr>
        <w:t>Piwil1</w:t>
      </w:r>
      <w:r w:rsidRPr="00C06104">
        <w:rPr>
          <w:rFonts w:ascii="Palatino" w:hAnsi="Palatino"/>
          <w:i/>
          <w:vertAlign w:val="superscript"/>
        </w:rPr>
        <w:t>tm1Hf</w:t>
      </w:r>
      <w:r w:rsidRPr="00C06104">
        <w:rPr>
          <w:rFonts w:ascii="Palatino" w:hAnsi="Palatino"/>
        </w:rPr>
        <w:t xml:space="preserve"> mice were maintained and used according to the guidelines of the Institutional Animal Care and Use Committee of the University of Massachusetts Medical School and genotyped as described </w:t>
      </w:r>
      <w:commentRangeStart w:id="38"/>
      <w:r w:rsidRPr="00C06104">
        <w:rPr>
          <w:rFonts w:ascii="Palatino" w:hAnsi="Palatino"/>
        </w:rPr>
        <w:fldChar w:fldCharType="begin"/>
      </w:r>
      <w:r w:rsidRPr="00C06104">
        <w:rPr>
          <w:rFonts w:ascii="Palatino" w:hAnsi="Palatino"/>
        </w:rPr>
        <w:instrText>ADDIN BEC{Bolcun-Filas et al., 2011, #43995; Baudat et al., 2000, #60144; Deng and Lin, 2002, #69961}</w:instrText>
      </w:r>
      <w:r w:rsidRPr="00C06104">
        <w:rPr>
          <w:rFonts w:ascii="Palatino" w:hAnsi="Palatino"/>
        </w:rPr>
        <w:fldChar w:fldCharType="separate"/>
      </w:r>
      <w:r w:rsidRPr="00C06104">
        <w:rPr>
          <w:rFonts w:ascii="Palatino" w:hAnsi="Palatino"/>
        </w:rPr>
        <w:t>(Baudat et al., 2000; Deng and Lin, 2002; Bolcun-Filas et al., 2011)</w:t>
      </w:r>
      <w:r w:rsidRPr="00C06104">
        <w:rPr>
          <w:rFonts w:ascii="Palatino" w:hAnsi="Palatino"/>
        </w:rPr>
        <w:fldChar w:fldCharType="end"/>
      </w:r>
      <w:commentRangeEnd w:id="38"/>
      <w:r w:rsidR="00801AB0">
        <w:rPr>
          <w:rStyle w:val="CommentReference"/>
          <w:b/>
          <w:lang w:eastAsia="ja-JP"/>
        </w:rPr>
        <w:commentReference w:id="38"/>
      </w:r>
      <w:r w:rsidRPr="00C06104">
        <w:rPr>
          <w:rFonts w:ascii="Palatino" w:hAnsi="Palatino"/>
        </w:rPr>
        <w:t>.</w:t>
      </w:r>
    </w:p>
    <w:p w14:paraId="7EB75DED" w14:textId="77777777" w:rsidR="00D94BA9" w:rsidRPr="00C06104" w:rsidRDefault="00D94BA9" w:rsidP="00D94BA9">
      <w:pPr>
        <w:keepNext/>
        <w:spacing w:before="240" w:after="120" w:line="480" w:lineRule="exact"/>
        <w:rPr>
          <w:rFonts w:ascii="Palatino" w:hAnsi="Palatino"/>
          <w:b/>
        </w:rPr>
      </w:pPr>
      <w:r w:rsidRPr="00C06104">
        <w:rPr>
          <w:rFonts w:ascii="Palatino" w:hAnsi="Palatino"/>
          <w:b/>
        </w:rPr>
        <w:t>Sequencing</w:t>
      </w:r>
    </w:p>
    <w:p w14:paraId="5B9B5551" w14:textId="41855FDC" w:rsidR="00D94BA9" w:rsidRPr="00C06104" w:rsidRDefault="00D94BA9" w:rsidP="00D94BA9">
      <w:pPr>
        <w:spacing w:line="480" w:lineRule="exact"/>
        <w:rPr>
          <w:rFonts w:ascii="Palatino" w:hAnsi="Palatino"/>
        </w:rPr>
      </w:pPr>
      <w:r w:rsidRPr="00C06104">
        <w:rPr>
          <w:rFonts w:ascii="Palatino" w:hAnsi="Palatino"/>
        </w:rPr>
        <w:t xml:space="preserve">Small </w:t>
      </w:r>
      <w:r w:rsidRPr="00C06104">
        <w:rPr>
          <w:rFonts w:ascii="Palatino" w:hAnsi="Palatino"/>
        </w:rPr>
        <w:fldChar w:fldCharType="begin"/>
      </w:r>
      <w:r w:rsidRPr="00C06104">
        <w:rPr>
          <w:rFonts w:ascii="Palatino" w:hAnsi="Palatino"/>
        </w:rPr>
        <w:instrText>ADDIN BEC{Seitz et al., 2008, #95292; Ghildiyal et al., 2008, #33735}</w:instrText>
      </w:r>
      <w:r w:rsidRPr="00C06104">
        <w:rPr>
          <w:rFonts w:ascii="Palatino" w:hAnsi="Palatino"/>
        </w:rPr>
        <w:fldChar w:fldCharType="separate"/>
      </w:r>
      <w:r w:rsidRPr="00C06104">
        <w:rPr>
          <w:rFonts w:ascii="Palatino" w:hAnsi="Palatino"/>
        </w:rPr>
        <w:t>(Ghildiyal et al., 2008; Seitz et al., 2008)</w:t>
      </w:r>
      <w:r w:rsidRPr="00C06104">
        <w:rPr>
          <w:rFonts w:ascii="Palatino" w:hAnsi="Palatino"/>
        </w:rPr>
        <w:fldChar w:fldCharType="end"/>
      </w:r>
      <w:r w:rsidRPr="00C06104">
        <w:rPr>
          <w:rFonts w:ascii="Palatino" w:hAnsi="Palatino"/>
        </w:rPr>
        <w:t xml:space="preserve"> and long RNA-</w:t>
      </w:r>
      <w:r w:rsidR="00895358">
        <w:rPr>
          <w:rFonts w:ascii="Palatino" w:hAnsi="Palatino"/>
        </w:rPr>
        <w:t>seq</w:t>
      </w:r>
      <w:r w:rsidRPr="00C06104">
        <w:rPr>
          <w:rFonts w:ascii="Palatino" w:hAnsi="Palatino"/>
        </w:rPr>
        <w:t xml:space="preserve"> </w:t>
      </w:r>
      <w:r w:rsidR="00CA7364" w:rsidRPr="00CA7364">
        <w:rPr>
          <w:rFonts w:ascii="Palatino" w:hAnsi="Palatino"/>
        </w:rPr>
        <w:fldChar w:fldCharType="begin"/>
      </w:r>
      <w:r w:rsidR="00CA7364" w:rsidRPr="00CA7364">
        <w:rPr>
          <w:rFonts w:ascii="Palatino" w:hAnsi="Palatino"/>
        </w:rPr>
        <w:instrText>ADDIN BEC{Zhang et al., 2012, #15164}</w:instrText>
      </w:r>
      <w:r w:rsidR="00CA7364" w:rsidRPr="00CA7364">
        <w:rPr>
          <w:rFonts w:ascii="Palatino" w:hAnsi="Palatino"/>
        </w:rPr>
        <w:fldChar w:fldCharType="separate"/>
      </w:r>
      <w:r w:rsidR="00CA7364" w:rsidRPr="00CA7364">
        <w:rPr>
          <w:rFonts w:ascii="Palatino" w:hAnsi="Palatino"/>
        </w:rPr>
        <w:t>(Zhang et al., 2012)</w:t>
      </w:r>
      <w:r w:rsidR="00CA7364" w:rsidRPr="00CA7364">
        <w:rPr>
          <w:rFonts w:ascii="Palatino" w:hAnsi="Palatino"/>
        </w:rPr>
        <w:fldChar w:fldCharType="end"/>
      </w:r>
      <w:r w:rsidRPr="00C06104">
        <w:rPr>
          <w:rFonts w:ascii="Palatino" w:hAnsi="Palatino"/>
        </w:rPr>
        <w:t xml:space="preserve"> </w:t>
      </w:r>
      <w:r w:rsidR="00B831B7">
        <w:rPr>
          <w:rFonts w:ascii="Palatino" w:hAnsi="Palatino"/>
        </w:rPr>
        <w:t>and analysis</w:t>
      </w:r>
      <w:r w:rsidR="00B831B7" w:rsidRPr="00C06104">
        <w:rPr>
          <w:rFonts w:ascii="Palatino" w:hAnsi="Palatino"/>
        </w:rPr>
        <w:t xml:space="preserve"> </w:t>
      </w:r>
      <w:r w:rsidR="00B831B7" w:rsidRPr="00C06104">
        <w:rPr>
          <w:rFonts w:ascii="Palatino" w:hAnsi="Palatino"/>
        </w:rPr>
        <w:fldChar w:fldCharType="begin"/>
      </w:r>
      <w:r w:rsidR="00B831B7" w:rsidRPr="00C06104">
        <w:rPr>
          <w:rFonts w:ascii="Palatino" w:hAnsi="Palatino"/>
        </w:rPr>
        <w:instrText>ADDIN BEC{Li et al., 2009, #70761}</w:instrText>
      </w:r>
      <w:r w:rsidR="00B831B7" w:rsidRPr="00C06104">
        <w:rPr>
          <w:rFonts w:ascii="Palatino" w:hAnsi="Palatino"/>
        </w:rPr>
        <w:fldChar w:fldCharType="separate"/>
      </w:r>
      <w:r w:rsidR="00B831B7" w:rsidRPr="00C06104">
        <w:rPr>
          <w:rFonts w:ascii="Palatino" w:hAnsi="Palatino"/>
        </w:rPr>
        <w:t>(Li et al., 2009a)</w:t>
      </w:r>
      <w:r w:rsidR="00B831B7" w:rsidRPr="00C06104">
        <w:rPr>
          <w:rFonts w:ascii="Palatino" w:hAnsi="Palatino"/>
        </w:rPr>
        <w:fldChar w:fldCharType="end"/>
      </w:r>
      <w:r w:rsidR="00B831B7">
        <w:rPr>
          <w:rFonts w:ascii="Palatino" w:hAnsi="Palatino"/>
        </w:rPr>
        <w:t xml:space="preserve"> </w:t>
      </w:r>
      <w:r w:rsidRPr="00C06104">
        <w:rPr>
          <w:rFonts w:ascii="Palatino" w:hAnsi="Palatino"/>
        </w:rPr>
        <w:t xml:space="preserve">were </w:t>
      </w:r>
      <w:r w:rsidR="00460826">
        <w:rPr>
          <w:rFonts w:ascii="Palatino" w:hAnsi="Palatino"/>
        </w:rPr>
        <w:t>as described</w:t>
      </w:r>
      <w:r w:rsidRPr="00C06104">
        <w:rPr>
          <w:rFonts w:ascii="Palatino" w:hAnsi="Palatino"/>
        </w:rPr>
        <w:t xml:space="preserve">. Reads that did not map to mouse genome mm9 were mapped to </w:t>
      </w:r>
      <w:r w:rsidR="00011F10">
        <w:rPr>
          <w:rFonts w:ascii="Palatino" w:hAnsi="Palatino"/>
        </w:rPr>
        <w:t>piRNA precursor</w:t>
      </w:r>
      <w:r w:rsidRPr="00C06104">
        <w:rPr>
          <w:rFonts w:ascii="Palatino" w:hAnsi="Palatino"/>
        </w:rPr>
        <w:t xml:space="preserve"> transcripts to obtain splice junction-mapping small RNAs. Total small RNA libraries from different developmental stages and from mutants were normalized to </w:t>
      </w:r>
      <w:r w:rsidR="003720E9">
        <w:rPr>
          <w:rFonts w:ascii="Palatino" w:hAnsi="Palatino"/>
        </w:rPr>
        <w:t>the sum of all</w:t>
      </w:r>
      <w:r w:rsidRPr="00C06104">
        <w:rPr>
          <w:rFonts w:ascii="Palatino" w:hAnsi="Palatino"/>
        </w:rPr>
        <w:t xml:space="preserve"> miRNA</w:t>
      </w:r>
      <w:r w:rsidR="003720E9">
        <w:rPr>
          <w:rFonts w:ascii="Palatino" w:hAnsi="Palatino"/>
        </w:rPr>
        <w:t xml:space="preserve"> hairpin-mapping</w:t>
      </w:r>
      <w:r w:rsidRPr="00C06104">
        <w:rPr>
          <w:rFonts w:ascii="Palatino" w:hAnsi="Palatino"/>
        </w:rPr>
        <w:t xml:space="preserve"> reads. Oxidized samples were calibrated to the corresponding total small RNA library via the abundance of shared, uniquely mapped piRNA species. </w:t>
      </w:r>
      <w:proofErr w:type="gramStart"/>
      <w:r w:rsidRPr="00C06104">
        <w:rPr>
          <w:rFonts w:ascii="Palatino" w:hAnsi="Palatino"/>
        </w:rPr>
        <w:t>piRNA</w:t>
      </w:r>
      <w:proofErr w:type="gramEnd"/>
      <w:r w:rsidRPr="00C06104">
        <w:rPr>
          <w:rFonts w:ascii="Palatino" w:hAnsi="Palatino"/>
        </w:rPr>
        <w:t xml:space="preserve"> expression data were </w:t>
      </w:r>
      <w:del w:id="39" w:author="Xin Li" w:date="2013-02-03T11:49:00Z">
        <w:r w:rsidRPr="00C06104" w:rsidDel="00801AB0">
          <w:rPr>
            <w:rFonts w:ascii="Palatino" w:hAnsi="Palatino"/>
          </w:rPr>
          <w:delText xml:space="preserve">analyzed </w:delText>
        </w:r>
      </w:del>
      <w:ins w:id="40" w:author="Xin Li" w:date="2013-02-03T11:49:00Z">
        <w:r w:rsidR="00801AB0">
          <w:rPr>
            <w:rFonts w:ascii="Palatino" w:hAnsi="Palatino"/>
          </w:rPr>
          <w:t>grouped</w:t>
        </w:r>
        <w:r w:rsidR="00801AB0" w:rsidRPr="00C06104">
          <w:rPr>
            <w:rFonts w:ascii="Palatino" w:hAnsi="Palatino"/>
          </w:rPr>
          <w:t xml:space="preserve"> </w:t>
        </w:r>
      </w:ins>
      <w:r w:rsidR="00EF617E">
        <w:rPr>
          <w:rFonts w:ascii="Palatino" w:hAnsi="Palatino"/>
        </w:rPr>
        <w:t>with</w:t>
      </w:r>
      <w:r w:rsidRPr="00C06104">
        <w:rPr>
          <w:rFonts w:ascii="Palatino" w:hAnsi="Palatino"/>
        </w:rPr>
        <w:t xml:space="preserve"> Cluster 3.0. Differential gene expression was analyzed </w:t>
      </w:r>
      <w:r w:rsidR="00EF617E">
        <w:rPr>
          <w:rFonts w:ascii="Palatino" w:hAnsi="Palatino"/>
        </w:rPr>
        <w:t>with</w:t>
      </w:r>
      <w:r w:rsidRPr="00C06104">
        <w:rPr>
          <w:rFonts w:ascii="Palatino" w:hAnsi="Palatino"/>
        </w:rPr>
        <w:t xml:space="preserve"> DESeq R </w:t>
      </w:r>
      <w:r w:rsidRPr="00C06104">
        <w:rPr>
          <w:rFonts w:ascii="Palatino" w:hAnsi="Palatino"/>
        </w:rPr>
        <w:fldChar w:fldCharType="begin"/>
      </w:r>
      <w:r w:rsidRPr="00C06104">
        <w:rPr>
          <w:rFonts w:ascii="Palatino" w:hAnsi="Palatino"/>
        </w:rPr>
        <w:instrText>ADDIN BEC{Anders and Huber, 2010, #86999}</w:instrText>
      </w:r>
      <w:r w:rsidRPr="00C06104">
        <w:rPr>
          <w:rFonts w:ascii="Palatino" w:hAnsi="Palatino"/>
        </w:rPr>
        <w:fldChar w:fldCharType="separate"/>
      </w:r>
      <w:r w:rsidRPr="00C06104">
        <w:rPr>
          <w:rFonts w:ascii="Palatino" w:hAnsi="Palatino"/>
        </w:rPr>
        <w:t>(Anders and Huber, 2010)</w:t>
      </w:r>
      <w:r w:rsidRPr="00C06104">
        <w:rPr>
          <w:rFonts w:ascii="Palatino" w:hAnsi="Palatino"/>
        </w:rPr>
        <w:fldChar w:fldCharType="end"/>
      </w:r>
      <w:r w:rsidRPr="00C06104">
        <w:rPr>
          <w:rFonts w:ascii="Palatino" w:hAnsi="Palatino"/>
        </w:rPr>
        <w:t>; ChIP-</w:t>
      </w:r>
      <w:r w:rsidR="00895358">
        <w:rPr>
          <w:rFonts w:ascii="Palatino" w:hAnsi="Palatino"/>
        </w:rPr>
        <w:t>seq</w:t>
      </w:r>
      <w:r w:rsidRPr="00C06104">
        <w:rPr>
          <w:rFonts w:ascii="Palatino" w:hAnsi="Palatino"/>
        </w:rPr>
        <w:t xml:space="preserve"> reads were aligned to the genome using Bowtie version 0.12.7 </w:t>
      </w:r>
      <w:r w:rsidRPr="00C06104">
        <w:rPr>
          <w:rFonts w:ascii="Palatino" w:hAnsi="Palatino"/>
        </w:rPr>
        <w:fldChar w:fldCharType="begin"/>
      </w:r>
      <w:r w:rsidRPr="00C06104">
        <w:rPr>
          <w:rFonts w:ascii="Palatino" w:hAnsi="Palatino"/>
        </w:rPr>
        <w:instrText>ADDIN BEC{Langmead et al., 2009, #30004}</w:instrText>
      </w:r>
      <w:r w:rsidRPr="00C06104">
        <w:rPr>
          <w:rFonts w:ascii="Palatino" w:hAnsi="Palatino"/>
        </w:rPr>
        <w:fldChar w:fldCharType="separate"/>
      </w:r>
      <w:r w:rsidRPr="00C06104">
        <w:rPr>
          <w:rFonts w:ascii="Palatino" w:hAnsi="Palatino"/>
        </w:rPr>
        <w:t>(Langmead et al., 2009)</w:t>
      </w:r>
      <w:r w:rsidRPr="00C06104">
        <w:rPr>
          <w:rFonts w:ascii="Palatino" w:hAnsi="Palatino"/>
        </w:rPr>
        <w:fldChar w:fldCharType="end"/>
      </w:r>
      <w:r w:rsidRPr="00C06104">
        <w:rPr>
          <w:rFonts w:ascii="Palatino" w:hAnsi="Palatino"/>
        </w:rPr>
        <w:t xml:space="preserve"> and peaks identified using MACS </w:t>
      </w:r>
      <w:r w:rsidRPr="00C06104">
        <w:rPr>
          <w:rFonts w:ascii="Palatino" w:hAnsi="Palatino"/>
        </w:rPr>
        <w:fldChar w:fldCharType="begin"/>
      </w:r>
      <w:r w:rsidRPr="00C06104">
        <w:rPr>
          <w:rFonts w:ascii="Palatino" w:hAnsi="Palatino"/>
        </w:rPr>
        <w:instrText>ADDIN BEC{Zhang et al., 2008, #38962}</w:instrText>
      </w:r>
      <w:r w:rsidRPr="00C06104">
        <w:rPr>
          <w:rFonts w:ascii="Palatino" w:hAnsi="Palatino"/>
        </w:rPr>
        <w:fldChar w:fldCharType="separate"/>
      </w:r>
      <w:r w:rsidRPr="00C06104">
        <w:rPr>
          <w:rFonts w:ascii="Palatino" w:hAnsi="Palatino"/>
        </w:rPr>
        <w:t>(Zhang et al., 2008)</w:t>
      </w:r>
      <w:r w:rsidRPr="00C06104">
        <w:rPr>
          <w:rFonts w:ascii="Palatino" w:hAnsi="Palatino"/>
        </w:rPr>
        <w:fldChar w:fldCharType="end"/>
      </w:r>
      <w:r w:rsidRPr="00C06104">
        <w:rPr>
          <w:rFonts w:ascii="Palatino" w:hAnsi="Palatino"/>
        </w:rPr>
        <w:t>.</w:t>
      </w:r>
    </w:p>
    <w:p w14:paraId="7124E6F4" w14:textId="77777777" w:rsidR="00D94BA9" w:rsidRPr="00C06104" w:rsidRDefault="00D94BA9" w:rsidP="00D94BA9">
      <w:pPr>
        <w:keepNext/>
        <w:spacing w:before="360" w:after="120" w:line="480" w:lineRule="exact"/>
        <w:outlineLvl w:val="0"/>
        <w:rPr>
          <w:rFonts w:ascii="Palatino" w:hAnsi="Palatino"/>
          <w:b/>
        </w:rPr>
      </w:pPr>
      <w:r w:rsidRPr="00C06104">
        <w:rPr>
          <w:rFonts w:ascii="Palatino" w:hAnsi="Palatino"/>
          <w:b/>
        </w:rPr>
        <w:t>ACCESSION NUMBERS</w:t>
      </w:r>
    </w:p>
    <w:p w14:paraId="2FBD1960" w14:textId="77777777" w:rsidR="00D94BA9" w:rsidRPr="00C06104" w:rsidRDefault="00D94BA9" w:rsidP="00D94BA9">
      <w:pPr>
        <w:spacing w:line="480" w:lineRule="exact"/>
        <w:outlineLvl w:val="0"/>
        <w:rPr>
          <w:rFonts w:ascii="Palatino" w:hAnsi="Palatino"/>
        </w:rPr>
      </w:pPr>
      <w:r w:rsidRPr="00C06104">
        <w:rPr>
          <w:rFonts w:ascii="Palatino" w:hAnsi="Palatino"/>
        </w:rPr>
        <w:t>The SRA accession number for the RNA-</w:t>
      </w:r>
      <w:r w:rsidR="00895358">
        <w:rPr>
          <w:rFonts w:ascii="Palatino" w:hAnsi="Palatino"/>
        </w:rPr>
        <w:t>seq</w:t>
      </w:r>
      <w:r w:rsidRPr="00C06104">
        <w:rPr>
          <w:rFonts w:ascii="Palatino" w:hAnsi="Palatino"/>
        </w:rPr>
        <w:t>, ChIP-</w:t>
      </w:r>
      <w:r w:rsidR="00895358">
        <w:rPr>
          <w:rFonts w:ascii="Palatino" w:hAnsi="Palatino"/>
        </w:rPr>
        <w:t>seq</w:t>
      </w:r>
      <w:r w:rsidRPr="00C06104">
        <w:rPr>
          <w:rFonts w:ascii="Palatino" w:hAnsi="Palatino"/>
        </w:rPr>
        <w:t xml:space="preserve"> and small RNA </w:t>
      </w:r>
      <w:r w:rsidR="004328CF" w:rsidRPr="00C06104">
        <w:rPr>
          <w:rFonts w:ascii="Palatino" w:hAnsi="Palatino"/>
        </w:rPr>
        <w:t xml:space="preserve">data </w:t>
      </w:r>
      <w:r w:rsidRPr="00C06104">
        <w:rPr>
          <w:rFonts w:ascii="Palatino" w:hAnsi="Palatino"/>
        </w:rPr>
        <w:t>in this paper is SRA059584.</w:t>
      </w:r>
    </w:p>
    <w:p w14:paraId="04833FBC" w14:textId="77777777" w:rsidR="00D94BA9" w:rsidRPr="00C06104" w:rsidRDefault="00D94BA9" w:rsidP="00D94BA9">
      <w:pPr>
        <w:keepNext/>
        <w:spacing w:before="360" w:after="120" w:line="480" w:lineRule="exact"/>
        <w:outlineLvl w:val="0"/>
        <w:rPr>
          <w:rFonts w:ascii="Palatino" w:hAnsi="Palatino"/>
          <w:b/>
        </w:rPr>
      </w:pPr>
      <w:r w:rsidRPr="00C06104">
        <w:rPr>
          <w:rFonts w:ascii="Palatino" w:hAnsi="Palatino"/>
          <w:b/>
        </w:rPr>
        <w:t>SUPPLEMENTAL INFORMATION</w:t>
      </w:r>
    </w:p>
    <w:p w14:paraId="3A30CA31" w14:textId="77777777" w:rsidR="00D94BA9" w:rsidRPr="00C06104" w:rsidRDefault="00D94BA9" w:rsidP="00D94BA9">
      <w:pPr>
        <w:spacing w:line="480" w:lineRule="exact"/>
        <w:outlineLvl w:val="0"/>
        <w:rPr>
          <w:rFonts w:ascii="Palatino" w:hAnsi="Palatino"/>
          <w:color w:val="FF0000"/>
        </w:rPr>
      </w:pPr>
      <w:r w:rsidRPr="00C06104">
        <w:rPr>
          <w:rFonts w:ascii="Palatino" w:hAnsi="Palatino"/>
        </w:rPr>
        <w:t xml:space="preserve">Supplemental Information includes Extended Experimental Procedures, </w:t>
      </w:r>
      <w:r w:rsidR="004328CF">
        <w:rPr>
          <w:rFonts w:ascii="Palatino" w:hAnsi="Palatino"/>
        </w:rPr>
        <w:t>eight</w:t>
      </w:r>
      <w:r w:rsidRPr="00C06104">
        <w:rPr>
          <w:rFonts w:ascii="Palatino" w:hAnsi="Palatino"/>
          <w:color w:val="FF0000"/>
        </w:rPr>
        <w:t xml:space="preserve"> </w:t>
      </w:r>
      <w:r w:rsidRPr="00C06104">
        <w:rPr>
          <w:rFonts w:ascii="Palatino" w:hAnsi="Palatino"/>
        </w:rPr>
        <w:t xml:space="preserve">figures and </w:t>
      </w:r>
      <w:r w:rsidR="00856D4C">
        <w:rPr>
          <w:rFonts w:ascii="Palatino" w:hAnsi="Palatino"/>
        </w:rPr>
        <w:t>three</w:t>
      </w:r>
      <w:r w:rsidRPr="00C06104">
        <w:rPr>
          <w:rFonts w:ascii="Palatino" w:hAnsi="Palatino"/>
          <w:color w:val="FF0000"/>
        </w:rPr>
        <w:t xml:space="preserve"> </w:t>
      </w:r>
      <w:r w:rsidRPr="00C06104">
        <w:rPr>
          <w:rFonts w:ascii="Palatino" w:hAnsi="Palatino"/>
        </w:rPr>
        <w:t>tables.</w:t>
      </w:r>
    </w:p>
    <w:p w14:paraId="7CC98ACB" w14:textId="77777777" w:rsidR="00D94BA9" w:rsidRPr="00C06104" w:rsidRDefault="00D94BA9" w:rsidP="00D94BA9">
      <w:pPr>
        <w:keepNext/>
        <w:spacing w:before="360" w:after="120" w:line="480" w:lineRule="exact"/>
        <w:outlineLvl w:val="0"/>
        <w:rPr>
          <w:rFonts w:ascii="Palatino" w:hAnsi="Palatino"/>
          <w:color w:val="FF0000"/>
        </w:rPr>
      </w:pPr>
      <w:r w:rsidRPr="00C06104">
        <w:rPr>
          <w:rFonts w:ascii="Palatino" w:hAnsi="Palatino"/>
          <w:b/>
        </w:rPr>
        <w:t>ACKNOWLEDGEMENTS</w:t>
      </w:r>
    </w:p>
    <w:p w14:paraId="5ADE9B82" w14:textId="77777777" w:rsidR="00D94BA9" w:rsidRPr="00C06104" w:rsidRDefault="00D94BA9" w:rsidP="00D94BA9">
      <w:pPr>
        <w:pStyle w:val="Heading1"/>
        <w:keepNext w:val="0"/>
        <w:keepLines w:val="0"/>
        <w:spacing w:before="0" w:line="480" w:lineRule="exact"/>
        <w:rPr>
          <w:rStyle w:val="rwrro"/>
          <w:b w:val="0"/>
          <w:color w:val="auto"/>
          <w:sz w:val="24"/>
          <w:szCs w:val="24"/>
        </w:rPr>
      </w:pPr>
      <w:r w:rsidRPr="00C06104">
        <w:rPr>
          <w:rFonts w:cs="Cambria"/>
          <w:b w:val="0"/>
          <w:color w:val="auto"/>
          <w:sz w:val="24"/>
          <w:szCs w:val="24"/>
        </w:rPr>
        <w:t xml:space="preserve">We thank K. Chase and K. Schimenti for help collecting tissues, C. Tipping for help with mouse husbandry, P. Johnson and B. Keagle for providing rooster testes, G. Farley for technical assistance, </w:t>
      </w:r>
      <w:r w:rsidRPr="00C06104">
        <w:rPr>
          <w:rStyle w:val="rwrro"/>
          <w:b w:val="0"/>
          <w:color w:val="auto"/>
          <w:sz w:val="24"/>
          <w:szCs w:val="24"/>
        </w:rPr>
        <w:t>H. Lin</w:t>
      </w:r>
      <w:r w:rsidRPr="00C06104">
        <w:rPr>
          <w:rFonts w:cs="Cambria"/>
          <w:b w:val="0"/>
          <w:color w:val="auto"/>
          <w:sz w:val="24"/>
          <w:szCs w:val="24"/>
        </w:rPr>
        <w:t xml:space="preserve"> for reagents, Xi Chen, Xiaotu Ma, Oliver Rando and Benjamin Carone for advice on ChIP, and members of our laboratories for critical comments on the manuscript. </w:t>
      </w:r>
      <w:proofErr w:type="gramStart"/>
      <w:r w:rsidRPr="00C06104">
        <w:rPr>
          <w:rFonts w:cs="Arial"/>
          <w:b w:val="0"/>
          <w:color w:val="auto"/>
          <w:sz w:val="24"/>
          <w:szCs w:val="24"/>
        </w:rPr>
        <w:t xml:space="preserve">X.Z.L. was supported by the </w:t>
      </w:r>
      <w:r w:rsidRPr="00C06104">
        <w:rPr>
          <w:rStyle w:val="rwrro"/>
          <w:b w:val="0"/>
          <w:color w:val="auto"/>
          <w:sz w:val="24"/>
          <w:szCs w:val="24"/>
        </w:rPr>
        <w:t xml:space="preserve">Lalor and Jane Coffin Childs </w:t>
      </w:r>
      <w:commentRangeStart w:id="41"/>
      <w:r w:rsidRPr="00C06104">
        <w:rPr>
          <w:rStyle w:val="rwrro"/>
          <w:b w:val="0"/>
          <w:color w:val="auto"/>
          <w:sz w:val="24"/>
          <w:szCs w:val="24"/>
        </w:rPr>
        <w:t>foundations</w:t>
      </w:r>
      <w:commentRangeEnd w:id="41"/>
      <w:proofErr w:type="gramEnd"/>
      <w:r w:rsidR="00801AB0">
        <w:rPr>
          <w:rStyle w:val="CommentReference"/>
          <w:bCs w:val="0"/>
          <w:color w:val="auto"/>
          <w:lang w:eastAsia="ja-JP"/>
        </w:rPr>
        <w:commentReference w:id="41"/>
      </w:r>
      <w:r w:rsidRPr="00C06104">
        <w:rPr>
          <w:rStyle w:val="rwrro"/>
          <w:b w:val="0"/>
          <w:color w:val="auto"/>
          <w:sz w:val="24"/>
          <w:szCs w:val="24"/>
        </w:rPr>
        <w:t>.</w:t>
      </w:r>
    </w:p>
    <w:p w14:paraId="2900BD8B" w14:textId="77777777" w:rsidR="00D94BA9" w:rsidRPr="00C06104" w:rsidRDefault="00D94BA9" w:rsidP="00D94BA9">
      <w:pPr>
        <w:rPr>
          <w:rFonts w:ascii="Palatino" w:hAnsi="Palatino"/>
          <w:b/>
        </w:rPr>
      </w:pPr>
      <w:r w:rsidRPr="00C06104">
        <w:rPr>
          <w:rFonts w:ascii="Palatino" w:hAnsi="Palatino"/>
          <w:b/>
        </w:rPr>
        <w:br w:type="page"/>
      </w:r>
    </w:p>
    <w:p w14:paraId="1C7445E1" w14:textId="77777777" w:rsidR="00D94BA9" w:rsidRDefault="00D94BA9" w:rsidP="00B66646">
      <w:pPr>
        <w:spacing w:line="480" w:lineRule="exact"/>
        <w:outlineLvl w:val="0"/>
        <w:rPr>
          <w:rFonts w:ascii="Palatino" w:hAnsi="Palatino"/>
          <w:b/>
        </w:rPr>
      </w:pPr>
      <w:r w:rsidRPr="00C06104">
        <w:rPr>
          <w:rFonts w:ascii="Palatino" w:hAnsi="Palatino"/>
          <w:b/>
        </w:rPr>
        <w:t>REFERENCES</w:t>
      </w:r>
    </w:p>
    <w:p w14:paraId="33A98E0C" w14:textId="77777777" w:rsidR="00513B62" w:rsidRPr="00513B62" w:rsidRDefault="00513B62" w:rsidP="00513B62">
      <w:pPr>
        <w:pStyle w:val="ListParagraph"/>
        <w:spacing w:before="240" w:line="480" w:lineRule="exact"/>
        <w:ind w:left="0"/>
        <w:contextualSpacing w:val="0"/>
        <w:rPr>
          <w:rFonts w:ascii="Palatino" w:hAnsi="Palatino"/>
        </w:rPr>
      </w:pPr>
      <w:proofErr w:type="gramStart"/>
      <w:r w:rsidRPr="00513B62">
        <w:rPr>
          <w:rFonts w:ascii="Palatino" w:hAnsi="Palatino"/>
        </w:rPr>
        <w:t>Anders, S., and Huber, W. (2010).</w:t>
      </w:r>
      <w:proofErr w:type="gramEnd"/>
      <w:r w:rsidRPr="00513B62">
        <w:rPr>
          <w:rFonts w:ascii="Palatino" w:hAnsi="Palatino"/>
        </w:rPr>
        <w:t xml:space="preserve"> Differential expression </w:t>
      </w:r>
      <w:proofErr w:type="gramStart"/>
      <w:r w:rsidRPr="00513B62">
        <w:rPr>
          <w:rFonts w:ascii="Palatino" w:hAnsi="Palatino"/>
        </w:rPr>
        <w:t>analysis for sequence count</w:t>
      </w:r>
      <w:proofErr w:type="gramEnd"/>
      <w:r w:rsidRPr="00513B62">
        <w:rPr>
          <w:rFonts w:ascii="Palatino" w:hAnsi="Palatino"/>
        </w:rPr>
        <w:t xml:space="preserve"> data. </w:t>
      </w:r>
      <w:proofErr w:type="gramStart"/>
      <w:r w:rsidRPr="00513B62">
        <w:rPr>
          <w:rFonts w:ascii="Palatino" w:hAnsi="Palatino"/>
        </w:rPr>
        <w:t xml:space="preserve">Genome Biol </w:t>
      </w:r>
      <w:r w:rsidRPr="00513B62">
        <w:rPr>
          <w:rFonts w:ascii="Palatino" w:hAnsi="Palatino"/>
          <w:i/>
        </w:rPr>
        <w:t>11</w:t>
      </w:r>
      <w:r w:rsidRPr="00513B62">
        <w:rPr>
          <w:rFonts w:ascii="Palatino" w:hAnsi="Palatino"/>
        </w:rPr>
        <w:t>, R106.</w:t>
      </w:r>
      <w:proofErr w:type="gramEnd"/>
    </w:p>
    <w:p w14:paraId="0ABB3CE0" w14:textId="77777777" w:rsidR="00513B62" w:rsidRPr="00513B62" w:rsidRDefault="00513B62" w:rsidP="00513B62">
      <w:pPr>
        <w:pStyle w:val="ListParagraph"/>
        <w:spacing w:before="240" w:line="480" w:lineRule="exact"/>
        <w:ind w:left="0"/>
        <w:contextualSpacing w:val="0"/>
        <w:rPr>
          <w:rFonts w:ascii="Palatino" w:hAnsi="Palatino"/>
        </w:rPr>
      </w:pPr>
      <w:r w:rsidRPr="00513B62">
        <w:rPr>
          <w:rFonts w:ascii="Palatino" w:hAnsi="Palatino"/>
        </w:rPr>
        <w:t xml:space="preserve">Aravin, A., Gaidatzis, D., Pfeffer, S., Lagos-Quintana, M., Landgraf, P., Iovino, N., Morris, P., Brownstein, M. J., Kuramochi-Miyagawa, S., Nakano, T., Chien, M., Russo, J. J., Ju, J., Sheridan, R., Sander, C., Zavolan, M., and Tuschl, T. (2006). </w:t>
      </w:r>
      <w:proofErr w:type="gramStart"/>
      <w:r w:rsidRPr="00513B62">
        <w:rPr>
          <w:rFonts w:ascii="Palatino" w:hAnsi="Palatino"/>
        </w:rPr>
        <w:t>A novel class of small RNAs bind</w:t>
      </w:r>
      <w:proofErr w:type="gramEnd"/>
      <w:r w:rsidRPr="00513B62">
        <w:rPr>
          <w:rFonts w:ascii="Palatino" w:hAnsi="Palatino"/>
        </w:rPr>
        <w:t xml:space="preserve"> to MILI protein in mouse testes. </w:t>
      </w:r>
      <w:proofErr w:type="gramStart"/>
      <w:r w:rsidRPr="00513B62">
        <w:rPr>
          <w:rFonts w:ascii="Palatino" w:hAnsi="Palatino"/>
        </w:rPr>
        <w:t xml:space="preserve">Nature </w:t>
      </w:r>
      <w:r w:rsidRPr="00513B62">
        <w:rPr>
          <w:rFonts w:ascii="Palatino" w:hAnsi="Palatino"/>
          <w:i/>
        </w:rPr>
        <w:t>442</w:t>
      </w:r>
      <w:r w:rsidRPr="00513B62">
        <w:rPr>
          <w:rFonts w:ascii="Palatino" w:hAnsi="Palatino"/>
        </w:rPr>
        <w:t>, 203-207.</w:t>
      </w:r>
      <w:proofErr w:type="gramEnd"/>
    </w:p>
    <w:p w14:paraId="4C1B2109" w14:textId="77777777" w:rsidR="00513B62" w:rsidRPr="00513B62" w:rsidRDefault="00513B62" w:rsidP="00513B62">
      <w:pPr>
        <w:pStyle w:val="ListParagraph"/>
        <w:spacing w:before="240" w:line="480" w:lineRule="exact"/>
        <w:ind w:left="0"/>
        <w:contextualSpacing w:val="0"/>
        <w:rPr>
          <w:rFonts w:ascii="Palatino" w:hAnsi="Palatino"/>
        </w:rPr>
      </w:pPr>
      <w:r w:rsidRPr="00513B62">
        <w:rPr>
          <w:rFonts w:ascii="Palatino" w:hAnsi="Palatino"/>
        </w:rPr>
        <w:t xml:space="preserve">Aravin, A. A., and Hannon, G. J. (2008). </w:t>
      </w:r>
      <w:proofErr w:type="gramStart"/>
      <w:r w:rsidRPr="00513B62">
        <w:rPr>
          <w:rFonts w:ascii="Palatino" w:hAnsi="Palatino"/>
        </w:rPr>
        <w:t>Small RNA silencing pathways in germ and stem cells.</w:t>
      </w:r>
      <w:proofErr w:type="gramEnd"/>
      <w:r w:rsidRPr="00513B62">
        <w:rPr>
          <w:rFonts w:ascii="Palatino" w:hAnsi="Palatino"/>
        </w:rPr>
        <w:t xml:space="preserve"> </w:t>
      </w:r>
      <w:proofErr w:type="gramStart"/>
      <w:r w:rsidRPr="00513B62">
        <w:rPr>
          <w:rFonts w:ascii="Palatino" w:hAnsi="Palatino"/>
        </w:rPr>
        <w:t xml:space="preserve">Cold Spring Harb Symp Quant Biol </w:t>
      </w:r>
      <w:r w:rsidRPr="00513B62">
        <w:rPr>
          <w:rFonts w:ascii="Palatino" w:hAnsi="Palatino"/>
          <w:i/>
        </w:rPr>
        <w:t>73</w:t>
      </w:r>
      <w:r w:rsidRPr="00513B62">
        <w:rPr>
          <w:rFonts w:ascii="Palatino" w:hAnsi="Palatino"/>
        </w:rPr>
        <w:t>, 283-290.</w:t>
      </w:r>
      <w:proofErr w:type="gramEnd"/>
    </w:p>
    <w:p w14:paraId="47CF30EF" w14:textId="77777777" w:rsidR="00513B62" w:rsidRPr="00513B62" w:rsidRDefault="00513B62" w:rsidP="00513B62">
      <w:pPr>
        <w:pStyle w:val="ListParagraph"/>
        <w:spacing w:before="240" w:line="480" w:lineRule="exact"/>
        <w:ind w:left="0"/>
        <w:contextualSpacing w:val="0"/>
        <w:rPr>
          <w:rFonts w:ascii="Palatino" w:hAnsi="Palatino"/>
        </w:rPr>
      </w:pPr>
      <w:proofErr w:type="gramStart"/>
      <w:r w:rsidRPr="00513B62">
        <w:rPr>
          <w:rFonts w:ascii="Palatino" w:hAnsi="Palatino"/>
        </w:rPr>
        <w:t>Aravin, A. A., Sachidanandam, R., Bourc'his, D., Schaefer, C., Pezic, D., Toth, K. F., Bestor, T., and Hannon, G. J. (2008).</w:t>
      </w:r>
      <w:proofErr w:type="gramEnd"/>
      <w:r w:rsidRPr="00513B62">
        <w:rPr>
          <w:rFonts w:ascii="Palatino" w:hAnsi="Palatino"/>
        </w:rPr>
        <w:t xml:space="preserve"> A piRNA pathway primed by individual transposons is linked to de novo DNA methylation in mice. </w:t>
      </w:r>
      <w:proofErr w:type="gramStart"/>
      <w:r w:rsidRPr="00513B62">
        <w:rPr>
          <w:rFonts w:ascii="Palatino" w:hAnsi="Palatino"/>
        </w:rPr>
        <w:t xml:space="preserve">Mol Cell </w:t>
      </w:r>
      <w:r w:rsidRPr="00513B62">
        <w:rPr>
          <w:rFonts w:ascii="Palatino" w:hAnsi="Palatino"/>
          <w:i/>
        </w:rPr>
        <w:t>31</w:t>
      </w:r>
      <w:r w:rsidRPr="00513B62">
        <w:rPr>
          <w:rFonts w:ascii="Palatino" w:hAnsi="Palatino"/>
        </w:rPr>
        <w:t>, 785-799.</w:t>
      </w:r>
      <w:proofErr w:type="gramEnd"/>
    </w:p>
    <w:p w14:paraId="7295126B" w14:textId="77777777" w:rsidR="00513B62" w:rsidRPr="00513B62" w:rsidRDefault="00513B62" w:rsidP="00513B62">
      <w:pPr>
        <w:pStyle w:val="ListParagraph"/>
        <w:spacing w:before="240" w:line="480" w:lineRule="exact"/>
        <w:ind w:left="0"/>
        <w:contextualSpacing w:val="0"/>
        <w:rPr>
          <w:rFonts w:ascii="Palatino" w:hAnsi="Palatino"/>
        </w:rPr>
      </w:pPr>
      <w:r w:rsidRPr="00513B62">
        <w:rPr>
          <w:rFonts w:ascii="Palatino" w:hAnsi="Palatino"/>
        </w:rPr>
        <w:t xml:space="preserve">Aravin, A. A., Sachidanandam, R., Girard, A., Fejes-Toth, K., and Hannon, G. J. (2007). Developmentally regulated piRNA clusters implicate MILI in transposon control. </w:t>
      </w:r>
      <w:proofErr w:type="gramStart"/>
      <w:r w:rsidRPr="00513B62">
        <w:rPr>
          <w:rFonts w:ascii="Palatino" w:hAnsi="Palatino"/>
        </w:rPr>
        <w:t xml:space="preserve">Science </w:t>
      </w:r>
      <w:r w:rsidRPr="00513B62">
        <w:rPr>
          <w:rFonts w:ascii="Palatino" w:hAnsi="Palatino"/>
          <w:i/>
        </w:rPr>
        <w:t>316</w:t>
      </w:r>
      <w:r w:rsidRPr="00513B62">
        <w:rPr>
          <w:rFonts w:ascii="Palatino" w:hAnsi="Palatino"/>
        </w:rPr>
        <w:t>, 744-747.</w:t>
      </w:r>
      <w:proofErr w:type="gramEnd"/>
    </w:p>
    <w:p w14:paraId="5BF08BA7" w14:textId="77777777" w:rsidR="00513B62" w:rsidRPr="00513B62" w:rsidRDefault="00513B62" w:rsidP="00513B62">
      <w:pPr>
        <w:pStyle w:val="ListParagraph"/>
        <w:spacing w:before="240" w:line="480" w:lineRule="exact"/>
        <w:ind w:left="0"/>
        <w:contextualSpacing w:val="0"/>
        <w:rPr>
          <w:rFonts w:ascii="Palatino" w:hAnsi="Palatino"/>
        </w:rPr>
      </w:pPr>
      <w:r w:rsidRPr="00513B62">
        <w:rPr>
          <w:rFonts w:ascii="Palatino" w:hAnsi="Palatino"/>
        </w:rPr>
        <w:t xml:space="preserve">Aravin, A. A., van, d. H. G. W., Castañeda, J., Vagin, V. V., Hannon, G. J., and Bortvin, A. (2009). </w:t>
      </w:r>
      <w:proofErr w:type="gramStart"/>
      <w:r w:rsidRPr="00513B62">
        <w:rPr>
          <w:rFonts w:ascii="Palatino" w:hAnsi="Palatino"/>
        </w:rPr>
        <w:t>Cytoplasmic compartmentalization of the fetal piRNA pathway in mice.</w:t>
      </w:r>
      <w:proofErr w:type="gramEnd"/>
      <w:r w:rsidRPr="00513B62">
        <w:rPr>
          <w:rFonts w:ascii="Palatino" w:hAnsi="Palatino"/>
        </w:rPr>
        <w:t xml:space="preserve"> PLoS Genet </w:t>
      </w:r>
      <w:r w:rsidRPr="00513B62">
        <w:rPr>
          <w:rFonts w:ascii="Palatino" w:hAnsi="Palatino"/>
          <w:i/>
        </w:rPr>
        <w:t>5</w:t>
      </w:r>
      <w:r w:rsidRPr="00513B62">
        <w:rPr>
          <w:rFonts w:ascii="Palatino" w:hAnsi="Palatino"/>
        </w:rPr>
        <w:t>, e1000764.</w:t>
      </w:r>
    </w:p>
    <w:p w14:paraId="362A7E61" w14:textId="77777777" w:rsidR="00513B62" w:rsidRPr="00513B62" w:rsidRDefault="00513B62" w:rsidP="00513B62">
      <w:pPr>
        <w:pStyle w:val="ListParagraph"/>
        <w:spacing w:before="240" w:line="480" w:lineRule="exact"/>
        <w:ind w:left="0"/>
        <w:contextualSpacing w:val="0"/>
        <w:rPr>
          <w:rFonts w:ascii="Palatino" w:hAnsi="Palatino"/>
        </w:rPr>
      </w:pPr>
      <w:r w:rsidRPr="00513B62">
        <w:rPr>
          <w:rFonts w:ascii="Palatino" w:hAnsi="Palatino"/>
        </w:rPr>
        <w:t xml:space="preserve">Aravin, A. A., Naumova, N. M., Tulin, A. V., Vagin, V. V., Rozovsky, Y. M., and Gvozdev, V. A. (2001). </w:t>
      </w:r>
      <w:proofErr w:type="gramStart"/>
      <w:r w:rsidRPr="00513B62">
        <w:rPr>
          <w:rFonts w:ascii="Palatino" w:hAnsi="Palatino"/>
        </w:rPr>
        <w:t xml:space="preserve">Double-stranded RNA-mediated silencing of genomic tandem repeats and transposable elements in the </w:t>
      </w:r>
      <w:r w:rsidRPr="00513B62">
        <w:rPr>
          <w:rFonts w:ascii="Palatino" w:hAnsi="Palatino"/>
          <w:i/>
        </w:rPr>
        <w:t>D. melanogaster</w:t>
      </w:r>
      <w:r w:rsidRPr="00513B62">
        <w:rPr>
          <w:rFonts w:ascii="Palatino" w:hAnsi="Palatino"/>
        </w:rPr>
        <w:t xml:space="preserve"> germline.</w:t>
      </w:r>
      <w:proofErr w:type="gramEnd"/>
      <w:r w:rsidRPr="00513B62">
        <w:rPr>
          <w:rFonts w:ascii="Palatino" w:hAnsi="Palatino"/>
        </w:rPr>
        <w:t xml:space="preserve"> Curr Biol </w:t>
      </w:r>
      <w:r w:rsidRPr="00513B62">
        <w:rPr>
          <w:rFonts w:ascii="Palatino" w:hAnsi="Palatino"/>
          <w:i/>
        </w:rPr>
        <w:t>11</w:t>
      </w:r>
      <w:r w:rsidRPr="00513B62">
        <w:rPr>
          <w:rFonts w:ascii="Palatino" w:hAnsi="Palatino"/>
        </w:rPr>
        <w:t>, 1017-1027.</w:t>
      </w:r>
    </w:p>
    <w:p w14:paraId="173F1A9E" w14:textId="77777777" w:rsidR="00513B62" w:rsidRPr="00513B62" w:rsidRDefault="00513B62" w:rsidP="00513B62">
      <w:pPr>
        <w:pStyle w:val="ListParagraph"/>
        <w:spacing w:before="240" w:line="480" w:lineRule="exact"/>
        <w:ind w:left="0"/>
        <w:contextualSpacing w:val="0"/>
        <w:rPr>
          <w:rFonts w:ascii="Palatino" w:hAnsi="Palatino"/>
        </w:rPr>
      </w:pPr>
      <w:r w:rsidRPr="00513B62">
        <w:rPr>
          <w:rFonts w:ascii="Palatino" w:hAnsi="Palatino"/>
        </w:rPr>
        <w:t xml:space="preserve">Ashe, A., Sapetschnig, A., Weick, E. M., Mitchell, J., Bagijn, M. P., Cording, A. C., Doebley, A. L., Goldstein, L. D., Lehrbach, N. J., Le Pen, J., Pintacuda, G., Sakaguchi, A., Sarkies, P., Ahmed, S., and Miska, E. A. (2012). </w:t>
      </w:r>
      <w:proofErr w:type="gramStart"/>
      <w:r w:rsidRPr="00513B62">
        <w:rPr>
          <w:rFonts w:ascii="Palatino" w:hAnsi="Palatino"/>
        </w:rPr>
        <w:t>piRNAs</w:t>
      </w:r>
      <w:proofErr w:type="gramEnd"/>
      <w:r w:rsidRPr="00513B62">
        <w:rPr>
          <w:rFonts w:ascii="Palatino" w:hAnsi="Palatino"/>
        </w:rPr>
        <w:t xml:space="preserve"> Can Trigger a Multigenerational Epigenetic Memory in the Germline of </w:t>
      </w:r>
      <w:r w:rsidRPr="00513B62">
        <w:rPr>
          <w:rFonts w:ascii="Palatino" w:hAnsi="Palatino"/>
          <w:i/>
        </w:rPr>
        <w:t>C. elegans</w:t>
      </w:r>
      <w:r w:rsidRPr="00513B62">
        <w:rPr>
          <w:rFonts w:ascii="Palatino" w:hAnsi="Palatino"/>
        </w:rPr>
        <w:t xml:space="preserve">. Cell </w:t>
      </w:r>
    </w:p>
    <w:p w14:paraId="6AECEEE5" w14:textId="77777777" w:rsidR="00513B62" w:rsidRPr="00513B62" w:rsidRDefault="00513B62" w:rsidP="00513B62">
      <w:pPr>
        <w:pStyle w:val="ListParagraph"/>
        <w:spacing w:before="240" w:line="480" w:lineRule="exact"/>
        <w:ind w:left="0"/>
        <w:contextualSpacing w:val="0"/>
        <w:rPr>
          <w:rFonts w:ascii="Palatino" w:hAnsi="Palatino"/>
        </w:rPr>
      </w:pPr>
      <w:r w:rsidRPr="00513B62">
        <w:rPr>
          <w:rFonts w:ascii="Palatino" w:hAnsi="Palatino"/>
        </w:rPr>
        <w:t xml:space="preserve">Bailey, T. L., and Elkan, C. (1994). Fitting a mixture model by expectation maximization to discover motifs in biopolymers. </w:t>
      </w:r>
      <w:proofErr w:type="gramStart"/>
      <w:r w:rsidRPr="00513B62">
        <w:rPr>
          <w:rFonts w:ascii="Palatino" w:hAnsi="Palatino"/>
        </w:rPr>
        <w:t xml:space="preserve">Proc Int Conf Intell Syst Mol Biol </w:t>
      </w:r>
      <w:r w:rsidRPr="00513B62">
        <w:rPr>
          <w:rFonts w:ascii="Palatino" w:hAnsi="Palatino"/>
          <w:i/>
        </w:rPr>
        <w:t>2</w:t>
      </w:r>
      <w:r w:rsidRPr="00513B62">
        <w:rPr>
          <w:rFonts w:ascii="Palatino" w:hAnsi="Palatino"/>
        </w:rPr>
        <w:t>, 28-36.</w:t>
      </w:r>
      <w:proofErr w:type="gramEnd"/>
    </w:p>
    <w:p w14:paraId="1E95BCAE" w14:textId="77777777" w:rsidR="00513B62" w:rsidRPr="00513B62" w:rsidRDefault="00513B62" w:rsidP="00513B62">
      <w:pPr>
        <w:pStyle w:val="ListParagraph"/>
        <w:spacing w:before="240" w:line="480" w:lineRule="exact"/>
        <w:ind w:left="0"/>
        <w:contextualSpacing w:val="0"/>
        <w:rPr>
          <w:rFonts w:ascii="Palatino" w:hAnsi="Palatino"/>
        </w:rPr>
      </w:pPr>
      <w:proofErr w:type="gramStart"/>
      <w:r w:rsidRPr="00513B62">
        <w:rPr>
          <w:rFonts w:ascii="Palatino" w:hAnsi="Palatino"/>
        </w:rPr>
        <w:t>Baudat, F., Manova, K., Yuen, J. P., Jasin, M., and Keeney, S. (2000).</w:t>
      </w:r>
      <w:proofErr w:type="gramEnd"/>
      <w:r w:rsidRPr="00513B62">
        <w:rPr>
          <w:rFonts w:ascii="Palatino" w:hAnsi="Palatino"/>
        </w:rPr>
        <w:t xml:space="preserve"> Chromosome synapsis defects and sexually dimorphic meiotic progression in mice lacking Spo11. </w:t>
      </w:r>
      <w:proofErr w:type="gramStart"/>
      <w:r w:rsidRPr="00513B62">
        <w:rPr>
          <w:rFonts w:ascii="Palatino" w:hAnsi="Palatino"/>
        </w:rPr>
        <w:t xml:space="preserve">Mol Cell </w:t>
      </w:r>
      <w:r w:rsidRPr="00513B62">
        <w:rPr>
          <w:rFonts w:ascii="Palatino" w:hAnsi="Palatino"/>
          <w:i/>
        </w:rPr>
        <w:t>6</w:t>
      </w:r>
      <w:r w:rsidRPr="00513B62">
        <w:rPr>
          <w:rFonts w:ascii="Palatino" w:hAnsi="Palatino"/>
        </w:rPr>
        <w:t>, 989-998.</w:t>
      </w:r>
      <w:proofErr w:type="gramEnd"/>
    </w:p>
    <w:p w14:paraId="717431DB" w14:textId="77777777" w:rsidR="00513B62" w:rsidRPr="00513B62" w:rsidRDefault="00513B62" w:rsidP="00513B62">
      <w:pPr>
        <w:pStyle w:val="ListParagraph"/>
        <w:spacing w:before="240" w:line="480" w:lineRule="exact"/>
        <w:ind w:left="0"/>
        <w:contextualSpacing w:val="0"/>
        <w:rPr>
          <w:rFonts w:ascii="Palatino" w:hAnsi="Palatino"/>
        </w:rPr>
      </w:pPr>
      <w:r w:rsidRPr="00513B62">
        <w:rPr>
          <w:rFonts w:ascii="Palatino" w:hAnsi="Palatino"/>
        </w:rPr>
        <w:t xml:space="preserve">Benton, M. J., and Donoghue, P. C. (2007). </w:t>
      </w:r>
      <w:proofErr w:type="gramStart"/>
      <w:r w:rsidRPr="00513B62">
        <w:rPr>
          <w:rFonts w:ascii="Palatino" w:hAnsi="Palatino"/>
        </w:rPr>
        <w:t>Paleontological evidence to date the tree of life.</w:t>
      </w:r>
      <w:proofErr w:type="gramEnd"/>
      <w:r w:rsidRPr="00513B62">
        <w:rPr>
          <w:rFonts w:ascii="Palatino" w:hAnsi="Palatino"/>
        </w:rPr>
        <w:t xml:space="preserve"> Mol Biol Evol </w:t>
      </w:r>
      <w:r w:rsidRPr="00513B62">
        <w:rPr>
          <w:rFonts w:ascii="Palatino" w:hAnsi="Palatino"/>
          <w:i/>
        </w:rPr>
        <w:t>24</w:t>
      </w:r>
      <w:r w:rsidRPr="00513B62">
        <w:rPr>
          <w:rFonts w:ascii="Palatino" w:hAnsi="Palatino"/>
        </w:rPr>
        <w:t>, 26-53.</w:t>
      </w:r>
    </w:p>
    <w:p w14:paraId="11A985D0" w14:textId="77777777" w:rsidR="00513B62" w:rsidRPr="00513B62" w:rsidRDefault="00513B62" w:rsidP="00513B62">
      <w:pPr>
        <w:pStyle w:val="ListParagraph"/>
        <w:spacing w:before="240" w:line="480" w:lineRule="exact"/>
        <w:ind w:left="0"/>
        <w:contextualSpacing w:val="0"/>
        <w:rPr>
          <w:rFonts w:ascii="Palatino" w:hAnsi="Palatino"/>
        </w:rPr>
      </w:pPr>
      <w:r w:rsidRPr="00513B62">
        <w:rPr>
          <w:rFonts w:ascii="Palatino" w:hAnsi="Palatino"/>
        </w:rPr>
        <w:t xml:space="preserve">Bolcun-Filas, E., Bannister, L. A., Barash, A., Schimenti, K. J., Hartford, S. A., Eppig, J. J., Handel, M. A., Shen, L., and Schimenti, J. C. (2011). A-MYB (MYBL1) transcription factor is a master regulator of male meiosis. </w:t>
      </w:r>
      <w:proofErr w:type="gramStart"/>
      <w:r w:rsidRPr="00513B62">
        <w:rPr>
          <w:rFonts w:ascii="Palatino" w:hAnsi="Palatino"/>
        </w:rPr>
        <w:t xml:space="preserve">Development </w:t>
      </w:r>
      <w:r w:rsidRPr="00513B62">
        <w:rPr>
          <w:rFonts w:ascii="Palatino" w:hAnsi="Palatino"/>
          <w:i/>
        </w:rPr>
        <w:t>138</w:t>
      </w:r>
      <w:r w:rsidRPr="00513B62">
        <w:rPr>
          <w:rFonts w:ascii="Palatino" w:hAnsi="Palatino"/>
        </w:rPr>
        <w:t>, 3319-3330.</w:t>
      </w:r>
      <w:proofErr w:type="gramEnd"/>
    </w:p>
    <w:p w14:paraId="2F7F3BBA" w14:textId="77777777" w:rsidR="00513B62" w:rsidRPr="00513B62" w:rsidRDefault="00513B62" w:rsidP="00513B62">
      <w:pPr>
        <w:pStyle w:val="ListParagraph"/>
        <w:spacing w:before="240" w:line="480" w:lineRule="exact"/>
        <w:ind w:left="0"/>
        <w:contextualSpacing w:val="0"/>
        <w:rPr>
          <w:rFonts w:ascii="Palatino" w:hAnsi="Palatino"/>
        </w:rPr>
      </w:pPr>
      <w:proofErr w:type="gramStart"/>
      <w:r w:rsidRPr="00513B62">
        <w:rPr>
          <w:rFonts w:ascii="Palatino" w:hAnsi="Palatino"/>
        </w:rPr>
        <w:t>Brennecke, J., Aravin, A. A., Stark, A., Dus, M., Kellis, M., Sachidanandam, R., and Hannon, G. J. (2007).</w:t>
      </w:r>
      <w:proofErr w:type="gramEnd"/>
      <w:r w:rsidRPr="00513B62">
        <w:rPr>
          <w:rFonts w:ascii="Palatino" w:hAnsi="Palatino"/>
        </w:rPr>
        <w:t xml:space="preserve"> </w:t>
      </w:r>
      <w:proofErr w:type="gramStart"/>
      <w:r w:rsidRPr="00513B62">
        <w:rPr>
          <w:rFonts w:ascii="Palatino" w:hAnsi="Palatino"/>
        </w:rPr>
        <w:t xml:space="preserve">Discrete small RNA-generating loci as master regulators of transposon activity in </w:t>
      </w:r>
      <w:r w:rsidRPr="00513B62">
        <w:rPr>
          <w:rFonts w:ascii="Palatino" w:hAnsi="Palatino"/>
          <w:i/>
        </w:rPr>
        <w:t>Drosophila</w:t>
      </w:r>
      <w:r w:rsidRPr="00513B62">
        <w:rPr>
          <w:rFonts w:ascii="Palatino" w:hAnsi="Palatino"/>
        </w:rPr>
        <w:t>.</w:t>
      </w:r>
      <w:proofErr w:type="gramEnd"/>
      <w:r w:rsidRPr="00513B62">
        <w:rPr>
          <w:rFonts w:ascii="Palatino" w:hAnsi="Palatino"/>
        </w:rPr>
        <w:t xml:space="preserve"> </w:t>
      </w:r>
      <w:proofErr w:type="gramStart"/>
      <w:r w:rsidRPr="00513B62">
        <w:rPr>
          <w:rFonts w:ascii="Palatino" w:hAnsi="Palatino"/>
        </w:rPr>
        <w:t xml:space="preserve">Cell </w:t>
      </w:r>
      <w:r w:rsidRPr="00513B62">
        <w:rPr>
          <w:rFonts w:ascii="Palatino" w:hAnsi="Palatino"/>
          <w:i/>
        </w:rPr>
        <w:t>128</w:t>
      </w:r>
      <w:r w:rsidRPr="00513B62">
        <w:rPr>
          <w:rFonts w:ascii="Palatino" w:hAnsi="Palatino"/>
        </w:rPr>
        <w:t>, 1089-1103.</w:t>
      </w:r>
      <w:proofErr w:type="gramEnd"/>
    </w:p>
    <w:p w14:paraId="3F232D21" w14:textId="77777777" w:rsidR="00513B62" w:rsidRPr="00513B62" w:rsidRDefault="00513B62" w:rsidP="00513B62">
      <w:pPr>
        <w:pStyle w:val="ListParagraph"/>
        <w:spacing w:before="240" w:line="480" w:lineRule="exact"/>
        <w:ind w:left="0"/>
        <w:contextualSpacing w:val="0"/>
        <w:rPr>
          <w:rFonts w:ascii="Palatino" w:hAnsi="Palatino"/>
        </w:rPr>
      </w:pPr>
      <w:r w:rsidRPr="00513B62">
        <w:rPr>
          <w:rFonts w:ascii="Palatino" w:hAnsi="Palatino"/>
        </w:rPr>
        <w:t xml:space="preserve">Brennecke, J., Malone, C. D., Aravin, A. A., Sachidanandam, R., Stark, A., and Hannon, G. J. (2008). </w:t>
      </w:r>
      <w:proofErr w:type="gramStart"/>
      <w:r w:rsidRPr="00513B62">
        <w:rPr>
          <w:rFonts w:ascii="Palatino" w:hAnsi="Palatino"/>
        </w:rPr>
        <w:t>An epigenetic role for maternally inherited piRNAs in transposon silencing.</w:t>
      </w:r>
      <w:proofErr w:type="gramEnd"/>
      <w:r w:rsidRPr="00513B62">
        <w:rPr>
          <w:rFonts w:ascii="Palatino" w:hAnsi="Palatino"/>
        </w:rPr>
        <w:t xml:space="preserve"> </w:t>
      </w:r>
      <w:proofErr w:type="gramStart"/>
      <w:r w:rsidRPr="00513B62">
        <w:rPr>
          <w:rFonts w:ascii="Palatino" w:hAnsi="Palatino"/>
        </w:rPr>
        <w:t xml:space="preserve">Science </w:t>
      </w:r>
      <w:r w:rsidRPr="00513B62">
        <w:rPr>
          <w:rFonts w:ascii="Palatino" w:hAnsi="Palatino"/>
          <w:i/>
        </w:rPr>
        <w:t>322</w:t>
      </w:r>
      <w:r w:rsidRPr="00513B62">
        <w:rPr>
          <w:rFonts w:ascii="Palatino" w:hAnsi="Palatino"/>
        </w:rPr>
        <w:t>, 1387-1392.</w:t>
      </w:r>
      <w:proofErr w:type="gramEnd"/>
    </w:p>
    <w:p w14:paraId="43872DAB" w14:textId="77777777" w:rsidR="00513B62" w:rsidRPr="00513B62" w:rsidRDefault="00513B62" w:rsidP="00513B62">
      <w:pPr>
        <w:pStyle w:val="ListParagraph"/>
        <w:spacing w:before="240" w:line="480" w:lineRule="exact"/>
        <w:ind w:left="0"/>
        <w:contextualSpacing w:val="0"/>
        <w:rPr>
          <w:rFonts w:ascii="Palatino" w:hAnsi="Palatino"/>
        </w:rPr>
      </w:pPr>
      <w:r w:rsidRPr="00513B62">
        <w:rPr>
          <w:rFonts w:ascii="Palatino" w:hAnsi="Palatino"/>
        </w:rPr>
        <w:t xml:space="preserve">Burnside, J., Ouyang, M., Anderson, A., Bernberg, E., Lu, C., Meyers, B. C., Green, P. J., Markis, M., Isaacs, G., Huang, E., and Morgan, R. W. (2008). </w:t>
      </w:r>
      <w:proofErr w:type="gramStart"/>
      <w:r w:rsidRPr="00513B62">
        <w:rPr>
          <w:rFonts w:ascii="Palatino" w:hAnsi="Palatino"/>
        </w:rPr>
        <w:t>Deep sequencing of chicken microRNAs.</w:t>
      </w:r>
      <w:proofErr w:type="gramEnd"/>
      <w:r w:rsidRPr="00513B62">
        <w:rPr>
          <w:rFonts w:ascii="Palatino" w:hAnsi="Palatino"/>
        </w:rPr>
        <w:t xml:space="preserve"> BMC Genomics </w:t>
      </w:r>
      <w:r w:rsidRPr="00513B62">
        <w:rPr>
          <w:rFonts w:ascii="Palatino" w:hAnsi="Palatino"/>
          <w:i/>
        </w:rPr>
        <w:t>9</w:t>
      </w:r>
      <w:r w:rsidRPr="00513B62">
        <w:rPr>
          <w:rFonts w:ascii="Palatino" w:hAnsi="Palatino"/>
        </w:rPr>
        <w:t>, 185.</w:t>
      </w:r>
    </w:p>
    <w:p w14:paraId="33EFDB6E" w14:textId="77777777" w:rsidR="00513B62" w:rsidRPr="00513B62" w:rsidRDefault="00513B62" w:rsidP="00513B62">
      <w:pPr>
        <w:pStyle w:val="ListParagraph"/>
        <w:spacing w:before="240" w:line="480" w:lineRule="exact"/>
        <w:ind w:left="0"/>
        <w:contextualSpacing w:val="0"/>
        <w:rPr>
          <w:rFonts w:ascii="Palatino" w:hAnsi="Palatino"/>
        </w:rPr>
      </w:pPr>
      <w:proofErr w:type="gramStart"/>
      <w:r w:rsidRPr="00513B62">
        <w:rPr>
          <w:rFonts w:ascii="Palatino" w:hAnsi="Palatino"/>
        </w:rPr>
        <w:t>Carmell, M. A., Girard, A., van de Kant, H. J., Bourc'his, D., Bestor, T. H., de Rooij, D. G., and Hannon, G. J. (2007).</w:t>
      </w:r>
      <w:proofErr w:type="gramEnd"/>
      <w:r w:rsidRPr="00513B62">
        <w:rPr>
          <w:rFonts w:ascii="Palatino" w:hAnsi="Palatino"/>
        </w:rPr>
        <w:t xml:space="preserve"> MIWI2 is essential for spermatogenesis and repression of transposons in the mouse male germline. Dev Cell </w:t>
      </w:r>
      <w:r w:rsidRPr="00513B62">
        <w:rPr>
          <w:rFonts w:ascii="Palatino" w:hAnsi="Palatino"/>
          <w:i/>
        </w:rPr>
        <w:t>12</w:t>
      </w:r>
      <w:r w:rsidRPr="00513B62">
        <w:rPr>
          <w:rFonts w:ascii="Palatino" w:hAnsi="Palatino"/>
        </w:rPr>
        <w:t>, 503-514.</w:t>
      </w:r>
    </w:p>
    <w:p w14:paraId="13C1CA6E" w14:textId="77777777" w:rsidR="00513B62" w:rsidRPr="00513B62" w:rsidRDefault="00513B62" w:rsidP="00513B62">
      <w:pPr>
        <w:pStyle w:val="ListParagraph"/>
        <w:spacing w:before="240" w:line="480" w:lineRule="exact"/>
        <w:ind w:left="0"/>
        <w:contextualSpacing w:val="0"/>
        <w:rPr>
          <w:rFonts w:ascii="Palatino" w:hAnsi="Palatino"/>
        </w:rPr>
      </w:pPr>
      <w:r w:rsidRPr="00513B62">
        <w:rPr>
          <w:rFonts w:ascii="Palatino" w:hAnsi="Palatino"/>
        </w:rPr>
        <w:t xml:space="preserve">Cenik, E. S., and Zamore, P. D. (2011). Argonaute proteins. Curr Biol </w:t>
      </w:r>
      <w:r w:rsidRPr="00513B62">
        <w:rPr>
          <w:rFonts w:ascii="Palatino" w:hAnsi="Palatino"/>
          <w:i/>
        </w:rPr>
        <w:t>21</w:t>
      </w:r>
      <w:r w:rsidRPr="00513B62">
        <w:rPr>
          <w:rFonts w:ascii="Palatino" w:hAnsi="Palatino"/>
        </w:rPr>
        <w:t>, R446-9.</w:t>
      </w:r>
    </w:p>
    <w:p w14:paraId="0C7F8BAC" w14:textId="77777777" w:rsidR="00513B62" w:rsidRPr="00513B62" w:rsidRDefault="00513B62" w:rsidP="00513B62">
      <w:pPr>
        <w:pStyle w:val="ListParagraph"/>
        <w:spacing w:before="240" w:line="480" w:lineRule="exact"/>
        <w:ind w:left="0"/>
        <w:contextualSpacing w:val="0"/>
        <w:rPr>
          <w:rFonts w:ascii="Palatino" w:hAnsi="Palatino"/>
        </w:rPr>
      </w:pPr>
      <w:r w:rsidRPr="00513B62">
        <w:rPr>
          <w:rFonts w:ascii="Palatino" w:hAnsi="Palatino"/>
        </w:rPr>
        <w:t xml:space="preserve">Chen, C., Jin, J., James, D. A., Adams-Cioaba, M. A., Park, J. G., Guo, Y., Tenaglia, E., Xu, C., Gish, G., Min, J., and Pawson, T. (2009). Mouse Piwi interactome identifies binding mechanism of Tdrkh Tudor domain to arginine methylated Miwi. </w:t>
      </w:r>
      <w:proofErr w:type="gramStart"/>
      <w:r w:rsidRPr="00513B62">
        <w:rPr>
          <w:rFonts w:ascii="Palatino" w:hAnsi="Palatino"/>
        </w:rPr>
        <w:t xml:space="preserve">Proc Natl Acad Sci U S A </w:t>
      </w:r>
      <w:r w:rsidRPr="00513B62">
        <w:rPr>
          <w:rFonts w:ascii="Palatino" w:hAnsi="Palatino"/>
          <w:i/>
        </w:rPr>
        <w:t>106</w:t>
      </w:r>
      <w:r w:rsidRPr="00513B62">
        <w:rPr>
          <w:rFonts w:ascii="Palatino" w:hAnsi="Palatino"/>
        </w:rPr>
        <w:t>, 20336-20341.</w:t>
      </w:r>
      <w:proofErr w:type="gramEnd"/>
    </w:p>
    <w:p w14:paraId="141DF152" w14:textId="77777777" w:rsidR="00513B62" w:rsidRPr="00513B62" w:rsidRDefault="00513B62" w:rsidP="00513B62">
      <w:pPr>
        <w:pStyle w:val="ListParagraph"/>
        <w:spacing w:before="240" w:line="480" w:lineRule="exact"/>
        <w:ind w:left="0"/>
        <w:contextualSpacing w:val="0"/>
        <w:rPr>
          <w:rFonts w:ascii="Palatino" w:hAnsi="Palatino"/>
        </w:rPr>
      </w:pPr>
      <w:r w:rsidRPr="00513B62">
        <w:rPr>
          <w:rFonts w:ascii="Palatino" w:hAnsi="Palatino"/>
        </w:rPr>
        <w:t xml:space="preserve">Chuma, S., Hosokawa, M., Kitamura, K., Kasai, S., Fujioka, M., Hiyoshi, M., Takamune, K., Noce, T., and Nakatsuji, N. (2006). Tdrd1/Mtr-1, a tudor-related </w:t>
      </w:r>
      <w:proofErr w:type="gramStart"/>
      <w:r w:rsidRPr="00513B62">
        <w:rPr>
          <w:rFonts w:ascii="Palatino" w:hAnsi="Palatino"/>
        </w:rPr>
        <w:t>gene,</w:t>
      </w:r>
      <w:proofErr w:type="gramEnd"/>
      <w:r w:rsidRPr="00513B62">
        <w:rPr>
          <w:rFonts w:ascii="Palatino" w:hAnsi="Palatino"/>
        </w:rPr>
        <w:t xml:space="preserve"> is essential for male germ-cell differentiation and nuage/germinal granule formation in mice. </w:t>
      </w:r>
      <w:proofErr w:type="gramStart"/>
      <w:r w:rsidRPr="00513B62">
        <w:rPr>
          <w:rFonts w:ascii="Palatino" w:hAnsi="Palatino"/>
        </w:rPr>
        <w:t xml:space="preserve">Proc Natl Acad Sci U S A </w:t>
      </w:r>
      <w:r w:rsidRPr="00513B62">
        <w:rPr>
          <w:rFonts w:ascii="Palatino" w:hAnsi="Palatino"/>
          <w:i/>
        </w:rPr>
        <w:t>103</w:t>
      </w:r>
      <w:r w:rsidRPr="00513B62">
        <w:rPr>
          <w:rFonts w:ascii="Palatino" w:hAnsi="Palatino"/>
        </w:rPr>
        <w:t>, 15894-15899.</w:t>
      </w:r>
      <w:proofErr w:type="gramEnd"/>
    </w:p>
    <w:p w14:paraId="5BBF943B" w14:textId="77777777" w:rsidR="00513B62" w:rsidRPr="00513B62" w:rsidRDefault="00513B62" w:rsidP="00513B62">
      <w:pPr>
        <w:pStyle w:val="ListParagraph"/>
        <w:spacing w:before="240" w:line="480" w:lineRule="exact"/>
        <w:ind w:left="0"/>
        <w:contextualSpacing w:val="0"/>
        <w:rPr>
          <w:rFonts w:ascii="Palatino" w:hAnsi="Palatino"/>
        </w:rPr>
      </w:pPr>
      <w:r w:rsidRPr="00513B62">
        <w:rPr>
          <w:rFonts w:ascii="Palatino" w:hAnsi="Palatino"/>
        </w:rPr>
        <w:t xml:space="preserve">Deng, Q. L., Ishii, S., and Sarai, A. (1996). Binding site analysis of c-Myb: screening of potential binding sites by using the mutation matrix derived from systematic binding affinity measurements. </w:t>
      </w:r>
      <w:proofErr w:type="gramStart"/>
      <w:r w:rsidRPr="00513B62">
        <w:rPr>
          <w:rFonts w:ascii="Palatino" w:hAnsi="Palatino"/>
        </w:rPr>
        <w:t xml:space="preserve">Nucleic Acids Res </w:t>
      </w:r>
      <w:r w:rsidRPr="00513B62">
        <w:rPr>
          <w:rFonts w:ascii="Palatino" w:hAnsi="Palatino"/>
          <w:i/>
        </w:rPr>
        <w:t>24</w:t>
      </w:r>
      <w:r w:rsidRPr="00513B62">
        <w:rPr>
          <w:rFonts w:ascii="Palatino" w:hAnsi="Palatino"/>
        </w:rPr>
        <w:t>, 766-774.</w:t>
      </w:r>
      <w:proofErr w:type="gramEnd"/>
    </w:p>
    <w:p w14:paraId="5FA6732C" w14:textId="77777777" w:rsidR="00513B62" w:rsidRPr="00513B62" w:rsidRDefault="00513B62" w:rsidP="00513B62">
      <w:pPr>
        <w:pStyle w:val="ListParagraph"/>
        <w:spacing w:before="240" w:line="480" w:lineRule="exact"/>
        <w:ind w:left="0"/>
        <w:contextualSpacing w:val="0"/>
        <w:rPr>
          <w:rFonts w:ascii="Palatino" w:hAnsi="Palatino"/>
        </w:rPr>
      </w:pPr>
      <w:proofErr w:type="gramStart"/>
      <w:r w:rsidRPr="00513B62">
        <w:rPr>
          <w:rFonts w:ascii="Palatino" w:hAnsi="Palatino"/>
        </w:rPr>
        <w:t>Deng, W., and Lin, H. (2002).</w:t>
      </w:r>
      <w:proofErr w:type="gramEnd"/>
      <w:r w:rsidRPr="00513B62">
        <w:rPr>
          <w:rFonts w:ascii="Palatino" w:hAnsi="Palatino"/>
        </w:rPr>
        <w:t xml:space="preserve"> </w:t>
      </w:r>
      <w:proofErr w:type="gramStart"/>
      <w:r w:rsidRPr="00513B62">
        <w:rPr>
          <w:rFonts w:ascii="Palatino" w:hAnsi="Palatino"/>
          <w:i/>
        </w:rPr>
        <w:t>miwi</w:t>
      </w:r>
      <w:proofErr w:type="gramEnd"/>
      <w:r w:rsidRPr="00513B62">
        <w:rPr>
          <w:rFonts w:ascii="Palatino" w:hAnsi="Palatino"/>
        </w:rPr>
        <w:t xml:space="preserve">, a murine homolog of </w:t>
      </w:r>
      <w:r w:rsidRPr="00513B62">
        <w:rPr>
          <w:rFonts w:ascii="Palatino" w:hAnsi="Palatino"/>
          <w:i/>
        </w:rPr>
        <w:t>piwi</w:t>
      </w:r>
      <w:r w:rsidRPr="00513B62">
        <w:rPr>
          <w:rFonts w:ascii="Palatino" w:hAnsi="Palatino"/>
        </w:rPr>
        <w:t xml:space="preserve">, encodes a cytoplasmic protein essential for spermatogenesis. Dev Cell </w:t>
      </w:r>
      <w:r w:rsidRPr="00513B62">
        <w:rPr>
          <w:rFonts w:ascii="Palatino" w:hAnsi="Palatino"/>
          <w:i/>
        </w:rPr>
        <w:t>2</w:t>
      </w:r>
      <w:r w:rsidRPr="00513B62">
        <w:rPr>
          <w:rFonts w:ascii="Palatino" w:hAnsi="Palatino"/>
        </w:rPr>
        <w:t>, 819-830.</w:t>
      </w:r>
    </w:p>
    <w:p w14:paraId="0F9D53BA" w14:textId="77777777" w:rsidR="00513B62" w:rsidRPr="00513B62" w:rsidRDefault="00513B62" w:rsidP="00513B62">
      <w:pPr>
        <w:pStyle w:val="ListParagraph"/>
        <w:spacing w:before="240" w:line="480" w:lineRule="exact"/>
        <w:ind w:left="0"/>
        <w:contextualSpacing w:val="0"/>
        <w:rPr>
          <w:rFonts w:ascii="Palatino" w:hAnsi="Palatino"/>
        </w:rPr>
      </w:pPr>
      <w:r w:rsidRPr="00513B62">
        <w:rPr>
          <w:rFonts w:ascii="Palatino" w:hAnsi="Palatino"/>
        </w:rPr>
        <w:t xml:space="preserve">Farazi, T. A., Juranek, S. A., and Tuschl, T. (2008). The growing </w:t>
      </w:r>
      <w:proofErr w:type="gramStart"/>
      <w:r w:rsidRPr="00513B62">
        <w:rPr>
          <w:rFonts w:ascii="Palatino" w:hAnsi="Palatino"/>
        </w:rPr>
        <w:t>catalog</w:t>
      </w:r>
      <w:proofErr w:type="gramEnd"/>
      <w:r w:rsidRPr="00513B62">
        <w:rPr>
          <w:rFonts w:ascii="Palatino" w:hAnsi="Palatino"/>
        </w:rPr>
        <w:t xml:space="preserve"> of small RNAs and their association with distinct Argonaute/Piwi family members. </w:t>
      </w:r>
      <w:proofErr w:type="gramStart"/>
      <w:r w:rsidRPr="00513B62">
        <w:rPr>
          <w:rFonts w:ascii="Palatino" w:hAnsi="Palatino"/>
        </w:rPr>
        <w:t xml:space="preserve">Development </w:t>
      </w:r>
      <w:r w:rsidRPr="00513B62">
        <w:rPr>
          <w:rFonts w:ascii="Palatino" w:hAnsi="Palatino"/>
          <w:i/>
        </w:rPr>
        <w:t>135</w:t>
      </w:r>
      <w:r w:rsidRPr="00513B62">
        <w:rPr>
          <w:rFonts w:ascii="Palatino" w:hAnsi="Palatino"/>
        </w:rPr>
        <w:t>, 1201-1214.</w:t>
      </w:r>
      <w:proofErr w:type="gramEnd"/>
    </w:p>
    <w:p w14:paraId="21A1B9E6" w14:textId="77777777" w:rsidR="00513B62" w:rsidRPr="00513B62" w:rsidRDefault="00513B62" w:rsidP="00513B62">
      <w:pPr>
        <w:pStyle w:val="ListParagraph"/>
        <w:spacing w:before="240" w:line="480" w:lineRule="exact"/>
        <w:ind w:left="0"/>
        <w:contextualSpacing w:val="0"/>
        <w:rPr>
          <w:rFonts w:ascii="Palatino" w:hAnsi="Palatino"/>
        </w:rPr>
      </w:pPr>
      <w:r w:rsidRPr="00513B62">
        <w:rPr>
          <w:rFonts w:ascii="Palatino" w:hAnsi="Palatino"/>
        </w:rPr>
        <w:t xml:space="preserve">Gan, H., Lin, X., Zhang, Z., Zhang, W., Liao, S., Wang, L., and Han, C. (2011). </w:t>
      </w:r>
      <w:proofErr w:type="gramStart"/>
      <w:r w:rsidRPr="00513B62">
        <w:rPr>
          <w:rFonts w:ascii="Palatino" w:hAnsi="Palatino"/>
        </w:rPr>
        <w:t>piRNA</w:t>
      </w:r>
      <w:proofErr w:type="gramEnd"/>
      <w:r w:rsidRPr="00513B62">
        <w:rPr>
          <w:rFonts w:ascii="Palatino" w:hAnsi="Palatino"/>
        </w:rPr>
        <w:t xml:space="preserve"> profiling during specific stages of mouse spermatogenesis. </w:t>
      </w:r>
      <w:proofErr w:type="gramStart"/>
      <w:r w:rsidRPr="00513B62">
        <w:rPr>
          <w:rFonts w:ascii="Palatino" w:hAnsi="Palatino"/>
        </w:rPr>
        <w:t xml:space="preserve">RNA </w:t>
      </w:r>
      <w:r w:rsidRPr="00513B62">
        <w:rPr>
          <w:rFonts w:ascii="Palatino" w:hAnsi="Palatino"/>
          <w:i/>
        </w:rPr>
        <w:t>17</w:t>
      </w:r>
      <w:r w:rsidRPr="00513B62">
        <w:rPr>
          <w:rFonts w:ascii="Palatino" w:hAnsi="Palatino"/>
        </w:rPr>
        <w:t>, 1191-1203.</w:t>
      </w:r>
      <w:proofErr w:type="gramEnd"/>
    </w:p>
    <w:p w14:paraId="5465704A" w14:textId="77777777" w:rsidR="00513B62" w:rsidRPr="00513B62" w:rsidRDefault="00513B62" w:rsidP="00513B62">
      <w:pPr>
        <w:pStyle w:val="ListParagraph"/>
        <w:spacing w:before="240" w:line="480" w:lineRule="exact"/>
        <w:ind w:left="0"/>
        <w:contextualSpacing w:val="0"/>
        <w:rPr>
          <w:rFonts w:ascii="Palatino" w:hAnsi="Palatino"/>
        </w:rPr>
      </w:pPr>
      <w:r w:rsidRPr="00513B62">
        <w:rPr>
          <w:rFonts w:ascii="Palatino" w:hAnsi="Palatino"/>
        </w:rPr>
        <w:t xml:space="preserve">Ghildiyal, M., Seitz, H., Horwich, M. D., Li, C., Du, T., Lee, S., Xu, J., Kittler, E. L., Zapp, M. L., Weng, Z., and Zamore, P. D. (2008). Endogenous siRNAs </w:t>
      </w:r>
      <w:proofErr w:type="gramStart"/>
      <w:r w:rsidRPr="00513B62">
        <w:rPr>
          <w:rFonts w:ascii="Palatino" w:hAnsi="Palatino"/>
        </w:rPr>
        <w:t>Derived</w:t>
      </w:r>
      <w:proofErr w:type="gramEnd"/>
      <w:r w:rsidRPr="00513B62">
        <w:rPr>
          <w:rFonts w:ascii="Palatino" w:hAnsi="Palatino"/>
        </w:rPr>
        <w:t xml:space="preserve"> from Transposons and mRNAs in </w:t>
      </w:r>
      <w:r w:rsidRPr="00513B62">
        <w:rPr>
          <w:rFonts w:ascii="Palatino" w:hAnsi="Palatino"/>
          <w:i/>
        </w:rPr>
        <w:t>Drosophila</w:t>
      </w:r>
      <w:r w:rsidRPr="00513B62">
        <w:rPr>
          <w:rFonts w:ascii="Palatino" w:hAnsi="Palatino"/>
        </w:rPr>
        <w:t xml:space="preserve"> Somatic Cells. </w:t>
      </w:r>
      <w:proofErr w:type="gramStart"/>
      <w:r w:rsidRPr="00513B62">
        <w:rPr>
          <w:rFonts w:ascii="Palatino" w:hAnsi="Palatino"/>
        </w:rPr>
        <w:t xml:space="preserve">Science </w:t>
      </w:r>
      <w:r w:rsidRPr="00513B62">
        <w:rPr>
          <w:rFonts w:ascii="Palatino" w:hAnsi="Palatino"/>
          <w:i/>
        </w:rPr>
        <w:t>320</w:t>
      </w:r>
      <w:r w:rsidRPr="00513B62">
        <w:rPr>
          <w:rFonts w:ascii="Palatino" w:hAnsi="Palatino"/>
        </w:rPr>
        <w:t>, 1077-1081.</w:t>
      </w:r>
      <w:proofErr w:type="gramEnd"/>
    </w:p>
    <w:p w14:paraId="5291A883" w14:textId="77777777" w:rsidR="00513B62" w:rsidRPr="00513B62" w:rsidRDefault="00513B62" w:rsidP="00513B62">
      <w:pPr>
        <w:pStyle w:val="ListParagraph"/>
        <w:spacing w:before="240" w:line="480" w:lineRule="exact"/>
        <w:ind w:left="0"/>
        <w:contextualSpacing w:val="0"/>
        <w:rPr>
          <w:rFonts w:ascii="Palatino" w:hAnsi="Palatino"/>
        </w:rPr>
      </w:pPr>
      <w:r w:rsidRPr="00513B62">
        <w:rPr>
          <w:rFonts w:ascii="Palatino" w:hAnsi="Palatino"/>
        </w:rPr>
        <w:t xml:space="preserve">Girard, A., Sachidanandam, R., Hannon, G. J., and Carmell, M. A. (2006). A germline-specific class of small RNAs binds mammalian Piwi proteins. </w:t>
      </w:r>
      <w:proofErr w:type="gramStart"/>
      <w:r w:rsidRPr="00513B62">
        <w:rPr>
          <w:rFonts w:ascii="Palatino" w:hAnsi="Palatino"/>
        </w:rPr>
        <w:t xml:space="preserve">Nature </w:t>
      </w:r>
      <w:r w:rsidRPr="00513B62">
        <w:rPr>
          <w:rFonts w:ascii="Palatino" w:hAnsi="Palatino"/>
          <w:i/>
        </w:rPr>
        <w:t>442</w:t>
      </w:r>
      <w:r w:rsidRPr="00513B62">
        <w:rPr>
          <w:rFonts w:ascii="Palatino" w:hAnsi="Palatino"/>
        </w:rPr>
        <w:t>, 199-202.</w:t>
      </w:r>
      <w:proofErr w:type="gramEnd"/>
    </w:p>
    <w:p w14:paraId="38FA9D6E" w14:textId="77777777" w:rsidR="00513B62" w:rsidRPr="00513B62" w:rsidRDefault="00513B62" w:rsidP="00513B62">
      <w:pPr>
        <w:pStyle w:val="ListParagraph"/>
        <w:spacing w:before="240" w:line="480" w:lineRule="exact"/>
        <w:ind w:left="0"/>
        <w:contextualSpacing w:val="0"/>
        <w:rPr>
          <w:rFonts w:ascii="Palatino" w:hAnsi="Palatino"/>
        </w:rPr>
      </w:pPr>
      <w:r w:rsidRPr="00513B62">
        <w:rPr>
          <w:rFonts w:ascii="Palatino" w:hAnsi="Palatino"/>
        </w:rPr>
        <w:t xml:space="preserve">Grabherr, M. G., Haas, B. J., Yassour, M., Levin, J. Z., Thompson, D. A., Amit, I., Adiconis, X., Fan, L., Raychowdhury, R., Zeng, Q., Chen, Z., Mauceli, E., Hacohen, N., Gnirke, A., Rhind, N., di Palma, F., Birren, B. W., Nusbaum, C., Lindblad-Toh, K., Friedman, N., and Regev, A. (2011). </w:t>
      </w:r>
      <w:proofErr w:type="gramStart"/>
      <w:r w:rsidRPr="00513B62">
        <w:rPr>
          <w:rFonts w:ascii="Palatino" w:hAnsi="Palatino"/>
        </w:rPr>
        <w:t>Full-length transcriptome assembly from RNA-Seq data without a reference genome.</w:t>
      </w:r>
      <w:proofErr w:type="gramEnd"/>
      <w:r w:rsidRPr="00513B62">
        <w:rPr>
          <w:rFonts w:ascii="Palatino" w:hAnsi="Palatino"/>
        </w:rPr>
        <w:t xml:space="preserve"> Nat Biotechnol </w:t>
      </w:r>
      <w:r w:rsidRPr="00513B62">
        <w:rPr>
          <w:rFonts w:ascii="Palatino" w:hAnsi="Palatino"/>
          <w:i/>
        </w:rPr>
        <w:t>29</w:t>
      </w:r>
      <w:r w:rsidRPr="00513B62">
        <w:rPr>
          <w:rFonts w:ascii="Palatino" w:hAnsi="Palatino"/>
        </w:rPr>
        <w:t>, 644-652.</w:t>
      </w:r>
    </w:p>
    <w:p w14:paraId="017657C3" w14:textId="77777777" w:rsidR="00513B62" w:rsidRPr="00513B62" w:rsidRDefault="00513B62" w:rsidP="00513B62">
      <w:pPr>
        <w:pStyle w:val="ListParagraph"/>
        <w:spacing w:before="240" w:line="480" w:lineRule="exact"/>
        <w:ind w:left="0"/>
        <w:contextualSpacing w:val="0"/>
        <w:rPr>
          <w:rFonts w:ascii="Palatino" w:hAnsi="Palatino"/>
        </w:rPr>
      </w:pPr>
      <w:r w:rsidRPr="00513B62">
        <w:rPr>
          <w:rFonts w:ascii="Palatino" w:hAnsi="Palatino"/>
        </w:rPr>
        <w:t xml:space="preserve">Grivna, S. T., Beyret, E., Wang, Z., and Lin, H. (2006a). A novel class of small RNAs in mouse spermatogenic cells. </w:t>
      </w:r>
      <w:proofErr w:type="gramStart"/>
      <w:r w:rsidRPr="00513B62">
        <w:rPr>
          <w:rFonts w:ascii="Palatino" w:hAnsi="Palatino"/>
        </w:rPr>
        <w:t xml:space="preserve">Genes Dev </w:t>
      </w:r>
      <w:r w:rsidRPr="00513B62">
        <w:rPr>
          <w:rFonts w:ascii="Palatino" w:hAnsi="Palatino"/>
          <w:i/>
        </w:rPr>
        <w:t>20</w:t>
      </w:r>
      <w:r w:rsidRPr="00513B62">
        <w:rPr>
          <w:rFonts w:ascii="Palatino" w:hAnsi="Palatino"/>
        </w:rPr>
        <w:t>, 1709-1714.</w:t>
      </w:r>
      <w:proofErr w:type="gramEnd"/>
    </w:p>
    <w:p w14:paraId="34117C4D" w14:textId="77777777" w:rsidR="00513B62" w:rsidRPr="00513B62" w:rsidRDefault="00513B62" w:rsidP="00513B62">
      <w:pPr>
        <w:pStyle w:val="ListParagraph"/>
        <w:spacing w:before="240" w:line="480" w:lineRule="exact"/>
        <w:ind w:left="0"/>
        <w:contextualSpacing w:val="0"/>
        <w:rPr>
          <w:rFonts w:ascii="Palatino" w:hAnsi="Palatino"/>
        </w:rPr>
      </w:pPr>
      <w:r w:rsidRPr="00513B62">
        <w:rPr>
          <w:rFonts w:ascii="Palatino" w:hAnsi="Palatino"/>
        </w:rPr>
        <w:t xml:space="preserve">Grivna, S. T., Pyhtila, B., and Lin, H. (2006b). MIWI associates with translational machinery and PIWI-interacting RNAs (piRNAs) in regulating spermatogenesis. </w:t>
      </w:r>
      <w:proofErr w:type="gramStart"/>
      <w:r w:rsidRPr="00513B62">
        <w:rPr>
          <w:rFonts w:ascii="Palatino" w:hAnsi="Palatino"/>
        </w:rPr>
        <w:t xml:space="preserve">Proc Natl Acad Sci U S A </w:t>
      </w:r>
      <w:r w:rsidRPr="00513B62">
        <w:rPr>
          <w:rFonts w:ascii="Palatino" w:hAnsi="Palatino"/>
          <w:i/>
        </w:rPr>
        <w:t>103</w:t>
      </w:r>
      <w:r w:rsidRPr="00513B62">
        <w:rPr>
          <w:rFonts w:ascii="Palatino" w:hAnsi="Palatino"/>
        </w:rPr>
        <w:t>, 13415-13420.</w:t>
      </w:r>
      <w:proofErr w:type="gramEnd"/>
    </w:p>
    <w:p w14:paraId="1DDA731D" w14:textId="77777777" w:rsidR="00513B62" w:rsidRPr="00513B62" w:rsidRDefault="00513B62" w:rsidP="00513B62">
      <w:pPr>
        <w:pStyle w:val="ListParagraph"/>
        <w:spacing w:before="240" w:line="480" w:lineRule="exact"/>
        <w:ind w:left="0"/>
        <w:contextualSpacing w:val="0"/>
        <w:rPr>
          <w:rFonts w:ascii="Palatino" w:hAnsi="Palatino"/>
        </w:rPr>
      </w:pPr>
      <w:r w:rsidRPr="00513B62">
        <w:rPr>
          <w:rFonts w:ascii="Palatino" w:hAnsi="Palatino"/>
        </w:rPr>
        <w:t>Gu, W., Lee, H. C., Chaves, D., Youngman, E. M., Pazour, G. J., Conte, D., and Mello, C. C. (2012). CapSeq and CIP-TAP map 5´ ends of Pol II transcripts and reveal capped-small RNAs as C. elegans piRNA precursors. Cell in press.</w:t>
      </w:r>
    </w:p>
    <w:p w14:paraId="607ED60B" w14:textId="77777777" w:rsidR="00513B62" w:rsidRPr="00513B62" w:rsidRDefault="00513B62" w:rsidP="00513B62">
      <w:pPr>
        <w:pStyle w:val="ListParagraph"/>
        <w:spacing w:before="240" w:line="480" w:lineRule="exact"/>
        <w:ind w:left="0"/>
        <w:contextualSpacing w:val="0"/>
        <w:rPr>
          <w:rFonts w:ascii="Palatino" w:hAnsi="Palatino"/>
        </w:rPr>
      </w:pPr>
      <w:r w:rsidRPr="00513B62">
        <w:rPr>
          <w:rFonts w:ascii="Palatino" w:hAnsi="Palatino"/>
        </w:rPr>
        <w:t xml:space="preserve">Guenther, M. G., Levine, S. S., Boyer, L. A., Jaenisch, R., and Young, R. A. (2007). </w:t>
      </w:r>
      <w:proofErr w:type="gramStart"/>
      <w:r w:rsidRPr="00513B62">
        <w:rPr>
          <w:rFonts w:ascii="Palatino" w:hAnsi="Palatino"/>
        </w:rPr>
        <w:t>A chromatin landmark and transcription initiation at most promoters in human cells.</w:t>
      </w:r>
      <w:proofErr w:type="gramEnd"/>
      <w:r w:rsidRPr="00513B62">
        <w:rPr>
          <w:rFonts w:ascii="Palatino" w:hAnsi="Palatino"/>
        </w:rPr>
        <w:t xml:space="preserve"> </w:t>
      </w:r>
      <w:proofErr w:type="gramStart"/>
      <w:r w:rsidRPr="00513B62">
        <w:rPr>
          <w:rFonts w:ascii="Palatino" w:hAnsi="Palatino"/>
        </w:rPr>
        <w:t xml:space="preserve">Cell </w:t>
      </w:r>
      <w:r w:rsidRPr="00513B62">
        <w:rPr>
          <w:rFonts w:ascii="Palatino" w:hAnsi="Palatino"/>
          <w:i/>
        </w:rPr>
        <w:t>130</w:t>
      </w:r>
      <w:r w:rsidRPr="00513B62">
        <w:rPr>
          <w:rFonts w:ascii="Palatino" w:hAnsi="Palatino"/>
        </w:rPr>
        <w:t>, 77-88.</w:t>
      </w:r>
      <w:proofErr w:type="gramEnd"/>
    </w:p>
    <w:p w14:paraId="7CE65685" w14:textId="77777777" w:rsidR="00513B62" w:rsidRPr="00513B62" w:rsidRDefault="00513B62" w:rsidP="00513B62">
      <w:pPr>
        <w:pStyle w:val="ListParagraph"/>
        <w:spacing w:before="240" w:line="480" w:lineRule="exact"/>
        <w:ind w:left="0"/>
        <w:contextualSpacing w:val="0"/>
        <w:rPr>
          <w:rFonts w:ascii="Palatino" w:hAnsi="Palatino"/>
        </w:rPr>
      </w:pPr>
      <w:proofErr w:type="gramStart"/>
      <w:r w:rsidRPr="00513B62">
        <w:rPr>
          <w:rFonts w:ascii="Palatino" w:hAnsi="Palatino"/>
        </w:rPr>
        <w:t>Gupta, S., Stamatoyannopoulos, J. A., Bailey, T. L., and Noble, W. S. (2007).</w:t>
      </w:r>
      <w:proofErr w:type="gramEnd"/>
      <w:r w:rsidRPr="00513B62">
        <w:rPr>
          <w:rFonts w:ascii="Palatino" w:hAnsi="Palatino"/>
        </w:rPr>
        <w:t xml:space="preserve"> Quantifying similarity between motifs. </w:t>
      </w:r>
      <w:proofErr w:type="gramStart"/>
      <w:r w:rsidRPr="00513B62">
        <w:rPr>
          <w:rFonts w:ascii="Palatino" w:hAnsi="Palatino"/>
        </w:rPr>
        <w:t xml:space="preserve">Genome Biol </w:t>
      </w:r>
      <w:r w:rsidRPr="00513B62">
        <w:rPr>
          <w:rFonts w:ascii="Palatino" w:hAnsi="Palatino"/>
          <w:i/>
        </w:rPr>
        <w:t>8</w:t>
      </w:r>
      <w:r w:rsidRPr="00513B62">
        <w:rPr>
          <w:rFonts w:ascii="Palatino" w:hAnsi="Palatino"/>
        </w:rPr>
        <w:t>, R24.</w:t>
      </w:r>
      <w:proofErr w:type="gramEnd"/>
    </w:p>
    <w:p w14:paraId="2B9231D7" w14:textId="77777777" w:rsidR="00513B62" w:rsidRPr="00513B62" w:rsidRDefault="00513B62" w:rsidP="00513B62">
      <w:pPr>
        <w:pStyle w:val="ListParagraph"/>
        <w:spacing w:before="240" w:line="480" w:lineRule="exact"/>
        <w:ind w:left="0"/>
        <w:contextualSpacing w:val="0"/>
        <w:rPr>
          <w:rFonts w:ascii="Palatino" w:hAnsi="Palatino"/>
        </w:rPr>
      </w:pPr>
      <w:r w:rsidRPr="00513B62">
        <w:rPr>
          <w:rFonts w:ascii="Palatino" w:hAnsi="Palatino"/>
        </w:rPr>
        <w:t xml:space="preserve">Haase, A. D., Fenoglio, S., Muerdter, F., Guzzardo, P. M., Czech, B., Pappin, D. J., Chen, C., Gordon, A., and Hannon, G. J. (2010). Probing the initiation and effector phases of the somatic piRNA pathway in </w:t>
      </w:r>
      <w:r w:rsidRPr="00513B62">
        <w:rPr>
          <w:rFonts w:ascii="Palatino" w:hAnsi="Palatino"/>
          <w:i/>
        </w:rPr>
        <w:t>Drosophila</w:t>
      </w:r>
      <w:r w:rsidRPr="00513B62">
        <w:rPr>
          <w:rFonts w:ascii="Palatino" w:hAnsi="Palatino"/>
        </w:rPr>
        <w:t xml:space="preserve">. </w:t>
      </w:r>
      <w:proofErr w:type="gramStart"/>
      <w:r w:rsidRPr="00513B62">
        <w:rPr>
          <w:rFonts w:ascii="Palatino" w:hAnsi="Palatino"/>
        </w:rPr>
        <w:t xml:space="preserve">Genes Dev </w:t>
      </w:r>
      <w:r w:rsidRPr="00513B62">
        <w:rPr>
          <w:rFonts w:ascii="Palatino" w:hAnsi="Palatino"/>
          <w:i/>
        </w:rPr>
        <w:t>24</w:t>
      </w:r>
      <w:r w:rsidRPr="00513B62">
        <w:rPr>
          <w:rFonts w:ascii="Palatino" w:hAnsi="Palatino"/>
        </w:rPr>
        <w:t>, 2499-2504.</w:t>
      </w:r>
      <w:proofErr w:type="gramEnd"/>
    </w:p>
    <w:p w14:paraId="228ED2F5" w14:textId="77777777" w:rsidR="00513B62" w:rsidRPr="00513B62" w:rsidRDefault="00513B62" w:rsidP="00513B62">
      <w:pPr>
        <w:pStyle w:val="ListParagraph"/>
        <w:spacing w:before="240" w:line="480" w:lineRule="exact"/>
        <w:ind w:left="0"/>
        <w:contextualSpacing w:val="0"/>
        <w:rPr>
          <w:rFonts w:ascii="Palatino" w:hAnsi="Palatino"/>
        </w:rPr>
      </w:pPr>
      <w:proofErr w:type="gramStart"/>
      <w:r w:rsidRPr="00513B62">
        <w:rPr>
          <w:rFonts w:ascii="Palatino" w:hAnsi="Palatino"/>
        </w:rPr>
        <w:t>Handler, D., Olivieri, D., Novatchkova, M., Gruber, F. S., Meixner, K., Mechtler, K., Stark, A., Sachidanandam, R., and Brennecke, J. (2011).</w:t>
      </w:r>
      <w:proofErr w:type="gramEnd"/>
      <w:r w:rsidRPr="00513B62">
        <w:rPr>
          <w:rFonts w:ascii="Palatino" w:hAnsi="Palatino"/>
        </w:rPr>
        <w:t xml:space="preserve"> A systematic analysis of </w:t>
      </w:r>
      <w:r w:rsidRPr="00513B62">
        <w:rPr>
          <w:rFonts w:ascii="Palatino" w:hAnsi="Palatino"/>
          <w:i/>
        </w:rPr>
        <w:t>Drosophila</w:t>
      </w:r>
      <w:r w:rsidRPr="00513B62">
        <w:rPr>
          <w:rFonts w:ascii="Palatino" w:hAnsi="Palatino"/>
        </w:rPr>
        <w:t xml:space="preserve"> TUDOR domain-containing proteins identifies Vreteno and the Tdrd12 family as essential primary piRNA pathway factors. </w:t>
      </w:r>
      <w:proofErr w:type="gramStart"/>
      <w:r w:rsidRPr="00513B62">
        <w:rPr>
          <w:rFonts w:ascii="Palatino" w:hAnsi="Palatino"/>
        </w:rPr>
        <w:t xml:space="preserve">EMBO J </w:t>
      </w:r>
      <w:r w:rsidRPr="00513B62">
        <w:rPr>
          <w:rFonts w:ascii="Palatino" w:hAnsi="Palatino"/>
          <w:i/>
        </w:rPr>
        <w:t>30</w:t>
      </w:r>
      <w:r w:rsidRPr="00513B62">
        <w:rPr>
          <w:rFonts w:ascii="Palatino" w:hAnsi="Palatino"/>
        </w:rPr>
        <w:t>, 3977-3993.</w:t>
      </w:r>
      <w:proofErr w:type="gramEnd"/>
    </w:p>
    <w:p w14:paraId="5C3FD047" w14:textId="77777777" w:rsidR="00513B62" w:rsidRPr="00513B62" w:rsidRDefault="00513B62" w:rsidP="00513B62">
      <w:pPr>
        <w:pStyle w:val="ListParagraph"/>
        <w:spacing w:before="240" w:line="480" w:lineRule="exact"/>
        <w:ind w:left="0"/>
        <w:contextualSpacing w:val="0"/>
        <w:rPr>
          <w:rFonts w:ascii="Palatino" w:hAnsi="Palatino"/>
        </w:rPr>
      </w:pPr>
      <w:r w:rsidRPr="00513B62">
        <w:rPr>
          <w:rFonts w:ascii="Palatino" w:hAnsi="Palatino"/>
        </w:rPr>
        <w:t xml:space="preserve">Hartig, J. V., Tomari, Y., and Forstemann, K. (2007). </w:t>
      </w:r>
      <w:proofErr w:type="gramStart"/>
      <w:r w:rsidRPr="00513B62">
        <w:rPr>
          <w:rFonts w:ascii="Palatino" w:hAnsi="Palatino"/>
        </w:rPr>
        <w:t>piRNAs</w:t>
      </w:r>
      <w:proofErr w:type="gramEnd"/>
      <w:r w:rsidRPr="00513B62">
        <w:rPr>
          <w:rFonts w:ascii="Palatino" w:hAnsi="Palatino"/>
        </w:rPr>
        <w:t xml:space="preserve">--the ancient hunters of genome invaders. </w:t>
      </w:r>
      <w:proofErr w:type="gramStart"/>
      <w:r w:rsidRPr="00513B62">
        <w:rPr>
          <w:rFonts w:ascii="Palatino" w:hAnsi="Palatino"/>
        </w:rPr>
        <w:t xml:space="preserve">Genes Dev </w:t>
      </w:r>
      <w:r w:rsidRPr="00513B62">
        <w:rPr>
          <w:rFonts w:ascii="Palatino" w:hAnsi="Palatino"/>
          <w:i/>
        </w:rPr>
        <w:t>21</w:t>
      </w:r>
      <w:r w:rsidRPr="00513B62">
        <w:rPr>
          <w:rFonts w:ascii="Palatino" w:hAnsi="Palatino"/>
        </w:rPr>
        <w:t>, 1707-1713.</w:t>
      </w:r>
      <w:proofErr w:type="gramEnd"/>
    </w:p>
    <w:p w14:paraId="17261461" w14:textId="77777777" w:rsidR="00513B62" w:rsidRPr="00513B62" w:rsidRDefault="00513B62" w:rsidP="00513B62">
      <w:pPr>
        <w:pStyle w:val="ListParagraph"/>
        <w:spacing w:before="240" w:line="480" w:lineRule="exact"/>
        <w:ind w:left="0"/>
        <w:contextualSpacing w:val="0"/>
        <w:rPr>
          <w:rFonts w:ascii="Palatino" w:hAnsi="Palatino"/>
        </w:rPr>
      </w:pPr>
      <w:proofErr w:type="gramStart"/>
      <w:r w:rsidRPr="00513B62">
        <w:rPr>
          <w:rFonts w:ascii="Palatino" w:hAnsi="Palatino"/>
        </w:rPr>
        <w:t>Horvath, G. C., Kistler, M. K., and Kistler, W. S. (2009).</w:t>
      </w:r>
      <w:proofErr w:type="gramEnd"/>
      <w:r w:rsidRPr="00513B62">
        <w:rPr>
          <w:rFonts w:ascii="Palatino" w:hAnsi="Palatino"/>
        </w:rPr>
        <w:t xml:space="preserve"> RFX2 is a candidate downstream amplifier of A-MYB regulation in mouse spermatogenesis. BMC Dev Biol </w:t>
      </w:r>
      <w:r w:rsidRPr="00513B62">
        <w:rPr>
          <w:rFonts w:ascii="Palatino" w:hAnsi="Palatino"/>
          <w:i/>
        </w:rPr>
        <w:t>9</w:t>
      </w:r>
      <w:r w:rsidRPr="00513B62">
        <w:rPr>
          <w:rFonts w:ascii="Palatino" w:hAnsi="Palatino"/>
        </w:rPr>
        <w:t>, 63.</w:t>
      </w:r>
    </w:p>
    <w:p w14:paraId="2AE885E3" w14:textId="77777777" w:rsidR="00513B62" w:rsidRPr="00513B62" w:rsidRDefault="00513B62" w:rsidP="00513B62">
      <w:pPr>
        <w:pStyle w:val="ListParagraph"/>
        <w:spacing w:before="240" w:line="480" w:lineRule="exact"/>
        <w:ind w:left="0"/>
        <w:contextualSpacing w:val="0"/>
        <w:rPr>
          <w:rFonts w:ascii="Palatino" w:hAnsi="Palatino"/>
        </w:rPr>
      </w:pPr>
      <w:proofErr w:type="gramStart"/>
      <w:r w:rsidRPr="00513B62">
        <w:rPr>
          <w:rFonts w:ascii="Palatino" w:hAnsi="Palatino"/>
        </w:rPr>
        <w:t>Hosokawa, M., Shoji, M., Kitamura, K., Tanaka, T., Noce, T., Chuma, S., and Nakatsuji, N. (2007).</w:t>
      </w:r>
      <w:proofErr w:type="gramEnd"/>
      <w:r w:rsidRPr="00513B62">
        <w:rPr>
          <w:rFonts w:ascii="Palatino" w:hAnsi="Palatino"/>
        </w:rPr>
        <w:t xml:space="preserve"> Tudor-related proteins TDRD1/MTR-1, TDRD6 and TDRD7/TRAP: domain composition, intracellular localization, and function in male germ cells in mice. Dev Biol </w:t>
      </w:r>
      <w:r w:rsidRPr="00513B62">
        <w:rPr>
          <w:rFonts w:ascii="Palatino" w:hAnsi="Palatino"/>
          <w:i/>
        </w:rPr>
        <w:t>301</w:t>
      </w:r>
      <w:r w:rsidRPr="00513B62">
        <w:rPr>
          <w:rFonts w:ascii="Palatino" w:hAnsi="Palatino"/>
        </w:rPr>
        <w:t>, 38-52.</w:t>
      </w:r>
    </w:p>
    <w:p w14:paraId="3565153B" w14:textId="77777777" w:rsidR="00513B62" w:rsidRPr="00513B62" w:rsidRDefault="00513B62" w:rsidP="00513B62">
      <w:pPr>
        <w:pStyle w:val="ListParagraph"/>
        <w:spacing w:before="240" w:line="480" w:lineRule="exact"/>
        <w:ind w:left="0"/>
        <w:contextualSpacing w:val="0"/>
        <w:rPr>
          <w:rFonts w:ascii="Palatino" w:hAnsi="Palatino"/>
        </w:rPr>
      </w:pPr>
      <w:r w:rsidRPr="00513B62">
        <w:rPr>
          <w:rFonts w:ascii="Palatino" w:hAnsi="Palatino"/>
        </w:rPr>
        <w:t xml:space="preserve">Houwing, S., Kamminga, L. M., Berezikov, E., Cronembold, D., Girard, A., van den Elst, H., Filippov, D. V., Blaser, H., Raz, E., Moens, C. B., Plasterk, R. H., Hannon, G. J., Draper, B. W., and Ketting, R. F. (2007). </w:t>
      </w:r>
      <w:proofErr w:type="gramStart"/>
      <w:r w:rsidRPr="00513B62">
        <w:rPr>
          <w:rFonts w:ascii="Palatino" w:hAnsi="Palatino"/>
        </w:rPr>
        <w:t>A role for Piwi and piRNAs in germ cell maintenance and transposon silencing in Zebrafish.</w:t>
      </w:r>
      <w:proofErr w:type="gramEnd"/>
      <w:r w:rsidRPr="00513B62">
        <w:rPr>
          <w:rFonts w:ascii="Palatino" w:hAnsi="Palatino"/>
        </w:rPr>
        <w:t xml:space="preserve"> </w:t>
      </w:r>
      <w:proofErr w:type="gramStart"/>
      <w:r w:rsidRPr="00513B62">
        <w:rPr>
          <w:rFonts w:ascii="Palatino" w:hAnsi="Palatino"/>
        </w:rPr>
        <w:t xml:space="preserve">Cell </w:t>
      </w:r>
      <w:r w:rsidRPr="00513B62">
        <w:rPr>
          <w:rFonts w:ascii="Palatino" w:hAnsi="Palatino"/>
          <w:i/>
        </w:rPr>
        <w:t>129</w:t>
      </w:r>
      <w:r w:rsidRPr="00513B62">
        <w:rPr>
          <w:rFonts w:ascii="Palatino" w:hAnsi="Palatino"/>
        </w:rPr>
        <w:t>, 69-82.</w:t>
      </w:r>
      <w:proofErr w:type="gramEnd"/>
    </w:p>
    <w:p w14:paraId="01EC4204" w14:textId="77777777" w:rsidR="00513B62" w:rsidRPr="00513B62" w:rsidRDefault="00513B62" w:rsidP="00513B62">
      <w:pPr>
        <w:pStyle w:val="ListParagraph"/>
        <w:spacing w:before="240" w:line="480" w:lineRule="exact"/>
        <w:ind w:left="0"/>
        <w:contextualSpacing w:val="0"/>
        <w:rPr>
          <w:rFonts w:ascii="Palatino" w:hAnsi="Palatino"/>
        </w:rPr>
      </w:pPr>
      <w:r w:rsidRPr="00513B62">
        <w:rPr>
          <w:rFonts w:ascii="Palatino" w:hAnsi="Palatino"/>
        </w:rPr>
        <w:t xml:space="preserve">Huang, H., Gao, Q., Peng, X., Choi, S. Y., Sarma, K., Ren, H., Morris, A. J., and Frohman, M. A. (2011). </w:t>
      </w:r>
      <w:proofErr w:type="gramStart"/>
      <w:r w:rsidRPr="00513B62">
        <w:rPr>
          <w:rFonts w:ascii="Palatino" w:hAnsi="Palatino"/>
        </w:rPr>
        <w:t>piRNA</w:t>
      </w:r>
      <w:proofErr w:type="gramEnd"/>
      <w:r w:rsidRPr="00513B62">
        <w:rPr>
          <w:rFonts w:ascii="Palatino" w:hAnsi="Palatino"/>
        </w:rPr>
        <w:t xml:space="preserve">-associated germline nuage formation and spermatogenesis require MitoPLD profusogenic mitochondrial-surface lipid signaling. Dev Cell </w:t>
      </w:r>
      <w:r w:rsidRPr="00513B62">
        <w:rPr>
          <w:rFonts w:ascii="Palatino" w:hAnsi="Palatino"/>
          <w:i/>
        </w:rPr>
        <w:t>20</w:t>
      </w:r>
      <w:r w:rsidRPr="00513B62">
        <w:rPr>
          <w:rFonts w:ascii="Palatino" w:hAnsi="Palatino"/>
        </w:rPr>
        <w:t>, 376-387.</w:t>
      </w:r>
    </w:p>
    <w:p w14:paraId="5FAD552A" w14:textId="77777777" w:rsidR="00513B62" w:rsidRPr="00513B62" w:rsidRDefault="00513B62" w:rsidP="00513B62">
      <w:pPr>
        <w:pStyle w:val="ListParagraph"/>
        <w:spacing w:before="240" w:line="480" w:lineRule="exact"/>
        <w:ind w:left="0"/>
        <w:contextualSpacing w:val="0"/>
        <w:rPr>
          <w:rFonts w:ascii="Palatino" w:hAnsi="Palatino"/>
        </w:rPr>
      </w:pPr>
      <w:r w:rsidRPr="00513B62">
        <w:rPr>
          <w:rFonts w:ascii="Palatino" w:hAnsi="Palatino"/>
        </w:rPr>
        <w:t xml:space="preserve">Ipsaro, J. J., Haase, A. D., Knott, S. R., Joshua-Tor, L., and Hannon, G. J. (2012). The structural biochemistry of Zucchini implicates it as a nuclease in piRNA biogenesis. </w:t>
      </w:r>
      <w:proofErr w:type="gramStart"/>
      <w:r w:rsidRPr="00513B62">
        <w:rPr>
          <w:rFonts w:ascii="Palatino" w:hAnsi="Palatino"/>
        </w:rPr>
        <w:t>Nature in press.</w:t>
      </w:r>
      <w:proofErr w:type="gramEnd"/>
    </w:p>
    <w:p w14:paraId="17A91191" w14:textId="77777777" w:rsidR="00513B62" w:rsidRPr="00513B62" w:rsidRDefault="00513B62" w:rsidP="00513B62">
      <w:pPr>
        <w:pStyle w:val="ListParagraph"/>
        <w:spacing w:before="240" w:line="480" w:lineRule="exact"/>
        <w:ind w:left="0"/>
        <w:contextualSpacing w:val="0"/>
        <w:rPr>
          <w:rFonts w:ascii="Palatino" w:hAnsi="Palatino"/>
        </w:rPr>
      </w:pPr>
      <w:r w:rsidRPr="00513B62">
        <w:rPr>
          <w:rFonts w:ascii="Palatino" w:hAnsi="Palatino"/>
        </w:rPr>
        <w:t xml:space="preserve">Kawaoka, S., Hara, K., Shoji, K., Kobayashi, M., Shimada, T., Sugano, S., Tomari, Y., Suzuki, Y., and Katsuma, S. (2012). The comprehensive epigenome map of piRNA clusters. Nucleic Acids Res </w:t>
      </w:r>
    </w:p>
    <w:p w14:paraId="4C13A1F8" w14:textId="77777777" w:rsidR="00513B62" w:rsidRPr="00513B62" w:rsidRDefault="00513B62" w:rsidP="00513B62">
      <w:pPr>
        <w:pStyle w:val="ListParagraph"/>
        <w:spacing w:before="240" w:line="480" w:lineRule="exact"/>
        <w:ind w:left="0"/>
        <w:contextualSpacing w:val="0"/>
        <w:rPr>
          <w:rFonts w:ascii="Palatino" w:hAnsi="Palatino"/>
        </w:rPr>
      </w:pPr>
      <w:proofErr w:type="gramStart"/>
      <w:r w:rsidRPr="00513B62">
        <w:rPr>
          <w:rFonts w:ascii="Palatino" w:hAnsi="Palatino"/>
        </w:rPr>
        <w:t>Kim, V. N., Han, J., and Siomi, M. C. (2009).</w:t>
      </w:r>
      <w:proofErr w:type="gramEnd"/>
      <w:r w:rsidRPr="00513B62">
        <w:rPr>
          <w:rFonts w:ascii="Palatino" w:hAnsi="Palatino"/>
        </w:rPr>
        <w:t xml:space="preserve"> </w:t>
      </w:r>
      <w:proofErr w:type="gramStart"/>
      <w:r w:rsidRPr="00513B62">
        <w:rPr>
          <w:rFonts w:ascii="Palatino" w:hAnsi="Palatino"/>
        </w:rPr>
        <w:t>Biogenesis of small RNAs in animals.</w:t>
      </w:r>
      <w:proofErr w:type="gramEnd"/>
      <w:r w:rsidRPr="00513B62">
        <w:rPr>
          <w:rFonts w:ascii="Palatino" w:hAnsi="Palatino"/>
        </w:rPr>
        <w:t xml:space="preserve"> </w:t>
      </w:r>
      <w:proofErr w:type="gramStart"/>
      <w:r w:rsidRPr="00513B62">
        <w:rPr>
          <w:rFonts w:ascii="Palatino" w:hAnsi="Palatino"/>
        </w:rPr>
        <w:t xml:space="preserve">Nat Rev Mol Cell Biol </w:t>
      </w:r>
      <w:r w:rsidRPr="00513B62">
        <w:rPr>
          <w:rFonts w:ascii="Palatino" w:hAnsi="Palatino"/>
          <w:i/>
        </w:rPr>
        <w:t>10</w:t>
      </w:r>
      <w:r w:rsidRPr="00513B62">
        <w:rPr>
          <w:rFonts w:ascii="Palatino" w:hAnsi="Palatino"/>
        </w:rPr>
        <w:t>, 126-139.</w:t>
      </w:r>
      <w:proofErr w:type="gramEnd"/>
    </w:p>
    <w:p w14:paraId="28398D13" w14:textId="77777777" w:rsidR="00513B62" w:rsidRPr="00513B62" w:rsidRDefault="00513B62" w:rsidP="00513B62">
      <w:pPr>
        <w:pStyle w:val="ListParagraph"/>
        <w:spacing w:before="240" w:line="480" w:lineRule="exact"/>
        <w:ind w:left="0"/>
        <w:contextualSpacing w:val="0"/>
        <w:rPr>
          <w:rFonts w:ascii="Palatino" w:hAnsi="Palatino"/>
        </w:rPr>
      </w:pPr>
      <w:r w:rsidRPr="00513B62">
        <w:rPr>
          <w:rFonts w:ascii="Palatino" w:hAnsi="Palatino"/>
        </w:rPr>
        <w:t xml:space="preserve">Kojima, K., Kuramochi-Miyagawa, S., Chuma, S., Tanaka, T., Nakatsuji, N., Kimura, T., and Nakano, T. (2009). Associations between PIWI proteins and TDRD1/MTR-1 are critical for integrated subcellular localization in murine male germ cells. </w:t>
      </w:r>
      <w:proofErr w:type="gramStart"/>
      <w:r w:rsidRPr="00513B62">
        <w:rPr>
          <w:rFonts w:ascii="Palatino" w:hAnsi="Palatino"/>
        </w:rPr>
        <w:t xml:space="preserve">Genes Cells </w:t>
      </w:r>
      <w:r w:rsidRPr="00513B62">
        <w:rPr>
          <w:rFonts w:ascii="Palatino" w:hAnsi="Palatino"/>
          <w:i/>
        </w:rPr>
        <w:t>14</w:t>
      </w:r>
      <w:r w:rsidRPr="00513B62">
        <w:rPr>
          <w:rFonts w:ascii="Palatino" w:hAnsi="Palatino"/>
        </w:rPr>
        <w:t>, 1155-1165.</w:t>
      </w:r>
      <w:proofErr w:type="gramEnd"/>
    </w:p>
    <w:p w14:paraId="42E5CD8C" w14:textId="77777777" w:rsidR="00513B62" w:rsidRPr="00513B62" w:rsidRDefault="00513B62" w:rsidP="00513B62">
      <w:pPr>
        <w:pStyle w:val="ListParagraph"/>
        <w:spacing w:before="240" w:line="480" w:lineRule="exact"/>
        <w:ind w:left="0"/>
        <w:contextualSpacing w:val="0"/>
        <w:rPr>
          <w:rFonts w:ascii="Palatino" w:hAnsi="Palatino"/>
        </w:rPr>
      </w:pPr>
      <w:proofErr w:type="gramStart"/>
      <w:r w:rsidRPr="00513B62">
        <w:rPr>
          <w:rFonts w:ascii="Palatino" w:hAnsi="Palatino"/>
        </w:rPr>
        <w:t>Kumar, M., and Carmichael, G. G. (1998).</w:t>
      </w:r>
      <w:proofErr w:type="gramEnd"/>
      <w:r w:rsidRPr="00513B62">
        <w:rPr>
          <w:rFonts w:ascii="Palatino" w:hAnsi="Palatino"/>
        </w:rPr>
        <w:t xml:space="preserve"> Antisense RNA: function and fate of duplex RNA in cells of higher eukaryotes. </w:t>
      </w:r>
      <w:proofErr w:type="gramStart"/>
      <w:r w:rsidRPr="00513B62">
        <w:rPr>
          <w:rFonts w:ascii="Palatino" w:hAnsi="Palatino"/>
        </w:rPr>
        <w:t xml:space="preserve">Microbiol Mol Biol Rev </w:t>
      </w:r>
      <w:r w:rsidRPr="00513B62">
        <w:rPr>
          <w:rFonts w:ascii="Palatino" w:hAnsi="Palatino"/>
          <w:i/>
        </w:rPr>
        <w:t>62</w:t>
      </w:r>
      <w:r w:rsidRPr="00513B62">
        <w:rPr>
          <w:rFonts w:ascii="Palatino" w:hAnsi="Palatino"/>
        </w:rPr>
        <w:t>, 1415-1434.</w:t>
      </w:r>
      <w:proofErr w:type="gramEnd"/>
    </w:p>
    <w:p w14:paraId="050B3DD1" w14:textId="77777777" w:rsidR="00513B62" w:rsidRPr="00513B62" w:rsidRDefault="00513B62" w:rsidP="00513B62">
      <w:pPr>
        <w:pStyle w:val="ListParagraph"/>
        <w:spacing w:before="240" w:line="480" w:lineRule="exact"/>
        <w:ind w:left="0"/>
        <w:contextualSpacing w:val="0"/>
        <w:rPr>
          <w:rFonts w:ascii="Palatino" w:hAnsi="Palatino"/>
        </w:rPr>
      </w:pPr>
      <w:proofErr w:type="gramStart"/>
      <w:r w:rsidRPr="00513B62">
        <w:rPr>
          <w:rFonts w:ascii="Palatino" w:hAnsi="Palatino"/>
        </w:rPr>
        <w:t>Kuramochi-Miyagawa, S., Kimura, T., Ijiri, T. W., Isobe, T., Asada, N., Fujita, Y., Ikawa, M., Iwai, N., Okabe, M., Deng, W., Lin, H., Matsuda, Y., and Nakano, T. (2004).</w:t>
      </w:r>
      <w:proofErr w:type="gramEnd"/>
      <w:r w:rsidRPr="00513B62">
        <w:rPr>
          <w:rFonts w:ascii="Palatino" w:hAnsi="Palatino"/>
        </w:rPr>
        <w:t xml:space="preserve"> Mili, a mammalian member of piwi family gene, is essential for spermatogenesis. </w:t>
      </w:r>
      <w:proofErr w:type="gramStart"/>
      <w:r w:rsidRPr="00513B62">
        <w:rPr>
          <w:rFonts w:ascii="Palatino" w:hAnsi="Palatino"/>
        </w:rPr>
        <w:t xml:space="preserve">Development </w:t>
      </w:r>
      <w:r w:rsidRPr="00513B62">
        <w:rPr>
          <w:rFonts w:ascii="Palatino" w:hAnsi="Palatino"/>
          <w:i/>
        </w:rPr>
        <w:t>131</w:t>
      </w:r>
      <w:r w:rsidRPr="00513B62">
        <w:rPr>
          <w:rFonts w:ascii="Palatino" w:hAnsi="Palatino"/>
        </w:rPr>
        <w:t>, 839-849.</w:t>
      </w:r>
      <w:proofErr w:type="gramEnd"/>
    </w:p>
    <w:p w14:paraId="1B4F391E" w14:textId="77777777" w:rsidR="00513B62" w:rsidRPr="00513B62" w:rsidRDefault="00513B62" w:rsidP="00513B62">
      <w:pPr>
        <w:pStyle w:val="ListParagraph"/>
        <w:spacing w:before="240" w:line="480" w:lineRule="exact"/>
        <w:ind w:left="0"/>
        <w:contextualSpacing w:val="0"/>
        <w:rPr>
          <w:rFonts w:ascii="Palatino" w:hAnsi="Palatino"/>
        </w:rPr>
      </w:pPr>
      <w:r w:rsidRPr="00513B62">
        <w:rPr>
          <w:rFonts w:ascii="Palatino" w:hAnsi="Palatino"/>
        </w:rPr>
        <w:t xml:space="preserve">Kuramochi-Miyagawa, S., Watanabe, T., Gotoh, K., Totoki, Y., Toyoda, A., Ikawa, M., Asada, N., Kojima, K., Yamaguchi, Y., Ijiri, T. W., Hata, K., Li, E., Matsuda, Y., Kimura, T., Okabe, M., Sakaki, Y., Sasaki, H., and Nakano, T. (2008). </w:t>
      </w:r>
      <w:proofErr w:type="gramStart"/>
      <w:r w:rsidRPr="00513B62">
        <w:rPr>
          <w:rFonts w:ascii="Palatino" w:hAnsi="Palatino"/>
        </w:rPr>
        <w:t>DNA methylation of retrotransposon genes is regulated by Piwi family members MILI and MIWI2 in murine fetal testes</w:t>
      </w:r>
      <w:proofErr w:type="gramEnd"/>
      <w:r w:rsidRPr="00513B62">
        <w:rPr>
          <w:rFonts w:ascii="Palatino" w:hAnsi="Palatino"/>
        </w:rPr>
        <w:t xml:space="preserve">. </w:t>
      </w:r>
      <w:proofErr w:type="gramStart"/>
      <w:r w:rsidRPr="00513B62">
        <w:rPr>
          <w:rFonts w:ascii="Palatino" w:hAnsi="Palatino"/>
        </w:rPr>
        <w:t xml:space="preserve">Genes Dev </w:t>
      </w:r>
      <w:r w:rsidRPr="00513B62">
        <w:rPr>
          <w:rFonts w:ascii="Palatino" w:hAnsi="Palatino"/>
          <w:i/>
        </w:rPr>
        <w:t>22</w:t>
      </w:r>
      <w:r w:rsidRPr="00513B62">
        <w:rPr>
          <w:rFonts w:ascii="Palatino" w:hAnsi="Palatino"/>
        </w:rPr>
        <w:t>, 908-917.</w:t>
      </w:r>
      <w:proofErr w:type="gramEnd"/>
    </w:p>
    <w:p w14:paraId="494F0499" w14:textId="77777777" w:rsidR="00513B62" w:rsidRPr="00513B62" w:rsidRDefault="00513B62" w:rsidP="00513B62">
      <w:pPr>
        <w:pStyle w:val="ListParagraph"/>
        <w:spacing w:before="240" w:line="480" w:lineRule="exact"/>
        <w:ind w:left="0"/>
        <w:contextualSpacing w:val="0"/>
        <w:rPr>
          <w:rFonts w:ascii="Palatino" w:hAnsi="Palatino"/>
        </w:rPr>
      </w:pPr>
      <w:proofErr w:type="gramStart"/>
      <w:r w:rsidRPr="00513B62">
        <w:rPr>
          <w:rFonts w:ascii="Palatino" w:hAnsi="Palatino"/>
        </w:rPr>
        <w:t>Kutter, C., Brown, G. D., Goncalves, A., Wilson, M. D., Watt, S., Brazma, A., White, R. J., and Odom, D. T. (2011).</w:t>
      </w:r>
      <w:proofErr w:type="gramEnd"/>
      <w:r w:rsidRPr="00513B62">
        <w:rPr>
          <w:rFonts w:ascii="Palatino" w:hAnsi="Palatino"/>
        </w:rPr>
        <w:t xml:space="preserve"> Pol III binding in six mammals shows conservation among amino acid isotypes despite divergence among tRNA genes. Nat Genet </w:t>
      </w:r>
      <w:r w:rsidRPr="00513B62">
        <w:rPr>
          <w:rFonts w:ascii="Palatino" w:hAnsi="Palatino"/>
          <w:i/>
        </w:rPr>
        <w:t>43</w:t>
      </w:r>
      <w:r w:rsidRPr="00513B62">
        <w:rPr>
          <w:rFonts w:ascii="Palatino" w:hAnsi="Palatino"/>
        </w:rPr>
        <w:t>, 948-955.</w:t>
      </w:r>
    </w:p>
    <w:p w14:paraId="77702D1B" w14:textId="77777777" w:rsidR="00513B62" w:rsidRPr="00513B62" w:rsidRDefault="00513B62" w:rsidP="00513B62">
      <w:pPr>
        <w:pStyle w:val="ListParagraph"/>
        <w:spacing w:before="240" w:line="480" w:lineRule="exact"/>
        <w:ind w:left="0"/>
        <w:contextualSpacing w:val="0"/>
        <w:rPr>
          <w:rFonts w:ascii="Palatino" w:hAnsi="Palatino"/>
        </w:rPr>
      </w:pPr>
      <w:r w:rsidRPr="00513B62">
        <w:rPr>
          <w:rFonts w:ascii="Palatino" w:hAnsi="Palatino"/>
        </w:rPr>
        <w:t xml:space="preserve">Langmead, B., Trapnell, C., Pop, M., and Salzberg, S. L. (2009). Ultrafast and memory-efficient alignment of short DNA sequences to the human genome. </w:t>
      </w:r>
      <w:proofErr w:type="gramStart"/>
      <w:r w:rsidRPr="00513B62">
        <w:rPr>
          <w:rFonts w:ascii="Palatino" w:hAnsi="Palatino"/>
        </w:rPr>
        <w:t xml:space="preserve">Genome Biol </w:t>
      </w:r>
      <w:r w:rsidRPr="00513B62">
        <w:rPr>
          <w:rFonts w:ascii="Palatino" w:hAnsi="Palatino"/>
          <w:i/>
        </w:rPr>
        <w:t>10</w:t>
      </w:r>
      <w:r w:rsidRPr="00513B62">
        <w:rPr>
          <w:rFonts w:ascii="Palatino" w:hAnsi="Palatino"/>
        </w:rPr>
        <w:t>, R25.</w:t>
      </w:r>
      <w:proofErr w:type="gramEnd"/>
    </w:p>
    <w:p w14:paraId="257F689C" w14:textId="77777777" w:rsidR="00513B62" w:rsidRPr="00513B62" w:rsidRDefault="00513B62" w:rsidP="00513B62">
      <w:pPr>
        <w:pStyle w:val="ListParagraph"/>
        <w:spacing w:before="240" w:line="480" w:lineRule="exact"/>
        <w:ind w:left="0"/>
        <w:contextualSpacing w:val="0"/>
        <w:rPr>
          <w:rFonts w:ascii="Palatino" w:hAnsi="Palatino"/>
        </w:rPr>
      </w:pPr>
      <w:r w:rsidRPr="00513B62">
        <w:rPr>
          <w:rFonts w:ascii="Palatino" w:hAnsi="Palatino"/>
        </w:rPr>
        <w:t xml:space="preserve">Latham, K. E., Litvin, J., Orth, J. M., Patel, B., Mettus, R., and Reddy, E. P. (1996). </w:t>
      </w:r>
      <w:proofErr w:type="gramStart"/>
      <w:r w:rsidRPr="00513B62">
        <w:rPr>
          <w:rFonts w:ascii="Palatino" w:hAnsi="Palatino"/>
        </w:rPr>
        <w:t>Temporal patterns of A-</w:t>
      </w:r>
      <w:r w:rsidRPr="00513B62">
        <w:rPr>
          <w:rFonts w:ascii="Palatino" w:hAnsi="Palatino"/>
          <w:i/>
        </w:rPr>
        <w:t>myb</w:t>
      </w:r>
      <w:r w:rsidRPr="00513B62">
        <w:rPr>
          <w:rFonts w:ascii="Palatino" w:hAnsi="Palatino"/>
        </w:rPr>
        <w:t xml:space="preserve"> and B-</w:t>
      </w:r>
      <w:r w:rsidRPr="00513B62">
        <w:rPr>
          <w:rFonts w:ascii="Palatino" w:hAnsi="Palatino"/>
          <w:i/>
        </w:rPr>
        <w:t>myb</w:t>
      </w:r>
      <w:r w:rsidRPr="00513B62">
        <w:rPr>
          <w:rFonts w:ascii="Palatino" w:hAnsi="Palatino"/>
        </w:rPr>
        <w:t xml:space="preserve"> gene expression during testis development.</w:t>
      </w:r>
      <w:proofErr w:type="gramEnd"/>
      <w:r w:rsidRPr="00513B62">
        <w:rPr>
          <w:rFonts w:ascii="Palatino" w:hAnsi="Palatino"/>
        </w:rPr>
        <w:t xml:space="preserve"> </w:t>
      </w:r>
      <w:proofErr w:type="gramStart"/>
      <w:r w:rsidRPr="00513B62">
        <w:rPr>
          <w:rFonts w:ascii="Palatino" w:hAnsi="Palatino"/>
        </w:rPr>
        <w:t xml:space="preserve">Oncogene </w:t>
      </w:r>
      <w:r w:rsidRPr="00513B62">
        <w:rPr>
          <w:rFonts w:ascii="Palatino" w:hAnsi="Palatino"/>
          <w:i/>
        </w:rPr>
        <w:t>13</w:t>
      </w:r>
      <w:r w:rsidRPr="00513B62">
        <w:rPr>
          <w:rFonts w:ascii="Palatino" w:hAnsi="Palatino"/>
        </w:rPr>
        <w:t>, 1161-1168.</w:t>
      </w:r>
      <w:proofErr w:type="gramEnd"/>
    </w:p>
    <w:p w14:paraId="23DCEFA2" w14:textId="77777777" w:rsidR="00513B62" w:rsidRPr="00513B62" w:rsidRDefault="00513B62" w:rsidP="00513B62">
      <w:pPr>
        <w:pStyle w:val="ListParagraph"/>
        <w:spacing w:before="240" w:line="480" w:lineRule="exact"/>
        <w:ind w:left="0"/>
        <w:contextualSpacing w:val="0"/>
        <w:rPr>
          <w:rFonts w:ascii="Palatino" w:hAnsi="Palatino"/>
        </w:rPr>
      </w:pPr>
      <w:r w:rsidRPr="00513B62">
        <w:rPr>
          <w:rFonts w:ascii="Palatino" w:hAnsi="Palatino"/>
        </w:rPr>
        <w:t xml:space="preserve">Lau, N. C., Seto, A. G., Kim, J., Kuramochi-Miyagawa, S., Nakano, T., Bartel, D. P., and Kingston, R. E. (2006). </w:t>
      </w:r>
      <w:proofErr w:type="gramStart"/>
      <w:r w:rsidRPr="00513B62">
        <w:rPr>
          <w:rFonts w:ascii="Palatino" w:hAnsi="Palatino"/>
        </w:rPr>
        <w:t>Characterization of the piRNA complex from rat testes.</w:t>
      </w:r>
      <w:proofErr w:type="gramEnd"/>
      <w:r w:rsidRPr="00513B62">
        <w:rPr>
          <w:rFonts w:ascii="Palatino" w:hAnsi="Palatino"/>
        </w:rPr>
        <w:t xml:space="preserve"> </w:t>
      </w:r>
      <w:proofErr w:type="gramStart"/>
      <w:r w:rsidRPr="00513B62">
        <w:rPr>
          <w:rFonts w:ascii="Palatino" w:hAnsi="Palatino"/>
        </w:rPr>
        <w:t xml:space="preserve">Science </w:t>
      </w:r>
      <w:r w:rsidRPr="00513B62">
        <w:rPr>
          <w:rFonts w:ascii="Palatino" w:hAnsi="Palatino"/>
          <w:i/>
        </w:rPr>
        <w:t>313</w:t>
      </w:r>
      <w:r w:rsidRPr="00513B62">
        <w:rPr>
          <w:rFonts w:ascii="Palatino" w:hAnsi="Palatino"/>
        </w:rPr>
        <w:t>, 363-367.</w:t>
      </w:r>
      <w:proofErr w:type="gramEnd"/>
    </w:p>
    <w:p w14:paraId="6DE1CDD9" w14:textId="77777777" w:rsidR="00513B62" w:rsidRPr="00513B62" w:rsidRDefault="00513B62" w:rsidP="00513B62">
      <w:pPr>
        <w:pStyle w:val="ListParagraph"/>
        <w:spacing w:before="240" w:line="480" w:lineRule="exact"/>
        <w:ind w:left="0"/>
        <w:contextualSpacing w:val="0"/>
        <w:rPr>
          <w:rFonts w:ascii="Palatino" w:hAnsi="Palatino"/>
        </w:rPr>
      </w:pPr>
      <w:proofErr w:type="gramStart"/>
      <w:r w:rsidRPr="00513B62">
        <w:rPr>
          <w:rFonts w:ascii="Palatino" w:hAnsi="Palatino"/>
        </w:rPr>
        <w:t>Lee, H. C., Gu, W., Shirayama, M., Youngman, E., Conte, D. J., and Mello, C. C. (2012).</w:t>
      </w:r>
      <w:proofErr w:type="gramEnd"/>
      <w:r w:rsidRPr="00513B62">
        <w:rPr>
          <w:rFonts w:ascii="Palatino" w:hAnsi="Palatino"/>
        </w:rPr>
        <w:t xml:space="preserve"> </w:t>
      </w:r>
      <w:r w:rsidRPr="00513B62">
        <w:rPr>
          <w:rFonts w:ascii="Palatino" w:hAnsi="Palatino"/>
          <w:i/>
        </w:rPr>
        <w:t xml:space="preserve">C. </w:t>
      </w:r>
      <w:proofErr w:type="gramStart"/>
      <w:r w:rsidRPr="00513B62">
        <w:rPr>
          <w:rFonts w:ascii="Palatino" w:hAnsi="Palatino"/>
          <w:i/>
        </w:rPr>
        <w:t>elegans</w:t>
      </w:r>
      <w:proofErr w:type="gramEnd"/>
      <w:r w:rsidRPr="00513B62">
        <w:rPr>
          <w:rFonts w:ascii="Palatino" w:hAnsi="Palatino"/>
        </w:rPr>
        <w:t xml:space="preserve"> piRNAs Mediate the Genome-wide Surveillance of Germline Transcripts. </w:t>
      </w:r>
      <w:proofErr w:type="gramStart"/>
      <w:r w:rsidRPr="00513B62">
        <w:rPr>
          <w:rFonts w:ascii="Palatino" w:hAnsi="Palatino"/>
        </w:rPr>
        <w:t xml:space="preserve">Cell </w:t>
      </w:r>
      <w:r w:rsidRPr="00513B62">
        <w:rPr>
          <w:rFonts w:ascii="Palatino" w:hAnsi="Palatino"/>
          <w:i/>
        </w:rPr>
        <w:t>150</w:t>
      </w:r>
      <w:r w:rsidRPr="00513B62">
        <w:rPr>
          <w:rFonts w:ascii="Palatino" w:hAnsi="Palatino"/>
        </w:rPr>
        <w:t>, 78-87.</w:t>
      </w:r>
      <w:proofErr w:type="gramEnd"/>
    </w:p>
    <w:p w14:paraId="0AA30049" w14:textId="77777777" w:rsidR="00513B62" w:rsidRPr="00513B62" w:rsidRDefault="00513B62" w:rsidP="00513B62">
      <w:pPr>
        <w:pStyle w:val="ListParagraph"/>
        <w:spacing w:before="240" w:line="480" w:lineRule="exact"/>
        <w:ind w:left="0"/>
        <w:contextualSpacing w:val="0"/>
        <w:rPr>
          <w:rFonts w:ascii="Palatino" w:hAnsi="Palatino"/>
        </w:rPr>
      </w:pPr>
      <w:r w:rsidRPr="00513B62">
        <w:rPr>
          <w:rFonts w:ascii="Palatino" w:hAnsi="Palatino"/>
        </w:rPr>
        <w:t xml:space="preserve">Li, C., Vagin, V. V., Lee, S., Xu, J., Ma, S., Xi, H., Seitz, H., Horwich, M. D., Syrzycka, M., Honda, B. M., Kittler, E. L., Zapp, M. L., Klattenhoff, C., Schulz, N., Theurkauf, W. E., Weng, Z., and Zamore, P. D. (2009a). Collapse of Germline piRNAs in the Absence of Argonaute3 Reveals Somatic piRNAs in Flies. </w:t>
      </w:r>
      <w:proofErr w:type="gramStart"/>
      <w:r w:rsidRPr="00513B62">
        <w:rPr>
          <w:rFonts w:ascii="Palatino" w:hAnsi="Palatino"/>
        </w:rPr>
        <w:t xml:space="preserve">Cell </w:t>
      </w:r>
      <w:r w:rsidRPr="00513B62">
        <w:rPr>
          <w:rFonts w:ascii="Palatino" w:hAnsi="Palatino"/>
          <w:i/>
        </w:rPr>
        <w:t>137</w:t>
      </w:r>
      <w:r w:rsidRPr="00513B62">
        <w:rPr>
          <w:rFonts w:ascii="Palatino" w:hAnsi="Palatino"/>
        </w:rPr>
        <w:t>, 509-521.</w:t>
      </w:r>
      <w:proofErr w:type="gramEnd"/>
    </w:p>
    <w:p w14:paraId="2A4EAD23" w14:textId="77777777" w:rsidR="00513B62" w:rsidRPr="00513B62" w:rsidRDefault="00513B62" w:rsidP="00513B62">
      <w:pPr>
        <w:pStyle w:val="ListParagraph"/>
        <w:spacing w:before="240" w:line="480" w:lineRule="exact"/>
        <w:ind w:left="0"/>
        <w:contextualSpacing w:val="0"/>
        <w:rPr>
          <w:rFonts w:ascii="Palatino" w:hAnsi="Palatino"/>
        </w:rPr>
      </w:pPr>
      <w:proofErr w:type="gramStart"/>
      <w:r w:rsidRPr="00513B62">
        <w:rPr>
          <w:rFonts w:ascii="Palatino" w:hAnsi="Palatino"/>
        </w:rPr>
        <w:t>Li, X. C., Barringer, B. C., and Barbash, D. A. (2009b).</w:t>
      </w:r>
      <w:proofErr w:type="gramEnd"/>
      <w:r w:rsidRPr="00513B62">
        <w:rPr>
          <w:rFonts w:ascii="Palatino" w:hAnsi="Palatino"/>
        </w:rPr>
        <w:t xml:space="preserve"> </w:t>
      </w:r>
      <w:proofErr w:type="gramStart"/>
      <w:r w:rsidRPr="00513B62">
        <w:rPr>
          <w:rFonts w:ascii="Palatino" w:hAnsi="Palatino"/>
        </w:rPr>
        <w:t>The pachytene checkpoint and its relationship to evolutionary patterns of polyploidization and hybrid sterility.</w:t>
      </w:r>
      <w:proofErr w:type="gramEnd"/>
      <w:r w:rsidRPr="00513B62">
        <w:rPr>
          <w:rFonts w:ascii="Palatino" w:hAnsi="Palatino"/>
        </w:rPr>
        <w:t xml:space="preserve"> </w:t>
      </w:r>
      <w:proofErr w:type="gramStart"/>
      <w:r w:rsidRPr="00513B62">
        <w:rPr>
          <w:rFonts w:ascii="Palatino" w:hAnsi="Palatino"/>
        </w:rPr>
        <w:t xml:space="preserve">Heredity (Edinb) </w:t>
      </w:r>
      <w:r w:rsidRPr="00513B62">
        <w:rPr>
          <w:rFonts w:ascii="Palatino" w:hAnsi="Palatino"/>
          <w:i/>
        </w:rPr>
        <w:t>102</w:t>
      </w:r>
      <w:r w:rsidRPr="00513B62">
        <w:rPr>
          <w:rFonts w:ascii="Palatino" w:hAnsi="Palatino"/>
        </w:rPr>
        <w:t>, 24-30.</w:t>
      </w:r>
      <w:proofErr w:type="gramEnd"/>
    </w:p>
    <w:p w14:paraId="2754EF88" w14:textId="77777777" w:rsidR="00513B62" w:rsidRPr="00513B62" w:rsidRDefault="00513B62" w:rsidP="00513B62">
      <w:pPr>
        <w:pStyle w:val="ListParagraph"/>
        <w:spacing w:before="240" w:line="480" w:lineRule="exact"/>
        <w:ind w:left="0"/>
        <w:contextualSpacing w:val="0"/>
        <w:rPr>
          <w:rFonts w:ascii="Palatino" w:hAnsi="Palatino"/>
        </w:rPr>
      </w:pPr>
      <w:proofErr w:type="gramStart"/>
      <w:r w:rsidRPr="00513B62">
        <w:rPr>
          <w:rFonts w:ascii="Palatino" w:hAnsi="Palatino"/>
        </w:rPr>
        <w:t>Li, X. C., and Schimenti, J. C. (2007).</w:t>
      </w:r>
      <w:proofErr w:type="gramEnd"/>
      <w:r w:rsidRPr="00513B62">
        <w:rPr>
          <w:rFonts w:ascii="Palatino" w:hAnsi="Palatino"/>
        </w:rPr>
        <w:t xml:space="preserve"> Mouse pachytene checkpoint 2 (trip13) is required for completing meiotic recombination but not synapsis. PLoS Genet </w:t>
      </w:r>
      <w:r w:rsidRPr="00513B62">
        <w:rPr>
          <w:rFonts w:ascii="Palatino" w:hAnsi="Palatino"/>
          <w:i/>
        </w:rPr>
        <w:t>3</w:t>
      </w:r>
      <w:r w:rsidRPr="00513B62">
        <w:rPr>
          <w:rFonts w:ascii="Palatino" w:hAnsi="Palatino"/>
        </w:rPr>
        <w:t>, e130.</w:t>
      </w:r>
    </w:p>
    <w:p w14:paraId="007609C1" w14:textId="77777777" w:rsidR="00513B62" w:rsidRPr="00513B62" w:rsidRDefault="00513B62" w:rsidP="00513B62">
      <w:pPr>
        <w:pStyle w:val="ListParagraph"/>
        <w:spacing w:before="240" w:line="480" w:lineRule="exact"/>
        <w:ind w:left="0"/>
        <w:contextualSpacing w:val="0"/>
        <w:rPr>
          <w:rFonts w:ascii="Palatino" w:hAnsi="Palatino"/>
        </w:rPr>
      </w:pPr>
      <w:proofErr w:type="gramStart"/>
      <w:r w:rsidRPr="00513B62">
        <w:rPr>
          <w:rFonts w:ascii="Palatino" w:hAnsi="Palatino"/>
        </w:rPr>
        <w:t>Mangan, S., and Alon, U. (2003).</w:t>
      </w:r>
      <w:proofErr w:type="gramEnd"/>
      <w:r w:rsidRPr="00513B62">
        <w:rPr>
          <w:rFonts w:ascii="Palatino" w:hAnsi="Palatino"/>
        </w:rPr>
        <w:t xml:space="preserve"> Structure and function of the feed-forward loop network motif. </w:t>
      </w:r>
      <w:proofErr w:type="gramStart"/>
      <w:r w:rsidRPr="00513B62">
        <w:rPr>
          <w:rFonts w:ascii="Palatino" w:hAnsi="Palatino"/>
        </w:rPr>
        <w:t xml:space="preserve">Proc Natl Acad Sci U S A </w:t>
      </w:r>
      <w:r w:rsidRPr="00513B62">
        <w:rPr>
          <w:rFonts w:ascii="Palatino" w:hAnsi="Palatino"/>
          <w:i/>
        </w:rPr>
        <w:t>100</w:t>
      </w:r>
      <w:r w:rsidRPr="00513B62">
        <w:rPr>
          <w:rFonts w:ascii="Palatino" w:hAnsi="Palatino"/>
        </w:rPr>
        <w:t>, 11980-11985.</w:t>
      </w:r>
      <w:proofErr w:type="gramEnd"/>
    </w:p>
    <w:p w14:paraId="4B60E051" w14:textId="77777777" w:rsidR="00513B62" w:rsidRPr="00513B62" w:rsidRDefault="00513B62" w:rsidP="00513B62">
      <w:pPr>
        <w:pStyle w:val="ListParagraph"/>
        <w:spacing w:before="240" w:line="480" w:lineRule="exact"/>
        <w:ind w:left="0"/>
        <w:contextualSpacing w:val="0"/>
        <w:rPr>
          <w:rFonts w:ascii="Palatino" w:hAnsi="Palatino"/>
        </w:rPr>
      </w:pPr>
      <w:r w:rsidRPr="00513B62">
        <w:rPr>
          <w:rFonts w:ascii="Palatino" w:hAnsi="Palatino"/>
        </w:rPr>
        <w:t xml:space="preserve">Mettus, R. V., Litvin, J., Wali, A., Toscani, A., Latham, K., Hatton, K., and Reddy, E. P. (1994). Murine A-myb: evidence for differential splicing and tissue-specific expression. </w:t>
      </w:r>
      <w:proofErr w:type="gramStart"/>
      <w:r w:rsidRPr="00513B62">
        <w:rPr>
          <w:rFonts w:ascii="Palatino" w:hAnsi="Palatino"/>
        </w:rPr>
        <w:t xml:space="preserve">Oncogene </w:t>
      </w:r>
      <w:r w:rsidRPr="00513B62">
        <w:rPr>
          <w:rFonts w:ascii="Palatino" w:hAnsi="Palatino"/>
          <w:i/>
        </w:rPr>
        <w:t>9</w:t>
      </w:r>
      <w:r w:rsidRPr="00513B62">
        <w:rPr>
          <w:rFonts w:ascii="Palatino" w:hAnsi="Palatino"/>
        </w:rPr>
        <w:t>, 3077-3086.</w:t>
      </w:r>
      <w:proofErr w:type="gramEnd"/>
    </w:p>
    <w:p w14:paraId="5E8A6DE6" w14:textId="77777777" w:rsidR="00513B62" w:rsidRPr="00513B62" w:rsidRDefault="00513B62" w:rsidP="00513B62">
      <w:pPr>
        <w:pStyle w:val="ListParagraph"/>
        <w:spacing w:before="240" w:line="480" w:lineRule="exact"/>
        <w:ind w:left="0"/>
        <w:contextualSpacing w:val="0"/>
        <w:rPr>
          <w:rFonts w:ascii="Palatino" w:hAnsi="Palatino"/>
        </w:rPr>
      </w:pPr>
      <w:r w:rsidRPr="00513B62">
        <w:rPr>
          <w:rFonts w:ascii="Palatino" w:hAnsi="Palatino"/>
        </w:rPr>
        <w:t xml:space="preserve">Modzelewski, A. J., Holmes, R. J., Hilz, S., Grimson, A., and Cohen, P. E. (2012). AGO4 regulates entry into meiosis and influences silencing of sex chromosomes in the male mouse germline. Dev Cell </w:t>
      </w:r>
      <w:r w:rsidRPr="00513B62">
        <w:rPr>
          <w:rFonts w:ascii="Palatino" w:hAnsi="Palatino"/>
          <w:i/>
        </w:rPr>
        <w:t>23</w:t>
      </w:r>
      <w:r w:rsidRPr="00513B62">
        <w:rPr>
          <w:rFonts w:ascii="Palatino" w:hAnsi="Palatino"/>
        </w:rPr>
        <w:t>, 251-264.</w:t>
      </w:r>
    </w:p>
    <w:p w14:paraId="7FA6FA20" w14:textId="77777777" w:rsidR="00513B62" w:rsidRPr="00513B62" w:rsidRDefault="00513B62" w:rsidP="00513B62">
      <w:pPr>
        <w:pStyle w:val="ListParagraph"/>
        <w:spacing w:before="240" w:line="480" w:lineRule="exact"/>
        <w:ind w:left="0"/>
        <w:contextualSpacing w:val="0"/>
        <w:rPr>
          <w:rFonts w:ascii="Palatino" w:hAnsi="Palatino"/>
        </w:rPr>
      </w:pPr>
      <w:proofErr w:type="gramStart"/>
      <w:r w:rsidRPr="00513B62">
        <w:rPr>
          <w:rFonts w:ascii="Palatino" w:hAnsi="Palatino"/>
        </w:rPr>
        <w:t>Montgomery, M. K., Xu, S., and Fire, A. (1998).</w:t>
      </w:r>
      <w:proofErr w:type="gramEnd"/>
      <w:r w:rsidRPr="00513B62">
        <w:rPr>
          <w:rFonts w:ascii="Palatino" w:hAnsi="Palatino"/>
        </w:rPr>
        <w:t xml:space="preserve"> </w:t>
      </w:r>
      <w:proofErr w:type="gramStart"/>
      <w:r w:rsidRPr="00513B62">
        <w:rPr>
          <w:rFonts w:ascii="Palatino" w:hAnsi="Palatino"/>
        </w:rPr>
        <w:t xml:space="preserve">RNA as a target of double-stranded RNA-mediated genetic interference in </w:t>
      </w:r>
      <w:r w:rsidRPr="00513B62">
        <w:rPr>
          <w:rFonts w:ascii="Palatino" w:hAnsi="Palatino"/>
          <w:i/>
        </w:rPr>
        <w:t>Caenorhabditis elegans</w:t>
      </w:r>
      <w:r w:rsidRPr="00513B62">
        <w:rPr>
          <w:rFonts w:ascii="Palatino" w:hAnsi="Palatino"/>
        </w:rPr>
        <w:t>.</w:t>
      </w:r>
      <w:proofErr w:type="gramEnd"/>
      <w:r w:rsidRPr="00513B62">
        <w:rPr>
          <w:rFonts w:ascii="Palatino" w:hAnsi="Palatino"/>
        </w:rPr>
        <w:t xml:space="preserve"> Proc Natl Acad Sci U S A </w:t>
      </w:r>
      <w:r w:rsidRPr="00513B62">
        <w:rPr>
          <w:rFonts w:ascii="Palatino" w:hAnsi="Palatino"/>
          <w:i/>
        </w:rPr>
        <w:t>95</w:t>
      </w:r>
      <w:r w:rsidRPr="00513B62">
        <w:rPr>
          <w:rFonts w:ascii="Palatino" w:hAnsi="Palatino"/>
        </w:rPr>
        <w:t>, 15502-15507.</w:t>
      </w:r>
    </w:p>
    <w:p w14:paraId="43D69B34" w14:textId="77777777" w:rsidR="00513B62" w:rsidRPr="00513B62" w:rsidRDefault="00513B62" w:rsidP="00513B62">
      <w:pPr>
        <w:pStyle w:val="ListParagraph"/>
        <w:spacing w:before="240" w:line="480" w:lineRule="exact"/>
        <w:ind w:left="0"/>
        <w:contextualSpacing w:val="0"/>
        <w:rPr>
          <w:rFonts w:ascii="Palatino" w:hAnsi="Palatino"/>
        </w:rPr>
      </w:pPr>
      <w:r w:rsidRPr="00513B62">
        <w:rPr>
          <w:rFonts w:ascii="Palatino" w:hAnsi="Palatino"/>
        </w:rPr>
        <w:t xml:space="preserve">Namekawa, S. H., and Lee, J. T. (2009). XY and ZW: is meiotic sex chromosome inactivation the rule in evolution? PLoS Genet </w:t>
      </w:r>
      <w:r w:rsidRPr="00513B62">
        <w:rPr>
          <w:rFonts w:ascii="Palatino" w:hAnsi="Palatino"/>
          <w:i/>
        </w:rPr>
        <w:t>5</w:t>
      </w:r>
      <w:r w:rsidRPr="00513B62">
        <w:rPr>
          <w:rFonts w:ascii="Palatino" w:hAnsi="Palatino"/>
        </w:rPr>
        <w:t>, e1000493.</w:t>
      </w:r>
    </w:p>
    <w:p w14:paraId="1B0D0437" w14:textId="77777777" w:rsidR="00513B62" w:rsidRPr="00513B62" w:rsidRDefault="00513B62" w:rsidP="00513B62">
      <w:pPr>
        <w:pStyle w:val="ListParagraph"/>
        <w:spacing w:before="240" w:line="480" w:lineRule="exact"/>
        <w:ind w:left="0"/>
        <w:contextualSpacing w:val="0"/>
        <w:rPr>
          <w:rFonts w:ascii="Palatino" w:hAnsi="Palatino"/>
        </w:rPr>
      </w:pPr>
      <w:r w:rsidRPr="00513B62">
        <w:rPr>
          <w:rFonts w:ascii="Palatino" w:hAnsi="Palatino"/>
        </w:rPr>
        <w:t xml:space="preserve">Nebel, B. R., Amarose, A. P., and Hacket, E. M. (1961). </w:t>
      </w:r>
      <w:proofErr w:type="gramStart"/>
      <w:r w:rsidRPr="00513B62">
        <w:rPr>
          <w:rFonts w:ascii="Palatino" w:hAnsi="Palatino"/>
        </w:rPr>
        <w:t>Calendar of gametogenic development in the prepuberal male mouse.</w:t>
      </w:r>
      <w:proofErr w:type="gramEnd"/>
      <w:r w:rsidRPr="00513B62">
        <w:rPr>
          <w:rFonts w:ascii="Palatino" w:hAnsi="Palatino"/>
        </w:rPr>
        <w:t xml:space="preserve"> </w:t>
      </w:r>
      <w:proofErr w:type="gramStart"/>
      <w:r w:rsidRPr="00513B62">
        <w:rPr>
          <w:rFonts w:ascii="Palatino" w:hAnsi="Palatino"/>
        </w:rPr>
        <w:t xml:space="preserve">Science </w:t>
      </w:r>
      <w:r w:rsidRPr="00513B62">
        <w:rPr>
          <w:rFonts w:ascii="Palatino" w:hAnsi="Palatino"/>
          <w:i/>
        </w:rPr>
        <w:t>134</w:t>
      </w:r>
      <w:r w:rsidRPr="00513B62">
        <w:rPr>
          <w:rFonts w:ascii="Palatino" w:hAnsi="Palatino"/>
        </w:rPr>
        <w:t>, 832-833.</w:t>
      </w:r>
      <w:proofErr w:type="gramEnd"/>
    </w:p>
    <w:p w14:paraId="5D678227" w14:textId="77777777" w:rsidR="00513B62" w:rsidRPr="00513B62" w:rsidRDefault="00513B62" w:rsidP="00513B62">
      <w:pPr>
        <w:pStyle w:val="ListParagraph"/>
        <w:spacing w:before="240" w:line="480" w:lineRule="exact"/>
        <w:ind w:left="0"/>
        <w:contextualSpacing w:val="0"/>
        <w:rPr>
          <w:rFonts w:ascii="Palatino" w:hAnsi="Palatino"/>
        </w:rPr>
      </w:pPr>
      <w:r w:rsidRPr="00513B62">
        <w:rPr>
          <w:rFonts w:ascii="Palatino" w:hAnsi="Palatino"/>
        </w:rPr>
        <w:t xml:space="preserve">Newburger, D. E., and Bulyk, M. L. (2009). UniPROBE: an online database of protein binding microarray data on protein-DNA interactions. </w:t>
      </w:r>
      <w:proofErr w:type="gramStart"/>
      <w:r w:rsidRPr="00513B62">
        <w:rPr>
          <w:rFonts w:ascii="Palatino" w:hAnsi="Palatino"/>
        </w:rPr>
        <w:t xml:space="preserve">Nucleic Acids Res </w:t>
      </w:r>
      <w:r w:rsidRPr="00513B62">
        <w:rPr>
          <w:rFonts w:ascii="Palatino" w:hAnsi="Palatino"/>
          <w:i/>
        </w:rPr>
        <w:t>37</w:t>
      </w:r>
      <w:r w:rsidRPr="00513B62">
        <w:rPr>
          <w:rFonts w:ascii="Palatino" w:hAnsi="Palatino"/>
        </w:rPr>
        <w:t>, D77-82.</w:t>
      </w:r>
      <w:proofErr w:type="gramEnd"/>
    </w:p>
    <w:p w14:paraId="66F8F9A4" w14:textId="77777777" w:rsidR="00513B62" w:rsidRPr="00513B62" w:rsidRDefault="00513B62" w:rsidP="00513B62">
      <w:pPr>
        <w:pStyle w:val="ListParagraph"/>
        <w:spacing w:before="240" w:line="480" w:lineRule="exact"/>
        <w:ind w:left="0"/>
        <w:contextualSpacing w:val="0"/>
        <w:rPr>
          <w:rFonts w:ascii="Palatino" w:hAnsi="Palatino"/>
        </w:rPr>
      </w:pPr>
      <w:r w:rsidRPr="00513B62">
        <w:rPr>
          <w:rFonts w:ascii="Palatino" w:hAnsi="Palatino"/>
        </w:rPr>
        <w:t xml:space="preserve">Nishimasu, H., Ishizu, H., Saito, K., Fukuhara, S., Kamatani, M. K., Bonnefond, L., Matsumoto, N., Nishizawa, T., Nakanaga, K., Aoki, J., Ishitani, R., Siomi, H., Siomi, M. C., and Nureki, O. (2012). </w:t>
      </w:r>
      <w:proofErr w:type="gramStart"/>
      <w:r w:rsidRPr="00513B62">
        <w:rPr>
          <w:rFonts w:ascii="Palatino" w:hAnsi="Palatino"/>
        </w:rPr>
        <w:t>Structure and function of Zucchini endoribonuclease in piRNA biogenesis.</w:t>
      </w:r>
      <w:proofErr w:type="gramEnd"/>
      <w:r w:rsidRPr="00513B62">
        <w:rPr>
          <w:rFonts w:ascii="Palatino" w:hAnsi="Palatino"/>
        </w:rPr>
        <w:t xml:space="preserve"> </w:t>
      </w:r>
      <w:proofErr w:type="gramStart"/>
      <w:r w:rsidRPr="00513B62">
        <w:rPr>
          <w:rFonts w:ascii="Palatino" w:hAnsi="Palatino"/>
        </w:rPr>
        <w:t>Nature in press.</w:t>
      </w:r>
      <w:proofErr w:type="gramEnd"/>
    </w:p>
    <w:p w14:paraId="788E02DC" w14:textId="77777777" w:rsidR="00513B62" w:rsidRPr="00513B62" w:rsidRDefault="00513B62" w:rsidP="00513B62">
      <w:pPr>
        <w:pStyle w:val="ListParagraph"/>
        <w:spacing w:before="240" w:line="480" w:lineRule="exact"/>
        <w:ind w:left="0"/>
        <w:contextualSpacing w:val="0"/>
        <w:rPr>
          <w:rFonts w:ascii="Palatino" w:hAnsi="Palatino"/>
        </w:rPr>
      </w:pPr>
      <w:r w:rsidRPr="00513B62">
        <w:rPr>
          <w:rFonts w:ascii="Palatino" w:hAnsi="Palatino"/>
        </w:rPr>
        <w:t xml:space="preserve">Oh, I. H., and Reddy, E. P. (1999). </w:t>
      </w:r>
      <w:proofErr w:type="gramStart"/>
      <w:r w:rsidRPr="00513B62">
        <w:rPr>
          <w:rFonts w:ascii="Palatino" w:hAnsi="Palatino"/>
        </w:rPr>
        <w:t>The myb gene family in cell growth, differentiation and apoptosis.</w:t>
      </w:r>
      <w:proofErr w:type="gramEnd"/>
      <w:r w:rsidRPr="00513B62">
        <w:rPr>
          <w:rFonts w:ascii="Palatino" w:hAnsi="Palatino"/>
        </w:rPr>
        <w:t xml:space="preserve"> </w:t>
      </w:r>
      <w:proofErr w:type="gramStart"/>
      <w:r w:rsidRPr="00513B62">
        <w:rPr>
          <w:rFonts w:ascii="Palatino" w:hAnsi="Palatino"/>
        </w:rPr>
        <w:t xml:space="preserve">Oncogene </w:t>
      </w:r>
      <w:r w:rsidRPr="00513B62">
        <w:rPr>
          <w:rFonts w:ascii="Palatino" w:hAnsi="Palatino"/>
          <w:i/>
        </w:rPr>
        <w:t>18</w:t>
      </w:r>
      <w:r w:rsidRPr="00513B62">
        <w:rPr>
          <w:rFonts w:ascii="Palatino" w:hAnsi="Palatino"/>
        </w:rPr>
        <w:t>, 3017-3033.</w:t>
      </w:r>
      <w:proofErr w:type="gramEnd"/>
    </w:p>
    <w:p w14:paraId="7B109C8B" w14:textId="77777777" w:rsidR="00513B62" w:rsidRPr="00513B62" w:rsidRDefault="00513B62" w:rsidP="00513B62">
      <w:pPr>
        <w:pStyle w:val="ListParagraph"/>
        <w:spacing w:before="240" w:line="480" w:lineRule="exact"/>
        <w:ind w:left="0"/>
        <w:contextualSpacing w:val="0"/>
        <w:rPr>
          <w:rFonts w:ascii="Palatino" w:hAnsi="Palatino"/>
        </w:rPr>
      </w:pPr>
      <w:proofErr w:type="gramStart"/>
      <w:r w:rsidRPr="00513B62">
        <w:rPr>
          <w:rFonts w:ascii="Palatino" w:hAnsi="Palatino"/>
        </w:rPr>
        <w:t>Osella, M., Bosia, C., Cora, D., and Caselle, M. (2011).</w:t>
      </w:r>
      <w:proofErr w:type="gramEnd"/>
      <w:r w:rsidRPr="00513B62">
        <w:rPr>
          <w:rFonts w:ascii="Palatino" w:hAnsi="Palatino"/>
        </w:rPr>
        <w:t xml:space="preserve"> The role of incoherent microRNA-mediated feedforward loops in noise buffering. PLoS Comput Biol </w:t>
      </w:r>
      <w:r w:rsidRPr="00513B62">
        <w:rPr>
          <w:rFonts w:ascii="Palatino" w:hAnsi="Palatino"/>
          <w:i/>
        </w:rPr>
        <w:t>7</w:t>
      </w:r>
      <w:r w:rsidRPr="00513B62">
        <w:rPr>
          <w:rFonts w:ascii="Palatino" w:hAnsi="Palatino"/>
        </w:rPr>
        <w:t>, e1001101.</w:t>
      </w:r>
    </w:p>
    <w:p w14:paraId="47526C9E" w14:textId="77777777" w:rsidR="00513B62" w:rsidRPr="00513B62" w:rsidRDefault="00513B62" w:rsidP="00513B62">
      <w:pPr>
        <w:pStyle w:val="ListParagraph"/>
        <w:spacing w:before="240" w:line="480" w:lineRule="exact"/>
        <w:ind w:left="0"/>
        <w:contextualSpacing w:val="0"/>
        <w:rPr>
          <w:rFonts w:ascii="Palatino" w:hAnsi="Palatino"/>
        </w:rPr>
      </w:pPr>
      <w:proofErr w:type="gramStart"/>
      <w:r w:rsidRPr="00513B62">
        <w:rPr>
          <w:rFonts w:ascii="Palatino" w:hAnsi="Palatino"/>
        </w:rPr>
        <w:t>Pane, A., Wehr, K., and Schupbach, T. (2007).</w:t>
      </w:r>
      <w:proofErr w:type="gramEnd"/>
      <w:r w:rsidRPr="00513B62">
        <w:rPr>
          <w:rFonts w:ascii="Palatino" w:hAnsi="Palatino"/>
        </w:rPr>
        <w:t xml:space="preserve"> </w:t>
      </w:r>
      <w:proofErr w:type="gramStart"/>
      <w:r w:rsidRPr="00513B62">
        <w:rPr>
          <w:rFonts w:ascii="Palatino" w:hAnsi="Palatino"/>
        </w:rPr>
        <w:t>zucchini</w:t>
      </w:r>
      <w:proofErr w:type="gramEnd"/>
      <w:r w:rsidRPr="00513B62">
        <w:rPr>
          <w:rFonts w:ascii="Palatino" w:hAnsi="Palatino"/>
        </w:rPr>
        <w:t xml:space="preserve"> and squash encode two putative nucleases required for rasiRNA production in the </w:t>
      </w:r>
      <w:r w:rsidRPr="00513B62">
        <w:rPr>
          <w:rFonts w:ascii="Palatino" w:hAnsi="Palatino"/>
          <w:i/>
        </w:rPr>
        <w:t>Drosophila</w:t>
      </w:r>
      <w:r w:rsidRPr="00513B62">
        <w:rPr>
          <w:rFonts w:ascii="Palatino" w:hAnsi="Palatino"/>
        </w:rPr>
        <w:t xml:space="preserve"> germline. Dev Cell </w:t>
      </w:r>
      <w:r w:rsidRPr="00513B62">
        <w:rPr>
          <w:rFonts w:ascii="Palatino" w:hAnsi="Palatino"/>
          <w:i/>
        </w:rPr>
        <w:t>12</w:t>
      </w:r>
      <w:r w:rsidRPr="00513B62">
        <w:rPr>
          <w:rFonts w:ascii="Palatino" w:hAnsi="Palatino"/>
        </w:rPr>
        <w:t>, 851-862.</w:t>
      </w:r>
    </w:p>
    <w:p w14:paraId="401DC76F" w14:textId="77777777" w:rsidR="00513B62" w:rsidRPr="00513B62" w:rsidRDefault="00513B62" w:rsidP="00513B62">
      <w:pPr>
        <w:pStyle w:val="ListParagraph"/>
        <w:spacing w:before="240" w:line="480" w:lineRule="exact"/>
        <w:ind w:left="0"/>
        <w:contextualSpacing w:val="0"/>
        <w:rPr>
          <w:rFonts w:ascii="Palatino" w:hAnsi="Palatino"/>
        </w:rPr>
      </w:pPr>
      <w:proofErr w:type="gramStart"/>
      <w:r w:rsidRPr="00513B62">
        <w:rPr>
          <w:rFonts w:ascii="Palatino" w:hAnsi="Palatino"/>
        </w:rPr>
        <w:t>Reuter, M., Berninger, P., Chuma, S., Shah, H., Hosokawa, M., Funaya, C., Antony, C., Sachidanandam, R., and Pillai, R. S. (2011).</w:t>
      </w:r>
      <w:proofErr w:type="gramEnd"/>
      <w:r w:rsidRPr="00513B62">
        <w:rPr>
          <w:rFonts w:ascii="Palatino" w:hAnsi="Palatino"/>
        </w:rPr>
        <w:t xml:space="preserve"> Miwi catalysis is required for piRNA amplification-independent LINE1 transposon silencing. </w:t>
      </w:r>
      <w:proofErr w:type="gramStart"/>
      <w:r w:rsidRPr="00513B62">
        <w:rPr>
          <w:rFonts w:ascii="Palatino" w:hAnsi="Palatino"/>
        </w:rPr>
        <w:t xml:space="preserve">Nature </w:t>
      </w:r>
      <w:r w:rsidRPr="00513B62">
        <w:rPr>
          <w:rFonts w:ascii="Palatino" w:hAnsi="Palatino"/>
          <w:i/>
        </w:rPr>
        <w:t>480</w:t>
      </w:r>
      <w:r w:rsidRPr="00513B62">
        <w:rPr>
          <w:rFonts w:ascii="Palatino" w:hAnsi="Palatino"/>
        </w:rPr>
        <w:t>, 264-267.</w:t>
      </w:r>
      <w:proofErr w:type="gramEnd"/>
    </w:p>
    <w:p w14:paraId="5178C597" w14:textId="77777777" w:rsidR="00513B62" w:rsidRPr="00513B62" w:rsidRDefault="00513B62" w:rsidP="00513B62">
      <w:pPr>
        <w:pStyle w:val="ListParagraph"/>
        <w:spacing w:before="240" w:line="480" w:lineRule="exact"/>
        <w:ind w:left="0"/>
        <w:contextualSpacing w:val="0"/>
        <w:rPr>
          <w:rFonts w:ascii="Palatino" w:hAnsi="Palatino"/>
        </w:rPr>
      </w:pPr>
      <w:proofErr w:type="gramStart"/>
      <w:r w:rsidRPr="00513B62">
        <w:rPr>
          <w:rFonts w:ascii="Palatino" w:hAnsi="Palatino"/>
        </w:rPr>
        <w:t>Reuter, M., Chuma, S., Tanaka, T., Franz, T., Stark, A., and Pillai, R. S. (2009).</w:t>
      </w:r>
      <w:proofErr w:type="gramEnd"/>
      <w:r w:rsidRPr="00513B62">
        <w:rPr>
          <w:rFonts w:ascii="Palatino" w:hAnsi="Palatino"/>
        </w:rPr>
        <w:t xml:space="preserve"> Loss of the Mili-interacting Tudor domain-containing protein-1 activates transposons and alters the Mili-associated small RNA profile. </w:t>
      </w:r>
      <w:proofErr w:type="gramStart"/>
      <w:r w:rsidRPr="00513B62">
        <w:rPr>
          <w:rFonts w:ascii="Palatino" w:hAnsi="Palatino"/>
        </w:rPr>
        <w:t xml:space="preserve">Nat Struct Mol Biol </w:t>
      </w:r>
      <w:r w:rsidRPr="00513B62">
        <w:rPr>
          <w:rFonts w:ascii="Palatino" w:hAnsi="Palatino"/>
          <w:i/>
        </w:rPr>
        <w:t>16</w:t>
      </w:r>
      <w:r w:rsidRPr="00513B62">
        <w:rPr>
          <w:rFonts w:ascii="Palatino" w:hAnsi="Palatino"/>
        </w:rPr>
        <w:t>, 639-646.</w:t>
      </w:r>
      <w:proofErr w:type="gramEnd"/>
    </w:p>
    <w:p w14:paraId="21410AA6" w14:textId="77777777" w:rsidR="00513B62" w:rsidRPr="00513B62" w:rsidRDefault="00513B62" w:rsidP="00513B62">
      <w:pPr>
        <w:pStyle w:val="ListParagraph"/>
        <w:spacing w:before="240" w:line="480" w:lineRule="exact"/>
        <w:ind w:left="0"/>
        <w:contextualSpacing w:val="0"/>
        <w:rPr>
          <w:rFonts w:ascii="Palatino" w:hAnsi="Palatino"/>
        </w:rPr>
      </w:pPr>
      <w:proofErr w:type="gramStart"/>
      <w:r w:rsidRPr="00513B62">
        <w:rPr>
          <w:rFonts w:ascii="Palatino" w:hAnsi="Palatino"/>
        </w:rPr>
        <w:t>Ro, S., Park, C., Song, R., Nguyen, D., Jin, J., Sanders, K. M., McCarrey, J. R., and Yan, W. (2007).</w:t>
      </w:r>
      <w:proofErr w:type="gramEnd"/>
      <w:r w:rsidRPr="00513B62">
        <w:rPr>
          <w:rFonts w:ascii="Palatino" w:hAnsi="Palatino"/>
        </w:rPr>
        <w:t xml:space="preserve"> Cloning and expression profiling of testis-expressed piRNA-like RNAs. </w:t>
      </w:r>
      <w:proofErr w:type="gramStart"/>
      <w:r w:rsidRPr="00513B62">
        <w:rPr>
          <w:rFonts w:ascii="Palatino" w:hAnsi="Palatino"/>
        </w:rPr>
        <w:t xml:space="preserve">RNA </w:t>
      </w:r>
      <w:r w:rsidRPr="00513B62">
        <w:rPr>
          <w:rFonts w:ascii="Palatino" w:hAnsi="Palatino"/>
          <w:i/>
        </w:rPr>
        <w:t>13</w:t>
      </w:r>
      <w:r w:rsidRPr="00513B62">
        <w:rPr>
          <w:rFonts w:ascii="Palatino" w:hAnsi="Palatino"/>
        </w:rPr>
        <w:t>, 1693-1702.</w:t>
      </w:r>
      <w:proofErr w:type="gramEnd"/>
    </w:p>
    <w:p w14:paraId="57423F25" w14:textId="77777777" w:rsidR="00513B62" w:rsidRPr="00513B62" w:rsidRDefault="00513B62" w:rsidP="00513B62">
      <w:pPr>
        <w:pStyle w:val="ListParagraph"/>
        <w:spacing w:before="240" w:line="480" w:lineRule="exact"/>
        <w:ind w:left="0"/>
        <w:contextualSpacing w:val="0"/>
        <w:rPr>
          <w:rFonts w:ascii="Palatino" w:hAnsi="Palatino"/>
        </w:rPr>
      </w:pPr>
      <w:r w:rsidRPr="00513B62">
        <w:rPr>
          <w:rFonts w:ascii="Palatino" w:hAnsi="Palatino"/>
        </w:rPr>
        <w:t xml:space="preserve">Robine, N., Lau, N. C., Balla, S., Jin, Z., Okamura, K., Kuramochi-Miyagawa, S., Blower, M. D., and Lai, E. C. (2009). A broadly conserved pathway generates 3′ UTR-directed primary piRNAs. Curr Biol </w:t>
      </w:r>
      <w:r w:rsidRPr="00513B62">
        <w:rPr>
          <w:rFonts w:ascii="Palatino" w:hAnsi="Palatino"/>
          <w:i/>
        </w:rPr>
        <w:t>19</w:t>
      </w:r>
      <w:r w:rsidRPr="00513B62">
        <w:rPr>
          <w:rFonts w:ascii="Palatino" w:hAnsi="Palatino"/>
        </w:rPr>
        <w:t>, 2066-2076.</w:t>
      </w:r>
    </w:p>
    <w:p w14:paraId="237D5B2A" w14:textId="77777777" w:rsidR="00513B62" w:rsidRPr="00513B62" w:rsidRDefault="00513B62" w:rsidP="00513B62">
      <w:pPr>
        <w:pStyle w:val="ListParagraph"/>
        <w:spacing w:before="240" w:line="480" w:lineRule="exact"/>
        <w:ind w:left="0"/>
        <w:contextualSpacing w:val="0"/>
        <w:rPr>
          <w:rFonts w:ascii="Palatino" w:hAnsi="Palatino"/>
        </w:rPr>
      </w:pPr>
      <w:r w:rsidRPr="00513B62">
        <w:rPr>
          <w:rFonts w:ascii="Palatino" w:hAnsi="Palatino"/>
        </w:rPr>
        <w:t xml:space="preserve">Romanienko, P. J., and Camerini-Otero, R. D. (2000). The mouse Spo11 gene is required for meiotic chromosome synapsis. </w:t>
      </w:r>
      <w:proofErr w:type="gramStart"/>
      <w:r w:rsidRPr="00513B62">
        <w:rPr>
          <w:rFonts w:ascii="Palatino" w:hAnsi="Palatino"/>
        </w:rPr>
        <w:t xml:space="preserve">Mol Cell </w:t>
      </w:r>
      <w:r w:rsidRPr="00513B62">
        <w:rPr>
          <w:rFonts w:ascii="Palatino" w:hAnsi="Palatino"/>
          <w:i/>
        </w:rPr>
        <w:t>6</w:t>
      </w:r>
      <w:r w:rsidRPr="00513B62">
        <w:rPr>
          <w:rFonts w:ascii="Palatino" w:hAnsi="Palatino"/>
        </w:rPr>
        <w:t>, 975-987.</w:t>
      </w:r>
      <w:proofErr w:type="gramEnd"/>
    </w:p>
    <w:p w14:paraId="1B1F233E" w14:textId="77777777" w:rsidR="00513B62" w:rsidRPr="00513B62" w:rsidRDefault="00513B62" w:rsidP="00513B62">
      <w:pPr>
        <w:pStyle w:val="ListParagraph"/>
        <w:spacing w:before="240" w:line="480" w:lineRule="exact"/>
        <w:ind w:left="0"/>
        <w:contextualSpacing w:val="0"/>
        <w:rPr>
          <w:rFonts w:ascii="Palatino" w:hAnsi="Palatino"/>
        </w:rPr>
      </w:pPr>
      <w:r w:rsidRPr="00513B62">
        <w:rPr>
          <w:rFonts w:ascii="Palatino" w:hAnsi="Palatino"/>
        </w:rPr>
        <w:t xml:space="preserve">Saito, K., Inagaki, S., Mituyama, T., Kawamura, Y., Ono, Y., Sakota, E., Kotani, H., Asai, K., Siomi, H., and Siomi, M. C. (2009). </w:t>
      </w:r>
      <w:proofErr w:type="gramStart"/>
      <w:r w:rsidRPr="00513B62">
        <w:rPr>
          <w:rFonts w:ascii="Palatino" w:hAnsi="Palatino"/>
        </w:rPr>
        <w:t xml:space="preserve">A regulatory circuit for piwi by the large Maf gene </w:t>
      </w:r>
      <w:r w:rsidRPr="00513B62">
        <w:rPr>
          <w:rFonts w:ascii="Palatino" w:hAnsi="Palatino"/>
          <w:i/>
        </w:rPr>
        <w:t>traffic jam</w:t>
      </w:r>
      <w:proofErr w:type="gramEnd"/>
      <w:r w:rsidRPr="00513B62">
        <w:rPr>
          <w:rFonts w:ascii="Palatino" w:hAnsi="Palatino"/>
        </w:rPr>
        <w:t xml:space="preserve"> in </w:t>
      </w:r>
      <w:r w:rsidRPr="00513B62">
        <w:rPr>
          <w:rFonts w:ascii="Palatino" w:hAnsi="Palatino"/>
          <w:i/>
        </w:rPr>
        <w:t>Drosophila</w:t>
      </w:r>
      <w:r w:rsidRPr="00513B62">
        <w:rPr>
          <w:rFonts w:ascii="Palatino" w:hAnsi="Palatino"/>
        </w:rPr>
        <w:t xml:space="preserve">. </w:t>
      </w:r>
      <w:proofErr w:type="gramStart"/>
      <w:r w:rsidRPr="00513B62">
        <w:rPr>
          <w:rFonts w:ascii="Palatino" w:hAnsi="Palatino"/>
        </w:rPr>
        <w:t xml:space="preserve">Nature </w:t>
      </w:r>
      <w:r w:rsidRPr="00513B62">
        <w:rPr>
          <w:rFonts w:ascii="Palatino" w:hAnsi="Palatino"/>
          <w:i/>
        </w:rPr>
        <w:t>461</w:t>
      </w:r>
      <w:r w:rsidRPr="00513B62">
        <w:rPr>
          <w:rFonts w:ascii="Palatino" w:hAnsi="Palatino"/>
        </w:rPr>
        <w:t>, 1296-1299.</w:t>
      </w:r>
      <w:proofErr w:type="gramEnd"/>
    </w:p>
    <w:p w14:paraId="1497B1DB" w14:textId="77777777" w:rsidR="00513B62" w:rsidRPr="00513B62" w:rsidRDefault="00513B62" w:rsidP="00513B62">
      <w:pPr>
        <w:pStyle w:val="ListParagraph"/>
        <w:spacing w:before="240" w:line="480" w:lineRule="exact"/>
        <w:ind w:left="0"/>
        <w:contextualSpacing w:val="0"/>
        <w:rPr>
          <w:rFonts w:ascii="Palatino" w:hAnsi="Palatino"/>
        </w:rPr>
      </w:pPr>
      <w:r w:rsidRPr="00513B62">
        <w:rPr>
          <w:rFonts w:ascii="Palatino" w:hAnsi="Palatino"/>
        </w:rPr>
        <w:t xml:space="preserve">Schoenmakers, S., Wassenaar, E., Hoogerbrugge, J. W., Laven, J. S., Grootegoed, J. A., and Baarends, W. M. (2009). </w:t>
      </w:r>
      <w:proofErr w:type="gramStart"/>
      <w:r w:rsidRPr="00513B62">
        <w:rPr>
          <w:rFonts w:ascii="Palatino" w:hAnsi="Palatino"/>
        </w:rPr>
        <w:t>Female meiotic sex chromosome inactivation in chicken.</w:t>
      </w:r>
      <w:proofErr w:type="gramEnd"/>
      <w:r w:rsidRPr="00513B62">
        <w:rPr>
          <w:rFonts w:ascii="Palatino" w:hAnsi="Palatino"/>
        </w:rPr>
        <w:t xml:space="preserve"> PLoS Genet </w:t>
      </w:r>
      <w:r w:rsidRPr="00513B62">
        <w:rPr>
          <w:rFonts w:ascii="Palatino" w:hAnsi="Palatino"/>
          <w:i/>
        </w:rPr>
        <w:t>5</w:t>
      </w:r>
      <w:r w:rsidRPr="00513B62">
        <w:rPr>
          <w:rFonts w:ascii="Palatino" w:hAnsi="Palatino"/>
        </w:rPr>
        <w:t>, e1000466.</w:t>
      </w:r>
    </w:p>
    <w:p w14:paraId="1A8ED81B" w14:textId="77777777" w:rsidR="00513B62" w:rsidRPr="00513B62" w:rsidRDefault="00513B62" w:rsidP="00513B62">
      <w:pPr>
        <w:pStyle w:val="ListParagraph"/>
        <w:spacing w:before="240" w:line="480" w:lineRule="exact"/>
        <w:ind w:left="0"/>
        <w:contextualSpacing w:val="0"/>
        <w:rPr>
          <w:rFonts w:ascii="Palatino" w:hAnsi="Palatino"/>
        </w:rPr>
      </w:pPr>
      <w:proofErr w:type="gramStart"/>
      <w:r w:rsidRPr="00513B62">
        <w:rPr>
          <w:rFonts w:ascii="Palatino" w:hAnsi="Palatino"/>
        </w:rPr>
        <w:t>Seitz, H., Ghildiyal, M., and Zamore, P. D. (2008).</w:t>
      </w:r>
      <w:proofErr w:type="gramEnd"/>
      <w:r w:rsidRPr="00513B62">
        <w:rPr>
          <w:rFonts w:ascii="Palatino" w:hAnsi="Palatino"/>
        </w:rPr>
        <w:t xml:space="preserve"> Argonaute loading improves the 5' precision of both microRNAs and their miRNA* strands in flies. Curr Biol </w:t>
      </w:r>
      <w:r w:rsidRPr="00513B62">
        <w:rPr>
          <w:rFonts w:ascii="Palatino" w:hAnsi="Palatino"/>
          <w:i/>
        </w:rPr>
        <w:t>18</w:t>
      </w:r>
      <w:r w:rsidRPr="00513B62">
        <w:rPr>
          <w:rFonts w:ascii="Palatino" w:hAnsi="Palatino"/>
        </w:rPr>
        <w:t>, 147-151.</w:t>
      </w:r>
    </w:p>
    <w:p w14:paraId="75054A77" w14:textId="77777777" w:rsidR="00513B62" w:rsidRPr="00513B62" w:rsidRDefault="00513B62" w:rsidP="00513B62">
      <w:pPr>
        <w:pStyle w:val="ListParagraph"/>
        <w:spacing w:before="240" w:line="480" w:lineRule="exact"/>
        <w:ind w:left="0"/>
        <w:contextualSpacing w:val="0"/>
        <w:rPr>
          <w:rFonts w:ascii="Palatino" w:hAnsi="Palatino"/>
        </w:rPr>
      </w:pPr>
      <w:proofErr w:type="gramStart"/>
      <w:r w:rsidRPr="00513B62">
        <w:rPr>
          <w:rFonts w:ascii="Palatino" w:hAnsi="Palatino"/>
        </w:rPr>
        <w:t>Shen-Orr, S. S., Milo, R., Mangan, S., and Alon, U. (2002).</w:t>
      </w:r>
      <w:proofErr w:type="gramEnd"/>
      <w:r w:rsidRPr="00513B62">
        <w:rPr>
          <w:rFonts w:ascii="Palatino" w:hAnsi="Palatino"/>
        </w:rPr>
        <w:t xml:space="preserve"> Network motifs in the transcriptional regulation network of </w:t>
      </w:r>
      <w:r w:rsidRPr="00513B62">
        <w:rPr>
          <w:rFonts w:ascii="Palatino" w:hAnsi="Palatino"/>
          <w:i/>
        </w:rPr>
        <w:t>Escherichia coli</w:t>
      </w:r>
      <w:r w:rsidRPr="00513B62">
        <w:rPr>
          <w:rFonts w:ascii="Palatino" w:hAnsi="Palatino"/>
        </w:rPr>
        <w:t xml:space="preserve">. Nat Genet </w:t>
      </w:r>
      <w:r w:rsidRPr="00513B62">
        <w:rPr>
          <w:rFonts w:ascii="Palatino" w:hAnsi="Palatino"/>
          <w:i/>
        </w:rPr>
        <w:t>31</w:t>
      </w:r>
      <w:r w:rsidRPr="00513B62">
        <w:rPr>
          <w:rFonts w:ascii="Palatino" w:hAnsi="Palatino"/>
        </w:rPr>
        <w:t>, 64-68.</w:t>
      </w:r>
    </w:p>
    <w:p w14:paraId="67069C15" w14:textId="77777777" w:rsidR="00513B62" w:rsidRPr="00513B62" w:rsidRDefault="00513B62" w:rsidP="00513B62">
      <w:pPr>
        <w:pStyle w:val="ListParagraph"/>
        <w:spacing w:before="240" w:line="480" w:lineRule="exact"/>
        <w:ind w:left="0"/>
        <w:contextualSpacing w:val="0"/>
        <w:rPr>
          <w:rFonts w:ascii="Palatino" w:hAnsi="Palatino"/>
        </w:rPr>
      </w:pPr>
      <w:proofErr w:type="gramStart"/>
      <w:r w:rsidRPr="00513B62">
        <w:rPr>
          <w:rFonts w:ascii="Palatino" w:hAnsi="Palatino"/>
        </w:rPr>
        <w:t>Shirayama, M., Seth, M., Lee, H. C., Gu, W., Ishidate, T., Conte, D. J., and Mello, C. C. (2012).</w:t>
      </w:r>
      <w:proofErr w:type="gramEnd"/>
      <w:r w:rsidRPr="00513B62">
        <w:rPr>
          <w:rFonts w:ascii="Palatino" w:hAnsi="Palatino"/>
        </w:rPr>
        <w:t xml:space="preserve"> </w:t>
      </w:r>
      <w:proofErr w:type="gramStart"/>
      <w:r w:rsidRPr="00513B62">
        <w:rPr>
          <w:rFonts w:ascii="Palatino" w:hAnsi="Palatino"/>
        </w:rPr>
        <w:t>piRNAs</w:t>
      </w:r>
      <w:proofErr w:type="gramEnd"/>
      <w:r w:rsidRPr="00513B62">
        <w:rPr>
          <w:rFonts w:ascii="Palatino" w:hAnsi="Palatino"/>
        </w:rPr>
        <w:t xml:space="preserve"> Initiate an Epigenetic Memory of Nonself RNA in the </w:t>
      </w:r>
      <w:r w:rsidRPr="00513B62">
        <w:rPr>
          <w:rFonts w:ascii="Palatino" w:hAnsi="Palatino"/>
          <w:i/>
        </w:rPr>
        <w:t>C. elegans</w:t>
      </w:r>
      <w:r w:rsidRPr="00513B62">
        <w:rPr>
          <w:rFonts w:ascii="Palatino" w:hAnsi="Palatino"/>
        </w:rPr>
        <w:t xml:space="preserve"> Germline. </w:t>
      </w:r>
      <w:proofErr w:type="gramStart"/>
      <w:r w:rsidRPr="00513B62">
        <w:rPr>
          <w:rFonts w:ascii="Palatino" w:hAnsi="Palatino"/>
        </w:rPr>
        <w:t xml:space="preserve">Cell </w:t>
      </w:r>
      <w:r w:rsidRPr="00513B62">
        <w:rPr>
          <w:rFonts w:ascii="Palatino" w:hAnsi="Palatino"/>
          <w:i/>
        </w:rPr>
        <w:t>150</w:t>
      </w:r>
      <w:r w:rsidRPr="00513B62">
        <w:rPr>
          <w:rFonts w:ascii="Palatino" w:hAnsi="Palatino"/>
        </w:rPr>
        <w:t>, 65-77.</w:t>
      </w:r>
      <w:proofErr w:type="gramEnd"/>
    </w:p>
    <w:p w14:paraId="039EBE5B" w14:textId="77777777" w:rsidR="00513B62" w:rsidRPr="00513B62" w:rsidRDefault="00513B62" w:rsidP="00513B62">
      <w:pPr>
        <w:pStyle w:val="ListParagraph"/>
        <w:spacing w:before="240" w:line="480" w:lineRule="exact"/>
        <w:ind w:left="0"/>
        <w:contextualSpacing w:val="0"/>
        <w:rPr>
          <w:rFonts w:ascii="Palatino" w:hAnsi="Palatino"/>
        </w:rPr>
      </w:pPr>
      <w:r w:rsidRPr="00513B62">
        <w:rPr>
          <w:rFonts w:ascii="Palatino" w:hAnsi="Palatino"/>
        </w:rPr>
        <w:t xml:space="preserve">Shoji, M., Tanaka, T., Hosokawa, M., Reuter, M., Stark, A., Kato, Y., Kondoh, G., Okawa, K., Chujo, T., Suzuki, T., Hata, K., Martin, S. L., Noce, T., Kuramochi-Miyagawa, S., Nakano, T., Sasaki, H., Pillai, R. S., Nakatsuji, N., and Chuma, S. (2009). The TDRD9-MIWI2 complex is essential for piRNA-mediated retrotransposon silencing in the mouse male germline. Dev Cell </w:t>
      </w:r>
      <w:r w:rsidRPr="00513B62">
        <w:rPr>
          <w:rFonts w:ascii="Palatino" w:hAnsi="Palatino"/>
          <w:i/>
        </w:rPr>
        <w:t>17</w:t>
      </w:r>
      <w:r w:rsidRPr="00513B62">
        <w:rPr>
          <w:rFonts w:ascii="Palatino" w:hAnsi="Palatino"/>
        </w:rPr>
        <w:t>, 775-787.</w:t>
      </w:r>
    </w:p>
    <w:p w14:paraId="7BF94BAC" w14:textId="77777777" w:rsidR="00513B62" w:rsidRPr="00513B62" w:rsidRDefault="00513B62" w:rsidP="00513B62">
      <w:pPr>
        <w:pStyle w:val="ListParagraph"/>
        <w:spacing w:before="240" w:line="480" w:lineRule="exact"/>
        <w:ind w:left="0"/>
        <w:contextualSpacing w:val="0"/>
        <w:rPr>
          <w:rFonts w:ascii="Palatino" w:hAnsi="Palatino"/>
        </w:rPr>
      </w:pPr>
      <w:proofErr w:type="gramStart"/>
      <w:r w:rsidRPr="00513B62">
        <w:rPr>
          <w:rFonts w:ascii="Palatino" w:hAnsi="Palatino"/>
        </w:rPr>
        <w:t>Smith, J. M., Bowles, J., Wilson, M., Teasdale, R. D., and Koopman, P. (2004).</w:t>
      </w:r>
      <w:proofErr w:type="gramEnd"/>
      <w:r w:rsidRPr="00513B62">
        <w:rPr>
          <w:rFonts w:ascii="Palatino" w:hAnsi="Palatino"/>
        </w:rPr>
        <w:t xml:space="preserve"> </w:t>
      </w:r>
      <w:proofErr w:type="gramStart"/>
      <w:r w:rsidRPr="00513B62">
        <w:rPr>
          <w:rFonts w:ascii="Palatino" w:hAnsi="Palatino"/>
        </w:rPr>
        <w:t>Expression of the tudor-related gene Tdrd5 during development of the male germline in mice.</w:t>
      </w:r>
      <w:proofErr w:type="gramEnd"/>
      <w:r w:rsidRPr="00513B62">
        <w:rPr>
          <w:rFonts w:ascii="Palatino" w:hAnsi="Palatino"/>
        </w:rPr>
        <w:t xml:space="preserve"> </w:t>
      </w:r>
      <w:proofErr w:type="gramStart"/>
      <w:r w:rsidRPr="00513B62">
        <w:rPr>
          <w:rFonts w:ascii="Palatino" w:hAnsi="Palatino"/>
        </w:rPr>
        <w:t xml:space="preserve">Gene Expr Patterns </w:t>
      </w:r>
      <w:r w:rsidRPr="00513B62">
        <w:rPr>
          <w:rFonts w:ascii="Palatino" w:hAnsi="Palatino"/>
          <w:i/>
        </w:rPr>
        <w:t>4</w:t>
      </w:r>
      <w:r w:rsidRPr="00513B62">
        <w:rPr>
          <w:rFonts w:ascii="Palatino" w:hAnsi="Palatino"/>
        </w:rPr>
        <w:t>, 701-705.</w:t>
      </w:r>
      <w:proofErr w:type="gramEnd"/>
    </w:p>
    <w:p w14:paraId="25D9028B" w14:textId="77777777" w:rsidR="00513B62" w:rsidRPr="00513B62" w:rsidRDefault="00513B62" w:rsidP="00513B62">
      <w:pPr>
        <w:pStyle w:val="ListParagraph"/>
        <w:spacing w:before="240" w:line="480" w:lineRule="exact"/>
        <w:ind w:left="0"/>
        <w:contextualSpacing w:val="0"/>
        <w:rPr>
          <w:rFonts w:ascii="Palatino" w:hAnsi="Palatino"/>
        </w:rPr>
      </w:pPr>
      <w:proofErr w:type="gramStart"/>
      <w:r w:rsidRPr="00513B62">
        <w:rPr>
          <w:rFonts w:ascii="Palatino" w:hAnsi="Palatino"/>
        </w:rPr>
        <w:t>Thomson, T., and Lin, H. (2009).</w:t>
      </w:r>
      <w:proofErr w:type="gramEnd"/>
      <w:r w:rsidRPr="00513B62">
        <w:rPr>
          <w:rFonts w:ascii="Palatino" w:hAnsi="Palatino"/>
        </w:rPr>
        <w:t xml:space="preserve"> The biogenesis and function of PIWI proteins and piRNAs: progress and prospect. Annu Rev Cell Dev Biol </w:t>
      </w:r>
      <w:r w:rsidRPr="00513B62">
        <w:rPr>
          <w:rFonts w:ascii="Palatino" w:hAnsi="Palatino"/>
          <w:i/>
        </w:rPr>
        <w:t>25</w:t>
      </w:r>
      <w:r w:rsidRPr="00513B62">
        <w:rPr>
          <w:rFonts w:ascii="Palatino" w:hAnsi="Palatino"/>
        </w:rPr>
        <w:t>, 355-376.</w:t>
      </w:r>
    </w:p>
    <w:p w14:paraId="1143481E" w14:textId="77777777" w:rsidR="00513B62" w:rsidRPr="00513B62" w:rsidRDefault="00513B62" w:rsidP="00513B62">
      <w:pPr>
        <w:pStyle w:val="ListParagraph"/>
        <w:spacing w:before="240" w:line="480" w:lineRule="exact"/>
        <w:ind w:left="0"/>
        <w:contextualSpacing w:val="0"/>
        <w:rPr>
          <w:rFonts w:ascii="Palatino" w:hAnsi="Palatino"/>
        </w:rPr>
      </w:pPr>
      <w:r w:rsidRPr="00513B62">
        <w:rPr>
          <w:rFonts w:ascii="Palatino" w:hAnsi="Palatino"/>
        </w:rPr>
        <w:t xml:space="preserve">Toscani, A., Mettus, R. V., Coupland, R., Simpkins, H., Litvin, J., Orth, J., Hatton, K. S., and Reddy, E. P. (1997). </w:t>
      </w:r>
      <w:proofErr w:type="gramStart"/>
      <w:r w:rsidRPr="00513B62">
        <w:rPr>
          <w:rFonts w:ascii="Palatino" w:hAnsi="Palatino"/>
        </w:rPr>
        <w:t>Arrest of spermatogenesis and defective breast development in mice lacking A-</w:t>
      </w:r>
      <w:r w:rsidRPr="00513B62">
        <w:rPr>
          <w:rFonts w:ascii="Palatino" w:hAnsi="Palatino"/>
          <w:i/>
        </w:rPr>
        <w:t>myb</w:t>
      </w:r>
      <w:r w:rsidRPr="00513B62">
        <w:rPr>
          <w:rFonts w:ascii="Palatino" w:hAnsi="Palatino"/>
        </w:rPr>
        <w:t>.</w:t>
      </w:r>
      <w:proofErr w:type="gramEnd"/>
      <w:r w:rsidRPr="00513B62">
        <w:rPr>
          <w:rFonts w:ascii="Palatino" w:hAnsi="Palatino"/>
        </w:rPr>
        <w:t xml:space="preserve"> </w:t>
      </w:r>
      <w:proofErr w:type="gramStart"/>
      <w:r w:rsidRPr="00513B62">
        <w:rPr>
          <w:rFonts w:ascii="Palatino" w:hAnsi="Palatino"/>
        </w:rPr>
        <w:t xml:space="preserve">Nature </w:t>
      </w:r>
      <w:r w:rsidRPr="00513B62">
        <w:rPr>
          <w:rFonts w:ascii="Palatino" w:hAnsi="Palatino"/>
          <w:i/>
        </w:rPr>
        <w:t>386</w:t>
      </w:r>
      <w:r w:rsidRPr="00513B62">
        <w:rPr>
          <w:rFonts w:ascii="Palatino" w:hAnsi="Palatino"/>
        </w:rPr>
        <w:t>, 713-717.</w:t>
      </w:r>
      <w:proofErr w:type="gramEnd"/>
    </w:p>
    <w:p w14:paraId="5D327486" w14:textId="77777777" w:rsidR="00513B62" w:rsidRPr="00513B62" w:rsidRDefault="00513B62" w:rsidP="00513B62">
      <w:pPr>
        <w:pStyle w:val="ListParagraph"/>
        <w:spacing w:before="240" w:line="480" w:lineRule="exact"/>
        <w:ind w:left="0"/>
        <w:contextualSpacing w:val="0"/>
        <w:rPr>
          <w:rFonts w:ascii="Palatino" w:hAnsi="Palatino"/>
        </w:rPr>
      </w:pPr>
      <w:r w:rsidRPr="00513B62">
        <w:rPr>
          <w:rFonts w:ascii="Palatino" w:hAnsi="Palatino"/>
        </w:rPr>
        <w:t xml:space="preserve">Trapnell, C., Williams, B. A., Pertea, G., Mortazavi, A., Kwan, G., van Baren, M. J., Salzberg, S. L., Wold, B. J., and Pachter, L. (2010). Transcript assembly and quantification by RNA-Seq reveals unannotated transcripts and isoform switching during cell differentiation. Nat Biotechnol </w:t>
      </w:r>
      <w:r w:rsidRPr="00513B62">
        <w:rPr>
          <w:rFonts w:ascii="Palatino" w:hAnsi="Palatino"/>
          <w:i/>
        </w:rPr>
        <w:t>28</w:t>
      </w:r>
      <w:r w:rsidRPr="00513B62">
        <w:rPr>
          <w:rFonts w:ascii="Palatino" w:hAnsi="Palatino"/>
        </w:rPr>
        <w:t>, 511-515.</w:t>
      </w:r>
    </w:p>
    <w:p w14:paraId="73AD1969" w14:textId="77777777" w:rsidR="00513B62" w:rsidRPr="00513B62" w:rsidRDefault="00513B62" w:rsidP="00513B62">
      <w:pPr>
        <w:pStyle w:val="ListParagraph"/>
        <w:spacing w:before="240" w:line="480" w:lineRule="exact"/>
        <w:ind w:left="0"/>
        <w:contextualSpacing w:val="0"/>
        <w:rPr>
          <w:rFonts w:ascii="Palatino" w:hAnsi="Palatino"/>
        </w:rPr>
      </w:pPr>
      <w:r w:rsidRPr="00513B62">
        <w:rPr>
          <w:rFonts w:ascii="Palatino" w:hAnsi="Palatino"/>
        </w:rPr>
        <w:t xml:space="preserve">Trapnell, C., Pachter, L., and Salzberg, S. L. (2009). TopHat: discovering splice junctions with RNA-Seq. Bioinformatics </w:t>
      </w:r>
      <w:r w:rsidRPr="00513B62">
        <w:rPr>
          <w:rFonts w:ascii="Palatino" w:hAnsi="Palatino"/>
          <w:i/>
        </w:rPr>
        <w:t>25</w:t>
      </w:r>
      <w:r w:rsidRPr="00513B62">
        <w:rPr>
          <w:rFonts w:ascii="Palatino" w:hAnsi="Palatino"/>
        </w:rPr>
        <w:t>, 1105-1111.</w:t>
      </w:r>
    </w:p>
    <w:p w14:paraId="52B4BE17" w14:textId="77777777" w:rsidR="00513B62" w:rsidRPr="00513B62" w:rsidRDefault="00513B62" w:rsidP="00513B62">
      <w:pPr>
        <w:pStyle w:val="ListParagraph"/>
        <w:spacing w:before="240" w:line="480" w:lineRule="exact"/>
        <w:ind w:left="0"/>
        <w:contextualSpacing w:val="0"/>
        <w:rPr>
          <w:rFonts w:ascii="Palatino" w:hAnsi="Palatino"/>
        </w:rPr>
      </w:pPr>
      <w:r w:rsidRPr="00513B62">
        <w:rPr>
          <w:rFonts w:ascii="Palatino" w:hAnsi="Palatino"/>
        </w:rPr>
        <w:t>Trauth, K., Mutschler, B., Jenkins, N. A., Gilbert, D. J., Copeland, N. G., and Klempnauer, K. H. (1994). Mouse A-</w:t>
      </w:r>
      <w:r w:rsidRPr="00513B62">
        <w:rPr>
          <w:rFonts w:ascii="Palatino" w:hAnsi="Palatino"/>
          <w:i/>
        </w:rPr>
        <w:t>myb</w:t>
      </w:r>
      <w:r w:rsidRPr="00513B62">
        <w:rPr>
          <w:rFonts w:ascii="Palatino" w:hAnsi="Palatino"/>
        </w:rPr>
        <w:t xml:space="preserve"> encodes a trans-activator and is expressed in mitotically active cells of the developing central nervous system, adult testis and </w:t>
      </w:r>
      <w:proofErr w:type="gramStart"/>
      <w:r w:rsidRPr="00513B62">
        <w:rPr>
          <w:rFonts w:ascii="Palatino" w:hAnsi="Palatino"/>
        </w:rPr>
        <w:t>B lymphocytes</w:t>
      </w:r>
      <w:proofErr w:type="gramEnd"/>
      <w:r w:rsidRPr="00513B62">
        <w:rPr>
          <w:rFonts w:ascii="Palatino" w:hAnsi="Palatino"/>
        </w:rPr>
        <w:t xml:space="preserve">. </w:t>
      </w:r>
      <w:proofErr w:type="gramStart"/>
      <w:r w:rsidRPr="00513B62">
        <w:rPr>
          <w:rFonts w:ascii="Palatino" w:hAnsi="Palatino"/>
        </w:rPr>
        <w:t xml:space="preserve">EMBO J </w:t>
      </w:r>
      <w:r w:rsidRPr="00513B62">
        <w:rPr>
          <w:rFonts w:ascii="Palatino" w:hAnsi="Palatino"/>
          <w:i/>
        </w:rPr>
        <w:t>13</w:t>
      </w:r>
      <w:r w:rsidRPr="00513B62">
        <w:rPr>
          <w:rFonts w:ascii="Palatino" w:hAnsi="Palatino"/>
        </w:rPr>
        <w:t>, 5994-6005.</w:t>
      </w:r>
      <w:proofErr w:type="gramEnd"/>
    </w:p>
    <w:p w14:paraId="7AED5663" w14:textId="77777777" w:rsidR="00513B62" w:rsidRPr="00513B62" w:rsidRDefault="00513B62" w:rsidP="00513B62">
      <w:pPr>
        <w:pStyle w:val="ListParagraph"/>
        <w:spacing w:before="240" w:line="480" w:lineRule="exact"/>
        <w:ind w:left="0"/>
        <w:contextualSpacing w:val="0"/>
        <w:rPr>
          <w:rFonts w:ascii="Palatino" w:hAnsi="Palatino"/>
        </w:rPr>
      </w:pPr>
      <w:r w:rsidRPr="00513B62">
        <w:rPr>
          <w:rFonts w:ascii="Palatino" w:hAnsi="Palatino"/>
        </w:rPr>
        <w:t xml:space="preserve">Vagin, V. V., Klenov, M. S., Kalmykova, A. I., Stolyarenko, A. D., Kotelnikov, R. N., and Gvozdev, V. A. (2004). The RNA Interference Proteins and Vasa Locus are </w:t>
      </w:r>
      <w:proofErr w:type="gramStart"/>
      <w:r w:rsidRPr="00513B62">
        <w:rPr>
          <w:rFonts w:ascii="Palatino" w:hAnsi="Palatino"/>
        </w:rPr>
        <w:t>Involved</w:t>
      </w:r>
      <w:proofErr w:type="gramEnd"/>
      <w:r w:rsidRPr="00513B62">
        <w:rPr>
          <w:rFonts w:ascii="Palatino" w:hAnsi="Palatino"/>
        </w:rPr>
        <w:t xml:space="preserve"> in the Silencing of Retrotransposons in the Female Germline of </w:t>
      </w:r>
      <w:r w:rsidRPr="00513B62">
        <w:rPr>
          <w:rFonts w:ascii="Palatino" w:hAnsi="Palatino"/>
          <w:i/>
        </w:rPr>
        <w:t>Drosophila melanogaster</w:t>
      </w:r>
      <w:r w:rsidRPr="00513B62">
        <w:rPr>
          <w:rFonts w:ascii="Palatino" w:hAnsi="Palatino"/>
        </w:rPr>
        <w:t xml:space="preserve">. </w:t>
      </w:r>
      <w:proofErr w:type="gramStart"/>
      <w:r w:rsidRPr="00513B62">
        <w:rPr>
          <w:rFonts w:ascii="Palatino" w:hAnsi="Palatino"/>
        </w:rPr>
        <w:t xml:space="preserve">RNA Biology </w:t>
      </w:r>
      <w:r w:rsidRPr="00513B62">
        <w:rPr>
          <w:rFonts w:ascii="Palatino" w:hAnsi="Palatino"/>
          <w:i/>
        </w:rPr>
        <w:t>1</w:t>
      </w:r>
      <w:r w:rsidRPr="00513B62">
        <w:rPr>
          <w:rFonts w:ascii="Palatino" w:hAnsi="Palatino"/>
        </w:rPr>
        <w:t>, 54-58.</w:t>
      </w:r>
      <w:proofErr w:type="gramEnd"/>
    </w:p>
    <w:p w14:paraId="7E181297" w14:textId="77777777" w:rsidR="00513B62" w:rsidRPr="00513B62" w:rsidRDefault="00513B62" w:rsidP="00513B62">
      <w:pPr>
        <w:pStyle w:val="ListParagraph"/>
        <w:spacing w:before="240" w:line="480" w:lineRule="exact"/>
        <w:ind w:left="0"/>
        <w:contextualSpacing w:val="0"/>
        <w:rPr>
          <w:rFonts w:ascii="Palatino" w:hAnsi="Palatino"/>
        </w:rPr>
      </w:pPr>
      <w:proofErr w:type="gramStart"/>
      <w:r w:rsidRPr="00513B62">
        <w:rPr>
          <w:rFonts w:ascii="Palatino" w:hAnsi="Palatino"/>
        </w:rPr>
        <w:t>Vagin, V. V., Sigova, A., Li, C., Seitz, H., Gvozdev, V., and Zamore, P. D. (2006).</w:t>
      </w:r>
      <w:proofErr w:type="gramEnd"/>
      <w:r w:rsidRPr="00513B62">
        <w:rPr>
          <w:rFonts w:ascii="Palatino" w:hAnsi="Palatino"/>
        </w:rPr>
        <w:t xml:space="preserve"> A distinct small RNA pathway silences selfish genetic elements in the germline. </w:t>
      </w:r>
      <w:proofErr w:type="gramStart"/>
      <w:r w:rsidRPr="00513B62">
        <w:rPr>
          <w:rFonts w:ascii="Palatino" w:hAnsi="Palatino"/>
        </w:rPr>
        <w:t xml:space="preserve">Science </w:t>
      </w:r>
      <w:r w:rsidRPr="00513B62">
        <w:rPr>
          <w:rFonts w:ascii="Palatino" w:hAnsi="Palatino"/>
          <w:i/>
        </w:rPr>
        <w:t>313</w:t>
      </w:r>
      <w:r w:rsidRPr="00513B62">
        <w:rPr>
          <w:rFonts w:ascii="Palatino" w:hAnsi="Palatino"/>
        </w:rPr>
        <w:t>, 320-324.</w:t>
      </w:r>
      <w:proofErr w:type="gramEnd"/>
    </w:p>
    <w:p w14:paraId="7C8E2A28" w14:textId="77777777" w:rsidR="00513B62" w:rsidRPr="00513B62" w:rsidRDefault="00513B62" w:rsidP="00513B62">
      <w:pPr>
        <w:pStyle w:val="ListParagraph"/>
        <w:spacing w:before="240" w:line="480" w:lineRule="exact"/>
        <w:ind w:left="0"/>
        <w:contextualSpacing w:val="0"/>
        <w:rPr>
          <w:rFonts w:ascii="Palatino" w:hAnsi="Palatino"/>
        </w:rPr>
      </w:pPr>
      <w:r w:rsidRPr="00513B62">
        <w:rPr>
          <w:rFonts w:ascii="Palatino" w:hAnsi="Palatino"/>
        </w:rPr>
        <w:t xml:space="preserve">Vagin, V. V., Wohlschlegel, J., Qu, J., Jonsson, Z., Huang, X., Chuma, S., Girard, A., Sachidanandam, R., Hannon, G. J., and Aravin, A. A. (2009). Proteomic analysis of murine Piwi proteins reveals a role for arginine methylation in specifying interaction with Tudor family members. </w:t>
      </w:r>
      <w:proofErr w:type="gramStart"/>
      <w:r w:rsidRPr="00513B62">
        <w:rPr>
          <w:rFonts w:ascii="Palatino" w:hAnsi="Palatino"/>
        </w:rPr>
        <w:t xml:space="preserve">Genes Dev </w:t>
      </w:r>
      <w:r w:rsidRPr="00513B62">
        <w:rPr>
          <w:rFonts w:ascii="Palatino" w:hAnsi="Palatino"/>
          <w:i/>
        </w:rPr>
        <w:t>23</w:t>
      </w:r>
      <w:r w:rsidRPr="00513B62">
        <w:rPr>
          <w:rFonts w:ascii="Palatino" w:hAnsi="Palatino"/>
        </w:rPr>
        <w:t>, 1749-1762.</w:t>
      </w:r>
      <w:proofErr w:type="gramEnd"/>
    </w:p>
    <w:p w14:paraId="74F431BF" w14:textId="77777777" w:rsidR="00513B62" w:rsidRPr="00513B62" w:rsidRDefault="00513B62" w:rsidP="00513B62">
      <w:pPr>
        <w:pStyle w:val="ListParagraph"/>
        <w:spacing w:before="240" w:line="480" w:lineRule="exact"/>
        <w:ind w:left="0"/>
        <w:contextualSpacing w:val="0"/>
        <w:rPr>
          <w:rFonts w:ascii="Palatino" w:hAnsi="Palatino"/>
        </w:rPr>
      </w:pPr>
      <w:proofErr w:type="gramStart"/>
      <w:r w:rsidRPr="00513B62">
        <w:rPr>
          <w:rFonts w:ascii="Palatino" w:hAnsi="Palatino"/>
        </w:rPr>
        <w:t>Vasileva, A., Tiedau, D., Firooznia, A., Muller-Reichert, T., and Jessberger, R. (2009).</w:t>
      </w:r>
      <w:proofErr w:type="gramEnd"/>
      <w:r w:rsidRPr="00513B62">
        <w:rPr>
          <w:rFonts w:ascii="Palatino" w:hAnsi="Palatino"/>
        </w:rPr>
        <w:t xml:space="preserve"> Tdrd6 Is Required for Spermiogenesis, Chromatoid Body Architecture, and Regulation of miRNA Expression. Curr Biol </w:t>
      </w:r>
      <w:r w:rsidRPr="00513B62">
        <w:rPr>
          <w:rFonts w:ascii="Palatino" w:hAnsi="Palatino"/>
          <w:i/>
        </w:rPr>
        <w:t>19</w:t>
      </w:r>
      <w:r w:rsidRPr="00513B62">
        <w:rPr>
          <w:rFonts w:ascii="Palatino" w:hAnsi="Palatino"/>
        </w:rPr>
        <w:t>, 630-639.</w:t>
      </w:r>
    </w:p>
    <w:p w14:paraId="572557E8" w14:textId="77777777" w:rsidR="00513B62" w:rsidRPr="00513B62" w:rsidRDefault="00513B62" w:rsidP="00513B62">
      <w:pPr>
        <w:pStyle w:val="ListParagraph"/>
        <w:spacing w:before="240" w:line="480" w:lineRule="exact"/>
        <w:ind w:left="0"/>
        <w:contextualSpacing w:val="0"/>
        <w:rPr>
          <w:rFonts w:ascii="Palatino" w:hAnsi="Palatino"/>
        </w:rPr>
      </w:pPr>
      <w:proofErr w:type="gramStart"/>
      <w:r w:rsidRPr="00513B62">
        <w:rPr>
          <w:rFonts w:ascii="Palatino" w:hAnsi="Palatino"/>
        </w:rPr>
        <w:t>Vourekas, A., Zheng, Q., Alexiou, P., Maragkakis, M., Kirino, Y., Gregory, B. D., and Mourelatos, Z. (2012).</w:t>
      </w:r>
      <w:proofErr w:type="gramEnd"/>
      <w:r w:rsidRPr="00513B62">
        <w:rPr>
          <w:rFonts w:ascii="Palatino" w:hAnsi="Palatino"/>
        </w:rPr>
        <w:t xml:space="preserve"> Mili and Miwi target RNA repertoire reveals piRNA biogenesis and function of Miwi in spermiogenesis. </w:t>
      </w:r>
      <w:proofErr w:type="gramStart"/>
      <w:r w:rsidRPr="00513B62">
        <w:rPr>
          <w:rFonts w:ascii="Palatino" w:hAnsi="Palatino"/>
        </w:rPr>
        <w:t xml:space="preserve">Nat Struct Mol Biol </w:t>
      </w:r>
      <w:r w:rsidRPr="00513B62">
        <w:rPr>
          <w:rFonts w:ascii="Palatino" w:hAnsi="Palatino"/>
          <w:i/>
        </w:rPr>
        <w:t>19</w:t>
      </w:r>
      <w:r w:rsidRPr="00513B62">
        <w:rPr>
          <w:rFonts w:ascii="Palatino" w:hAnsi="Palatino"/>
        </w:rPr>
        <w:t>, 773-781.</w:t>
      </w:r>
      <w:proofErr w:type="gramEnd"/>
    </w:p>
    <w:p w14:paraId="4EAA524C" w14:textId="77777777" w:rsidR="00513B62" w:rsidRPr="00513B62" w:rsidRDefault="00513B62" w:rsidP="00513B62">
      <w:pPr>
        <w:pStyle w:val="ListParagraph"/>
        <w:spacing w:before="240" w:line="480" w:lineRule="exact"/>
        <w:ind w:left="0"/>
        <w:contextualSpacing w:val="0"/>
        <w:rPr>
          <w:rFonts w:ascii="Palatino" w:hAnsi="Palatino"/>
        </w:rPr>
      </w:pPr>
      <w:r w:rsidRPr="00513B62">
        <w:rPr>
          <w:rFonts w:ascii="Palatino" w:hAnsi="Palatino"/>
        </w:rPr>
        <w:t xml:space="preserve">Watanabe, T., Chuma, S., Yamamoto, Y., Kuramochi-Miyagawa, S., Totoki, Y., Toyoda, A., Hoki, Y., Fujiyama, A., Shibata, T., Sado, T., Noce, T., Nakano, T., Nakatsuji, N., Lin, H., and Sasaki, H. (2011). MITOPLD is a mitochondrial protein essential for nuage formation and piRNA biogenesis in the mouse germline. Dev Cell </w:t>
      </w:r>
      <w:r w:rsidRPr="00513B62">
        <w:rPr>
          <w:rFonts w:ascii="Palatino" w:hAnsi="Palatino"/>
          <w:i/>
        </w:rPr>
        <w:t>20</w:t>
      </w:r>
      <w:r w:rsidRPr="00513B62">
        <w:rPr>
          <w:rFonts w:ascii="Palatino" w:hAnsi="Palatino"/>
        </w:rPr>
        <w:t>, 364-375.</w:t>
      </w:r>
    </w:p>
    <w:p w14:paraId="7724007A" w14:textId="77777777" w:rsidR="00513B62" w:rsidRPr="00513B62" w:rsidRDefault="00513B62" w:rsidP="00513B62">
      <w:pPr>
        <w:pStyle w:val="ListParagraph"/>
        <w:spacing w:before="240" w:line="480" w:lineRule="exact"/>
        <w:ind w:left="0"/>
        <w:contextualSpacing w:val="0"/>
        <w:rPr>
          <w:rFonts w:ascii="Palatino" w:hAnsi="Palatino"/>
        </w:rPr>
      </w:pPr>
      <w:r w:rsidRPr="00513B62">
        <w:rPr>
          <w:rFonts w:ascii="Palatino" w:hAnsi="Palatino"/>
        </w:rPr>
        <w:t xml:space="preserve">Weston, K. (1992). </w:t>
      </w:r>
      <w:proofErr w:type="gramStart"/>
      <w:r w:rsidRPr="00513B62">
        <w:rPr>
          <w:rFonts w:ascii="Palatino" w:hAnsi="Palatino"/>
        </w:rPr>
        <w:t>Extension of the DNA binding consensus of the chicken c-Myb and v-Myb proteins.</w:t>
      </w:r>
      <w:proofErr w:type="gramEnd"/>
      <w:r w:rsidRPr="00513B62">
        <w:rPr>
          <w:rFonts w:ascii="Palatino" w:hAnsi="Palatino"/>
        </w:rPr>
        <w:t xml:space="preserve"> </w:t>
      </w:r>
      <w:proofErr w:type="gramStart"/>
      <w:r w:rsidRPr="00513B62">
        <w:rPr>
          <w:rFonts w:ascii="Palatino" w:hAnsi="Palatino"/>
        </w:rPr>
        <w:t xml:space="preserve">Nucleic Acids Res </w:t>
      </w:r>
      <w:r w:rsidRPr="00513B62">
        <w:rPr>
          <w:rFonts w:ascii="Palatino" w:hAnsi="Palatino"/>
          <w:i/>
        </w:rPr>
        <w:t>20</w:t>
      </w:r>
      <w:r w:rsidRPr="00513B62">
        <w:rPr>
          <w:rFonts w:ascii="Palatino" w:hAnsi="Palatino"/>
        </w:rPr>
        <w:t>, 3043-3049.</w:t>
      </w:r>
      <w:proofErr w:type="gramEnd"/>
    </w:p>
    <w:p w14:paraId="3B33447A" w14:textId="77777777" w:rsidR="00513B62" w:rsidRPr="00513B62" w:rsidRDefault="00513B62" w:rsidP="00513B62">
      <w:pPr>
        <w:pStyle w:val="ListParagraph"/>
        <w:spacing w:before="240" w:line="480" w:lineRule="exact"/>
        <w:ind w:left="0"/>
        <w:contextualSpacing w:val="0"/>
        <w:rPr>
          <w:rFonts w:ascii="Palatino" w:hAnsi="Palatino"/>
        </w:rPr>
      </w:pPr>
      <w:r w:rsidRPr="00513B62">
        <w:rPr>
          <w:rFonts w:ascii="Palatino" w:hAnsi="Palatino"/>
        </w:rPr>
        <w:t xml:space="preserve">Yabuta, Y., Ohta, H., Abe, T., Kurimoto, K., Chuma, S., and Saitou, M. (2011). TDRD5 is required for retrotransposon silencing, chromatoid body assembly, and spermiogenesis in mice. </w:t>
      </w:r>
      <w:proofErr w:type="gramStart"/>
      <w:r w:rsidRPr="00513B62">
        <w:rPr>
          <w:rFonts w:ascii="Palatino" w:hAnsi="Palatino"/>
        </w:rPr>
        <w:t xml:space="preserve">J Cell Biol </w:t>
      </w:r>
      <w:r w:rsidRPr="00513B62">
        <w:rPr>
          <w:rFonts w:ascii="Palatino" w:hAnsi="Palatino"/>
          <w:i/>
        </w:rPr>
        <w:t>192</w:t>
      </w:r>
      <w:r w:rsidRPr="00513B62">
        <w:rPr>
          <w:rFonts w:ascii="Palatino" w:hAnsi="Palatino"/>
        </w:rPr>
        <w:t>, 781-795.</w:t>
      </w:r>
      <w:proofErr w:type="gramEnd"/>
    </w:p>
    <w:p w14:paraId="38D6D569" w14:textId="77777777" w:rsidR="00513B62" w:rsidRPr="00513B62" w:rsidRDefault="00513B62" w:rsidP="00513B62">
      <w:pPr>
        <w:pStyle w:val="ListParagraph"/>
        <w:spacing w:before="240" w:line="480" w:lineRule="exact"/>
        <w:ind w:left="0"/>
        <w:contextualSpacing w:val="0"/>
        <w:rPr>
          <w:rFonts w:ascii="Palatino" w:hAnsi="Palatino"/>
        </w:rPr>
      </w:pPr>
      <w:r w:rsidRPr="00513B62">
        <w:rPr>
          <w:rFonts w:ascii="Palatino" w:hAnsi="Palatino"/>
        </w:rPr>
        <w:t xml:space="preserve">Zhang, Y., Liu, T., Meyer, C. A., Eeckhoute, J., Johnson, D. S., Bernstein, B. E., Nusbaum, C., Myers, R. M., Brown, M., Li, W., and Liu, X. S. (2008). </w:t>
      </w:r>
      <w:proofErr w:type="gramStart"/>
      <w:r w:rsidRPr="00513B62">
        <w:rPr>
          <w:rFonts w:ascii="Palatino" w:hAnsi="Palatino"/>
        </w:rPr>
        <w:t>Model-based analysis of ChIP-Seq (MACS).</w:t>
      </w:r>
      <w:proofErr w:type="gramEnd"/>
      <w:r w:rsidRPr="00513B62">
        <w:rPr>
          <w:rFonts w:ascii="Palatino" w:hAnsi="Palatino"/>
        </w:rPr>
        <w:t xml:space="preserve"> </w:t>
      </w:r>
      <w:proofErr w:type="gramStart"/>
      <w:r w:rsidRPr="00513B62">
        <w:rPr>
          <w:rFonts w:ascii="Palatino" w:hAnsi="Palatino"/>
        </w:rPr>
        <w:t xml:space="preserve">Genome Biol </w:t>
      </w:r>
      <w:r w:rsidRPr="00513B62">
        <w:rPr>
          <w:rFonts w:ascii="Palatino" w:hAnsi="Palatino"/>
          <w:i/>
        </w:rPr>
        <w:t>9</w:t>
      </w:r>
      <w:r w:rsidRPr="00513B62">
        <w:rPr>
          <w:rFonts w:ascii="Palatino" w:hAnsi="Palatino"/>
        </w:rPr>
        <w:t>, R137.</w:t>
      </w:r>
      <w:proofErr w:type="gramEnd"/>
    </w:p>
    <w:p w14:paraId="24C5F5DD" w14:textId="77777777" w:rsidR="00513B62" w:rsidRPr="00513B62" w:rsidRDefault="00513B62" w:rsidP="00513B62">
      <w:pPr>
        <w:pStyle w:val="ListParagraph"/>
        <w:spacing w:before="240" w:line="480" w:lineRule="exact"/>
        <w:ind w:left="0"/>
        <w:contextualSpacing w:val="0"/>
        <w:rPr>
          <w:rFonts w:ascii="Palatino" w:hAnsi="Palatino"/>
        </w:rPr>
      </w:pPr>
      <w:r w:rsidRPr="00513B62">
        <w:rPr>
          <w:rFonts w:ascii="Palatino" w:hAnsi="Palatino"/>
        </w:rPr>
        <w:t xml:space="preserve">Zhang, Z., Theurkauf, W. E., Weng, Z., and Zamore, P. D. (2012). Strand-specific libraries for high throughput RNA sequencing (RNA-Seq) prepared without </w:t>
      </w:r>
      <w:proofErr w:type="gramStart"/>
      <w:r w:rsidRPr="00513B62">
        <w:rPr>
          <w:rFonts w:ascii="Palatino" w:hAnsi="Palatino"/>
        </w:rPr>
        <w:t>poly(</w:t>
      </w:r>
      <w:proofErr w:type="gramEnd"/>
      <w:r w:rsidRPr="00513B62">
        <w:rPr>
          <w:rFonts w:ascii="Palatino" w:hAnsi="Palatino"/>
        </w:rPr>
        <w:t xml:space="preserve">A) selection. </w:t>
      </w:r>
      <w:proofErr w:type="gramStart"/>
      <w:r w:rsidRPr="00513B62">
        <w:rPr>
          <w:rFonts w:ascii="Palatino" w:hAnsi="Palatino"/>
        </w:rPr>
        <w:t xml:space="preserve">Silence </w:t>
      </w:r>
      <w:r w:rsidRPr="00513B62">
        <w:rPr>
          <w:rFonts w:ascii="Palatino" w:hAnsi="Palatino"/>
          <w:i/>
        </w:rPr>
        <w:t>3</w:t>
      </w:r>
      <w:r w:rsidRPr="00513B62">
        <w:rPr>
          <w:rFonts w:ascii="Palatino" w:hAnsi="Palatino"/>
        </w:rPr>
        <w:t>, 9.</w:t>
      </w:r>
      <w:proofErr w:type="gramEnd"/>
    </w:p>
    <w:p w14:paraId="5975D528" w14:textId="77777777" w:rsidR="004B0828" w:rsidRDefault="00513B62" w:rsidP="00513B62">
      <w:pPr>
        <w:spacing w:before="240" w:line="480" w:lineRule="exact"/>
        <w:outlineLvl w:val="0"/>
        <w:rPr>
          <w:rFonts w:ascii="Palatino" w:hAnsi="Palatino"/>
          <w:b/>
        </w:rPr>
      </w:pPr>
      <w:r w:rsidRPr="00513B62">
        <w:rPr>
          <w:rFonts w:ascii="Palatino" w:hAnsi="Palatino"/>
        </w:rPr>
        <w:t xml:space="preserve">Zheng, K., and Wang, P. J. (2012). Blockade of Pachytene piRNA Biogenesis Reveals a Novel Requirement for Maintaining Post-Meiotic Germline Genome Integrity. PLoS Genet </w:t>
      </w:r>
      <w:r w:rsidRPr="00513B62">
        <w:rPr>
          <w:rFonts w:ascii="Palatino" w:hAnsi="Palatino"/>
          <w:i/>
        </w:rPr>
        <w:t>8</w:t>
      </w:r>
      <w:r w:rsidRPr="00513B62">
        <w:rPr>
          <w:rFonts w:ascii="Palatino" w:hAnsi="Palatino"/>
        </w:rPr>
        <w:t>, e1003038.</w:t>
      </w:r>
    </w:p>
    <w:p w14:paraId="187F5060" w14:textId="77777777" w:rsidR="00081ECD" w:rsidRPr="000D5B25" w:rsidRDefault="000D5B25" w:rsidP="000D5B25">
      <w:pPr>
        <w:rPr>
          <w:rFonts w:ascii="Palatino" w:hAnsi="Palatino"/>
        </w:rPr>
      </w:pPr>
      <w:r>
        <w:rPr>
          <w:rFonts w:ascii="Palatino" w:hAnsi="Palatino"/>
        </w:rPr>
        <w:br w:type="page"/>
      </w:r>
    </w:p>
    <w:p w14:paraId="673B3B7A" w14:textId="77777777" w:rsidR="00D94BA9" w:rsidRPr="00C06104" w:rsidRDefault="001A7D52" w:rsidP="00D94BA9">
      <w:pPr>
        <w:keepNext/>
        <w:spacing w:line="480" w:lineRule="exact"/>
        <w:rPr>
          <w:rFonts w:ascii="Palatino" w:hAnsi="Palatino"/>
          <w:b/>
        </w:rPr>
      </w:pPr>
      <w:r w:rsidRPr="00C06104">
        <w:rPr>
          <w:rFonts w:ascii="Palatino" w:hAnsi="Palatino"/>
          <w:b/>
        </w:rPr>
        <w:t>FIGURE LE</w:t>
      </w:r>
      <w:r w:rsidR="00D94BA9" w:rsidRPr="00C06104">
        <w:rPr>
          <w:rFonts w:ascii="Palatino" w:hAnsi="Palatino"/>
          <w:b/>
        </w:rPr>
        <w:t>GENDS</w:t>
      </w:r>
    </w:p>
    <w:p w14:paraId="6665B7E5" w14:textId="5720FF99" w:rsidR="009E1583" w:rsidRPr="00A358D9" w:rsidRDefault="009E1583" w:rsidP="009E1583">
      <w:pPr>
        <w:tabs>
          <w:tab w:val="left" w:pos="7020"/>
        </w:tabs>
        <w:spacing w:before="240" w:line="480" w:lineRule="exact"/>
        <w:outlineLvl w:val="0"/>
        <w:rPr>
          <w:rFonts w:ascii="Palatino" w:hAnsi="Palatino"/>
          <w:b/>
        </w:rPr>
      </w:pPr>
      <w:bookmarkStart w:id="42" w:name="OLE_LINK7"/>
      <w:bookmarkStart w:id="43" w:name="OLE_LINK8"/>
      <w:r w:rsidRPr="00A358D9">
        <w:rPr>
          <w:rFonts w:ascii="Palatino" w:hAnsi="Palatino"/>
          <w:b/>
        </w:rPr>
        <w:t xml:space="preserve">Figure 1. </w:t>
      </w:r>
      <w:proofErr w:type="gramStart"/>
      <w:r w:rsidR="00B3463C">
        <w:rPr>
          <w:rFonts w:ascii="Palatino" w:hAnsi="Palatino"/>
          <w:b/>
        </w:rPr>
        <w:t>piRNA</w:t>
      </w:r>
      <w:proofErr w:type="gramEnd"/>
      <w:r w:rsidR="00B3463C">
        <w:rPr>
          <w:rFonts w:ascii="Palatino" w:hAnsi="Palatino"/>
          <w:b/>
        </w:rPr>
        <w:t xml:space="preserve"> Precursor</w:t>
      </w:r>
      <w:r w:rsidR="00AA213D">
        <w:rPr>
          <w:rFonts w:ascii="Palatino" w:hAnsi="Palatino"/>
          <w:b/>
        </w:rPr>
        <w:t>s</w:t>
      </w:r>
      <w:r w:rsidR="00B3463C">
        <w:rPr>
          <w:rFonts w:ascii="Palatino" w:hAnsi="Palatino"/>
          <w:b/>
        </w:rPr>
        <w:t xml:space="preserve"> </w:t>
      </w:r>
      <w:r w:rsidR="00922076" w:rsidRPr="00A358D9">
        <w:rPr>
          <w:rFonts w:ascii="Palatino" w:hAnsi="Palatino"/>
          <w:b/>
        </w:rPr>
        <w:t xml:space="preserve">are RNA </w:t>
      </w:r>
      <w:r w:rsidR="008B44F5">
        <w:rPr>
          <w:rFonts w:ascii="Palatino" w:hAnsi="Palatino" w:cs="Arial"/>
          <w:b/>
        </w:rPr>
        <w:t>P</w:t>
      </w:r>
      <w:r w:rsidR="00922076" w:rsidRPr="00A358D9">
        <w:rPr>
          <w:rFonts w:ascii="Palatino" w:hAnsi="Palatino" w:cs="Arial"/>
          <w:b/>
        </w:rPr>
        <w:t xml:space="preserve">ol II </w:t>
      </w:r>
      <w:r w:rsidR="00922076" w:rsidRPr="00A358D9">
        <w:rPr>
          <w:rFonts w:ascii="Palatino" w:hAnsi="Palatino"/>
          <w:b/>
        </w:rPr>
        <w:t>Transcripts</w:t>
      </w:r>
      <w:bookmarkStart w:id="44" w:name="OLE_LINK9"/>
      <w:bookmarkStart w:id="45" w:name="OLE_LINK10"/>
      <w:bookmarkEnd w:id="42"/>
      <w:bookmarkEnd w:id="43"/>
    </w:p>
    <w:p w14:paraId="674CC0B4" w14:textId="77777777" w:rsidR="00E07B4C" w:rsidRDefault="000D4072" w:rsidP="00E07B4C">
      <w:pPr>
        <w:tabs>
          <w:tab w:val="left" w:pos="7020"/>
        </w:tabs>
        <w:spacing w:before="120" w:line="480" w:lineRule="exact"/>
        <w:outlineLvl w:val="0"/>
        <w:rPr>
          <w:rFonts w:ascii="Palatino" w:hAnsi="Palatino" w:cs="Arial"/>
        </w:rPr>
      </w:pPr>
      <w:r>
        <w:rPr>
          <w:rFonts w:ascii="Palatino" w:hAnsi="Palatino" w:cs="Arial"/>
        </w:rPr>
        <w:t xml:space="preserve">(A) </w:t>
      </w:r>
      <w:r w:rsidR="00922076">
        <w:rPr>
          <w:rFonts w:ascii="Palatino" w:hAnsi="Palatino" w:cs="Arial"/>
        </w:rPr>
        <w:t xml:space="preserve">Strategy to </w:t>
      </w:r>
      <w:r w:rsidR="00BF4E40">
        <w:rPr>
          <w:rFonts w:ascii="Palatino" w:hAnsi="Palatino" w:cs="Arial"/>
        </w:rPr>
        <w:t>a</w:t>
      </w:r>
      <w:r w:rsidR="00922076">
        <w:rPr>
          <w:rFonts w:ascii="Palatino" w:hAnsi="Palatino" w:cs="Arial"/>
        </w:rPr>
        <w:t>ssembl</w:t>
      </w:r>
      <w:r w:rsidR="00BF4E40">
        <w:rPr>
          <w:rFonts w:ascii="Palatino" w:hAnsi="Palatino" w:cs="Arial"/>
        </w:rPr>
        <w:t>e</w:t>
      </w:r>
      <w:r w:rsidR="00922076">
        <w:rPr>
          <w:rFonts w:ascii="Palatino" w:hAnsi="Palatino" w:cs="Arial"/>
        </w:rPr>
        <w:t xml:space="preserve"> the </w:t>
      </w:r>
      <w:r w:rsidR="00BF4E40">
        <w:rPr>
          <w:rFonts w:ascii="Palatino" w:hAnsi="Palatino" w:cs="Arial"/>
        </w:rPr>
        <w:t>m</w:t>
      </w:r>
      <w:r w:rsidR="00922076">
        <w:rPr>
          <w:rFonts w:ascii="Palatino" w:hAnsi="Palatino" w:cs="Arial"/>
        </w:rPr>
        <w:t xml:space="preserve">ouse </w:t>
      </w:r>
      <w:r w:rsidR="00BF4E40">
        <w:rPr>
          <w:rFonts w:ascii="Palatino" w:hAnsi="Palatino" w:cs="Arial"/>
        </w:rPr>
        <w:t>t</w:t>
      </w:r>
      <w:r w:rsidR="00922076">
        <w:rPr>
          <w:rFonts w:ascii="Palatino" w:hAnsi="Palatino" w:cs="Arial"/>
        </w:rPr>
        <w:t xml:space="preserve">estis </w:t>
      </w:r>
      <w:r w:rsidR="00BF4E40">
        <w:rPr>
          <w:rFonts w:ascii="Palatino" w:hAnsi="Palatino" w:cs="Arial"/>
        </w:rPr>
        <w:t>t</w:t>
      </w:r>
      <w:r w:rsidR="00922076">
        <w:rPr>
          <w:rFonts w:ascii="Palatino" w:hAnsi="Palatino" w:cs="Arial"/>
        </w:rPr>
        <w:t>ranscriptome</w:t>
      </w:r>
      <w:r w:rsidR="00BF4E40">
        <w:rPr>
          <w:rFonts w:ascii="Palatino" w:hAnsi="Palatino" w:cs="Arial"/>
        </w:rPr>
        <w:t xml:space="preserve">. </w:t>
      </w:r>
      <w:r w:rsidR="009E1583" w:rsidRPr="00A358D9">
        <w:rPr>
          <w:rFonts w:ascii="Palatino" w:hAnsi="Palatino" w:cs="Arial"/>
        </w:rPr>
        <w:t>Round-corner rectangles</w:t>
      </w:r>
      <w:r w:rsidR="000F5BF2">
        <w:rPr>
          <w:rFonts w:ascii="Palatino" w:hAnsi="Palatino" w:cs="Arial"/>
        </w:rPr>
        <w:t>,</w:t>
      </w:r>
      <w:r w:rsidR="009E1583" w:rsidRPr="00A358D9">
        <w:rPr>
          <w:rFonts w:ascii="Palatino" w:hAnsi="Palatino" w:cs="Arial"/>
        </w:rPr>
        <w:t xml:space="preserve"> input or output data</w:t>
      </w:r>
      <w:proofErr w:type="gramStart"/>
      <w:r w:rsidR="00E07B4C">
        <w:rPr>
          <w:rFonts w:ascii="Palatino" w:hAnsi="Palatino" w:cs="Arial"/>
        </w:rPr>
        <w:t>;</w:t>
      </w:r>
      <w:proofErr w:type="gramEnd"/>
      <w:r w:rsidR="00E07B4C">
        <w:rPr>
          <w:rFonts w:ascii="Palatino" w:hAnsi="Palatino" w:cs="Arial"/>
        </w:rPr>
        <w:t xml:space="preserve"> rectangles</w:t>
      </w:r>
      <w:r w:rsidR="000F5BF2">
        <w:rPr>
          <w:rFonts w:ascii="Palatino" w:hAnsi="Palatino" w:cs="Arial"/>
        </w:rPr>
        <w:t>,</w:t>
      </w:r>
      <w:r w:rsidR="00E07B4C">
        <w:rPr>
          <w:rFonts w:ascii="Palatino" w:hAnsi="Palatino" w:cs="Arial"/>
        </w:rPr>
        <w:t xml:space="preserve"> processes. Decisions are shown without boxing.</w:t>
      </w:r>
    </w:p>
    <w:p w14:paraId="0689A48B" w14:textId="74235575" w:rsidR="000D4072" w:rsidRDefault="000D4072" w:rsidP="00E07B4C">
      <w:pPr>
        <w:tabs>
          <w:tab w:val="left" w:pos="7020"/>
        </w:tabs>
        <w:spacing w:before="120" w:line="480" w:lineRule="exact"/>
        <w:outlineLvl w:val="0"/>
        <w:rPr>
          <w:rFonts w:ascii="Palatino" w:hAnsi="Palatino" w:cs="Arial"/>
        </w:rPr>
      </w:pPr>
      <w:r>
        <w:rPr>
          <w:rFonts w:ascii="Palatino" w:hAnsi="Palatino" w:cs="Arial"/>
        </w:rPr>
        <w:t xml:space="preserve">(B) </w:t>
      </w:r>
      <w:r w:rsidR="00BF4E40" w:rsidRPr="00A358D9">
        <w:rPr>
          <w:rFonts w:ascii="Palatino" w:hAnsi="Palatino" w:cs="Arial"/>
        </w:rPr>
        <w:t>Aggreg</w:t>
      </w:r>
      <w:r w:rsidR="003B110E">
        <w:rPr>
          <w:rFonts w:ascii="Palatino" w:hAnsi="Palatino" w:cs="Arial"/>
        </w:rPr>
        <w:t>ated</w:t>
      </w:r>
      <w:r w:rsidR="00BF4E40" w:rsidRPr="00A358D9">
        <w:rPr>
          <w:rFonts w:ascii="Palatino" w:hAnsi="Palatino" w:cs="Arial"/>
        </w:rPr>
        <w:t xml:space="preserve"> </w:t>
      </w:r>
      <w:r w:rsidR="003B110E">
        <w:rPr>
          <w:rFonts w:ascii="Palatino" w:hAnsi="Palatino" w:cs="Arial"/>
        </w:rPr>
        <w:t>data</w:t>
      </w:r>
      <w:r w:rsidR="00BF4E40" w:rsidRPr="00A358D9">
        <w:rPr>
          <w:rFonts w:ascii="Palatino" w:hAnsi="Palatino" w:cs="Arial"/>
        </w:rPr>
        <w:t xml:space="preserve"> for piRNA-producing transcripts</w:t>
      </w:r>
      <w:r w:rsidR="00611EEB">
        <w:rPr>
          <w:rFonts w:ascii="Palatino" w:hAnsi="Palatino" w:cs="Arial"/>
        </w:rPr>
        <w:t xml:space="preserve"> </w:t>
      </w:r>
      <w:r w:rsidR="000F5BF2">
        <w:rPr>
          <w:rFonts w:ascii="Palatino" w:hAnsi="Palatino" w:cs="Arial"/>
        </w:rPr>
        <w:t>(</w:t>
      </w:r>
      <w:r w:rsidR="00611EEB">
        <w:rPr>
          <w:rFonts w:ascii="Palatino" w:hAnsi="Palatino" w:cs="Arial"/>
        </w:rPr>
        <w:t>5% trimmed mean</w:t>
      </w:r>
      <w:r w:rsidR="000F5BF2">
        <w:rPr>
          <w:rFonts w:ascii="Palatino" w:hAnsi="Palatino" w:cs="Arial"/>
        </w:rPr>
        <w:t>)</w:t>
      </w:r>
      <w:r w:rsidR="00BF4E40" w:rsidRPr="00A358D9">
        <w:rPr>
          <w:rFonts w:ascii="Palatino" w:hAnsi="Palatino" w:cs="Arial"/>
        </w:rPr>
        <w:t xml:space="preserve">. </w:t>
      </w:r>
      <w:ins w:id="46" w:author="Xin Li" w:date="2013-02-03T11:51:00Z">
        <w:r w:rsidR="00D04FC5">
          <w:rPr>
            <w:rFonts w:ascii="Palatino" w:hAnsi="Palatino" w:cs="Arial"/>
          </w:rPr>
          <w:t>&gt;23nt o</w:t>
        </w:r>
      </w:ins>
      <w:del w:id="47" w:author="Xin Li" w:date="2013-02-03T11:51:00Z">
        <w:r w:rsidR="00BF4E40" w:rsidRPr="00A358D9" w:rsidDel="00D04FC5">
          <w:rPr>
            <w:rFonts w:ascii="Palatino" w:hAnsi="Palatino" w:cs="Arial"/>
          </w:rPr>
          <w:delText>O</w:delText>
        </w:r>
      </w:del>
      <w:r w:rsidR="00BF4E40" w:rsidRPr="00A358D9">
        <w:rPr>
          <w:rFonts w:ascii="Palatino" w:hAnsi="Palatino" w:cs="Arial"/>
        </w:rPr>
        <w:t xml:space="preserve">xidized small RNA sequencing was used to detect piRNAs; </w:t>
      </w:r>
      <w:r w:rsidR="00B3463C">
        <w:rPr>
          <w:rFonts w:ascii="Palatino" w:hAnsi="Palatino" w:cs="Arial"/>
        </w:rPr>
        <w:t xml:space="preserve">transcript abundance was measured using </w:t>
      </w:r>
      <w:r w:rsidR="002D38A7">
        <w:rPr>
          <w:rFonts w:ascii="Palatino" w:hAnsi="Palatino" w:cs="Arial"/>
        </w:rPr>
        <w:t xml:space="preserve">total </w:t>
      </w:r>
      <w:r w:rsidR="00BF4E40" w:rsidRPr="00A358D9">
        <w:rPr>
          <w:rFonts w:ascii="Palatino" w:hAnsi="Palatino" w:cs="Arial"/>
        </w:rPr>
        <w:t>RNA depleted of rRNA</w:t>
      </w:r>
      <w:r w:rsidR="007911C2">
        <w:rPr>
          <w:rFonts w:ascii="Palatino" w:hAnsi="Palatino" w:cs="Arial"/>
        </w:rPr>
        <w:t xml:space="preserve"> (</w:t>
      </w:r>
      <w:r w:rsidR="00BF4E40" w:rsidRPr="00A358D9">
        <w:rPr>
          <w:rFonts w:ascii="Palatino" w:hAnsi="Palatino" w:cs="Arial"/>
        </w:rPr>
        <w:t>RNA-</w:t>
      </w:r>
      <w:r w:rsidR="00895358">
        <w:rPr>
          <w:rFonts w:ascii="Palatino" w:hAnsi="Palatino" w:cs="Arial"/>
        </w:rPr>
        <w:t>seq</w:t>
      </w:r>
      <w:r w:rsidR="00BF4E40" w:rsidRPr="00A358D9">
        <w:rPr>
          <w:rFonts w:ascii="Palatino" w:hAnsi="Palatino" w:cs="Arial"/>
        </w:rPr>
        <w:t>)</w:t>
      </w:r>
      <w:r w:rsidR="007911C2">
        <w:rPr>
          <w:rFonts w:ascii="Palatino" w:hAnsi="Palatino" w:cs="Arial"/>
        </w:rPr>
        <w:t>.</w:t>
      </w:r>
      <w:r w:rsidR="00BF4E40">
        <w:rPr>
          <w:rFonts w:ascii="Palatino" w:hAnsi="Palatino" w:cs="Arial"/>
        </w:rPr>
        <w:t xml:space="preserve"> RNA pol III </w:t>
      </w:r>
      <w:r w:rsidR="007911C2">
        <w:rPr>
          <w:rFonts w:ascii="Palatino" w:hAnsi="Palatino" w:cs="Arial"/>
        </w:rPr>
        <w:t xml:space="preserve">data was from </w:t>
      </w:r>
      <w:r w:rsidR="0072042F" w:rsidRPr="00AB6CE7">
        <w:rPr>
          <w:rFonts w:ascii="Palatino" w:hAnsi="Palatino"/>
        </w:rPr>
        <w:t>SRA001030</w:t>
      </w:r>
      <w:r w:rsidR="00BF4E40">
        <w:rPr>
          <w:rFonts w:ascii="Palatino" w:hAnsi="Palatino" w:cs="Arial"/>
        </w:rPr>
        <w:t>.</w:t>
      </w:r>
      <w:r w:rsidR="00BF4E40" w:rsidRPr="00A358D9">
        <w:rPr>
          <w:rFonts w:ascii="Palatino" w:hAnsi="Palatino" w:cs="Arial"/>
        </w:rPr>
        <w:t xml:space="preserve"> Dotted lines show the transcriptional start site (Start) and site of polyadenylation (End).</w:t>
      </w:r>
    </w:p>
    <w:p w14:paraId="697A123B" w14:textId="5585D393" w:rsidR="009E1583" w:rsidRPr="00A358D9" w:rsidRDefault="009E1583" w:rsidP="00E64044">
      <w:pPr>
        <w:tabs>
          <w:tab w:val="left" w:pos="7020"/>
        </w:tabs>
        <w:spacing w:before="120" w:line="480" w:lineRule="exact"/>
        <w:outlineLvl w:val="0"/>
        <w:rPr>
          <w:rFonts w:ascii="Palatino" w:hAnsi="Palatino" w:cs="Arial"/>
          <w:b/>
        </w:rPr>
      </w:pPr>
      <w:r w:rsidRPr="00A358D9">
        <w:rPr>
          <w:rFonts w:ascii="Palatino" w:hAnsi="Palatino" w:cs="Arial"/>
        </w:rPr>
        <w:t>See also Figure S1 and Table S1.</w:t>
      </w:r>
    </w:p>
    <w:bookmarkEnd w:id="44"/>
    <w:bookmarkEnd w:id="45"/>
    <w:p w14:paraId="0B1A41F2" w14:textId="0A129821" w:rsidR="00D94BA9" w:rsidRPr="00C06104" w:rsidRDefault="00D94BA9" w:rsidP="00D94BA9">
      <w:pPr>
        <w:pStyle w:val="ListParagraph"/>
        <w:keepNext/>
        <w:spacing w:before="360" w:line="480" w:lineRule="exact"/>
        <w:ind w:left="0"/>
        <w:contextualSpacing w:val="0"/>
        <w:rPr>
          <w:rFonts w:ascii="Palatino" w:hAnsi="Palatino" w:cs="Arial"/>
          <w:szCs w:val="20"/>
        </w:rPr>
      </w:pPr>
      <w:r w:rsidRPr="00C06104">
        <w:rPr>
          <w:rFonts w:ascii="Palatino" w:hAnsi="Palatino" w:cs="Arial"/>
          <w:b/>
          <w:szCs w:val="20"/>
        </w:rPr>
        <w:t xml:space="preserve">Figure </w:t>
      </w:r>
      <w:r w:rsidR="005B23EA">
        <w:rPr>
          <w:rFonts w:ascii="Palatino" w:hAnsi="Palatino" w:cs="Arial"/>
          <w:b/>
          <w:szCs w:val="20"/>
        </w:rPr>
        <w:t>2</w:t>
      </w:r>
      <w:r w:rsidRPr="00C06104">
        <w:rPr>
          <w:rFonts w:ascii="Palatino" w:hAnsi="Palatino" w:cs="Arial"/>
          <w:b/>
          <w:szCs w:val="20"/>
        </w:rPr>
        <w:t>. Three Classes of piRNA-Generating Loci</w:t>
      </w:r>
    </w:p>
    <w:p w14:paraId="09609298" w14:textId="6FAFF6B3" w:rsidR="00265B6B" w:rsidRPr="00D04FC5" w:rsidRDefault="00265B6B" w:rsidP="00D04FC5">
      <w:pPr>
        <w:pStyle w:val="ListParagraph"/>
        <w:spacing w:before="240" w:line="480" w:lineRule="exact"/>
        <w:ind w:left="0"/>
        <w:contextualSpacing w:val="0"/>
        <w:rPr>
          <w:rFonts w:ascii="Palatino" w:hAnsi="Palatino" w:cs="Arial"/>
          <w:szCs w:val="20"/>
          <w:rPrChange w:id="48" w:author="Xin Li" w:date="2013-02-03T11:53:00Z">
            <w:rPr>
              <w:rFonts w:ascii="Palatino" w:hAnsi="Palatino" w:cs="Arial"/>
              <w:color w:val="000000" w:themeColor="text1"/>
              <w:szCs w:val="22"/>
            </w:rPr>
          </w:rPrChange>
        </w:rPr>
        <w:pPrChange w:id="49" w:author="Xin Li" w:date="2013-02-03T11:53:00Z">
          <w:pPr>
            <w:pStyle w:val="ListParagraph"/>
            <w:spacing w:before="120" w:line="480" w:lineRule="exact"/>
            <w:ind w:left="0"/>
            <w:contextualSpacing w:val="0"/>
          </w:pPr>
        </w:pPrChange>
      </w:pPr>
      <w:r w:rsidRPr="00C06104">
        <w:rPr>
          <w:rFonts w:ascii="Palatino" w:hAnsi="Palatino" w:cs="Arial"/>
          <w:szCs w:val="20"/>
        </w:rPr>
        <w:t xml:space="preserve"> (</w:t>
      </w:r>
      <w:r>
        <w:rPr>
          <w:rFonts w:ascii="Palatino" w:hAnsi="Palatino" w:cs="Arial"/>
          <w:szCs w:val="20"/>
        </w:rPr>
        <w:t>A</w:t>
      </w:r>
      <w:r w:rsidRPr="00C06104">
        <w:rPr>
          <w:rFonts w:ascii="Palatino" w:hAnsi="Palatino" w:cs="Arial"/>
          <w:szCs w:val="20"/>
        </w:rPr>
        <w:t xml:space="preserve">) </w:t>
      </w:r>
      <w:r w:rsidRPr="00C06104">
        <w:rPr>
          <w:rFonts w:ascii="Palatino" w:hAnsi="Palatino" w:cs="Arial"/>
          <w:color w:val="000000" w:themeColor="text1"/>
          <w:szCs w:val="22"/>
        </w:rPr>
        <w:t xml:space="preserve">Normalized piRNA density (rpkm) for each </w:t>
      </w:r>
      <w:r w:rsidR="008A3E5B">
        <w:rPr>
          <w:rFonts w:ascii="Palatino" w:hAnsi="Palatino" w:cs="Arial"/>
          <w:color w:val="000000" w:themeColor="text1"/>
          <w:szCs w:val="22"/>
        </w:rPr>
        <w:t xml:space="preserve">piRNA-producing </w:t>
      </w:r>
      <w:r w:rsidR="00011F10">
        <w:rPr>
          <w:rFonts w:ascii="Palatino" w:hAnsi="Palatino" w:cs="Arial"/>
          <w:color w:val="000000" w:themeColor="text1"/>
          <w:szCs w:val="22"/>
        </w:rPr>
        <w:t>gene</w:t>
      </w:r>
      <w:r w:rsidRPr="00C06104">
        <w:rPr>
          <w:rFonts w:ascii="Palatino" w:hAnsi="Palatino" w:cs="Arial"/>
          <w:color w:val="000000" w:themeColor="text1"/>
          <w:szCs w:val="22"/>
        </w:rPr>
        <w:t xml:space="preserve"> is shown as a heat map </w:t>
      </w:r>
      <w:r w:rsidRPr="00C06104">
        <w:rPr>
          <w:rFonts w:ascii="Palatino" w:hAnsi="Palatino"/>
        </w:rPr>
        <w:t xml:space="preserve">across </w:t>
      </w:r>
      <w:r w:rsidRPr="00C06104">
        <w:rPr>
          <w:rFonts w:ascii="Palatino" w:hAnsi="Palatino" w:cs="Arial"/>
          <w:color w:val="000000" w:themeColor="text1"/>
          <w:szCs w:val="22"/>
        </w:rPr>
        <w:t xml:space="preserve">the developmental stages. Hierarchical clustering divided the </w:t>
      </w:r>
      <w:r w:rsidR="00011F10">
        <w:rPr>
          <w:rFonts w:ascii="Palatino" w:hAnsi="Palatino" w:cs="Arial"/>
          <w:color w:val="000000" w:themeColor="text1"/>
          <w:szCs w:val="22"/>
        </w:rPr>
        <w:t>gene</w:t>
      </w:r>
      <w:r w:rsidR="00C2766E">
        <w:rPr>
          <w:rFonts w:ascii="Palatino" w:hAnsi="Palatino" w:cs="Arial"/>
          <w:color w:val="000000" w:themeColor="text1"/>
          <w:szCs w:val="22"/>
        </w:rPr>
        <w:t>s into three classes</w:t>
      </w:r>
      <w:r w:rsidRPr="00C06104">
        <w:rPr>
          <w:rFonts w:ascii="Palatino" w:hAnsi="Palatino" w:cs="Arial"/>
          <w:color w:val="000000" w:themeColor="text1"/>
          <w:szCs w:val="22"/>
        </w:rPr>
        <w:t>.</w:t>
      </w:r>
      <w:ins w:id="50" w:author="Xin Li" w:date="2013-02-03T11:53:00Z">
        <w:r w:rsidR="00D04FC5" w:rsidRPr="00D04FC5">
          <w:rPr>
            <w:rFonts w:ascii="Palatino" w:hAnsi="Palatino" w:cs="Arial"/>
            <w:szCs w:val="22"/>
          </w:rPr>
          <w:t xml:space="preserve"> </w:t>
        </w:r>
        <w:r w:rsidR="00D04FC5">
          <w:rPr>
            <w:rFonts w:ascii="Palatino" w:hAnsi="Palatino" w:cs="Arial"/>
            <w:szCs w:val="22"/>
          </w:rPr>
          <w:t>Arrowheads mark seven</w:t>
        </w:r>
        <w:r w:rsidR="00D04FC5" w:rsidRPr="00B929C2">
          <w:rPr>
            <w:rFonts w:ascii="Palatino" w:hAnsi="Palatino" w:cs="Arial"/>
            <w:szCs w:val="22"/>
          </w:rPr>
          <w:t xml:space="preserve"> pachytene piRNA genes that were not classified as pachytene according to the change in abundance of their transcripts from 10.5 to 17.5 dpp.</w:t>
        </w:r>
      </w:ins>
    </w:p>
    <w:p w14:paraId="58E4951A" w14:textId="4E287F53" w:rsidR="00D94BA9" w:rsidRPr="00C06104" w:rsidRDefault="00D94BA9" w:rsidP="00E64044">
      <w:pPr>
        <w:pStyle w:val="ListParagraph"/>
        <w:spacing w:before="120" w:line="480" w:lineRule="exact"/>
        <w:ind w:left="0"/>
        <w:contextualSpacing w:val="0"/>
        <w:rPr>
          <w:rFonts w:ascii="Palatino" w:hAnsi="Palatino" w:cs="Arial"/>
          <w:szCs w:val="20"/>
        </w:rPr>
      </w:pPr>
      <w:r w:rsidRPr="00C06104">
        <w:rPr>
          <w:rFonts w:ascii="Palatino" w:hAnsi="Palatino" w:cs="Arial"/>
          <w:szCs w:val="20"/>
        </w:rPr>
        <w:t>(</w:t>
      </w:r>
      <w:r w:rsidR="00265B6B">
        <w:rPr>
          <w:rFonts w:ascii="Palatino" w:hAnsi="Palatino" w:cs="Arial"/>
          <w:szCs w:val="20"/>
        </w:rPr>
        <w:t>B</w:t>
      </w:r>
      <w:r w:rsidRPr="00C06104">
        <w:rPr>
          <w:rFonts w:ascii="Palatino" w:hAnsi="Palatino" w:cs="Arial"/>
          <w:szCs w:val="20"/>
        </w:rPr>
        <w:t xml:space="preserve">) Top, box plots present piRNA density per </w:t>
      </w:r>
      <w:r w:rsidR="00011F10">
        <w:rPr>
          <w:rFonts w:ascii="Palatino" w:hAnsi="Palatino" w:cs="Arial"/>
          <w:szCs w:val="20"/>
        </w:rPr>
        <w:t>gene</w:t>
      </w:r>
      <w:r w:rsidRPr="00C06104">
        <w:rPr>
          <w:rFonts w:ascii="Palatino" w:hAnsi="Palatino" w:cs="Arial"/>
          <w:szCs w:val="20"/>
        </w:rPr>
        <w:t xml:space="preserve"> as spermatogenesis progresses (here and elsewhere, pre-pachytene in yellow and</w:t>
      </w:r>
      <w:r w:rsidR="0057657C">
        <w:rPr>
          <w:rFonts w:ascii="Palatino" w:hAnsi="Palatino" w:cs="Arial"/>
          <w:szCs w:val="20"/>
        </w:rPr>
        <w:t xml:space="preserve"> pachytene in purple). Middle, </w:t>
      </w:r>
      <w:proofErr w:type="gramStart"/>
      <w:r w:rsidRPr="00C06104">
        <w:rPr>
          <w:rFonts w:ascii="Palatino" w:hAnsi="Palatino" w:cs="Arial"/>
          <w:szCs w:val="20"/>
        </w:rPr>
        <w:t xml:space="preserve">expression of </w:t>
      </w:r>
      <w:r w:rsidRPr="00C06104">
        <w:rPr>
          <w:rFonts w:ascii="Palatino" w:hAnsi="Palatino" w:cs="Arial"/>
          <w:i/>
          <w:szCs w:val="20"/>
        </w:rPr>
        <w:t>A-Myb</w:t>
      </w:r>
      <w:r w:rsidR="00E26D49">
        <w:rPr>
          <w:rFonts w:ascii="Palatino" w:hAnsi="Palatino" w:cs="Arial"/>
          <w:szCs w:val="20"/>
        </w:rPr>
        <w:t xml:space="preserve">, </w:t>
      </w:r>
      <w:r w:rsidR="00E26D49">
        <w:rPr>
          <w:rFonts w:ascii="Palatino" w:hAnsi="Palatino" w:cs="Arial"/>
          <w:i/>
          <w:szCs w:val="20"/>
        </w:rPr>
        <w:t>B-Myb</w:t>
      </w:r>
      <w:r w:rsidR="00E26D49" w:rsidRPr="00E26D49">
        <w:rPr>
          <w:rFonts w:ascii="Palatino" w:hAnsi="Palatino" w:cs="Arial"/>
          <w:szCs w:val="20"/>
        </w:rPr>
        <w:t>,</w:t>
      </w:r>
      <w:r w:rsidR="00E26D49">
        <w:rPr>
          <w:rFonts w:ascii="Palatino" w:hAnsi="Palatino" w:cs="Arial"/>
          <w:szCs w:val="20"/>
        </w:rPr>
        <w:t xml:space="preserve"> </w:t>
      </w:r>
      <w:r w:rsidR="00E26D49" w:rsidRPr="00C06104">
        <w:rPr>
          <w:rFonts w:ascii="Palatino" w:hAnsi="Palatino" w:cs="Arial"/>
          <w:i/>
          <w:szCs w:val="20"/>
        </w:rPr>
        <w:t>Mili</w:t>
      </w:r>
      <w:r w:rsidR="00E26D49" w:rsidRPr="00C06104">
        <w:rPr>
          <w:rFonts w:ascii="Palatino" w:hAnsi="Palatino" w:cs="Arial"/>
          <w:szCs w:val="20"/>
        </w:rPr>
        <w:t xml:space="preserve">, </w:t>
      </w:r>
      <w:r w:rsidR="00E26D49">
        <w:rPr>
          <w:rFonts w:ascii="Palatino" w:hAnsi="Palatino" w:cs="Arial"/>
          <w:szCs w:val="20"/>
        </w:rPr>
        <w:t xml:space="preserve">and </w:t>
      </w:r>
      <w:r w:rsidR="00E26D49" w:rsidRPr="00C06104">
        <w:rPr>
          <w:rFonts w:ascii="Palatino" w:hAnsi="Palatino" w:cs="Arial"/>
          <w:i/>
          <w:szCs w:val="20"/>
        </w:rPr>
        <w:t>Miwi</w:t>
      </w:r>
      <w:r w:rsidRPr="00C06104">
        <w:rPr>
          <w:rFonts w:ascii="Palatino" w:hAnsi="Palatino" w:cs="Arial"/>
          <w:szCs w:val="20"/>
        </w:rPr>
        <w:t xml:space="preserve"> was measured by RNA-</w:t>
      </w:r>
      <w:r w:rsidR="00895358">
        <w:rPr>
          <w:rFonts w:ascii="Palatino" w:hAnsi="Palatino" w:cs="Arial"/>
          <w:szCs w:val="20"/>
        </w:rPr>
        <w:t>seq</w:t>
      </w:r>
      <w:r w:rsidRPr="00C06104">
        <w:rPr>
          <w:rFonts w:ascii="Palatino" w:hAnsi="Palatino" w:cs="Arial"/>
          <w:szCs w:val="20"/>
        </w:rPr>
        <w:t>. Bottom</w:t>
      </w:r>
      <w:proofErr w:type="gramEnd"/>
      <w:r w:rsidRPr="00C06104">
        <w:rPr>
          <w:rFonts w:ascii="Palatino" w:hAnsi="Palatino" w:cs="Arial"/>
          <w:szCs w:val="20"/>
        </w:rPr>
        <w:t xml:space="preserve">, box plots present piRNA </w:t>
      </w:r>
      <w:r w:rsidR="00527592">
        <w:rPr>
          <w:rFonts w:ascii="Palatino" w:hAnsi="Palatino" w:cs="Arial"/>
          <w:szCs w:val="20"/>
        </w:rPr>
        <w:t>precursor</w:t>
      </w:r>
      <w:r w:rsidRPr="00C06104">
        <w:rPr>
          <w:rFonts w:ascii="Palatino" w:hAnsi="Palatino" w:cs="Arial"/>
          <w:szCs w:val="20"/>
        </w:rPr>
        <w:t xml:space="preserve"> expression</w:t>
      </w:r>
      <w:r w:rsidR="0012608D">
        <w:rPr>
          <w:rFonts w:ascii="Palatino" w:hAnsi="Palatino" w:cs="Arial"/>
          <w:szCs w:val="20"/>
        </w:rPr>
        <w:t xml:space="preserve"> per gene</w:t>
      </w:r>
      <w:r w:rsidR="00055502">
        <w:rPr>
          <w:rFonts w:ascii="Palatino" w:hAnsi="Palatino" w:cs="Arial"/>
          <w:szCs w:val="20"/>
        </w:rPr>
        <w:t>,</w:t>
      </w:r>
      <w:r w:rsidR="0083034E" w:rsidRPr="00C06104">
        <w:rPr>
          <w:rFonts w:ascii="Palatino" w:hAnsi="Palatino" w:cs="Arial"/>
          <w:szCs w:val="20"/>
        </w:rPr>
        <w:t xml:space="preserve"> measured by RNA-</w:t>
      </w:r>
      <w:r w:rsidR="00895358">
        <w:rPr>
          <w:rFonts w:ascii="Palatino" w:hAnsi="Palatino" w:cs="Arial"/>
          <w:szCs w:val="20"/>
        </w:rPr>
        <w:t>seq</w:t>
      </w:r>
      <w:r w:rsidR="00055502">
        <w:rPr>
          <w:rFonts w:ascii="Palatino" w:hAnsi="Palatino" w:cs="Arial"/>
          <w:szCs w:val="20"/>
        </w:rPr>
        <w:t>,</w:t>
      </w:r>
      <w:r w:rsidR="00A53D35">
        <w:rPr>
          <w:rFonts w:ascii="Palatino" w:hAnsi="Palatino" w:cs="Arial"/>
          <w:szCs w:val="20"/>
        </w:rPr>
        <w:t xml:space="preserve"> from 10.5 to 20.5 dpp</w:t>
      </w:r>
      <w:r w:rsidRPr="00C06104">
        <w:rPr>
          <w:rFonts w:ascii="Palatino" w:hAnsi="Palatino" w:cs="Arial"/>
          <w:szCs w:val="20"/>
        </w:rPr>
        <w:t>.</w:t>
      </w:r>
    </w:p>
    <w:p w14:paraId="5438F603" w14:textId="77777777" w:rsidR="00D94BA9" w:rsidRPr="00C06104" w:rsidRDefault="00D94BA9" w:rsidP="00E64044">
      <w:pPr>
        <w:pStyle w:val="ListParagraph"/>
        <w:spacing w:before="120" w:line="480" w:lineRule="exact"/>
        <w:ind w:left="0"/>
        <w:contextualSpacing w:val="0"/>
        <w:rPr>
          <w:rFonts w:ascii="Palatino" w:hAnsi="Palatino" w:cs="Arial"/>
          <w:b/>
          <w:szCs w:val="20"/>
        </w:rPr>
      </w:pPr>
      <w:r w:rsidRPr="00C06104">
        <w:rPr>
          <w:rFonts w:ascii="Palatino" w:hAnsi="Palatino" w:cs="Arial"/>
          <w:szCs w:val="20"/>
        </w:rPr>
        <w:t>See also Figure S</w:t>
      </w:r>
      <w:r w:rsidR="005B23EA">
        <w:rPr>
          <w:rFonts w:ascii="Palatino" w:hAnsi="Palatino" w:cs="Arial"/>
          <w:szCs w:val="20"/>
        </w:rPr>
        <w:t>2</w:t>
      </w:r>
      <w:r w:rsidR="003F07AF">
        <w:rPr>
          <w:rFonts w:ascii="Palatino" w:hAnsi="Palatino" w:cs="Arial"/>
          <w:szCs w:val="20"/>
        </w:rPr>
        <w:t xml:space="preserve"> and Table S</w:t>
      </w:r>
      <w:r w:rsidR="00952377">
        <w:rPr>
          <w:rFonts w:ascii="Palatino" w:hAnsi="Palatino" w:cs="Arial"/>
          <w:szCs w:val="20"/>
        </w:rPr>
        <w:t>2</w:t>
      </w:r>
      <w:r w:rsidRPr="00C06104">
        <w:rPr>
          <w:rFonts w:ascii="Palatino" w:hAnsi="Palatino" w:cs="Arial"/>
          <w:szCs w:val="20"/>
        </w:rPr>
        <w:t>.</w:t>
      </w:r>
    </w:p>
    <w:p w14:paraId="2842BCB0" w14:textId="77777777" w:rsidR="005B23EA" w:rsidRPr="00A358D9" w:rsidRDefault="005B23EA" w:rsidP="005B23EA">
      <w:pPr>
        <w:tabs>
          <w:tab w:val="left" w:pos="7020"/>
        </w:tabs>
        <w:spacing w:before="360" w:after="120" w:line="480" w:lineRule="exact"/>
        <w:outlineLvl w:val="0"/>
        <w:rPr>
          <w:rFonts w:ascii="Palatino" w:hAnsi="Palatino"/>
          <w:b/>
        </w:rPr>
      </w:pPr>
      <w:r w:rsidRPr="00A358D9">
        <w:rPr>
          <w:rFonts w:ascii="Palatino" w:hAnsi="Palatino"/>
          <w:b/>
        </w:rPr>
        <w:t xml:space="preserve">Figure </w:t>
      </w:r>
      <w:r>
        <w:rPr>
          <w:rFonts w:ascii="Palatino" w:hAnsi="Palatino"/>
          <w:b/>
        </w:rPr>
        <w:t>3</w:t>
      </w:r>
      <w:r w:rsidRPr="00A358D9">
        <w:rPr>
          <w:rFonts w:ascii="Palatino" w:hAnsi="Palatino"/>
          <w:b/>
        </w:rPr>
        <w:t xml:space="preserve">. </w:t>
      </w:r>
      <w:r>
        <w:rPr>
          <w:rFonts w:ascii="Palatino" w:hAnsi="Palatino"/>
          <w:b/>
        </w:rPr>
        <w:t xml:space="preserve"> Examples of Pachytene piRNA Genes</w:t>
      </w:r>
    </w:p>
    <w:p w14:paraId="234D7F7C" w14:textId="77777777" w:rsidR="005B23EA" w:rsidRDefault="0015627C" w:rsidP="00E64044">
      <w:pPr>
        <w:pStyle w:val="normal0"/>
        <w:tabs>
          <w:tab w:val="left" w:pos="7020"/>
        </w:tabs>
        <w:spacing w:before="120" w:line="480" w:lineRule="exact"/>
        <w:rPr>
          <w:rFonts w:ascii="Palatino" w:hAnsi="Palatino" w:cs="Arial"/>
          <w:color w:val="auto"/>
        </w:rPr>
      </w:pPr>
      <w:bookmarkStart w:id="51" w:name="OLE_LINK5"/>
      <w:bookmarkStart w:id="52" w:name="OLE_LINK6"/>
      <w:r>
        <w:rPr>
          <w:rFonts w:ascii="Palatino" w:hAnsi="Palatino" w:cs="Arial"/>
          <w:color w:val="auto"/>
        </w:rPr>
        <w:t xml:space="preserve">Previous cluster boundaries </w:t>
      </w:r>
      <w:r w:rsidR="00CA7992">
        <w:rPr>
          <w:rFonts w:ascii="Palatino" w:hAnsi="Palatino" w:cs="Arial"/>
          <w:color w:val="auto"/>
        </w:rPr>
        <w:t>are from Lau et al. (</w:t>
      </w:r>
      <w:r w:rsidR="0013437E">
        <w:rPr>
          <w:rFonts w:ascii="Palatino" w:hAnsi="Palatino" w:cs="Arial"/>
          <w:color w:val="auto"/>
        </w:rPr>
        <w:t>2006; gray) and Girard et al. (2006; dark gray).</w:t>
      </w:r>
      <w:bookmarkEnd w:id="51"/>
      <w:bookmarkEnd w:id="52"/>
    </w:p>
    <w:p w14:paraId="6F207FD3" w14:textId="77777777" w:rsidR="005B23EA" w:rsidRDefault="005B23EA" w:rsidP="00E64044">
      <w:pPr>
        <w:pStyle w:val="ListParagraph"/>
        <w:spacing w:before="120" w:line="480" w:lineRule="exact"/>
        <w:ind w:left="0"/>
        <w:contextualSpacing w:val="0"/>
        <w:rPr>
          <w:rFonts w:ascii="Palatino" w:hAnsi="Palatino" w:cs="Arial"/>
          <w:b/>
          <w:szCs w:val="20"/>
        </w:rPr>
      </w:pPr>
      <w:r w:rsidRPr="00A358D9">
        <w:rPr>
          <w:rFonts w:ascii="Palatino" w:hAnsi="Palatino" w:cs="Arial"/>
        </w:rPr>
        <w:t>See also Figure S</w:t>
      </w:r>
      <w:r>
        <w:rPr>
          <w:rFonts w:ascii="Palatino" w:hAnsi="Palatino" w:cs="Arial"/>
        </w:rPr>
        <w:t>3.</w:t>
      </w:r>
    </w:p>
    <w:p w14:paraId="4CD4C24E" w14:textId="77777777" w:rsidR="00D94BA9" w:rsidRPr="00C06104" w:rsidRDefault="00D94BA9" w:rsidP="00D94BA9">
      <w:pPr>
        <w:pStyle w:val="ListParagraph"/>
        <w:keepNext/>
        <w:spacing w:before="360" w:line="480" w:lineRule="exact"/>
        <w:ind w:left="0"/>
        <w:contextualSpacing w:val="0"/>
        <w:rPr>
          <w:rFonts w:ascii="Palatino" w:hAnsi="Palatino" w:cs="Arial"/>
          <w:szCs w:val="20"/>
        </w:rPr>
      </w:pPr>
      <w:r w:rsidRPr="00C06104">
        <w:rPr>
          <w:rFonts w:ascii="Palatino" w:hAnsi="Palatino" w:cs="Arial"/>
          <w:b/>
          <w:szCs w:val="20"/>
        </w:rPr>
        <w:t xml:space="preserve">Figure </w:t>
      </w:r>
      <w:r w:rsidR="00A375EA">
        <w:rPr>
          <w:rFonts w:ascii="Palatino" w:hAnsi="Palatino" w:cs="Arial"/>
          <w:b/>
          <w:szCs w:val="20"/>
        </w:rPr>
        <w:t>4</w:t>
      </w:r>
      <w:r w:rsidRPr="00C06104">
        <w:rPr>
          <w:rFonts w:ascii="Palatino" w:hAnsi="Palatino" w:cs="Arial"/>
          <w:b/>
          <w:szCs w:val="20"/>
        </w:rPr>
        <w:t>.</w:t>
      </w:r>
      <w:r w:rsidRPr="00C06104">
        <w:rPr>
          <w:rFonts w:ascii="Palatino" w:hAnsi="Palatino" w:cs="Arial"/>
          <w:szCs w:val="20"/>
        </w:rPr>
        <w:t xml:space="preserve"> </w:t>
      </w:r>
      <w:r w:rsidRPr="00C06104">
        <w:rPr>
          <w:rFonts w:ascii="Palatino" w:hAnsi="Palatino" w:cs="Arial"/>
          <w:b/>
          <w:szCs w:val="20"/>
        </w:rPr>
        <w:t>A-M</w:t>
      </w:r>
      <w:r w:rsidR="006D6C77" w:rsidRPr="00C06104">
        <w:rPr>
          <w:rFonts w:ascii="Palatino" w:hAnsi="Palatino" w:cs="Arial"/>
          <w:b/>
          <w:szCs w:val="20"/>
        </w:rPr>
        <w:t>YB</w:t>
      </w:r>
      <w:r w:rsidRPr="00C06104">
        <w:rPr>
          <w:rFonts w:ascii="Palatino" w:hAnsi="Palatino" w:cs="Arial"/>
          <w:b/>
          <w:szCs w:val="20"/>
        </w:rPr>
        <w:t xml:space="preserve"> Binds the Promoters of Pachytene piRNA </w:t>
      </w:r>
      <w:r w:rsidR="00527592">
        <w:rPr>
          <w:rFonts w:ascii="Palatino" w:hAnsi="Palatino" w:cs="Arial"/>
          <w:b/>
          <w:szCs w:val="20"/>
        </w:rPr>
        <w:t>Gene</w:t>
      </w:r>
      <w:r w:rsidRPr="00C06104">
        <w:rPr>
          <w:rFonts w:ascii="Palatino" w:hAnsi="Palatino" w:cs="Arial"/>
          <w:b/>
          <w:szCs w:val="20"/>
        </w:rPr>
        <w:t>s</w:t>
      </w:r>
    </w:p>
    <w:p w14:paraId="192EFF88" w14:textId="465BF512" w:rsidR="007A1FA1" w:rsidRPr="00C06104" w:rsidRDefault="00D94BA9" w:rsidP="00E64044">
      <w:pPr>
        <w:pStyle w:val="ListParagraph"/>
        <w:spacing w:before="120" w:line="480" w:lineRule="exact"/>
        <w:ind w:left="0"/>
        <w:contextualSpacing w:val="0"/>
        <w:rPr>
          <w:rFonts w:ascii="Palatino" w:hAnsi="Palatino"/>
        </w:rPr>
      </w:pPr>
      <w:r w:rsidRPr="00C06104">
        <w:rPr>
          <w:rFonts w:ascii="Palatino" w:hAnsi="Palatino" w:cs="Arial"/>
          <w:szCs w:val="20"/>
        </w:rPr>
        <w:t xml:space="preserve">(A) Top, MEME identified a sequence motif (top) in the bidirectional promoters of the 15 </w:t>
      </w:r>
      <w:r w:rsidR="00BE5C1D" w:rsidRPr="00C06104">
        <w:rPr>
          <w:rFonts w:ascii="Palatino" w:hAnsi="Palatino" w:cs="Arial"/>
          <w:szCs w:val="20"/>
        </w:rPr>
        <w:t xml:space="preserve">pairs of divergently transcribed </w:t>
      </w:r>
      <w:r w:rsidRPr="00C06104">
        <w:rPr>
          <w:rFonts w:ascii="Palatino" w:hAnsi="Palatino" w:cs="Arial"/>
          <w:szCs w:val="20"/>
        </w:rPr>
        <w:t xml:space="preserve">pachytene piRNA </w:t>
      </w:r>
      <w:r w:rsidR="00527592">
        <w:rPr>
          <w:rFonts w:ascii="Palatino" w:hAnsi="Palatino" w:cs="Arial"/>
          <w:szCs w:val="20"/>
        </w:rPr>
        <w:t>gene</w:t>
      </w:r>
      <w:r w:rsidRPr="00C06104">
        <w:rPr>
          <w:rFonts w:ascii="Palatino" w:hAnsi="Palatino" w:cs="Arial"/>
          <w:szCs w:val="20"/>
        </w:rPr>
        <w:t xml:space="preserve">s. </w:t>
      </w:r>
      <w:r w:rsidRPr="00C06104">
        <w:rPr>
          <w:rFonts w:ascii="Palatino" w:hAnsi="Palatino" w:cs="Arial"/>
          <w:i/>
          <w:szCs w:val="20"/>
        </w:rPr>
        <w:t>E</w:t>
      </w:r>
      <w:r w:rsidRPr="00C06104">
        <w:rPr>
          <w:rFonts w:ascii="Palatino" w:hAnsi="Palatino" w:cs="Arial"/>
          <w:szCs w:val="20"/>
        </w:rPr>
        <w:t xml:space="preserve">-value </w:t>
      </w:r>
      <w:r w:rsidR="00BE5C1D" w:rsidRPr="00C06104">
        <w:rPr>
          <w:rFonts w:ascii="Palatino" w:hAnsi="Palatino" w:cs="Arial"/>
          <w:szCs w:val="20"/>
        </w:rPr>
        <w:t xml:space="preserve">computed by MEME </w:t>
      </w:r>
      <w:r w:rsidRPr="00C06104">
        <w:rPr>
          <w:rFonts w:ascii="Palatino" w:hAnsi="Palatino" w:cs="Arial"/>
          <w:szCs w:val="20"/>
        </w:rPr>
        <w:t xml:space="preserve">measures the statistical significance of the motif. </w:t>
      </w:r>
      <w:proofErr w:type="gramStart"/>
      <w:r w:rsidRPr="00C06104">
        <w:rPr>
          <w:rFonts w:ascii="Palatino" w:hAnsi="Palatino" w:cs="Arial"/>
          <w:szCs w:val="20"/>
        </w:rPr>
        <w:t>Middle, Myb motif from the mouse UniPROBE database.</w:t>
      </w:r>
      <w:proofErr w:type="gramEnd"/>
      <w:r w:rsidRPr="00C06104">
        <w:rPr>
          <w:rFonts w:ascii="Palatino" w:hAnsi="Palatino" w:cs="Arial"/>
          <w:szCs w:val="20"/>
        </w:rPr>
        <w:t xml:space="preserve"> </w:t>
      </w:r>
      <w:r w:rsidR="00F87D7D">
        <w:rPr>
          <w:rFonts w:ascii="Palatino" w:hAnsi="Palatino" w:cs="Arial"/>
          <w:szCs w:val="20"/>
        </w:rPr>
        <w:t>B</w:t>
      </w:r>
      <w:r w:rsidR="007A1FA1">
        <w:rPr>
          <w:rFonts w:ascii="Palatino" w:hAnsi="Palatino"/>
        </w:rPr>
        <w:t xml:space="preserve">ottom, </w:t>
      </w:r>
      <w:r w:rsidR="007A1FA1" w:rsidRPr="00C06104">
        <w:rPr>
          <w:rFonts w:ascii="Palatino" w:hAnsi="Palatino"/>
        </w:rPr>
        <w:t>MEME</w:t>
      </w:r>
      <w:r w:rsidR="00F87D7D">
        <w:rPr>
          <w:rFonts w:ascii="Palatino" w:hAnsi="Palatino"/>
        </w:rPr>
        <w:t>-</w:t>
      </w:r>
      <w:r w:rsidR="007A1FA1" w:rsidRPr="00C06104">
        <w:rPr>
          <w:rFonts w:ascii="Palatino" w:hAnsi="Palatino"/>
        </w:rPr>
        <w:t xml:space="preserve">reported motif </w:t>
      </w:r>
      <w:r w:rsidR="00F87D7D">
        <w:rPr>
          <w:rFonts w:ascii="Palatino" w:hAnsi="Palatino"/>
        </w:rPr>
        <w:t>for</w:t>
      </w:r>
      <w:r w:rsidR="007A1FA1" w:rsidRPr="00C06104">
        <w:rPr>
          <w:rFonts w:ascii="Palatino" w:hAnsi="Palatino"/>
        </w:rPr>
        <w:t xml:space="preserve"> the top 500 (by peak score) A-MYB ChIP-</w:t>
      </w:r>
      <w:r w:rsidR="00895358">
        <w:rPr>
          <w:rFonts w:ascii="Palatino" w:hAnsi="Palatino"/>
        </w:rPr>
        <w:t>seq</w:t>
      </w:r>
      <w:r w:rsidR="007A1FA1" w:rsidRPr="00C06104">
        <w:rPr>
          <w:rFonts w:ascii="Palatino" w:hAnsi="Palatino"/>
        </w:rPr>
        <w:t xml:space="preserve"> peaks from adult </w:t>
      </w:r>
      <w:r w:rsidR="007A1FA1">
        <w:rPr>
          <w:rFonts w:ascii="Palatino" w:hAnsi="Palatino"/>
        </w:rPr>
        <w:t xml:space="preserve">mouse </w:t>
      </w:r>
      <w:r w:rsidR="007A1FA1" w:rsidRPr="00C06104">
        <w:rPr>
          <w:rFonts w:ascii="Palatino" w:hAnsi="Palatino"/>
        </w:rPr>
        <w:t>testes.</w:t>
      </w:r>
    </w:p>
    <w:p w14:paraId="3B0DCC0A" w14:textId="491CB127" w:rsidR="00D94BA9" w:rsidRPr="00C06104" w:rsidRDefault="00D94BA9" w:rsidP="00E64044">
      <w:pPr>
        <w:spacing w:before="120" w:line="480" w:lineRule="exact"/>
        <w:rPr>
          <w:rFonts w:ascii="Palatino" w:hAnsi="Palatino" w:cs="Arial"/>
          <w:szCs w:val="20"/>
        </w:rPr>
      </w:pPr>
      <w:r w:rsidRPr="00C06104">
        <w:rPr>
          <w:rFonts w:ascii="Palatino" w:hAnsi="Palatino" w:cs="Arial"/>
          <w:szCs w:val="20"/>
        </w:rPr>
        <w:t>(B) A-MYB ChIP-</w:t>
      </w:r>
      <w:r w:rsidR="00895358">
        <w:rPr>
          <w:rFonts w:ascii="Palatino" w:hAnsi="Palatino" w:cs="Arial"/>
          <w:szCs w:val="20"/>
        </w:rPr>
        <w:t>seq</w:t>
      </w:r>
      <w:r w:rsidR="00C765B9">
        <w:rPr>
          <w:rFonts w:ascii="Palatino" w:hAnsi="Palatino" w:cs="Arial"/>
          <w:szCs w:val="20"/>
        </w:rPr>
        <w:t xml:space="preserve"> </w:t>
      </w:r>
      <w:r w:rsidRPr="00C06104">
        <w:rPr>
          <w:rFonts w:ascii="Palatino" w:hAnsi="Palatino" w:cs="Arial"/>
          <w:szCs w:val="20"/>
        </w:rPr>
        <w:t xml:space="preserve">data for the </w:t>
      </w:r>
      <w:r w:rsidRPr="00C06104">
        <w:rPr>
          <w:rFonts w:ascii="Palatino" w:hAnsi="Palatino"/>
          <w:color w:val="000000"/>
          <w:szCs w:val="20"/>
        </w:rPr>
        <w:t>common promoter of the divergently transcribed pachytene</w:t>
      </w:r>
      <w:r w:rsidRPr="00C06104">
        <w:rPr>
          <w:rFonts w:ascii="Palatino" w:hAnsi="Palatino" w:cs="Arial"/>
          <w:szCs w:val="20"/>
        </w:rPr>
        <w:t xml:space="preserve"> piRNA </w:t>
      </w:r>
      <w:r w:rsidR="00527592">
        <w:rPr>
          <w:rFonts w:ascii="Palatino" w:hAnsi="Palatino" w:cs="Arial"/>
          <w:szCs w:val="20"/>
        </w:rPr>
        <w:t>gene</w:t>
      </w:r>
      <w:r w:rsidRPr="00C06104">
        <w:rPr>
          <w:rFonts w:ascii="Palatino" w:hAnsi="Palatino" w:cs="Arial"/>
          <w:szCs w:val="20"/>
        </w:rPr>
        <w:t xml:space="preserve">s </w:t>
      </w:r>
      <w:r w:rsidRPr="00C06104">
        <w:rPr>
          <w:rFonts w:ascii="Palatino" w:hAnsi="Palatino" w:cs="Arial"/>
          <w:i/>
          <w:szCs w:val="20"/>
        </w:rPr>
        <w:t>17-qA3.3-27363.1</w:t>
      </w:r>
      <w:r w:rsidRPr="00C06104">
        <w:rPr>
          <w:rFonts w:ascii="Palatino" w:hAnsi="Palatino" w:cs="Arial"/>
          <w:szCs w:val="20"/>
        </w:rPr>
        <w:t xml:space="preserve"> and </w:t>
      </w:r>
      <w:r w:rsidRPr="00C06104">
        <w:rPr>
          <w:rFonts w:ascii="Palatino" w:hAnsi="Palatino" w:cs="Arial"/>
          <w:i/>
          <w:szCs w:val="20"/>
        </w:rPr>
        <w:t>17-qA3.3-26735.1</w:t>
      </w:r>
      <w:r w:rsidRPr="00C06104">
        <w:rPr>
          <w:rFonts w:ascii="Palatino" w:hAnsi="Palatino" w:cs="Arial"/>
          <w:szCs w:val="20"/>
        </w:rPr>
        <w:t>.</w:t>
      </w:r>
      <w:del w:id="53" w:author="Xin Li" w:date="2013-02-03T11:56:00Z">
        <w:r w:rsidRPr="00C06104" w:rsidDel="009704F8">
          <w:rPr>
            <w:rFonts w:ascii="Palatino" w:hAnsi="Palatino" w:cs="Arial"/>
            <w:szCs w:val="20"/>
          </w:rPr>
          <w:delText xml:space="preserve"> When </w:delText>
        </w:r>
        <w:r w:rsidR="00527592" w:rsidDel="009704F8">
          <w:rPr>
            <w:rFonts w:ascii="Palatino" w:hAnsi="Palatino" w:cs="Arial"/>
            <w:szCs w:val="20"/>
          </w:rPr>
          <w:delText>gene</w:delText>
        </w:r>
        <w:r w:rsidRPr="00C06104" w:rsidDel="009704F8">
          <w:rPr>
            <w:rFonts w:ascii="Palatino" w:hAnsi="Palatino" w:cs="Arial"/>
            <w:szCs w:val="20"/>
          </w:rPr>
          <w:delText xml:space="preserve">s overlap an annotated gene, we give them the name of the gene preceded by ‘pi-‘; when they do not, </w:delText>
        </w:r>
        <w:r w:rsidR="00527592" w:rsidDel="009704F8">
          <w:rPr>
            <w:rFonts w:ascii="Palatino" w:hAnsi="Palatino" w:cs="Arial"/>
            <w:szCs w:val="20"/>
          </w:rPr>
          <w:delText>gene</w:delText>
        </w:r>
        <w:r w:rsidRPr="00C06104" w:rsidDel="009704F8">
          <w:rPr>
            <w:rFonts w:ascii="Palatino" w:hAnsi="Palatino" w:cs="Arial"/>
            <w:szCs w:val="20"/>
          </w:rPr>
          <w:delText xml:space="preserve"> names </w:delText>
        </w:r>
        <w:r w:rsidR="00D42C8B" w:rsidDel="009704F8">
          <w:rPr>
            <w:rFonts w:ascii="Palatino" w:hAnsi="Palatino" w:cs="Arial"/>
            <w:szCs w:val="20"/>
          </w:rPr>
          <w:delText>refer to their genomic location</w:delText>
        </w:r>
      </w:del>
      <w:r w:rsidR="00D42C8B">
        <w:rPr>
          <w:rFonts w:ascii="Palatino" w:hAnsi="Palatino" w:cs="Arial"/>
          <w:szCs w:val="20"/>
        </w:rPr>
        <w:t xml:space="preserve">. </w:t>
      </w:r>
      <w:del w:id="54" w:author="Xin Li" w:date="2013-02-03T11:56:00Z">
        <w:r w:rsidR="00F87D7D" w:rsidDel="009704F8">
          <w:rPr>
            <w:rFonts w:ascii="Palatino" w:hAnsi="Palatino" w:cs="Arial"/>
            <w:szCs w:val="20"/>
          </w:rPr>
          <w:delText>T</w:delText>
        </w:r>
        <w:r w:rsidR="00F87D7D" w:rsidRPr="00C06104" w:rsidDel="009704F8">
          <w:rPr>
            <w:rFonts w:ascii="Palatino" w:hAnsi="Palatino" w:cs="Arial"/>
            <w:szCs w:val="20"/>
          </w:rPr>
          <w:delText xml:space="preserve">he motif reported by MEME using the promoters (± 500 bp of the annotated transcription start site) of all pachytene </w:delText>
        </w:r>
        <w:r w:rsidR="00553C4F" w:rsidDel="009704F8">
          <w:rPr>
            <w:rFonts w:ascii="Palatino" w:hAnsi="Palatino" w:cs="Arial"/>
            <w:szCs w:val="20"/>
          </w:rPr>
          <w:delText xml:space="preserve">piRNA </w:delText>
        </w:r>
        <w:r w:rsidR="00527592" w:rsidDel="009704F8">
          <w:rPr>
            <w:rFonts w:ascii="Palatino" w:hAnsi="Palatino" w:cs="Arial"/>
            <w:szCs w:val="20"/>
          </w:rPr>
          <w:delText>gene</w:delText>
        </w:r>
        <w:r w:rsidR="00F87D7D" w:rsidRPr="00C06104" w:rsidDel="009704F8">
          <w:rPr>
            <w:rFonts w:ascii="Palatino" w:hAnsi="Palatino" w:cs="Arial"/>
            <w:szCs w:val="20"/>
          </w:rPr>
          <w:delText>s</w:delText>
        </w:r>
        <w:r w:rsidR="00F87D7D" w:rsidDel="009704F8">
          <w:rPr>
            <w:rFonts w:ascii="Palatino" w:hAnsi="Palatino" w:cs="Arial"/>
            <w:szCs w:val="20"/>
          </w:rPr>
          <w:delText xml:space="preserve"> is also shown.</w:delText>
        </w:r>
      </w:del>
    </w:p>
    <w:p w14:paraId="1B5967FD" w14:textId="77777777" w:rsidR="00D94BA9" w:rsidRPr="00C06104" w:rsidRDefault="00D94BA9" w:rsidP="00E64044">
      <w:pPr>
        <w:pStyle w:val="ListParagraph"/>
        <w:spacing w:before="120" w:line="480" w:lineRule="exact"/>
        <w:ind w:left="0"/>
        <w:contextualSpacing w:val="0"/>
        <w:rPr>
          <w:rFonts w:ascii="Palatino" w:hAnsi="Palatino" w:cs="Arial"/>
          <w:szCs w:val="20"/>
        </w:rPr>
      </w:pPr>
      <w:r w:rsidRPr="00C06104">
        <w:rPr>
          <w:rFonts w:ascii="Palatino" w:hAnsi="Palatino" w:cs="Arial"/>
          <w:szCs w:val="20"/>
        </w:rPr>
        <w:t xml:space="preserve"> (C) The distance from the annotated transcription start site</w:t>
      </w:r>
      <w:r w:rsidR="00B42DF1" w:rsidRPr="00C06104">
        <w:rPr>
          <w:rFonts w:ascii="Palatino" w:hAnsi="Palatino" w:cs="Arial"/>
          <w:szCs w:val="20"/>
        </w:rPr>
        <w:t xml:space="preserve"> </w:t>
      </w:r>
      <w:r w:rsidR="00C425AD">
        <w:rPr>
          <w:rFonts w:ascii="Palatino" w:hAnsi="Palatino" w:cs="Arial"/>
          <w:szCs w:val="20"/>
        </w:rPr>
        <w:t xml:space="preserve">(TSS) </w:t>
      </w:r>
      <w:r w:rsidR="00B42DF1" w:rsidRPr="00C06104">
        <w:rPr>
          <w:rFonts w:ascii="Palatino" w:hAnsi="Palatino" w:cs="Arial"/>
          <w:szCs w:val="20"/>
        </w:rPr>
        <w:t>of</w:t>
      </w:r>
      <w:r w:rsidRPr="00C06104">
        <w:rPr>
          <w:rFonts w:ascii="Palatino" w:hAnsi="Palatino" w:cs="Arial"/>
          <w:szCs w:val="20"/>
        </w:rPr>
        <w:t xml:space="preserve"> </w:t>
      </w:r>
      <w:r w:rsidR="00B42DF1" w:rsidRPr="00C06104">
        <w:rPr>
          <w:rFonts w:ascii="Palatino" w:hAnsi="Palatino" w:cs="Arial"/>
          <w:szCs w:val="20"/>
        </w:rPr>
        <w:t xml:space="preserve">each </w:t>
      </w:r>
      <w:r w:rsidRPr="00C06104">
        <w:rPr>
          <w:rFonts w:ascii="Palatino" w:hAnsi="Palatino" w:cs="Arial"/>
          <w:szCs w:val="20"/>
        </w:rPr>
        <w:t xml:space="preserve">piRNA </w:t>
      </w:r>
      <w:r w:rsidR="00527592">
        <w:rPr>
          <w:rFonts w:ascii="Palatino" w:hAnsi="Palatino" w:cs="Arial"/>
          <w:szCs w:val="20"/>
        </w:rPr>
        <w:t>gene</w:t>
      </w:r>
      <w:r w:rsidR="00B93FDA" w:rsidRPr="00C06104">
        <w:rPr>
          <w:rFonts w:ascii="Palatino" w:hAnsi="Palatino" w:cs="Arial"/>
          <w:szCs w:val="20"/>
        </w:rPr>
        <w:t xml:space="preserve"> to the nearest A-MYB peak.</w:t>
      </w:r>
    </w:p>
    <w:p w14:paraId="4FF70BE8" w14:textId="77777777" w:rsidR="00D94BA9" w:rsidRPr="00C06104" w:rsidRDefault="00D94BA9" w:rsidP="00D94BA9">
      <w:pPr>
        <w:pStyle w:val="ListParagraph"/>
        <w:spacing w:before="240" w:line="480" w:lineRule="exact"/>
        <w:ind w:left="0"/>
        <w:contextualSpacing w:val="0"/>
        <w:rPr>
          <w:rFonts w:ascii="Palatino" w:hAnsi="Palatino" w:cs="Arial"/>
          <w:b/>
          <w:szCs w:val="20"/>
        </w:rPr>
      </w:pPr>
      <w:r w:rsidRPr="00C06104">
        <w:rPr>
          <w:rFonts w:ascii="Palatino" w:hAnsi="Palatino" w:cs="Arial"/>
          <w:szCs w:val="20"/>
        </w:rPr>
        <w:t>See also Figure S</w:t>
      </w:r>
      <w:r w:rsidR="00A375EA">
        <w:rPr>
          <w:rFonts w:ascii="Palatino" w:hAnsi="Palatino" w:cs="Arial"/>
          <w:szCs w:val="20"/>
        </w:rPr>
        <w:t>4</w:t>
      </w:r>
      <w:r w:rsidRPr="00C06104">
        <w:rPr>
          <w:rFonts w:ascii="Palatino" w:hAnsi="Palatino" w:cs="Arial"/>
          <w:szCs w:val="20"/>
        </w:rPr>
        <w:t>.</w:t>
      </w:r>
    </w:p>
    <w:p w14:paraId="5390A98F" w14:textId="77777777" w:rsidR="00D94BA9" w:rsidRPr="00C06104" w:rsidRDefault="00D94BA9" w:rsidP="00B66646">
      <w:pPr>
        <w:pStyle w:val="ListParagraph"/>
        <w:keepNext/>
        <w:spacing w:before="360" w:line="480" w:lineRule="exact"/>
        <w:ind w:left="0"/>
        <w:contextualSpacing w:val="0"/>
        <w:rPr>
          <w:rFonts w:ascii="Palatino" w:hAnsi="Palatino" w:cs="Arial"/>
          <w:szCs w:val="20"/>
        </w:rPr>
      </w:pPr>
      <w:r w:rsidRPr="00C06104">
        <w:rPr>
          <w:rFonts w:ascii="Palatino" w:hAnsi="Palatino" w:cs="Arial"/>
          <w:b/>
          <w:szCs w:val="20"/>
        </w:rPr>
        <w:t xml:space="preserve">Figure </w:t>
      </w:r>
      <w:r w:rsidR="00A375EA">
        <w:rPr>
          <w:rFonts w:ascii="Palatino" w:hAnsi="Palatino" w:cs="Arial"/>
          <w:b/>
          <w:szCs w:val="20"/>
        </w:rPr>
        <w:t>5</w:t>
      </w:r>
      <w:r w:rsidRPr="00C06104">
        <w:rPr>
          <w:rFonts w:ascii="Palatino" w:hAnsi="Palatino" w:cs="Arial"/>
          <w:b/>
          <w:szCs w:val="20"/>
        </w:rPr>
        <w:t>.</w:t>
      </w:r>
      <w:r w:rsidR="00A375EA">
        <w:rPr>
          <w:rFonts w:ascii="Palatino" w:hAnsi="Palatino" w:cs="Arial"/>
          <w:b/>
          <w:szCs w:val="20"/>
        </w:rPr>
        <w:t xml:space="preserve"> </w:t>
      </w:r>
      <w:r w:rsidR="009C4B62">
        <w:rPr>
          <w:rFonts w:ascii="Palatino" w:hAnsi="Palatino" w:cs="Arial"/>
          <w:b/>
          <w:szCs w:val="20"/>
        </w:rPr>
        <w:t xml:space="preserve">Pachytene piRNA and Precursors </w:t>
      </w:r>
      <w:r w:rsidRPr="00C06104">
        <w:rPr>
          <w:rFonts w:ascii="Palatino" w:hAnsi="Palatino" w:cs="Arial"/>
          <w:b/>
          <w:szCs w:val="20"/>
        </w:rPr>
        <w:t xml:space="preserve">Decrease in </w:t>
      </w:r>
      <w:r w:rsidRPr="00C06104">
        <w:rPr>
          <w:rFonts w:ascii="Palatino" w:hAnsi="Palatino" w:cs="Arial"/>
          <w:b/>
          <w:i/>
          <w:szCs w:val="20"/>
        </w:rPr>
        <w:t>A-Myb</w:t>
      </w:r>
      <w:r w:rsidRPr="00C06104">
        <w:rPr>
          <w:rFonts w:ascii="Palatino" w:hAnsi="Palatino" w:cs="Arial"/>
          <w:b/>
          <w:szCs w:val="20"/>
        </w:rPr>
        <w:t xml:space="preserve"> Mutant Testes</w:t>
      </w:r>
    </w:p>
    <w:p w14:paraId="6FC5AA76" w14:textId="21C575E0" w:rsidR="00D94BA9" w:rsidRPr="00C06104" w:rsidRDefault="00D94BA9" w:rsidP="00E64044">
      <w:pPr>
        <w:pStyle w:val="ListParagraph"/>
        <w:spacing w:before="120" w:line="480" w:lineRule="exact"/>
        <w:ind w:left="0"/>
        <w:contextualSpacing w:val="0"/>
        <w:rPr>
          <w:rFonts w:ascii="Palatino" w:hAnsi="Palatino" w:cs="Arial"/>
          <w:szCs w:val="20"/>
        </w:rPr>
      </w:pPr>
      <w:r w:rsidRPr="00C06104">
        <w:rPr>
          <w:rFonts w:ascii="Palatino" w:hAnsi="Palatino" w:cs="Arial"/>
          <w:szCs w:val="20"/>
        </w:rPr>
        <w:t xml:space="preserve">The change in transcript or piRNA abundance per </w:t>
      </w:r>
      <w:r w:rsidR="00527592">
        <w:rPr>
          <w:rFonts w:ascii="Palatino" w:hAnsi="Palatino" w:cs="Arial"/>
          <w:szCs w:val="20"/>
        </w:rPr>
        <w:t>gene</w:t>
      </w:r>
      <w:r w:rsidRPr="00C06104">
        <w:rPr>
          <w:rFonts w:ascii="Palatino" w:hAnsi="Palatino" w:cs="Arial"/>
          <w:szCs w:val="20"/>
        </w:rPr>
        <w:t xml:space="preserve"> in </w:t>
      </w:r>
      <w:r w:rsidRPr="00C06104">
        <w:rPr>
          <w:rFonts w:ascii="Palatino" w:hAnsi="Palatino" w:cs="Arial"/>
          <w:i/>
          <w:szCs w:val="20"/>
        </w:rPr>
        <w:t>A-Myb</w:t>
      </w:r>
      <w:r w:rsidRPr="00C06104">
        <w:rPr>
          <w:rFonts w:ascii="Palatino" w:hAnsi="Palatino" w:cs="Arial"/>
          <w:szCs w:val="20"/>
        </w:rPr>
        <w:t xml:space="preserve"> </w:t>
      </w:r>
      <w:r w:rsidR="00A93F79">
        <w:rPr>
          <w:rFonts w:ascii="Palatino" w:hAnsi="Palatino" w:cs="Arial"/>
          <w:szCs w:val="20"/>
        </w:rPr>
        <w:t>(</w:t>
      </w:r>
      <w:r w:rsidR="00A93F79">
        <w:rPr>
          <w:rFonts w:ascii="Palatino" w:hAnsi="Palatino" w:cs="Arial"/>
          <w:i/>
          <w:szCs w:val="20"/>
        </w:rPr>
        <w:t xml:space="preserve">n </w:t>
      </w:r>
      <w:r w:rsidR="00A93F79">
        <w:rPr>
          <w:rFonts w:ascii="Palatino" w:hAnsi="Palatino" w:cs="Arial"/>
          <w:szCs w:val="20"/>
        </w:rPr>
        <w:t xml:space="preserve">= 3) </w:t>
      </w:r>
      <w:r w:rsidRPr="00C06104">
        <w:rPr>
          <w:rFonts w:ascii="Palatino" w:hAnsi="Palatino" w:cs="Arial"/>
          <w:szCs w:val="20"/>
        </w:rPr>
        <w:t xml:space="preserve">and </w:t>
      </w:r>
      <w:r w:rsidRPr="00C06104">
        <w:rPr>
          <w:rFonts w:ascii="Palatino" w:hAnsi="Palatino" w:cs="Arial"/>
          <w:i/>
          <w:szCs w:val="20"/>
        </w:rPr>
        <w:t>Miwi</w:t>
      </w:r>
      <w:r w:rsidRPr="00C06104">
        <w:rPr>
          <w:rFonts w:ascii="Palatino" w:hAnsi="Palatino" w:cs="Arial"/>
          <w:szCs w:val="20"/>
        </w:rPr>
        <w:t xml:space="preserve"> </w:t>
      </w:r>
      <w:r w:rsidR="00A93F79">
        <w:rPr>
          <w:rFonts w:ascii="Palatino" w:hAnsi="Palatino" w:cs="Arial"/>
          <w:szCs w:val="20"/>
        </w:rPr>
        <w:t>(</w:t>
      </w:r>
      <w:r w:rsidR="00A93F79">
        <w:rPr>
          <w:rFonts w:ascii="Palatino" w:hAnsi="Palatino" w:cs="Arial"/>
          <w:i/>
          <w:szCs w:val="20"/>
        </w:rPr>
        <w:t xml:space="preserve">n </w:t>
      </w:r>
      <w:r w:rsidR="00A93F79">
        <w:rPr>
          <w:rFonts w:ascii="Palatino" w:hAnsi="Palatino" w:cs="Arial"/>
          <w:szCs w:val="20"/>
        </w:rPr>
        <w:t xml:space="preserve">= 1) </w:t>
      </w:r>
      <w:r w:rsidRPr="00C06104">
        <w:rPr>
          <w:rFonts w:ascii="Palatino" w:hAnsi="Palatino" w:cs="Arial"/>
          <w:szCs w:val="20"/>
        </w:rPr>
        <w:t>mutants compared to heterozygotes in testes isolated at 14.5 and 17.5 dpp.</w:t>
      </w:r>
    </w:p>
    <w:p w14:paraId="0D297711" w14:textId="77777777" w:rsidR="00D94BA9" w:rsidRPr="00C06104" w:rsidRDefault="00D94BA9" w:rsidP="00E64044">
      <w:pPr>
        <w:pStyle w:val="ListParagraph"/>
        <w:spacing w:before="120" w:line="480" w:lineRule="exact"/>
        <w:ind w:left="0"/>
        <w:contextualSpacing w:val="0"/>
        <w:rPr>
          <w:rFonts w:ascii="Palatino" w:hAnsi="Palatino" w:cs="Arial"/>
          <w:szCs w:val="20"/>
        </w:rPr>
      </w:pPr>
      <w:r w:rsidRPr="00C06104">
        <w:rPr>
          <w:rFonts w:ascii="Palatino" w:hAnsi="Palatino" w:cs="Arial"/>
          <w:szCs w:val="20"/>
        </w:rPr>
        <w:t>See also Figure S</w:t>
      </w:r>
      <w:r w:rsidR="00A375EA">
        <w:rPr>
          <w:rFonts w:ascii="Palatino" w:hAnsi="Palatino" w:cs="Arial"/>
          <w:szCs w:val="20"/>
        </w:rPr>
        <w:t>5</w:t>
      </w:r>
    </w:p>
    <w:p w14:paraId="0AC986F1" w14:textId="1077C985" w:rsidR="00D94BA9" w:rsidRPr="00C06104" w:rsidRDefault="00D94BA9" w:rsidP="00B66646">
      <w:pPr>
        <w:pStyle w:val="ListParagraph"/>
        <w:keepNext/>
        <w:spacing w:before="240" w:line="480" w:lineRule="exact"/>
        <w:ind w:left="0"/>
        <w:contextualSpacing w:val="0"/>
        <w:rPr>
          <w:rFonts w:ascii="Palatino" w:hAnsi="Palatino" w:cs="Arial"/>
          <w:b/>
          <w:szCs w:val="20"/>
        </w:rPr>
      </w:pPr>
      <w:r w:rsidRPr="00C06104">
        <w:rPr>
          <w:rFonts w:ascii="Palatino" w:hAnsi="Palatino" w:cs="Arial"/>
          <w:b/>
          <w:szCs w:val="20"/>
        </w:rPr>
        <w:t xml:space="preserve">Figure </w:t>
      </w:r>
      <w:r w:rsidR="00DD300B">
        <w:rPr>
          <w:rFonts w:ascii="Palatino" w:hAnsi="Palatino" w:cs="Arial"/>
          <w:b/>
          <w:szCs w:val="20"/>
        </w:rPr>
        <w:t>6</w:t>
      </w:r>
      <w:r w:rsidRPr="00C06104">
        <w:rPr>
          <w:rFonts w:ascii="Palatino" w:hAnsi="Palatino" w:cs="Arial"/>
          <w:b/>
          <w:szCs w:val="20"/>
        </w:rPr>
        <w:t xml:space="preserve">. </w:t>
      </w:r>
      <w:r w:rsidR="00F258DB">
        <w:rPr>
          <w:rFonts w:ascii="Palatino" w:hAnsi="Palatino" w:cs="Arial"/>
          <w:b/>
          <w:szCs w:val="20"/>
        </w:rPr>
        <w:t xml:space="preserve">Examples of the Effect of </w:t>
      </w:r>
      <w:r w:rsidR="00205305">
        <w:rPr>
          <w:rFonts w:ascii="Palatino" w:hAnsi="Palatino" w:cs="Arial"/>
          <w:b/>
          <w:szCs w:val="20"/>
        </w:rPr>
        <w:t xml:space="preserve">the </w:t>
      </w:r>
      <w:r w:rsidRPr="00C06104">
        <w:rPr>
          <w:rFonts w:ascii="Palatino" w:hAnsi="Palatino" w:cs="Arial"/>
          <w:b/>
          <w:i/>
          <w:szCs w:val="20"/>
        </w:rPr>
        <w:t xml:space="preserve">A-Myb </w:t>
      </w:r>
      <w:r w:rsidRPr="00C06104">
        <w:rPr>
          <w:rFonts w:ascii="Palatino" w:hAnsi="Palatino" w:cs="Arial"/>
          <w:b/>
          <w:szCs w:val="20"/>
        </w:rPr>
        <w:t xml:space="preserve">Mutant </w:t>
      </w:r>
      <w:r w:rsidR="00205305">
        <w:rPr>
          <w:rFonts w:ascii="Palatino" w:hAnsi="Palatino" w:cs="Arial"/>
          <w:b/>
          <w:szCs w:val="20"/>
        </w:rPr>
        <w:t xml:space="preserve">on piRNA </w:t>
      </w:r>
      <w:r w:rsidR="00205305" w:rsidRPr="00C06104">
        <w:rPr>
          <w:rFonts w:ascii="Palatino" w:hAnsi="Palatino" w:cs="Arial"/>
          <w:b/>
          <w:szCs w:val="20"/>
        </w:rPr>
        <w:t>Expression</w:t>
      </w:r>
    </w:p>
    <w:p w14:paraId="704A9521" w14:textId="6C854E30" w:rsidR="00D94BA9" w:rsidRDefault="008631F6" w:rsidP="00E64044">
      <w:pPr>
        <w:pStyle w:val="ListParagraph"/>
        <w:spacing w:before="120" w:line="480" w:lineRule="exact"/>
        <w:ind w:left="0"/>
        <w:contextualSpacing w:val="0"/>
        <w:rPr>
          <w:rFonts w:ascii="Palatino" w:hAnsi="Palatino" w:cs="Arial"/>
          <w:szCs w:val="20"/>
        </w:rPr>
      </w:pPr>
      <w:r>
        <w:rPr>
          <w:rFonts w:ascii="Palatino" w:hAnsi="Palatino" w:cs="Arial"/>
          <w:szCs w:val="20"/>
        </w:rPr>
        <w:t>T</w:t>
      </w:r>
      <w:r w:rsidR="00D94BA9" w:rsidRPr="00C06104">
        <w:rPr>
          <w:rFonts w:ascii="Palatino" w:hAnsi="Palatino" w:cs="Arial"/>
          <w:szCs w:val="20"/>
        </w:rPr>
        <w:t>ranscript (</w:t>
      </w:r>
      <w:commentRangeStart w:id="55"/>
      <w:r w:rsidR="00D94BA9" w:rsidRPr="00C06104">
        <w:rPr>
          <w:rFonts w:ascii="Palatino" w:hAnsi="Palatino" w:cs="Arial"/>
          <w:szCs w:val="20"/>
        </w:rPr>
        <w:t>rpkm</w:t>
      </w:r>
      <w:commentRangeEnd w:id="55"/>
      <w:r w:rsidR="00AB6475">
        <w:rPr>
          <w:rStyle w:val="CommentReference"/>
          <w:b/>
          <w:lang w:eastAsia="ja-JP"/>
        </w:rPr>
        <w:commentReference w:id="55"/>
      </w:r>
      <w:r w:rsidR="00D94BA9" w:rsidRPr="00C06104">
        <w:rPr>
          <w:rFonts w:ascii="Palatino" w:hAnsi="Palatino" w:cs="Arial"/>
          <w:szCs w:val="20"/>
        </w:rPr>
        <w:t>) and piRNA (ppm) abundance in heterozygous (</w:t>
      </w:r>
      <w:r w:rsidR="00513CCF" w:rsidRPr="00C06104">
        <w:rPr>
          <w:rFonts w:ascii="Palatino" w:hAnsi="Palatino" w:cs="Arial"/>
          <w:szCs w:val="20"/>
        </w:rPr>
        <w:t>Het</w:t>
      </w:r>
      <w:r w:rsidR="00D94BA9" w:rsidRPr="00C06104">
        <w:rPr>
          <w:rFonts w:ascii="Palatino" w:hAnsi="Palatino" w:cs="Arial"/>
          <w:szCs w:val="20"/>
        </w:rPr>
        <w:t xml:space="preserve">) and homozygous </w:t>
      </w:r>
      <w:r w:rsidR="00D94BA9" w:rsidRPr="00C06104">
        <w:rPr>
          <w:rFonts w:ascii="Palatino" w:hAnsi="Palatino" w:cs="Arial"/>
          <w:i/>
          <w:szCs w:val="20"/>
        </w:rPr>
        <w:t xml:space="preserve">A-Myb </w:t>
      </w:r>
      <w:r w:rsidR="00D94BA9" w:rsidRPr="00C06104">
        <w:rPr>
          <w:rFonts w:ascii="Palatino" w:hAnsi="Palatino" w:cs="Arial"/>
          <w:szCs w:val="20"/>
        </w:rPr>
        <w:t>(</w:t>
      </w:r>
      <w:r w:rsidR="00513CCF" w:rsidRPr="00C06104">
        <w:rPr>
          <w:rFonts w:ascii="Palatino" w:hAnsi="Palatino" w:cs="Arial"/>
          <w:szCs w:val="20"/>
        </w:rPr>
        <w:t>Mut</w:t>
      </w:r>
      <w:r w:rsidR="00D94BA9" w:rsidRPr="00C06104">
        <w:rPr>
          <w:rFonts w:ascii="Palatino" w:hAnsi="Palatino" w:cs="Arial"/>
          <w:szCs w:val="20"/>
        </w:rPr>
        <w:t xml:space="preserve">) point mutant testes is shown for </w:t>
      </w:r>
      <w:r w:rsidR="007D5863">
        <w:rPr>
          <w:rFonts w:ascii="Palatino" w:hAnsi="Palatino" w:cs="Arial"/>
          <w:szCs w:val="20"/>
        </w:rPr>
        <w:t>four</w:t>
      </w:r>
      <w:r w:rsidR="00AB6475" w:rsidRPr="00C06104">
        <w:rPr>
          <w:rFonts w:ascii="Palatino" w:hAnsi="Palatino" w:cs="Arial"/>
          <w:szCs w:val="20"/>
        </w:rPr>
        <w:t xml:space="preserve"> </w:t>
      </w:r>
      <w:r w:rsidR="00D94BA9" w:rsidRPr="00C06104">
        <w:rPr>
          <w:rFonts w:ascii="Palatino" w:hAnsi="Palatino" w:cs="Arial"/>
          <w:szCs w:val="20"/>
        </w:rPr>
        <w:t>illustrative examples at 14.5 and 17.5 dpp</w:t>
      </w:r>
      <w:r w:rsidR="00D94BA9" w:rsidRPr="00C06104">
        <w:rPr>
          <w:rFonts w:ascii="Palatino" w:hAnsi="Palatino" w:cs="Arial"/>
          <w:i/>
          <w:szCs w:val="20"/>
        </w:rPr>
        <w:t>.</w:t>
      </w:r>
      <w:r w:rsidR="00D94BA9" w:rsidRPr="00C06104">
        <w:rPr>
          <w:rFonts w:ascii="Palatino" w:hAnsi="Palatino" w:cs="Arial"/>
          <w:szCs w:val="20"/>
        </w:rPr>
        <w:t xml:space="preserve"> Also shown is the abundance of piRNA sequencing reads that map to the </w:t>
      </w:r>
      <w:r w:rsidR="00B93FDA" w:rsidRPr="00C06104">
        <w:rPr>
          <w:rFonts w:ascii="Palatino" w:hAnsi="Palatino" w:cs="Arial"/>
          <w:szCs w:val="20"/>
        </w:rPr>
        <w:t>exon-exon</w:t>
      </w:r>
      <w:r w:rsidR="00D94BA9" w:rsidRPr="00C06104">
        <w:rPr>
          <w:rFonts w:ascii="Palatino" w:hAnsi="Palatino" w:cs="Arial"/>
          <w:szCs w:val="20"/>
        </w:rPr>
        <w:t xml:space="preserve"> junctions. </w:t>
      </w:r>
      <w:r w:rsidR="00527592">
        <w:rPr>
          <w:rFonts w:ascii="Palatino" w:hAnsi="Palatino" w:cs="Arial"/>
          <w:szCs w:val="20"/>
        </w:rPr>
        <w:t>Gene</w:t>
      </w:r>
      <w:r w:rsidR="00D94BA9" w:rsidRPr="00C06104">
        <w:rPr>
          <w:rFonts w:ascii="Palatino" w:hAnsi="Palatino" w:cs="Arial"/>
          <w:szCs w:val="20"/>
        </w:rPr>
        <w:t xml:space="preserve"> </w:t>
      </w:r>
      <w:r w:rsidR="00D94BA9" w:rsidRPr="00C06104">
        <w:rPr>
          <w:rFonts w:ascii="Palatino" w:hAnsi="Palatino" w:cs="Arial"/>
          <w:i/>
          <w:szCs w:val="20"/>
        </w:rPr>
        <w:t>11-qE1-9443</w:t>
      </w:r>
      <w:r w:rsidR="00D94BA9" w:rsidRPr="00C06104">
        <w:rPr>
          <w:rFonts w:ascii="Palatino" w:hAnsi="Palatino" w:cs="Arial"/>
          <w:szCs w:val="20"/>
        </w:rPr>
        <w:t xml:space="preserve"> does not have an intron. Exons</w:t>
      </w:r>
      <w:r w:rsidR="00F305C9">
        <w:rPr>
          <w:rFonts w:ascii="Palatino" w:hAnsi="Palatino" w:cs="Arial"/>
          <w:szCs w:val="20"/>
        </w:rPr>
        <w:t>,</w:t>
      </w:r>
      <w:r w:rsidR="00D94BA9" w:rsidRPr="00C06104">
        <w:rPr>
          <w:rFonts w:ascii="Palatino" w:hAnsi="Palatino" w:cs="Arial"/>
          <w:szCs w:val="20"/>
        </w:rPr>
        <w:t xml:space="preserve"> blue boxes</w:t>
      </w:r>
      <w:r w:rsidR="00F305C9">
        <w:rPr>
          <w:rFonts w:ascii="Palatino" w:hAnsi="Palatino" w:cs="Arial"/>
          <w:szCs w:val="20"/>
        </w:rPr>
        <w:t>;</w:t>
      </w:r>
      <w:r w:rsidR="00D94BA9" w:rsidRPr="00C06104">
        <w:rPr>
          <w:rFonts w:ascii="Palatino" w:hAnsi="Palatino" w:cs="Arial"/>
          <w:szCs w:val="20"/>
        </w:rPr>
        <w:t xml:space="preserve"> </w:t>
      </w:r>
      <w:r w:rsidR="00F305C9">
        <w:rPr>
          <w:rFonts w:ascii="Palatino" w:hAnsi="Palatino" w:cs="Arial"/>
          <w:szCs w:val="20"/>
        </w:rPr>
        <w:t xml:space="preserve">splice </w:t>
      </w:r>
      <w:r w:rsidR="00D94BA9" w:rsidRPr="00C06104">
        <w:rPr>
          <w:rFonts w:ascii="Palatino" w:hAnsi="Palatino" w:cs="Arial"/>
          <w:szCs w:val="20"/>
        </w:rPr>
        <w:t>junctions</w:t>
      </w:r>
      <w:r w:rsidR="00F305C9">
        <w:rPr>
          <w:rFonts w:ascii="Palatino" w:hAnsi="Palatino" w:cs="Arial"/>
          <w:szCs w:val="20"/>
        </w:rPr>
        <w:t>,</w:t>
      </w:r>
      <w:r w:rsidR="00D94BA9" w:rsidRPr="00C06104">
        <w:rPr>
          <w:rFonts w:ascii="Palatino" w:hAnsi="Palatino" w:cs="Arial"/>
          <w:szCs w:val="20"/>
        </w:rPr>
        <w:t xml:space="preserve"> gaps; the last exon is compressed and not to scale.</w:t>
      </w:r>
    </w:p>
    <w:p w14:paraId="7847FB10" w14:textId="77777777" w:rsidR="00595199" w:rsidRPr="00C06104" w:rsidRDefault="00595199" w:rsidP="00E64044">
      <w:pPr>
        <w:pStyle w:val="ListParagraph"/>
        <w:spacing w:before="120" w:line="480" w:lineRule="exact"/>
        <w:ind w:left="0"/>
        <w:contextualSpacing w:val="0"/>
        <w:rPr>
          <w:rFonts w:ascii="Palatino" w:hAnsi="Palatino" w:cs="Arial"/>
          <w:szCs w:val="20"/>
        </w:rPr>
      </w:pPr>
      <w:r w:rsidRPr="00C06104">
        <w:rPr>
          <w:rFonts w:ascii="Palatino" w:hAnsi="Palatino" w:cs="Arial"/>
          <w:szCs w:val="20"/>
        </w:rPr>
        <w:t>See also Figure S</w:t>
      </w:r>
      <w:r>
        <w:rPr>
          <w:rFonts w:ascii="Palatino" w:hAnsi="Palatino" w:cs="Arial"/>
          <w:szCs w:val="20"/>
        </w:rPr>
        <w:t>6</w:t>
      </w:r>
    </w:p>
    <w:p w14:paraId="7C777A30" w14:textId="77777777" w:rsidR="00D94BA9" w:rsidRPr="00C06104" w:rsidRDefault="00D94BA9" w:rsidP="00D94BA9">
      <w:pPr>
        <w:pStyle w:val="ListParagraph"/>
        <w:spacing w:before="360" w:line="480" w:lineRule="exact"/>
        <w:ind w:left="0"/>
        <w:contextualSpacing w:val="0"/>
        <w:rPr>
          <w:rFonts w:ascii="Palatino" w:hAnsi="Palatino"/>
          <w:b/>
        </w:rPr>
      </w:pPr>
      <w:r w:rsidRPr="00C06104">
        <w:rPr>
          <w:rFonts w:ascii="Palatino" w:hAnsi="Palatino"/>
          <w:b/>
        </w:rPr>
        <w:t xml:space="preserve">Figure </w:t>
      </w:r>
      <w:r w:rsidR="003465A6">
        <w:rPr>
          <w:rFonts w:ascii="Palatino" w:hAnsi="Palatino"/>
          <w:b/>
        </w:rPr>
        <w:t>7</w:t>
      </w:r>
      <w:r w:rsidRPr="00C06104">
        <w:rPr>
          <w:rFonts w:ascii="Palatino" w:hAnsi="Palatino"/>
          <w:b/>
        </w:rPr>
        <w:t xml:space="preserve">. </w:t>
      </w:r>
      <w:r w:rsidRPr="00C06104">
        <w:rPr>
          <w:rFonts w:ascii="Palatino" w:hAnsi="Palatino" w:cs="Arial"/>
          <w:b/>
          <w:szCs w:val="20"/>
        </w:rPr>
        <w:t>A-M</w:t>
      </w:r>
      <w:r w:rsidR="000228CC">
        <w:rPr>
          <w:rFonts w:ascii="Palatino" w:hAnsi="Palatino" w:cs="Arial"/>
          <w:b/>
          <w:szCs w:val="20"/>
        </w:rPr>
        <w:t>YB</w:t>
      </w:r>
      <w:r w:rsidRPr="00C06104">
        <w:rPr>
          <w:rFonts w:ascii="Palatino" w:hAnsi="Palatino" w:cs="Arial"/>
          <w:b/>
          <w:szCs w:val="20"/>
        </w:rPr>
        <w:t xml:space="preserve"> Regulates Expression of </w:t>
      </w:r>
      <w:r w:rsidR="003465A6" w:rsidRPr="00C06104">
        <w:rPr>
          <w:rFonts w:ascii="Palatino" w:hAnsi="Palatino" w:cs="Arial"/>
          <w:b/>
          <w:szCs w:val="20"/>
        </w:rPr>
        <w:t>mRNA</w:t>
      </w:r>
      <w:r w:rsidR="000E121A">
        <w:rPr>
          <w:rFonts w:ascii="Palatino" w:hAnsi="Palatino" w:cs="Arial"/>
          <w:b/>
          <w:szCs w:val="20"/>
        </w:rPr>
        <w:t>s</w:t>
      </w:r>
      <w:r w:rsidR="003465A6" w:rsidRPr="00C06104">
        <w:rPr>
          <w:rFonts w:ascii="Palatino" w:hAnsi="Palatino" w:cs="Arial"/>
          <w:b/>
          <w:szCs w:val="20"/>
        </w:rPr>
        <w:t xml:space="preserve"> </w:t>
      </w:r>
      <w:r w:rsidR="000E121A">
        <w:rPr>
          <w:rFonts w:ascii="Palatino" w:hAnsi="Palatino" w:cs="Arial"/>
          <w:b/>
          <w:szCs w:val="20"/>
        </w:rPr>
        <w:t>E</w:t>
      </w:r>
      <w:r w:rsidR="003465A6">
        <w:rPr>
          <w:rFonts w:ascii="Palatino" w:hAnsi="Palatino" w:cs="Arial"/>
          <w:b/>
          <w:szCs w:val="20"/>
        </w:rPr>
        <w:t xml:space="preserve">ncoding </w:t>
      </w:r>
      <w:r w:rsidRPr="00C06104">
        <w:rPr>
          <w:rFonts w:ascii="Palatino" w:hAnsi="Palatino" w:cs="Arial"/>
          <w:b/>
          <w:szCs w:val="20"/>
        </w:rPr>
        <w:t xml:space="preserve">piRNA Pathway </w:t>
      </w:r>
      <w:r w:rsidR="003465A6">
        <w:rPr>
          <w:rFonts w:ascii="Palatino" w:hAnsi="Palatino" w:cs="Arial"/>
          <w:b/>
          <w:szCs w:val="20"/>
        </w:rPr>
        <w:t>Proteins</w:t>
      </w:r>
    </w:p>
    <w:p w14:paraId="0E977A80" w14:textId="1EDC082B" w:rsidR="00D94BA9" w:rsidRPr="00C06104" w:rsidRDefault="00D94BA9" w:rsidP="00021E3E">
      <w:pPr>
        <w:pStyle w:val="ListParagraph"/>
        <w:spacing w:before="120" w:line="480" w:lineRule="exact"/>
        <w:ind w:left="0"/>
        <w:contextualSpacing w:val="0"/>
        <w:rPr>
          <w:rFonts w:ascii="Palatino" w:hAnsi="Palatino"/>
        </w:rPr>
      </w:pPr>
      <w:r w:rsidRPr="00C06104">
        <w:rPr>
          <w:rFonts w:ascii="Palatino" w:hAnsi="Palatino"/>
        </w:rPr>
        <w:t xml:space="preserve">(A) </w:t>
      </w:r>
      <w:proofErr w:type="gramStart"/>
      <w:r w:rsidRPr="00C06104">
        <w:rPr>
          <w:rFonts w:ascii="Palatino" w:hAnsi="Palatino"/>
        </w:rPr>
        <w:t>mRNA</w:t>
      </w:r>
      <w:proofErr w:type="gramEnd"/>
      <w:r w:rsidRPr="00C06104">
        <w:rPr>
          <w:rFonts w:ascii="Palatino" w:hAnsi="Palatino"/>
        </w:rPr>
        <w:t xml:space="preserve"> abundance in </w:t>
      </w:r>
      <w:r w:rsidRPr="00C06104">
        <w:rPr>
          <w:rFonts w:ascii="Palatino" w:hAnsi="Palatino"/>
          <w:i/>
        </w:rPr>
        <w:t xml:space="preserve">A-Myb </w:t>
      </w:r>
      <w:r w:rsidRPr="00C06104">
        <w:rPr>
          <w:rFonts w:ascii="Palatino" w:hAnsi="Palatino"/>
        </w:rPr>
        <w:t xml:space="preserve">mutant versus heterozygous testes. The </w:t>
      </w:r>
      <w:r w:rsidR="000614A4">
        <w:rPr>
          <w:rFonts w:ascii="Palatino" w:hAnsi="Palatino"/>
        </w:rPr>
        <w:t>407</w:t>
      </w:r>
      <w:r w:rsidRPr="00C06104">
        <w:rPr>
          <w:rFonts w:ascii="Palatino" w:hAnsi="Palatino"/>
        </w:rPr>
        <w:t xml:space="preserve"> genes with a significant (</w:t>
      </w:r>
      <w:r w:rsidRPr="00C06104">
        <w:rPr>
          <w:rFonts w:ascii="Palatino" w:hAnsi="Palatino"/>
          <w:i/>
        </w:rPr>
        <w:t>q</w:t>
      </w:r>
      <w:r w:rsidRPr="00C06104">
        <w:rPr>
          <w:rFonts w:ascii="Palatino" w:hAnsi="Palatino"/>
        </w:rPr>
        <w:t xml:space="preserve"> &lt;0.0</w:t>
      </w:r>
      <w:r w:rsidR="000614A4">
        <w:rPr>
          <w:rFonts w:ascii="Palatino" w:hAnsi="Palatino"/>
        </w:rPr>
        <w:t>5</w:t>
      </w:r>
      <w:r w:rsidRPr="00C06104">
        <w:rPr>
          <w:rFonts w:ascii="Palatino" w:hAnsi="Palatino"/>
        </w:rPr>
        <w:t xml:space="preserve">) change in steady-state mRNA levels are shown as red circles. </w:t>
      </w:r>
      <w:r w:rsidR="009860F9">
        <w:rPr>
          <w:rFonts w:ascii="Palatino" w:hAnsi="Palatino"/>
        </w:rPr>
        <w:t>The</w:t>
      </w:r>
      <w:r w:rsidRPr="00C06104">
        <w:rPr>
          <w:rFonts w:ascii="Palatino" w:hAnsi="Palatino"/>
        </w:rPr>
        <w:t xml:space="preserve"> </w:t>
      </w:r>
      <w:r w:rsidR="000614A4">
        <w:rPr>
          <w:rFonts w:ascii="Palatino" w:hAnsi="Palatino"/>
        </w:rPr>
        <w:t>203</w:t>
      </w:r>
      <w:r w:rsidRPr="00C06104">
        <w:rPr>
          <w:rFonts w:ascii="Palatino" w:hAnsi="Palatino"/>
        </w:rPr>
        <w:t xml:space="preserve"> </w:t>
      </w:r>
      <w:r w:rsidR="009860F9">
        <w:rPr>
          <w:rFonts w:ascii="Palatino" w:hAnsi="Palatino"/>
        </w:rPr>
        <w:t>with</w:t>
      </w:r>
      <w:r w:rsidRPr="00C06104">
        <w:rPr>
          <w:rFonts w:ascii="Palatino" w:hAnsi="Palatino"/>
        </w:rPr>
        <w:t xml:space="preserve"> A-MYB peaks within 500 bp of their transcription start site </w:t>
      </w:r>
      <w:r w:rsidR="009860F9">
        <w:rPr>
          <w:rFonts w:ascii="Palatino" w:hAnsi="Palatino"/>
        </w:rPr>
        <w:t>are</w:t>
      </w:r>
      <w:r w:rsidRPr="00C06104">
        <w:rPr>
          <w:rFonts w:ascii="Palatino" w:hAnsi="Palatino"/>
        </w:rPr>
        <w:t xml:space="preserve"> filled.</w:t>
      </w:r>
    </w:p>
    <w:p w14:paraId="64434C1A" w14:textId="0C21D700" w:rsidR="00D94BA9" w:rsidRPr="00C06104" w:rsidRDefault="00D94BA9" w:rsidP="00021E3E">
      <w:pPr>
        <w:pStyle w:val="ListParagraph"/>
        <w:spacing w:before="120" w:line="480" w:lineRule="exact"/>
        <w:ind w:left="0"/>
        <w:contextualSpacing w:val="0"/>
        <w:rPr>
          <w:rFonts w:ascii="Palatino" w:hAnsi="Palatino"/>
        </w:rPr>
      </w:pPr>
      <w:r w:rsidRPr="00C06104">
        <w:rPr>
          <w:rFonts w:ascii="Palatino" w:hAnsi="Palatino"/>
        </w:rPr>
        <w:t>(B) A-MYB ChIP-</w:t>
      </w:r>
      <w:r w:rsidR="00895358">
        <w:rPr>
          <w:rFonts w:ascii="Palatino" w:hAnsi="Palatino"/>
        </w:rPr>
        <w:t>seq</w:t>
      </w:r>
      <w:r w:rsidRPr="00C06104">
        <w:rPr>
          <w:rFonts w:ascii="Palatino" w:hAnsi="Palatino"/>
        </w:rPr>
        <w:t xml:space="preserve"> signal at t</w:t>
      </w:r>
      <w:r w:rsidR="007832C5">
        <w:rPr>
          <w:rFonts w:ascii="Palatino" w:hAnsi="Palatino"/>
        </w:rPr>
        <w:t>he transcription start sites of</w:t>
      </w:r>
      <w:r w:rsidR="007832C5" w:rsidRPr="00C06104">
        <w:rPr>
          <w:rFonts w:ascii="Palatino" w:hAnsi="Palatino"/>
        </w:rPr>
        <w:t xml:space="preserve"> </w:t>
      </w:r>
      <w:r w:rsidR="007832C5" w:rsidRPr="00C06104">
        <w:rPr>
          <w:rFonts w:ascii="Palatino" w:hAnsi="Palatino"/>
          <w:i/>
        </w:rPr>
        <w:t>A-Myb</w:t>
      </w:r>
      <w:r w:rsidR="007832C5">
        <w:rPr>
          <w:rFonts w:ascii="Palatino" w:hAnsi="Palatino"/>
        </w:rPr>
        <w:t xml:space="preserve"> and </w:t>
      </w:r>
      <w:r w:rsidRPr="00C06104">
        <w:rPr>
          <w:rFonts w:ascii="Palatino" w:hAnsi="Palatino"/>
        </w:rPr>
        <w:t>genes implicated in RNA silencing pathways</w:t>
      </w:r>
      <w:r w:rsidR="007832C5">
        <w:rPr>
          <w:rFonts w:ascii="Palatino" w:hAnsi="Palatino"/>
        </w:rPr>
        <w:t>. For each</w:t>
      </w:r>
      <w:r w:rsidRPr="00C06104">
        <w:rPr>
          <w:rFonts w:ascii="Palatino" w:hAnsi="Palatino"/>
        </w:rPr>
        <w:t>, the figure reports the change in mRNA abundance between 17.5 and 10.5 dpp</w:t>
      </w:r>
      <w:r w:rsidR="00C60B72" w:rsidRPr="00C06104">
        <w:rPr>
          <w:rFonts w:ascii="Palatino" w:hAnsi="Palatino"/>
        </w:rPr>
        <w:t xml:space="preserve"> in wild-type testes</w:t>
      </w:r>
      <w:r w:rsidR="001A45C7">
        <w:rPr>
          <w:rFonts w:ascii="Palatino" w:hAnsi="Palatino"/>
        </w:rPr>
        <w:t xml:space="preserve"> </w:t>
      </w:r>
      <w:del w:id="56" w:author="Xin Li" w:date="2013-02-03T11:59:00Z">
        <w:r w:rsidR="00E47A48" w:rsidDel="005F4BA0">
          <w:rPr>
            <w:rFonts w:ascii="Palatino" w:hAnsi="Palatino"/>
          </w:rPr>
          <w:delText xml:space="preserve"> </w:delText>
        </w:r>
      </w:del>
      <w:r w:rsidR="00E47A48">
        <w:rPr>
          <w:rFonts w:ascii="Palatino" w:hAnsi="Palatino"/>
        </w:rPr>
        <w:t xml:space="preserve">and the </w:t>
      </w:r>
      <w:r w:rsidR="001A45C7">
        <w:rPr>
          <w:rFonts w:ascii="Palatino" w:hAnsi="Palatino"/>
        </w:rPr>
        <w:t xml:space="preserve">mean </w:t>
      </w:r>
      <w:r w:rsidR="00E47A48">
        <w:rPr>
          <w:rFonts w:ascii="Palatino" w:hAnsi="Palatino"/>
        </w:rPr>
        <w:t xml:space="preserve">change between </w:t>
      </w:r>
      <w:r w:rsidR="00E47A48" w:rsidRPr="00C06104">
        <w:rPr>
          <w:rFonts w:ascii="Palatino" w:hAnsi="Palatino"/>
          <w:i/>
        </w:rPr>
        <w:t xml:space="preserve">A-Myb </w:t>
      </w:r>
      <w:r w:rsidR="00E47A48" w:rsidRPr="00C06104">
        <w:rPr>
          <w:rFonts w:ascii="Palatino" w:hAnsi="Palatino"/>
        </w:rPr>
        <w:t xml:space="preserve">mutant </w:t>
      </w:r>
      <w:r w:rsidR="00B770F8">
        <w:rPr>
          <w:rFonts w:ascii="Palatino" w:hAnsi="Palatino"/>
        </w:rPr>
        <w:t>and</w:t>
      </w:r>
      <w:r w:rsidR="00E47A48" w:rsidRPr="00C06104">
        <w:rPr>
          <w:rFonts w:ascii="Palatino" w:hAnsi="Palatino"/>
        </w:rPr>
        <w:t xml:space="preserve"> heterozygous testes</w:t>
      </w:r>
      <w:r w:rsidR="00E47A48">
        <w:rPr>
          <w:rFonts w:ascii="Palatino" w:hAnsi="Palatino"/>
        </w:rPr>
        <w:t xml:space="preserve"> at 14.5 dpp</w:t>
      </w:r>
      <w:r w:rsidR="00344B08">
        <w:rPr>
          <w:rFonts w:ascii="Palatino" w:hAnsi="Palatino"/>
        </w:rPr>
        <w:t xml:space="preserve"> (</w:t>
      </w:r>
      <w:r w:rsidR="007D49AA">
        <w:rPr>
          <w:rFonts w:ascii="Palatino" w:hAnsi="Palatino"/>
        </w:rPr>
        <w:t xml:space="preserve">mean ± S.D.; </w:t>
      </w:r>
      <w:r w:rsidR="00344B08">
        <w:rPr>
          <w:rFonts w:ascii="Palatino" w:hAnsi="Palatino"/>
          <w:i/>
        </w:rPr>
        <w:t xml:space="preserve">n </w:t>
      </w:r>
      <w:r w:rsidR="00344B08">
        <w:rPr>
          <w:rFonts w:ascii="Palatino" w:hAnsi="Palatino"/>
        </w:rPr>
        <w:t>= 3)</w:t>
      </w:r>
      <w:r w:rsidR="00E47A48">
        <w:rPr>
          <w:rFonts w:ascii="Palatino" w:hAnsi="Palatino"/>
        </w:rPr>
        <w:t>.</w:t>
      </w:r>
      <w:r w:rsidR="00B95239">
        <w:rPr>
          <w:rFonts w:ascii="Palatino" w:hAnsi="Palatino"/>
        </w:rPr>
        <w:tab/>
      </w:r>
    </w:p>
    <w:p w14:paraId="04CB65DA" w14:textId="77777777" w:rsidR="00D94BA9" w:rsidRPr="00C06104" w:rsidRDefault="00D94BA9" w:rsidP="00021E3E">
      <w:pPr>
        <w:pStyle w:val="ListParagraph"/>
        <w:spacing w:before="120" w:line="480" w:lineRule="exact"/>
        <w:ind w:left="0"/>
        <w:contextualSpacing w:val="0"/>
        <w:rPr>
          <w:rFonts w:ascii="Palatino" w:hAnsi="Palatino"/>
        </w:rPr>
      </w:pPr>
      <w:r w:rsidRPr="00C06104">
        <w:rPr>
          <w:rFonts w:ascii="Palatino" w:hAnsi="Palatino"/>
        </w:rPr>
        <w:t>(C) A model for the regulation of pachytene piRNA biogenesis by A-MYB.</w:t>
      </w:r>
    </w:p>
    <w:p w14:paraId="0A0F1EF6" w14:textId="77777777" w:rsidR="00D94BA9" w:rsidRPr="00C06104" w:rsidRDefault="00D94BA9" w:rsidP="00021E3E">
      <w:pPr>
        <w:pStyle w:val="ListParagraph"/>
        <w:spacing w:before="120" w:line="480" w:lineRule="exact"/>
        <w:ind w:left="0"/>
        <w:contextualSpacing w:val="0"/>
        <w:rPr>
          <w:rFonts w:ascii="Palatino" w:hAnsi="Palatino"/>
        </w:rPr>
      </w:pPr>
      <w:r w:rsidRPr="00C06104">
        <w:rPr>
          <w:rFonts w:ascii="Palatino" w:hAnsi="Palatino" w:cs="Arial"/>
          <w:szCs w:val="20"/>
        </w:rPr>
        <w:t xml:space="preserve">See also Figure </w:t>
      </w:r>
      <w:r w:rsidR="00595199">
        <w:rPr>
          <w:rFonts w:ascii="Palatino" w:hAnsi="Palatino" w:cs="Arial"/>
          <w:szCs w:val="20"/>
        </w:rPr>
        <w:t>S7</w:t>
      </w:r>
      <w:r w:rsidRPr="00C06104">
        <w:rPr>
          <w:rFonts w:ascii="Palatino" w:hAnsi="Palatino" w:cs="Arial"/>
          <w:szCs w:val="20"/>
        </w:rPr>
        <w:t xml:space="preserve"> and Table S</w:t>
      </w:r>
      <w:r w:rsidR="003465A6">
        <w:rPr>
          <w:rFonts w:ascii="Palatino" w:hAnsi="Palatino" w:cs="Arial"/>
          <w:szCs w:val="20"/>
        </w:rPr>
        <w:t>3</w:t>
      </w:r>
    </w:p>
    <w:p w14:paraId="012370C7" w14:textId="77777777" w:rsidR="00CA470F" w:rsidRPr="00CA470F" w:rsidRDefault="00D94BA9" w:rsidP="007C6DAE">
      <w:pPr>
        <w:pStyle w:val="ListParagraph"/>
        <w:keepNext/>
        <w:spacing w:before="360" w:line="480" w:lineRule="exact"/>
        <w:ind w:left="0"/>
        <w:contextualSpacing w:val="0"/>
        <w:rPr>
          <w:rFonts w:ascii="Palatino" w:hAnsi="Palatino"/>
        </w:rPr>
      </w:pPr>
      <w:r w:rsidRPr="00C06104">
        <w:rPr>
          <w:rFonts w:ascii="Palatino" w:hAnsi="Palatino"/>
          <w:b/>
        </w:rPr>
        <w:t xml:space="preserve">Figure </w:t>
      </w:r>
      <w:r w:rsidR="00845AB0">
        <w:rPr>
          <w:rFonts w:ascii="Palatino" w:hAnsi="Palatino"/>
          <w:b/>
        </w:rPr>
        <w:t>8</w:t>
      </w:r>
      <w:r w:rsidRPr="00C06104">
        <w:rPr>
          <w:rFonts w:ascii="Palatino" w:hAnsi="Palatino"/>
          <w:b/>
        </w:rPr>
        <w:t>.</w:t>
      </w:r>
      <w:r w:rsidRPr="00C06104">
        <w:rPr>
          <w:rFonts w:ascii="Palatino" w:hAnsi="Palatino"/>
        </w:rPr>
        <w:t xml:space="preserve"> </w:t>
      </w:r>
      <w:r w:rsidR="00845AB0" w:rsidRPr="00845AB0">
        <w:rPr>
          <w:rFonts w:ascii="Palatino" w:hAnsi="Palatino"/>
          <w:b/>
        </w:rPr>
        <w:t xml:space="preserve">Feed-Forward Regulation of piRNA Biogenesis by A-MYB is </w:t>
      </w:r>
      <w:proofErr w:type="gramStart"/>
      <w:r w:rsidR="00845AB0" w:rsidRPr="00845AB0">
        <w:rPr>
          <w:rFonts w:ascii="Palatino" w:hAnsi="Palatino"/>
          <w:b/>
        </w:rPr>
        <w:t>Conserved</w:t>
      </w:r>
      <w:proofErr w:type="gramEnd"/>
      <w:r w:rsidR="00845AB0" w:rsidRPr="00845AB0">
        <w:rPr>
          <w:rFonts w:ascii="Palatino" w:hAnsi="Palatino"/>
          <w:b/>
        </w:rPr>
        <w:t xml:space="preserve"> in Rooster</w:t>
      </w:r>
    </w:p>
    <w:p w14:paraId="47AA389E" w14:textId="77777777" w:rsidR="00D94BA9" w:rsidRPr="00C06104" w:rsidRDefault="00D94BA9" w:rsidP="003378F9">
      <w:pPr>
        <w:pStyle w:val="ListParagraph"/>
        <w:spacing w:before="120" w:line="480" w:lineRule="exact"/>
        <w:ind w:left="0"/>
        <w:contextualSpacing w:val="0"/>
        <w:rPr>
          <w:rFonts w:ascii="Palatino" w:hAnsi="Palatino"/>
        </w:rPr>
      </w:pPr>
      <w:r w:rsidRPr="00C06104">
        <w:rPr>
          <w:rFonts w:ascii="Palatino" w:hAnsi="Palatino"/>
        </w:rPr>
        <w:t>(</w:t>
      </w:r>
      <w:r w:rsidR="007C6DAE">
        <w:rPr>
          <w:rFonts w:ascii="Palatino" w:hAnsi="Palatino"/>
        </w:rPr>
        <w:t>A</w:t>
      </w:r>
      <w:r w:rsidRPr="00C06104">
        <w:rPr>
          <w:rFonts w:ascii="Palatino" w:hAnsi="Palatino"/>
        </w:rPr>
        <w:t xml:space="preserve">) Length </w:t>
      </w:r>
      <w:r w:rsidR="00C60B72" w:rsidRPr="00C06104">
        <w:rPr>
          <w:rFonts w:ascii="Palatino" w:hAnsi="Palatino"/>
        </w:rPr>
        <w:t>distributions</w:t>
      </w:r>
      <w:r w:rsidRPr="00C06104">
        <w:rPr>
          <w:rFonts w:ascii="Palatino" w:hAnsi="Palatino"/>
        </w:rPr>
        <w:t xml:space="preserve"> of </w:t>
      </w:r>
      <w:r w:rsidR="00C60B72" w:rsidRPr="00C06104">
        <w:rPr>
          <w:rFonts w:ascii="Palatino" w:hAnsi="Palatino"/>
        </w:rPr>
        <w:t xml:space="preserve">total </w:t>
      </w:r>
      <w:r w:rsidR="00021E3E">
        <w:rPr>
          <w:rFonts w:ascii="Palatino" w:hAnsi="Palatino"/>
        </w:rPr>
        <w:t xml:space="preserve">roster testis </w:t>
      </w:r>
      <w:r w:rsidRPr="00C06104">
        <w:rPr>
          <w:rFonts w:ascii="Palatino" w:hAnsi="Palatino"/>
        </w:rPr>
        <w:t>sm</w:t>
      </w:r>
      <w:r w:rsidR="00021E3E">
        <w:rPr>
          <w:rFonts w:ascii="Palatino" w:hAnsi="Palatino"/>
        </w:rPr>
        <w:t>all RNAs (black) and miRNAs (gra</w:t>
      </w:r>
      <w:r w:rsidRPr="00C06104">
        <w:rPr>
          <w:rFonts w:ascii="Palatino" w:hAnsi="Palatino"/>
        </w:rPr>
        <w:t>y).</w:t>
      </w:r>
    </w:p>
    <w:p w14:paraId="684AD353" w14:textId="77777777" w:rsidR="00D94BA9" w:rsidRPr="00C06104" w:rsidRDefault="00D94BA9" w:rsidP="003378F9">
      <w:pPr>
        <w:pStyle w:val="ListParagraph"/>
        <w:spacing w:before="120" w:line="480" w:lineRule="exact"/>
        <w:ind w:left="0"/>
        <w:contextualSpacing w:val="0"/>
        <w:rPr>
          <w:rFonts w:ascii="Palatino" w:hAnsi="Palatino"/>
        </w:rPr>
      </w:pPr>
      <w:r w:rsidRPr="00C06104">
        <w:rPr>
          <w:rFonts w:ascii="Palatino" w:hAnsi="Palatino"/>
        </w:rPr>
        <w:t>(</w:t>
      </w:r>
      <w:r w:rsidR="007C6DAE">
        <w:rPr>
          <w:rFonts w:ascii="Palatino" w:hAnsi="Palatino"/>
        </w:rPr>
        <w:t>B</w:t>
      </w:r>
      <w:r w:rsidRPr="00C06104">
        <w:rPr>
          <w:rFonts w:ascii="Palatino" w:hAnsi="Palatino"/>
        </w:rPr>
        <w:t>) Seq</w:t>
      </w:r>
      <w:r w:rsidR="00C60B72" w:rsidRPr="00C06104">
        <w:rPr>
          <w:rFonts w:ascii="Palatino" w:hAnsi="Palatino"/>
        </w:rPr>
        <w:t>uence l</w:t>
      </w:r>
      <w:r w:rsidRPr="00C06104">
        <w:rPr>
          <w:rFonts w:ascii="Palatino" w:hAnsi="Palatino"/>
        </w:rPr>
        <w:t>ogo showing the nucleotide composition of piRNA reads and species.</w:t>
      </w:r>
    </w:p>
    <w:p w14:paraId="1999F8DD" w14:textId="75332A6F" w:rsidR="00D94BA9" w:rsidRPr="00C06104" w:rsidRDefault="00D94BA9" w:rsidP="003378F9">
      <w:pPr>
        <w:pStyle w:val="ListParagraph"/>
        <w:spacing w:before="120" w:line="480" w:lineRule="exact"/>
        <w:ind w:left="0"/>
        <w:contextualSpacing w:val="0"/>
        <w:rPr>
          <w:rFonts w:ascii="Palatino" w:hAnsi="Palatino"/>
        </w:rPr>
      </w:pPr>
      <w:r w:rsidRPr="00C06104">
        <w:rPr>
          <w:rFonts w:ascii="Palatino" w:hAnsi="Palatino"/>
        </w:rPr>
        <w:t>(</w:t>
      </w:r>
      <w:r w:rsidR="007C6DAE">
        <w:rPr>
          <w:rFonts w:ascii="Palatino" w:hAnsi="Palatino"/>
        </w:rPr>
        <w:t>C</w:t>
      </w:r>
      <w:r w:rsidRPr="00C06104">
        <w:rPr>
          <w:rFonts w:ascii="Palatino" w:hAnsi="Palatino"/>
        </w:rPr>
        <w:t xml:space="preserve">) The 5′-5′ overlap between piRNAs from opposite strands was analyzed to determine if rooster piRNAs display Ping-Pong amplification. </w:t>
      </w:r>
      <w:r w:rsidR="005E3B8F">
        <w:rPr>
          <w:rFonts w:ascii="Palatino" w:hAnsi="Palatino"/>
        </w:rPr>
        <w:t xml:space="preserve">The number of pairs of piRNA reads at each position is reported. </w:t>
      </w:r>
      <w:r w:rsidRPr="00C06104">
        <w:rPr>
          <w:rFonts w:ascii="Palatino" w:hAnsi="Palatino"/>
          <w:i/>
        </w:rPr>
        <w:t>Z</w:t>
      </w:r>
      <w:r w:rsidRPr="00C06104">
        <w:rPr>
          <w:rFonts w:ascii="Palatino" w:hAnsi="Palatino"/>
        </w:rPr>
        <w:t xml:space="preserve">-score indicates that a significant ten-nucleotide overlap (“Ping-Pong”) was detected. </w:t>
      </w:r>
      <w:r w:rsidRPr="00C06104">
        <w:rPr>
          <w:rFonts w:ascii="Palatino" w:hAnsi="Palatino"/>
          <w:i/>
        </w:rPr>
        <w:t>Z</w:t>
      </w:r>
      <w:r w:rsidRPr="00C06104">
        <w:rPr>
          <w:rFonts w:ascii="Palatino" w:hAnsi="Palatino"/>
        </w:rPr>
        <w:t xml:space="preserve">-score &gt;1.96 corresponds to </w:t>
      </w:r>
      <w:r w:rsidRPr="00C06104">
        <w:rPr>
          <w:rFonts w:ascii="Palatino" w:hAnsi="Palatino"/>
          <w:i/>
        </w:rPr>
        <w:t>p</w:t>
      </w:r>
      <w:r w:rsidRPr="00C06104">
        <w:rPr>
          <w:rFonts w:ascii="Palatino" w:hAnsi="Palatino"/>
        </w:rPr>
        <w:t>-value &lt; 0.05.</w:t>
      </w:r>
    </w:p>
    <w:p w14:paraId="42ECE45E" w14:textId="77777777" w:rsidR="00D94BA9" w:rsidRPr="00C06104" w:rsidRDefault="00D94BA9" w:rsidP="003378F9">
      <w:pPr>
        <w:pStyle w:val="ListParagraph"/>
        <w:spacing w:before="120" w:line="480" w:lineRule="exact"/>
        <w:ind w:left="0"/>
        <w:contextualSpacing w:val="0"/>
        <w:rPr>
          <w:rFonts w:ascii="Palatino" w:hAnsi="Palatino"/>
        </w:rPr>
      </w:pPr>
      <w:r w:rsidRPr="00C06104">
        <w:rPr>
          <w:rFonts w:ascii="Palatino" w:hAnsi="Palatino"/>
        </w:rPr>
        <w:t>(</w:t>
      </w:r>
      <w:r w:rsidR="007C6DAE">
        <w:rPr>
          <w:rFonts w:ascii="Palatino" w:hAnsi="Palatino"/>
        </w:rPr>
        <w:t>D</w:t>
      </w:r>
      <w:r w:rsidRPr="00C06104">
        <w:rPr>
          <w:rFonts w:ascii="Palatino" w:hAnsi="Palatino"/>
        </w:rPr>
        <w:t>) MEME</w:t>
      </w:r>
      <w:r w:rsidR="003378F9">
        <w:rPr>
          <w:rFonts w:ascii="Palatino" w:hAnsi="Palatino"/>
        </w:rPr>
        <w:t>-</w:t>
      </w:r>
      <w:r w:rsidRPr="00C06104">
        <w:rPr>
          <w:rFonts w:ascii="Palatino" w:hAnsi="Palatino"/>
        </w:rPr>
        <w:t>reported motif of the top 500 (by peak score) A-MYB ChIP-</w:t>
      </w:r>
      <w:r w:rsidR="00895358">
        <w:rPr>
          <w:rFonts w:ascii="Palatino" w:hAnsi="Palatino"/>
        </w:rPr>
        <w:t>seq</w:t>
      </w:r>
      <w:r w:rsidRPr="00C06104">
        <w:rPr>
          <w:rFonts w:ascii="Palatino" w:hAnsi="Palatino"/>
        </w:rPr>
        <w:t xml:space="preserve"> peaks from adult rooster testes.</w:t>
      </w:r>
    </w:p>
    <w:p w14:paraId="1501B8D3" w14:textId="6BF4FB3E" w:rsidR="00D94BA9" w:rsidRPr="00C06104" w:rsidRDefault="00D94BA9" w:rsidP="003378F9">
      <w:pPr>
        <w:pStyle w:val="ListParagraph"/>
        <w:spacing w:before="120" w:line="480" w:lineRule="exact"/>
        <w:ind w:left="0"/>
        <w:contextualSpacing w:val="0"/>
        <w:rPr>
          <w:rFonts w:ascii="Palatino" w:hAnsi="Palatino"/>
        </w:rPr>
      </w:pPr>
      <w:r w:rsidRPr="00C06104">
        <w:rPr>
          <w:rFonts w:ascii="Palatino" w:hAnsi="Palatino"/>
        </w:rPr>
        <w:t>(</w:t>
      </w:r>
      <w:r w:rsidR="007C6DAE">
        <w:rPr>
          <w:rFonts w:ascii="Palatino" w:hAnsi="Palatino"/>
        </w:rPr>
        <w:t>E</w:t>
      </w:r>
      <w:r w:rsidRPr="00C06104">
        <w:rPr>
          <w:rFonts w:ascii="Palatino" w:hAnsi="Palatino"/>
        </w:rPr>
        <w:t>) A-MYB, H3K4me3, and input ChIP-</w:t>
      </w:r>
      <w:r w:rsidR="00895358">
        <w:rPr>
          <w:rFonts w:ascii="Palatino" w:hAnsi="Palatino"/>
        </w:rPr>
        <w:t>seq</w:t>
      </w:r>
      <w:r w:rsidRPr="00C06104">
        <w:rPr>
          <w:rFonts w:ascii="Palatino" w:hAnsi="Palatino"/>
        </w:rPr>
        <w:t xml:space="preserve"> signals at the transcription start sites of </w:t>
      </w:r>
      <w:r w:rsidR="00EF7BF2">
        <w:rPr>
          <w:rFonts w:ascii="Palatino" w:hAnsi="Palatino"/>
        </w:rPr>
        <w:t>rooster</w:t>
      </w:r>
      <w:r w:rsidRPr="00C06104">
        <w:rPr>
          <w:rFonts w:ascii="Palatino" w:hAnsi="Palatino"/>
        </w:rPr>
        <w:t xml:space="preserve"> </w:t>
      </w:r>
      <w:r w:rsidR="00C675A6" w:rsidRPr="00C06104">
        <w:rPr>
          <w:rFonts w:ascii="Palatino" w:hAnsi="Palatino"/>
          <w:i/>
        </w:rPr>
        <w:t>PIWIL1</w:t>
      </w:r>
      <w:r w:rsidR="001F419E">
        <w:rPr>
          <w:rFonts w:ascii="Palatino" w:hAnsi="Palatino"/>
        </w:rPr>
        <w:t xml:space="preserve">, </w:t>
      </w:r>
      <w:r w:rsidR="001F419E">
        <w:rPr>
          <w:rFonts w:ascii="Palatino" w:hAnsi="Palatino"/>
          <w:i/>
        </w:rPr>
        <w:t>TDRD1</w:t>
      </w:r>
      <w:r w:rsidR="001F419E">
        <w:rPr>
          <w:rFonts w:ascii="Palatino" w:hAnsi="Palatino"/>
        </w:rPr>
        <w:t>,</w:t>
      </w:r>
      <w:r w:rsidR="00C675A6" w:rsidRPr="00C06104">
        <w:rPr>
          <w:rFonts w:ascii="Palatino" w:hAnsi="Palatino"/>
        </w:rPr>
        <w:t xml:space="preserve"> </w:t>
      </w:r>
      <w:r w:rsidRPr="00C06104">
        <w:rPr>
          <w:rFonts w:ascii="Palatino" w:hAnsi="Palatino"/>
        </w:rPr>
        <w:t xml:space="preserve">and </w:t>
      </w:r>
      <w:r w:rsidR="00C675A6" w:rsidRPr="00C06104">
        <w:rPr>
          <w:rFonts w:ascii="Palatino" w:hAnsi="Palatino"/>
          <w:i/>
        </w:rPr>
        <w:t>TDRD3</w:t>
      </w:r>
      <w:r w:rsidRPr="00C06104">
        <w:rPr>
          <w:rFonts w:ascii="Palatino" w:hAnsi="Palatino"/>
        </w:rPr>
        <w:t>.</w:t>
      </w:r>
    </w:p>
    <w:p w14:paraId="7E1C45D9" w14:textId="77777777" w:rsidR="005E0CE5" w:rsidRPr="00513B62" w:rsidRDefault="00D94BA9">
      <w:pPr>
        <w:pStyle w:val="ListParagraph"/>
        <w:spacing w:before="120" w:line="480" w:lineRule="exact"/>
        <w:ind w:left="0"/>
        <w:contextualSpacing w:val="0"/>
        <w:rPr>
          <w:rFonts w:ascii="Palatino" w:hAnsi="Palatino"/>
        </w:rPr>
      </w:pPr>
      <w:r w:rsidRPr="00C06104">
        <w:rPr>
          <w:rFonts w:ascii="Palatino" w:hAnsi="Palatino"/>
        </w:rPr>
        <w:t xml:space="preserve">See also Figure </w:t>
      </w:r>
      <w:r w:rsidR="001E5F2E">
        <w:rPr>
          <w:rFonts w:ascii="Palatino" w:hAnsi="Palatino"/>
        </w:rPr>
        <w:t>S8</w:t>
      </w:r>
      <w:r w:rsidRPr="00C06104">
        <w:rPr>
          <w:rFonts w:ascii="Palatino" w:hAnsi="Palatino"/>
        </w:rPr>
        <w:t>.</w:t>
      </w:r>
    </w:p>
    <w:sectPr w:rsidR="005E0CE5" w:rsidRPr="00513B62" w:rsidSect="007F30A3">
      <w:footerReference w:type="even" r:id="rId10"/>
      <w:footerReference w:type="default" r:id="rId11"/>
      <w:pgSz w:w="12240" w:h="15840"/>
      <w:pgMar w:top="1440" w:right="1800" w:bottom="1440" w:left="180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Xin Li" w:date="2013-02-03T12:40:00Z" w:initials="XL">
    <w:p w14:paraId="775D998C" w14:textId="271B8774" w:rsidR="008C07A5" w:rsidRDefault="008C07A5">
      <w:pPr>
        <w:pStyle w:val="CommentText"/>
      </w:pPr>
      <w:r>
        <w:rPr>
          <w:rStyle w:val="CommentReference"/>
        </w:rPr>
        <w:annotationRef/>
      </w:r>
      <w:r>
        <w:t xml:space="preserve">Why we cited </w:t>
      </w:r>
      <w:r>
        <w:rPr>
          <w:rFonts w:ascii="Palatino" w:hAnsi="Palatino"/>
          <w:color w:val="000000" w:themeColor="text1"/>
        </w:rPr>
        <w:t>(</w:t>
      </w:r>
      <w:r w:rsidRPr="00FC64ED">
        <w:rPr>
          <w:rFonts w:ascii="Palatino" w:hAnsi="Palatino"/>
          <w:color w:val="000000" w:themeColor="text1"/>
        </w:rPr>
        <w:t>Zheng and Wang, 2012</w:t>
      </w:r>
      <w:r>
        <w:rPr>
          <w:rFonts w:ascii="Palatino" w:hAnsi="Palatino"/>
          <w:color w:val="000000" w:themeColor="text1"/>
        </w:rPr>
        <w:t xml:space="preserve"> here? </w:t>
      </w:r>
    </w:p>
  </w:comment>
  <w:comment w:id="15" w:author="Xin Li" w:date="2013-02-03T12:33:00Z" w:initials="XL">
    <w:p w14:paraId="41AD4FF6" w14:textId="05482CD2" w:rsidR="00470897" w:rsidRDefault="00470897">
      <w:pPr>
        <w:pStyle w:val="CommentText"/>
      </w:pPr>
      <w:ins w:id="16" w:author="Xin Li" w:date="2013-02-03T12:32:00Z">
        <w:r>
          <w:rPr>
            <w:rStyle w:val="CommentReference"/>
          </w:rPr>
          <w:annotationRef/>
        </w:r>
      </w:ins>
      <w:r>
        <w:t xml:space="preserve">Mice do not have breast. </w:t>
      </w:r>
    </w:p>
  </w:comment>
  <w:comment w:id="20" w:author="Xin Li" w:date="2013-02-03T12:27:00Z" w:initials="XL">
    <w:p w14:paraId="3F582F0D" w14:textId="08A39588" w:rsidR="00470897" w:rsidRDefault="00470897">
      <w:pPr>
        <w:pStyle w:val="CommentText"/>
      </w:pPr>
      <w:r>
        <w:rPr>
          <w:rStyle w:val="CommentReference"/>
        </w:rPr>
        <w:annotationRef/>
      </w:r>
      <w:r>
        <w:t xml:space="preserve">Trip13 is more similar. </w:t>
      </w:r>
    </w:p>
  </w:comment>
  <w:comment w:id="24" w:author="Xin Li" w:date="2013-02-03T12:21:00Z" w:initials="XL">
    <w:p w14:paraId="42F90EDC" w14:textId="59E7F250" w:rsidR="00470897" w:rsidRDefault="00470897">
      <w:pPr>
        <w:pStyle w:val="CommentText"/>
      </w:pPr>
      <w:r>
        <w:rPr>
          <w:rStyle w:val="CommentReference"/>
        </w:rPr>
        <w:annotationRef/>
      </w:r>
      <w:r>
        <w:t>Especially at 17.5 dpp</w:t>
      </w:r>
    </w:p>
  </w:comment>
  <w:comment w:id="34" w:author="Xin Li" w:date="2013-02-03T12:18:00Z" w:initials="XL">
    <w:p w14:paraId="536496FE" w14:textId="319C76DD" w:rsidR="00470897" w:rsidRDefault="00470897">
      <w:pPr>
        <w:pStyle w:val="CommentText"/>
      </w:pPr>
      <w:r>
        <w:rPr>
          <w:rStyle w:val="CommentReference"/>
        </w:rPr>
        <w:annotationRef/>
      </w:r>
      <w:proofErr w:type="gramStart"/>
      <w:r>
        <w:t>I  think</w:t>
      </w:r>
      <w:proofErr w:type="gramEnd"/>
      <w:r>
        <w:t xml:space="preserve"> the antibody specificity supports the peak correspond to A-Myb, while the only expressed Myb protein support the motif correspond to A-Myb. </w:t>
      </w:r>
    </w:p>
  </w:comment>
  <w:comment w:id="37" w:author="Xin Li" w:date="2013-02-03T12:10:00Z" w:initials="XL">
    <w:p w14:paraId="7027868F" w14:textId="494F1C61" w:rsidR="00470897" w:rsidRDefault="00470897">
      <w:pPr>
        <w:pStyle w:val="CommentText"/>
      </w:pPr>
      <w:r>
        <w:rPr>
          <w:rStyle w:val="CommentReference"/>
        </w:rPr>
        <w:annotationRef/>
      </w:r>
      <w:r>
        <w:t xml:space="preserve">Should we cite the new paper on the Miwi degradation? </w:t>
      </w:r>
    </w:p>
    <w:p w14:paraId="6524594C" w14:textId="77777777" w:rsidR="00470897" w:rsidRDefault="00470897" w:rsidP="00021C09">
      <w:pPr>
        <w:rPr>
          <w:rFonts w:eastAsia="Times New Roman"/>
        </w:rPr>
      </w:pPr>
      <w:hyperlink r:id="rId1" w:tooltip="Developmental cell." w:history="1">
        <w:r>
          <w:rPr>
            <w:rStyle w:val="Hyperlink"/>
            <w:rFonts w:eastAsia="Times New Roman"/>
          </w:rPr>
          <w:t>Dev Cell.</w:t>
        </w:r>
      </w:hyperlink>
      <w:r>
        <w:rPr>
          <w:rFonts w:eastAsia="Times New Roman"/>
        </w:rPr>
        <w:t xml:space="preserve"> 2013 Jan 14</w:t>
      </w:r>
      <w:proofErr w:type="gramStart"/>
      <w:r>
        <w:rPr>
          <w:rFonts w:eastAsia="Times New Roman"/>
        </w:rPr>
        <w:t>;24</w:t>
      </w:r>
      <w:proofErr w:type="gramEnd"/>
      <w:r>
        <w:rPr>
          <w:rFonts w:eastAsia="Times New Roman"/>
        </w:rPr>
        <w:t xml:space="preserve">(1):13-25. </w:t>
      </w:r>
      <w:proofErr w:type="gramStart"/>
      <w:r>
        <w:rPr>
          <w:rFonts w:eastAsia="Times New Roman"/>
        </w:rPr>
        <w:t>doi</w:t>
      </w:r>
      <w:proofErr w:type="gramEnd"/>
      <w:r>
        <w:rPr>
          <w:rFonts w:eastAsia="Times New Roman"/>
        </w:rPr>
        <w:t>: 10.1016/j.devcel.2012.12.006.</w:t>
      </w:r>
    </w:p>
    <w:p w14:paraId="3E829C57" w14:textId="77777777" w:rsidR="00470897" w:rsidRDefault="00470897" w:rsidP="00021C09">
      <w:pPr>
        <w:pStyle w:val="Heading1"/>
        <w:rPr>
          <w:rFonts w:eastAsia="Times New Roman"/>
        </w:rPr>
      </w:pPr>
      <w:proofErr w:type="gramStart"/>
      <w:r>
        <w:rPr>
          <w:rFonts w:eastAsia="Times New Roman"/>
        </w:rPr>
        <w:t>piRNA</w:t>
      </w:r>
      <w:proofErr w:type="gramEnd"/>
      <w:r>
        <w:rPr>
          <w:rFonts w:eastAsia="Times New Roman"/>
        </w:rPr>
        <w:t>-Triggered MIWI Ubiquitination and Removal by APC/C in Late Spermatogenesis.</w:t>
      </w:r>
    </w:p>
    <w:p w14:paraId="2C299D21" w14:textId="77777777" w:rsidR="00470897" w:rsidRDefault="00470897">
      <w:pPr>
        <w:pStyle w:val="CommentText"/>
      </w:pPr>
    </w:p>
  </w:comment>
  <w:comment w:id="38" w:author="Xin Li" w:date="2013-02-03T11:48:00Z" w:initials="XL">
    <w:p w14:paraId="414392F6" w14:textId="5142F6A6" w:rsidR="00470897" w:rsidRDefault="00470897">
      <w:pPr>
        <w:pStyle w:val="CommentText"/>
      </w:pPr>
      <w:r>
        <w:rPr>
          <w:rStyle w:val="CommentReference"/>
        </w:rPr>
        <w:annotationRef/>
      </w:r>
      <w:r>
        <w:t xml:space="preserve">Move the citation right after the mutant? </w:t>
      </w:r>
    </w:p>
  </w:comment>
  <w:comment w:id="41" w:author="Xin Li" w:date="2013-02-03T11:50:00Z" w:initials="XL">
    <w:p w14:paraId="34BB5B81" w14:textId="39974D31" w:rsidR="00470897" w:rsidRDefault="00470897">
      <w:pPr>
        <w:pStyle w:val="CommentText"/>
      </w:pPr>
      <w:r>
        <w:rPr>
          <w:rStyle w:val="CommentReference"/>
        </w:rPr>
        <w:annotationRef/>
      </w:r>
      <w:r>
        <w:t xml:space="preserve">Phil, do you need to add your grant information? </w:t>
      </w:r>
    </w:p>
  </w:comment>
  <w:comment w:id="55" w:author="Xin Li" w:date="2013-02-03T11:57:00Z" w:initials="XL">
    <w:p w14:paraId="23018B4C" w14:textId="52AFDD16" w:rsidR="00470897" w:rsidRDefault="00470897">
      <w:pPr>
        <w:pStyle w:val="CommentText"/>
      </w:pPr>
      <w:r>
        <w:rPr>
          <w:rStyle w:val="CommentReference"/>
        </w:rPr>
        <w:annotationRef/>
      </w:r>
      <w:r>
        <w:t xml:space="preserve">We also showed ppm in the plots.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99E4F0" w14:textId="77777777" w:rsidR="00470897" w:rsidRDefault="00470897">
      <w:r>
        <w:separator/>
      </w:r>
    </w:p>
  </w:endnote>
  <w:endnote w:type="continuationSeparator" w:id="0">
    <w:p w14:paraId="3967BEBD" w14:textId="77777777" w:rsidR="00470897" w:rsidRDefault="00470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Palatino">
    <w:panose1 w:val="02000500000000000000"/>
    <w:charset w:val="00"/>
    <w:family w:val="auto"/>
    <w:pitch w:val="variable"/>
    <w:sig w:usb0="00000003" w:usb1="00000000" w:usb2="00000000" w:usb3="00000000" w:csb0="00000001" w:csb1="00000000"/>
  </w:font>
  <w:font w:name="pal">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Palatino-Roman">
    <w:altName w:val="Palatino"/>
    <w:panose1 w:val="00000000000000000000"/>
    <w:charset w:val="4D"/>
    <w:family w:val="swiss"/>
    <w:notTrueType/>
    <w:pitch w:val="default"/>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Times-Roman">
    <w:altName w:val="Times"/>
    <w:panose1 w:val="00000000000000000000"/>
    <w:charset w:val="4D"/>
    <w:family w:val="roman"/>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045073" w14:textId="77777777" w:rsidR="00470897" w:rsidRPr="00C06104" w:rsidRDefault="00470897" w:rsidP="007C28B2">
    <w:pPr>
      <w:pStyle w:val="Footer"/>
      <w:framePr w:wrap="around" w:vAnchor="text" w:hAnchor="margin" w:xAlign="center" w:y="1"/>
      <w:rPr>
        <w:rStyle w:val="PageNumber"/>
        <w:rFonts w:ascii="Palatino" w:hAnsi="Palatino"/>
      </w:rPr>
    </w:pPr>
    <w:r>
      <w:rPr>
        <w:rStyle w:val="PageNumber"/>
      </w:rPr>
      <w:fldChar w:fldCharType="begin"/>
    </w:r>
    <w:r>
      <w:rPr>
        <w:rStyle w:val="PageNumber"/>
      </w:rPr>
      <w:instrText xml:space="preserve">PAGE  </w:instrText>
    </w:r>
    <w:r>
      <w:rPr>
        <w:rStyle w:val="PageNumber"/>
      </w:rPr>
      <w:fldChar w:fldCharType="end"/>
    </w:r>
  </w:p>
  <w:p w14:paraId="068F43BE" w14:textId="77777777" w:rsidR="00470897" w:rsidRPr="00C06104" w:rsidRDefault="00470897" w:rsidP="007C28B2">
    <w:pPr>
      <w:pStyle w:val="Footer"/>
      <w:ind w:right="360"/>
      <w:rPr>
        <w:rFonts w:ascii="Palatino" w:hAnsi="Palatino"/>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75E3D8" w14:textId="77777777" w:rsidR="00470897" w:rsidRPr="00C06104" w:rsidRDefault="00470897" w:rsidP="007C28B2">
    <w:pPr>
      <w:pStyle w:val="Footer"/>
      <w:framePr w:wrap="around" w:vAnchor="text" w:hAnchor="margin" w:xAlign="center" w:y="1"/>
      <w:rPr>
        <w:rStyle w:val="PageNumber"/>
        <w:rFonts w:ascii="Palatino" w:hAnsi="Palatino"/>
      </w:rPr>
    </w:pPr>
    <w:r w:rsidRPr="00C06104">
      <w:rPr>
        <w:rStyle w:val="PageNumber"/>
        <w:rFonts w:ascii="Palatino" w:hAnsi="Palatino"/>
      </w:rPr>
      <w:fldChar w:fldCharType="begin"/>
    </w:r>
    <w:r w:rsidRPr="00C06104">
      <w:rPr>
        <w:rStyle w:val="PageNumber"/>
        <w:rFonts w:ascii="Palatino" w:hAnsi="Palatino"/>
      </w:rPr>
      <w:instrText xml:space="preserve">PAGE  </w:instrText>
    </w:r>
    <w:r w:rsidRPr="00C06104">
      <w:rPr>
        <w:rStyle w:val="PageNumber"/>
        <w:rFonts w:ascii="Palatino" w:hAnsi="Palatino"/>
      </w:rPr>
      <w:fldChar w:fldCharType="separate"/>
    </w:r>
    <w:r w:rsidR="008C07A5">
      <w:rPr>
        <w:rStyle w:val="PageNumber"/>
        <w:rFonts w:ascii="Palatino" w:hAnsi="Palatino"/>
        <w:noProof/>
      </w:rPr>
      <w:t>2</w:t>
    </w:r>
    <w:r w:rsidRPr="00C06104">
      <w:rPr>
        <w:rStyle w:val="PageNumber"/>
        <w:rFonts w:ascii="Palatino" w:hAnsi="Palatino"/>
      </w:rPr>
      <w:fldChar w:fldCharType="end"/>
    </w:r>
  </w:p>
  <w:p w14:paraId="51B2C317" w14:textId="77777777" w:rsidR="00470897" w:rsidRPr="00C06104" w:rsidRDefault="00470897" w:rsidP="007C28B2">
    <w:pPr>
      <w:pStyle w:val="Footer"/>
      <w:ind w:right="360"/>
      <w:rPr>
        <w:rFonts w:ascii="Palatino" w:hAnsi="Palatino"/>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B095D0" w14:textId="77777777" w:rsidR="00470897" w:rsidRDefault="00470897">
      <w:r>
        <w:separator/>
      </w:r>
    </w:p>
  </w:footnote>
  <w:footnote w:type="continuationSeparator" w:id="0">
    <w:p w14:paraId="5722C144" w14:textId="77777777" w:rsidR="00470897" w:rsidRDefault="0047089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0D04DA"/>
    <w:multiLevelType w:val="multilevel"/>
    <w:tmpl w:val="66706B46"/>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trackRevisions/>
  <w:defaultTabStop w:val="720"/>
  <w:drawingGridHorizontalSpacing w:val="187"/>
  <w:drawingGridVerticalSpacing w:val="187"/>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195"/>
    <w:rsid w:val="000002FF"/>
    <w:rsid w:val="000016F6"/>
    <w:rsid w:val="00003309"/>
    <w:rsid w:val="0000363E"/>
    <w:rsid w:val="00004195"/>
    <w:rsid w:val="00004920"/>
    <w:rsid w:val="00004A48"/>
    <w:rsid w:val="00004FF3"/>
    <w:rsid w:val="00006637"/>
    <w:rsid w:val="00006BB2"/>
    <w:rsid w:val="00006DFF"/>
    <w:rsid w:val="0000711F"/>
    <w:rsid w:val="00010332"/>
    <w:rsid w:val="00010E37"/>
    <w:rsid w:val="000112A3"/>
    <w:rsid w:val="000112F6"/>
    <w:rsid w:val="00011F10"/>
    <w:rsid w:val="0001228F"/>
    <w:rsid w:val="00012966"/>
    <w:rsid w:val="00013C0E"/>
    <w:rsid w:val="0001433B"/>
    <w:rsid w:val="00016887"/>
    <w:rsid w:val="000174A5"/>
    <w:rsid w:val="00017DDC"/>
    <w:rsid w:val="00020C60"/>
    <w:rsid w:val="0002115B"/>
    <w:rsid w:val="00021C09"/>
    <w:rsid w:val="00021E3E"/>
    <w:rsid w:val="00022122"/>
    <w:rsid w:val="000224AC"/>
    <w:rsid w:val="000228CC"/>
    <w:rsid w:val="00022F72"/>
    <w:rsid w:val="0002479C"/>
    <w:rsid w:val="00024BA1"/>
    <w:rsid w:val="00026588"/>
    <w:rsid w:val="00026DC0"/>
    <w:rsid w:val="00030508"/>
    <w:rsid w:val="000305EE"/>
    <w:rsid w:val="000305FC"/>
    <w:rsid w:val="00030775"/>
    <w:rsid w:val="00031989"/>
    <w:rsid w:val="00032E0F"/>
    <w:rsid w:val="0003326B"/>
    <w:rsid w:val="000333A0"/>
    <w:rsid w:val="0003374A"/>
    <w:rsid w:val="00036D7F"/>
    <w:rsid w:val="00040130"/>
    <w:rsid w:val="00040525"/>
    <w:rsid w:val="000425CC"/>
    <w:rsid w:val="0004288A"/>
    <w:rsid w:val="0004551E"/>
    <w:rsid w:val="00045EAE"/>
    <w:rsid w:val="00046345"/>
    <w:rsid w:val="00046EC2"/>
    <w:rsid w:val="00047375"/>
    <w:rsid w:val="000476D3"/>
    <w:rsid w:val="000479B1"/>
    <w:rsid w:val="00047F31"/>
    <w:rsid w:val="00047FDD"/>
    <w:rsid w:val="00050554"/>
    <w:rsid w:val="00050A70"/>
    <w:rsid w:val="000514EE"/>
    <w:rsid w:val="00051D17"/>
    <w:rsid w:val="00055212"/>
    <w:rsid w:val="00055502"/>
    <w:rsid w:val="00055927"/>
    <w:rsid w:val="000559DE"/>
    <w:rsid w:val="00055ADF"/>
    <w:rsid w:val="00055F91"/>
    <w:rsid w:val="0005611A"/>
    <w:rsid w:val="000614A4"/>
    <w:rsid w:val="00061EE5"/>
    <w:rsid w:val="000623EC"/>
    <w:rsid w:val="00063B25"/>
    <w:rsid w:val="00064812"/>
    <w:rsid w:val="00065837"/>
    <w:rsid w:val="00065C33"/>
    <w:rsid w:val="0006697C"/>
    <w:rsid w:val="00072C56"/>
    <w:rsid w:val="00073E16"/>
    <w:rsid w:val="00074E88"/>
    <w:rsid w:val="0007655A"/>
    <w:rsid w:val="00076A4B"/>
    <w:rsid w:val="00080173"/>
    <w:rsid w:val="00080A56"/>
    <w:rsid w:val="00081ECD"/>
    <w:rsid w:val="00082F7D"/>
    <w:rsid w:val="000831B6"/>
    <w:rsid w:val="00085228"/>
    <w:rsid w:val="000856AA"/>
    <w:rsid w:val="00085CBA"/>
    <w:rsid w:val="00087997"/>
    <w:rsid w:val="00087DFC"/>
    <w:rsid w:val="000901A3"/>
    <w:rsid w:val="00090AB8"/>
    <w:rsid w:val="000915F0"/>
    <w:rsid w:val="00091A98"/>
    <w:rsid w:val="00092C83"/>
    <w:rsid w:val="0009310B"/>
    <w:rsid w:val="00093C62"/>
    <w:rsid w:val="000958AE"/>
    <w:rsid w:val="00095C32"/>
    <w:rsid w:val="00096D20"/>
    <w:rsid w:val="00097397"/>
    <w:rsid w:val="00097411"/>
    <w:rsid w:val="00097D5C"/>
    <w:rsid w:val="000A0500"/>
    <w:rsid w:val="000A0646"/>
    <w:rsid w:val="000A0C83"/>
    <w:rsid w:val="000A22DB"/>
    <w:rsid w:val="000A2F66"/>
    <w:rsid w:val="000A6E2C"/>
    <w:rsid w:val="000A7DB0"/>
    <w:rsid w:val="000B04F7"/>
    <w:rsid w:val="000B0F0A"/>
    <w:rsid w:val="000B3762"/>
    <w:rsid w:val="000B3877"/>
    <w:rsid w:val="000B4CD2"/>
    <w:rsid w:val="000B61F9"/>
    <w:rsid w:val="000B78F8"/>
    <w:rsid w:val="000C05E6"/>
    <w:rsid w:val="000C1CB9"/>
    <w:rsid w:val="000C313C"/>
    <w:rsid w:val="000C39EF"/>
    <w:rsid w:val="000C3A04"/>
    <w:rsid w:val="000C3A8D"/>
    <w:rsid w:val="000C50B0"/>
    <w:rsid w:val="000C5511"/>
    <w:rsid w:val="000C56B4"/>
    <w:rsid w:val="000C58FE"/>
    <w:rsid w:val="000C5EB7"/>
    <w:rsid w:val="000C70B5"/>
    <w:rsid w:val="000C783B"/>
    <w:rsid w:val="000C7DA1"/>
    <w:rsid w:val="000D1403"/>
    <w:rsid w:val="000D19A8"/>
    <w:rsid w:val="000D1DB4"/>
    <w:rsid w:val="000D2AC9"/>
    <w:rsid w:val="000D2FB2"/>
    <w:rsid w:val="000D3425"/>
    <w:rsid w:val="000D3492"/>
    <w:rsid w:val="000D4072"/>
    <w:rsid w:val="000D4838"/>
    <w:rsid w:val="000D5B25"/>
    <w:rsid w:val="000D669C"/>
    <w:rsid w:val="000D7F56"/>
    <w:rsid w:val="000E05CB"/>
    <w:rsid w:val="000E0918"/>
    <w:rsid w:val="000E0B78"/>
    <w:rsid w:val="000E121A"/>
    <w:rsid w:val="000E12ED"/>
    <w:rsid w:val="000E1C68"/>
    <w:rsid w:val="000E28E0"/>
    <w:rsid w:val="000E2980"/>
    <w:rsid w:val="000E304B"/>
    <w:rsid w:val="000E306F"/>
    <w:rsid w:val="000E397B"/>
    <w:rsid w:val="000E48C9"/>
    <w:rsid w:val="000E5549"/>
    <w:rsid w:val="000E5871"/>
    <w:rsid w:val="000E5A70"/>
    <w:rsid w:val="000E5C6A"/>
    <w:rsid w:val="000E665C"/>
    <w:rsid w:val="000E6BB6"/>
    <w:rsid w:val="000E7127"/>
    <w:rsid w:val="000E72B4"/>
    <w:rsid w:val="000E775C"/>
    <w:rsid w:val="000E7BE2"/>
    <w:rsid w:val="000F0F51"/>
    <w:rsid w:val="000F1241"/>
    <w:rsid w:val="000F1ED1"/>
    <w:rsid w:val="000F23F9"/>
    <w:rsid w:val="000F2418"/>
    <w:rsid w:val="000F276D"/>
    <w:rsid w:val="000F2F50"/>
    <w:rsid w:val="000F38DD"/>
    <w:rsid w:val="000F3BB9"/>
    <w:rsid w:val="000F4104"/>
    <w:rsid w:val="000F5433"/>
    <w:rsid w:val="000F5BF2"/>
    <w:rsid w:val="000F7398"/>
    <w:rsid w:val="00100688"/>
    <w:rsid w:val="001006E6"/>
    <w:rsid w:val="00100866"/>
    <w:rsid w:val="001009D0"/>
    <w:rsid w:val="00100E77"/>
    <w:rsid w:val="00102D59"/>
    <w:rsid w:val="001039CF"/>
    <w:rsid w:val="001045CB"/>
    <w:rsid w:val="00106C0A"/>
    <w:rsid w:val="00106C63"/>
    <w:rsid w:val="00107DB3"/>
    <w:rsid w:val="0011145D"/>
    <w:rsid w:val="0011156F"/>
    <w:rsid w:val="00111D9E"/>
    <w:rsid w:val="00112F74"/>
    <w:rsid w:val="00113361"/>
    <w:rsid w:val="0011428C"/>
    <w:rsid w:val="00115387"/>
    <w:rsid w:val="00115773"/>
    <w:rsid w:val="00115978"/>
    <w:rsid w:val="00115B3D"/>
    <w:rsid w:val="00115D79"/>
    <w:rsid w:val="00115E73"/>
    <w:rsid w:val="00115F8B"/>
    <w:rsid w:val="001166BD"/>
    <w:rsid w:val="00116A10"/>
    <w:rsid w:val="001179F3"/>
    <w:rsid w:val="00120C44"/>
    <w:rsid w:val="00120DFA"/>
    <w:rsid w:val="001219FF"/>
    <w:rsid w:val="00122595"/>
    <w:rsid w:val="001227E6"/>
    <w:rsid w:val="00122E36"/>
    <w:rsid w:val="00123E6A"/>
    <w:rsid w:val="0012603A"/>
    <w:rsid w:val="0012608D"/>
    <w:rsid w:val="001260EE"/>
    <w:rsid w:val="00126749"/>
    <w:rsid w:val="00127625"/>
    <w:rsid w:val="00127C88"/>
    <w:rsid w:val="0013026B"/>
    <w:rsid w:val="00132952"/>
    <w:rsid w:val="00132BEF"/>
    <w:rsid w:val="00133222"/>
    <w:rsid w:val="001338A4"/>
    <w:rsid w:val="00133B18"/>
    <w:rsid w:val="00134178"/>
    <w:rsid w:val="0013437E"/>
    <w:rsid w:val="00134BB0"/>
    <w:rsid w:val="00135529"/>
    <w:rsid w:val="001366AC"/>
    <w:rsid w:val="00137C3C"/>
    <w:rsid w:val="00141274"/>
    <w:rsid w:val="00141277"/>
    <w:rsid w:val="00141654"/>
    <w:rsid w:val="001417CD"/>
    <w:rsid w:val="00142523"/>
    <w:rsid w:val="00143B08"/>
    <w:rsid w:val="00144388"/>
    <w:rsid w:val="00145007"/>
    <w:rsid w:val="00146560"/>
    <w:rsid w:val="00147474"/>
    <w:rsid w:val="00150278"/>
    <w:rsid w:val="001509C6"/>
    <w:rsid w:val="001527FC"/>
    <w:rsid w:val="00153628"/>
    <w:rsid w:val="00154565"/>
    <w:rsid w:val="00155D03"/>
    <w:rsid w:val="001560C0"/>
    <w:rsid w:val="0015627C"/>
    <w:rsid w:val="00156BD7"/>
    <w:rsid w:val="00160106"/>
    <w:rsid w:val="00160284"/>
    <w:rsid w:val="00160F28"/>
    <w:rsid w:val="00160FED"/>
    <w:rsid w:val="001634FB"/>
    <w:rsid w:val="0016380A"/>
    <w:rsid w:val="00163F20"/>
    <w:rsid w:val="00163F97"/>
    <w:rsid w:val="0016492C"/>
    <w:rsid w:val="00167B8A"/>
    <w:rsid w:val="00167C17"/>
    <w:rsid w:val="00167CFC"/>
    <w:rsid w:val="001705DA"/>
    <w:rsid w:val="001738C1"/>
    <w:rsid w:val="001753DF"/>
    <w:rsid w:val="001755C0"/>
    <w:rsid w:val="0017562A"/>
    <w:rsid w:val="00177591"/>
    <w:rsid w:val="00177BA9"/>
    <w:rsid w:val="00180CC3"/>
    <w:rsid w:val="001810E3"/>
    <w:rsid w:val="0018190D"/>
    <w:rsid w:val="00182886"/>
    <w:rsid w:val="001842D7"/>
    <w:rsid w:val="001851E9"/>
    <w:rsid w:val="001854CC"/>
    <w:rsid w:val="00185EF9"/>
    <w:rsid w:val="0018666C"/>
    <w:rsid w:val="001875EA"/>
    <w:rsid w:val="00187BF0"/>
    <w:rsid w:val="001919A9"/>
    <w:rsid w:val="00192ACA"/>
    <w:rsid w:val="00192CE9"/>
    <w:rsid w:val="00193757"/>
    <w:rsid w:val="00194217"/>
    <w:rsid w:val="00195C8C"/>
    <w:rsid w:val="00195F05"/>
    <w:rsid w:val="0019641E"/>
    <w:rsid w:val="001978B4"/>
    <w:rsid w:val="001A03BC"/>
    <w:rsid w:val="001A106D"/>
    <w:rsid w:val="001A1E2B"/>
    <w:rsid w:val="001A2E7B"/>
    <w:rsid w:val="001A45C7"/>
    <w:rsid w:val="001A4EC7"/>
    <w:rsid w:val="001A4FEE"/>
    <w:rsid w:val="001A5987"/>
    <w:rsid w:val="001A5C4C"/>
    <w:rsid w:val="001A609D"/>
    <w:rsid w:val="001A6620"/>
    <w:rsid w:val="001A75D7"/>
    <w:rsid w:val="001A7D52"/>
    <w:rsid w:val="001B0C20"/>
    <w:rsid w:val="001B18F1"/>
    <w:rsid w:val="001B1E37"/>
    <w:rsid w:val="001B25A0"/>
    <w:rsid w:val="001B3323"/>
    <w:rsid w:val="001B375D"/>
    <w:rsid w:val="001B3F17"/>
    <w:rsid w:val="001B5DE5"/>
    <w:rsid w:val="001B6C34"/>
    <w:rsid w:val="001B6D32"/>
    <w:rsid w:val="001B6E77"/>
    <w:rsid w:val="001B7053"/>
    <w:rsid w:val="001C050B"/>
    <w:rsid w:val="001C0B82"/>
    <w:rsid w:val="001C14D5"/>
    <w:rsid w:val="001C1F75"/>
    <w:rsid w:val="001C36BB"/>
    <w:rsid w:val="001C3DFB"/>
    <w:rsid w:val="001C4674"/>
    <w:rsid w:val="001C5456"/>
    <w:rsid w:val="001C5C16"/>
    <w:rsid w:val="001C6099"/>
    <w:rsid w:val="001C6390"/>
    <w:rsid w:val="001C6488"/>
    <w:rsid w:val="001C6D80"/>
    <w:rsid w:val="001C7D29"/>
    <w:rsid w:val="001D0A7B"/>
    <w:rsid w:val="001D0AE1"/>
    <w:rsid w:val="001D0AE9"/>
    <w:rsid w:val="001D21EF"/>
    <w:rsid w:val="001D37C4"/>
    <w:rsid w:val="001D427C"/>
    <w:rsid w:val="001D437A"/>
    <w:rsid w:val="001D59BD"/>
    <w:rsid w:val="001D5F68"/>
    <w:rsid w:val="001D6572"/>
    <w:rsid w:val="001D6647"/>
    <w:rsid w:val="001D6AAE"/>
    <w:rsid w:val="001D7CBC"/>
    <w:rsid w:val="001E0409"/>
    <w:rsid w:val="001E20AB"/>
    <w:rsid w:val="001E3918"/>
    <w:rsid w:val="001E3B94"/>
    <w:rsid w:val="001E4047"/>
    <w:rsid w:val="001E4F3E"/>
    <w:rsid w:val="001E5408"/>
    <w:rsid w:val="001E5F2E"/>
    <w:rsid w:val="001E61E9"/>
    <w:rsid w:val="001E623D"/>
    <w:rsid w:val="001E630D"/>
    <w:rsid w:val="001E691A"/>
    <w:rsid w:val="001E6FB6"/>
    <w:rsid w:val="001E7DD5"/>
    <w:rsid w:val="001F1631"/>
    <w:rsid w:val="001F1E24"/>
    <w:rsid w:val="001F419E"/>
    <w:rsid w:val="001F5917"/>
    <w:rsid w:val="001F5C28"/>
    <w:rsid w:val="001F5E21"/>
    <w:rsid w:val="001F6932"/>
    <w:rsid w:val="00201914"/>
    <w:rsid w:val="002027C8"/>
    <w:rsid w:val="0020377C"/>
    <w:rsid w:val="002038D8"/>
    <w:rsid w:val="00203BB6"/>
    <w:rsid w:val="00204E10"/>
    <w:rsid w:val="00205305"/>
    <w:rsid w:val="00205816"/>
    <w:rsid w:val="00205C30"/>
    <w:rsid w:val="0020608C"/>
    <w:rsid w:val="00207B78"/>
    <w:rsid w:val="00207E6A"/>
    <w:rsid w:val="002102E9"/>
    <w:rsid w:val="00210614"/>
    <w:rsid w:val="00210B53"/>
    <w:rsid w:val="00211E73"/>
    <w:rsid w:val="00213EAE"/>
    <w:rsid w:val="00213F57"/>
    <w:rsid w:val="002143D2"/>
    <w:rsid w:val="0021512A"/>
    <w:rsid w:val="00217895"/>
    <w:rsid w:val="00220A9E"/>
    <w:rsid w:val="00220DD7"/>
    <w:rsid w:val="0022112F"/>
    <w:rsid w:val="002211C8"/>
    <w:rsid w:val="002222B4"/>
    <w:rsid w:val="002226B6"/>
    <w:rsid w:val="002238D0"/>
    <w:rsid w:val="00223F65"/>
    <w:rsid w:val="00224E76"/>
    <w:rsid w:val="00226E14"/>
    <w:rsid w:val="00227B1E"/>
    <w:rsid w:val="002300BF"/>
    <w:rsid w:val="00232D34"/>
    <w:rsid w:val="002331EB"/>
    <w:rsid w:val="00233C3D"/>
    <w:rsid w:val="00233E4E"/>
    <w:rsid w:val="00236209"/>
    <w:rsid w:val="0023650E"/>
    <w:rsid w:val="00237FAB"/>
    <w:rsid w:val="00241933"/>
    <w:rsid w:val="00241B1C"/>
    <w:rsid w:val="00242BD4"/>
    <w:rsid w:val="002433B7"/>
    <w:rsid w:val="00243D58"/>
    <w:rsid w:val="0024439B"/>
    <w:rsid w:val="00244F92"/>
    <w:rsid w:val="00245829"/>
    <w:rsid w:val="00246B31"/>
    <w:rsid w:val="002471F5"/>
    <w:rsid w:val="00250405"/>
    <w:rsid w:val="00250A06"/>
    <w:rsid w:val="00251095"/>
    <w:rsid w:val="002525FF"/>
    <w:rsid w:val="00252617"/>
    <w:rsid w:val="00254627"/>
    <w:rsid w:val="0025464C"/>
    <w:rsid w:val="00254B43"/>
    <w:rsid w:val="00254D38"/>
    <w:rsid w:val="00254E14"/>
    <w:rsid w:val="0025545B"/>
    <w:rsid w:val="00257210"/>
    <w:rsid w:val="00257424"/>
    <w:rsid w:val="00260570"/>
    <w:rsid w:val="00262739"/>
    <w:rsid w:val="00262D3B"/>
    <w:rsid w:val="00263E71"/>
    <w:rsid w:val="0026490F"/>
    <w:rsid w:val="0026507F"/>
    <w:rsid w:val="00265135"/>
    <w:rsid w:val="00265B6B"/>
    <w:rsid w:val="002669C8"/>
    <w:rsid w:val="00266E98"/>
    <w:rsid w:val="00270CAE"/>
    <w:rsid w:val="00272D60"/>
    <w:rsid w:val="00274988"/>
    <w:rsid w:val="002751F0"/>
    <w:rsid w:val="00275D07"/>
    <w:rsid w:val="002767AD"/>
    <w:rsid w:val="0027762A"/>
    <w:rsid w:val="0027779A"/>
    <w:rsid w:val="0027798F"/>
    <w:rsid w:val="002800AC"/>
    <w:rsid w:val="002823BA"/>
    <w:rsid w:val="002828E8"/>
    <w:rsid w:val="002832F2"/>
    <w:rsid w:val="00283B00"/>
    <w:rsid w:val="002858FC"/>
    <w:rsid w:val="00286232"/>
    <w:rsid w:val="002862D5"/>
    <w:rsid w:val="00290928"/>
    <w:rsid w:val="00292744"/>
    <w:rsid w:val="00292DF7"/>
    <w:rsid w:val="0029303C"/>
    <w:rsid w:val="0029311F"/>
    <w:rsid w:val="00293BFB"/>
    <w:rsid w:val="00293CDD"/>
    <w:rsid w:val="00293E8A"/>
    <w:rsid w:val="0029478E"/>
    <w:rsid w:val="002951C9"/>
    <w:rsid w:val="002956EB"/>
    <w:rsid w:val="00295DA4"/>
    <w:rsid w:val="00296134"/>
    <w:rsid w:val="00297306"/>
    <w:rsid w:val="00297CE4"/>
    <w:rsid w:val="00297F9E"/>
    <w:rsid w:val="002A192F"/>
    <w:rsid w:val="002A3432"/>
    <w:rsid w:val="002A408A"/>
    <w:rsid w:val="002A4A80"/>
    <w:rsid w:val="002A59DE"/>
    <w:rsid w:val="002A5DEB"/>
    <w:rsid w:val="002A673D"/>
    <w:rsid w:val="002A7C85"/>
    <w:rsid w:val="002B0ECC"/>
    <w:rsid w:val="002B1520"/>
    <w:rsid w:val="002B1D39"/>
    <w:rsid w:val="002B24B0"/>
    <w:rsid w:val="002B2612"/>
    <w:rsid w:val="002B2D97"/>
    <w:rsid w:val="002B3F8B"/>
    <w:rsid w:val="002B4025"/>
    <w:rsid w:val="002B4FC7"/>
    <w:rsid w:val="002B51AE"/>
    <w:rsid w:val="002B5288"/>
    <w:rsid w:val="002B5631"/>
    <w:rsid w:val="002B6DD5"/>
    <w:rsid w:val="002B7300"/>
    <w:rsid w:val="002C0919"/>
    <w:rsid w:val="002C0C99"/>
    <w:rsid w:val="002C132A"/>
    <w:rsid w:val="002C13A3"/>
    <w:rsid w:val="002C1D8E"/>
    <w:rsid w:val="002C3959"/>
    <w:rsid w:val="002C5C0A"/>
    <w:rsid w:val="002C6BB6"/>
    <w:rsid w:val="002C6CBE"/>
    <w:rsid w:val="002C77EA"/>
    <w:rsid w:val="002D0C7E"/>
    <w:rsid w:val="002D11A7"/>
    <w:rsid w:val="002D209D"/>
    <w:rsid w:val="002D2333"/>
    <w:rsid w:val="002D2359"/>
    <w:rsid w:val="002D29B9"/>
    <w:rsid w:val="002D2E66"/>
    <w:rsid w:val="002D30B6"/>
    <w:rsid w:val="002D38A7"/>
    <w:rsid w:val="002D39C7"/>
    <w:rsid w:val="002D4944"/>
    <w:rsid w:val="002D600C"/>
    <w:rsid w:val="002D6754"/>
    <w:rsid w:val="002D6841"/>
    <w:rsid w:val="002D7051"/>
    <w:rsid w:val="002D70A3"/>
    <w:rsid w:val="002D7613"/>
    <w:rsid w:val="002E0BF8"/>
    <w:rsid w:val="002E0ED4"/>
    <w:rsid w:val="002E1087"/>
    <w:rsid w:val="002E19D3"/>
    <w:rsid w:val="002E2942"/>
    <w:rsid w:val="002E2AA6"/>
    <w:rsid w:val="002E2C5A"/>
    <w:rsid w:val="002E3D43"/>
    <w:rsid w:val="002E4BBB"/>
    <w:rsid w:val="002E59F7"/>
    <w:rsid w:val="002E5D3A"/>
    <w:rsid w:val="002E6E3C"/>
    <w:rsid w:val="002E753F"/>
    <w:rsid w:val="002E7BC3"/>
    <w:rsid w:val="002F03BC"/>
    <w:rsid w:val="002F0459"/>
    <w:rsid w:val="002F17A5"/>
    <w:rsid w:val="002F3337"/>
    <w:rsid w:val="002F33B4"/>
    <w:rsid w:val="002F3C2A"/>
    <w:rsid w:val="002F3E19"/>
    <w:rsid w:val="002F435D"/>
    <w:rsid w:val="002F46AF"/>
    <w:rsid w:val="002F78AF"/>
    <w:rsid w:val="003015B1"/>
    <w:rsid w:val="00301CDF"/>
    <w:rsid w:val="00302F75"/>
    <w:rsid w:val="003031F3"/>
    <w:rsid w:val="003033C8"/>
    <w:rsid w:val="00303B94"/>
    <w:rsid w:val="0030599F"/>
    <w:rsid w:val="00305DEC"/>
    <w:rsid w:val="003068A3"/>
    <w:rsid w:val="00307E26"/>
    <w:rsid w:val="00307EC4"/>
    <w:rsid w:val="00310BA2"/>
    <w:rsid w:val="003111B7"/>
    <w:rsid w:val="0031191C"/>
    <w:rsid w:val="00311FE6"/>
    <w:rsid w:val="00313BC8"/>
    <w:rsid w:val="00313CE0"/>
    <w:rsid w:val="00314766"/>
    <w:rsid w:val="00315456"/>
    <w:rsid w:val="003157B7"/>
    <w:rsid w:val="003160B9"/>
    <w:rsid w:val="00316434"/>
    <w:rsid w:val="00317205"/>
    <w:rsid w:val="0032027E"/>
    <w:rsid w:val="00320475"/>
    <w:rsid w:val="00320960"/>
    <w:rsid w:val="00321027"/>
    <w:rsid w:val="003211E7"/>
    <w:rsid w:val="003219D0"/>
    <w:rsid w:val="00321D81"/>
    <w:rsid w:val="003220AB"/>
    <w:rsid w:val="00322620"/>
    <w:rsid w:val="00322668"/>
    <w:rsid w:val="00322C03"/>
    <w:rsid w:val="00322C91"/>
    <w:rsid w:val="00325B1F"/>
    <w:rsid w:val="003271B0"/>
    <w:rsid w:val="0032789C"/>
    <w:rsid w:val="00327C6E"/>
    <w:rsid w:val="00330750"/>
    <w:rsid w:val="00330778"/>
    <w:rsid w:val="00332324"/>
    <w:rsid w:val="00332901"/>
    <w:rsid w:val="00332A89"/>
    <w:rsid w:val="003331EF"/>
    <w:rsid w:val="0033367B"/>
    <w:rsid w:val="0033387F"/>
    <w:rsid w:val="00334163"/>
    <w:rsid w:val="00335BD3"/>
    <w:rsid w:val="00336E18"/>
    <w:rsid w:val="003374B1"/>
    <w:rsid w:val="003378F9"/>
    <w:rsid w:val="003407B9"/>
    <w:rsid w:val="003412AB"/>
    <w:rsid w:val="00343EC1"/>
    <w:rsid w:val="0034465C"/>
    <w:rsid w:val="00344857"/>
    <w:rsid w:val="00344B08"/>
    <w:rsid w:val="0034529E"/>
    <w:rsid w:val="00345373"/>
    <w:rsid w:val="00345664"/>
    <w:rsid w:val="00346026"/>
    <w:rsid w:val="0034638A"/>
    <w:rsid w:val="003465A6"/>
    <w:rsid w:val="00347247"/>
    <w:rsid w:val="00347E36"/>
    <w:rsid w:val="00350774"/>
    <w:rsid w:val="00350796"/>
    <w:rsid w:val="00350DED"/>
    <w:rsid w:val="00350F88"/>
    <w:rsid w:val="0035129B"/>
    <w:rsid w:val="00351E86"/>
    <w:rsid w:val="003527D2"/>
    <w:rsid w:val="00354BD8"/>
    <w:rsid w:val="00355DF6"/>
    <w:rsid w:val="00356D56"/>
    <w:rsid w:val="00357856"/>
    <w:rsid w:val="003601D5"/>
    <w:rsid w:val="003606A5"/>
    <w:rsid w:val="003607AF"/>
    <w:rsid w:val="00360A1A"/>
    <w:rsid w:val="00360BE4"/>
    <w:rsid w:val="00361717"/>
    <w:rsid w:val="00361932"/>
    <w:rsid w:val="00362D87"/>
    <w:rsid w:val="00363C18"/>
    <w:rsid w:val="0036422F"/>
    <w:rsid w:val="00364484"/>
    <w:rsid w:val="00364A92"/>
    <w:rsid w:val="00366A96"/>
    <w:rsid w:val="00366ACA"/>
    <w:rsid w:val="00367615"/>
    <w:rsid w:val="0037026E"/>
    <w:rsid w:val="003710BB"/>
    <w:rsid w:val="003712B7"/>
    <w:rsid w:val="003717DD"/>
    <w:rsid w:val="003720E9"/>
    <w:rsid w:val="003725F8"/>
    <w:rsid w:val="00373363"/>
    <w:rsid w:val="00373C41"/>
    <w:rsid w:val="003741E2"/>
    <w:rsid w:val="00374D2C"/>
    <w:rsid w:val="0037612B"/>
    <w:rsid w:val="003764E1"/>
    <w:rsid w:val="0038049F"/>
    <w:rsid w:val="003821F7"/>
    <w:rsid w:val="003825D4"/>
    <w:rsid w:val="00382A72"/>
    <w:rsid w:val="00382B8C"/>
    <w:rsid w:val="00383ED2"/>
    <w:rsid w:val="003841B4"/>
    <w:rsid w:val="00384FEA"/>
    <w:rsid w:val="003853C3"/>
    <w:rsid w:val="0038713F"/>
    <w:rsid w:val="00387146"/>
    <w:rsid w:val="00387311"/>
    <w:rsid w:val="00391D74"/>
    <w:rsid w:val="00393F64"/>
    <w:rsid w:val="00394070"/>
    <w:rsid w:val="00394A06"/>
    <w:rsid w:val="00394F60"/>
    <w:rsid w:val="00395499"/>
    <w:rsid w:val="00397E03"/>
    <w:rsid w:val="003A03D0"/>
    <w:rsid w:val="003A0574"/>
    <w:rsid w:val="003A0D87"/>
    <w:rsid w:val="003A138F"/>
    <w:rsid w:val="003A16FD"/>
    <w:rsid w:val="003A3189"/>
    <w:rsid w:val="003A350F"/>
    <w:rsid w:val="003A4374"/>
    <w:rsid w:val="003A5261"/>
    <w:rsid w:val="003A5DFF"/>
    <w:rsid w:val="003A69A2"/>
    <w:rsid w:val="003B0816"/>
    <w:rsid w:val="003B0A2C"/>
    <w:rsid w:val="003B110E"/>
    <w:rsid w:val="003B2249"/>
    <w:rsid w:val="003B39AD"/>
    <w:rsid w:val="003B4954"/>
    <w:rsid w:val="003B4D1D"/>
    <w:rsid w:val="003B551E"/>
    <w:rsid w:val="003B592E"/>
    <w:rsid w:val="003B5B0A"/>
    <w:rsid w:val="003B7BD4"/>
    <w:rsid w:val="003B7D96"/>
    <w:rsid w:val="003B7F5F"/>
    <w:rsid w:val="003C3828"/>
    <w:rsid w:val="003C5626"/>
    <w:rsid w:val="003C5E7A"/>
    <w:rsid w:val="003D067B"/>
    <w:rsid w:val="003D1F7B"/>
    <w:rsid w:val="003D293E"/>
    <w:rsid w:val="003D2C53"/>
    <w:rsid w:val="003D387B"/>
    <w:rsid w:val="003D3DD5"/>
    <w:rsid w:val="003D4882"/>
    <w:rsid w:val="003D49BB"/>
    <w:rsid w:val="003D4A55"/>
    <w:rsid w:val="003D5F7B"/>
    <w:rsid w:val="003D6D2A"/>
    <w:rsid w:val="003E01B7"/>
    <w:rsid w:val="003E11CC"/>
    <w:rsid w:val="003E1545"/>
    <w:rsid w:val="003E164E"/>
    <w:rsid w:val="003E1F15"/>
    <w:rsid w:val="003E223E"/>
    <w:rsid w:val="003E23B1"/>
    <w:rsid w:val="003E2661"/>
    <w:rsid w:val="003E3839"/>
    <w:rsid w:val="003E3E46"/>
    <w:rsid w:val="003E4930"/>
    <w:rsid w:val="003E51BF"/>
    <w:rsid w:val="003E7047"/>
    <w:rsid w:val="003E7E1B"/>
    <w:rsid w:val="003F0357"/>
    <w:rsid w:val="003F03DE"/>
    <w:rsid w:val="003F058D"/>
    <w:rsid w:val="003F07AF"/>
    <w:rsid w:val="003F167E"/>
    <w:rsid w:val="003F2196"/>
    <w:rsid w:val="003F232D"/>
    <w:rsid w:val="003F34F4"/>
    <w:rsid w:val="003F384A"/>
    <w:rsid w:val="003F439F"/>
    <w:rsid w:val="003F5953"/>
    <w:rsid w:val="003F5B35"/>
    <w:rsid w:val="003F5F72"/>
    <w:rsid w:val="003F6044"/>
    <w:rsid w:val="003F6D86"/>
    <w:rsid w:val="003F7154"/>
    <w:rsid w:val="00400C01"/>
    <w:rsid w:val="004014A9"/>
    <w:rsid w:val="00401A1A"/>
    <w:rsid w:val="00402EF4"/>
    <w:rsid w:val="0040452B"/>
    <w:rsid w:val="00404FF8"/>
    <w:rsid w:val="00406388"/>
    <w:rsid w:val="00406965"/>
    <w:rsid w:val="004071BF"/>
    <w:rsid w:val="004072E6"/>
    <w:rsid w:val="004108C8"/>
    <w:rsid w:val="00410C90"/>
    <w:rsid w:val="00411BD7"/>
    <w:rsid w:val="00411D5B"/>
    <w:rsid w:val="00411E75"/>
    <w:rsid w:val="00411EC2"/>
    <w:rsid w:val="004120B0"/>
    <w:rsid w:val="00412FE6"/>
    <w:rsid w:val="00413BA2"/>
    <w:rsid w:val="00414715"/>
    <w:rsid w:val="004151D6"/>
    <w:rsid w:val="00416A49"/>
    <w:rsid w:val="00420698"/>
    <w:rsid w:val="00420D00"/>
    <w:rsid w:val="00422EF6"/>
    <w:rsid w:val="004246A8"/>
    <w:rsid w:val="00425ABC"/>
    <w:rsid w:val="0042638F"/>
    <w:rsid w:val="0042658F"/>
    <w:rsid w:val="004269F8"/>
    <w:rsid w:val="004328CF"/>
    <w:rsid w:val="00432BCB"/>
    <w:rsid w:val="00434257"/>
    <w:rsid w:val="00434B45"/>
    <w:rsid w:val="004353A3"/>
    <w:rsid w:val="00435D83"/>
    <w:rsid w:val="004363F9"/>
    <w:rsid w:val="00436451"/>
    <w:rsid w:val="00436CF6"/>
    <w:rsid w:val="00440CA8"/>
    <w:rsid w:val="00441277"/>
    <w:rsid w:val="00441A0D"/>
    <w:rsid w:val="00442B0E"/>
    <w:rsid w:val="00443741"/>
    <w:rsid w:val="00445927"/>
    <w:rsid w:val="00446194"/>
    <w:rsid w:val="004469D8"/>
    <w:rsid w:val="00446E58"/>
    <w:rsid w:val="00447B2A"/>
    <w:rsid w:val="004515E3"/>
    <w:rsid w:val="00451BC0"/>
    <w:rsid w:val="00452557"/>
    <w:rsid w:val="00452C34"/>
    <w:rsid w:val="00453735"/>
    <w:rsid w:val="004537FF"/>
    <w:rsid w:val="00453CF1"/>
    <w:rsid w:val="00454238"/>
    <w:rsid w:val="00454C66"/>
    <w:rsid w:val="00455672"/>
    <w:rsid w:val="0045570A"/>
    <w:rsid w:val="00456082"/>
    <w:rsid w:val="0045614A"/>
    <w:rsid w:val="0045620A"/>
    <w:rsid w:val="00456961"/>
    <w:rsid w:val="0045757B"/>
    <w:rsid w:val="004575F4"/>
    <w:rsid w:val="00460772"/>
    <w:rsid w:val="00460826"/>
    <w:rsid w:val="00460CAE"/>
    <w:rsid w:val="00460D1E"/>
    <w:rsid w:val="00461B0D"/>
    <w:rsid w:val="00462EBC"/>
    <w:rsid w:val="00463127"/>
    <w:rsid w:val="004631FE"/>
    <w:rsid w:val="00467C92"/>
    <w:rsid w:val="00470897"/>
    <w:rsid w:val="0047181A"/>
    <w:rsid w:val="004726CC"/>
    <w:rsid w:val="00472DC6"/>
    <w:rsid w:val="00472E11"/>
    <w:rsid w:val="00472FBD"/>
    <w:rsid w:val="00473758"/>
    <w:rsid w:val="00473E59"/>
    <w:rsid w:val="00476AD2"/>
    <w:rsid w:val="00476BB1"/>
    <w:rsid w:val="00477719"/>
    <w:rsid w:val="0048029C"/>
    <w:rsid w:val="0048042D"/>
    <w:rsid w:val="00480614"/>
    <w:rsid w:val="004806DA"/>
    <w:rsid w:val="004808DA"/>
    <w:rsid w:val="0048326A"/>
    <w:rsid w:val="0048359E"/>
    <w:rsid w:val="00483BE4"/>
    <w:rsid w:val="0048464D"/>
    <w:rsid w:val="00484B5F"/>
    <w:rsid w:val="004863A1"/>
    <w:rsid w:val="00486639"/>
    <w:rsid w:val="0049008E"/>
    <w:rsid w:val="00490525"/>
    <w:rsid w:val="004909F6"/>
    <w:rsid w:val="0049201A"/>
    <w:rsid w:val="00492141"/>
    <w:rsid w:val="00492263"/>
    <w:rsid w:val="00493988"/>
    <w:rsid w:val="00495777"/>
    <w:rsid w:val="0049629F"/>
    <w:rsid w:val="00496409"/>
    <w:rsid w:val="00496E7E"/>
    <w:rsid w:val="00497EA1"/>
    <w:rsid w:val="004A06D9"/>
    <w:rsid w:val="004A140A"/>
    <w:rsid w:val="004A1605"/>
    <w:rsid w:val="004A1B7D"/>
    <w:rsid w:val="004A2A4F"/>
    <w:rsid w:val="004A2B6B"/>
    <w:rsid w:val="004A35C2"/>
    <w:rsid w:val="004A4337"/>
    <w:rsid w:val="004A47A0"/>
    <w:rsid w:val="004A59A7"/>
    <w:rsid w:val="004A6147"/>
    <w:rsid w:val="004A758E"/>
    <w:rsid w:val="004B0828"/>
    <w:rsid w:val="004B127A"/>
    <w:rsid w:val="004B53DB"/>
    <w:rsid w:val="004B6B04"/>
    <w:rsid w:val="004B6B94"/>
    <w:rsid w:val="004B7A5A"/>
    <w:rsid w:val="004B7FF9"/>
    <w:rsid w:val="004C1462"/>
    <w:rsid w:val="004C16EE"/>
    <w:rsid w:val="004C2C76"/>
    <w:rsid w:val="004C45EE"/>
    <w:rsid w:val="004C52EC"/>
    <w:rsid w:val="004C6256"/>
    <w:rsid w:val="004C651F"/>
    <w:rsid w:val="004C730C"/>
    <w:rsid w:val="004C74AC"/>
    <w:rsid w:val="004C74AF"/>
    <w:rsid w:val="004C7930"/>
    <w:rsid w:val="004C79E7"/>
    <w:rsid w:val="004C7C1E"/>
    <w:rsid w:val="004D00B0"/>
    <w:rsid w:val="004D19A7"/>
    <w:rsid w:val="004D230F"/>
    <w:rsid w:val="004D27A8"/>
    <w:rsid w:val="004D37CE"/>
    <w:rsid w:val="004D4438"/>
    <w:rsid w:val="004D4806"/>
    <w:rsid w:val="004D48D6"/>
    <w:rsid w:val="004D5A4E"/>
    <w:rsid w:val="004D6904"/>
    <w:rsid w:val="004D6C8F"/>
    <w:rsid w:val="004D7D3B"/>
    <w:rsid w:val="004D7E55"/>
    <w:rsid w:val="004E01B9"/>
    <w:rsid w:val="004E0202"/>
    <w:rsid w:val="004E02AF"/>
    <w:rsid w:val="004E0F89"/>
    <w:rsid w:val="004E0FB5"/>
    <w:rsid w:val="004E24BA"/>
    <w:rsid w:val="004E2787"/>
    <w:rsid w:val="004E36E6"/>
    <w:rsid w:val="004E4436"/>
    <w:rsid w:val="004E451F"/>
    <w:rsid w:val="004E4571"/>
    <w:rsid w:val="004E483B"/>
    <w:rsid w:val="004E4910"/>
    <w:rsid w:val="004E4AFE"/>
    <w:rsid w:val="004E4B52"/>
    <w:rsid w:val="004E6451"/>
    <w:rsid w:val="004E72CA"/>
    <w:rsid w:val="004E74D7"/>
    <w:rsid w:val="004E7713"/>
    <w:rsid w:val="004F06E2"/>
    <w:rsid w:val="004F310D"/>
    <w:rsid w:val="004F508E"/>
    <w:rsid w:val="004F5115"/>
    <w:rsid w:val="004F518C"/>
    <w:rsid w:val="004F587E"/>
    <w:rsid w:val="004F5BE9"/>
    <w:rsid w:val="004F5FCB"/>
    <w:rsid w:val="004F634F"/>
    <w:rsid w:val="004F6884"/>
    <w:rsid w:val="00501FC1"/>
    <w:rsid w:val="00502FD6"/>
    <w:rsid w:val="005058C7"/>
    <w:rsid w:val="005060E0"/>
    <w:rsid w:val="005065A4"/>
    <w:rsid w:val="00506BD9"/>
    <w:rsid w:val="00507CE4"/>
    <w:rsid w:val="005101D9"/>
    <w:rsid w:val="0051072A"/>
    <w:rsid w:val="00510738"/>
    <w:rsid w:val="00510B74"/>
    <w:rsid w:val="00511565"/>
    <w:rsid w:val="00511B02"/>
    <w:rsid w:val="00511BB3"/>
    <w:rsid w:val="0051258C"/>
    <w:rsid w:val="00513B62"/>
    <w:rsid w:val="00513CCF"/>
    <w:rsid w:val="005149CC"/>
    <w:rsid w:val="005155CF"/>
    <w:rsid w:val="00517CD1"/>
    <w:rsid w:val="005201FB"/>
    <w:rsid w:val="005205B3"/>
    <w:rsid w:val="005205FB"/>
    <w:rsid w:val="00520897"/>
    <w:rsid w:val="005219B0"/>
    <w:rsid w:val="00521B44"/>
    <w:rsid w:val="00521C42"/>
    <w:rsid w:val="00522B22"/>
    <w:rsid w:val="00523735"/>
    <w:rsid w:val="00527592"/>
    <w:rsid w:val="00527D37"/>
    <w:rsid w:val="005311EA"/>
    <w:rsid w:val="00531C92"/>
    <w:rsid w:val="00532EE0"/>
    <w:rsid w:val="00533176"/>
    <w:rsid w:val="0053365B"/>
    <w:rsid w:val="005349CE"/>
    <w:rsid w:val="00535173"/>
    <w:rsid w:val="00536539"/>
    <w:rsid w:val="0053788B"/>
    <w:rsid w:val="005378FA"/>
    <w:rsid w:val="00540977"/>
    <w:rsid w:val="0054259B"/>
    <w:rsid w:val="005441DC"/>
    <w:rsid w:val="005451AF"/>
    <w:rsid w:val="00545674"/>
    <w:rsid w:val="00546177"/>
    <w:rsid w:val="0054741C"/>
    <w:rsid w:val="00550733"/>
    <w:rsid w:val="00550FE3"/>
    <w:rsid w:val="005511D8"/>
    <w:rsid w:val="00553171"/>
    <w:rsid w:val="0055319C"/>
    <w:rsid w:val="0055377A"/>
    <w:rsid w:val="00553C4F"/>
    <w:rsid w:val="00553D7B"/>
    <w:rsid w:val="005543E9"/>
    <w:rsid w:val="0055488B"/>
    <w:rsid w:val="00554DFF"/>
    <w:rsid w:val="00555F2A"/>
    <w:rsid w:val="0055655B"/>
    <w:rsid w:val="00557AE8"/>
    <w:rsid w:val="00557D1A"/>
    <w:rsid w:val="00557F26"/>
    <w:rsid w:val="00557FFE"/>
    <w:rsid w:val="00560389"/>
    <w:rsid w:val="0056041B"/>
    <w:rsid w:val="0056260E"/>
    <w:rsid w:val="00562AE1"/>
    <w:rsid w:val="00562FF6"/>
    <w:rsid w:val="005646FF"/>
    <w:rsid w:val="005647FD"/>
    <w:rsid w:val="00565082"/>
    <w:rsid w:val="0056600A"/>
    <w:rsid w:val="00566A65"/>
    <w:rsid w:val="00566E45"/>
    <w:rsid w:val="0056745F"/>
    <w:rsid w:val="005675F3"/>
    <w:rsid w:val="0056760B"/>
    <w:rsid w:val="00567E5B"/>
    <w:rsid w:val="005700E7"/>
    <w:rsid w:val="00570C15"/>
    <w:rsid w:val="00572B16"/>
    <w:rsid w:val="0057320F"/>
    <w:rsid w:val="0057356C"/>
    <w:rsid w:val="0057399E"/>
    <w:rsid w:val="00574369"/>
    <w:rsid w:val="00575508"/>
    <w:rsid w:val="00575EBE"/>
    <w:rsid w:val="0057657C"/>
    <w:rsid w:val="0058051F"/>
    <w:rsid w:val="005817B2"/>
    <w:rsid w:val="005821DC"/>
    <w:rsid w:val="00582E30"/>
    <w:rsid w:val="00583490"/>
    <w:rsid w:val="00584FA5"/>
    <w:rsid w:val="005856F2"/>
    <w:rsid w:val="0058667B"/>
    <w:rsid w:val="00591B9B"/>
    <w:rsid w:val="00592610"/>
    <w:rsid w:val="00595199"/>
    <w:rsid w:val="005957CA"/>
    <w:rsid w:val="0059588F"/>
    <w:rsid w:val="00596357"/>
    <w:rsid w:val="005964BD"/>
    <w:rsid w:val="00596F4B"/>
    <w:rsid w:val="00597190"/>
    <w:rsid w:val="00597674"/>
    <w:rsid w:val="005A081A"/>
    <w:rsid w:val="005A0E67"/>
    <w:rsid w:val="005A25EF"/>
    <w:rsid w:val="005A4745"/>
    <w:rsid w:val="005A4DDA"/>
    <w:rsid w:val="005A5E4D"/>
    <w:rsid w:val="005A6702"/>
    <w:rsid w:val="005A6A62"/>
    <w:rsid w:val="005A7129"/>
    <w:rsid w:val="005B028C"/>
    <w:rsid w:val="005B07DB"/>
    <w:rsid w:val="005B1F66"/>
    <w:rsid w:val="005B23EA"/>
    <w:rsid w:val="005B29C6"/>
    <w:rsid w:val="005B4482"/>
    <w:rsid w:val="005B499F"/>
    <w:rsid w:val="005B55E5"/>
    <w:rsid w:val="005B5DD4"/>
    <w:rsid w:val="005B7496"/>
    <w:rsid w:val="005C0A49"/>
    <w:rsid w:val="005C1795"/>
    <w:rsid w:val="005C2007"/>
    <w:rsid w:val="005C2009"/>
    <w:rsid w:val="005C22F2"/>
    <w:rsid w:val="005C2AF8"/>
    <w:rsid w:val="005C2DAD"/>
    <w:rsid w:val="005C2F0D"/>
    <w:rsid w:val="005C35D9"/>
    <w:rsid w:val="005C4242"/>
    <w:rsid w:val="005C5689"/>
    <w:rsid w:val="005C6904"/>
    <w:rsid w:val="005C6A38"/>
    <w:rsid w:val="005C7077"/>
    <w:rsid w:val="005D2E6F"/>
    <w:rsid w:val="005D3170"/>
    <w:rsid w:val="005D4E85"/>
    <w:rsid w:val="005D5574"/>
    <w:rsid w:val="005D71BF"/>
    <w:rsid w:val="005D7A30"/>
    <w:rsid w:val="005D7CB4"/>
    <w:rsid w:val="005E0CE5"/>
    <w:rsid w:val="005E1965"/>
    <w:rsid w:val="005E3B8F"/>
    <w:rsid w:val="005E48BA"/>
    <w:rsid w:val="005E5945"/>
    <w:rsid w:val="005E72E7"/>
    <w:rsid w:val="005E735F"/>
    <w:rsid w:val="005E7571"/>
    <w:rsid w:val="005F129C"/>
    <w:rsid w:val="005F152F"/>
    <w:rsid w:val="005F246A"/>
    <w:rsid w:val="005F376B"/>
    <w:rsid w:val="005F3E37"/>
    <w:rsid w:val="005F435E"/>
    <w:rsid w:val="005F4BA0"/>
    <w:rsid w:val="005F5B5F"/>
    <w:rsid w:val="005F66C6"/>
    <w:rsid w:val="005F73AE"/>
    <w:rsid w:val="00600FF0"/>
    <w:rsid w:val="00601FE2"/>
    <w:rsid w:val="0060211C"/>
    <w:rsid w:val="00602E34"/>
    <w:rsid w:val="00603FB2"/>
    <w:rsid w:val="0060524A"/>
    <w:rsid w:val="006056A8"/>
    <w:rsid w:val="00605C3A"/>
    <w:rsid w:val="00605E7E"/>
    <w:rsid w:val="00605F5F"/>
    <w:rsid w:val="00606528"/>
    <w:rsid w:val="0061033A"/>
    <w:rsid w:val="006108E7"/>
    <w:rsid w:val="0061120B"/>
    <w:rsid w:val="0061124D"/>
    <w:rsid w:val="0061181C"/>
    <w:rsid w:val="0061186E"/>
    <w:rsid w:val="00611EEB"/>
    <w:rsid w:val="0061233D"/>
    <w:rsid w:val="00612C07"/>
    <w:rsid w:val="00613926"/>
    <w:rsid w:val="006146AB"/>
    <w:rsid w:val="00614752"/>
    <w:rsid w:val="00615E2D"/>
    <w:rsid w:val="00616422"/>
    <w:rsid w:val="00616AFA"/>
    <w:rsid w:val="006172BD"/>
    <w:rsid w:val="00617483"/>
    <w:rsid w:val="00617CBB"/>
    <w:rsid w:val="0062126C"/>
    <w:rsid w:val="006214B4"/>
    <w:rsid w:val="00621561"/>
    <w:rsid w:val="00621812"/>
    <w:rsid w:val="00621A4B"/>
    <w:rsid w:val="00621A56"/>
    <w:rsid w:val="00625935"/>
    <w:rsid w:val="006259D3"/>
    <w:rsid w:val="00625D51"/>
    <w:rsid w:val="006311B6"/>
    <w:rsid w:val="006321CE"/>
    <w:rsid w:val="0063336C"/>
    <w:rsid w:val="00634528"/>
    <w:rsid w:val="006349EE"/>
    <w:rsid w:val="00634EB6"/>
    <w:rsid w:val="00641541"/>
    <w:rsid w:val="006416F2"/>
    <w:rsid w:val="00644DB0"/>
    <w:rsid w:val="0064568D"/>
    <w:rsid w:val="00646319"/>
    <w:rsid w:val="006468B4"/>
    <w:rsid w:val="00651654"/>
    <w:rsid w:val="0065249A"/>
    <w:rsid w:val="00653923"/>
    <w:rsid w:val="00653B27"/>
    <w:rsid w:val="006540D2"/>
    <w:rsid w:val="00654550"/>
    <w:rsid w:val="00654B25"/>
    <w:rsid w:val="0065517D"/>
    <w:rsid w:val="0065528D"/>
    <w:rsid w:val="00655B49"/>
    <w:rsid w:val="00656473"/>
    <w:rsid w:val="00656C73"/>
    <w:rsid w:val="00660301"/>
    <w:rsid w:val="00660AAB"/>
    <w:rsid w:val="00660CBB"/>
    <w:rsid w:val="00661E55"/>
    <w:rsid w:val="00662CAA"/>
    <w:rsid w:val="00663A27"/>
    <w:rsid w:val="00664218"/>
    <w:rsid w:val="00664569"/>
    <w:rsid w:val="00664D53"/>
    <w:rsid w:val="00664EE7"/>
    <w:rsid w:val="0066554A"/>
    <w:rsid w:val="00665DBF"/>
    <w:rsid w:val="0066619D"/>
    <w:rsid w:val="00666322"/>
    <w:rsid w:val="006665E6"/>
    <w:rsid w:val="006669EC"/>
    <w:rsid w:val="0066730D"/>
    <w:rsid w:val="0067170D"/>
    <w:rsid w:val="006720C3"/>
    <w:rsid w:val="006722BE"/>
    <w:rsid w:val="00672EBA"/>
    <w:rsid w:val="00673A74"/>
    <w:rsid w:val="00674084"/>
    <w:rsid w:val="006740BC"/>
    <w:rsid w:val="00675577"/>
    <w:rsid w:val="00675DD7"/>
    <w:rsid w:val="00676B12"/>
    <w:rsid w:val="00676C1E"/>
    <w:rsid w:val="0067706A"/>
    <w:rsid w:val="0067772C"/>
    <w:rsid w:val="0068104B"/>
    <w:rsid w:val="00681097"/>
    <w:rsid w:val="00682D5E"/>
    <w:rsid w:val="00682F20"/>
    <w:rsid w:val="0068370A"/>
    <w:rsid w:val="00683D94"/>
    <w:rsid w:val="00684CF3"/>
    <w:rsid w:val="00684E3B"/>
    <w:rsid w:val="00687E35"/>
    <w:rsid w:val="00690A8F"/>
    <w:rsid w:val="0069111B"/>
    <w:rsid w:val="006916BB"/>
    <w:rsid w:val="00691817"/>
    <w:rsid w:val="006918EF"/>
    <w:rsid w:val="00691A1A"/>
    <w:rsid w:val="0069201B"/>
    <w:rsid w:val="00692BB1"/>
    <w:rsid w:val="00693FAF"/>
    <w:rsid w:val="00694548"/>
    <w:rsid w:val="00694AEE"/>
    <w:rsid w:val="00694F7A"/>
    <w:rsid w:val="006957FE"/>
    <w:rsid w:val="00696031"/>
    <w:rsid w:val="00696732"/>
    <w:rsid w:val="00697410"/>
    <w:rsid w:val="00697DBF"/>
    <w:rsid w:val="006A0AAC"/>
    <w:rsid w:val="006A25CE"/>
    <w:rsid w:val="006A2D6D"/>
    <w:rsid w:val="006A49F1"/>
    <w:rsid w:val="006A6772"/>
    <w:rsid w:val="006A7418"/>
    <w:rsid w:val="006A75AD"/>
    <w:rsid w:val="006A7671"/>
    <w:rsid w:val="006B19FC"/>
    <w:rsid w:val="006B2772"/>
    <w:rsid w:val="006B2BE5"/>
    <w:rsid w:val="006B3295"/>
    <w:rsid w:val="006B3DD2"/>
    <w:rsid w:val="006B433F"/>
    <w:rsid w:val="006B4F71"/>
    <w:rsid w:val="006B51D4"/>
    <w:rsid w:val="006B5D83"/>
    <w:rsid w:val="006B7C5A"/>
    <w:rsid w:val="006C002F"/>
    <w:rsid w:val="006C01D2"/>
    <w:rsid w:val="006C0A79"/>
    <w:rsid w:val="006C27B3"/>
    <w:rsid w:val="006C2CD0"/>
    <w:rsid w:val="006C35ED"/>
    <w:rsid w:val="006C3B82"/>
    <w:rsid w:val="006C4374"/>
    <w:rsid w:val="006C49C8"/>
    <w:rsid w:val="006C51EF"/>
    <w:rsid w:val="006C5E5A"/>
    <w:rsid w:val="006C68C0"/>
    <w:rsid w:val="006C709C"/>
    <w:rsid w:val="006D162D"/>
    <w:rsid w:val="006D1B35"/>
    <w:rsid w:val="006D1FCA"/>
    <w:rsid w:val="006D2157"/>
    <w:rsid w:val="006D2430"/>
    <w:rsid w:val="006D2CBC"/>
    <w:rsid w:val="006D3543"/>
    <w:rsid w:val="006D474A"/>
    <w:rsid w:val="006D53F6"/>
    <w:rsid w:val="006D5908"/>
    <w:rsid w:val="006D5B66"/>
    <w:rsid w:val="006D6C77"/>
    <w:rsid w:val="006D6D9C"/>
    <w:rsid w:val="006D7BA0"/>
    <w:rsid w:val="006E005E"/>
    <w:rsid w:val="006E1B42"/>
    <w:rsid w:val="006E231B"/>
    <w:rsid w:val="006E34F9"/>
    <w:rsid w:val="006E381B"/>
    <w:rsid w:val="006E3E1C"/>
    <w:rsid w:val="006E441B"/>
    <w:rsid w:val="006E44F8"/>
    <w:rsid w:val="006E58CD"/>
    <w:rsid w:val="006E6765"/>
    <w:rsid w:val="006E6E2B"/>
    <w:rsid w:val="006E7F3F"/>
    <w:rsid w:val="006F1DCA"/>
    <w:rsid w:val="006F2C43"/>
    <w:rsid w:val="006F2DDB"/>
    <w:rsid w:val="006F3641"/>
    <w:rsid w:val="006F3E13"/>
    <w:rsid w:val="006F6260"/>
    <w:rsid w:val="006F7D1F"/>
    <w:rsid w:val="00700A28"/>
    <w:rsid w:val="00701A75"/>
    <w:rsid w:val="00701A8E"/>
    <w:rsid w:val="00702613"/>
    <w:rsid w:val="00703086"/>
    <w:rsid w:val="00703462"/>
    <w:rsid w:val="007041FE"/>
    <w:rsid w:val="007043B3"/>
    <w:rsid w:val="00705C40"/>
    <w:rsid w:val="00705DB7"/>
    <w:rsid w:val="00705E1A"/>
    <w:rsid w:val="00705F80"/>
    <w:rsid w:val="0070634B"/>
    <w:rsid w:val="007069F7"/>
    <w:rsid w:val="00707D5D"/>
    <w:rsid w:val="00710D42"/>
    <w:rsid w:val="00710D96"/>
    <w:rsid w:val="00710E9C"/>
    <w:rsid w:val="00713622"/>
    <w:rsid w:val="00713873"/>
    <w:rsid w:val="00714585"/>
    <w:rsid w:val="00714759"/>
    <w:rsid w:val="007168D6"/>
    <w:rsid w:val="0072042F"/>
    <w:rsid w:val="0072290F"/>
    <w:rsid w:val="00723CF9"/>
    <w:rsid w:val="00723DF8"/>
    <w:rsid w:val="007241A8"/>
    <w:rsid w:val="0072507B"/>
    <w:rsid w:val="007256E0"/>
    <w:rsid w:val="007263A6"/>
    <w:rsid w:val="00726A4A"/>
    <w:rsid w:val="00726EBA"/>
    <w:rsid w:val="00730641"/>
    <w:rsid w:val="00730C38"/>
    <w:rsid w:val="00730C84"/>
    <w:rsid w:val="00732C2E"/>
    <w:rsid w:val="00732E0E"/>
    <w:rsid w:val="0073437B"/>
    <w:rsid w:val="00734BFA"/>
    <w:rsid w:val="00735A9F"/>
    <w:rsid w:val="007364FD"/>
    <w:rsid w:val="007365EC"/>
    <w:rsid w:val="00736A42"/>
    <w:rsid w:val="007374A4"/>
    <w:rsid w:val="00741357"/>
    <w:rsid w:val="00741FD6"/>
    <w:rsid w:val="00742004"/>
    <w:rsid w:val="007427B4"/>
    <w:rsid w:val="00742880"/>
    <w:rsid w:val="00742D35"/>
    <w:rsid w:val="0074310A"/>
    <w:rsid w:val="0074321D"/>
    <w:rsid w:val="00743674"/>
    <w:rsid w:val="00743834"/>
    <w:rsid w:val="00744DF7"/>
    <w:rsid w:val="00744EAF"/>
    <w:rsid w:val="00745A40"/>
    <w:rsid w:val="0074608E"/>
    <w:rsid w:val="00746161"/>
    <w:rsid w:val="0074677F"/>
    <w:rsid w:val="00746EA6"/>
    <w:rsid w:val="00750966"/>
    <w:rsid w:val="007519A0"/>
    <w:rsid w:val="0075280F"/>
    <w:rsid w:val="00753A9D"/>
    <w:rsid w:val="00753FB0"/>
    <w:rsid w:val="00755015"/>
    <w:rsid w:val="0075550A"/>
    <w:rsid w:val="007557C0"/>
    <w:rsid w:val="00756023"/>
    <w:rsid w:val="007565A5"/>
    <w:rsid w:val="00756B67"/>
    <w:rsid w:val="00756E88"/>
    <w:rsid w:val="007575BF"/>
    <w:rsid w:val="0076186E"/>
    <w:rsid w:val="007618C3"/>
    <w:rsid w:val="007637A9"/>
    <w:rsid w:val="00763DB9"/>
    <w:rsid w:val="0076448C"/>
    <w:rsid w:val="00766689"/>
    <w:rsid w:val="0076698B"/>
    <w:rsid w:val="00766A2D"/>
    <w:rsid w:val="00766A55"/>
    <w:rsid w:val="007672BF"/>
    <w:rsid w:val="00770882"/>
    <w:rsid w:val="007712BD"/>
    <w:rsid w:val="007728C1"/>
    <w:rsid w:val="00772A02"/>
    <w:rsid w:val="00772FA5"/>
    <w:rsid w:val="00773479"/>
    <w:rsid w:val="00776B82"/>
    <w:rsid w:val="0077753E"/>
    <w:rsid w:val="00777CC9"/>
    <w:rsid w:val="00780278"/>
    <w:rsid w:val="007805E6"/>
    <w:rsid w:val="00780697"/>
    <w:rsid w:val="007816D7"/>
    <w:rsid w:val="00781804"/>
    <w:rsid w:val="0078196C"/>
    <w:rsid w:val="007832C5"/>
    <w:rsid w:val="0078468D"/>
    <w:rsid w:val="00784F07"/>
    <w:rsid w:val="007855C9"/>
    <w:rsid w:val="0078621D"/>
    <w:rsid w:val="00787B14"/>
    <w:rsid w:val="0079033A"/>
    <w:rsid w:val="00790AAC"/>
    <w:rsid w:val="00791028"/>
    <w:rsid w:val="007911C2"/>
    <w:rsid w:val="0079195D"/>
    <w:rsid w:val="007920AE"/>
    <w:rsid w:val="00792DB9"/>
    <w:rsid w:val="00793679"/>
    <w:rsid w:val="00794413"/>
    <w:rsid w:val="00794933"/>
    <w:rsid w:val="00796359"/>
    <w:rsid w:val="00797053"/>
    <w:rsid w:val="00797B2B"/>
    <w:rsid w:val="007A0F26"/>
    <w:rsid w:val="007A186C"/>
    <w:rsid w:val="007A1C13"/>
    <w:rsid w:val="007A1FA1"/>
    <w:rsid w:val="007A24EF"/>
    <w:rsid w:val="007A2604"/>
    <w:rsid w:val="007A2DF3"/>
    <w:rsid w:val="007A36C3"/>
    <w:rsid w:val="007A36C8"/>
    <w:rsid w:val="007A4D6E"/>
    <w:rsid w:val="007A5111"/>
    <w:rsid w:val="007A5584"/>
    <w:rsid w:val="007A5944"/>
    <w:rsid w:val="007A5D6B"/>
    <w:rsid w:val="007A61CF"/>
    <w:rsid w:val="007A66B5"/>
    <w:rsid w:val="007A6B39"/>
    <w:rsid w:val="007A7294"/>
    <w:rsid w:val="007B3228"/>
    <w:rsid w:val="007B53A3"/>
    <w:rsid w:val="007B541D"/>
    <w:rsid w:val="007B5F06"/>
    <w:rsid w:val="007B5FDA"/>
    <w:rsid w:val="007B77F2"/>
    <w:rsid w:val="007B787F"/>
    <w:rsid w:val="007C06D0"/>
    <w:rsid w:val="007C2244"/>
    <w:rsid w:val="007C24C1"/>
    <w:rsid w:val="007C285F"/>
    <w:rsid w:val="007C28B2"/>
    <w:rsid w:val="007C3E9F"/>
    <w:rsid w:val="007C415D"/>
    <w:rsid w:val="007C4FBA"/>
    <w:rsid w:val="007C5E4D"/>
    <w:rsid w:val="007C6DAE"/>
    <w:rsid w:val="007C7295"/>
    <w:rsid w:val="007D0927"/>
    <w:rsid w:val="007D0AF5"/>
    <w:rsid w:val="007D0BE7"/>
    <w:rsid w:val="007D1E3A"/>
    <w:rsid w:val="007D277B"/>
    <w:rsid w:val="007D2DC5"/>
    <w:rsid w:val="007D3A66"/>
    <w:rsid w:val="007D49AA"/>
    <w:rsid w:val="007D57D6"/>
    <w:rsid w:val="007D5863"/>
    <w:rsid w:val="007D691C"/>
    <w:rsid w:val="007D6A98"/>
    <w:rsid w:val="007D7DBA"/>
    <w:rsid w:val="007E0B3A"/>
    <w:rsid w:val="007E11A8"/>
    <w:rsid w:val="007E26B3"/>
    <w:rsid w:val="007E26DA"/>
    <w:rsid w:val="007E4356"/>
    <w:rsid w:val="007E46C5"/>
    <w:rsid w:val="007E5BBE"/>
    <w:rsid w:val="007E6C86"/>
    <w:rsid w:val="007E7B46"/>
    <w:rsid w:val="007E7E3A"/>
    <w:rsid w:val="007F07A6"/>
    <w:rsid w:val="007F0DA5"/>
    <w:rsid w:val="007F1581"/>
    <w:rsid w:val="007F1A93"/>
    <w:rsid w:val="007F1A9D"/>
    <w:rsid w:val="007F2998"/>
    <w:rsid w:val="007F30A3"/>
    <w:rsid w:val="007F313B"/>
    <w:rsid w:val="007F3958"/>
    <w:rsid w:val="007F44E6"/>
    <w:rsid w:val="007F4523"/>
    <w:rsid w:val="007F4532"/>
    <w:rsid w:val="007F4E4A"/>
    <w:rsid w:val="007F5070"/>
    <w:rsid w:val="007F556F"/>
    <w:rsid w:val="007F5BA1"/>
    <w:rsid w:val="007F67D2"/>
    <w:rsid w:val="00800297"/>
    <w:rsid w:val="00800443"/>
    <w:rsid w:val="00800460"/>
    <w:rsid w:val="00801725"/>
    <w:rsid w:val="00801AB0"/>
    <w:rsid w:val="00802CCE"/>
    <w:rsid w:val="00802F2B"/>
    <w:rsid w:val="00802F9C"/>
    <w:rsid w:val="0080314A"/>
    <w:rsid w:val="00803E02"/>
    <w:rsid w:val="00804602"/>
    <w:rsid w:val="00805ECA"/>
    <w:rsid w:val="008062FA"/>
    <w:rsid w:val="008068B7"/>
    <w:rsid w:val="00806EEC"/>
    <w:rsid w:val="00811E38"/>
    <w:rsid w:val="008128C9"/>
    <w:rsid w:val="00812C1B"/>
    <w:rsid w:val="00813902"/>
    <w:rsid w:val="00813C93"/>
    <w:rsid w:val="008148BA"/>
    <w:rsid w:val="00814A99"/>
    <w:rsid w:val="0081551F"/>
    <w:rsid w:val="00815E2C"/>
    <w:rsid w:val="00817067"/>
    <w:rsid w:val="008204D1"/>
    <w:rsid w:val="008210D1"/>
    <w:rsid w:val="00821850"/>
    <w:rsid w:val="00821EC6"/>
    <w:rsid w:val="0082254E"/>
    <w:rsid w:val="00822DD4"/>
    <w:rsid w:val="0082414E"/>
    <w:rsid w:val="0082444F"/>
    <w:rsid w:val="0082459D"/>
    <w:rsid w:val="0082498A"/>
    <w:rsid w:val="00824D98"/>
    <w:rsid w:val="00824E76"/>
    <w:rsid w:val="00824F59"/>
    <w:rsid w:val="00825F6E"/>
    <w:rsid w:val="008270FB"/>
    <w:rsid w:val="0082753E"/>
    <w:rsid w:val="0082770E"/>
    <w:rsid w:val="00827B9F"/>
    <w:rsid w:val="00827D68"/>
    <w:rsid w:val="00830095"/>
    <w:rsid w:val="008301B7"/>
    <w:rsid w:val="0083034E"/>
    <w:rsid w:val="00830FBB"/>
    <w:rsid w:val="00831DA9"/>
    <w:rsid w:val="00831EB7"/>
    <w:rsid w:val="00831F34"/>
    <w:rsid w:val="008322E3"/>
    <w:rsid w:val="00832891"/>
    <w:rsid w:val="008336EA"/>
    <w:rsid w:val="0083448A"/>
    <w:rsid w:val="00834CF3"/>
    <w:rsid w:val="00836177"/>
    <w:rsid w:val="00836900"/>
    <w:rsid w:val="00836B39"/>
    <w:rsid w:val="008374BB"/>
    <w:rsid w:val="00837C32"/>
    <w:rsid w:val="00840FAD"/>
    <w:rsid w:val="0084164E"/>
    <w:rsid w:val="00841A33"/>
    <w:rsid w:val="00842616"/>
    <w:rsid w:val="00844311"/>
    <w:rsid w:val="00844481"/>
    <w:rsid w:val="00844EC4"/>
    <w:rsid w:val="00844ED3"/>
    <w:rsid w:val="00845AB0"/>
    <w:rsid w:val="00845D0A"/>
    <w:rsid w:val="00846118"/>
    <w:rsid w:val="00846684"/>
    <w:rsid w:val="00847640"/>
    <w:rsid w:val="00847F5E"/>
    <w:rsid w:val="00851B76"/>
    <w:rsid w:val="00854EFA"/>
    <w:rsid w:val="00855455"/>
    <w:rsid w:val="00856AAA"/>
    <w:rsid w:val="00856D3C"/>
    <w:rsid w:val="00856D4C"/>
    <w:rsid w:val="0085786F"/>
    <w:rsid w:val="00857D97"/>
    <w:rsid w:val="008616F8"/>
    <w:rsid w:val="008627E5"/>
    <w:rsid w:val="00863041"/>
    <w:rsid w:val="008631F6"/>
    <w:rsid w:val="0086374C"/>
    <w:rsid w:val="00863B11"/>
    <w:rsid w:val="008640AD"/>
    <w:rsid w:val="008641C9"/>
    <w:rsid w:val="008647B4"/>
    <w:rsid w:val="00864AAB"/>
    <w:rsid w:val="008653D5"/>
    <w:rsid w:val="00865604"/>
    <w:rsid w:val="00866A8C"/>
    <w:rsid w:val="00867610"/>
    <w:rsid w:val="008679C5"/>
    <w:rsid w:val="00867A17"/>
    <w:rsid w:val="00867A94"/>
    <w:rsid w:val="008709E4"/>
    <w:rsid w:val="00870CF3"/>
    <w:rsid w:val="00870ECA"/>
    <w:rsid w:val="0087103B"/>
    <w:rsid w:val="00871CDE"/>
    <w:rsid w:val="008720AD"/>
    <w:rsid w:val="00872836"/>
    <w:rsid w:val="00873F08"/>
    <w:rsid w:val="008741CD"/>
    <w:rsid w:val="00875DB8"/>
    <w:rsid w:val="0087611E"/>
    <w:rsid w:val="0087643B"/>
    <w:rsid w:val="00876FBF"/>
    <w:rsid w:val="0087769E"/>
    <w:rsid w:val="008814BD"/>
    <w:rsid w:val="00881CE8"/>
    <w:rsid w:val="00881FCD"/>
    <w:rsid w:val="00882213"/>
    <w:rsid w:val="00890594"/>
    <w:rsid w:val="008907B3"/>
    <w:rsid w:val="00890C38"/>
    <w:rsid w:val="008916B8"/>
    <w:rsid w:val="00891A60"/>
    <w:rsid w:val="00892A0A"/>
    <w:rsid w:val="00894611"/>
    <w:rsid w:val="0089478F"/>
    <w:rsid w:val="00894AC6"/>
    <w:rsid w:val="00894C99"/>
    <w:rsid w:val="00895358"/>
    <w:rsid w:val="00895455"/>
    <w:rsid w:val="00895A52"/>
    <w:rsid w:val="00896417"/>
    <w:rsid w:val="00897247"/>
    <w:rsid w:val="008972C5"/>
    <w:rsid w:val="008A0621"/>
    <w:rsid w:val="008A0745"/>
    <w:rsid w:val="008A0C39"/>
    <w:rsid w:val="008A18B4"/>
    <w:rsid w:val="008A1B06"/>
    <w:rsid w:val="008A22CF"/>
    <w:rsid w:val="008A3E5B"/>
    <w:rsid w:val="008A4735"/>
    <w:rsid w:val="008A559B"/>
    <w:rsid w:val="008A57F2"/>
    <w:rsid w:val="008A7917"/>
    <w:rsid w:val="008B1895"/>
    <w:rsid w:val="008B44F5"/>
    <w:rsid w:val="008B4E32"/>
    <w:rsid w:val="008B4E74"/>
    <w:rsid w:val="008B56CD"/>
    <w:rsid w:val="008B6013"/>
    <w:rsid w:val="008B680B"/>
    <w:rsid w:val="008B781D"/>
    <w:rsid w:val="008B7A66"/>
    <w:rsid w:val="008B7FAA"/>
    <w:rsid w:val="008C07A5"/>
    <w:rsid w:val="008C08F8"/>
    <w:rsid w:val="008C0B1D"/>
    <w:rsid w:val="008C1974"/>
    <w:rsid w:val="008C1BF0"/>
    <w:rsid w:val="008C2381"/>
    <w:rsid w:val="008C2654"/>
    <w:rsid w:val="008C3F33"/>
    <w:rsid w:val="008C4D57"/>
    <w:rsid w:val="008C56FC"/>
    <w:rsid w:val="008C7511"/>
    <w:rsid w:val="008C7C88"/>
    <w:rsid w:val="008C7DE4"/>
    <w:rsid w:val="008C7E8B"/>
    <w:rsid w:val="008D37DF"/>
    <w:rsid w:val="008D41FE"/>
    <w:rsid w:val="008D466D"/>
    <w:rsid w:val="008D5BD8"/>
    <w:rsid w:val="008D5DFB"/>
    <w:rsid w:val="008D66C0"/>
    <w:rsid w:val="008D69D1"/>
    <w:rsid w:val="008E01E8"/>
    <w:rsid w:val="008E052E"/>
    <w:rsid w:val="008E08CB"/>
    <w:rsid w:val="008E17FE"/>
    <w:rsid w:val="008E251A"/>
    <w:rsid w:val="008E38F9"/>
    <w:rsid w:val="008E3DF8"/>
    <w:rsid w:val="008E4D9C"/>
    <w:rsid w:val="008E527A"/>
    <w:rsid w:val="008E635A"/>
    <w:rsid w:val="008E6581"/>
    <w:rsid w:val="008E7063"/>
    <w:rsid w:val="008F12DD"/>
    <w:rsid w:val="008F182A"/>
    <w:rsid w:val="008F189C"/>
    <w:rsid w:val="008F2A68"/>
    <w:rsid w:val="008F2F56"/>
    <w:rsid w:val="008F305F"/>
    <w:rsid w:val="008F37C6"/>
    <w:rsid w:val="008F3BBE"/>
    <w:rsid w:val="008F3BE3"/>
    <w:rsid w:val="008F5828"/>
    <w:rsid w:val="008F7179"/>
    <w:rsid w:val="008F7D4C"/>
    <w:rsid w:val="00900271"/>
    <w:rsid w:val="0090110E"/>
    <w:rsid w:val="00901E88"/>
    <w:rsid w:val="00903834"/>
    <w:rsid w:val="00903C30"/>
    <w:rsid w:val="009059AA"/>
    <w:rsid w:val="00906945"/>
    <w:rsid w:val="00906AC1"/>
    <w:rsid w:val="00907240"/>
    <w:rsid w:val="009079D8"/>
    <w:rsid w:val="00910141"/>
    <w:rsid w:val="009102C7"/>
    <w:rsid w:val="00912B64"/>
    <w:rsid w:val="009131E0"/>
    <w:rsid w:val="0091467E"/>
    <w:rsid w:val="009156FA"/>
    <w:rsid w:val="0091575C"/>
    <w:rsid w:val="009174BE"/>
    <w:rsid w:val="00921291"/>
    <w:rsid w:val="00922076"/>
    <w:rsid w:val="0092256B"/>
    <w:rsid w:val="0092496A"/>
    <w:rsid w:val="00924CB2"/>
    <w:rsid w:val="0092524E"/>
    <w:rsid w:val="00925C5E"/>
    <w:rsid w:val="00925ED2"/>
    <w:rsid w:val="0092689C"/>
    <w:rsid w:val="0092762D"/>
    <w:rsid w:val="009301C6"/>
    <w:rsid w:val="00931032"/>
    <w:rsid w:val="00932145"/>
    <w:rsid w:val="009324D2"/>
    <w:rsid w:val="00932EE4"/>
    <w:rsid w:val="0093416E"/>
    <w:rsid w:val="00935A9C"/>
    <w:rsid w:val="00935BAE"/>
    <w:rsid w:val="00936830"/>
    <w:rsid w:val="009368EB"/>
    <w:rsid w:val="00936F74"/>
    <w:rsid w:val="009375E9"/>
    <w:rsid w:val="00937921"/>
    <w:rsid w:val="00937D25"/>
    <w:rsid w:val="00937E66"/>
    <w:rsid w:val="009403F4"/>
    <w:rsid w:val="009404BF"/>
    <w:rsid w:val="00940B34"/>
    <w:rsid w:val="00941B92"/>
    <w:rsid w:val="00943035"/>
    <w:rsid w:val="009437A3"/>
    <w:rsid w:val="00943BF3"/>
    <w:rsid w:val="00944991"/>
    <w:rsid w:val="00944CE0"/>
    <w:rsid w:val="00945702"/>
    <w:rsid w:val="00945BD4"/>
    <w:rsid w:val="0094601B"/>
    <w:rsid w:val="00946465"/>
    <w:rsid w:val="00952377"/>
    <w:rsid w:val="0095265F"/>
    <w:rsid w:val="00952759"/>
    <w:rsid w:val="00952A4D"/>
    <w:rsid w:val="00953735"/>
    <w:rsid w:val="00954028"/>
    <w:rsid w:val="009540FB"/>
    <w:rsid w:val="00954380"/>
    <w:rsid w:val="00954396"/>
    <w:rsid w:val="0095500F"/>
    <w:rsid w:val="0095587E"/>
    <w:rsid w:val="00955919"/>
    <w:rsid w:val="00955F48"/>
    <w:rsid w:val="00956112"/>
    <w:rsid w:val="00957A85"/>
    <w:rsid w:val="00957FB7"/>
    <w:rsid w:val="009609C9"/>
    <w:rsid w:val="009612BA"/>
    <w:rsid w:val="00961CF5"/>
    <w:rsid w:val="00962A97"/>
    <w:rsid w:val="00964EFA"/>
    <w:rsid w:val="00965A92"/>
    <w:rsid w:val="00965A9A"/>
    <w:rsid w:val="009664FC"/>
    <w:rsid w:val="00966570"/>
    <w:rsid w:val="00966C51"/>
    <w:rsid w:val="00966DA7"/>
    <w:rsid w:val="0097041C"/>
    <w:rsid w:val="009704F8"/>
    <w:rsid w:val="00970661"/>
    <w:rsid w:val="00970B6E"/>
    <w:rsid w:val="0097199C"/>
    <w:rsid w:val="00971F61"/>
    <w:rsid w:val="0097251B"/>
    <w:rsid w:val="00974110"/>
    <w:rsid w:val="00975AEC"/>
    <w:rsid w:val="00975D0C"/>
    <w:rsid w:val="00976BF6"/>
    <w:rsid w:val="00981A2C"/>
    <w:rsid w:val="00981E90"/>
    <w:rsid w:val="00984FBE"/>
    <w:rsid w:val="00985479"/>
    <w:rsid w:val="009860F9"/>
    <w:rsid w:val="009863AD"/>
    <w:rsid w:val="00987E25"/>
    <w:rsid w:val="00987E84"/>
    <w:rsid w:val="009901E5"/>
    <w:rsid w:val="009904DE"/>
    <w:rsid w:val="00992DA9"/>
    <w:rsid w:val="00993975"/>
    <w:rsid w:val="009944C8"/>
    <w:rsid w:val="00994AB9"/>
    <w:rsid w:val="00996BB7"/>
    <w:rsid w:val="0099700C"/>
    <w:rsid w:val="009979A7"/>
    <w:rsid w:val="00997D71"/>
    <w:rsid w:val="009A00E8"/>
    <w:rsid w:val="009A0357"/>
    <w:rsid w:val="009A08A2"/>
    <w:rsid w:val="009A19F3"/>
    <w:rsid w:val="009A2B3E"/>
    <w:rsid w:val="009A2C0C"/>
    <w:rsid w:val="009A3A00"/>
    <w:rsid w:val="009A4289"/>
    <w:rsid w:val="009A436E"/>
    <w:rsid w:val="009A6827"/>
    <w:rsid w:val="009A6ACE"/>
    <w:rsid w:val="009A6F03"/>
    <w:rsid w:val="009A720E"/>
    <w:rsid w:val="009B0114"/>
    <w:rsid w:val="009B1114"/>
    <w:rsid w:val="009B168F"/>
    <w:rsid w:val="009B1993"/>
    <w:rsid w:val="009B1B40"/>
    <w:rsid w:val="009B27DC"/>
    <w:rsid w:val="009B2EDA"/>
    <w:rsid w:val="009B3784"/>
    <w:rsid w:val="009B5609"/>
    <w:rsid w:val="009B70A6"/>
    <w:rsid w:val="009B7158"/>
    <w:rsid w:val="009B7929"/>
    <w:rsid w:val="009B7D53"/>
    <w:rsid w:val="009C035B"/>
    <w:rsid w:val="009C064A"/>
    <w:rsid w:val="009C143B"/>
    <w:rsid w:val="009C174B"/>
    <w:rsid w:val="009C19E4"/>
    <w:rsid w:val="009C230F"/>
    <w:rsid w:val="009C2E2A"/>
    <w:rsid w:val="009C36FD"/>
    <w:rsid w:val="009C3A26"/>
    <w:rsid w:val="009C4912"/>
    <w:rsid w:val="009C4B62"/>
    <w:rsid w:val="009C50B7"/>
    <w:rsid w:val="009C64A5"/>
    <w:rsid w:val="009C66E7"/>
    <w:rsid w:val="009C7AA1"/>
    <w:rsid w:val="009C7B67"/>
    <w:rsid w:val="009D04A3"/>
    <w:rsid w:val="009D09AD"/>
    <w:rsid w:val="009D251E"/>
    <w:rsid w:val="009D2F82"/>
    <w:rsid w:val="009D3A01"/>
    <w:rsid w:val="009D4779"/>
    <w:rsid w:val="009D6495"/>
    <w:rsid w:val="009E0C00"/>
    <w:rsid w:val="009E12A2"/>
    <w:rsid w:val="009E1583"/>
    <w:rsid w:val="009E1E48"/>
    <w:rsid w:val="009E247A"/>
    <w:rsid w:val="009E3D93"/>
    <w:rsid w:val="009E3E65"/>
    <w:rsid w:val="009E42A4"/>
    <w:rsid w:val="009E673A"/>
    <w:rsid w:val="009F1525"/>
    <w:rsid w:val="009F308E"/>
    <w:rsid w:val="009F379F"/>
    <w:rsid w:val="009F3A31"/>
    <w:rsid w:val="009F6346"/>
    <w:rsid w:val="009F6FE5"/>
    <w:rsid w:val="00A002D4"/>
    <w:rsid w:val="00A008DC"/>
    <w:rsid w:val="00A01DE7"/>
    <w:rsid w:val="00A0216A"/>
    <w:rsid w:val="00A023F9"/>
    <w:rsid w:val="00A02671"/>
    <w:rsid w:val="00A02C5D"/>
    <w:rsid w:val="00A033E5"/>
    <w:rsid w:val="00A0469F"/>
    <w:rsid w:val="00A04FB1"/>
    <w:rsid w:val="00A06604"/>
    <w:rsid w:val="00A068FF"/>
    <w:rsid w:val="00A07321"/>
    <w:rsid w:val="00A105FD"/>
    <w:rsid w:val="00A10806"/>
    <w:rsid w:val="00A12EC5"/>
    <w:rsid w:val="00A12FBD"/>
    <w:rsid w:val="00A132E0"/>
    <w:rsid w:val="00A14667"/>
    <w:rsid w:val="00A14EE4"/>
    <w:rsid w:val="00A16359"/>
    <w:rsid w:val="00A16A58"/>
    <w:rsid w:val="00A16B12"/>
    <w:rsid w:val="00A16EE5"/>
    <w:rsid w:val="00A17688"/>
    <w:rsid w:val="00A20568"/>
    <w:rsid w:val="00A215C4"/>
    <w:rsid w:val="00A2243E"/>
    <w:rsid w:val="00A2254A"/>
    <w:rsid w:val="00A23158"/>
    <w:rsid w:val="00A23200"/>
    <w:rsid w:val="00A2350D"/>
    <w:rsid w:val="00A257EE"/>
    <w:rsid w:val="00A26689"/>
    <w:rsid w:val="00A271B8"/>
    <w:rsid w:val="00A30AB7"/>
    <w:rsid w:val="00A3127E"/>
    <w:rsid w:val="00A33890"/>
    <w:rsid w:val="00A33FD6"/>
    <w:rsid w:val="00A34876"/>
    <w:rsid w:val="00A34FB0"/>
    <w:rsid w:val="00A35588"/>
    <w:rsid w:val="00A358D9"/>
    <w:rsid w:val="00A35C83"/>
    <w:rsid w:val="00A375EA"/>
    <w:rsid w:val="00A37ADD"/>
    <w:rsid w:val="00A37C00"/>
    <w:rsid w:val="00A40AA2"/>
    <w:rsid w:val="00A4116F"/>
    <w:rsid w:val="00A4126E"/>
    <w:rsid w:val="00A41B17"/>
    <w:rsid w:val="00A45251"/>
    <w:rsid w:val="00A45A46"/>
    <w:rsid w:val="00A47BD1"/>
    <w:rsid w:val="00A52ECC"/>
    <w:rsid w:val="00A52F7D"/>
    <w:rsid w:val="00A53898"/>
    <w:rsid w:val="00A53D35"/>
    <w:rsid w:val="00A54833"/>
    <w:rsid w:val="00A54B71"/>
    <w:rsid w:val="00A558BA"/>
    <w:rsid w:val="00A56032"/>
    <w:rsid w:val="00A567AF"/>
    <w:rsid w:val="00A56B5E"/>
    <w:rsid w:val="00A56BA0"/>
    <w:rsid w:val="00A57431"/>
    <w:rsid w:val="00A57527"/>
    <w:rsid w:val="00A600C4"/>
    <w:rsid w:val="00A609DD"/>
    <w:rsid w:val="00A615B5"/>
    <w:rsid w:val="00A622D9"/>
    <w:rsid w:val="00A62337"/>
    <w:rsid w:val="00A625CC"/>
    <w:rsid w:val="00A62A23"/>
    <w:rsid w:val="00A66496"/>
    <w:rsid w:val="00A6652A"/>
    <w:rsid w:val="00A665E6"/>
    <w:rsid w:val="00A67E6A"/>
    <w:rsid w:val="00A711B9"/>
    <w:rsid w:val="00A713ED"/>
    <w:rsid w:val="00A71E63"/>
    <w:rsid w:val="00A71ED9"/>
    <w:rsid w:val="00A73BDB"/>
    <w:rsid w:val="00A74C94"/>
    <w:rsid w:val="00A753D3"/>
    <w:rsid w:val="00A75A60"/>
    <w:rsid w:val="00A76142"/>
    <w:rsid w:val="00A76FC3"/>
    <w:rsid w:val="00A7780B"/>
    <w:rsid w:val="00A802EC"/>
    <w:rsid w:val="00A80ABE"/>
    <w:rsid w:val="00A84491"/>
    <w:rsid w:val="00A84AF2"/>
    <w:rsid w:val="00A85881"/>
    <w:rsid w:val="00A86639"/>
    <w:rsid w:val="00A87273"/>
    <w:rsid w:val="00A872BB"/>
    <w:rsid w:val="00A873F6"/>
    <w:rsid w:val="00A87A5C"/>
    <w:rsid w:val="00A90C49"/>
    <w:rsid w:val="00A9155B"/>
    <w:rsid w:val="00A9191A"/>
    <w:rsid w:val="00A91CB4"/>
    <w:rsid w:val="00A923C1"/>
    <w:rsid w:val="00A92B6C"/>
    <w:rsid w:val="00A93C2E"/>
    <w:rsid w:val="00A93F79"/>
    <w:rsid w:val="00A95244"/>
    <w:rsid w:val="00A955D1"/>
    <w:rsid w:val="00A96EDD"/>
    <w:rsid w:val="00A97AD2"/>
    <w:rsid w:val="00AA016E"/>
    <w:rsid w:val="00AA03ED"/>
    <w:rsid w:val="00AA04E2"/>
    <w:rsid w:val="00AA1A3D"/>
    <w:rsid w:val="00AA213D"/>
    <w:rsid w:val="00AA295A"/>
    <w:rsid w:val="00AA31D0"/>
    <w:rsid w:val="00AA3529"/>
    <w:rsid w:val="00AA35A9"/>
    <w:rsid w:val="00AA3AC3"/>
    <w:rsid w:val="00AA51ED"/>
    <w:rsid w:val="00AA543E"/>
    <w:rsid w:val="00AA59AD"/>
    <w:rsid w:val="00AA5FCD"/>
    <w:rsid w:val="00AA752F"/>
    <w:rsid w:val="00AB0F4C"/>
    <w:rsid w:val="00AB0F70"/>
    <w:rsid w:val="00AB2493"/>
    <w:rsid w:val="00AB3D7E"/>
    <w:rsid w:val="00AB49A8"/>
    <w:rsid w:val="00AB4C7D"/>
    <w:rsid w:val="00AB5851"/>
    <w:rsid w:val="00AB5BA5"/>
    <w:rsid w:val="00AB6020"/>
    <w:rsid w:val="00AB6475"/>
    <w:rsid w:val="00AB6CE7"/>
    <w:rsid w:val="00AC2F36"/>
    <w:rsid w:val="00AC2F75"/>
    <w:rsid w:val="00AC3113"/>
    <w:rsid w:val="00AC377C"/>
    <w:rsid w:val="00AC392B"/>
    <w:rsid w:val="00AC3EA8"/>
    <w:rsid w:val="00AC57EB"/>
    <w:rsid w:val="00AC5896"/>
    <w:rsid w:val="00AC5ED0"/>
    <w:rsid w:val="00AC6C61"/>
    <w:rsid w:val="00AC74DA"/>
    <w:rsid w:val="00AC77AE"/>
    <w:rsid w:val="00AD0202"/>
    <w:rsid w:val="00AD0231"/>
    <w:rsid w:val="00AD0586"/>
    <w:rsid w:val="00AD084F"/>
    <w:rsid w:val="00AD0DEE"/>
    <w:rsid w:val="00AD213B"/>
    <w:rsid w:val="00AD3376"/>
    <w:rsid w:val="00AD3419"/>
    <w:rsid w:val="00AD3BC2"/>
    <w:rsid w:val="00AD6964"/>
    <w:rsid w:val="00AD74F6"/>
    <w:rsid w:val="00AE02F5"/>
    <w:rsid w:val="00AE0B6A"/>
    <w:rsid w:val="00AE1288"/>
    <w:rsid w:val="00AE1CBC"/>
    <w:rsid w:val="00AE2575"/>
    <w:rsid w:val="00AE3F82"/>
    <w:rsid w:val="00AE4F82"/>
    <w:rsid w:val="00AE5D25"/>
    <w:rsid w:val="00AE5FC5"/>
    <w:rsid w:val="00AE6E39"/>
    <w:rsid w:val="00AE6F47"/>
    <w:rsid w:val="00AE7FDA"/>
    <w:rsid w:val="00AF080F"/>
    <w:rsid w:val="00AF0CC6"/>
    <w:rsid w:val="00AF0F98"/>
    <w:rsid w:val="00AF1AF6"/>
    <w:rsid w:val="00AF2C86"/>
    <w:rsid w:val="00AF391E"/>
    <w:rsid w:val="00AF3FE8"/>
    <w:rsid w:val="00AF5003"/>
    <w:rsid w:val="00AF7E3B"/>
    <w:rsid w:val="00AF7E7E"/>
    <w:rsid w:val="00AF7E86"/>
    <w:rsid w:val="00AF7EAC"/>
    <w:rsid w:val="00B007DC"/>
    <w:rsid w:val="00B02110"/>
    <w:rsid w:val="00B0308A"/>
    <w:rsid w:val="00B030C0"/>
    <w:rsid w:val="00B04A8B"/>
    <w:rsid w:val="00B05814"/>
    <w:rsid w:val="00B05833"/>
    <w:rsid w:val="00B05939"/>
    <w:rsid w:val="00B05B5A"/>
    <w:rsid w:val="00B06456"/>
    <w:rsid w:val="00B07AD2"/>
    <w:rsid w:val="00B07CF8"/>
    <w:rsid w:val="00B1052C"/>
    <w:rsid w:val="00B114B2"/>
    <w:rsid w:val="00B11660"/>
    <w:rsid w:val="00B11D08"/>
    <w:rsid w:val="00B120CA"/>
    <w:rsid w:val="00B12B15"/>
    <w:rsid w:val="00B12E18"/>
    <w:rsid w:val="00B13250"/>
    <w:rsid w:val="00B1349A"/>
    <w:rsid w:val="00B163B2"/>
    <w:rsid w:val="00B17EC8"/>
    <w:rsid w:val="00B17FC7"/>
    <w:rsid w:val="00B207E0"/>
    <w:rsid w:val="00B20B7F"/>
    <w:rsid w:val="00B20BF8"/>
    <w:rsid w:val="00B20D74"/>
    <w:rsid w:val="00B24CCB"/>
    <w:rsid w:val="00B24CE0"/>
    <w:rsid w:val="00B25A0A"/>
    <w:rsid w:val="00B25F53"/>
    <w:rsid w:val="00B26A0E"/>
    <w:rsid w:val="00B31095"/>
    <w:rsid w:val="00B3254F"/>
    <w:rsid w:val="00B33811"/>
    <w:rsid w:val="00B3463C"/>
    <w:rsid w:val="00B35AB7"/>
    <w:rsid w:val="00B365BE"/>
    <w:rsid w:val="00B42DF1"/>
    <w:rsid w:val="00B430F7"/>
    <w:rsid w:val="00B431D0"/>
    <w:rsid w:val="00B43513"/>
    <w:rsid w:val="00B43979"/>
    <w:rsid w:val="00B45E09"/>
    <w:rsid w:val="00B46567"/>
    <w:rsid w:val="00B47178"/>
    <w:rsid w:val="00B47AF7"/>
    <w:rsid w:val="00B504B5"/>
    <w:rsid w:val="00B5080D"/>
    <w:rsid w:val="00B51E0E"/>
    <w:rsid w:val="00B5235D"/>
    <w:rsid w:val="00B525B8"/>
    <w:rsid w:val="00B5474B"/>
    <w:rsid w:val="00B5496C"/>
    <w:rsid w:val="00B549F3"/>
    <w:rsid w:val="00B55C44"/>
    <w:rsid w:val="00B56E47"/>
    <w:rsid w:val="00B60C43"/>
    <w:rsid w:val="00B627DC"/>
    <w:rsid w:val="00B62DA0"/>
    <w:rsid w:val="00B66646"/>
    <w:rsid w:val="00B66858"/>
    <w:rsid w:val="00B66B05"/>
    <w:rsid w:val="00B671B1"/>
    <w:rsid w:val="00B672D6"/>
    <w:rsid w:val="00B677B1"/>
    <w:rsid w:val="00B7008A"/>
    <w:rsid w:val="00B704C8"/>
    <w:rsid w:val="00B7065F"/>
    <w:rsid w:val="00B71625"/>
    <w:rsid w:val="00B71F66"/>
    <w:rsid w:val="00B72940"/>
    <w:rsid w:val="00B7297F"/>
    <w:rsid w:val="00B741E6"/>
    <w:rsid w:val="00B74C6C"/>
    <w:rsid w:val="00B75D3A"/>
    <w:rsid w:val="00B76399"/>
    <w:rsid w:val="00B76763"/>
    <w:rsid w:val="00B770F8"/>
    <w:rsid w:val="00B77A5B"/>
    <w:rsid w:val="00B77CCF"/>
    <w:rsid w:val="00B80BB3"/>
    <w:rsid w:val="00B81184"/>
    <w:rsid w:val="00B81390"/>
    <w:rsid w:val="00B814BB"/>
    <w:rsid w:val="00B816CB"/>
    <w:rsid w:val="00B8185A"/>
    <w:rsid w:val="00B82888"/>
    <w:rsid w:val="00B831B7"/>
    <w:rsid w:val="00B84841"/>
    <w:rsid w:val="00B8720B"/>
    <w:rsid w:val="00B90B8E"/>
    <w:rsid w:val="00B924C4"/>
    <w:rsid w:val="00B929C2"/>
    <w:rsid w:val="00B92D2F"/>
    <w:rsid w:val="00B92D31"/>
    <w:rsid w:val="00B93E96"/>
    <w:rsid w:val="00B93FDA"/>
    <w:rsid w:val="00B95239"/>
    <w:rsid w:val="00B95691"/>
    <w:rsid w:val="00B958E5"/>
    <w:rsid w:val="00B95952"/>
    <w:rsid w:val="00B95E24"/>
    <w:rsid w:val="00B96107"/>
    <w:rsid w:val="00B966D3"/>
    <w:rsid w:val="00BA06E3"/>
    <w:rsid w:val="00BA0C80"/>
    <w:rsid w:val="00BA0E04"/>
    <w:rsid w:val="00BA1936"/>
    <w:rsid w:val="00BA3E59"/>
    <w:rsid w:val="00BA43B7"/>
    <w:rsid w:val="00BA573A"/>
    <w:rsid w:val="00BA5A01"/>
    <w:rsid w:val="00BA7AC0"/>
    <w:rsid w:val="00BA7BF1"/>
    <w:rsid w:val="00BB04C7"/>
    <w:rsid w:val="00BB1D44"/>
    <w:rsid w:val="00BB1F0B"/>
    <w:rsid w:val="00BB2DAF"/>
    <w:rsid w:val="00BB3FC5"/>
    <w:rsid w:val="00BB41DC"/>
    <w:rsid w:val="00BB5D8D"/>
    <w:rsid w:val="00BB5FA6"/>
    <w:rsid w:val="00BB5FD9"/>
    <w:rsid w:val="00BB6DC3"/>
    <w:rsid w:val="00BB70C3"/>
    <w:rsid w:val="00BB71EC"/>
    <w:rsid w:val="00BB7894"/>
    <w:rsid w:val="00BC1585"/>
    <w:rsid w:val="00BC1D8C"/>
    <w:rsid w:val="00BC2A5E"/>
    <w:rsid w:val="00BC2C54"/>
    <w:rsid w:val="00BC3019"/>
    <w:rsid w:val="00BC3EA2"/>
    <w:rsid w:val="00BC501D"/>
    <w:rsid w:val="00BC5FF3"/>
    <w:rsid w:val="00BC6239"/>
    <w:rsid w:val="00BC7CAA"/>
    <w:rsid w:val="00BC7D00"/>
    <w:rsid w:val="00BD1403"/>
    <w:rsid w:val="00BD169B"/>
    <w:rsid w:val="00BD3379"/>
    <w:rsid w:val="00BD3E4C"/>
    <w:rsid w:val="00BD4B98"/>
    <w:rsid w:val="00BD6424"/>
    <w:rsid w:val="00BD6EA2"/>
    <w:rsid w:val="00BD79A9"/>
    <w:rsid w:val="00BD7EA9"/>
    <w:rsid w:val="00BE042D"/>
    <w:rsid w:val="00BE15D4"/>
    <w:rsid w:val="00BE1BEA"/>
    <w:rsid w:val="00BE1FDB"/>
    <w:rsid w:val="00BE24CB"/>
    <w:rsid w:val="00BE3219"/>
    <w:rsid w:val="00BE3A66"/>
    <w:rsid w:val="00BE3BDC"/>
    <w:rsid w:val="00BE3D58"/>
    <w:rsid w:val="00BE5404"/>
    <w:rsid w:val="00BE5A6B"/>
    <w:rsid w:val="00BE5C1D"/>
    <w:rsid w:val="00BE6617"/>
    <w:rsid w:val="00BE7367"/>
    <w:rsid w:val="00BF0196"/>
    <w:rsid w:val="00BF1BE3"/>
    <w:rsid w:val="00BF4E40"/>
    <w:rsid w:val="00BF5A7C"/>
    <w:rsid w:val="00BF7195"/>
    <w:rsid w:val="00C00DE5"/>
    <w:rsid w:val="00C0114F"/>
    <w:rsid w:val="00C01357"/>
    <w:rsid w:val="00C01AE5"/>
    <w:rsid w:val="00C02415"/>
    <w:rsid w:val="00C031B0"/>
    <w:rsid w:val="00C03D10"/>
    <w:rsid w:val="00C03D40"/>
    <w:rsid w:val="00C0498C"/>
    <w:rsid w:val="00C05828"/>
    <w:rsid w:val="00C05CCD"/>
    <w:rsid w:val="00C06104"/>
    <w:rsid w:val="00C067CD"/>
    <w:rsid w:val="00C06EA4"/>
    <w:rsid w:val="00C07983"/>
    <w:rsid w:val="00C07DA9"/>
    <w:rsid w:val="00C07FB5"/>
    <w:rsid w:val="00C11D4C"/>
    <w:rsid w:val="00C1298B"/>
    <w:rsid w:val="00C13083"/>
    <w:rsid w:val="00C15257"/>
    <w:rsid w:val="00C171B8"/>
    <w:rsid w:val="00C17324"/>
    <w:rsid w:val="00C17921"/>
    <w:rsid w:val="00C17FCC"/>
    <w:rsid w:val="00C204BF"/>
    <w:rsid w:val="00C20C07"/>
    <w:rsid w:val="00C245C1"/>
    <w:rsid w:val="00C249D5"/>
    <w:rsid w:val="00C24D10"/>
    <w:rsid w:val="00C25E4D"/>
    <w:rsid w:val="00C25F3E"/>
    <w:rsid w:val="00C26570"/>
    <w:rsid w:val="00C2766E"/>
    <w:rsid w:val="00C276CF"/>
    <w:rsid w:val="00C30A06"/>
    <w:rsid w:val="00C31EC2"/>
    <w:rsid w:val="00C325F9"/>
    <w:rsid w:val="00C32A26"/>
    <w:rsid w:val="00C32C35"/>
    <w:rsid w:val="00C32F1E"/>
    <w:rsid w:val="00C332BB"/>
    <w:rsid w:val="00C332BD"/>
    <w:rsid w:val="00C33B72"/>
    <w:rsid w:val="00C34EFC"/>
    <w:rsid w:val="00C36F64"/>
    <w:rsid w:val="00C36F65"/>
    <w:rsid w:val="00C37D35"/>
    <w:rsid w:val="00C40D87"/>
    <w:rsid w:val="00C425AD"/>
    <w:rsid w:val="00C425E8"/>
    <w:rsid w:val="00C43CD9"/>
    <w:rsid w:val="00C442E7"/>
    <w:rsid w:val="00C44AC5"/>
    <w:rsid w:val="00C44AF1"/>
    <w:rsid w:val="00C47499"/>
    <w:rsid w:val="00C47F3C"/>
    <w:rsid w:val="00C509D3"/>
    <w:rsid w:val="00C50DB6"/>
    <w:rsid w:val="00C51313"/>
    <w:rsid w:val="00C51AA7"/>
    <w:rsid w:val="00C533F1"/>
    <w:rsid w:val="00C53B97"/>
    <w:rsid w:val="00C553A9"/>
    <w:rsid w:val="00C553EB"/>
    <w:rsid w:val="00C55AA9"/>
    <w:rsid w:val="00C57A90"/>
    <w:rsid w:val="00C60505"/>
    <w:rsid w:val="00C60B72"/>
    <w:rsid w:val="00C60E96"/>
    <w:rsid w:val="00C61241"/>
    <w:rsid w:val="00C62548"/>
    <w:rsid w:val="00C63C66"/>
    <w:rsid w:val="00C64830"/>
    <w:rsid w:val="00C6537F"/>
    <w:rsid w:val="00C675A6"/>
    <w:rsid w:val="00C6763F"/>
    <w:rsid w:val="00C71096"/>
    <w:rsid w:val="00C7124A"/>
    <w:rsid w:val="00C71DDD"/>
    <w:rsid w:val="00C7214A"/>
    <w:rsid w:val="00C7439E"/>
    <w:rsid w:val="00C7466F"/>
    <w:rsid w:val="00C749E7"/>
    <w:rsid w:val="00C74A17"/>
    <w:rsid w:val="00C74BB5"/>
    <w:rsid w:val="00C75727"/>
    <w:rsid w:val="00C765B9"/>
    <w:rsid w:val="00C76A9E"/>
    <w:rsid w:val="00C76BD7"/>
    <w:rsid w:val="00C77586"/>
    <w:rsid w:val="00C77926"/>
    <w:rsid w:val="00C8084B"/>
    <w:rsid w:val="00C81017"/>
    <w:rsid w:val="00C81178"/>
    <w:rsid w:val="00C8146C"/>
    <w:rsid w:val="00C81892"/>
    <w:rsid w:val="00C81938"/>
    <w:rsid w:val="00C81F52"/>
    <w:rsid w:val="00C8223C"/>
    <w:rsid w:val="00C830A9"/>
    <w:rsid w:val="00C83DC6"/>
    <w:rsid w:val="00C84D8D"/>
    <w:rsid w:val="00C85571"/>
    <w:rsid w:val="00C8568F"/>
    <w:rsid w:val="00C86857"/>
    <w:rsid w:val="00C87E51"/>
    <w:rsid w:val="00C9104B"/>
    <w:rsid w:val="00C91AA2"/>
    <w:rsid w:val="00C91B66"/>
    <w:rsid w:val="00C91B93"/>
    <w:rsid w:val="00C9220B"/>
    <w:rsid w:val="00C92A2C"/>
    <w:rsid w:val="00C92F33"/>
    <w:rsid w:val="00C93F72"/>
    <w:rsid w:val="00C9533B"/>
    <w:rsid w:val="00C95E45"/>
    <w:rsid w:val="00C96A38"/>
    <w:rsid w:val="00C9744E"/>
    <w:rsid w:val="00CA09FC"/>
    <w:rsid w:val="00CA1032"/>
    <w:rsid w:val="00CA1414"/>
    <w:rsid w:val="00CA19DC"/>
    <w:rsid w:val="00CA3654"/>
    <w:rsid w:val="00CA470F"/>
    <w:rsid w:val="00CA4985"/>
    <w:rsid w:val="00CA5DB4"/>
    <w:rsid w:val="00CA5E8C"/>
    <w:rsid w:val="00CA6AAF"/>
    <w:rsid w:val="00CA7001"/>
    <w:rsid w:val="00CA7364"/>
    <w:rsid w:val="00CA738C"/>
    <w:rsid w:val="00CA7992"/>
    <w:rsid w:val="00CA7A1F"/>
    <w:rsid w:val="00CB1ED3"/>
    <w:rsid w:val="00CB25A2"/>
    <w:rsid w:val="00CB2E60"/>
    <w:rsid w:val="00CB3490"/>
    <w:rsid w:val="00CB3B81"/>
    <w:rsid w:val="00CB4DE6"/>
    <w:rsid w:val="00CB5E93"/>
    <w:rsid w:val="00CB64FB"/>
    <w:rsid w:val="00CB7813"/>
    <w:rsid w:val="00CB7996"/>
    <w:rsid w:val="00CB7B31"/>
    <w:rsid w:val="00CB7F5F"/>
    <w:rsid w:val="00CC1A5E"/>
    <w:rsid w:val="00CC28B2"/>
    <w:rsid w:val="00CC32A6"/>
    <w:rsid w:val="00CC3883"/>
    <w:rsid w:val="00CC419E"/>
    <w:rsid w:val="00CC488A"/>
    <w:rsid w:val="00CC494B"/>
    <w:rsid w:val="00CC5CA0"/>
    <w:rsid w:val="00CC6C16"/>
    <w:rsid w:val="00CD077A"/>
    <w:rsid w:val="00CD0860"/>
    <w:rsid w:val="00CD0F5E"/>
    <w:rsid w:val="00CD1851"/>
    <w:rsid w:val="00CD234B"/>
    <w:rsid w:val="00CD3052"/>
    <w:rsid w:val="00CD3CBC"/>
    <w:rsid w:val="00CD40D0"/>
    <w:rsid w:val="00CD44EF"/>
    <w:rsid w:val="00CD4F6F"/>
    <w:rsid w:val="00CD53D4"/>
    <w:rsid w:val="00CD5633"/>
    <w:rsid w:val="00CD57D7"/>
    <w:rsid w:val="00CD5A69"/>
    <w:rsid w:val="00CD6C61"/>
    <w:rsid w:val="00CD788E"/>
    <w:rsid w:val="00CE0471"/>
    <w:rsid w:val="00CE0AE0"/>
    <w:rsid w:val="00CE0D4C"/>
    <w:rsid w:val="00CE0F8D"/>
    <w:rsid w:val="00CE122E"/>
    <w:rsid w:val="00CE21A9"/>
    <w:rsid w:val="00CE2740"/>
    <w:rsid w:val="00CE34D0"/>
    <w:rsid w:val="00CE56D1"/>
    <w:rsid w:val="00CE5C1E"/>
    <w:rsid w:val="00CE5E73"/>
    <w:rsid w:val="00CE6217"/>
    <w:rsid w:val="00CE75BE"/>
    <w:rsid w:val="00CE786B"/>
    <w:rsid w:val="00CE78C3"/>
    <w:rsid w:val="00CF0DEA"/>
    <w:rsid w:val="00CF1671"/>
    <w:rsid w:val="00CF2806"/>
    <w:rsid w:val="00CF337C"/>
    <w:rsid w:val="00CF5114"/>
    <w:rsid w:val="00CF59F2"/>
    <w:rsid w:val="00CF7469"/>
    <w:rsid w:val="00CF78C4"/>
    <w:rsid w:val="00D0067A"/>
    <w:rsid w:val="00D00820"/>
    <w:rsid w:val="00D02889"/>
    <w:rsid w:val="00D0329E"/>
    <w:rsid w:val="00D03744"/>
    <w:rsid w:val="00D03BB9"/>
    <w:rsid w:val="00D04728"/>
    <w:rsid w:val="00D04FC5"/>
    <w:rsid w:val="00D058DA"/>
    <w:rsid w:val="00D0678D"/>
    <w:rsid w:val="00D10F0E"/>
    <w:rsid w:val="00D11200"/>
    <w:rsid w:val="00D11758"/>
    <w:rsid w:val="00D1317E"/>
    <w:rsid w:val="00D14A1B"/>
    <w:rsid w:val="00D152FA"/>
    <w:rsid w:val="00D1697C"/>
    <w:rsid w:val="00D22E81"/>
    <w:rsid w:val="00D233A5"/>
    <w:rsid w:val="00D2355F"/>
    <w:rsid w:val="00D23988"/>
    <w:rsid w:val="00D23C95"/>
    <w:rsid w:val="00D23D11"/>
    <w:rsid w:val="00D25921"/>
    <w:rsid w:val="00D27317"/>
    <w:rsid w:val="00D275ED"/>
    <w:rsid w:val="00D27799"/>
    <w:rsid w:val="00D304AC"/>
    <w:rsid w:val="00D308F1"/>
    <w:rsid w:val="00D31852"/>
    <w:rsid w:val="00D3288E"/>
    <w:rsid w:val="00D32CF9"/>
    <w:rsid w:val="00D333DF"/>
    <w:rsid w:val="00D34999"/>
    <w:rsid w:val="00D35802"/>
    <w:rsid w:val="00D375CA"/>
    <w:rsid w:val="00D40BAF"/>
    <w:rsid w:val="00D412FF"/>
    <w:rsid w:val="00D41483"/>
    <w:rsid w:val="00D415F3"/>
    <w:rsid w:val="00D422CA"/>
    <w:rsid w:val="00D42C8B"/>
    <w:rsid w:val="00D43249"/>
    <w:rsid w:val="00D432FB"/>
    <w:rsid w:val="00D43677"/>
    <w:rsid w:val="00D44168"/>
    <w:rsid w:val="00D44EE7"/>
    <w:rsid w:val="00D457B3"/>
    <w:rsid w:val="00D468A0"/>
    <w:rsid w:val="00D47244"/>
    <w:rsid w:val="00D47B2A"/>
    <w:rsid w:val="00D47D83"/>
    <w:rsid w:val="00D534C8"/>
    <w:rsid w:val="00D54A16"/>
    <w:rsid w:val="00D54F02"/>
    <w:rsid w:val="00D55F73"/>
    <w:rsid w:val="00D56354"/>
    <w:rsid w:val="00D566D6"/>
    <w:rsid w:val="00D57E84"/>
    <w:rsid w:val="00D60C9B"/>
    <w:rsid w:val="00D61A94"/>
    <w:rsid w:val="00D62882"/>
    <w:rsid w:val="00D62B78"/>
    <w:rsid w:val="00D635F5"/>
    <w:rsid w:val="00D63604"/>
    <w:rsid w:val="00D63E79"/>
    <w:rsid w:val="00D65E23"/>
    <w:rsid w:val="00D66638"/>
    <w:rsid w:val="00D66A33"/>
    <w:rsid w:val="00D67248"/>
    <w:rsid w:val="00D70B71"/>
    <w:rsid w:val="00D71978"/>
    <w:rsid w:val="00D71A6A"/>
    <w:rsid w:val="00D71DEB"/>
    <w:rsid w:val="00D72C1A"/>
    <w:rsid w:val="00D735F7"/>
    <w:rsid w:val="00D74E2E"/>
    <w:rsid w:val="00D75836"/>
    <w:rsid w:val="00D76F04"/>
    <w:rsid w:val="00D7723D"/>
    <w:rsid w:val="00D806D1"/>
    <w:rsid w:val="00D81110"/>
    <w:rsid w:val="00D826B9"/>
    <w:rsid w:val="00D83516"/>
    <w:rsid w:val="00D845C6"/>
    <w:rsid w:val="00D84767"/>
    <w:rsid w:val="00D84DBA"/>
    <w:rsid w:val="00D855B9"/>
    <w:rsid w:val="00D85BC4"/>
    <w:rsid w:val="00D86351"/>
    <w:rsid w:val="00D87B93"/>
    <w:rsid w:val="00D90A5D"/>
    <w:rsid w:val="00D90ED6"/>
    <w:rsid w:val="00D91E83"/>
    <w:rsid w:val="00D92435"/>
    <w:rsid w:val="00D92F32"/>
    <w:rsid w:val="00D93E1F"/>
    <w:rsid w:val="00D942E3"/>
    <w:rsid w:val="00D94BA9"/>
    <w:rsid w:val="00D96C04"/>
    <w:rsid w:val="00D96F51"/>
    <w:rsid w:val="00D97920"/>
    <w:rsid w:val="00D97B75"/>
    <w:rsid w:val="00D97CB8"/>
    <w:rsid w:val="00DA0220"/>
    <w:rsid w:val="00DA0323"/>
    <w:rsid w:val="00DA0DC3"/>
    <w:rsid w:val="00DA12EA"/>
    <w:rsid w:val="00DA287B"/>
    <w:rsid w:val="00DA2984"/>
    <w:rsid w:val="00DA29DE"/>
    <w:rsid w:val="00DA3AB6"/>
    <w:rsid w:val="00DA47A4"/>
    <w:rsid w:val="00DA4CC5"/>
    <w:rsid w:val="00DA582D"/>
    <w:rsid w:val="00DA5AFA"/>
    <w:rsid w:val="00DA656F"/>
    <w:rsid w:val="00DA6856"/>
    <w:rsid w:val="00DA7311"/>
    <w:rsid w:val="00DA7DC9"/>
    <w:rsid w:val="00DB01B8"/>
    <w:rsid w:val="00DB04E2"/>
    <w:rsid w:val="00DB1C39"/>
    <w:rsid w:val="00DB1D1A"/>
    <w:rsid w:val="00DB2175"/>
    <w:rsid w:val="00DB3433"/>
    <w:rsid w:val="00DB35E5"/>
    <w:rsid w:val="00DB3652"/>
    <w:rsid w:val="00DB39AA"/>
    <w:rsid w:val="00DB4430"/>
    <w:rsid w:val="00DB5CEA"/>
    <w:rsid w:val="00DB694A"/>
    <w:rsid w:val="00DB69C9"/>
    <w:rsid w:val="00DB6C43"/>
    <w:rsid w:val="00DB7E56"/>
    <w:rsid w:val="00DC0F2B"/>
    <w:rsid w:val="00DC1394"/>
    <w:rsid w:val="00DC281B"/>
    <w:rsid w:val="00DC28E6"/>
    <w:rsid w:val="00DC2ABC"/>
    <w:rsid w:val="00DC4234"/>
    <w:rsid w:val="00DC5E70"/>
    <w:rsid w:val="00DC610D"/>
    <w:rsid w:val="00DC6AC8"/>
    <w:rsid w:val="00DD137A"/>
    <w:rsid w:val="00DD1511"/>
    <w:rsid w:val="00DD1592"/>
    <w:rsid w:val="00DD300B"/>
    <w:rsid w:val="00DD3249"/>
    <w:rsid w:val="00DD33F3"/>
    <w:rsid w:val="00DD373D"/>
    <w:rsid w:val="00DD5E58"/>
    <w:rsid w:val="00DD6409"/>
    <w:rsid w:val="00DD697A"/>
    <w:rsid w:val="00DD6F30"/>
    <w:rsid w:val="00DD76F7"/>
    <w:rsid w:val="00DD7E11"/>
    <w:rsid w:val="00DE01F9"/>
    <w:rsid w:val="00DE030E"/>
    <w:rsid w:val="00DE0A73"/>
    <w:rsid w:val="00DE0DB3"/>
    <w:rsid w:val="00DE1630"/>
    <w:rsid w:val="00DE2052"/>
    <w:rsid w:val="00DE274D"/>
    <w:rsid w:val="00DE2A8C"/>
    <w:rsid w:val="00DE2EF4"/>
    <w:rsid w:val="00DE3BF1"/>
    <w:rsid w:val="00DE68C6"/>
    <w:rsid w:val="00DE6A7D"/>
    <w:rsid w:val="00DF024C"/>
    <w:rsid w:val="00DF1028"/>
    <w:rsid w:val="00DF1F4B"/>
    <w:rsid w:val="00DF2364"/>
    <w:rsid w:val="00DF2924"/>
    <w:rsid w:val="00DF340B"/>
    <w:rsid w:val="00DF3558"/>
    <w:rsid w:val="00DF3947"/>
    <w:rsid w:val="00DF3B74"/>
    <w:rsid w:val="00DF72EB"/>
    <w:rsid w:val="00E018F0"/>
    <w:rsid w:val="00E01C00"/>
    <w:rsid w:val="00E02101"/>
    <w:rsid w:val="00E04C59"/>
    <w:rsid w:val="00E04CD5"/>
    <w:rsid w:val="00E0551C"/>
    <w:rsid w:val="00E0555F"/>
    <w:rsid w:val="00E069FC"/>
    <w:rsid w:val="00E06BCA"/>
    <w:rsid w:val="00E06DAC"/>
    <w:rsid w:val="00E06E75"/>
    <w:rsid w:val="00E07A7E"/>
    <w:rsid w:val="00E07B4C"/>
    <w:rsid w:val="00E10141"/>
    <w:rsid w:val="00E11186"/>
    <w:rsid w:val="00E126F2"/>
    <w:rsid w:val="00E1326F"/>
    <w:rsid w:val="00E13723"/>
    <w:rsid w:val="00E13999"/>
    <w:rsid w:val="00E143D0"/>
    <w:rsid w:val="00E14A09"/>
    <w:rsid w:val="00E16FAD"/>
    <w:rsid w:val="00E17A19"/>
    <w:rsid w:val="00E20C5F"/>
    <w:rsid w:val="00E21B10"/>
    <w:rsid w:val="00E21DC8"/>
    <w:rsid w:val="00E2348A"/>
    <w:rsid w:val="00E242F7"/>
    <w:rsid w:val="00E25EAC"/>
    <w:rsid w:val="00E26339"/>
    <w:rsid w:val="00E26827"/>
    <w:rsid w:val="00E26C76"/>
    <w:rsid w:val="00E26D49"/>
    <w:rsid w:val="00E30111"/>
    <w:rsid w:val="00E30ABD"/>
    <w:rsid w:val="00E31117"/>
    <w:rsid w:val="00E33C83"/>
    <w:rsid w:val="00E345F7"/>
    <w:rsid w:val="00E35051"/>
    <w:rsid w:val="00E35160"/>
    <w:rsid w:val="00E35B53"/>
    <w:rsid w:val="00E35EA5"/>
    <w:rsid w:val="00E36524"/>
    <w:rsid w:val="00E37478"/>
    <w:rsid w:val="00E37B10"/>
    <w:rsid w:val="00E4002E"/>
    <w:rsid w:val="00E400B0"/>
    <w:rsid w:val="00E40927"/>
    <w:rsid w:val="00E41A2C"/>
    <w:rsid w:val="00E41ADB"/>
    <w:rsid w:val="00E42229"/>
    <w:rsid w:val="00E4366B"/>
    <w:rsid w:val="00E43B8C"/>
    <w:rsid w:val="00E43EFC"/>
    <w:rsid w:val="00E45959"/>
    <w:rsid w:val="00E47A48"/>
    <w:rsid w:val="00E5072F"/>
    <w:rsid w:val="00E50FEA"/>
    <w:rsid w:val="00E5401A"/>
    <w:rsid w:val="00E54270"/>
    <w:rsid w:val="00E542DE"/>
    <w:rsid w:val="00E54860"/>
    <w:rsid w:val="00E56292"/>
    <w:rsid w:val="00E562BB"/>
    <w:rsid w:val="00E5687E"/>
    <w:rsid w:val="00E570A9"/>
    <w:rsid w:val="00E570FA"/>
    <w:rsid w:val="00E57C85"/>
    <w:rsid w:val="00E617DB"/>
    <w:rsid w:val="00E61806"/>
    <w:rsid w:val="00E61889"/>
    <w:rsid w:val="00E61B31"/>
    <w:rsid w:val="00E62147"/>
    <w:rsid w:val="00E63587"/>
    <w:rsid w:val="00E64044"/>
    <w:rsid w:val="00E643EB"/>
    <w:rsid w:val="00E65268"/>
    <w:rsid w:val="00E66BCC"/>
    <w:rsid w:val="00E66C82"/>
    <w:rsid w:val="00E67095"/>
    <w:rsid w:val="00E67C9A"/>
    <w:rsid w:val="00E67EF5"/>
    <w:rsid w:val="00E709F2"/>
    <w:rsid w:val="00E7114F"/>
    <w:rsid w:val="00E7204A"/>
    <w:rsid w:val="00E732D0"/>
    <w:rsid w:val="00E735BA"/>
    <w:rsid w:val="00E7481E"/>
    <w:rsid w:val="00E75348"/>
    <w:rsid w:val="00E75820"/>
    <w:rsid w:val="00E76BB9"/>
    <w:rsid w:val="00E773E0"/>
    <w:rsid w:val="00E8089A"/>
    <w:rsid w:val="00E81B26"/>
    <w:rsid w:val="00E81C24"/>
    <w:rsid w:val="00E82640"/>
    <w:rsid w:val="00E82699"/>
    <w:rsid w:val="00E82B7D"/>
    <w:rsid w:val="00E82EFC"/>
    <w:rsid w:val="00E8375D"/>
    <w:rsid w:val="00E8410C"/>
    <w:rsid w:val="00E8448D"/>
    <w:rsid w:val="00E8486B"/>
    <w:rsid w:val="00E84A19"/>
    <w:rsid w:val="00E84BA1"/>
    <w:rsid w:val="00E851D9"/>
    <w:rsid w:val="00E906AA"/>
    <w:rsid w:val="00E943E6"/>
    <w:rsid w:val="00E94648"/>
    <w:rsid w:val="00E95380"/>
    <w:rsid w:val="00E96A9B"/>
    <w:rsid w:val="00E96F72"/>
    <w:rsid w:val="00EA0930"/>
    <w:rsid w:val="00EA2CF4"/>
    <w:rsid w:val="00EA30C0"/>
    <w:rsid w:val="00EA3E8A"/>
    <w:rsid w:val="00EA3EC4"/>
    <w:rsid w:val="00EA4209"/>
    <w:rsid w:val="00EA468A"/>
    <w:rsid w:val="00EA4E2F"/>
    <w:rsid w:val="00EA557F"/>
    <w:rsid w:val="00EA61A4"/>
    <w:rsid w:val="00EA7512"/>
    <w:rsid w:val="00EB09B8"/>
    <w:rsid w:val="00EB0B20"/>
    <w:rsid w:val="00EB172A"/>
    <w:rsid w:val="00EB18CC"/>
    <w:rsid w:val="00EB26FF"/>
    <w:rsid w:val="00EB29E2"/>
    <w:rsid w:val="00EB2DAE"/>
    <w:rsid w:val="00EB35F6"/>
    <w:rsid w:val="00EB4081"/>
    <w:rsid w:val="00EB4C6E"/>
    <w:rsid w:val="00EB5EEF"/>
    <w:rsid w:val="00EB79FD"/>
    <w:rsid w:val="00EB7A95"/>
    <w:rsid w:val="00EC0963"/>
    <w:rsid w:val="00EC099A"/>
    <w:rsid w:val="00EC0A50"/>
    <w:rsid w:val="00EC0C5A"/>
    <w:rsid w:val="00EC2F86"/>
    <w:rsid w:val="00EC3BE8"/>
    <w:rsid w:val="00EC4329"/>
    <w:rsid w:val="00EC542F"/>
    <w:rsid w:val="00EC57C4"/>
    <w:rsid w:val="00EC667C"/>
    <w:rsid w:val="00EC748F"/>
    <w:rsid w:val="00EC7670"/>
    <w:rsid w:val="00EC78AC"/>
    <w:rsid w:val="00ED0208"/>
    <w:rsid w:val="00ED1375"/>
    <w:rsid w:val="00ED244D"/>
    <w:rsid w:val="00ED2B68"/>
    <w:rsid w:val="00ED2BEA"/>
    <w:rsid w:val="00ED364D"/>
    <w:rsid w:val="00ED5623"/>
    <w:rsid w:val="00ED5701"/>
    <w:rsid w:val="00ED6D35"/>
    <w:rsid w:val="00ED7D9A"/>
    <w:rsid w:val="00EE1121"/>
    <w:rsid w:val="00EE26B6"/>
    <w:rsid w:val="00EE366B"/>
    <w:rsid w:val="00EE3E03"/>
    <w:rsid w:val="00EE3F27"/>
    <w:rsid w:val="00EE41CA"/>
    <w:rsid w:val="00EE44E1"/>
    <w:rsid w:val="00EE620E"/>
    <w:rsid w:val="00EE7104"/>
    <w:rsid w:val="00EE732E"/>
    <w:rsid w:val="00EF03DB"/>
    <w:rsid w:val="00EF0890"/>
    <w:rsid w:val="00EF0B73"/>
    <w:rsid w:val="00EF13B4"/>
    <w:rsid w:val="00EF1C6F"/>
    <w:rsid w:val="00EF206C"/>
    <w:rsid w:val="00EF20AE"/>
    <w:rsid w:val="00EF27F6"/>
    <w:rsid w:val="00EF2FD0"/>
    <w:rsid w:val="00EF32EF"/>
    <w:rsid w:val="00EF3AA2"/>
    <w:rsid w:val="00EF3C62"/>
    <w:rsid w:val="00EF4D16"/>
    <w:rsid w:val="00EF522F"/>
    <w:rsid w:val="00EF5E4C"/>
    <w:rsid w:val="00EF617E"/>
    <w:rsid w:val="00EF6620"/>
    <w:rsid w:val="00EF6850"/>
    <w:rsid w:val="00EF7A86"/>
    <w:rsid w:val="00EF7BF2"/>
    <w:rsid w:val="00EF7C6F"/>
    <w:rsid w:val="00F0007D"/>
    <w:rsid w:val="00F01EBF"/>
    <w:rsid w:val="00F033EB"/>
    <w:rsid w:val="00F03526"/>
    <w:rsid w:val="00F03D93"/>
    <w:rsid w:val="00F048A9"/>
    <w:rsid w:val="00F04F73"/>
    <w:rsid w:val="00F07ABA"/>
    <w:rsid w:val="00F07E63"/>
    <w:rsid w:val="00F106A4"/>
    <w:rsid w:val="00F10FE3"/>
    <w:rsid w:val="00F113BD"/>
    <w:rsid w:val="00F115DC"/>
    <w:rsid w:val="00F13C66"/>
    <w:rsid w:val="00F142BB"/>
    <w:rsid w:val="00F144FB"/>
    <w:rsid w:val="00F153EF"/>
    <w:rsid w:val="00F24AE1"/>
    <w:rsid w:val="00F24B6B"/>
    <w:rsid w:val="00F24E1B"/>
    <w:rsid w:val="00F258DB"/>
    <w:rsid w:val="00F25A19"/>
    <w:rsid w:val="00F27D7B"/>
    <w:rsid w:val="00F305C9"/>
    <w:rsid w:val="00F30F54"/>
    <w:rsid w:val="00F31769"/>
    <w:rsid w:val="00F3306B"/>
    <w:rsid w:val="00F33798"/>
    <w:rsid w:val="00F35184"/>
    <w:rsid w:val="00F35212"/>
    <w:rsid w:val="00F3564E"/>
    <w:rsid w:val="00F35DE1"/>
    <w:rsid w:val="00F35F08"/>
    <w:rsid w:val="00F35F0B"/>
    <w:rsid w:val="00F3785D"/>
    <w:rsid w:val="00F37ADA"/>
    <w:rsid w:val="00F37C67"/>
    <w:rsid w:val="00F37DF3"/>
    <w:rsid w:val="00F413CD"/>
    <w:rsid w:val="00F41AF1"/>
    <w:rsid w:val="00F41D73"/>
    <w:rsid w:val="00F41E92"/>
    <w:rsid w:val="00F42587"/>
    <w:rsid w:val="00F43632"/>
    <w:rsid w:val="00F44079"/>
    <w:rsid w:val="00F4424A"/>
    <w:rsid w:val="00F44552"/>
    <w:rsid w:val="00F44C1B"/>
    <w:rsid w:val="00F44EEE"/>
    <w:rsid w:val="00F45350"/>
    <w:rsid w:val="00F46271"/>
    <w:rsid w:val="00F46806"/>
    <w:rsid w:val="00F4706C"/>
    <w:rsid w:val="00F47485"/>
    <w:rsid w:val="00F474B9"/>
    <w:rsid w:val="00F477E1"/>
    <w:rsid w:val="00F51997"/>
    <w:rsid w:val="00F52F50"/>
    <w:rsid w:val="00F5458D"/>
    <w:rsid w:val="00F549C0"/>
    <w:rsid w:val="00F550F1"/>
    <w:rsid w:val="00F5541B"/>
    <w:rsid w:val="00F567B6"/>
    <w:rsid w:val="00F60CF6"/>
    <w:rsid w:val="00F60D6F"/>
    <w:rsid w:val="00F61036"/>
    <w:rsid w:val="00F62324"/>
    <w:rsid w:val="00F6253E"/>
    <w:rsid w:val="00F62DA3"/>
    <w:rsid w:val="00F654FF"/>
    <w:rsid w:val="00F66316"/>
    <w:rsid w:val="00F670CE"/>
    <w:rsid w:val="00F67C43"/>
    <w:rsid w:val="00F7156F"/>
    <w:rsid w:val="00F73F0E"/>
    <w:rsid w:val="00F762F1"/>
    <w:rsid w:val="00F76EFD"/>
    <w:rsid w:val="00F80494"/>
    <w:rsid w:val="00F80920"/>
    <w:rsid w:val="00F81216"/>
    <w:rsid w:val="00F819FD"/>
    <w:rsid w:val="00F8388B"/>
    <w:rsid w:val="00F83A19"/>
    <w:rsid w:val="00F853B1"/>
    <w:rsid w:val="00F86CE5"/>
    <w:rsid w:val="00F86CF2"/>
    <w:rsid w:val="00F87D7D"/>
    <w:rsid w:val="00F90160"/>
    <w:rsid w:val="00F92F77"/>
    <w:rsid w:val="00F945F8"/>
    <w:rsid w:val="00F94838"/>
    <w:rsid w:val="00F94D52"/>
    <w:rsid w:val="00F958A3"/>
    <w:rsid w:val="00F9678F"/>
    <w:rsid w:val="00FA09CB"/>
    <w:rsid w:val="00FA0BC7"/>
    <w:rsid w:val="00FA1222"/>
    <w:rsid w:val="00FA2164"/>
    <w:rsid w:val="00FA233A"/>
    <w:rsid w:val="00FA3E2B"/>
    <w:rsid w:val="00FA401F"/>
    <w:rsid w:val="00FA428C"/>
    <w:rsid w:val="00FA4378"/>
    <w:rsid w:val="00FA4A85"/>
    <w:rsid w:val="00FA5C3C"/>
    <w:rsid w:val="00FA6643"/>
    <w:rsid w:val="00FA6B1D"/>
    <w:rsid w:val="00FA6EFF"/>
    <w:rsid w:val="00FB138B"/>
    <w:rsid w:val="00FB1CB9"/>
    <w:rsid w:val="00FB3D5E"/>
    <w:rsid w:val="00FB44AE"/>
    <w:rsid w:val="00FB656C"/>
    <w:rsid w:val="00FB703C"/>
    <w:rsid w:val="00FB7569"/>
    <w:rsid w:val="00FC0327"/>
    <w:rsid w:val="00FC09FB"/>
    <w:rsid w:val="00FC2454"/>
    <w:rsid w:val="00FC2842"/>
    <w:rsid w:val="00FC2AE2"/>
    <w:rsid w:val="00FC34B1"/>
    <w:rsid w:val="00FC3D8B"/>
    <w:rsid w:val="00FC448C"/>
    <w:rsid w:val="00FC44A5"/>
    <w:rsid w:val="00FC4728"/>
    <w:rsid w:val="00FC486A"/>
    <w:rsid w:val="00FC4A73"/>
    <w:rsid w:val="00FC4CF7"/>
    <w:rsid w:val="00FC5284"/>
    <w:rsid w:val="00FC6185"/>
    <w:rsid w:val="00FC64ED"/>
    <w:rsid w:val="00FC66C4"/>
    <w:rsid w:val="00FD003A"/>
    <w:rsid w:val="00FD023B"/>
    <w:rsid w:val="00FD0D35"/>
    <w:rsid w:val="00FD4053"/>
    <w:rsid w:val="00FD4960"/>
    <w:rsid w:val="00FD49EB"/>
    <w:rsid w:val="00FD4CD7"/>
    <w:rsid w:val="00FD5DFD"/>
    <w:rsid w:val="00FD7D6E"/>
    <w:rsid w:val="00FE0BEA"/>
    <w:rsid w:val="00FE0C50"/>
    <w:rsid w:val="00FE1C8F"/>
    <w:rsid w:val="00FE1EC2"/>
    <w:rsid w:val="00FE23B1"/>
    <w:rsid w:val="00FE2B99"/>
    <w:rsid w:val="00FE3309"/>
    <w:rsid w:val="00FE45FE"/>
    <w:rsid w:val="00FE461E"/>
    <w:rsid w:val="00FE4AB2"/>
    <w:rsid w:val="00FE5E38"/>
    <w:rsid w:val="00FE5FBE"/>
    <w:rsid w:val="00FE62B1"/>
    <w:rsid w:val="00FE711F"/>
    <w:rsid w:val="00FF0810"/>
    <w:rsid w:val="00FF4723"/>
    <w:rsid w:val="00FF64B8"/>
    <w:rsid w:val="00FF6C50"/>
    <w:rsid w:val="00FF7E6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A48A0E4"/>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0" w:defSemiHidden="0" w:defUnhideWhenUsed="0" w:defQFormat="0" w:count="276">
    <w:lsdException w:name="heading 1" w:uiPriority="9" w:qFormat="1"/>
    <w:lsdException w:name="heading 2" w:uiPriority="9"/>
    <w:lsdException w:name="heading 3" w:uiPriority="9"/>
    <w:lsdException w:name="footnote text" w:uiPriority="99"/>
    <w:lsdException w:name="annotation text" w:uiPriority="99" w:qFormat="1"/>
    <w:lsdException w:name="header" w:uiPriority="99"/>
    <w:lsdException w:name="footer" w:uiPriority="99"/>
    <w:lsdException w:name="annotation reference" w:uiPriority="99"/>
    <w:lsdException w:name="page number" w:uiPriority="99"/>
    <w:lsdException w:name="Hyperlink" w:uiPriority="99"/>
    <w:lsdException w:name="Emphasis" w:uiPriority="20" w:qFormat="1"/>
    <w:lsdException w:name="Document Map" w:uiPriority="99"/>
    <w:lsdException w:name="annotation subject" w:uiPriority="99"/>
    <w:lsdException w:name="No List" w:uiPriority="99"/>
    <w:lsdException w:name="Balloon Text" w:uiPriority="99"/>
    <w:lsdException w:name="Table Grid" w:uiPriority="59"/>
    <w:lsdException w:name="Revision" w:uiPriority="99"/>
    <w:lsdException w:name="List Paragraph" w:uiPriority="34" w:qFormat="1"/>
  </w:latentStyles>
  <w:style w:type="paragraph" w:default="1" w:styleId="Normal">
    <w:name w:val="Normal"/>
    <w:qFormat/>
    <w:rsid w:val="00BF7195"/>
  </w:style>
  <w:style w:type="paragraph" w:styleId="Heading1">
    <w:name w:val="heading 1"/>
    <w:basedOn w:val="Normal"/>
    <w:next w:val="Normal"/>
    <w:link w:val="Heading1Char"/>
    <w:uiPriority w:val="9"/>
    <w:qFormat/>
    <w:rsid w:val="00BF7195"/>
    <w:pPr>
      <w:keepNext/>
      <w:keepLines/>
      <w:spacing w:before="480"/>
      <w:outlineLvl w:val="0"/>
    </w:pPr>
    <w:rPr>
      <w:rFonts w:ascii="Palatino" w:hAnsi="Palatino"/>
      <w:b/>
      <w:bCs/>
      <w:color w:val="345A8A" w:themeColor="accent1" w:themeShade="B5"/>
      <w:sz w:val="32"/>
      <w:szCs w:val="32"/>
    </w:rPr>
  </w:style>
  <w:style w:type="paragraph" w:styleId="Heading2">
    <w:name w:val="heading 2"/>
    <w:basedOn w:val="Normal"/>
    <w:next w:val="Normal"/>
    <w:link w:val="Heading2Char"/>
    <w:uiPriority w:val="9"/>
    <w:rsid w:val="008B7FAA"/>
    <w:pPr>
      <w:keepNext/>
      <w:keepLines/>
      <w:spacing w:before="200"/>
      <w:outlineLvl w:val="1"/>
    </w:pPr>
    <w:rPr>
      <w:rFonts w:ascii="pal" w:hAnsi="pal"/>
      <w:b/>
      <w:bCs/>
      <w:color w:val="4F81BD" w:themeColor="accent1"/>
      <w:sz w:val="26"/>
      <w:szCs w:val="26"/>
    </w:rPr>
  </w:style>
  <w:style w:type="paragraph" w:styleId="Heading3">
    <w:name w:val="heading 3"/>
    <w:basedOn w:val="Normal"/>
    <w:next w:val="Normal"/>
    <w:link w:val="Heading3Char"/>
    <w:uiPriority w:val="9"/>
    <w:rsid w:val="0048464D"/>
    <w:pPr>
      <w:keepNext/>
      <w:keepLines/>
      <w:spacing w:before="200"/>
      <w:outlineLvl w:val="2"/>
    </w:pPr>
    <w:rPr>
      <w:rFonts w:ascii="pal" w:hAnsi="pal"/>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BF7195"/>
    <w:rPr>
      <w:rFonts w:ascii="Palatino" w:hAnsi="Palatino" w:cs="Times New Roman"/>
      <w:b/>
      <w:bCs/>
      <w:color w:val="345A8A" w:themeColor="accent1" w:themeShade="B5"/>
      <w:sz w:val="32"/>
      <w:szCs w:val="32"/>
    </w:rPr>
  </w:style>
  <w:style w:type="character" w:customStyle="1" w:styleId="Heading2Char">
    <w:name w:val="Heading 2 Char"/>
    <w:basedOn w:val="DefaultParagraphFont"/>
    <w:link w:val="Heading2"/>
    <w:uiPriority w:val="9"/>
    <w:locked/>
    <w:rsid w:val="008B7FAA"/>
    <w:rPr>
      <w:rFonts w:ascii="pal" w:hAnsi="pal" w:cs="Times New Roman"/>
      <w:b/>
      <w:bCs/>
      <w:color w:val="4F81BD" w:themeColor="accent1"/>
      <w:sz w:val="26"/>
      <w:szCs w:val="26"/>
    </w:rPr>
  </w:style>
  <w:style w:type="character" w:customStyle="1" w:styleId="Heading3Char">
    <w:name w:val="Heading 3 Char"/>
    <w:basedOn w:val="DefaultParagraphFont"/>
    <w:link w:val="Heading3"/>
    <w:uiPriority w:val="9"/>
    <w:locked/>
    <w:rsid w:val="0048464D"/>
    <w:rPr>
      <w:rFonts w:ascii="pal" w:hAnsi="pal" w:cs="Times New Roman"/>
      <w:b/>
      <w:bCs/>
      <w:color w:val="4F81BD" w:themeColor="accent1"/>
    </w:rPr>
  </w:style>
  <w:style w:type="character" w:styleId="Emphasis">
    <w:name w:val="Emphasis"/>
    <w:basedOn w:val="DefaultParagraphFont"/>
    <w:uiPriority w:val="20"/>
    <w:qFormat/>
    <w:rsid w:val="00BF7195"/>
    <w:rPr>
      <w:rFonts w:cs="Times New Roman"/>
      <w:i/>
      <w:iCs/>
    </w:rPr>
  </w:style>
  <w:style w:type="character" w:customStyle="1" w:styleId="rwrro">
    <w:name w:val="rwrro"/>
    <w:basedOn w:val="DefaultParagraphFont"/>
    <w:rsid w:val="00BF7195"/>
    <w:rPr>
      <w:rFonts w:cs="Times New Roman"/>
    </w:rPr>
  </w:style>
  <w:style w:type="paragraph" w:styleId="FootnoteText">
    <w:name w:val="footnote text"/>
    <w:basedOn w:val="Normal"/>
    <w:link w:val="FootnoteTextChar"/>
    <w:uiPriority w:val="99"/>
    <w:rsid w:val="00BF7195"/>
    <w:pPr>
      <w:suppressAutoHyphens/>
      <w:spacing w:before="360" w:line="100" w:lineRule="atLeast"/>
    </w:pPr>
    <w:rPr>
      <w:rFonts w:ascii="Times New Roman" w:hAnsi="Times New Roman"/>
      <w:lang w:eastAsia="ar-SA"/>
    </w:rPr>
  </w:style>
  <w:style w:type="character" w:customStyle="1" w:styleId="FootnoteTextChar">
    <w:name w:val="Footnote Text Char"/>
    <w:basedOn w:val="DefaultParagraphFont"/>
    <w:link w:val="FootnoteText"/>
    <w:uiPriority w:val="99"/>
    <w:locked/>
    <w:rsid w:val="00BF7195"/>
    <w:rPr>
      <w:rFonts w:ascii="Times New Roman" w:hAnsi="Times New Roman" w:cs="Times New Roman"/>
      <w:lang w:val="x-none" w:eastAsia="ar-SA" w:bidi="ar-SA"/>
    </w:rPr>
  </w:style>
  <w:style w:type="paragraph" w:styleId="Header">
    <w:name w:val="header"/>
    <w:basedOn w:val="Normal"/>
    <w:link w:val="HeaderChar"/>
    <w:uiPriority w:val="99"/>
    <w:unhideWhenUsed/>
    <w:rsid w:val="00BF7195"/>
    <w:pPr>
      <w:tabs>
        <w:tab w:val="center" w:pos="4320"/>
        <w:tab w:val="right" w:pos="8640"/>
      </w:tabs>
    </w:pPr>
  </w:style>
  <w:style w:type="character" w:customStyle="1" w:styleId="HeaderChar">
    <w:name w:val="Header Char"/>
    <w:basedOn w:val="DefaultParagraphFont"/>
    <w:link w:val="Header"/>
    <w:uiPriority w:val="99"/>
    <w:locked/>
    <w:rsid w:val="00BF7195"/>
    <w:rPr>
      <w:rFonts w:cs="Times New Roman"/>
    </w:rPr>
  </w:style>
  <w:style w:type="paragraph" w:styleId="Footer">
    <w:name w:val="footer"/>
    <w:basedOn w:val="Normal"/>
    <w:link w:val="FooterChar"/>
    <w:uiPriority w:val="99"/>
    <w:unhideWhenUsed/>
    <w:rsid w:val="00BF7195"/>
    <w:pPr>
      <w:tabs>
        <w:tab w:val="center" w:pos="4320"/>
        <w:tab w:val="right" w:pos="8640"/>
      </w:tabs>
    </w:pPr>
  </w:style>
  <w:style w:type="character" w:customStyle="1" w:styleId="FooterChar">
    <w:name w:val="Footer Char"/>
    <w:basedOn w:val="DefaultParagraphFont"/>
    <w:link w:val="Footer"/>
    <w:uiPriority w:val="99"/>
    <w:locked/>
    <w:rsid w:val="00BF7195"/>
    <w:rPr>
      <w:rFonts w:cs="Times New Roman"/>
    </w:rPr>
  </w:style>
  <w:style w:type="character" w:styleId="PageNumber">
    <w:name w:val="page number"/>
    <w:basedOn w:val="DefaultParagraphFont"/>
    <w:uiPriority w:val="99"/>
    <w:semiHidden/>
    <w:unhideWhenUsed/>
    <w:rsid w:val="00BF7195"/>
    <w:rPr>
      <w:rFonts w:cs="Times New Roman"/>
    </w:rPr>
  </w:style>
  <w:style w:type="paragraph" w:styleId="ListParagraph">
    <w:name w:val="List Paragraph"/>
    <w:basedOn w:val="Normal"/>
    <w:uiPriority w:val="34"/>
    <w:qFormat/>
    <w:rsid w:val="001F1E24"/>
    <w:pPr>
      <w:ind w:left="720"/>
      <w:contextualSpacing/>
    </w:pPr>
  </w:style>
  <w:style w:type="character" w:styleId="CommentReference">
    <w:name w:val="annotation reference"/>
    <w:basedOn w:val="DefaultParagraphFont"/>
    <w:uiPriority w:val="99"/>
    <w:rsid w:val="00373C41"/>
    <w:rPr>
      <w:rFonts w:ascii="Arial" w:hAnsi="Arial" w:cs="Times New Roman"/>
      <w:sz w:val="18"/>
      <w:szCs w:val="18"/>
    </w:rPr>
  </w:style>
  <w:style w:type="paragraph" w:styleId="CommentText">
    <w:name w:val="annotation text"/>
    <w:basedOn w:val="Normal"/>
    <w:link w:val="CommentTextChar"/>
    <w:autoRedefine/>
    <w:uiPriority w:val="99"/>
    <w:qFormat/>
    <w:rsid w:val="007C2244"/>
    <w:rPr>
      <w:rFonts w:ascii="Arial" w:hAnsi="Arial" w:cs="Arial"/>
      <w:b/>
      <w:szCs w:val="22"/>
      <w:lang w:eastAsia="ja-JP"/>
    </w:rPr>
  </w:style>
  <w:style w:type="character" w:customStyle="1" w:styleId="CommentTextChar">
    <w:name w:val="Comment Text Char"/>
    <w:basedOn w:val="DefaultParagraphFont"/>
    <w:link w:val="CommentText"/>
    <w:uiPriority w:val="99"/>
    <w:locked/>
    <w:rsid w:val="007C2244"/>
    <w:rPr>
      <w:rFonts w:ascii="Arial" w:hAnsi="Arial" w:cs="Arial"/>
      <w:b/>
      <w:sz w:val="22"/>
      <w:szCs w:val="22"/>
      <w:lang w:val="x-none" w:eastAsia="ja-JP"/>
    </w:rPr>
  </w:style>
  <w:style w:type="paragraph" w:styleId="CommentSubject">
    <w:name w:val="annotation subject"/>
    <w:basedOn w:val="CommentText"/>
    <w:next w:val="CommentText"/>
    <w:link w:val="CommentSubjectChar"/>
    <w:autoRedefine/>
    <w:uiPriority w:val="99"/>
    <w:rsid w:val="00373C41"/>
    <w:rPr>
      <w:b w:val="0"/>
      <w:bCs/>
      <w:sz w:val="20"/>
      <w:szCs w:val="20"/>
    </w:rPr>
  </w:style>
  <w:style w:type="character" w:customStyle="1" w:styleId="CommentSubjectChar">
    <w:name w:val="Comment Subject Char"/>
    <w:basedOn w:val="CommentTextChar"/>
    <w:link w:val="CommentSubject"/>
    <w:uiPriority w:val="99"/>
    <w:locked/>
    <w:rsid w:val="00373C41"/>
    <w:rPr>
      <w:rFonts w:ascii="Arial" w:hAnsi="Arial" w:cs="Arial"/>
      <w:b w:val="0"/>
      <w:bCs/>
      <w:color w:val="000000" w:themeColor="text1"/>
      <w:sz w:val="20"/>
      <w:szCs w:val="20"/>
      <w:lang w:val="x-none" w:eastAsia="ja-JP"/>
    </w:rPr>
  </w:style>
  <w:style w:type="paragraph" w:styleId="BalloonText">
    <w:name w:val="Balloon Text"/>
    <w:basedOn w:val="Normal"/>
    <w:link w:val="BalloonTextChar"/>
    <w:uiPriority w:val="99"/>
    <w:rsid w:val="00846684"/>
    <w:rPr>
      <w:rFonts w:ascii="Lucida Grande" w:hAnsi="Lucida Grande" w:cs="Lucida Grande"/>
      <w:sz w:val="18"/>
      <w:szCs w:val="18"/>
    </w:rPr>
  </w:style>
  <w:style w:type="character" w:customStyle="1" w:styleId="BalloonTextChar">
    <w:name w:val="Balloon Text Char"/>
    <w:basedOn w:val="DefaultParagraphFont"/>
    <w:link w:val="BalloonText"/>
    <w:uiPriority w:val="99"/>
    <w:locked/>
    <w:rsid w:val="00846684"/>
    <w:rPr>
      <w:rFonts w:ascii="Lucida Grande" w:hAnsi="Lucida Grande" w:cs="Lucida Grande"/>
      <w:sz w:val="18"/>
      <w:szCs w:val="18"/>
    </w:rPr>
  </w:style>
  <w:style w:type="character" w:styleId="Hyperlink">
    <w:name w:val="Hyperlink"/>
    <w:basedOn w:val="DefaultParagraphFont"/>
    <w:uiPriority w:val="99"/>
    <w:unhideWhenUsed/>
    <w:rsid w:val="00144388"/>
    <w:rPr>
      <w:rFonts w:cs="Times New Roman"/>
      <w:color w:val="0000FF"/>
      <w:u w:val="single"/>
    </w:rPr>
  </w:style>
  <w:style w:type="character" w:customStyle="1" w:styleId="nbapihighlight">
    <w:name w:val="nbapihighlight"/>
    <w:basedOn w:val="DefaultParagraphFont"/>
    <w:rsid w:val="00DA47A4"/>
    <w:rPr>
      <w:rFonts w:cs="Times New Roman"/>
    </w:rPr>
  </w:style>
  <w:style w:type="paragraph" w:styleId="DocumentMap">
    <w:name w:val="Document Map"/>
    <w:basedOn w:val="Normal"/>
    <w:link w:val="DocumentMapChar"/>
    <w:uiPriority w:val="99"/>
    <w:rsid w:val="00925ED2"/>
    <w:rPr>
      <w:rFonts w:ascii="Lucida Grande" w:hAnsi="Lucida Grande" w:cs="Lucida Grande"/>
    </w:rPr>
  </w:style>
  <w:style w:type="character" w:customStyle="1" w:styleId="DocumentMapChar">
    <w:name w:val="Document Map Char"/>
    <w:basedOn w:val="DefaultParagraphFont"/>
    <w:link w:val="DocumentMap"/>
    <w:uiPriority w:val="99"/>
    <w:locked/>
    <w:rsid w:val="00925ED2"/>
    <w:rPr>
      <w:rFonts w:ascii="Lucida Grande" w:hAnsi="Lucida Grande" w:cs="Lucida Grande"/>
    </w:rPr>
  </w:style>
  <w:style w:type="character" w:customStyle="1" w:styleId="articletext">
    <w:name w:val="articletext"/>
    <w:basedOn w:val="DefaultParagraphFont"/>
    <w:rsid w:val="00AC77AE"/>
    <w:rPr>
      <w:rFonts w:cs="Times New Roman"/>
    </w:rPr>
  </w:style>
  <w:style w:type="character" w:customStyle="1" w:styleId="apple-converted-space">
    <w:name w:val="apple-converted-space"/>
    <w:basedOn w:val="DefaultParagraphFont"/>
    <w:rsid w:val="00455672"/>
    <w:rPr>
      <w:rFonts w:cs="Times New Roman"/>
    </w:rPr>
  </w:style>
  <w:style w:type="paragraph" w:styleId="Revision">
    <w:name w:val="Revision"/>
    <w:hidden/>
    <w:uiPriority w:val="99"/>
    <w:rsid w:val="00840FAD"/>
  </w:style>
  <w:style w:type="character" w:customStyle="1" w:styleId="underline">
    <w:name w:val="underline"/>
    <w:basedOn w:val="DefaultParagraphFont"/>
    <w:rsid w:val="00601FE2"/>
    <w:rPr>
      <w:rFonts w:cs="Times New Roman"/>
    </w:rPr>
  </w:style>
  <w:style w:type="table" w:styleId="TableGrid">
    <w:name w:val="Table Grid"/>
    <w:basedOn w:val="TableNormal"/>
    <w:uiPriority w:val="59"/>
    <w:rsid w:val="004909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
    <w:rsid w:val="00217895"/>
    <w:rPr>
      <w:rFonts w:ascii="Cambria" w:hAnsi="Cambria" w:cs="Cambria"/>
      <w:color w:val="000000"/>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0" w:defSemiHidden="0" w:defUnhideWhenUsed="0" w:defQFormat="0" w:count="276">
    <w:lsdException w:name="heading 1" w:uiPriority="9" w:qFormat="1"/>
    <w:lsdException w:name="heading 2" w:uiPriority="9"/>
    <w:lsdException w:name="heading 3" w:uiPriority="9"/>
    <w:lsdException w:name="footnote text" w:uiPriority="99"/>
    <w:lsdException w:name="annotation text" w:uiPriority="99" w:qFormat="1"/>
    <w:lsdException w:name="header" w:uiPriority="99"/>
    <w:lsdException w:name="footer" w:uiPriority="99"/>
    <w:lsdException w:name="annotation reference" w:uiPriority="99"/>
    <w:lsdException w:name="page number" w:uiPriority="99"/>
    <w:lsdException w:name="Hyperlink" w:uiPriority="99"/>
    <w:lsdException w:name="Emphasis" w:uiPriority="20" w:qFormat="1"/>
    <w:lsdException w:name="Document Map" w:uiPriority="99"/>
    <w:lsdException w:name="annotation subject" w:uiPriority="99"/>
    <w:lsdException w:name="No List" w:uiPriority="99"/>
    <w:lsdException w:name="Balloon Text" w:uiPriority="99"/>
    <w:lsdException w:name="Table Grid" w:uiPriority="59"/>
    <w:lsdException w:name="Revision" w:uiPriority="99"/>
    <w:lsdException w:name="List Paragraph" w:uiPriority="34" w:qFormat="1"/>
  </w:latentStyles>
  <w:style w:type="paragraph" w:default="1" w:styleId="Normal">
    <w:name w:val="Normal"/>
    <w:qFormat/>
    <w:rsid w:val="00BF7195"/>
  </w:style>
  <w:style w:type="paragraph" w:styleId="Heading1">
    <w:name w:val="heading 1"/>
    <w:basedOn w:val="Normal"/>
    <w:next w:val="Normal"/>
    <w:link w:val="Heading1Char"/>
    <w:uiPriority w:val="9"/>
    <w:qFormat/>
    <w:rsid w:val="00BF7195"/>
    <w:pPr>
      <w:keepNext/>
      <w:keepLines/>
      <w:spacing w:before="480"/>
      <w:outlineLvl w:val="0"/>
    </w:pPr>
    <w:rPr>
      <w:rFonts w:ascii="Palatino" w:hAnsi="Palatino"/>
      <w:b/>
      <w:bCs/>
      <w:color w:val="345A8A" w:themeColor="accent1" w:themeShade="B5"/>
      <w:sz w:val="32"/>
      <w:szCs w:val="32"/>
    </w:rPr>
  </w:style>
  <w:style w:type="paragraph" w:styleId="Heading2">
    <w:name w:val="heading 2"/>
    <w:basedOn w:val="Normal"/>
    <w:next w:val="Normal"/>
    <w:link w:val="Heading2Char"/>
    <w:uiPriority w:val="9"/>
    <w:rsid w:val="008B7FAA"/>
    <w:pPr>
      <w:keepNext/>
      <w:keepLines/>
      <w:spacing w:before="200"/>
      <w:outlineLvl w:val="1"/>
    </w:pPr>
    <w:rPr>
      <w:rFonts w:ascii="pal" w:hAnsi="pal"/>
      <w:b/>
      <w:bCs/>
      <w:color w:val="4F81BD" w:themeColor="accent1"/>
      <w:sz w:val="26"/>
      <w:szCs w:val="26"/>
    </w:rPr>
  </w:style>
  <w:style w:type="paragraph" w:styleId="Heading3">
    <w:name w:val="heading 3"/>
    <w:basedOn w:val="Normal"/>
    <w:next w:val="Normal"/>
    <w:link w:val="Heading3Char"/>
    <w:uiPriority w:val="9"/>
    <w:rsid w:val="0048464D"/>
    <w:pPr>
      <w:keepNext/>
      <w:keepLines/>
      <w:spacing w:before="200"/>
      <w:outlineLvl w:val="2"/>
    </w:pPr>
    <w:rPr>
      <w:rFonts w:ascii="pal" w:hAnsi="pal"/>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BF7195"/>
    <w:rPr>
      <w:rFonts w:ascii="Palatino" w:hAnsi="Palatino" w:cs="Times New Roman"/>
      <w:b/>
      <w:bCs/>
      <w:color w:val="345A8A" w:themeColor="accent1" w:themeShade="B5"/>
      <w:sz w:val="32"/>
      <w:szCs w:val="32"/>
    </w:rPr>
  </w:style>
  <w:style w:type="character" w:customStyle="1" w:styleId="Heading2Char">
    <w:name w:val="Heading 2 Char"/>
    <w:basedOn w:val="DefaultParagraphFont"/>
    <w:link w:val="Heading2"/>
    <w:uiPriority w:val="9"/>
    <w:locked/>
    <w:rsid w:val="008B7FAA"/>
    <w:rPr>
      <w:rFonts w:ascii="pal" w:hAnsi="pal" w:cs="Times New Roman"/>
      <w:b/>
      <w:bCs/>
      <w:color w:val="4F81BD" w:themeColor="accent1"/>
      <w:sz w:val="26"/>
      <w:szCs w:val="26"/>
    </w:rPr>
  </w:style>
  <w:style w:type="character" w:customStyle="1" w:styleId="Heading3Char">
    <w:name w:val="Heading 3 Char"/>
    <w:basedOn w:val="DefaultParagraphFont"/>
    <w:link w:val="Heading3"/>
    <w:uiPriority w:val="9"/>
    <w:locked/>
    <w:rsid w:val="0048464D"/>
    <w:rPr>
      <w:rFonts w:ascii="pal" w:hAnsi="pal" w:cs="Times New Roman"/>
      <w:b/>
      <w:bCs/>
      <w:color w:val="4F81BD" w:themeColor="accent1"/>
    </w:rPr>
  </w:style>
  <w:style w:type="character" w:styleId="Emphasis">
    <w:name w:val="Emphasis"/>
    <w:basedOn w:val="DefaultParagraphFont"/>
    <w:uiPriority w:val="20"/>
    <w:qFormat/>
    <w:rsid w:val="00BF7195"/>
    <w:rPr>
      <w:rFonts w:cs="Times New Roman"/>
      <w:i/>
      <w:iCs/>
    </w:rPr>
  </w:style>
  <w:style w:type="character" w:customStyle="1" w:styleId="rwrro">
    <w:name w:val="rwrro"/>
    <w:basedOn w:val="DefaultParagraphFont"/>
    <w:rsid w:val="00BF7195"/>
    <w:rPr>
      <w:rFonts w:cs="Times New Roman"/>
    </w:rPr>
  </w:style>
  <w:style w:type="paragraph" w:styleId="FootnoteText">
    <w:name w:val="footnote text"/>
    <w:basedOn w:val="Normal"/>
    <w:link w:val="FootnoteTextChar"/>
    <w:uiPriority w:val="99"/>
    <w:rsid w:val="00BF7195"/>
    <w:pPr>
      <w:suppressAutoHyphens/>
      <w:spacing w:before="360" w:line="100" w:lineRule="atLeast"/>
    </w:pPr>
    <w:rPr>
      <w:rFonts w:ascii="Times New Roman" w:hAnsi="Times New Roman"/>
      <w:lang w:eastAsia="ar-SA"/>
    </w:rPr>
  </w:style>
  <w:style w:type="character" w:customStyle="1" w:styleId="FootnoteTextChar">
    <w:name w:val="Footnote Text Char"/>
    <w:basedOn w:val="DefaultParagraphFont"/>
    <w:link w:val="FootnoteText"/>
    <w:uiPriority w:val="99"/>
    <w:locked/>
    <w:rsid w:val="00BF7195"/>
    <w:rPr>
      <w:rFonts w:ascii="Times New Roman" w:hAnsi="Times New Roman" w:cs="Times New Roman"/>
      <w:lang w:val="x-none" w:eastAsia="ar-SA" w:bidi="ar-SA"/>
    </w:rPr>
  </w:style>
  <w:style w:type="paragraph" w:styleId="Header">
    <w:name w:val="header"/>
    <w:basedOn w:val="Normal"/>
    <w:link w:val="HeaderChar"/>
    <w:uiPriority w:val="99"/>
    <w:unhideWhenUsed/>
    <w:rsid w:val="00BF7195"/>
    <w:pPr>
      <w:tabs>
        <w:tab w:val="center" w:pos="4320"/>
        <w:tab w:val="right" w:pos="8640"/>
      </w:tabs>
    </w:pPr>
  </w:style>
  <w:style w:type="character" w:customStyle="1" w:styleId="HeaderChar">
    <w:name w:val="Header Char"/>
    <w:basedOn w:val="DefaultParagraphFont"/>
    <w:link w:val="Header"/>
    <w:uiPriority w:val="99"/>
    <w:locked/>
    <w:rsid w:val="00BF7195"/>
    <w:rPr>
      <w:rFonts w:cs="Times New Roman"/>
    </w:rPr>
  </w:style>
  <w:style w:type="paragraph" w:styleId="Footer">
    <w:name w:val="footer"/>
    <w:basedOn w:val="Normal"/>
    <w:link w:val="FooterChar"/>
    <w:uiPriority w:val="99"/>
    <w:unhideWhenUsed/>
    <w:rsid w:val="00BF7195"/>
    <w:pPr>
      <w:tabs>
        <w:tab w:val="center" w:pos="4320"/>
        <w:tab w:val="right" w:pos="8640"/>
      </w:tabs>
    </w:pPr>
  </w:style>
  <w:style w:type="character" w:customStyle="1" w:styleId="FooterChar">
    <w:name w:val="Footer Char"/>
    <w:basedOn w:val="DefaultParagraphFont"/>
    <w:link w:val="Footer"/>
    <w:uiPriority w:val="99"/>
    <w:locked/>
    <w:rsid w:val="00BF7195"/>
    <w:rPr>
      <w:rFonts w:cs="Times New Roman"/>
    </w:rPr>
  </w:style>
  <w:style w:type="character" w:styleId="PageNumber">
    <w:name w:val="page number"/>
    <w:basedOn w:val="DefaultParagraphFont"/>
    <w:uiPriority w:val="99"/>
    <w:semiHidden/>
    <w:unhideWhenUsed/>
    <w:rsid w:val="00BF7195"/>
    <w:rPr>
      <w:rFonts w:cs="Times New Roman"/>
    </w:rPr>
  </w:style>
  <w:style w:type="paragraph" w:styleId="ListParagraph">
    <w:name w:val="List Paragraph"/>
    <w:basedOn w:val="Normal"/>
    <w:uiPriority w:val="34"/>
    <w:qFormat/>
    <w:rsid w:val="001F1E24"/>
    <w:pPr>
      <w:ind w:left="720"/>
      <w:contextualSpacing/>
    </w:pPr>
  </w:style>
  <w:style w:type="character" w:styleId="CommentReference">
    <w:name w:val="annotation reference"/>
    <w:basedOn w:val="DefaultParagraphFont"/>
    <w:uiPriority w:val="99"/>
    <w:rsid w:val="00373C41"/>
    <w:rPr>
      <w:rFonts w:ascii="Arial" w:hAnsi="Arial" w:cs="Times New Roman"/>
      <w:sz w:val="18"/>
      <w:szCs w:val="18"/>
    </w:rPr>
  </w:style>
  <w:style w:type="paragraph" w:styleId="CommentText">
    <w:name w:val="annotation text"/>
    <w:basedOn w:val="Normal"/>
    <w:link w:val="CommentTextChar"/>
    <w:autoRedefine/>
    <w:uiPriority w:val="99"/>
    <w:qFormat/>
    <w:rsid w:val="007C2244"/>
    <w:rPr>
      <w:rFonts w:ascii="Arial" w:hAnsi="Arial" w:cs="Arial"/>
      <w:b/>
      <w:szCs w:val="22"/>
      <w:lang w:eastAsia="ja-JP"/>
    </w:rPr>
  </w:style>
  <w:style w:type="character" w:customStyle="1" w:styleId="CommentTextChar">
    <w:name w:val="Comment Text Char"/>
    <w:basedOn w:val="DefaultParagraphFont"/>
    <w:link w:val="CommentText"/>
    <w:uiPriority w:val="99"/>
    <w:locked/>
    <w:rsid w:val="007C2244"/>
    <w:rPr>
      <w:rFonts w:ascii="Arial" w:hAnsi="Arial" w:cs="Arial"/>
      <w:b/>
      <w:sz w:val="22"/>
      <w:szCs w:val="22"/>
      <w:lang w:val="x-none" w:eastAsia="ja-JP"/>
    </w:rPr>
  </w:style>
  <w:style w:type="paragraph" w:styleId="CommentSubject">
    <w:name w:val="annotation subject"/>
    <w:basedOn w:val="CommentText"/>
    <w:next w:val="CommentText"/>
    <w:link w:val="CommentSubjectChar"/>
    <w:autoRedefine/>
    <w:uiPriority w:val="99"/>
    <w:rsid w:val="00373C41"/>
    <w:rPr>
      <w:b w:val="0"/>
      <w:bCs/>
      <w:sz w:val="20"/>
      <w:szCs w:val="20"/>
    </w:rPr>
  </w:style>
  <w:style w:type="character" w:customStyle="1" w:styleId="CommentSubjectChar">
    <w:name w:val="Comment Subject Char"/>
    <w:basedOn w:val="CommentTextChar"/>
    <w:link w:val="CommentSubject"/>
    <w:uiPriority w:val="99"/>
    <w:locked/>
    <w:rsid w:val="00373C41"/>
    <w:rPr>
      <w:rFonts w:ascii="Arial" w:hAnsi="Arial" w:cs="Arial"/>
      <w:b w:val="0"/>
      <w:bCs/>
      <w:color w:val="000000" w:themeColor="text1"/>
      <w:sz w:val="20"/>
      <w:szCs w:val="20"/>
      <w:lang w:val="x-none" w:eastAsia="ja-JP"/>
    </w:rPr>
  </w:style>
  <w:style w:type="paragraph" w:styleId="BalloonText">
    <w:name w:val="Balloon Text"/>
    <w:basedOn w:val="Normal"/>
    <w:link w:val="BalloonTextChar"/>
    <w:uiPriority w:val="99"/>
    <w:rsid w:val="00846684"/>
    <w:rPr>
      <w:rFonts w:ascii="Lucida Grande" w:hAnsi="Lucida Grande" w:cs="Lucida Grande"/>
      <w:sz w:val="18"/>
      <w:szCs w:val="18"/>
    </w:rPr>
  </w:style>
  <w:style w:type="character" w:customStyle="1" w:styleId="BalloonTextChar">
    <w:name w:val="Balloon Text Char"/>
    <w:basedOn w:val="DefaultParagraphFont"/>
    <w:link w:val="BalloonText"/>
    <w:uiPriority w:val="99"/>
    <w:locked/>
    <w:rsid w:val="00846684"/>
    <w:rPr>
      <w:rFonts w:ascii="Lucida Grande" w:hAnsi="Lucida Grande" w:cs="Lucida Grande"/>
      <w:sz w:val="18"/>
      <w:szCs w:val="18"/>
    </w:rPr>
  </w:style>
  <w:style w:type="character" w:styleId="Hyperlink">
    <w:name w:val="Hyperlink"/>
    <w:basedOn w:val="DefaultParagraphFont"/>
    <w:uiPriority w:val="99"/>
    <w:unhideWhenUsed/>
    <w:rsid w:val="00144388"/>
    <w:rPr>
      <w:rFonts w:cs="Times New Roman"/>
      <w:color w:val="0000FF"/>
      <w:u w:val="single"/>
    </w:rPr>
  </w:style>
  <w:style w:type="character" w:customStyle="1" w:styleId="nbapihighlight">
    <w:name w:val="nbapihighlight"/>
    <w:basedOn w:val="DefaultParagraphFont"/>
    <w:rsid w:val="00DA47A4"/>
    <w:rPr>
      <w:rFonts w:cs="Times New Roman"/>
    </w:rPr>
  </w:style>
  <w:style w:type="paragraph" w:styleId="DocumentMap">
    <w:name w:val="Document Map"/>
    <w:basedOn w:val="Normal"/>
    <w:link w:val="DocumentMapChar"/>
    <w:uiPriority w:val="99"/>
    <w:rsid w:val="00925ED2"/>
    <w:rPr>
      <w:rFonts w:ascii="Lucida Grande" w:hAnsi="Lucida Grande" w:cs="Lucida Grande"/>
    </w:rPr>
  </w:style>
  <w:style w:type="character" w:customStyle="1" w:styleId="DocumentMapChar">
    <w:name w:val="Document Map Char"/>
    <w:basedOn w:val="DefaultParagraphFont"/>
    <w:link w:val="DocumentMap"/>
    <w:uiPriority w:val="99"/>
    <w:locked/>
    <w:rsid w:val="00925ED2"/>
    <w:rPr>
      <w:rFonts w:ascii="Lucida Grande" w:hAnsi="Lucida Grande" w:cs="Lucida Grande"/>
    </w:rPr>
  </w:style>
  <w:style w:type="character" w:customStyle="1" w:styleId="articletext">
    <w:name w:val="articletext"/>
    <w:basedOn w:val="DefaultParagraphFont"/>
    <w:rsid w:val="00AC77AE"/>
    <w:rPr>
      <w:rFonts w:cs="Times New Roman"/>
    </w:rPr>
  </w:style>
  <w:style w:type="character" w:customStyle="1" w:styleId="apple-converted-space">
    <w:name w:val="apple-converted-space"/>
    <w:basedOn w:val="DefaultParagraphFont"/>
    <w:rsid w:val="00455672"/>
    <w:rPr>
      <w:rFonts w:cs="Times New Roman"/>
    </w:rPr>
  </w:style>
  <w:style w:type="paragraph" w:styleId="Revision">
    <w:name w:val="Revision"/>
    <w:hidden/>
    <w:uiPriority w:val="99"/>
    <w:rsid w:val="00840FAD"/>
  </w:style>
  <w:style w:type="character" w:customStyle="1" w:styleId="underline">
    <w:name w:val="underline"/>
    <w:basedOn w:val="DefaultParagraphFont"/>
    <w:rsid w:val="00601FE2"/>
    <w:rPr>
      <w:rFonts w:cs="Times New Roman"/>
    </w:rPr>
  </w:style>
  <w:style w:type="table" w:styleId="TableGrid">
    <w:name w:val="Table Grid"/>
    <w:basedOn w:val="TableNormal"/>
    <w:uiPriority w:val="59"/>
    <w:rsid w:val="004909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
    <w:rsid w:val="00217895"/>
    <w:rPr>
      <w:rFonts w:ascii="Cambria" w:hAnsi="Cambria" w:cs="Cambria"/>
      <w:color w:val="00000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610096">
      <w:marLeft w:val="0"/>
      <w:marRight w:val="0"/>
      <w:marTop w:val="0"/>
      <w:marBottom w:val="0"/>
      <w:divBdr>
        <w:top w:val="none" w:sz="0" w:space="0" w:color="auto"/>
        <w:left w:val="none" w:sz="0" w:space="0" w:color="auto"/>
        <w:bottom w:val="none" w:sz="0" w:space="0" w:color="auto"/>
        <w:right w:val="none" w:sz="0" w:space="0" w:color="auto"/>
      </w:divBdr>
    </w:div>
    <w:div w:id="61610097">
      <w:marLeft w:val="0"/>
      <w:marRight w:val="0"/>
      <w:marTop w:val="0"/>
      <w:marBottom w:val="0"/>
      <w:divBdr>
        <w:top w:val="none" w:sz="0" w:space="0" w:color="auto"/>
        <w:left w:val="none" w:sz="0" w:space="0" w:color="auto"/>
        <w:bottom w:val="none" w:sz="0" w:space="0" w:color="auto"/>
        <w:right w:val="none" w:sz="0" w:space="0" w:color="auto"/>
      </w:divBdr>
    </w:div>
    <w:div w:id="61610098">
      <w:marLeft w:val="0"/>
      <w:marRight w:val="0"/>
      <w:marTop w:val="0"/>
      <w:marBottom w:val="0"/>
      <w:divBdr>
        <w:top w:val="none" w:sz="0" w:space="0" w:color="auto"/>
        <w:left w:val="none" w:sz="0" w:space="0" w:color="auto"/>
        <w:bottom w:val="none" w:sz="0" w:space="0" w:color="auto"/>
        <w:right w:val="none" w:sz="0" w:space="0" w:color="auto"/>
      </w:divBdr>
    </w:div>
    <w:div w:id="61610099">
      <w:marLeft w:val="0"/>
      <w:marRight w:val="0"/>
      <w:marTop w:val="0"/>
      <w:marBottom w:val="0"/>
      <w:divBdr>
        <w:top w:val="none" w:sz="0" w:space="0" w:color="auto"/>
        <w:left w:val="none" w:sz="0" w:space="0" w:color="auto"/>
        <w:bottom w:val="none" w:sz="0" w:space="0" w:color="auto"/>
        <w:right w:val="none" w:sz="0" w:space="0" w:color="auto"/>
      </w:divBdr>
    </w:div>
    <w:div w:id="61610100">
      <w:marLeft w:val="0"/>
      <w:marRight w:val="0"/>
      <w:marTop w:val="0"/>
      <w:marBottom w:val="0"/>
      <w:divBdr>
        <w:top w:val="none" w:sz="0" w:space="0" w:color="auto"/>
        <w:left w:val="none" w:sz="0" w:space="0" w:color="auto"/>
        <w:bottom w:val="none" w:sz="0" w:space="0" w:color="auto"/>
        <w:right w:val="none" w:sz="0" w:space="0" w:color="auto"/>
      </w:divBdr>
    </w:div>
    <w:div w:id="61610101">
      <w:marLeft w:val="0"/>
      <w:marRight w:val="0"/>
      <w:marTop w:val="0"/>
      <w:marBottom w:val="0"/>
      <w:divBdr>
        <w:top w:val="none" w:sz="0" w:space="0" w:color="auto"/>
        <w:left w:val="none" w:sz="0" w:space="0" w:color="auto"/>
        <w:bottom w:val="none" w:sz="0" w:space="0" w:color="auto"/>
        <w:right w:val="none" w:sz="0" w:space="0" w:color="auto"/>
      </w:divBdr>
    </w:div>
    <w:div w:id="61610102">
      <w:marLeft w:val="0"/>
      <w:marRight w:val="0"/>
      <w:marTop w:val="0"/>
      <w:marBottom w:val="0"/>
      <w:divBdr>
        <w:top w:val="none" w:sz="0" w:space="0" w:color="auto"/>
        <w:left w:val="none" w:sz="0" w:space="0" w:color="auto"/>
        <w:bottom w:val="none" w:sz="0" w:space="0" w:color="auto"/>
        <w:right w:val="none" w:sz="0" w:space="0" w:color="auto"/>
      </w:divBdr>
    </w:div>
    <w:div w:id="61610103">
      <w:marLeft w:val="0"/>
      <w:marRight w:val="0"/>
      <w:marTop w:val="0"/>
      <w:marBottom w:val="0"/>
      <w:divBdr>
        <w:top w:val="none" w:sz="0" w:space="0" w:color="auto"/>
        <w:left w:val="none" w:sz="0" w:space="0" w:color="auto"/>
        <w:bottom w:val="none" w:sz="0" w:space="0" w:color="auto"/>
        <w:right w:val="none" w:sz="0" w:space="0" w:color="auto"/>
      </w:divBdr>
    </w:div>
    <w:div w:id="61610104">
      <w:marLeft w:val="0"/>
      <w:marRight w:val="0"/>
      <w:marTop w:val="0"/>
      <w:marBottom w:val="0"/>
      <w:divBdr>
        <w:top w:val="none" w:sz="0" w:space="0" w:color="auto"/>
        <w:left w:val="none" w:sz="0" w:space="0" w:color="auto"/>
        <w:bottom w:val="none" w:sz="0" w:space="0" w:color="auto"/>
        <w:right w:val="none" w:sz="0" w:space="0" w:color="auto"/>
      </w:divBdr>
    </w:div>
    <w:div w:id="61610105">
      <w:marLeft w:val="0"/>
      <w:marRight w:val="0"/>
      <w:marTop w:val="0"/>
      <w:marBottom w:val="0"/>
      <w:divBdr>
        <w:top w:val="none" w:sz="0" w:space="0" w:color="auto"/>
        <w:left w:val="none" w:sz="0" w:space="0" w:color="auto"/>
        <w:bottom w:val="none" w:sz="0" w:space="0" w:color="auto"/>
        <w:right w:val="none" w:sz="0" w:space="0" w:color="auto"/>
      </w:divBdr>
    </w:div>
    <w:div w:id="61610106">
      <w:marLeft w:val="0"/>
      <w:marRight w:val="0"/>
      <w:marTop w:val="0"/>
      <w:marBottom w:val="0"/>
      <w:divBdr>
        <w:top w:val="none" w:sz="0" w:space="0" w:color="auto"/>
        <w:left w:val="none" w:sz="0" w:space="0" w:color="auto"/>
        <w:bottom w:val="none" w:sz="0" w:space="0" w:color="auto"/>
        <w:right w:val="none" w:sz="0" w:space="0" w:color="auto"/>
      </w:divBdr>
    </w:div>
    <w:div w:id="61610107">
      <w:marLeft w:val="0"/>
      <w:marRight w:val="0"/>
      <w:marTop w:val="0"/>
      <w:marBottom w:val="0"/>
      <w:divBdr>
        <w:top w:val="none" w:sz="0" w:space="0" w:color="auto"/>
        <w:left w:val="none" w:sz="0" w:space="0" w:color="auto"/>
        <w:bottom w:val="none" w:sz="0" w:space="0" w:color="auto"/>
        <w:right w:val="none" w:sz="0" w:space="0" w:color="auto"/>
      </w:divBdr>
    </w:div>
    <w:div w:id="61610108">
      <w:marLeft w:val="0"/>
      <w:marRight w:val="0"/>
      <w:marTop w:val="0"/>
      <w:marBottom w:val="0"/>
      <w:divBdr>
        <w:top w:val="none" w:sz="0" w:space="0" w:color="auto"/>
        <w:left w:val="none" w:sz="0" w:space="0" w:color="auto"/>
        <w:bottom w:val="none" w:sz="0" w:space="0" w:color="auto"/>
        <w:right w:val="none" w:sz="0" w:space="0" w:color="auto"/>
      </w:divBdr>
    </w:div>
    <w:div w:id="61610109">
      <w:marLeft w:val="0"/>
      <w:marRight w:val="0"/>
      <w:marTop w:val="0"/>
      <w:marBottom w:val="0"/>
      <w:divBdr>
        <w:top w:val="none" w:sz="0" w:space="0" w:color="auto"/>
        <w:left w:val="none" w:sz="0" w:space="0" w:color="auto"/>
        <w:bottom w:val="none" w:sz="0" w:space="0" w:color="auto"/>
        <w:right w:val="none" w:sz="0" w:space="0" w:color="auto"/>
      </w:divBdr>
    </w:div>
    <w:div w:id="61610110">
      <w:marLeft w:val="0"/>
      <w:marRight w:val="0"/>
      <w:marTop w:val="0"/>
      <w:marBottom w:val="0"/>
      <w:divBdr>
        <w:top w:val="none" w:sz="0" w:space="0" w:color="auto"/>
        <w:left w:val="none" w:sz="0" w:space="0" w:color="auto"/>
        <w:bottom w:val="none" w:sz="0" w:space="0" w:color="auto"/>
        <w:right w:val="none" w:sz="0" w:space="0" w:color="auto"/>
      </w:divBdr>
    </w:div>
    <w:div w:id="61610111">
      <w:marLeft w:val="0"/>
      <w:marRight w:val="0"/>
      <w:marTop w:val="0"/>
      <w:marBottom w:val="0"/>
      <w:divBdr>
        <w:top w:val="none" w:sz="0" w:space="0" w:color="auto"/>
        <w:left w:val="none" w:sz="0" w:space="0" w:color="auto"/>
        <w:bottom w:val="none" w:sz="0" w:space="0" w:color="auto"/>
        <w:right w:val="none" w:sz="0" w:space="0" w:color="auto"/>
      </w:divBdr>
    </w:div>
    <w:div w:id="61610112">
      <w:marLeft w:val="0"/>
      <w:marRight w:val="0"/>
      <w:marTop w:val="0"/>
      <w:marBottom w:val="0"/>
      <w:divBdr>
        <w:top w:val="none" w:sz="0" w:space="0" w:color="auto"/>
        <w:left w:val="none" w:sz="0" w:space="0" w:color="auto"/>
        <w:bottom w:val="none" w:sz="0" w:space="0" w:color="auto"/>
        <w:right w:val="none" w:sz="0" w:space="0" w:color="auto"/>
      </w:divBdr>
    </w:div>
    <w:div w:id="61610113">
      <w:marLeft w:val="0"/>
      <w:marRight w:val="0"/>
      <w:marTop w:val="0"/>
      <w:marBottom w:val="0"/>
      <w:divBdr>
        <w:top w:val="none" w:sz="0" w:space="0" w:color="auto"/>
        <w:left w:val="none" w:sz="0" w:space="0" w:color="auto"/>
        <w:bottom w:val="none" w:sz="0" w:space="0" w:color="auto"/>
        <w:right w:val="none" w:sz="0" w:space="0" w:color="auto"/>
      </w:divBdr>
    </w:div>
    <w:div w:id="61610114">
      <w:marLeft w:val="0"/>
      <w:marRight w:val="0"/>
      <w:marTop w:val="0"/>
      <w:marBottom w:val="0"/>
      <w:divBdr>
        <w:top w:val="none" w:sz="0" w:space="0" w:color="auto"/>
        <w:left w:val="none" w:sz="0" w:space="0" w:color="auto"/>
        <w:bottom w:val="none" w:sz="0" w:space="0" w:color="auto"/>
        <w:right w:val="none" w:sz="0" w:space="0" w:color="auto"/>
      </w:divBdr>
    </w:div>
    <w:div w:id="61610115">
      <w:marLeft w:val="0"/>
      <w:marRight w:val="0"/>
      <w:marTop w:val="0"/>
      <w:marBottom w:val="0"/>
      <w:divBdr>
        <w:top w:val="none" w:sz="0" w:space="0" w:color="auto"/>
        <w:left w:val="none" w:sz="0" w:space="0" w:color="auto"/>
        <w:bottom w:val="none" w:sz="0" w:space="0" w:color="auto"/>
        <w:right w:val="none" w:sz="0" w:space="0" w:color="auto"/>
      </w:divBdr>
    </w:div>
    <w:div w:id="61610116">
      <w:marLeft w:val="0"/>
      <w:marRight w:val="0"/>
      <w:marTop w:val="0"/>
      <w:marBottom w:val="0"/>
      <w:divBdr>
        <w:top w:val="none" w:sz="0" w:space="0" w:color="auto"/>
        <w:left w:val="none" w:sz="0" w:space="0" w:color="auto"/>
        <w:bottom w:val="none" w:sz="0" w:space="0" w:color="auto"/>
        <w:right w:val="none" w:sz="0" w:space="0" w:color="auto"/>
      </w:divBdr>
    </w:div>
    <w:div w:id="61610117">
      <w:marLeft w:val="0"/>
      <w:marRight w:val="0"/>
      <w:marTop w:val="0"/>
      <w:marBottom w:val="0"/>
      <w:divBdr>
        <w:top w:val="none" w:sz="0" w:space="0" w:color="auto"/>
        <w:left w:val="none" w:sz="0" w:space="0" w:color="auto"/>
        <w:bottom w:val="none" w:sz="0" w:space="0" w:color="auto"/>
        <w:right w:val="none" w:sz="0" w:space="0" w:color="auto"/>
      </w:divBdr>
    </w:div>
    <w:div w:id="61610118">
      <w:marLeft w:val="0"/>
      <w:marRight w:val="0"/>
      <w:marTop w:val="0"/>
      <w:marBottom w:val="0"/>
      <w:divBdr>
        <w:top w:val="none" w:sz="0" w:space="0" w:color="auto"/>
        <w:left w:val="none" w:sz="0" w:space="0" w:color="auto"/>
        <w:bottom w:val="none" w:sz="0" w:space="0" w:color="auto"/>
        <w:right w:val="none" w:sz="0" w:space="0" w:color="auto"/>
      </w:divBdr>
    </w:div>
    <w:div w:id="61610119">
      <w:marLeft w:val="0"/>
      <w:marRight w:val="0"/>
      <w:marTop w:val="0"/>
      <w:marBottom w:val="0"/>
      <w:divBdr>
        <w:top w:val="none" w:sz="0" w:space="0" w:color="auto"/>
        <w:left w:val="none" w:sz="0" w:space="0" w:color="auto"/>
        <w:bottom w:val="none" w:sz="0" w:space="0" w:color="auto"/>
        <w:right w:val="none" w:sz="0" w:space="0" w:color="auto"/>
      </w:divBdr>
    </w:div>
    <w:div w:id="61610120">
      <w:marLeft w:val="0"/>
      <w:marRight w:val="0"/>
      <w:marTop w:val="0"/>
      <w:marBottom w:val="0"/>
      <w:divBdr>
        <w:top w:val="none" w:sz="0" w:space="0" w:color="auto"/>
        <w:left w:val="none" w:sz="0" w:space="0" w:color="auto"/>
        <w:bottom w:val="none" w:sz="0" w:space="0" w:color="auto"/>
        <w:right w:val="none" w:sz="0" w:space="0" w:color="auto"/>
      </w:divBdr>
    </w:div>
    <w:div w:id="61610121">
      <w:marLeft w:val="0"/>
      <w:marRight w:val="0"/>
      <w:marTop w:val="0"/>
      <w:marBottom w:val="0"/>
      <w:divBdr>
        <w:top w:val="none" w:sz="0" w:space="0" w:color="auto"/>
        <w:left w:val="none" w:sz="0" w:space="0" w:color="auto"/>
        <w:bottom w:val="none" w:sz="0" w:space="0" w:color="auto"/>
        <w:right w:val="none" w:sz="0" w:space="0" w:color="auto"/>
      </w:divBdr>
    </w:div>
    <w:div w:id="61610122">
      <w:marLeft w:val="0"/>
      <w:marRight w:val="0"/>
      <w:marTop w:val="0"/>
      <w:marBottom w:val="0"/>
      <w:divBdr>
        <w:top w:val="none" w:sz="0" w:space="0" w:color="auto"/>
        <w:left w:val="none" w:sz="0" w:space="0" w:color="auto"/>
        <w:bottom w:val="none" w:sz="0" w:space="0" w:color="auto"/>
        <w:right w:val="none" w:sz="0" w:space="0" w:color="auto"/>
      </w:divBdr>
    </w:div>
    <w:div w:id="61610123">
      <w:marLeft w:val="0"/>
      <w:marRight w:val="0"/>
      <w:marTop w:val="0"/>
      <w:marBottom w:val="0"/>
      <w:divBdr>
        <w:top w:val="none" w:sz="0" w:space="0" w:color="auto"/>
        <w:left w:val="none" w:sz="0" w:space="0" w:color="auto"/>
        <w:bottom w:val="none" w:sz="0" w:space="0" w:color="auto"/>
        <w:right w:val="none" w:sz="0" w:space="0" w:color="auto"/>
      </w:divBdr>
    </w:div>
    <w:div w:id="61610124">
      <w:marLeft w:val="0"/>
      <w:marRight w:val="0"/>
      <w:marTop w:val="0"/>
      <w:marBottom w:val="0"/>
      <w:divBdr>
        <w:top w:val="none" w:sz="0" w:space="0" w:color="auto"/>
        <w:left w:val="none" w:sz="0" w:space="0" w:color="auto"/>
        <w:bottom w:val="none" w:sz="0" w:space="0" w:color="auto"/>
        <w:right w:val="none" w:sz="0" w:space="0" w:color="auto"/>
      </w:divBdr>
    </w:div>
    <w:div w:id="61610125">
      <w:marLeft w:val="0"/>
      <w:marRight w:val="0"/>
      <w:marTop w:val="0"/>
      <w:marBottom w:val="0"/>
      <w:divBdr>
        <w:top w:val="none" w:sz="0" w:space="0" w:color="auto"/>
        <w:left w:val="none" w:sz="0" w:space="0" w:color="auto"/>
        <w:bottom w:val="none" w:sz="0" w:space="0" w:color="auto"/>
        <w:right w:val="none" w:sz="0" w:space="0" w:color="auto"/>
      </w:divBdr>
    </w:div>
    <w:div w:id="61610126">
      <w:marLeft w:val="0"/>
      <w:marRight w:val="0"/>
      <w:marTop w:val="0"/>
      <w:marBottom w:val="0"/>
      <w:divBdr>
        <w:top w:val="none" w:sz="0" w:space="0" w:color="auto"/>
        <w:left w:val="none" w:sz="0" w:space="0" w:color="auto"/>
        <w:bottom w:val="none" w:sz="0" w:space="0" w:color="auto"/>
        <w:right w:val="none" w:sz="0" w:space="0" w:color="auto"/>
      </w:divBdr>
    </w:div>
    <w:div w:id="61610127">
      <w:marLeft w:val="0"/>
      <w:marRight w:val="0"/>
      <w:marTop w:val="0"/>
      <w:marBottom w:val="0"/>
      <w:divBdr>
        <w:top w:val="none" w:sz="0" w:space="0" w:color="auto"/>
        <w:left w:val="none" w:sz="0" w:space="0" w:color="auto"/>
        <w:bottom w:val="none" w:sz="0" w:space="0" w:color="auto"/>
        <w:right w:val="none" w:sz="0" w:space="0" w:color="auto"/>
      </w:divBdr>
    </w:div>
    <w:div w:id="61610128">
      <w:marLeft w:val="0"/>
      <w:marRight w:val="0"/>
      <w:marTop w:val="0"/>
      <w:marBottom w:val="0"/>
      <w:divBdr>
        <w:top w:val="none" w:sz="0" w:space="0" w:color="auto"/>
        <w:left w:val="none" w:sz="0" w:space="0" w:color="auto"/>
        <w:bottom w:val="none" w:sz="0" w:space="0" w:color="auto"/>
        <w:right w:val="none" w:sz="0" w:space="0" w:color="auto"/>
      </w:divBdr>
    </w:div>
    <w:div w:id="61610129">
      <w:marLeft w:val="0"/>
      <w:marRight w:val="0"/>
      <w:marTop w:val="0"/>
      <w:marBottom w:val="0"/>
      <w:divBdr>
        <w:top w:val="none" w:sz="0" w:space="0" w:color="auto"/>
        <w:left w:val="none" w:sz="0" w:space="0" w:color="auto"/>
        <w:bottom w:val="none" w:sz="0" w:space="0" w:color="auto"/>
        <w:right w:val="none" w:sz="0" w:space="0" w:color="auto"/>
      </w:divBdr>
    </w:div>
    <w:div w:id="61610130">
      <w:marLeft w:val="0"/>
      <w:marRight w:val="0"/>
      <w:marTop w:val="0"/>
      <w:marBottom w:val="0"/>
      <w:divBdr>
        <w:top w:val="none" w:sz="0" w:space="0" w:color="auto"/>
        <w:left w:val="none" w:sz="0" w:space="0" w:color="auto"/>
        <w:bottom w:val="none" w:sz="0" w:space="0" w:color="auto"/>
        <w:right w:val="none" w:sz="0" w:space="0" w:color="auto"/>
      </w:divBdr>
    </w:div>
    <w:div w:id="61610131">
      <w:marLeft w:val="0"/>
      <w:marRight w:val="0"/>
      <w:marTop w:val="0"/>
      <w:marBottom w:val="0"/>
      <w:divBdr>
        <w:top w:val="none" w:sz="0" w:space="0" w:color="auto"/>
        <w:left w:val="none" w:sz="0" w:space="0" w:color="auto"/>
        <w:bottom w:val="none" w:sz="0" w:space="0" w:color="auto"/>
        <w:right w:val="none" w:sz="0" w:space="0" w:color="auto"/>
      </w:divBdr>
    </w:div>
    <w:div w:id="61610132">
      <w:marLeft w:val="0"/>
      <w:marRight w:val="0"/>
      <w:marTop w:val="0"/>
      <w:marBottom w:val="0"/>
      <w:divBdr>
        <w:top w:val="none" w:sz="0" w:space="0" w:color="auto"/>
        <w:left w:val="none" w:sz="0" w:space="0" w:color="auto"/>
        <w:bottom w:val="none" w:sz="0" w:space="0" w:color="auto"/>
        <w:right w:val="none" w:sz="0" w:space="0" w:color="auto"/>
      </w:divBdr>
    </w:div>
    <w:div w:id="61610133">
      <w:marLeft w:val="0"/>
      <w:marRight w:val="0"/>
      <w:marTop w:val="0"/>
      <w:marBottom w:val="0"/>
      <w:divBdr>
        <w:top w:val="none" w:sz="0" w:space="0" w:color="auto"/>
        <w:left w:val="none" w:sz="0" w:space="0" w:color="auto"/>
        <w:bottom w:val="none" w:sz="0" w:space="0" w:color="auto"/>
        <w:right w:val="none" w:sz="0" w:space="0" w:color="auto"/>
      </w:divBdr>
    </w:div>
    <w:div w:id="61610134">
      <w:marLeft w:val="0"/>
      <w:marRight w:val="0"/>
      <w:marTop w:val="0"/>
      <w:marBottom w:val="0"/>
      <w:divBdr>
        <w:top w:val="none" w:sz="0" w:space="0" w:color="auto"/>
        <w:left w:val="none" w:sz="0" w:space="0" w:color="auto"/>
        <w:bottom w:val="none" w:sz="0" w:space="0" w:color="auto"/>
        <w:right w:val="none" w:sz="0" w:space="0" w:color="auto"/>
      </w:divBdr>
    </w:div>
    <w:div w:id="61610135">
      <w:marLeft w:val="0"/>
      <w:marRight w:val="0"/>
      <w:marTop w:val="0"/>
      <w:marBottom w:val="0"/>
      <w:divBdr>
        <w:top w:val="none" w:sz="0" w:space="0" w:color="auto"/>
        <w:left w:val="none" w:sz="0" w:space="0" w:color="auto"/>
        <w:bottom w:val="none" w:sz="0" w:space="0" w:color="auto"/>
        <w:right w:val="none" w:sz="0" w:space="0" w:color="auto"/>
      </w:divBdr>
    </w:div>
    <w:div w:id="61610136">
      <w:marLeft w:val="0"/>
      <w:marRight w:val="0"/>
      <w:marTop w:val="0"/>
      <w:marBottom w:val="0"/>
      <w:divBdr>
        <w:top w:val="none" w:sz="0" w:space="0" w:color="auto"/>
        <w:left w:val="none" w:sz="0" w:space="0" w:color="auto"/>
        <w:bottom w:val="none" w:sz="0" w:space="0" w:color="auto"/>
        <w:right w:val="none" w:sz="0" w:space="0" w:color="auto"/>
      </w:divBdr>
    </w:div>
    <w:div w:id="61610137">
      <w:marLeft w:val="0"/>
      <w:marRight w:val="0"/>
      <w:marTop w:val="0"/>
      <w:marBottom w:val="0"/>
      <w:divBdr>
        <w:top w:val="none" w:sz="0" w:space="0" w:color="auto"/>
        <w:left w:val="none" w:sz="0" w:space="0" w:color="auto"/>
        <w:bottom w:val="none" w:sz="0" w:space="0" w:color="auto"/>
        <w:right w:val="none" w:sz="0" w:space="0" w:color="auto"/>
      </w:divBdr>
    </w:div>
    <w:div w:id="61610138">
      <w:marLeft w:val="0"/>
      <w:marRight w:val="0"/>
      <w:marTop w:val="0"/>
      <w:marBottom w:val="0"/>
      <w:divBdr>
        <w:top w:val="none" w:sz="0" w:space="0" w:color="auto"/>
        <w:left w:val="none" w:sz="0" w:space="0" w:color="auto"/>
        <w:bottom w:val="none" w:sz="0" w:space="0" w:color="auto"/>
        <w:right w:val="none" w:sz="0" w:space="0" w:color="auto"/>
      </w:divBdr>
    </w:div>
    <w:div w:id="61610139">
      <w:marLeft w:val="0"/>
      <w:marRight w:val="0"/>
      <w:marTop w:val="0"/>
      <w:marBottom w:val="0"/>
      <w:divBdr>
        <w:top w:val="none" w:sz="0" w:space="0" w:color="auto"/>
        <w:left w:val="none" w:sz="0" w:space="0" w:color="auto"/>
        <w:bottom w:val="none" w:sz="0" w:space="0" w:color="auto"/>
        <w:right w:val="none" w:sz="0" w:space="0" w:color="auto"/>
      </w:divBdr>
    </w:div>
    <w:div w:id="61610140">
      <w:marLeft w:val="0"/>
      <w:marRight w:val="0"/>
      <w:marTop w:val="0"/>
      <w:marBottom w:val="0"/>
      <w:divBdr>
        <w:top w:val="none" w:sz="0" w:space="0" w:color="auto"/>
        <w:left w:val="none" w:sz="0" w:space="0" w:color="auto"/>
        <w:bottom w:val="none" w:sz="0" w:space="0" w:color="auto"/>
        <w:right w:val="none" w:sz="0" w:space="0" w:color="auto"/>
      </w:divBdr>
    </w:div>
    <w:div w:id="61610141">
      <w:marLeft w:val="0"/>
      <w:marRight w:val="0"/>
      <w:marTop w:val="0"/>
      <w:marBottom w:val="0"/>
      <w:divBdr>
        <w:top w:val="none" w:sz="0" w:space="0" w:color="auto"/>
        <w:left w:val="none" w:sz="0" w:space="0" w:color="auto"/>
        <w:bottom w:val="none" w:sz="0" w:space="0" w:color="auto"/>
        <w:right w:val="none" w:sz="0" w:space="0" w:color="auto"/>
      </w:divBdr>
    </w:div>
    <w:div w:id="61610142">
      <w:marLeft w:val="0"/>
      <w:marRight w:val="0"/>
      <w:marTop w:val="0"/>
      <w:marBottom w:val="0"/>
      <w:divBdr>
        <w:top w:val="none" w:sz="0" w:space="0" w:color="auto"/>
        <w:left w:val="none" w:sz="0" w:space="0" w:color="auto"/>
        <w:bottom w:val="none" w:sz="0" w:space="0" w:color="auto"/>
        <w:right w:val="none" w:sz="0" w:space="0" w:color="auto"/>
      </w:divBdr>
    </w:div>
    <w:div w:id="61610143">
      <w:marLeft w:val="0"/>
      <w:marRight w:val="0"/>
      <w:marTop w:val="0"/>
      <w:marBottom w:val="0"/>
      <w:divBdr>
        <w:top w:val="none" w:sz="0" w:space="0" w:color="auto"/>
        <w:left w:val="none" w:sz="0" w:space="0" w:color="auto"/>
        <w:bottom w:val="none" w:sz="0" w:space="0" w:color="auto"/>
        <w:right w:val="none" w:sz="0" w:space="0" w:color="auto"/>
      </w:divBdr>
    </w:div>
    <w:div w:id="61610144">
      <w:marLeft w:val="0"/>
      <w:marRight w:val="0"/>
      <w:marTop w:val="0"/>
      <w:marBottom w:val="0"/>
      <w:divBdr>
        <w:top w:val="none" w:sz="0" w:space="0" w:color="auto"/>
        <w:left w:val="none" w:sz="0" w:space="0" w:color="auto"/>
        <w:bottom w:val="none" w:sz="0" w:space="0" w:color="auto"/>
        <w:right w:val="none" w:sz="0" w:space="0" w:color="auto"/>
      </w:divBdr>
    </w:div>
    <w:div w:id="320281210">
      <w:bodyDiv w:val="1"/>
      <w:marLeft w:val="0"/>
      <w:marRight w:val="0"/>
      <w:marTop w:val="0"/>
      <w:marBottom w:val="0"/>
      <w:divBdr>
        <w:top w:val="none" w:sz="0" w:space="0" w:color="auto"/>
        <w:left w:val="none" w:sz="0" w:space="0" w:color="auto"/>
        <w:bottom w:val="none" w:sz="0" w:space="0" w:color="auto"/>
        <w:right w:val="none" w:sz="0" w:space="0" w:color="auto"/>
      </w:divBdr>
      <w:divsChild>
        <w:div w:id="153500151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www.ncbi.nlm.nih.gov/pubmed/23328397" TargetMode="External"/></Relationship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9CFA54-8793-C34C-99AD-186B2A0C2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42</Pages>
  <Words>10838</Words>
  <Characters>61781</Characters>
  <Application>Microsoft Macintosh Word</Application>
  <DocSecurity>0</DocSecurity>
  <Lines>514</Lines>
  <Paragraphs>144</Paragraphs>
  <ScaleCrop>false</ScaleCrop>
  <Company>Cornell University</Company>
  <LinksUpToDate>false</LinksUpToDate>
  <CharactersWithSpaces>72475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Li</dc:creator>
  <cp:keywords/>
  <dc:description/>
  <cp:lastModifiedBy>Xin Li</cp:lastModifiedBy>
  <cp:revision>24</cp:revision>
  <cp:lastPrinted>2012-10-24T20:45:00Z</cp:lastPrinted>
  <dcterms:created xsi:type="dcterms:W3CDTF">2013-01-13T19:49:00Z</dcterms:created>
  <dcterms:modified xsi:type="dcterms:W3CDTF">2013-02-03T17:43:00Z</dcterms:modified>
</cp:coreProperties>
</file>