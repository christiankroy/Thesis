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A438E5" w14:textId="77777777" w:rsidR="000D05A9" w:rsidRDefault="000D05A9" w:rsidP="000D05A9">
      <w:pPr>
        <w:outlineLvl w:val="0"/>
        <w:rPr>
          <w:b/>
        </w:rPr>
      </w:pPr>
      <w:r>
        <w:rPr>
          <w:b/>
        </w:rPr>
        <w:t>An Ancient Transcription Factor</w:t>
      </w:r>
    </w:p>
    <w:p w14:paraId="2A275FD1" w14:textId="77777777" w:rsidR="000D05A9" w:rsidRDefault="000D05A9" w:rsidP="000D05A9">
      <w:pPr>
        <w:outlineLvl w:val="0"/>
        <w:rPr>
          <w:b/>
        </w:rPr>
      </w:pPr>
      <w:r>
        <w:rPr>
          <w:b/>
        </w:rPr>
        <w:t>Initiates the Burst of piRNA Production</w:t>
      </w:r>
    </w:p>
    <w:p w14:paraId="4393985D" w14:textId="77777777" w:rsidR="000D05A9" w:rsidRDefault="000D05A9" w:rsidP="000D05A9">
      <w:pPr>
        <w:outlineLvl w:val="0"/>
        <w:rPr>
          <w:b/>
        </w:rPr>
      </w:pPr>
      <w:r>
        <w:rPr>
          <w:b/>
        </w:rPr>
        <w:t>During Early Meiosis in Mouse Testes</w:t>
      </w:r>
    </w:p>
    <w:p w14:paraId="1048ED8C" w14:textId="77777777" w:rsidR="000D05A9" w:rsidRDefault="000D05A9" w:rsidP="000D05A9">
      <w:pPr>
        <w:outlineLvl w:val="0"/>
        <w:rPr>
          <w:b/>
        </w:rPr>
      </w:pPr>
    </w:p>
    <w:p w14:paraId="58CDCB74" w14:textId="77777777" w:rsidR="000D05A9" w:rsidRDefault="000D05A9" w:rsidP="000D05A9">
      <w:pPr>
        <w:pStyle w:val="FootnoteText"/>
        <w:spacing w:before="0" w:line="480" w:lineRule="exact"/>
        <w:rPr>
          <w:rFonts w:ascii="Palatino" w:hAnsi="Palatino"/>
          <w:color w:val="000000" w:themeColor="text1"/>
        </w:rPr>
      </w:pPr>
      <w:r w:rsidRPr="00C06104">
        <w:rPr>
          <w:rFonts w:ascii="Palatino" w:hAnsi="Palatino"/>
          <w:color w:val="000000" w:themeColor="text1"/>
        </w:rPr>
        <w:t xml:space="preserve">Xin Zhiguo Li, Christian K. Roy, </w:t>
      </w:r>
      <w:r w:rsidRPr="00A358D9">
        <w:rPr>
          <w:rFonts w:ascii="Palatino" w:hAnsi="Palatino" w:cs="Arial"/>
        </w:rPr>
        <w:t xml:space="preserve">Xianjun Dong, </w:t>
      </w:r>
      <w:r w:rsidRPr="00C06104">
        <w:rPr>
          <w:rFonts w:ascii="Palatino" w:hAnsi="Palatino"/>
          <w:color w:val="000000" w:themeColor="text1"/>
        </w:rPr>
        <w:t>Ewelina Bolcun-Filas</w:t>
      </w:r>
      <w:r>
        <w:rPr>
          <w:rFonts w:ascii="Palatino" w:hAnsi="Palatino"/>
          <w:color w:val="000000" w:themeColor="text1"/>
        </w:rPr>
        <w:t>,</w:t>
      </w:r>
      <w:r w:rsidRPr="00C06104">
        <w:rPr>
          <w:rFonts w:ascii="Palatino" w:hAnsi="Palatino"/>
          <w:color w:val="000000" w:themeColor="text1"/>
        </w:rPr>
        <w:t xml:space="preserve"> </w:t>
      </w:r>
      <w:r w:rsidRPr="00A358D9">
        <w:rPr>
          <w:rFonts w:ascii="Palatino" w:hAnsi="Palatino" w:cs="Arial"/>
        </w:rPr>
        <w:t>Jie Wang</w:t>
      </w:r>
      <w:r>
        <w:rPr>
          <w:rFonts w:ascii="Palatino" w:hAnsi="Palatino" w:cs="Arial"/>
        </w:rPr>
        <w:t>,</w:t>
      </w:r>
      <w:r w:rsidRPr="00C06104">
        <w:rPr>
          <w:rFonts w:ascii="Palatino" w:hAnsi="Palatino"/>
          <w:color w:val="000000" w:themeColor="text1"/>
        </w:rPr>
        <w:t xml:space="preserve"> Bo W. Han,</w:t>
      </w:r>
      <w:r>
        <w:rPr>
          <w:rFonts w:ascii="Palatino" w:hAnsi="Palatino"/>
          <w:color w:val="000000" w:themeColor="text1"/>
        </w:rPr>
        <w:t xml:space="preserve"> </w:t>
      </w:r>
      <w:r w:rsidRPr="00C06104">
        <w:rPr>
          <w:rFonts w:ascii="Palatino" w:hAnsi="Palatino"/>
          <w:color w:val="000000" w:themeColor="text1"/>
        </w:rPr>
        <w:t>Jia Xu,</w:t>
      </w:r>
      <w:r>
        <w:rPr>
          <w:rFonts w:ascii="Palatino" w:hAnsi="Palatino"/>
          <w:color w:val="000000" w:themeColor="text1"/>
        </w:rPr>
        <w:t xml:space="preserve"> M</w:t>
      </w:r>
      <w:r w:rsidRPr="00C06104">
        <w:rPr>
          <w:rFonts w:ascii="Palatino" w:hAnsi="Palatino"/>
          <w:color w:val="000000" w:themeColor="text1"/>
        </w:rPr>
        <w:t>elissa J. Moore,</w:t>
      </w:r>
    </w:p>
    <w:p w14:paraId="6A0318CD" w14:textId="77777777" w:rsidR="000D05A9" w:rsidRDefault="000D05A9" w:rsidP="000D05A9">
      <w:pPr>
        <w:outlineLvl w:val="0"/>
      </w:pPr>
      <w:r w:rsidRPr="00C06104">
        <w:rPr>
          <w:color w:val="000000" w:themeColor="text1"/>
        </w:rPr>
        <w:t xml:space="preserve">John C. Schimenti, Zhiping Weng, </w:t>
      </w:r>
      <w:r>
        <w:rPr>
          <w:color w:val="000000" w:themeColor="text1"/>
        </w:rPr>
        <w:t xml:space="preserve">and </w:t>
      </w:r>
      <w:r w:rsidRPr="00C06104">
        <w:rPr>
          <w:color w:val="000000" w:themeColor="text1"/>
        </w:rPr>
        <w:t>Phillip D. Zamore</w:t>
      </w:r>
    </w:p>
    <w:p w14:paraId="13DB4D63" w14:textId="77777777" w:rsidR="000D05A9" w:rsidRDefault="000D05A9" w:rsidP="000D05A9">
      <w:pPr>
        <w:spacing w:before="360"/>
        <w:ind w:left="720" w:hanging="720"/>
        <w:rPr>
          <w:b/>
        </w:rPr>
      </w:pPr>
      <w:r>
        <w:rPr>
          <w:b/>
          <w:sz w:val="28"/>
          <w:szCs w:val="28"/>
        </w:rPr>
        <w:t>SUPPLEMENTAL DATA</w:t>
      </w:r>
    </w:p>
    <w:p w14:paraId="5F348B6E" w14:textId="77777777" w:rsidR="000D05A9" w:rsidRPr="00BE1833" w:rsidRDefault="000D05A9" w:rsidP="000D05A9">
      <w:pPr>
        <w:spacing w:before="120"/>
        <w:ind w:left="720" w:hanging="720"/>
        <w:rPr>
          <w:b/>
        </w:rPr>
      </w:pPr>
      <w:r w:rsidRPr="00BE1833">
        <w:rPr>
          <w:b/>
        </w:rPr>
        <w:t>Extended Experimental</w:t>
      </w:r>
      <w:r w:rsidRPr="00BE1833">
        <w:t xml:space="preserve"> </w:t>
      </w:r>
      <w:r w:rsidRPr="00BE1833">
        <w:rPr>
          <w:b/>
        </w:rPr>
        <w:t>Procedures</w:t>
      </w:r>
    </w:p>
    <w:p w14:paraId="7DD5EB33" w14:textId="77777777" w:rsidR="000D05A9" w:rsidRPr="00BE1833" w:rsidRDefault="000D05A9" w:rsidP="000D05A9">
      <w:pPr>
        <w:spacing w:before="240"/>
        <w:ind w:left="720" w:hanging="720"/>
        <w:rPr>
          <w:b/>
        </w:rPr>
      </w:pPr>
      <w:r w:rsidRPr="00BE1833">
        <w:rPr>
          <w:b/>
        </w:rPr>
        <w:t>Supplemental References</w:t>
      </w:r>
    </w:p>
    <w:p w14:paraId="12AD077B" w14:textId="77777777" w:rsidR="000D05A9" w:rsidRPr="00BE1833" w:rsidRDefault="000D05A9" w:rsidP="000D05A9">
      <w:pPr>
        <w:spacing w:before="240"/>
        <w:ind w:left="720" w:hanging="720"/>
        <w:rPr>
          <w:b/>
        </w:rPr>
      </w:pPr>
      <w:r w:rsidRPr="00BE1833">
        <w:rPr>
          <w:b/>
        </w:rPr>
        <w:t>Five Supplemental Tables</w:t>
      </w:r>
    </w:p>
    <w:p w14:paraId="1304A838" w14:textId="77777777" w:rsidR="000D05A9" w:rsidRDefault="000D05A9" w:rsidP="000D05A9">
      <w:pPr>
        <w:ind w:left="720" w:hanging="720"/>
        <w:outlineLvl w:val="0"/>
        <w:rPr>
          <w:b/>
        </w:rPr>
      </w:pPr>
      <w:r w:rsidRPr="00BE1833">
        <w:rPr>
          <w:b/>
        </w:rPr>
        <w:t>Table S</w:t>
      </w:r>
      <w:r>
        <w:rPr>
          <w:b/>
        </w:rPr>
        <w:t>1</w:t>
      </w:r>
      <w:r w:rsidRPr="00BE1833">
        <w:rPr>
          <w:b/>
        </w:rPr>
        <w:t xml:space="preserve">, Related to Figure </w:t>
      </w:r>
      <w:r>
        <w:rPr>
          <w:b/>
        </w:rPr>
        <w:t>1</w:t>
      </w:r>
      <w:r w:rsidRPr="00BE1833">
        <w:rPr>
          <w:b/>
        </w:rPr>
        <w:t xml:space="preserve">. </w:t>
      </w:r>
      <w:r>
        <w:rPr>
          <w:b/>
        </w:rPr>
        <w:t>Sequencing Statistics</w:t>
      </w:r>
    </w:p>
    <w:p w14:paraId="34B6181A" w14:textId="77777777" w:rsidR="000D05A9" w:rsidRDefault="000D05A9" w:rsidP="000D05A9">
      <w:pPr>
        <w:ind w:left="720" w:hanging="720"/>
        <w:outlineLvl w:val="0"/>
        <w:rPr>
          <w:b/>
        </w:rPr>
      </w:pPr>
      <w:r w:rsidRPr="00BE1833">
        <w:rPr>
          <w:b/>
        </w:rPr>
        <w:t>Table S</w:t>
      </w:r>
      <w:r>
        <w:rPr>
          <w:b/>
        </w:rPr>
        <w:t>2</w:t>
      </w:r>
      <w:r w:rsidRPr="00BE1833">
        <w:rPr>
          <w:b/>
        </w:rPr>
        <w:t xml:space="preserve">, Related to Figure </w:t>
      </w:r>
      <w:r>
        <w:rPr>
          <w:b/>
        </w:rPr>
        <w:t>3</w:t>
      </w:r>
      <w:r w:rsidRPr="00BE1833">
        <w:rPr>
          <w:b/>
        </w:rPr>
        <w:t xml:space="preserve">. Three classes of piRNA </w:t>
      </w:r>
      <w:commentRangeStart w:id="0"/>
      <w:r>
        <w:rPr>
          <w:b/>
        </w:rPr>
        <w:t>loci</w:t>
      </w:r>
      <w:commentRangeEnd w:id="0"/>
      <w:r w:rsidR="00C57763">
        <w:rPr>
          <w:rStyle w:val="CommentReference"/>
        </w:rPr>
        <w:commentReference w:id="0"/>
      </w:r>
    </w:p>
    <w:p w14:paraId="48C77A48" w14:textId="77777777" w:rsidR="000D05A9" w:rsidRPr="00BE1833" w:rsidRDefault="000D05A9" w:rsidP="000D05A9">
      <w:pPr>
        <w:ind w:left="720" w:hanging="720"/>
        <w:rPr>
          <w:b/>
        </w:rPr>
      </w:pPr>
      <w:r w:rsidRPr="00BE1833">
        <w:rPr>
          <w:b/>
        </w:rPr>
        <w:t>Table S</w:t>
      </w:r>
      <w:r>
        <w:rPr>
          <w:b/>
        </w:rPr>
        <w:t>3</w:t>
      </w:r>
      <w:r w:rsidRPr="00BE1833">
        <w:rPr>
          <w:b/>
        </w:rPr>
        <w:t xml:space="preserve">. Related to Figure </w:t>
      </w:r>
      <w:r>
        <w:rPr>
          <w:b/>
        </w:rPr>
        <w:t>7</w:t>
      </w:r>
      <w:r w:rsidRPr="00BE1833">
        <w:rPr>
          <w:b/>
        </w:rPr>
        <w:t>. A-</w:t>
      </w:r>
      <w:commentRangeStart w:id="1"/>
      <w:r w:rsidRPr="00BE1833">
        <w:rPr>
          <w:b/>
        </w:rPr>
        <w:t>Myb</w:t>
      </w:r>
      <w:commentRangeEnd w:id="1"/>
      <w:r w:rsidR="00C57763">
        <w:rPr>
          <w:rStyle w:val="CommentReference"/>
        </w:rPr>
        <w:commentReference w:id="1"/>
      </w:r>
      <w:r w:rsidRPr="00BE1833">
        <w:rPr>
          <w:b/>
        </w:rPr>
        <w:t xml:space="preserve"> Targets at 14.5 dpp</w:t>
      </w:r>
    </w:p>
    <w:p w14:paraId="27AAF805" w14:textId="77777777" w:rsidR="000D05A9" w:rsidRPr="00BE1833" w:rsidRDefault="000D05A9" w:rsidP="000D05A9">
      <w:pPr>
        <w:spacing w:before="240"/>
        <w:ind w:left="720" w:hanging="720"/>
        <w:rPr>
          <w:b/>
        </w:rPr>
      </w:pPr>
      <w:r w:rsidRPr="00BE1833">
        <w:rPr>
          <w:b/>
        </w:rPr>
        <w:t>Five Supplemental Figures</w:t>
      </w:r>
    </w:p>
    <w:p w14:paraId="64F9A5D1" w14:textId="77777777" w:rsidR="000D05A9" w:rsidRDefault="000D05A9" w:rsidP="000D05A9">
      <w:pPr>
        <w:pStyle w:val="ListParagraph"/>
        <w:spacing w:line="480" w:lineRule="exact"/>
        <w:ind w:hanging="720"/>
        <w:contextualSpacing w:val="0"/>
        <w:rPr>
          <w:rFonts w:ascii="Palatino" w:hAnsi="Palatino"/>
          <w:b/>
        </w:rPr>
      </w:pPr>
      <w:r w:rsidRPr="00AB6CE7">
        <w:rPr>
          <w:rFonts w:ascii="Palatino" w:hAnsi="Palatino"/>
          <w:b/>
        </w:rPr>
        <w:t>Figure S1, Related to Figure 1. The Major piRNA-Producing Genes of the Post-Partum Mouse Testis</w:t>
      </w:r>
    </w:p>
    <w:p w14:paraId="585B2023" w14:textId="77777777" w:rsidR="000D05A9" w:rsidRDefault="000D05A9" w:rsidP="000D05A9">
      <w:pPr>
        <w:pStyle w:val="ListParagraph"/>
        <w:spacing w:line="480" w:lineRule="exact"/>
        <w:ind w:hanging="720"/>
        <w:contextualSpacing w:val="0"/>
        <w:rPr>
          <w:rFonts w:ascii="Palatino" w:hAnsi="Palatino"/>
          <w:b/>
        </w:rPr>
      </w:pPr>
      <w:r>
        <w:rPr>
          <w:rFonts w:ascii="Palatino" w:hAnsi="Palatino"/>
          <w:b/>
        </w:rPr>
        <w:t>Figure S2, Related to Figure 2</w:t>
      </w:r>
      <w:r w:rsidRPr="00BE1833">
        <w:rPr>
          <w:rFonts w:ascii="Palatino" w:hAnsi="Palatino"/>
          <w:b/>
        </w:rPr>
        <w:t xml:space="preserve">. Pre-pachytene piRNAs Persist </w:t>
      </w:r>
      <w:r>
        <w:rPr>
          <w:rFonts w:ascii="Palatino" w:hAnsi="Palatino"/>
          <w:b/>
        </w:rPr>
        <w:t>in Pachytene Spermatocyte</w:t>
      </w:r>
      <w:r w:rsidRPr="00BE1833">
        <w:rPr>
          <w:rFonts w:ascii="Palatino" w:hAnsi="Palatino"/>
          <w:b/>
        </w:rPr>
        <w:t>s</w:t>
      </w:r>
    </w:p>
    <w:p w14:paraId="3AECB70E" w14:textId="77777777" w:rsidR="000D05A9" w:rsidRPr="00BE1833" w:rsidRDefault="000D05A9" w:rsidP="000D05A9">
      <w:pPr>
        <w:pStyle w:val="ListParagraph"/>
        <w:spacing w:line="480" w:lineRule="exact"/>
        <w:ind w:hanging="720"/>
        <w:contextualSpacing w:val="0"/>
        <w:rPr>
          <w:rFonts w:ascii="Palatino" w:hAnsi="Palatino"/>
        </w:rPr>
      </w:pPr>
      <w:r>
        <w:rPr>
          <w:rFonts w:ascii="Palatino" w:hAnsi="Palatino"/>
          <w:b/>
        </w:rPr>
        <w:t>Figure S3, Related to Figure 3. Examples of Pre-Pachytene piRNA Genes</w:t>
      </w:r>
    </w:p>
    <w:p w14:paraId="263773D9" w14:textId="77777777" w:rsidR="000D05A9" w:rsidRDefault="000D05A9" w:rsidP="000D05A9">
      <w:pPr>
        <w:pStyle w:val="ListParagraph"/>
        <w:spacing w:line="480" w:lineRule="exact"/>
        <w:ind w:hanging="720"/>
        <w:contextualSpacing w:val="0"/>
        <w:rPr>
          <w:rFonts w:ascii="Palatino" w:hAnsi="Palatino"/>
          <w:b/>
        </w:rPr>
      </w:pPr>
      <w:r>
        <w:rPr>
          <w:rFonts w:ascii="Palatino" w:hAnsi="Palatino"/>
          <w:b/>
        </w:rPr>
        <w:t>Figure S4, Related to Figure 4. ChIP-</w:t>
      </w:r>
      <w:r w:rsidRPr="00EC65AF">
        <w:rPr>
          <w:rFonts w:ascii="Palatino" w:hAnsi="Palatino"/>
          <w:b/>
        </w:rPr>
        <w:t>q</w:t>
      </w:r>
      <w:r>
        <w:rPr>
          <w:rFonts w:ascii="Palatino" w:hAnsi="Palatino"/>
          <w:b/>
        </w:rPr>
        <w:t>PCR Confirms ChIP-</w:t>
      </w:r>
      <w:r w:rsidR="001A0281">
        <w:rPr>
          <w:rFonts w:ascii="Palatino" w:hAnsi="Palatino"/>
          <w:b/>
        </w:rPr>
        <w:t>seq</w:t>
      </w:r>
      <w:r>
        <w:rPr>
          <w:rFonts w:ascii="Palatino" w:hAnsi="Palatino"/>
          <w:b/>
        </w:rPr>
        <w:t xml:space="preserve"> Signals at a Pair of Pachytene piRNA </w:t>
      </w:r>
      <w:commentRangeStart w:id="2"/>
      <w:r>
        <w:rPr>
          <w:rFonts w:ascii="Palatino" w:hAnsi="Palatino"/>
          <w:b/>
        </w:rPr>
        <w:t>Loci</w:t>
      </w:r>
      <w:commentRangeEnd w:id="2"/>
      <w:r w:rsidR="00C57763">
        <w:rPr>
          <w:rStyle w:val="CommentReference"/>
        </w:rPr>
        <w:commentReference w:id="2"/>
      </w:r>
      <w:r>
        <w:rPr>
          <w:rFonts w:ascii="Palatino" w:hAnsi="Palatino"/>
          <w:b/>
        </w:rPr>
        <w:t xml:space="preserve"> and at the </w:t>
      </w:r>
      <w:r w:rsidRPr="003904DB">
        <w:rPr>
          <w:rFonts w:ascii="Palatino" w:hAnsi="Palatino"/>
          <w:b/>
          <w:i/>
        </w:rPr>
        <w:t>Miwi</w:t>
      </w:r>
      <w:r>
        <w:rPr>
          <w:rFonts w:ascii="Palatino" w:hAnsi="Palatino"/>
          <w:b/>
        </w:rPr>
        <w:t xml:space="preserve"> Promoter</w:t>
      </w:r>
    </w:p>
    <w:p w14:paraId="3864048E" w14:textId="77777777" w:rsidR="000D05A9" w:rsidRDefault="000D05A9" w:rsidP="000D05A9">
      <w:pPr>
        <w:pStyle w:val="ListParagraph"/>
        <w:spacing w:line="480" w:lineRule="exact"/>
        <w:ind w:hanging="720"/>
        <w:contextualSpacing w:val="0"/>
        <w:rPr>
          <w:rFonts w:ascii="Palatino" w:hAnsi="Palatino"/>
          <w:b/>
        </w:rPr>
      </w:pPr>
      <w:r w:rsidRPr="00BE1833">
        <w:rPr>
          <w:rFonts w:ascii="Palatino" w:hAnsi="Palatino"/>
          <w:b/>
        </w:rPr>
        <w:t xml:space="preserve">Figure </w:t>
      </w:r>
      <w:r>
        <w:rPr>
          <w:rFonts w:ascii="Palatino" w:hAnsi="Palatino"/>
          <w:b/>
        </w:rPr>
        <w:t>S5</w:t>
      </w:r>
      <w:r w:rsidRPr="00BE1833">
        <w:rPr>
          <w:rFonts w:ascii="Palatino" w:hAnsi="Palatino"/>
          <w:b/>
        </w:rPr>
        <w:t xml:space="preserve">, Related to Figure </w:t>
      </w:r>
      <w:r>
        <w:rPr>
          <w:rFonts w:ascii="Palatino" w:hAnsi="Palatino"/>
          <w:b/>
        </w:rPr>
        <w:t>5</w:t>
      </w:r>
      <w:r w:rsidRPr="00BE1833">
        <w:rPr>
          <w:rFonts w:ascii="Palatino" w:hAnsi="Palatino"/>
          <w:b/>
        </w:rPr>
        <w:t xml:space="preserve">. </w:t>
      </w:r>
      <w:r>
        <w:rPr>
          <w:rFonts w:ascii="Palatino" w:hAnsi="Palatino"/>
          <w:b/>
        </w:rPr>
        <w:t>Change</w:t>
      </w:r>
      <w:r w:rsidRPr="00BE1833">
        <w:rPr>
          <w:rFonts w:ascii="Palatino" w:hAnsi="Palatino"/>
          <w:b/>
        </w:rPr>
        <w:t xml:space="preserve"> </w:t>
      </w:r>
      <w:r>
        <w:rPr>
          <w:rFonts w:ascii="Palatino" w:hAnsi="Palatino"/>
          <w:b/>
        </w:rPr>
        <w:t>i</w:t>
      </w:r>
      <w:r w:rsidRPr="00BE1833">
        <w:rPr>
          <w:rFonts w:ascii="Palatino" w:hAnsi="Palatino"/>
          <w:b/>
        </w:rPr>
        <w:t xml:space="preserve">n piRNA Expression </w:t>
      </w:r>
      <w:r>
        <w:rPr>
          <w:rFonts w:ascii="Palatino" w:hAnsi="Palatino"/>
          <w:b/>
        </w:rPr>
        <w:t>i</w:t>
      </w:r>
      <w:r w:rsidRPr="00BE1833">
        <w:rPr>
          <w:rFonts w:ascii="Palatino" w:hAnsi="Palatino"/>
          <w:b/>
        </w:rPr>
        <w:t xml:space="preserve">n </w:t>
      </w:r>
      <w:r w:rsidRPr="00BE1833">
        <w:rPr>
          <w:rFonts w:ascii="Palatino" w:hAnsi="Palatino"/>
          <w:b/>
          <w:i/>
        </w:rPr>
        <w:t>Spo11</w:t>
      </w:r>
      <w:r w:rsidRPr="00BE1833">
        <w:rPr>
          <w:rFonts w:ascii="Palatino" w:hAnsi="Palatino"/>
          <w:b/>
        </w:rPr>
        <w:t xml:space="preserve">, </w:t>
      </w:r>
      <w:r w:rsidRPr="00BE1833">
        <w:rPr>
          <w:rFonts w:ascii="Palatino" w:hAnsi="Palatino"/>
          <w:b/>
          <w:i/>
        </w:rPr>
        <w:t>Mili, Tdrd6</w:t>
      </w:r>
      <w:r w:rsidRPr="00BE1833">
        <w:rPr>
          <w:rFonts w:ascii="Palatino" w:hAnsi="Palatino"/>
          <w:b/>
        </w:rPr>
        <w:t xml:space="preserve">, </w:t>
      </w:r>
      <w:r>
        <w:rPr>
          <w:rFonts w:ascii="Palatino" w:hAnsi="Palatino"/>
          <w:b/>
        </w:rPr>
        <w:t>a</w:t>
      </w:r>
      <w:r w:rsidRPr="00BE1833">
        <w:rPr>
          <w:rFonts w:ascii="Palatino" w:hAnsi="Palatino"/>
          <w:b/>
        </w:rPr>
        <w:t xml:space="preserve">nd </w:t>
      </w:r>
      <w:r w:rsidRPr="00BE1833">
        <w:rPr>
          <w:rFonts w:ascii="Palatino" w:hAnsi="Palatino"/>
          <w:b/>
          <w:i/>
        </w:rPr>
        <w:t>Tdrd9</w:t>
      </w:r>
      <w:r w:rsidRPr="00BE1833">
        <w:rPr>
          <w:rFonts w:ascii="Palatino" w:hAnsi="Palatino"/>
          <w:b/>
        </w:rPr>
        <w:t xml:space="preserve"> Mutants</w:t>
      </w:r>
    </w:p>
    <w:p w14:paraId="700F8251" w14:textId="77777777" w:rsidR="000D05A9" w:rsidRPr="00B412B5" w:rsidRDefault="000D05A9" w:rsidP="000D05A9">
      <w:pPr>
        <w:pStyle w:val="ListParagraph"/>
        <w:spacing w:line="480" w:lineRule="exact"/>
        <w:ind w:hanging="720"/>
        <w:contextualSpacing w:val="0"/>
        <w:rPr>
          <w:rFonts w:ascii="Palatino" w:hAnsi="Palatino"/>
          <w:b/>
        </w:rPr>
      </w:pPr>
      <w:r w:rsidRPr="00BE1833">
        <w:rPr>
          <w:rFonts w:ascii="Palatino" w:hAnsi="Palatino"/>
          <w:b/>
        </w:rPr>
        <w:lastRenderedPageBreak/>
        <w:t>Figure S</w:t>
      </w:r>
      <w:r>
        <w:rPr>
          <w:rFonts w:ascii="Palatino" w:hAnsi="Palatino"/>
          <w:b/>
        </w:rPr>
        <w:t>6</w:t>
      </w:r>
      <w:r w:rsidRPr="00BE1833">
        <w:rPr>
          <w:rFonts w:ascii="Palatino" w:hAnsi="Palatino"/>
          <w:b/>
        </w:rPr>
        <w:t xml:space="preserve">, Related to Figure </w:t>
      </w:r>
      <w:r>
        <w:rPr>
          <w:rFonts w:ascii="Palatino" w:hAnsi="Palatino"/>
          <w:b/>
        </w:rPr>
        <w:t>6</w:t>
      </w:r>
      <w:r w:rsidRPr="00BE1833">
        <w:rPr>
          <w:rFonts w:ascii="Palatino" w:hAnsi="Palatino"/>
          <w:b/>
        </w:rPr>
        <w:t xml:space="preserve">. </w:t>
      </w:r>
      <w:r>
        <w:rPr>
          <w:rFonts w:ascii="Palatino" w:hAnsi="Palatino"/>
          <w:b/>
        </w:rPr>
        <w:t xml:space="preserve">Pachytene piRNA Precursor Abundance in </w:t>
      </w:r>
      <w:r>
        <w:rPr>
          <w:rFonts w:ascii="Palatino" w:hAnsi="Palatino"/>
          <w:b/>
          <w:i/>
        </w:rPr>
        <w:t>A-Myb</w:t>
      </w:r>
      <w:r>
        <w:rPr>
          <w:rFonts w:ascii="Palatino" w:hAnsi="Palatino"/>
          <w:b/>
        </w:rPr>
        <w:t xml:space="preserve">, </w:t>
      </w:r>
      <w:r>
        <w:rPr>
          <w:rFonts w:ascii="Palatino" w:hAnsi="Palatino"/>
          <w:b/>
          <w:i/>
        </w:rPr>
        <w:t>Miwi</w:t>
      </w:r>
      <w:r>
        <w:rPr>
          <w:rFonts w:ascii="Palatino" w:hAnsi="Palatino"/>
          <w:b/>
        </w:rPr>
        <w:t xml:space="preserve">, and </w:t>
      </w:r>
      <w:r>
        <w:rPr>
          <w:rFonts w:ascii="Palatino" w:hAnsi="Palatino"/>
          <w:b/>
          <w:i/>
        </w:rPr>
        <w:t>Trip13</w:t>
      </w:r>
      <w:r>
        <w:rPr>
          <w:rFonts w:ascii="Palatino" w:hAnsi="Palatino"/>
          <w:b/>
        </w:rPr>
        <w:t xml:space="preserve"> mutants</w:t>
      </w:r>
    </w:p>
    <w:p w14:paraId="1E074940" w14:textId="77777777" w:rsidR="000D05A9" w:rsidRPr="00BE1833" w:rsidRDefault="000D05A9" w:rsidP="000D05A9">
      <w:pPr>
        <w:pStyle w:val="ListParagraph"/>
        <w:spacing w:line="480" w:lineRule="exact"/>
        <w:ind w:hanging="720"/>
        <w:contextualSpacing w:val="0"/>
        <w:rPr>
          <w:rFonts w:ascii="Palatino" w:hAnsi="Palatino"/>
          <w:b/>
        </w:rPr>
      </w:pPr>
      <w:r w:rsidRPr="00BE1833">
        <w:rPr>
          <w:rFonts w:ascii="Palatino" w:hAnsi="Palatino"/>
          <w:b/>
        </w:rPr>
        <w:t>Figure S</w:t>
      </w:r>
      <w:r>
        <w:rPr>
          <w:rFonts w:ascii="Palatino" w:hAnsi="Palatino"/>
          <w:b/>
        </w:rPr>
        <w:t>7</w:t>
      </w:r>
      <w:r w:rsidRPr="00BE1833">
        <w:rPr>
          <w:rFonts w:ascii="Palatino" w:hAnsi="Palatino"/>
          <w:b/>
        </w:rPr>
        <w:t xml:space="preserve">, Related to Figure </w:t>
      </w:r>
      <w:r>
        <w:rPr>
          <w:rFonts w:ascii="Palatino" w:hAnsi="Palatino"/>
          <w:b/>
        </w:rPr>
        <w:t>7</w:t>
      </w:r>
      <w:r w:rsidRPr="00BE1833">
        <w:rPr>
          <w:rFonts w:ascii="Palatino" w:hAnsi="Palatino"/>
          <w:b/>
        </w:rPr>
        <w:t xml:space="preserve">. </w:t>
      </w:r>
      <w:r w:rsidRPr="00BE1833">
        <w:rPr>
          <w:rFonts w:ascii="Palatino" w:hAnsi="Palatino"/>
          <w:b/>
          <w:i/>
        </w:rPr>
        <w:t>A-Myb</w:t>
      </w:r>
      <w:r w:rsidRPr="00BE1833">
        <w:rPr>
          <w:rFonts w:ascii="Palatino" w:hAnsi="Palatino"/>
          <w:b/>
        </w:rPr>
        <w:t xml:space="preserve"> mutants, But Not </w:t>
      </w:r>
      <w:r w:rsidRPr="00BE1833">
        <w:rPr>
          <w:rFonts w:ascii="Palatino" w:hAnsi="Palatino"/>
          <w:b/>
          <w:i/>
        </w:rPr>
        <w:t xml:space="preserve">Miwi </w:t>
      </w:r>
      <w:r w:rsidRPr="00BE1833">
        <w:rPr>
          <w:rFonts w:ascii="Palatino" w:hAnsi="Palatino"/>
          <w:b/>
        </w:rPr>
        <w:t>Mutants, Display Changes in RNA Silencing Pathway Gene</w:t>
      </w:r>
      <w:r>
        <w:rPr>
          <w:rFonts w:ascii="Palatino" w:hAnsi="Palatino"/>
          <w:b/>
        </w:rPr>
        <w:t xml:space="preserve"> Expression</w:t>
      </w:r>
    </w:p>
    <w:p w14:paraId="1891DE6A" w14:textId="77777777" w:rsidR="000D05A9" w:rsidRPr="00C75A19" w:rsidRDefault="000D05A9" w:rsidP="000D05A9">
      <w:pPr>
        <w:pStyle w:val="ListParagraph"/>
        <w:spacing w:line="480" w:lineRule="exact"/>
        <w:ind w:hanging="720"/>
        <w:contextualSpacing w:val="0"/>
        <w:rPr>
          <w:rFonts w:ascii="Palatino" w:hAnsi="Palatino"/>
          <w:b/>
        </w:rPr>
      </w:pPr>
      <w:r w:rsidRPr="00BE1833">
        <w:rPr>
          <w:rFonts w:ascii="Palatino" w:hAnsi="Palatino"/>
          <w:b/>
        </w:rPr>
        <w:t>Figure S</w:t>
      </w:r>
      <w:r>
        <w:rPr>
          <w:rFonts w:ascii="Palatino" w:hAnsi="Palatino"/>
          <w:b/>
        </w:rPr>
        <w:t>8</w:t>
      </w:r>
      <w:r w:rsidRPr="00BE1833">
        <w:rPr>
          <w:rFonts w:ascii="Palatino" w:hAnsi="Palatino"/>
          <w:b/>
        </w:rPr>
        <w:t xml:space="preserve">, Related to Figure </w:t>
      </w:r>
      <w:r>
        <w:rPr>
          <w:rFonts w:ascii="Palatino" w:hAnsi="Palatino"/>
          <w:b/>
        </w:rPr>
        <w:t>8</w:t>
      </w:r>
      <w:r w:rsidRPr="00BE1833">
        <w:rPr>
          <w:rFonts w:ascii="Palatino" w:hAnsi="Palatino"/>
          <w:b/>
        </w:rPr>
        <w:t xml:space="preserve">. </w:t>
      </w:r>
      <w:r w:rsidRPr="00F90D6F">
        <w:rPr>
          <w:rFonts w:ascii="Palatino" w:hAnsi="Palatino"/>
          <w:b/>
        </w:rPr>
        <w:t xml:space="preserve">Genomic Locations of piRNA Clusters Expressed in </w:t>
      </w:r>
      <w:r w:rsidR="009E427A">
        <w:rPr>
          <w:rFonts w:ascii="Palatino" w:hAnsi="Palatino"/>
          <w:b/>
        </w:rPr>
        <w:t xml:space="preserve">the </w:t>
      </w:r>
      <w:r w:rsidRPr="00F90D6F">
        <w:rPr>
          <w:rFonts w:ascii="Palatino" w:hAnsi="Palatino"/>
          <w:b/>
        </w:rPr>
        <w:t>Rooster (</w:t>
      </w:r>
      <w:r w:rsidRPr="00F90D6F">
        <w:rPr>
          <w:rFonts w:ascii="Palatino" w:hAnsi="Palatino"/>
          <w:b/>
          <w:i/>
        </w:rPr>
        <w:t>Gallus</w:t>
      </w:r>
      <w:r w:rsidR="00606764">
        <w:rPr>
          <w:rFonts w:ascii="Palatino" w:hAnsi="Palatino"/>
          <w:b/>
          <w:i/>
        </w:rPr>
        <w:t> </w:t>
      </w:r>
      <w:r w:rsidRPr="00F90D6F">
        <w:rPr>
          <w:rFonts w:ascii="Palatino" w:hAnsi="Palatino"/>
          <w:b/>
          <w:i/>
        </w:rPr>
        <w:t xml:space="preserve">gallus) </w:t>
      </w:r>
      <w:r w:rsidRPr="00F90D6F">
        <w:rPr>
          <w:rFonts w:ascii="Palatino" w:hAnsi="Palatino"/>
          <w:b/>
        </w:rPr>
        <w:t>Test</w:t>
      </w:r>
      <w:r w:rsidR="009E427A">
        <w:rPr>
          <w:rFonts w:ascii="Palatino" w:hAnsi="Palatino"/>
          <w:b/>
        </w:rPr>
        <w:t>i</w:t>
      </w:r>
      <w:r w:rsidRPr="00F90D6F">
        <w:rPr>
          <w:rFonts w:ascii="Palatino" w:hAnsi="Palatino"/>
          <w:b/>
        </w:rPr>
        <w:t>s</w:t>
      </w:r>
    </w:p>
    <w:p w14:paraId="2F0E4AE5" w14:textId="77777777" w:rsidR="000D05A9" w:rsidRDefault="000D05A9" w:rsidP="000D05A9">
      <w:pPr>
        <w:spacing w:before="120"/>
        <w:ind w:left="720" w:hanging="720"/>
        <w:outlineLvl w:val="0"/>
        <w:rPr>
          <w:b/>
        </w:rPr>
      </w:pPr>
      <w:r>
        <w:rPr>
          <w:b/>
        </w:rPr>
        <w:br w:type="page"/>
      </w:r>
    </w:p>
    <w:p w14:paraId="525C0A7B" w14:textId="77777777" w:rsidR="000D05A9" w:rsidRPr="00B54115" w:rsidRDefault="000D05A9" w:rsidP="000D05A9">
      <w:pPr>
        <w:spacing w:after="240"/>
        <w:rPr>
          <w:b/>
        </w:rPr>
      </w:pPr>
      <w:r w:rsidRPr="00B54115">
        <w:rPr>
          <w:b/>
        </w:rPr>
        <w:t>EXTENDED EXPERIMENTAL PROCEDURES</w:t>
      </w:r>
    </w:p>
    <w:p w14:paraId="300B01FA" w14:textId="77777777" w:rsidR="000D05A9" w:rsidRPr="00B54115" w:rsidRDefault="000D05A9" w:rsidP="000D05A9">
      <w:pPr>
        <w:spacing w:after="120"/>
        <w:rPr>
          <w:b/>
        </w:rPr>
      </w:pPr>
      <w:r>
        <w:rPr>
          <w:b/>
        </w:rPr>
        <w:t>Animals</w:t>
      </w:r>
    </w:p>
    <w:p w14:paraId="31579FE0" w14:textId="77777777" w:rsidR="000D05A9" w:rsidRPr="00D72EE8" w:rsidRDefault="000D05A9" w:rsidP="000D05A9">
      <w:r w:rsidRPr="00B54115">
        <w:t xml:space="preserve">Mice were maintained and used according to the guidelines of the Institutional Animal Care and Use Committee of the University of Massachusetts Medical School. C57BL/6J (Jackson Labs, Bar Harbor, ME, USA; stock number 664); </w:t>
      </w:r>
      <w:r w:rsidRPr="00BE1389">
        <w:rPr>
          <w:i/>
        </w:rPr>
        <w:t>Mybl1</w:t>
      </w:r>
      <w:r w:rsidRPr="00BE1389">
        <w:rPr>
          <w:i/>
          <w:vertAlign w:val="superscript"/>
        </w:rPr>
        <w:t>repro9</w:t>
      </w:r>
      <w:r w:rsidRPr="00B54115">
        <w:t xml:space="preserve"> in a mixed 129X1/SvJ ×</w:t>
      </w:r>
      <w:r w:rsidR="006D5485">
        <w:t xml:space="preserve"> C57BL/6J background</w:t>
      </w:r>
      <w:r w:rsidRPr="00B54115">
        <w:t xml:space="preserve">; </w:t>
      </w:r>
      <w:r w:rsidRPr="001C4941">
        <w:rPr>
          <w:i/>
        </w:rPr>
        <w:t>Spo11</w:t>
      </w:r>
      <w:r w:rsidRPr="001C4941">
        <w:rPr>
          <w:i/>
          <w:vertAlign w:val="superscript"/>
        </w:rPr>
        <w:t>tm1Sky</w:t>
      </w:r>
      <w:r w:rsidRPr="00B54115">
        <w:t xml:space="preserve"> </w:t>
      </w:r>
      <w:r w:rsidRPr="00965A1F">
        <w:t xml:space="preserve">in a C57BL/6J background; and </w:t>
      </w:r>
      <w:r w:rsidRPr="001C4941">
        <w:rPr>
          <w:i/>
        </w:rPr>
        <w:t>Piwil1</w:t>
      </w:r>
      <w:r w:rsidRPr="001C4941">
        <w:rPr>
          <w:i/>
          <w:vertAlign w:val="superscript"/>
        </w:rPr>
        <w:t>tm1Hf</w:t>
      </w:r>
      <w:r w:rsidRPr="00B54115">
        <w:t xml:space="preserve"> in a mixed 129X1/SvJ × C57BL/6J background (“</w:t>
      </w:r>
      <w:r w:rsidRPr="001C4941">
        <w:rPr>
          <w:i/>
        </w:rPr>
        <w:t>Miwi</w:t>
      </w:r>
      <w:r w:rsidRPr="00B54115">
        <w:t>”) mice were genotype</w:t>
      </w:r>
      <w:r>
        <w:t>d</w:t>
      </w:r>
      <w:r w:rsidRPr="00B54115">
        <w:t xml:space="preserve"> as described </w:t>
      </w:r>
      <w:r w:rsidR="006D5485">
        <w:fldChar w:fldCharType="begin"/>
      </w:r>
      <w:r w:rsidR="006D5485">
        <w:instrText xml:space="preserve">ADDIN BEC{Deng and Lin, 2002, #69961; </w:instrText>
      </w:r>
      <w:r w:rsidRPr="00AF51BC">
        <w:instrText>Bolcun-Filas et al., 2011, #43995</w:instrText>
      </w:r>
      <w:r w:rsidRPr="00B54115">
        <w:instrText>; Baudat et al., 2000, #60144; Deng and Lin, 2002, #69961}</w:instrText>
      </w:r>
      <w:r w:rsidR="006D5485">
        <w:fldChar w:fldCharType="separate"/>
      </w:r>
      <w:r w:rsidRPr="00B54115">
        <w:t>(Baudat et al., 2000; Deng and Lin, 2002; Deng and Lin, 2002; Bolcun-Filas et al., 2011)</w:t>
      </w:r>
      <w:r w:rsidR="006D5485">
        <w:fldChar w:fldCharType="end"/>
      </w:r>
      <w:r w:rsidRPr="00AF51BC">
        <w:t>.</w:t>
      </w:r>
      <w:r w:rsidRPr="00E626F3">
        <w:rPr>
          <w:rFonts w:ascii="Arial" w:hAnsi="Arial" w:cs="Arial"/>
          <w:szCs w:val="22"/>
        </w:rPr>
        <w:t xml:space="preserve"> </w:t>
      </w:r>
      <w:r w:rsidRPr="00B763E7">
        <w:t xml:space="preserve">Rooster testes </w:t>
      </w:r>
      <w:r>
        <w:t>from</w:t>
      </w:r>
      <w:r w:rsidRPr="00B763E7">
        <w:t xml:space="preserve"> White Leghorn of the Cornell Special C strain</w:t>
      </w:r>
      <w:r>
        <w:t>,</w:t>
      </w:r>
      <w:r w:rsidRPr="00B763E7">
        <w:t xml:space="preserve"> about </w:t>
      </w:r>
      <w:r>
        <w:t>15 months old,</w:t>
      </w:r>
      <w:r w:rsidRPr="00B763E7">
        <w:t xml:space="preserve"> were</w:t>
      </w:r>
      <w:r>
        <w:t xml:space="preserve"> used for</w:t>
      </w:r>
      <w:r w:rsidRPr="00B763E7">
        <w:t xml:space="preserve"> small RNA </w:t>
      </w:r>
      <w:r>
        <w:t>analysis;</w:t>
      </w:r>
      <w:r w:rsidRPr="00B763E7">
        <w:t xml:space="preserve"> and testes </w:t>
      </w:r>
      <w:r>
        <w:t>from the</w:t>
      </w:r>
      <w:r w:rsidRPr="00B763E7">
        <w:t xml:space="preserve"> </w:t>
      </w:r>
      <w:r>
        <w:t>Brown Leghorn</w:t>
      </w:r>
      <w:r w:rsidRPr="00B763E7">
        <w:t xml:space="preserve"> strain</w:t>
      </w:r>
      <w:r>
        <w:t>,</w:t>
      </w:r>
      <w:r w:rsidRPr="00B763E7">
        <w:t xml:space="preserve"> about one year old</w:t>
      </w:r>
      <w:r>
        <w:t>,</w:t>
      </w:r>
      <w:r w:rsidRPr="00B763E7">
        <w:t xml:space="preserve"> were </w:t>
      </w:r>
      <w:r>
        <w:t>used</w:t>
      </w:r>
      <w:r w:rsidRPr="00B763E7">
        <w:t xml:space="preserve"> for ChIP analysis.</w:t>
      </w:r>
    </w:p>
    <w:p w14:paraId="099D15DE" w14:textId="77777777" w:rsidR="000D05A9" w:rsidRPr="00B54115" w:rsidRDefault="000D05A9" w:rsidP="000D05A9">
      <w:pPr>
        <w:spacing w:before="240" w:after="120"/>
        <w:rPr>
          <w:b/>
        </w:rPr>
      </w:pPr>
      <w:r w:rsidRPr="00B54115">
        <w:rPr>
          <w:b/>
        </w:rPr>
        <w:t>RNA Sequencing</w:t>
      </w:r>
    </w:p>
    <w:p w14:paraId="6A5C8FAE" w14:textId="77777777" w:rsidR="000D05A9" w:rsidRPr="001D659C" w:rsidRDefault="000D05A9" w:rsidP="000D05A9">
      <w:r w:rsidRPr="00F444F7">
        <w:t xml:space="preserve">Small RNA libraries were constructed and sequenced as described </w:t>
      </w:r>
      <w:r w:rsidRPr="00F444F7">
        <w:fldChar w:fldCharType="begin"/>
      </w:r>
      <w:r w:rsidRPr="00F444F7">
        <w:instrText>ADDIN BEC{Seitz et al., 2008, #95292; Ghildiyal et al., 2008, #33735}</w:instrText>
      </w:r>
      <w:r w:rsidRPr="00F444F7">
        <w:fldChar w:fldCharType="separate"/>
      </w:r>
      <w:r w:rsidRPr="00F444F7">
        <w:t>(Ghildiyal et al., 2008; Seitz et al., 2008)</w:t>
      </w:r>
      <w:r w:rsidRPr="00F444F7">
        <w:fldChar w:fldCharType="end"/>
      </w:r>
      <w:r w:rsidRPr="00F444F7">
        <w:t xml:space="preserve"> except that 18–35 nt RNA was isolated and 2S rRNA depletion omitted. Sequencing was performed using either a Genome Analyzer GAII (36 or 76 nt reads) or HiSeq 2000 (50 nt) instrument (Illumina</w:t>
      </w:r>
      <w:r>
        <w:t>, San Diego, CA, USA</w:t>
      </w:r>
      <w:r w:rsidRPr="00F444F7">
        <w:t xml:space="preserve">). </w:t>
      </w:r>
      <w:r w:rsidR="00275208">
        <w:t>We analyzed p</w:t>
      </w:r>
      <w:r w:rsidR="00275208" w:rsidRPr="00F444F7">
        <w:t xml:space="preserve">ublished </w:t>
      </w:r>
      <w:r w:rsidRPr="00F444F7">
        <w:t>small RNA libraries from purified mouse spermatogonia (SRR069809), spermatocytes (SRR069810</w:t>
      </w:r>
      <w:r w:rsidR="00B54EB0">
        <w:t>, GSE39652</w:t>
      </w:r>
      <w:r w:rsidRPr="00F444F7">
        <w:t xml:space="preserve">), or spermatids </w:t>
      </w:r>
      <w:r w:rsidRPr="00F444F7">
        <w:fldChar w:fldCharType="begin"/>
      </w:r>
      <w:r w:rsidRPr="00F444F7">
        <w:instrText>ADDIN BEC{\SRR069811; \Gan et al., 2011, #11343</w:instrText>
      </w:r>
      <w:r w:rsidR="001A0281" w:rsidRPr="00F444F7">
        <w:instrText xml:space="preserve">; </w:instrText>
      </w:r>
      <w:r w:rsidR="001A0281" w:rsidRPr="001A0281">
        <w:instrText>M</w:instrText>
      </w:r>
      <w:r w:rsidR="001A0281" w:rsidRPr="00F444F7">
        <w:instrText>odzelewski et al., 2012, #22941</w:instrText>
      </w:r>
      <w:r w:rsidRPr="00F444F7">
        <w:instrText>}</w:instrText>
      </w:r>
      <w:r w:rsidRPr="00F444F7">
        <w:fldChar w:fldCharType="separate"/>
      </w:r>
      <w:r w:rsidRPr="00F444F7">
        <w:t>(SRR069811; Gan et al., 2011; Modzelewski et al., 2012)</w:t>
      </w:r>
      <w:r w:rsidRPr="00F444F7">
        <w:fldChar w:fldCharType="end"/>
      </w:r>
      <w:r w:rsidRPr="00F444F7">
        <w:t xml:space="preserve">; from Mili mutant or heterozygous testes at 10 dpp </w:t>
      </w:r>
      <w:r w:rsidRPr="00F444F7">
        <w:fldChar w:fldCharType="begin"/>
      </w:r>
      <w:r w:rsidRPr="00F444F7">
        <w:instrText>ADDIN BEC{\SRX003089 and SRX003088; \Aravin et al., 2008, #9561}</w:instrText>
      </w:r>
      <w:r w:rsidRPr="00F444F7">
        <w:fldChar w:fldCharType="separate"/>
      </w:r>
      <w:r w:rsidRPr="00F444F7">
        <w:t>(SRX003089 and SRX003088; Aravin et al., 2008)</w:t>
      </w:r>
      <w:r w:rsidRPr="00F444F7">
        <w:fldChar w:fldCharType="end"/>
      </w:r>
      <w:r w:rsidRPr="00F444F7">
        <w:t xml:space="preserve">; from Tdrd6 mutant or heterozygous testes at 18 dpp </w:t>
      </w:r>
      <w:r w:rsidRPr="00F444F7">
        <w:fldChar w:fldCharType="begin"/>
      </w:r>
      <w:r w:rsidRPr="00F444F7">
        <w:instrText>ADDIN BEC{\</w:instrText>
      </w:r>
      <w:r w:rsidRPr="00B763E7">
        <w:instrText>SRX012165</w:instrText>
      </w:r>
      <w:r w:rsidRPr="00F444F7">
        <w:instrText xml:space="preserve">, and </w:instrText>
      </w:r>
      <w:r w:rsidRPr="00B763E7">
        <w:instrText>SRX012166</w:instrText>
      </w:r>
      <w:r w:rsidRPr="00F444F7">
        <w:instrText>; \Vagin et al., 2009, #7334}</w:instrText>
      </w:r>
      <w:r w:rsidRPr="00F444F7">
        <w:fldChar w:fldCharType="separate"/>
      </w:r>
      <w:r w:rsidRPr="00F444F7">
        <w:t>(SRX012165, and SRX012166; Vagin et al., 2009)</w:t>
      </w:r>
      <w:r w:rsidRPr="00F444F7">
        <w:fldChar w:fldCharType="end"/>
      </w:r>
      <w:r>
        <w:t xml:space="preserve">; </w:t>
      </w:r>
      <w:r>
        <w:rPr>
          <w:rFonts w:cs="Arial"/>
        </w:rPr>
        <w:t xml:space="preserve">and MILI IP samples from </w:t>
      </w:r>
      <w:r w:rsidRPr="00D86343">
        <w:rPr>
          <w:rFonts w:cs="Arial"/>
          <w:i/>
        </w:rPr>
        <w:t>Tdrd9</w:t>
      </w:r>
      <w:r>
        <w:rPr>
          <w:rFonts w:cs="Arial"/>
        </w:rPr>
        <w:t xml:space="preserve"> mutant or </w:t>
      </w:r>
      <w:r w:rsidRPr="00FA31E0">
        <w:rPr>
          <w:rFonts w:cs="Arial"/>
        </w:rPr>
        <w:t>heterozyg</w:t>
      </w:r>
      <w:r>
        <w:rPr>
          <w:rFonts w:cs="Arial"/>
        </w:rPr>
        <w:t xml:space="preserve">ous testes at 14 dpp </w:t>
      </w:r>
      <w:r>
        <w:fldChar w:fldCharType="begin"/>
      </w:r>
      <w:r>
        <w:instrText>ADDIN BEC{\</w:instrText>
      </w:r>
      <w:r w:rsidRPr="00B763E7">
        <w:instrText>SRX015795</w:instrText>
      </w:r>
      <w:r>
        <w:instrText>, SRX015796, SRX015797, and SRX015798; \</w:instrText>
      </w:r>
      <w:r w:rsidRPr="00D81552">
        <w:rPr>
          <w:rFonts w:cs="Arial"/>
        </w:rPr>
        <w:instrText>Shoji et al., 2009, #21684}</w:instrText>
      </w:r>
      <w:r>
        <w:fldChar w:fldCharType="separate"/>
      </w:r>
      <w:r>
        <w:t>(</w:t>
      </w:r>
      <w:r w:rsidRPr="00D81552">
        <w:rPr>
          <w:rFonts w:cs="Arial"/>
        </w:rPr>
        <w:t>SRX015795, SRX015796, SRX015797, and SRX015798; Shoji et al., 2009)</w:t>
      </w:r>
      <w:r>
        <w:fldChar w:fldCharType="end"/>
      </w:r>
      <w:r w:rsidRPr="00FA31E0">
        <w:rPr>
          <w:rFonts w:cs="Arial"/>
        </w:rPr>
        <w:t>.</w:t>
      </w:r>
    </w:p>
    <w:p w14:paraId="7C010297" w14:textId="77777777" w:rsidR="000D05A9" w:rsidRDefault="000D05A9" w:rsidP="000D05A9">
      <w:pPr>
        <w:ind w:firstLine="720"/>
      </w:pPr>
      <w:r w:rsidRPr="00F444F7">
        <w:t>Strand-sp</w:t>
      </w:r>
      <w:r>
        <w:t>ecific RNA-</w:t>
      </w:r>
      <w:r w:rsidR="001A0281">
        <w:t>seq</w:t>
      </w:r>
      <w:r>
        <w:t xml:space="preserve"> libraries </w:t>
      </w:r>
      <w:r w:rsidR="0071010D" w:rsidRPr="0071010D">
        <w:fldChar w:fldCharType="begin"/>
      </w:r>
      <w:r w:rsidR="0071010D" w:rsidRPr="0071010D">
        <w:instrText>ADDIN BEC{Zhang et al., 2012, #15164}</w:instrText>
      </w:r>
      <w:r w:rsidR="0071010D" w:rsidRPr="0071010D">
        <w:fldChar w:fldCharType="separate"/>
      </w:r>
      <w:r w:rsidR="0071010D" w:rsidRPr="0071010D">
        <w:t>(Zhang et al., 2012)</w:t>
      </w:r>
      <w:r w:rsidR="0071010D" w:rsidRPr="0071010D">
        <w:fldChar w:fldCharType="end"/>
      </w:r>
      <w:r w:rsidRPr="00F444F7">
        <w:t xml:space="preserve"> using Ribo-Zero Gold (Epicentre Biotechnologies, Madison, WI, USA) were sequenced using the 50-nt </w:t>
      </w:r>
      <w:commentRangeStart w:id="3"/>
      <w:r w:rsidRPr="00F444F7">
        <w:t>paire</w:t>
      </w:r>
      <w:r>
        <w:t>d</w:t>
      </w:r>
      <w:commentRangeEnd w:id="3"/>
      <w:r w:rsidR="00C57763">
        <w:rPr>
          <w:rStyle w:val="CommentReference"/>
        </w:rPr>
        <w:commentReference w:id="3"/>
      </w:r>
      <w:r>
        <w:t>-end protocol on a HiSeq 2000.</w:t>
      </w:r>
    </w:p>
    <w:p w14:paraId="4DCD48C6" w14:textId="77777777" w:rsidR="000D05A9" w:rsidRPr="00B54115" w:rsidRDefault="000D05A9" w:rsidP="000D05A9">
      <w:pPr>
        <w:spacing w:before="240" w:after="120"/>
        <w:rPr>
          <w:b/>
        </w:rPr>
      </w:pPr>
      <w:r w:rsidRPr="00B54115">
        <w:rPr>
          <w:b/>
        </w:rPr>
        <w:t>Small RNA Analysis</w:t>
      </w:r>
    </w:p>
    <w:p w14:paraId="576DBFC0" w14:textId="77777777" w:rsidR="000D05A9" w:rsidRDefault="000D05A9" w:rsidP="000D05A9">
      <w:r w:rsidRPr="00F444F7">
        <w:t xml:space="preserve">Small RNA sequence analysis was as described </w:t>
      </w:r>
      <w:r w:rsidRPr="00F444F7">
        <w:fldChar w:fldCharType="begin"/>
      </w:r>
      <w:r w:rsidRPr="00F444F7">
        <w:instrText>ADDIN BEC{Li et al., 2009, #70761}</w:instrText>
      </w:r>
      <w:r w:rsidRPr="00F444F7">
        <w:fldChar w:fldCharType="separate"/>
      </w:r>
      <w:r w:rsidRPr="00F444F7">
        <w:t>(Li et al., 2009)</w:t>
      </w:r>
      <w:r w:rsidRPr="00F444F7">
        <w:fldChar w:fldCharType="end"/>
      </w:r>
      <w:r w:rsidRPr="00F444F7">
        <w:t xml:space="preserve"> using mouse genome release mm9</w:t>
      </w:r>
      <w:r>
        <w:t xml:space="preserve"> and </w:t>
      </w:r>
      <w:r>
        <w:rPr>
          <w:rFonts w:ascii="Palatino Linotype" w:hAnsi="Palatino Linotype" w:cs="Helvetica"/>
        </w:rPr>
        <w:t>chicken genome release galGal3</w:t>
      </w:r>
      <w:r w:rsidRPr="00F444F7">
        <w:t>. Non-coding RNA annotation</w:t>
      </w:r>
      <w:r>
        <w:t>s</w:t>
      </w:r>
      <w:r w:rsidRPr="00F444F7">
        <w:t xml:space="preserve"> comprised data from ncRNAscan, the known tRNAs from UCSC, and 18S, 28S and 5.8S rRNAs. miRNA </w:t>
      </w:r>
      <w:r w:rsidR="001A0281">
        <w:t xml:space="preserve">hairpin </w:t>
      </w:r>
      <w:r w:rsidRPr="00F444F7">
        <w:t>and mature miRNA annotation was from miRBase Release 1</w:t>
      </w:r>
      <w:r>
        <w:t>9</w:t>
      </w:r>
      <w:r w:rsidRPr="00F444F7">
        <w:t xml:space="preserve">. </w:t>
      </w:r>
      <w:r>
        <w:t xml:space="preserve">Mouse and chicken transposons were annotated using Repeat Masker from UCSC. </w:t>
      </w:r>
      <w:r w:rsidRPr="00F444F7">
        <w:t xml:space="preserve">Reads that did not map to the mouse genome (mm9) were mapped to </w:t>
      </w:r>
      <w:r>
        <w:t>piRNA precursor</w:t>
      </w:r>
      <w:r w:rsidRPr="00F444F7">
        <w:t xml:space="preserve"> transcripts to obtain splice junction-mapping small RNAs. Total small RNA libraries from different developmental stages and from mutants were normalized to the sum of all </w:t>
      </w:r>
      <w:r w:rsidR="00A0678F" w:rsidRPr="00C06104">
        <w:t>miRNA</w:t>
      </w:r>
      <w:r w:rsidR="00A0678F">
        <w:t xml:space="preserve"> hairpin-mapping</w:t>
      </w:r>
      <w:r w:rsidR="00A0678F" w:rsidRPr="00C06104">
        <w:t xml:space="preserve"> reads</w:t>
      </w:r>
      <w:r w:rsidRPr="00F444F7">
        <w:t xml:space="preserve">. Oxidized samples were calibrated to the corresponding total small RNA library via the abundance of shared, uniquely mapped piRNA species. </w:t>
      </w:r>
      <w:bookmarkStart w:id="4" w:name="OLE_LINK1"/>
      <w:bookmarkStart w:id="5" w:name="OLE_LINK2"/>
      <w:r w:rsidRPr="00F444F7">
        <w:t>Table S</w:t>
      </w:r>
      <w:bookmarkEnd w:id="4"/>
      <w:bookmarkEnd w:id="5"/>
      <w:r>
        <w:t>1</w:t>
      </w:r>
      <w:r w:rsidRPr="00F444F7">
        <w:t xml:space="preserve"> report</w:t>
      </w:r>
      <w:r>
        <w:t>s</w:t>
      </w:r>
      <w:r w:rsidRPr="00F444F7">
        <w:t xml:space="preserve"> the statistics for </w:t>
      </w:r>
      <w:r w:rsidR="00A13074">
        <w:t>high-throughput</w:t>
      </w:r>
      <w:r w:rsidRPr="00F444F7">
        <w:t xml:space="preserve"> sequencing. </w:t>
      </w:r>
      <w:r>
        <w:t>For</w:t>
      </w:r>
      <w:r w:rsidRPr="00F444F7">
        <w:t xml:space="preserve"> oxidized </w:t>
      </w:r>
      <w:r>
        <w:t xml:space="preserve">(i.e., piRNA-enriched) </w:t>
      </w:r>
      <w:r w:rsidRPr="00F444F7">
        <w:t>sample</w:t>
      </w:r>
      <w:r>
        <w:t>s, u</w:t>
      </w:r>
      <w:r w:rsidRPr="00F444F7">
        <w:t>nique</w:t>
      </w:r>
      <w:r>
        <w:t xml:space="preserve">ly mapping small RNAs </w:t>
      </w:r>
      <w:r w:rsidR="001A0281">
        <w:t>&gt;</w:t>
      </w:r>
      <w:r>
        <w:t xml:space="preserve">23 nt were mapped to each assembled piRNA precursor transcript </w:t>
      </w:r>
      <w:r w:rsidRPr="00F444F7">
        <w:t xml:space="preserve">and reported as reads per </w:t>
      </w:r>
      <w:r>
        <w:t>kilobase pair</w:t>
      </w:r>
      <w:r w:rsidRPr="00F444F7">
        <w:t xml:space="preserve"> per million reads mapped to the genome (rpkm) </w:t>
      </w:r>
      <w:r>
        <w:t>using</w:t>
      </w:r>
      <w:r w:rsidRPr="00F444F7">
        <w:t xml:space="preserve"> a pseudo count of 0.001.</w:t>
      </w:r>
    </w:p>
    <w:p w14:paraId="28621134" w14:textId="77777777" w:rsidR="000D05A9" w:rsidRPr="00B54115" w:rsidRDefault="000D05A9" w:rsidP="000D05A9">
      <w:pPr>
        <w:keepNext/>
        <w:spacing w:before="240" w:after="120"/>
        <w:rPr>
          <w:b/>
        </w:rPr>
      </w:pPr>
      <w:r w:rsidRPr="00B54115">
        <w:rPr>
          <w:b/>
        </w:rPr>
        <w:t>RNA-</w:t>
      </w:r>
      <w:r w:rsidR="001A0281">
        <w:rPr>
          <w:b/>
        </w:rPr>
        <w:t>seq</w:t>
      </w:r>
      <w:r w:rsidRPr="00B54115">
        <w:rPr>
          <w:b/>
        </w:rPr>
        <w:t xml:space="preserve"> Analysis</w:t>
      </w:r>
    </w:p>
    <w:p w14:paraId="553AB34F" w14:textId="2073DB6B" w:rsidR="000D05A9" w:rsidRDefault="000D05A9" w:rsidP="000D05A9">
      <w:r w:rsidRPr="00F444F7">
        <w:t>R</w:t>
      </w:r>
      <w:r>
        <w:t>NA-</w:t>
      </w:r>
      <w:r w:rsidR="001A0281">
        <w:t>seq</w:t>
      </w:r>
      <w:r>
        <w:t xml:space="preserve"> r</w:t>
      </w:r>
      <w:r w:rsidRPr="00F444F7">
        <w:t xml:space="preserve">eads were aligned to the genome (NCBI 37/mm9) using the TopHat 1.4.0 </w:t>
      </w:r>
      <w:r w:rsidRPr="00134628">
        <w:fldChar w:fldCharType="begin"/>
      </w:r>
      <w:r w:rsidRPr="00134628">
        <w:instrText>ADDIN BEC{Trapnell et al., 2009, #80300}</w:instrText>
      </w:r>
      <w:r w:rsidRPr="00134628">
        <w:fldChar w:fldCharType="separate"/>
      </w:r>
      <w:r w:rsidRPr="00134628">
        <w:t>(Trapnell et al., 2009)</w:t>
      </w:r>
      <w:r w:rsidRPr="00134628">
        <w:fldChar w:fldCharType="end"/>
      </w:r>
      <w:r w:rsidRPr="00F444F7">
        <w:t>. Reads were mapped uniquely using the</w:t>
      </w:r>
      <w:r>
        <w:t xml:space="preserve"> ‘-g 1’ </w:t>
      </w:r>
      <w:commentRangeStart w:id="6"/>
      <w:r>
        <w:t>switch</w:t>
      </w:r>
      <w:commentRangeEnd w:id="6"/>
      <w:r w:rsidR="00B808B3">
        <w:rPr>
          <w:rStyle w:val="CommentReference"/>
        </w:rPr>
        <w:commentReference w:id="6"/>
      </w:r>
      <w:r>
        <w:t>. We assembled the mouse testes transcriptom</w:t>
      </w:r>
      <w:r w:rsidR="00B808B3">
        <w:t xml:space="preserve">e. </w:t>
      </w:r>
      <w:ins w:id="7" w:author="Xin Li" w:date="2013-02-03T00:38:00Z">
        <w:r w:rsidR="00B808B3">
          <w:t xml:space="preserve">For genes with multiple isoforms, </w:t>
        </w:r>
      </w:ins>
      <w:del w:id="8" w:author="Xin Li" w:date="2013-02-03T00:38:00Z">
        <w:r w:rsidDel="00B808B3">
          <w:delText>nly</w:delText>
        </w:r>
        <w:r w:rsidRPr="00390AF6" w:rsidDel="00B808B3">
          <w:delText xml:space="preserve"> the transcript per unique ascribed </w:delText>
        </w:r>
        <w:r w:rsidDel="00B808B3">
          <w:delText>‘gene_id’</w:delText>
        </w:r>
      </w:del>
      <w:ins w:id="9" w:author="Xin Li" w:date="2013-02-03T00:38:00Z">
        <w:r w:rsidR="00B808B3">
          <w:t>transcript</w:t>
        </w:r>
      </w:ins>
      <w:r w:rsidRPr="00390AF6">
        <w:t xml:space="preserve"> with the highest </w:t>
      </w:r>
      <w:r>
        <w:t>average rpkm</w:t>
      </w:r>
      <w:r w:rsidRPr="00390AF6">
        <w:t xml:space="preserve"> </w:t>
      </w:r>
      <w:r>
        <w:t>value among the three replicates of adult testes</w:t>
      </w:r>
      <w:r w:rsidRPr="00390AF6">
        <w:t xml:space="preserve"> was selected for further analysis. Fragments </w:t>
      </w:r>
      <w:del w:id="10" w:author="Xin Li" w:date="2013-02-03T00:39:00Z">
        <w:r w:rsidRPr="00390AF6" w:rsidDel="00B808B3">
          <w:delText xml:space="preserve">were </w:delText>
        </w:r>
      </w:del>
      <w:ins w:id="11" w:author="Xin Li" w:date="2013-02-03T00:39:00Z">
        <w:r w:rsidR="00B808B3">
          <w:t>with</w:t>
        </w:r>
        <w:r w:rsidR="00B808B3" w:rsidRPr="00390AF6">
          <w:t xml:space="preserve"> </w:t>
        </w:r>
      </w:ins>
      <w:r w:rsidRPr="00390AF6">
        <w:t xml:space="preserve">both reads mapped within </w:t>
      </w:r>
      <w:r>
        <w:t xml:space="preserve">gene transcript, </w:t>
      </w:r>
      <w:r w:rsidRPr="00390AF6">
        <w:t xml:space="preserve">or to </w:t>
      </w:r>
      <w:r>
        <w:t xml:space="preserve">piRNA precursor </w:t>
      </w:r>
      <w:r w:rsidRPr="00390AF6">
        <w:t xml:space="preserve">transcripts, were counted using BEDTools </w:t>
      </w:r>
      <w:r w:rsidRPr="00390AF6">
        <w:fldChar w:fldCharType="begin"/>
      </w:r>
      <w:r w:rsidRPr="00390AF6">
        <w:instrText>ADDIN BEC{Quinlan and Hall, 2010, #56459}</w:instrText>
      </w:r>
      <w:r w:rsidRPr="00390AF6">
        <w:fldChar w:fldCharType="separate"/>
      </w:r>
      <w:r w:rsidRPr="00390AF6">
        <w:t>(Quinlan and Hall, 2010)</w:t>
      </w:r>
      <w:r w:rsidRPr="00390AF6">
        <w:fldChar w:fldCharType="end"/>
      </w:r>
      <w:r w:rsidRPr="00390AF6">
        <w:t>. The sum of the reads aligning to the top quartile of expressed transcripts per library was used to calibrate the samples. The number of reads per transcript was normalized by length, divided by the library-specific calibration factor, and reported as rpkm with a pseudo count of 0.001. Table S</w:t>
      </w:r>
      <w:r>
        <w:t>1</w:t>
      </w:r>
      <w:r w:rsidRPr="00390AF6">
        <w:t xml:space="preserve"> presents the statistics for the RNA-</w:t>
      </w:r>
      <w:r w:rsidR="001A0281">
        <w:t>seq</w:t>
      </w:r>
      <w:r w:rsidRPr="00390AF6">
        <w:t xml:space="preserve"> data. </w:t>
      </w:r>
      <w:r>
        <w:t xml:space="preserve">Sequences mapping to </w:t>
      </w:r>
      <w:ins w:id="12" w:author="Xin Li" w:date="2013-02-03T00:40:00Z">
        <w:r w:rsidR="00B808B3">
          <w:t>five</w:t>
        </w:r>
      </w:ins>
      <w:del w:id="13" w:author="Xin Li" w:date="2013-02-03T00:40:00Z">
        <w:r w:rsidDel="00B808B3">
          <w:delText>s</w:delText>
        </w:r>
        <w:r w:rsidRPr="0002367A" w:rsidDel="00B808B3">
          <w:delText>ix</w:delText>
        </w:r>
      </w:del>
      <w:r w:rsidRPr="0002367A">
        <w:t xml:space="preserve"> </w:t>
      </w:r>
      <w:del w:id="14" w:author="Xin Li" w:date="2013-02-03T00:41:00Z">
        <w:r w:rsidDel="006658EE">
          <w:delText>RefSeq</w:delText>
        </w:r>
        <w:r w:rsidRPr="0002367A" w:rsidDel="006658EE">
          <w:delText xml:space="preserve"> annotated </w:delText>
        </w:r>
      </w:del>
      <w:ins w:id="15" w:author="Xin Li" w:date="2013-02-03T00:40:00Z">
        <w:r w:rsidR="00B808B3">
          <w:t>genes</w:t>
        </w:r>
      </w:ins>
      <w:del w:id="16" w:author="Xin Li" w:date="2013-02-03T00:40:00Z">
        <w:r w:rsidRPr="0002367A" w:rsidDel="00B808B3">
          <w:delText>loci</w:delText>
        </w:r>
      </w:del>
      <w:r>
        <w:t xml:space="preserve"> </w:t>
      </w:r>
      <w:r w:rsidRPr="0002367A">
        <w:t xml:space="preserve">(Table S1) </w:t>
      </w:r>
      <w:r>
        <w:t xml:space="preserve">that </w:t>
      </w:r>
      <w:r w:rsidRPr="0002367A">
        <w:t>overlapp</w:t>
      </w:r>
      <w:r>
        <w:t>ed</w:t>
      </w:r>
      <w:r w:rsidRPr="0002367A">
        <w:t xml:space="preserve"> with or </w:t>
      </w:r>
      <w:r>
        <w:t xml:space="preserve">were </w:t>
      </w:r>
      <w:r w:rsidRPr="0002367A">
        <w:t>embedded within a piRNA gene</w:t>
      </w:r>
      <w:bookmarkStart w:id="17" w:name="OLE_LINK3"/>
      <w:bookmarkStart w:id="18" w:name="OLE_LINK4"/>
      <w:r w:rsidRPr="0002367A">
        <w:t xml:space="preserve"> </w:t>
      </w:r>
      <w:r>
        <w:t>were excluded when</w:t>
      </w:r>
      <w:r w:rsidRPr="0002367A">
        <w:t xml:space="preserve"> calculating piRNA </w:t>
      </w:r>
      <w:r>
        <w:t>precursor</w:t>
      </w:r>
      <w:r w:rsidRPr="0002367A">
        <w:t xml:space="preserve"> transcript abundance</w:t>
      </w:r>
      <w:bookmarkEnd w:id="17"/>
      <w:bookmarkEnd w:id="18"/>
      <w:r w:rsidRPr="0002367A">
        <w:t>.</w:t>
      </w:r>
    </w:p>
    <w:p w14:paraId="47FDB91D" w14:textId="77777777" w:rsidR="000D05A9" w:rsidRPr="00AB6CE7" w:rsidRDefault="000D05A9" w:rsidP="000D05A9">
      <w:pPr>
        <w:pStyle w:val="normal0"/>
        <w:keepNext/>
        <w:spacing w:before="240" w:after="120" w:line="480" w:lineRule="exact"/>
        <w:rPr>
          <w:rFonts w:ascii="Palatino" w:hAnsi="Palatino"/>
          <w:b/>
          <w:color w:val="auto"/>
        </w:rPr>
      </w:pPr>
      <w:r w:rsidRPr="00AB6CE7">
        <w:rPr>
          <w:rFonts w:ascii="Palatino" w:hAnsi="Palatino"/>
          <w:b/>
          <w:color w:val="auto"/>
        </w:rPr>
        <w:t>PAS-</w:t>
      </w:r>
      <w:r w:rsidR="001A0281">
        <w:rPr>
          <w:rFonts w:ascii="Palatino" w:hAnsi="Palatino"/>
          <w:b/>
          <w:color w:val="auto"/>
        </w:rPr>
        <w:t>seq</w:t>
      </w:r>
      <w:r w:rsidRPr="00AB6CE7">
        <w:rPr>
          <w:rFonts w:ascii="Palatino" w:hAnsi="Palatino"/>
          <w:b/>
          <w:color w:val="auto"/>
        </w:rPr>
        <w:t xml:space="preserve"> Library Construction and Analysis</w:t>
      </w:r>
    </w:p>
    <w:p w14:paraId="6BB35816" w14:textId="77777777" w:rsidR="000D05A9" w:rsidRPr="00AB6CE7" w:rsidRDefault="000D05A9" w:rsidP="000D05A9">
      <w:pPr>
        <w:pStyle w:val="normal0"/>
        <w:spacing w:line="480" w:lineRule="exact"/>
        <w:rPr>
          <w:rFonts w:ascii="Palatino" w:hAnsi="Palatino"/>
          <w:color w:val="auto"/>
        </w:rPr>
      </w:pPr>
      <w:r w:rsidRPr="00AB6CE7">
        <w:rPr>
          <w:rFonts w:ascii="Palatino" w:hAnsi="Palatino"/>
          <w:color w:val="auto"/>
        </w:rPr>
        <w:t>PAS-</w:t>
      </w:r>
      <w:r w:rsidR="001A0281">
        <w:rPr>
          <w:rFonts w:ascii="Palatino" w:hAnsi="Palatino"/>
          <w:color w:val="auto"/>
        </w:rPr>
        <w:t>seq</w:t>
      </w:r>
      <w:r w:rsidRPr="00AB6CE7">
        <w:rPr>
          <w:rFonts w:ascii="Palatino" w:hAnsi="Palatino"/>
          <w:color w:val="auto"/>
        </w:rPr>
        <w:t xml:space="preserve"> librar</w:t>
      </w:r>
      <w:r w:rsidR="00D40785">
        <w:rPr>
          <w:rFonts w:ascii="Palatino" w:hAnsi="Palatino"/>
          <w:color w:val="auto"/>
        </w:rPr>
        <w:t>ies</w:t>
      </w:r>
      <w:r w:rsidRPr="00AB6CE7">
        <w:rPr>
          <w:rFonts w:ascii="Palatino" w:hAnsi="Palatino"/>
          <w:color w:val="auto"/>
        </w:rPr>
        <w:t xml:space="preserve"> </w:t>
      </w:r>
      <w:r w:rsidR="00E72330" w:rsidRPr="00AB6CE7">
        <w:rPr>
          <w:rFonts w:ascii="Palatino" w:hAnsi="Palatino"/>
          <w:color w:val="auto"/>
        </w:rPr>
        <w:t>(Table S</w:t>
      </w:r>
      <w:r w:rsidR="00E72330">
        <w:rPr>
          <w:rFonts w:ascii="Palatino" w:hAnsi="Palatino"/>
          <w:color w:val="auto"/>
        </w:rPr>
        <w:t xml:space="preserve">1) </w:t>
      </w:r>
      <w:r w:rsidR="00D40785">
        <w:rPr>
          <w:rFonts w:ascii="Palatino" w:hAnsi="Palatino"/>
          <w:color w:val="auto"/>
        </w:rPr>
        <w:t>were</w:t>
      </w:r>
      <w:r w:rsidRPr="00AB6CE7">
        <w:rPr>
          <w:rFonts w:ascii="Palatino" w:hAnsi="Palatino"/>
          <w:color w:val="auto"/>
        </w:rPr>
        <w:t xml:space="preserve"> prepared</w:t>
      </w:r>
      <w:r w:rsidR="00D40785">
        <w:rPr>
          <w:rFonts w:ascii="Palatino" w:hAnsi="Palatino"/>
          <w:color w:val="auto"/>
        </w:rPr>
        <w:t xml:space="preserve"> </w:t>
      </w:r>
      <w:r w:rsidR="00E72330">
        <w:rPr>
          <w:rFonts w:ascii="Palatino" w:hAnsi="Palatino"/>
          <w:color w:val="auto"/>
        </w:rPr>
        <w:t xml:space="preserve">essentially </w:t>
      </w:r>
      <w:r w:rsidRPr="00AB6CE7">
        <w:rPr>
          <w:rFonts w:ascii="Palatino" w:hAnsi="Palatino"/>
          <w:color w:val="auto"/>
        </w:rPr>
        <w:t xml:space="preserve">as described </w:t>
      </w:r>
      <w:r w:rsidRPr="00AB6CE7">
        <w:rPr>
          <w:rFonts w:ascii="Palatino" w:hAnsi="Palatino"/>
          <w:color w:val="auto"/>
        </w:rPr>
        <w:fldChar w:fldCharType="begin"/>
      </w:r>
      <w:r w:rsidRPr="00AB6CE7">
        <w:rPr>
          <w:rFonts w:ascii="Palatino" w:hAnsi="Palatino"/>
          <w:color w:val="auto"/>
        </w:rPr>
        <w:instrText>ADDIN BEC{Shepard et al., 2011, #34041}</w:instrText>
      </w:r>
      <w:r w:rsidRPr="00AB6CE7">
        <w:rPr>
          <w:rFonts w:ascii="Palatino" w:hAnsi="Palatino"/>
          <w:color w:val="auto"/>
        </w:rPr>
        <w:fldChar w:fldCharType="separate"/>
      </w:r>
      <w:r w:rsidRPr="00AB6CE7">
        <w:rPr>
          <w:rFonts w:ascii="Palatino" w:hAnsi="Palatino"/>
          <w:color w:val="auto"/>
        </w:rPr>
        <w:t>(Shepard et al., 2011)</w:t>
      </w:r>
      <w:r w:rsidRPr="00AB6CE7">
        <w:rPr>
          <w:rFonts w:ascii="Palatino" w:hAnsi="Palatino"/>
          <w:color w:val="auto"/>
        </w:rPr>
        <w:fldChar w:fldCharType="end"/>
      </w:r>
      <w:r w:rsidR="00E72330">
        <w:rPr>
          <w:rFonts w:ascii="Palatino" w:hAnsi="Palatino"/>
          <w:color w:val="auto"/>
        </w:rPr>
        <w:t xml:space="preserve"> and</w:t>
      </w:r>
      <w:r w:rsidRPr="00AB6CE7">
        <w:rPr>
          <w:rFonts w:ascii="Palatino" w:hAnsi="Palatino"/>
          <w:color w:val="auto"/>
        </w:rPr>
        <w:t xml:space="preserve"> sequenced using a HiSeq 2000 (100 nt read length). We first removed adaptors and performed quality control using Flexbar 2.2 (http://sourceforge.net/projects/theflexibleadap) with the parameters “-at 3 -ao 10 --min-readlength 30 --max-uncalled 70 --phred-pre-trim 10</w:t>
      </w:r>
      <w:r w:rsidR="00D40785">
        <w:rPr>
          <w:rFonts w:ascii="Palatino" w:hAnsi="Palatino"/>
          <w:color w:val="auto"/>
        </w:rPr>
        <w:t>.”</w:t>
      </w:r>
      <w:r w:rsidRPr="00AB6CE7">
        <w:rPr>
          <w:rFonts w:ascii="Palatino" w:hAnsi="Palatino"/>
          <w:color w:val="auto"/>
        </w:rPr>
        <w:t xml:space="preserve"> For reads beginning with GGG including (NGG, NNG or GNG) and ending with three or more </w:t>
      </w:r>
      <w:r w:rsidR="001D31B0">
        <w:rPr>
          <w:rFonts w:ascii="Palatino" w:hAnsi="Palatino"/>
          <w:color w:val="auto"/>
        </w:rPr>
        <w:t>adenosines</w:t>
      </w:r>
      <w:r w:rsidRPr="00AB6CE7">
        <w:rPr>
          <w:rFonts w:ascii="Palatino" w:hAnsi="Palatino"/>
          <w:color w:val="auto"/>
        </w:rPr>
        <w:t xml:space="preserve">, we </w:t>
      </w:r>
      <w:r w:rsidR="00D40785">
        <w:rPr>
          <w:rFonts w:ascii="Palatino" w:hAnsi="Palatino"/>
          <w:color w:val="auto"/>
        </w:rPr>
        <w:t>removed</w:t>
      </w:r>
      <w:r w:rsidRPr="00AB6CE7">
        <w:rPr>
          <w:rFonts w:ascii="Palatino" w:hAnsi="Palatino"/>
          <w:color w:val="auto"/>
        </w:rPr>
        <w:t xml:space="preserve"> the first three nucleotides and mapped the remaining sequence with and without the tailing </w:t>
      </w:r>
      <w:r w:rsidR="001D31B0">
        <w:rPr>
          <w:rFonts w:ascii="Palatino" w:hAnsi="Palatino"/>
          <w:color w:val="auto"/>
        </w:rPr>
        <w:t>adenosine</w:t>
      </w:r>
      <w:r w:rsidRPr="00AB6CE7">
        <w:rPr>
          <w:rFonts w:ascii="Palatino" w:hAnsi="Palatino"/>
          <w:color w:val="auto"/>
        </w:rPr>
        <w:t>s to the mouse genome using TopHat 2.0.4. We retained only those reads that could be mapped to the genome without the trailing adenosine residues. Genome-mapping reads containing trailing adenosines were regarded as potentially originating from internal priming and thus discarded. The 3</w:t>
      </w:r>
      <w:r w:rsidR="001D31B0">
        <w:rPr>
          <w:rFonts w:ascii="Palatino" w:hAnsi="Palatino"/>
          <w:color w:val="auto"/>
        </w:rPr>
        <w:t>′ end of the mapped,</w:t>
      </w:r>
      <w:r w:rsidRPr="00AB6CE7">
        <w:rPr>
          <w:rFonts w:ascii="Palatino" w:hAnsi="Palatino"/>
          <w:color w:val="auto"/>
        </w:rPr>
        <w:t xml:space="preserve"> retained read </w:t>
      </w:r>
      <w:r w:rsidR="001D31B0">
        <w:rPr>
          <w:rFonts w:ascii="Palatino" w:hAnsi="Palatino"/>
          <w:color w:val="auto"/>
        </w:rPr>
        <w:t>wa</w:t>
      </w:r>
      <w:r w:rsidRPr="00AB6CE7">
        <w:rPr>
          <w:rFonts w:ascii="Palatino" w:hAnsi="Palatino"/>
          <w:color w:val="auto"/>
        </w:rPr>
        <w:t xml:space="preserve">s </w:t>
      </w:r>
      <w:r w:rsidR="001D31B0">
        <w:rPr>
          <w:rFonts w:ascii="Palatino" w:hAnsi="Palatino"/>
          <w:color w:val="auto"/>
        </w:rPr>
        <w:t>reported</w:t>
      </w:r>
      <w:r w:rsidRPr="00AB6CE7">
        <w:rPr>
          <w:rFonts w:ascii="Palatino" w:hAnsi="Palatino"/>
          <w:color w:val="auto"/>
        </w:rPr>
        <w:t xml:space="preserve"> as the </w:t>
      </w:r>
      <w:r w:rsidR="001D31B0">
        <w:rPr>
          <w:rFonts w:ascii="Palatino" w:hAnsi="Palatino"/>
          <w:color w:val="auto"/>
        </w:rPr>
        <w:t>site</w:t>
      </w:r>
      <w:r w:rsidRPr="00AB6CE7">
        <w:rPr>
          <w:rFonts w:ascii="Palatino" w:hAnsi="Palatino"/>
          <w:color w:val="auto"/>
        </w:rPr>
        <w:t xml:space="preserve"> of </w:t>
      </w:r>
      <w:r w:rsidR="001D31B0">
        <w:rPr>
          <w:rFonts w:ascii="Palatino" w:hAnsi="Palatino"/>
          <w:color w:val="auto"/>
        </w:rPr>
        <w:t>cleavage and polyadenylation.</w:t>
      </w:r>
    </w:p>
    <w:p w14:paraId="5A4739EE" w14:textId="77777777" w:rsidR="000D05A9" w:rsidRPr="00AB6CE7" w:rsidRDefault="000D05A9" w:rsidP="000D05A9">
      <w:pPr>
        <w:pStyle w:val="normal0"/>
        <w:keepNext/>
        <w:spacing w:before="240" w:after="120" w:line="480" w:lineRule="exact"/>
        <w:rPr>
          <w:rFonts w:ascii="Palatino" w:hAnsi="Palatino"/>
          <w:color w:val="auto"/>
        </w:rPr>
      </w:pPr>
      <w:r w:rsidRPr="00AB6CE7">
        <w:rPr>
          <w:rFonts w:ascii="Palatino" w:hAnsi="Palatino"/>
          <w:b/>
          <w:color w:val="auto"/>
        </w:rPr>
        <w:t>CAGE Library Construction and Analysis</w:t>
      </w:r>
    </w:p>
    <w:p w14:paraId="798635B3" w14:textId="7B0EFBD4" w:rsidR="000D05A9" w:rsidRPr="00AB6CE7" w:rsidRDefault="000D05A9" w:rsidP="000D05A9">
      <w:pPr>
        <w:pStyle w:val="normal0"/>
        <w:spacing w:line="480" w:lineRule="exact"/>
        <w:rPr>
          <w:rFonts w:ascii="Palatino" w:hAnsi="Palatino"/>
          <w:color w:val="auto"/>
        </w:rPr>
      </w:pPr>
      <w:r w:rsidRPr="00AB6CE7">
        <w:rPr>
          <w:rFonts w:ascii="Palatino" w:hAnsi="Palatino"/>
          <w:color w:val="auto"/>
        </w:rPr>
        <w:t xml:space="preserve">CAGE was as described </w:t>
      </w:r>
      <w:r w:rsidRPr="00AB6CE7">
        <w:rPr>
          <w:rFonts w:ascii="Palatino" w:hAnsi="Palatino"/>
          <w:color w:val="auto"/>
        </w:rPr>
        <w:fldChar w:fldCharType="begin"/>
      </w:r>
      <w:r w:rsidRPr="00AB6CE7">
        <w:rPr>
          <w:rFonts w:ascii="Palatino" w:hAnsi="Palatino"/>
          <w:color w:val="auto"/>
        </w:rPr>
        <w:instrText>ADDIN BEC{Yang et al., 2011, #85328}</w:instrText>
      </w:r>
      <w:r w:rsidRPr="00AB6CE7">
        <w:rPr>
          <w:rFonts w:ascii="Palatino" w:hAnsi="Palatino"/>
          <w:color w:val="auto"/>
        </w:rPr>
        <w:fldChar w:fldCharType="separate"/>
      </w:r>
      <w:r w:rsidRPr="00AB6CE7">
        <w:rPr>
          <w:rFonts w:ascii="Palatino" w:hAnsi="Palatino"/>
          <w:color w:val="auto"/>
        </w:rPr>
        <w:t>(Yang et al., 2011)</w:t>
      </w:r>
      <w:r w:rsidRPr="00AB6CE7">
        <w:rPr>
          <w:rFonts w:ascii="Palatino" w:hAnsi="Palatino"/>
          <w:color w:val="auto"/>
        </w:rPr>
        <w:fldChar w:fldCharType="end"/>
      </w:r>
      <w:r w:rsidR="00137A0D">
        <w:rPr>
          <w:rFonts w:ascii="Palatino" w:hAnsi="Palatino"/>
          <w:color w:val="auto"/>
        </w:rPr>
        <w:t xml:space="preserve"> and</w:t>
      </w:r>
      <w:r w:rsidRPr="00AB6CE7">
        <w:rPr>
          <w:rFonts w:ascii="Palatino" w:hAnsi="Palatino"/>
          <w:color w:val="auto"/>
        </w:rPr>
        <w:t xml:space="preserve"> sequenced using a HiSeq</w:t>
      </w:r>
      <w:r w:rsidR="00137A0D">
        <w:rPr>
          <w:rFonts w:ascii="Palatino" w:hAnsi="Palatino"/>
          <w:color w:val="auto"/>
        </w:rPr>
        <w:t xml:space="preserve"> 2000 (100 nt reads). After removing</w:t>
      </w:r>
      <w:r w:rsidRPr="00AB6CE7">
        <w:rPr>
          <w:rFonts w:ascii="Palatino" w:hAnsi="Palatino"/>
          <w:color w:val="auto"/>
        </w:rPr>
        <w:t xml:space="preserve"> adaptor sequences</w:t>
      </w:r>
      <w:r w:rsidR="00137A0D">
        <w:rPr>
          <w:rFonts w:ascii="Palatino" w:hAnsi="Palatino"/>
          <w:color w:val="auto"/>
        </w:rPr>
        <w:t xml:space="preserve"> </w:t>
      </w:r>
      <w:r w:rsidRPr="00AB6CE7">
        <w:rPr>
          <w:rFonts w:ascii="Palatino" w:hAnsi="Palatino"/>
          <w:color w:val="auto"/>
        </w:rPr>
        <w:t xml:space="preserve">and </w:t>
      </w:r>
      <w:r w:rsidR="00137A0D">
        <w:rPr>
          <w:rFonts w:ascii="Palatino" w:hAnsi="Palatino"/>
          <w:color w:val="auto"/>
        </w:rPr>
        <w:t>checking</w:t>
      </w:r>
      <w:r w:rsidR="0069122D">
        <w:rPr>
          <w:rFonts w:ascii="Palatino" w:hAnsi="Palatino"/>
          <w:color w:val="auto"/>
        </w:rPr>
        <w:t xml:space="preserve"> read</w:t>
      </w:r>
      <w:r w:rsidRPr="00AB6CE7">
        <w:rPr>
          <w:rFonts w:ascii="Palatino" w:hAnsi="Palatino"/>
          <w:color w:val="auto"/>
        </w:rPr>
        <w:t xml:space="preserve"> quality using Flexbar 2.2 with the parameters of “-at 3 -ao 10 --min-readlength 20 --max-uncalled 70 --phred-pre-trim 10”</w:t>
      </w:r>
      <w:r w:rsidR="0069122D">
        <w:rPr>
          <w:rFonts w:ascii="Palatino" w:hAnsi="Palatino"/>
          <w:color w:val="auto"/>
        </w:rPr>
        <w:t>, w</w:t>
      </w:r>
      <w:r w:rsidRPr="00AB6CE7">
        <w:rPr>
          <w:rFonts w:ascii="Palatino" w:hAnsi="Palatino"/>
          <w:color w:val="auto"/>
        </w:rPr>
        <w:t xml:space="preserve">e retained </w:t>
      </w:r>
      <w:r w:rsidR="0069122D">
        <w:rPr>
          <w:rFonts w:ascii="Palatino" w:hAnsi="Palatino"/>
          <w:color w:val="auto"/>
        </w:rPr>
        <w:t>only</w:t>
      </w:r>
      <w:r w:rsidRPr="00AB6CE7">
        <w:rPr>
          <w:rFonts w:ascii="Palatino" w:hAnsi="Palatino"/>
          <w:color w:val="auto"/>
        </w:rPr>
        <w:t xml:space="preserve"> reads beginning with NG or GG (the </w:t>
      </w:r>
      <w:ins w:id="19" w:author="Xin Li" w:date="2013-02-03T00:42:00Z">
        <w:r w:rsidR="00D740E9">
          <w:rPr>
            <w:rFonts w:ascii="Palatino" w:hAnsi="Palatino"/>
            <w:color w:val="auto"/>
          </w:rPr>
          <w:t xml:space="preserve">last </w:t>
        </w:r>
      </w:ins>
      <w:r w:rsidRPr="00AB6CE7">
        <w:rPr>
          <w:rFonts w:ascii="Palatino" w:hAnsi="Palatino"/>
          <w:color w:val="auto"/>
        </w:rPr>
        <w:t>tw</w:t>
      </w:r>
      <w:r w:rsidR="0069122D">
        <w:rPr>
          <w:rFonts w:ascii="Palatino" w:hAnsi="Palatino"/>
          <w:color w:val="auto"/>
        </w:rPr>
        <w:t>o nucleotides on the 5′ adaptor</w:t>
      </w:r>
      <w:r w:rsidRPr="00AB6CE7">
        <w:rPr>
          <w:rFonts w:ascii="Palatino" w:hAnsi="Palatino"/>
          <w:color w:val="auto"/>
        </w:rPr>
        <w:t xml:space="preserve">). We </w:t>
      </w:r>
      <w:r w:rsidR="0069122D">
        <w:rPr>
          <w:rFonts w:ascii="Palatino" w:hAnsi="Palatino"/>
          <w:color w:val="auto"/>
        </w:rPr>
        <w:t>then removed</w:t>
      </w:r>
      <w:r w:rsidRPr="00AB6CE7">
        <w:rPr>
          <w:rFonts w:ascii="Palatino" w:hAnsi="Palatino"/>
          <w:color w:val="auto"/>
        </w:rPr>
        <w:t xml:space="preserve"> the first two nucleotides and mapped the sequences to the mouse genome using TopHat 2.0.4. The 5′ end of the mapped position </w:t>
      </w:r>
      <w:r w:rsidR="0069122D">
        <w:rPr>
          <w:rFonts w:ascii="Palatino" w:hAnsi="Palatino"/>
          <w:color w:val="auto"/>
        </w:rPr>
        <w:t xml:space="preserve">was reported as </w:t>
      </w:r>
      <w:r w:rsidR="001D31B0">
        <w:rPr>
          <w:rFonts w:ascii="Palatino" w:hAnsi="Palatino"/>
          <w:color w:val="auto"/>
        </w:rPr>
        <w:t>the transcription start site.</w:t>
      </w:r>
    </w:p>
    <w:p w14:paraId="2CC716DB" w14:textId="77777777" w:rsidR="000D05A9" w:rsidRPr="00AB6CE7" w:rsidRDefault="000D05A9" w:rsidP="000D05A9">
      <w:pPr>
        <w:pStyle w:val="normal0"/>
        <w:keepNext/>
        <w:spacing w:before="240" w:after="120" w:line="480" w:lineRule="exact"/>
        <w:rPr>
          <w:rFonts w:ascii="Palatino" w:hAnsi="Palatino"/>
          <w:color w:val="auto"/>
        </w:rPr>
      </w:pPr>
      <w:r w:rsidRPr="00AB6CE7">
        <w:rPr>
          <w:rFonts w:ascii="Palatino" w:hAnsi="Palatino"/>
          <w:b/>
          <w:color w:val="auto"/>
        </w:rPr>
        <w:t>Transcriptome Assembly</w:t>
      </w:r>
      <w:r w:rsidR="00D41BC0">
        <w:rPr>
          <w:rFonts w:ascii="Palatino" w:hAnsi="Palatino"/>
          <w:b/>
          <w:color w:val="auto"/>
        </w:rPr>
        <w:t xml:space="preserve"> and </w:t>
      </w:r>
      <w:r w:rsidR="00D41BC0" w:rsidRPr="00AB6CE7">
        <w:rPr>
          <w:rFonts w:ascii="Palatino" w:hAnsi="Palatino"/>
          <w:b/>
          <w:color w:val="auto"/>
        </w:rPr>
        <w:t>Annotation</w:t>
      </w:r>
    </w:p>
    <w:p w14:paraId="6CC488BA" w14:textId="77777777" w:rsidR="000D05A9" w:rsidRPr="00AB6CE7" w:rsidRDefault="000D05A9" w:rsidP="000D05A9">
      <w:pPr>
        <w:pStyle w:val="normal0"/>
        <w:spacing w:line="480" w:lineRule="exact"/>
        <w:rPr>
          <w:rFonts w:ascii="Palatino" w:hAnsi="Palatino"/>
          <w:color w:val="auto"/>
        </w:rPr>
      </w:pPr>
      <w:r w:rsidRPr="00AB6CE7">
        <w:rPr>
          <w:rFonts w:ascii="Palatino" w:hAnsi="Palatino"/>
          <w:color w:val="auto"/>
        </w:rPr>
        <w:t xml:space="preserve">De novo transcriptome assembly from </w:t>
      </w:r>
      <w:r w:rsidR="005F58EB">
        <w:rPr>
          <w:rFonts w:ascii="Palatino" w:hAnsi="Palatino"/>
          <w:color w:val="auto"/>
        </w:rPr>
        <w:t xml:space="preserve">three biological replicates of </w:t>
      </w:r>
      <w:r w:rsidRPr="00AB6CE7">
        <w:rPr>
          <w:rFonts w:ascii="Palatino" w:hAnsi="Palatino"/>
          <w:color w:val="auto"/>
        </w:rPr>
        <w:t>strand-specific RNA-</w:t>
      </w:r>
      <w:r w:rsidR="001A0281">
        <w:rPr>
          <w:rFonts w:ascii="Palatino" w:hAnsi="Palatino"/>
          <w:color w:val="auto"/>
        </w:rPr>
        <w:t>seq</w:t>
      </w:r>
      <w:r w:rsidRPr="00AB6CE7">
        <w:rPr>
          <w:rFonts w:ascii="Palatino" w:hAnsi="Palatino"/>
          <w:color w:val="auto"/>
        </w:rPr>
        <w:t xml:space="preserve"> data </w:t>
      </w:r>
      <w:r w:rsidR="00774107">
        <w:rPr>
          <w:rFonts w:ascii="Palatino" w:hAnsi="Palatino"/>
          <w:color w:val="auto"/>
        </w:rPr>
        <w:t xml:space="preserve">from adult testes </w:t>
      </w:r>
      <w:r w:rsidRPr="00AB6CE7">
        <w:rPr>
          <w:rFonts w:ascii="Palatino" w:hAnsi="Palatino"/>
          <w:color w:val="auto"/>
        </w:rPr>
        <w:t xml:space="preserve">was performed using Trinity (r2012-06-08) with default parameters </w:t>
      </w:r>
      <w:r w:rsidRPr="00AB6CE7">
        <w:rPr>
          <w:rFonts w:ascii="Palatino" w:hAnsi="Palatino"/>
          <w:color w:val="auto"/>
        </w:rPr>
        <w:fldChar w:fldCharType="begin"/>
      </w:r>
      <w:r w:rsidRPr="00AB6CE7">
        <w:rPr>
          <w:rFonts w:ascii="Palatino" w:hAnsi="Palatino"/>
          <w:color w:val="auto"/>
        </w:rPr>
        <w:instrText>ADDIN BEC{Grabherr et al., 2011, #26376}</w:instrText>
      </w:r>
      <w:r w:rsidRPr="00AB6CE7">
        <w:rPr>
          <w:rFonts w:ascii="Palatino" w:hAnsi="Palatino"/>
          <w:color w:val="auto"/>
        </w:rPr>
        <w:fldChar w:fldCharType="separate"/>
      </w:r>
      <w:r w:rsidRPr="00AB6CE7">
        <w:rPr>
          <w:rFonts w:ascii="Palatino" w:hAnsi="Palatino"/>
          <w:color w:val="auto"/>
        </w:rPr>
        <w:t>(Grabherr et al., 2011)</w:t>
      </w:r>
      <w:r w:rsidRPr="00AB6CE7">
        <w:rPr>
          <w:rFonts w:ascii="Palatino" w:hAnsi="Palatino"/>
          <w:color w:val="auto"/>
        </w:rPr>
        <w:fldChar w:fldCharType="end"/>
      </w:r>
      <w:r w:rsidRPr="00AB6CE7">
        <w:rPr>
          <w:rFonts w:ascii="Palatino" w:hAnsi="Palatino"/>
          <w:color w:val="auto"/>
        </w:rPr>
        <w:t>.</w:t>
      </w:r>
      <w:r w:rsidRPr="00AB6CE7">
        <w:rPr>
          <w:rFonts w:ascii="Palatino" w:hAnsi="Palatino"/>
          <w:b/>
          <w:color w:val="auto"/>
        </w:rPr>
        <w:t xml:space="preserve"> </w:t>
      </w:r>
      <w:r w:rsidRPr="00AB6CE7">
        <w:rPr>
          <w:rFonts w:ascii="Palatino" w:hAnsi="Palatino"/>
          <w:color w:val="auto"/>
        </w:rPr>
        <w:t xml:space="preserve">The assembled RNA sequences were aligned to the mouse genome (mm9) </w:t>
      </w:r>
      <w:r w:rsidR="002E485C">
        <w:rPr>
          <w:rFonts w:ascii="Palatino" w:hAnsi="Palatino"/>
          <w:color w:val="auto"/>
        </w:rPr>
        <w:t>with</w:t>
      </w:r>
      <w:r w:rsidRPr="00AB6CE7">
        <w:rPr>
          <w:rFonts w:ascii="Palatino" w:hAnsi="Palatino"/>
          <w:color w:val="auto"/>
        </w:rPr>
        <w:t xml:space="preserve"> BLAT </w:t>
      </w:r>
      <w:r w:rsidRPr="00AB6CE7">
        <w:rPr>
          <w:rFonts w:ascii="Palatino" w:hAnsi="Palatino"/>
          <w:color w:val="auto"/>
        </w:rPr>
        <w:fldChar w:fldCharType="begin"/>
      </w:r>
      <w:r w:rsidRPr="00AB6CE7">
        <w:rPr>
          <w:rFonts w:ascii="Palatino" w:hAnsi="Palatino"/>
          <w:color w:val="auto"/>
        </w:rPr>
        <w:instrText>ADDIN BEC{Kent, 2002, #65123}</w:instrText>
      </w:r>
      <w:r w:rsidRPr="00AB6CE7">
        <w:rPr>
          <w:rFonts w:ascii="Palatino" w:hAnsi="Palatino"/>
          <w:color w:val="auto"/>
        </w:rPr>
        <w:fldChar w:fldCharType="separate"/>
      </w:r>
      <w:r w:rsidRPr="00AB6CE7">
        <w:rPr>
          <w:rFonts w:ascii="Palatino" w:hAnsi="Palatino"/>
          <w:color w:val="auto"/>
        </w:rPr>
        <w:t>(Kent, 2002)</w:t>
      </w:r>
      <w:r w:rsidRPr="00AB6CE7">
        <w:rPr>
          <w:rFonts w:ascii="Palatino" w:hAnsi="Palatino"/>
          <w:color w:val="auto"/>
        </w:rPr>
        <w:fldChar w:fldCharType="end"/>
      </w:r>
      <w:r w:rsidRPr="00AB6CE7">
        <w:rPr>
          <w:rFonts w:ascii="Palatino" w:hAnsi="Palatino"/>
          <w:color w:val="auto"/>
        </w:rPr>
        <w:t xml:space="preserve">, and the alignments with more than 95% of sequence length mapped and </w:t>
      </w:r>
      <w:r w:rsidR="002E485C">
        <w:rPr>
          <w:rFonts w:ascii="Palatino" w:hAnsi="Palatino"/>
          <w:color w:val="auto"/>
        </w:rPr>
        <w:t>fewer</w:t>
      </w:r>
      <w:r w:rsidRPr="00AB6CE7">
        <w:rPr>
          <w:rFonts w:ascii="Palatino" w:hAnsi="Palatino"/>
          <w:color w:val="auto"/>
        </w:rPr>
        <w:t xml:space="preserve"> than 1% mismatches </w:t>
      </w:r>
      <w:r w:rsidR="002E485C">
        <w:rPr>
          <w:rFonts w:ascii="Palatino" w:hAnsi="Palatino"/>
          <w:color w:val="auto"/>
        </w:rPr>
        <w:t>retained.</w:t>
      </w:r>
    </w:p>
    <w:p w14:paraId="4ABE381D" w14:textId="12471E7E" w:rsidR="000D05A9" w:rsidRPr="00AB6CE7" w:rsidRDefault="000D05A9" w:rsidP="000D05A9">
      <w:pPr>
        <w:pStyle w:val="normal0"/>
        <w:spacing w:line="480" w:lineRule="exact"/>
        <w:ind w:firstLine="720"/>
        <w:rPr>
          <w:rFonts w:ascii="Palatino" w:hAnsi="Palatino"/>
          <w:color w:val="auto"/>
        </w:rPr>
      </w:pPr>
      <w:r w:rsidRPr="00AB6CE7">
        <w:rPr>
          <w:rFonts w:ascii="Palatino" w:hAnsi="Palatino"/>
          <w:color w:val="auto"/>
        </w:rPr>
        <w:t>We extracted novel junctions from Trinity (i.e., reads with [0-9]+M[0-9]+N[0-9]+M pattern in the CIGAR string of SAM output), and re-mapped all RNA-</w:t>
      </w:r>
      <w:r w:rsidR="001A0281">
        <w:rPr>
          <w:rFonts w:ascii="Palatino" w:hAnsi="Palatino"/>
          <w:color w:val="auto"/>
        </w:rPr>
        <w:t>seq</w:t>
      </w:r>
      <w:r w:rsidRPr="00AB6CE7">
        <w:rPr>
          <w:rFonts w:ascii="Palatino" w:hAnsi="Palatino"/>
          <w:color w:val="auto"/>
        </w:rPr>
        <w:t xml:space="preserve"> reads </w:t>
      </w:r>
      <w:r w:rsidR="002E485C">
        <w:rPr>
          <w:rFonts w:ascii="Palatino" w:hAnsi="Palatino"/>
          <w:color w:val="auto"/>
        </w:rPr>
        <w:t>to</w:t>
      </w:r>
      <w:r w:rsidRPr="00AB6CE7">
        <w:rPr>
          <w:rFonts w:ascii="Palatino" w:hAnsi="Palatino"/>
          <w:color w:val="auto"/>
        </w:rPr>
        <w:t xml:space="preserve"> these junctions, rescuing 1,402,444 reads </w:t>
      </w:r>
      <w:r w:rsidR="00BC4FFB">
        <w:rPr>
          <w:rFonts w:ascii="Palatino" w:hAnsi="Palatino"/>
          <w:color w:val="auto"/>
        </w:rPr>
        <w:t xml:space="preserve">in </w:t>
      </w:r>
      <w:r w:rsidRPr="00AB6CE7">
        <w:rPr>
          <w:rFonts w:ascii="Palatino" w:hAnsi="Palatino"/>
          <w:color w:val="auto"/>
        </w:rPr>
        <w:t>th</w:t>
      </w:r>
      <w:r w:rsidR="00BC4FFB">
        <w:rPr>
          <w:rFonts w:ascii="Palatino" w:hAnsi="Palatino"/>
          <w:color w:val="auto"/>
        </w:rPr>
        <w:t>ree replicates</w:t>
      </w:r>
      <w:r w:rsidRPr="00AB6CE7">
        <w:rPr>
          <w:rFonts w:ascii="Palatino" w:hAnsi="Palatino"/>
          <w:color w:val="auto"/>
        </w:rPr>
        <w:t xml:space="preserve">. Rescued reads were combined with TopHat alignments and used as input for </w:t>
      </w:r>
      <w:ins w:id="20" w:author="Xin Li" w:date="2013-02-03T00:43:00Z">
        <w:r w:rsidR="00D740E9">
          <w:rPr>
            <w:rFonts w:ascii="Palatino" w:hAnsi="Palatino"/>
            <w:color w:val="auto"/>
          </w:rPr>
          <w:t xml:space="preserve">reference based </w:t>
        </w:r>
      </w:ins>
      <w:del w:id="21" w:author="Xin Li" w:date="2013-02-03T00:43:00Z">
        <w:r w:rsidRPr="00AB6CE7" w:rsidDel="00D740E9">
          <w:rPr>
            <w:rFonts w:ascii="Palatino" w:hAnsi="Palatino"/>
            <w:color w:val="auto"/>
          </w:rPr>
          <w:delText xml:space="preserve">transcriptome </w:delText>
        </w:r>
      </w:del>
      <w:r w:rsidRPr="00AB6CE7">
        <w:rPr>
          <w:rFonts w:ascii="Palatino" w:hAnsi="Palatino"/>
          <w:color w:val="auto"/>
        </w:rPr>
        <w:t>assembly.</w:t>
      </w:r>
    </w:p>
    <w:p w14:paraId="7E7B83C7" w14:textId="553ED28B" w:rsidR="000D05A9" w:rsidRPr="00AB6CE7" w:rsidRDefault="000D05A9" w:rsidP="00D41BC0">
      <w:pPr>
        <w:pStyle w:val="normal0"/>
        <w:spacing w:line="480" w:lineRule="exact"/>
        <w:ind w:firstLine="720"/>
        <w:rPr>
          <w:rFonts w:ascii="Palatino" w:hAnsi="Palatino"/>
          <w:color w:val="auto"/>
        </w:rPr>
      </w:pPr>
      <w:r w:rsidRPr="00AB6CE7">
        <w:rPr>
          <w:rFonts w:ascii="Palatino" w:hAnsi="Palatino"/>
          <w:color w:val="auto"/>
        </w:rPr>
        <w:t xml:space="preserve">We used Cufflinks v2.0.2 </w:t>
      </w:r>
      <w:r w:rsidRPr="00AB6CE7">
        <w:rPr>
          <w:rFonts w:ascii="Palatino" w:hAnsi="Palatino"/>
          <w:color w:val="auto"/>
        </w:rPr>
        <w:fldChar w:fldCharType="begin"/>
      </w:r>
      <w:r w:rsidRPr="00AB6CE7">
        <w:rPr>
          <w:rFonts w:ascii="Palatino" w:hAnsi="Palatino"/>
          <w:color w:val="auto"/>
        </w:rPr>
        <w:instrText>ADDIN BEC{Trapnell et al., 2010, #40143}</w:instrText>
      </w:r>
      <w:r w:rsidRPr="00AB6CE7">
        <w:rPr>
          <w:rFonts w:ascii="Palatino" w:hAnsi="Palatino"/>
          <w:color w:val="auto"/>
        </w:rPr>
        <w:fldChar w:fldCharType="separate"/>
      </w:r>
      <w:r w:rsidRPr="00AB6CE7">
        <w:rPr>
          <w:rFonts w:ascii="Palatino" w:hAnsi="Palatino"/>
          <w:color w:val="auto"/>
        </w:rPr>
        <w:t>(Trapnell et al., 2010)</w:t>
      </w:r>
      <w:r w:rsidRPr="00AB6CE7">
        <w:rPr>
          <w:rFonts w:ascii="Palatino" w:hAnsi="Palatino"/>
          <w:color w:val="auto"/>
        </w:rPr>
        <w:fldChar w:fldCharType="end"/>
      </w:r>
      <w:r w:rsidRPr="00AB6CE7">
        <w:rPr>
          <w:rFonts w:ascii="Palatino" w:hAnsi="Palatino"/>
          <w:color w:val="auto"/>
        </w:rPr>
        <w:t xml:space="preserve"> with parameters of “-u -j 0.2 --min-frags-per-transfrag 40” to assemble transcripts. To join small transcript fragments caused by insufficient read coverage or </w:t>
      </w:r>
      <w:del w:id="22" w:author="Xin Li" w:date="2013-02-03T00:44:00Z">
        <w:r w:rsidRPr="00AB6CE7" w:rsidDel="00D740E9">
          <w:rPr>
            <w:rFonts w:ascii="Palatino" w:hAnsi="Palatino"/>
            <w:color w:val="auto"/>
          </w:rPr>
          <w:delText xml:space="preserve">overlapping </w:delText>
        </w:r>
      </w:del>
      <w:ins w:id="23" w:author="Xin Li" w:date="2013-02-03T00:44:00Z">
        <w:r w:rsidR="00D740E9">
          <w:rPr>
            <w:rFonts w:ascii="Palatino" w:hAnsi="Palatino"/>
            <w:color w:val="auto"/>
          </w:rPr>
          <w:t>embedded</w:t>
        </w:r>
        <w:r w:rsidR="00D740E9" w:rsidRPr="00AB6CE7">
          <w:rPr>
            <w:rFonts w:ascii="Palatino" w:hAnsi="Palatino"/>
            <w:color w:val="auto"/>
          </w:rPr>
          <w:t xml:space="preserve"> </w:t>
        </w:r>
      </w:ins>
      <w:r w:rsidRPr="00AB6CE7">
        <w:rPr>
          <w:rFonts w:ascii="Palatino" w:hAnsi="Palatino"/>
          <w:color w:val="auto"/>
        </w:rPr>
        <w:t>repetitive elements, two different gap-joining distance cutoffs were used for the assembly of genes (“--overlap-radius 100”) and piRN</w:t>
      </w:r>
      <w:r w:rsidR="00D41BC0">
        <w:rPr>
          <w:rFonts w:ascii="Palatino" w:hAnsi="Palatino"/>
          <w:color w:val="auto"/>
        </w:rPr>
        <w:t>A loci (“--overlap-radius 250”)</w:t>
      </w:r>
      <w:r w:rsidRPr="00AB6CE7">
        <w:rPr>
          <w:rFonts w:ascii="Palatino" w:hAnsi="Palatino"/>
          <w:color w:val="auto"/>
        </w:rPr>
        <w:t>.</w:t>
      </w:r>
      <w:r w:rsidR="00D41BC0">
        <w:rPr>
          <w:rFonts w:ascii="Palatino" w:hAnsi="Palatino"/>
          <w:color w:val="auto"/>
        </w:rPr>
        <w:t xml:space="preserve"> </w:t>
      </w:r>
      <w:r w:rsidRPr="00AB6CE7">
        <w:rPr>
          <w:rFonts w:ascii="Palatino" w:hAnsi="Palatino"/>
          <w:color w:val="auto"/>
        </w:rPr>
        <w:t xml:space="preserve">We used Cuffcompare v2.0.2 </w:t>
      </w:r>
      <w:r w:rsidRPr="00AB6CE7">
        <w:rPr>
          <w:rFonts w:ascii="Palatino" w:hAnsi="Palatino"/>
          <w:color w:val="auto"/>
        </w:rPr>
        <w:fldChar w:fldCharType="begin"/>
      </w:r>
      <w:r w:rsidRPr="00AB6CE7">
        <w:rPr>
          <w:rFonts w:ascii="Palatino" w:hAnsi="Palatino"/>
          <w:color w:val="auto"/>
        </w:rPr>
        <w:instrText>ADDIN BEC{Trapnell et al., 2010, #40143}</w:instrText>
      </w:r>
      <w:r w:rsidRPr="00AB6CE7">
        <w:rPr>
          <w:rFonts w:ascii="Palatino" w:hAnsi="Palatino"/>
          <w:color w:val="auto"/>
        </w:rPr>
        <w:fldChar w:fldCharType="separate"/>
      </w:r>
      <w:r w:rsidRPr="00AB6CE7">
        <w:rPr>
          <w:rFonts w:ascii="Palatino" w:hAnsi="Palatino"/>
          <w:color w:val="auto"/>
        </w:rPr>
        <w:t>(Trapnell et al., 2010)</w:t>
      </w:r>
      <w:r w:rsidRPr="00AB6CE7">
        <w:rPr>
          <w:rFonts w:ascii="Palatino" w:hAnsi="Palatino"/>
          <w:color w:val="auto"/>
        </w:rPr>
        <w:fldChar w:fldCharType="end"/>
      </w:r>
      <w:r w:rsidRPr="00AB6CE7">
        <w:rPr>
          <w:rFonts w:ascii="Palatino" w:hAnsi="Palatino"/>
          <w:color w:val="auto"/>
        </w:rPr>
        <w:t xml:space="preserve"> to annotate the 49,840 Cufflinks-assembled transcripts using parameters optimized for genic condi</w:t>
      </w:r>
      <w:r w:rsidR="00D41BC0">
        <w:rPr>
          <w:rFonts w:ascii="Palatino" w:hAnsi="Palatino"/>
          <w:color w:val="auto"/>
        </w:rPr>
        <w:t>tions (“--overlap-radius 100”).</w:t>
      </w:r>
    </w:p>
    <w:p w14:paraId="637B61ED" w14:textId="77777777" w:rsidR="000D05A9" w:rsidRPr="00AB6CE7" w:rsidRDefault="000D05A9" w:rsidP="000D05A9">
      <w:pPr>
        <w:pStyle w:val="normal0"/>
        <w:keepNext/>
        <w:spacing w:before="240" w:after="120" w:line="480" w:lineRule="exact"/>
        <w:rPr>
          <w:rFonts w:ascii="Palatino" w:hAnsi="Palatino"/>
          <w:color w:val="auto"/>
        </w:rPr>
      </w:pPr>
      <w:r w:rsidRPr="00AB6CE7">
        <w:rPr>
          <w:rFonts w:ascii="Palatino" w:hAnsi="Palatino"/>
          <w:b/>
          <w:color w:val="auto"/>
        </w:rPr>
        <w:t>piRNA Precursor Transcript Annotation</w:t>
      </w:r>
    </w:p>
    <w:p w14:paraId="0F68AC06" w14:textId="661FF8DC" w:rsidR="000D05A9" w:rsidRPr="00AB6CE7" w:rsidRDefault="000D05A9" w:rsidP="000D05A9">
      <w:pPr>
        <w:pStyle w:val="normal0"/>
        <w:spacing w:line="480" w:lineRule="exact"/>
        <w:rPr>
          <w:rFonts w:ascii="Palatino" w:hAnsi="Palatino"/>
          <w:color w:val="auto"/>
        </w:rPr>
      </w:pPr>
      <w:r w:rsidRPr="00AB6CE7">
        <w:rPr>
          <w:rFonts w:ascii="Palatino" w:hAnsi="Palatino"/>
          <w:color w:val="auto"/>
        </w:rPr>
        <w:t xml:space="preserve">We combined transcripts from the two Cufflink assemblies with those from the Trinity assembly, producing 136,069 unique transcripts. Those transcripts with 100 ppm or 100 rpkm unique mapping piRNAs at any time point (10.5, 12.5, 14.5, 17.5, 20.5 </w:t>
      </w:r>
      <w:ins w:id="24" w:author="Xin Li" w:date="2013-02-03T00:45:00Z">
        <w:r w:rsidR="00D740E9">
          <w:rPr>
            <w:rFonts w:ascii="Palatino" w:hAnsi="Palatino"/>
            <w:color w:val="auto"/>
          </w:rPr>
          <w:t xml:space="preserve">dpp </w:t>
        </w:r>
      </w:ins>
      <w:r w:rsidRPr="00AB6CE7">
        <w:rPr>
          <w:rFonts w:ascii="Palatino" w:hAnsi="Palatino"/>
          <w:color w:val="auto"/>
        </w:rPr>
        <w:t>and adult oxidized small RNA fro</w:t>
      </w:r>
      <w:r w:rsidR="008A1BE7">
        <w:rPr>
          <w:rFonts w:ascii="Palatino" w:hAnsi="Palatino"/>
          <w:color w:val="auto"/>
        </w:rPr>
        <w:t>m testis)</w:t>
      </w:r>
      <w:r w:rsidRPr="00AB6CE7">
        <w:rPr>
          <w:rFonts w:ascii="Palatino" w:hAnsi="Palatino"/>
          <w:color w:val="auto"/>
        </w:rPr>
        <w:t xml:space="preserve"> were selected for manual annotation.</w:t>
      </w:r>
    </w:p>
    <w:p w14:paraId="3D9C1D60" w14:textId="77777777" w:rsidR="000D05A9" w:rsidRPr="00AB6CE7" w:rsidRDefault="000D05A9" w:rsidP="000D05A9">
      <w:pPr>
        <w:pStyle w:val="normal0"/>
        <w:spacing w:line="480" w:lineRule="exact"/>
        <w:ind w:firstLine="720"/>
        <w:rPr>
          <w:rFonts w:ascii="Palatino" w:hAnsi="Palatino"/>
          <w:color w:val="auto"/>
        </w:rPr>
      </w:pPr>
      <w:r w:rsidRPr="00AB6CE7">
        <w:rPr>
          <w:rFonts w:ascii="Palatino" w:hAnsi="Palatino"/>
          <w:color w:val="auto"/>
        </w:rPr>
        <w:t>To refine the termini of the piRNA-producing transcripts, we supplemented the RNA-</w:t>
      </w:r>
      <w:r w:rsidR="001A0281">
        <w:rPr>
          <w:rFonts w:ascii="Palatino" w:hAnsi="Palatino"/>
          <w:color w:val="auto"/>
        </w:rPr>
        <w:t>seq</w:t>
      </w:r>
      <w:r w:rsidRPr="00AB6CE7">
        <w:rPr>
          <w:rFonts w:ascii="Palatino" w:hAnsi="Palatino"/>
          <w:color w:val="auto"/>
        </w:rPr>
        <w:t xml:space="preserve"> data with high-throughput sequencing of 5′ ends of RNAs bearing (5′)ppp(5′) cap structures (cap analysis of gene expression; CAGE) and of the 3′ ends of transcripts flanking the poly(A) tail (poly(A) site sequencing; PAS-</w:t>
      </w:r>
      <w:r w:rsidR="001A0281">
        <w:rPr>
          <w:rFonts w:ascii="Palatino" w:hAnsi="Palatino"/>
          <w:color w:val="auto"/>
        </w:rPr>
        <w:t>seq</w:t>
      </w:r>
      <w:r w:rsidRPr="00AB6CE7">
        <w:rPr>
          <w:rFonts w:ascii="Palatino" w:hAnsi="Palatino"/>
          <w:color w:val="auto"/>
        </w:rPr>
        <w:t>). To provide independent confirmation of the 5′ ends of each piRNA-producing transcript, we used chromatin immunoprecipitation (ChIP-</w:t>
      </w:r>
      <w:r w:rsidR="001A0281">
        <w:rPr>
          <w:rFonts w:ascii="Palatino" w:hAnsi="Palatino"/>
          <w:color w:val="auto"/>
        </w:rPr>
        <w:t>seq</w:t>
      </w:r>
      <w:r w:rsidRPr="00AB6CE7">
        <w:rPr>
          <w:rFonts w:ascii="Palatino" w:hAnsi="Palatino"/>
          <w:color w:val="auto"/>
        </w:rPr>
        <w:t xml:space="preserve">) of RNA polymerase II (pol II) and histone H3 bearing trimethylated lysine-4 (H3K4me3). Refinement of transcriptional starts required both a CAGE and a H3K4me3 peak to support the 5′ end of the transcript. When no H3K4me3 peak corroborated alternative transcription start sites proposed by the CAGE data, the alternative transcripts were merged with the </w:t>
      </w:r>
      <w:r w:rsidR="003067A1">
        <w:rPr>
          <w:rFonts w:ascii="Palatino" w:hAnsi="Palatino"/>
          <w:color w:val="auto"/>
        </w:rPr>
        <w:t>fully substantiated transcript.</w:t>
      </w:r>
    </w:p>
    <w:p w14:paraId="291FB262" w14:textId="77777777" w:rsidR="000D05A9" w:rsidRPr="00AB6CE7" w:rsidRDefault="000D05A9" w:rsidP="000D05A9">
      <w:pPr>
        <w:pStyle w:val="normal0"/>
        <w:keepNext/>
        <w:spacing w:before="240" w:after="120" w:line="480" w:lineRule="exact"/>
        <w:rPr>
          <w:rFonts w:ascii="Palatino" w:hAnsi="Palatino"/>
          <w:color w:val="auto"/>
        </w:rPr>
      </w:pPr>
      <w:r w:rsidRPr="00AB6CE7">
        <w:rPr>
          <w:rFonts w:ascii="Palatino" w:hAnsi="Palatino"/>
          <w:b/>
          <w:color w:val="auto"/>
        </w:rPr>
        <w:t>piRNA Gene Nomenclature</w:t>
      </w:r>
    </w:p>
    <w:p w14:paraId="400B3085" w14:textId="739AEC02" w:rsidR="000D05A9" w:rsidRDefault="000D05A9" w:rsidP="003067A1">
      <w:r w:rsidRPr="00AB6CE7">
        <w:t xml:space="preserve">When piRNA-producing genes overlap an annotated protein coding gene, </w:t>
      </w:r>
      <w:r w:rsidR="003067A1">
        <w:t>we refer to them using the name of</w:t>
      </w:r>
      <w:r w:rsidRPr="00AB6CE7">
        <w:t xml:space="preserve"> the overlapp</w:t>
      </w:r>
      <w:r w:rsidR="003067A1">
        <w:t>ing</w:t>
      </w:r>
      <w:r w:rsidRPr="00AB6CE7">
        <w:t xml:space="preserve"> gene preceded by ‘pi-‘; when they do not, their names refer to their genomic location followed by a number indicating the piRNA abundance in ppm at 6 weeks post-partum. The last digit of a piRNA gene </w:t>
      </w:r>
      <w:commentRangeStart w:id="25"/>
      <w:r w:rsidRPr="00AB6CE7">
        <w:t>name</w:t>
      </w:r>
      <w:commentRangeEnd w:id="25"/>
      <w:r w:rsidR="007D7E92">
        <w:rPr>
          <w:rStyle w:val="CommentReference"/>
        </w:rPr>
        <w:commentReference w:id="25"/>
      </w:r>
      <w:r w:rsidRPr="00AB6CE7">
        <w:t xml:space="preserve"> specifies the rank order of expression</w:t>
      </w:r>
      <w:ins w:id="26" w:author="Xin Li" w:date="2013-02-03T00:47:00Z">
        <w:r w:rsidR="00D740E9">
          <w:t xml:space="preserve"> among isoforms</w:t>
        </w:r>
      </w:ins>
      <w:r w:rsidRPr="00AB6CE7">
        <w:t xml:space="preserve">, determined by the highest abundance of transcripts (rpkm) observed for that gene among the </w:t>
      </w:r>
      <w:r w:rsidR="0068575A">
        <w:t>six</w:t>
      </w:r>
      <w:r w:rsidRPr="00AB6CE7">
        <w:t xml:space="preserve"> developmental stages</w:t>
      </w:r>
      <w:r w:rsidR="0068575A">
        <w:t xml:space="preserve"> of testis</w:t>
      </w:r>
      <w:r w:rsidRPr="00AB6CE7">
        <w:t>.</w:t>
      </w:r>
    </w:p>
    <w:p w14:paraId="08512CC5" w14:textId="77777777" w:rsidR="000D05A9" w:rsidRPr="00B54115" w:rsidRDefault="000D05A9" w:rsidP="000D05A9">
      <w:pPr>
        <w:spacing w:before="240" w:after="120"/>
        <w:rPr>
          <w:b/>
        </w:rPr>
      </w:pPr>
      <w:r w:rsidRPr="00B54115">
        <w:rPr>
          <w:b/>
        </w:rPr>
        <w:t xml:space="preserve">Grouping piRNA </w:t>
      </w:r>
      <w:r>
        <w:rPr>
          <w:b/>
        </w:rPr>
        <w:t>Precursor</w:t>
      </w:r>
      <w:r w:rsidRPr="00B54115">
        <w:rPr>
          <w:b/>
        </w:rPr>
        <w:t xml:space="preserve"> Transcripts</w:t>
      </w:r>
    </w:p>
    <w:p w14:paraId="2D2F3BDD" w14:textId="2B827D28" w:rsidR="000D05A9" w:rsidRPr="00F444F7" w:rsidRDefault="005E2D65" w:rsidP="000D05A9">
      <w:del w:id="27" w:author="Xin Li" w:date="2013-02-03T00:52:00Z">
        <w:r w:rsidDel="00913302">
          <w:delText>F</w:delText>
        </w:r>
        <w:r w:rsidR="000D05A9" w:rsidDel="00913302">
          <w:delText>or</w:delText>
        </w:r>
        <w:r w:rsidDel="00913302">
          <w:delText xml:space="preserve"> piRNA</w:delText>
        </w:r>
        <w:r w:rsidR="000D05A9" w:rsidDel="00913302">
          <w:delText xml:space="preserve"> loci producing multiple transcripts, we used the transcript with the </w:delText>
        </w:r>
        <w:r w:rsidR="000D05A9" w:rsidRPr="00F444F7" w:rsidDel="00913302">
          <w:delText xml:space="preserve">maximum rpkm value </w:delText>
        </w:r>
        <w:r w:rsidDel="00913302">
          <w:delText>among</w:delText>
        </w:r>
        <w:r w:rsidR="000D05A9" w:rsidRPr="00F444F7" w:rsidDel="00913302">
          <w:delText xml:space="preserve"> </w:delText>
        </w:r>
        <w:r w:rsidR="000D05A9" w:rsidDel="00913302">
          <w:delText xml:space="preserve">the </w:delText>
        </w:r>
      </w:del>
      <w:del w:id="28" w:author="Xin Li" w:date="2013-02-03T00:48:00Z">
        <w:r w:rsidR="000D05A9" w:rsidDel="007D7E92">
          <w:delText>five</w:delText>
        </w:r>
      </w:del>
      <w:del w:id="29" w:author="Xin Li" w:date="2013-02-03T00:52:00Z">
        <w:r w:rsidR="000D05A9" w:rsidDel="00913302">
          <w:delText xml:space="preserve"> </w:delText>
        </w:r>
        <w:r w:rsidR="000D05A9" w:rsidRPr="00F444F7" w:rsidDel="00913302">
          <w:delText>developmental stage</w:delText>
        </w:r>
        <w:r w:rsidR="000D05A9" w:rsidDel="00913302">
          <w:delText xml:space="preserve">s to represent the locus in subsequent analyses. </w:delText>
        </w:r>
      </w:del>
      <w:r w:rsidR="000D05A9">
        <w:t xml:space="preserve">For </w:t>
      </w:r>
      <w:ins w:id="30" w:author="Xin Li" w:date="2013-02-03T00:52:00Z">
        <w:r w:rsidR="00913302">
          <w:t xml:space="preserve">the most abundant transcript in </w:t>
        </w:r>
      </w:ins>
      <w:r w:rsidR="000D05A9">
        <w:t>each locus, the abundance</w:t>
      </w:r>
      <w:r w:rsidR="000D05A9" w:rsidRPr="00F444F7">
        <w:t xml:space="preserve"> (rpkm)</w:t>
      </w:r>
      <w:r w:rsidR="000D05A9">
        <w:t xml:space="preserve"> of </w:t>
      </w:r>
      <w:r w:rsidR="000D05A9" w:rsidRPr="00F444F7">
        <w:t>piRNA</w:t>
      </w:r>
      <w:r w:rsidR="000D05A9">
        <w:t>s</w:t>
      </w:r>
      <w:r w:rsidR="000D05A9" w:rsidRPr="00F444F7">
        <w:t xml:space="preserve"> </w:t>
      </w:r>
      <w:r w:rsidR="000D05A9">
        <w:t xml:space="preserve">at each stage </w:t>
      </w:r>
      <w:r w:rsidR="000D05A9" w:rsidRPr="00F444F7">
        <w:t xml:space="preserve">was </w:t>
      </w:r>
      <w:r w:rsidR="000D05A9">
        <w:t xml:space="preserve">calculated as a fraction of the maximum abundance reached </w:t>
      </w:r>
      <w:r>
        <w:t>during</w:t>
      </w:r>
      <w:r w:rsidR="000D05A9">
        <w:t xml:space="preserve"> the developmental time course</w:t>
      </w:r>
      <w:r w:rsidR="000D05A9" w:rsidRPr="00F444F7">
        <w:t xml:space="preserve">. </w:t>
      </w:r>
      <w:r w:rsidR="000D05A9">
        <w:t>These data were then analyzed by</w:t>
      </w:r>
      <w:r w:rsidR="000D05A9" w:rsidRPr="00F444F7">
        <w:t xml:space="preserve"> hierarchical clustering </w:t>
      </w:r>
      <w:r w:rsidR="000D05A9">
        <w:t>according to</w:t>
      </w:r>
      <w:r w:rsidR="000D05A9" w:rsidRPr="00F444F7">
        <w:t xml:space="preserve"> Euclidean distance and complete linkage using Cluster 3.0</w:t>
      </w:r>
      <w:r w:rsidR="000D05A9">
        <w:t>. C</w:t>
      </w:r>
      <w:r w:rsidR="000D05A9" w:rsidRPr="00F444F7">
        <w:t>lustering result</w:t>
      </w:r>
      <w:r w:rsidR="000D05A9">
        <w:t>s</w:t>
      </w:r>
      <w:r w:rsidR="000D05A9" w:rsidRPr="00F444F7">
        <w:t xml:space="preserve"> </w:t>
      </w:r>
      <w:r w:rsidR="000D05A9">
        <w:t>were</w:t>
      </w:r>
      <w:r w:rsidR="000D05A9" w:rsidRPr="00F444F7">
        <w:t xml:space="preserve"> visualized </w:t>
      </w:r>
      <w:r w:rsidR="000D05A9">
        <w:t>using</w:t>
      </w:r>
      <w:r w:rsidR="000D05A9" w:rsidRPr="00F444F7">
        <w:t xml:space="preserve"> Java Tree View 1.1.3.</w:t>
      </w:r>
    </w:p>
    <w:p w14:paraId="08184CE7" w14:textId="77777777" w:rsidR="000D05A9" w:rsidRPr="00390AF6" w:rsidRDefault="000D05A9" w:rsidP="000D05A9">
      <w:pPr>
        <w:spacing w:before="240" w:after="120"/>
        <w:rPr>
          <w:b/>
        </w:rPr>
      </w:pPr>
      <w:r w:rsidRPr="00390AF6">
        <w:rPr>
          <w:b/>
        </w:rPr>
        <w:t xml:space="preserve">Analysis of Differential Gene Expression </w:t>
      </w:r>
    </w:p>
    <w:p w14:paraId="274AF590" w14:textId="06D279AC" w:rsidR="000D05A9" w:rsidRPr="007D6C30" w:rsidRDefault="000D05A9" w:rsidP="000D05A9">
      <w:pPr>
        <w:rPr>
          <w:strike/>
        </w:rPr>
      </w:pPr>
      <w:r w:rsidRPr="00390AF6">
        <w:t xml:space="preserve">We determined differential gene expression </w:t>
      </w:r>
      <w:r w:rsidR="003A3FBC">
        <w:t>using</w:t>
      </w:r>
      <w:r w:rsidRPr="00390AF6">
        <w:t xml:space="preserve"> DESeq R </w:t>
      </w:r>
      <w:r w:rsidRPr="0091624D">
        <w:fldChar w:fldCharType="begin"/>
      </w:r>
      <w:r w:rsidRPr="0091624D">
        <w:instrText>ADDIN BEC{Anders and Huber, 2010, #86999}</w:instrText>
      </w:r>
      <w:r w:rsidRPr="0091624D">
        <w:fldChar w:fldCharType="separate"/>
      </w:r>
      <w:r w:rsidRPr="0091624D">
        <w:t>(Anders and Huber, 2010)</w:t>
      </w:r>
      <w:r w:rsidRPr="0091624D">
        <w:fldChar w:fldCharType="end"/>
      </w:r>
      <w:r w:rsidR="003A3FBC">
        <w:t>. F</w:t>
      </w:r>
      <w:r w:rsidR="003A3FBC" w:rsidRPr="00390AF6">
        <w:t>or each annotated mRNA</w:t>
      </w:r>
      <w:r w:rsidR="003A3FBC">
        <w:t xml:space="preserve">, reads from each library </w:t>
      </w:r>
      <w:r w:rsidR="004579B3">
        <w:t>were</w:t>
      </w:r>
      <w:r w:rsidRPr="00390AF6">
        <w:t xml:space="preserve"> aligned to the most highly expressed</w:t>
      </w:r>
      <w:r w:rsidR="003A3FBC">
        <w:t>,</w:t>
      </w:r>
      <w:r>
        <w:t xml:space="preserve"> assembled</w:t>
      </w:r>
      <w:r w:rsidR="003A3FBC">
        <w:t xml:space="preserve"> transcript</w:t>
      </w:r>
      <w:r w:rsidRPr="00390AF6">
        <w:t xml:space="preserve">. Transcripts with </w:t>
      </w:r>
      <w:r w:rsidRPr="00390AF6">
        <w:rPr>
          <w:i/>
        </w:rPr>
        <w:t>q</w:t>
      </w:r>
      <w:r w:rsidRPr="00390AF6">
        <w:t xml:space="preserve"> &lt; 0.0</w:t>
      </w:r>
      <w:ins w:id="31" w:author="Xin Li" w:date="2013-02-03T00:50:00Z">
        <w:r w:rsidR="007D7E92">
          <w:t>5</w:t>
        </w:r>
      </w:ins>
      <w:del w:id="32" w:author="Xin Li" w:date="2013-02-03T00:50:00Z">
        <w:r w:rsidRPr="00390AF6" w:rsidDel="007D7E92">
          <w:delText>1</w:delText>
        </w:r>
      </w:del>
      <w:r w:rsidRPr="00390AF6">
        <w:t xml:space="preserve"> were considered to be differentially expressed. Table S</w:t>
      </w:r>
      <w:r>
        <w:t>3</w:t>
      </w:r>
      <w:r w:rsidRPr="00F444F7">
        <w:t xml:space="preserve"> lists the </w:t>
      </w:r>
      <w:r>
        <w:t>genes</w:t>
      </w:r>
      <w:r w:rsidRPr="00F444F7">
        <w:t xml:space="preserve"> </w:t>
      </w:r>
      <w:r>
        <w:t xml:space="preserve">that </w:t>
      </w:r>
      <w:r w:rsidR="003A3FBC">
        <w:t>were</w:t>
      </w:r>
      <w:r>
        <w:t xml:space="preserve"> differentially expressed in </w:t>
      </w:r>
      <w:r w:rsidRPr="005C792D">
        <w:rPr>
          <w:i/>
        </w:rPr>
        <w:t>A-Myb</w:t>
      </w:r>
      <w:r w:rsidRPr="007D6C30">
        <w:t xml:space="preserve"> at 14.5 dpp</w:t>
      </w:r>
      <w:r>
        <w:t xml:space="preserve">. </w:t>
      </w:r>
      <w:r w:rsidR="002F78AE">
        <w:t>Three</w:t>
      </w:r>
      <w:r w:rsidRPr="00F444F7">
        <w:t xml:space="preserve"> biological</w:t>
      </w:r>
      <w:r w:rsidR="002F78AE">
        <w:t>ly independent</w:t>
      </w:r>
      <w:r w:rsidRPr="00F444F7">
        <w:t xml:space="preserve"> replicates were used</w:t>
      </w:r>
      <w:r>
        <w:t xml:space="preserve"> for </w:t>
      </w:r>
      <w:r w:rsidRPr="007D6C30">
        <w:rPr>
          <w:i/>
        </w:rPr>
        <w:t>A-Myb</w:t>
      </w:r>
      <w:r>
        <w:t xml:space="preserve"> homozygotes </w:t>
      </w:r>
      <w:r w:rsidRPr="00F444F7">
        <w:t>and heterozygotes at</w:t>
      </w:r>
      <w:r>
        <w:t xml:space="preserve"> 14.5 and at 17.5 dpp.</w:t>
      </w:r>
    </w:p>
    <w:p w14:paraId="01BB5F45" w14:textId="77777777" w:rsidR="000D05A9" w:rsidRPr="00B54115" w:rsidRDefault="000D05A9" w:rsidP="000D05A9">
      <w:pPr>
        <w:spacing w:before="240" w:after="120"/>
        <w:rPr>
          <w:b/>
        </w:rPr>
      </w:pPr>
      <w:r w:rsidRPr="00B54115">
        <w:rPr>
          <w:b/>
        </w:rPr>
        <w:t>Motif Discovery</w:t>
      </w:r>
    </w:p>
    <w:p w14:paraId="0C429843" w14:textId="77777777" w:rsidR="000D05A9" w:rsidRPr="00F444F7" w:rsidRDefault="000D05A9" w:rsidP="000D05A9">
      <w:r w:rsidRPr="00F444F7">
        <w:t xml:space="preserve">For divergently transcribed </w:t>
      </w:r>
      <w:r>
        <w:t>piRNA gene pair</w:t>
      </w:r>
      <w:r w:rsidRPr="00F444F7">
        <w:t xml:space="preserve">s, the promoter region was defined as the region between the two </w:t>
      </w:r>
      <w:r>
        <w:t xml:space="preserve">experimentally defined transcription start sites. </w:t>
      </w:r>
      <w:r w:rsidRPr="00F444F7">
        <w:t xml:space="preserve">Sequence motifs in </w:t>
      </w:r>
      <w:r>
        <w:t xml:space="preserve">these putative </w:t>
      </w:r>
      <w:r w:rsidRPr="00F444F7">
        <w:t xml:space="preserve">promoter regions were detected ab initio using MEME </w:t>
      </w:r>
      <w:r w:rsidRPr="009A4C73">
        <w:fldChar w:fldCharType="begin"/>
      </w:r>
      <w:r w:rsidRPr="009A4C73">
        <w:instrText>ADDIN BEC{Bailey et al., 2009, #18886; Bailey and Elkan, 1994, #101321}</w:instrText>
      </w:r>
      <w:r w:rsidRPr="009A4C73">
        <w:fldChar w:fldCharType="separate"/>
      </w:r>
      <w:r w:rsidRPr="009A4C73">
        <w:t>(Bailey and Elkan, 1994; Bailey et al., 2009)</w:t>
      </w:r>
      <w:r w:rsidRPr="009A4C73">
        <w:fldChar w:fldCharType="end"/>
      </w:r>
      <w:r w:rsidRPr="00F444F7">
        <w:t xml:space="preserve"> in TCM mod (any numbe</w:t>
      </w:r>
      <w:r>
        <w:t xml:space="preserve">r of repetitions per sequence) </w:t>
      </w:r>
      <w:r w:rsidRPr="00F444F7">
        <w:t xml:space="preserve">and compared to existing JASPAR and TRANSFAC libraries via TOMTOM </w:t>
      </w:r>
      <w:r w:rsidRPr="00F444F7">
        <w:fldChar w:fldCharType="begin"/>
      </w:r>
      <w:r w:rsidRPr="00F444F7">
        <w:instrText>ADDIN BEC{Gupta et al., 2007, #101411}</w:instrText>
      </w:r>
      <w:r w:rsidRPr="00F444F7">
        <w:fldChar w:fldCharType="separate"/>
      </w:r>
      <w:r w:rsidRPr="00F444F7">
        <w:t>(Gupta et al., 2007)</w:t>
      </w:r>
      <w:r w:rsidRPr="00F444F7">
        <w:fldChar w:fldCharType="end"/>
      </w:r>
      <w:r w:rsidRPr="00F444F7">
        <w:t xml:space="preserve">. FIMO was used to detect motif sites within the putative promoters </w:t>
      </w:r>
      <w:r w:rsidRPr="00F444F7">
        <w:fldChar w:fldCharType="begin"/>
      </w:r>
      <w:r w:rsidRPr="00F444F7">
        <w:instrText>ADDIN BEC{\default p &lt; 10</w:instrText>
      </w:r>
      <w:r w:rsidRPr="009A4C73">
        <w:rPr>
          <w:vertAlign w:val="superscript"/>
        </w:rPr>
        <w:instrText>-4</w:instrText>
      </w:r>
      <w:r w:rsidRPr="00F444F7">
        <w:instrText>; \Grant et al., 2011, #57663}</w:instrText>
      </w:r>
      <w:r w:rsidRPr="00F444F7">
        <w:fldChar w:fldCharType="separate"/>
      </w:r>
      <w:r w:rsidRPr="00F444F7">
        <w:t>(default p &lt; 10</w:t>
      </w:r>
      <w:r w:rsidRPr="00913302">
        <w:rPr>
          <w:vertAlign w:val="superscript"/>
          <w:rPrChange w:id="33" w:author="Xin Li" w:date="2013-02-03T00:51:00Z">
            <w:rPr/>
          </w:rPrChange>
        </w:rPr>
        <w:t>-4</w:t>
      </w:r>
      <w:r w:rsidRPr="00F444F7">
        <w:t>; Grant et al., 2011)</w:t>
      </w:r>
      <w:r w:rsidRPr="00F444F7">
        <w:fldChar w:fldCharType="end"/>
      </w:r>
      <w:r w:rsidRPr="00F444F7">
        <w:t>.</w:t>
      </w:r>
    </w:p>
    <w:p w14:paraId="71D7ECAD" w14:textId="77777777" w:rsidR="000D05A9" w:rsidRPr="00B54115" w:rsidRDefault="000D05A9" w:rsidP="000D05A9">
      <w:pPr>
        <w:spacing w:before="240" w:after="120"/>
        <w:rPr>
          <w:b/>
        </w:rPr>
      </w:pPr>
      <w:r w:rsidRPr="00B54115">
        <w:rPr>
          <w:b/>
        </w:rPr>
        <w:t>Chromatin Immunoprecipitation (ChIP)</w:t>
      </w:r>
    </w:p>
    <w:p w14:paraId="039F8B5F" w14:textId="77777777" w:rsidR="000D05A9" w:rsidRPr="00F444F7" w:rsidRDefault="000D05A9" w:rsidP="000D05A9">
      <w:r w:rsidRPr="00F444F7">
        <w:t xml:space="preserve">ChIP was performed as described </w:t>
      </w:r>
      <w:r w:rsidRPr="00941195">
        <w:fldChar w:fldCharType="begin"/>
      </w:r>
      <w:r w:rsidRPr="00941195">
        <w:instrText>ADDIN BEC{Chen et al., 2008, #58907}</w:instrText>
      </w:r>
      <w:r w:rsidRPr="00941195">
        <w:fldChar w:fldCharType="separate"/>
      </w:r>
      <w:r w:rsidRPr="00941195">
        <w:t>(Chen et al., 2008)</w:t>
      </w:r>
      <w:r w:rsidRPr="00941195">
        <w:fldChar w:fldCharType="end"/>
      </w:r>
      <w:r w:rsidRPr="00F444F7">
        <w:t xml:space="preserve"> except that testes were macerated on ice and then fixed with 1.5% (w/v) formaldehyde for 20 min. Samples were then further crushed using </w:t>
      </w:r>
      <w:r>
        <w:t xml:space="preserve">20 strokes with a ‘B’ pestle in </w:t>
      </w:r>
      <w:r w:rsidRPr="00F444F7">
        <w:t>a Dounce homogenizer (Kimble-Chase, Vineland, NJ, USA). Chromatin was</w:t>
      </w:r>
      <w:r>
        <w:t xml:space="preserve"> sheared by sonication and</w:t>
      </w:r>
      <w:r w:rsidRPr="00F444F7">
        <w:t xml:space="preserve"> immunoprecipitated using </w:t>
      </w:r>
      <w:r w:rsidR="00AA47F5">
        <w:t>anti-</w:t>
      </w:r>
      <w:r w:rsidRPr="00F444F7">
        <w:t>A-</w:t>
      </w:r>
      <w:r w:rsidR="00AA47F5">
        <w:t>MYB</w:t>
      </w:r>
      <w:r w:rsidRPr="00F444F7">
        <w:t xml:space="preserve"> (HPA008791</w:t>
      </w:r>
      <w:r>
        <w:t>;</w:t>
      </w:r>
      <w:r w:rsidRPr="00F444F7">
        <w:t xml:space="preserve"> Sigma, St. Louis, MO, USA) </w:t>
      </w:r>
      <w:r w:rsidRPr="00B92AD6">
        <w:t>or anti-H3K4me3 (ab8580; Abcam, Cambridge, MA, USA) antibody</w:t>
      </w:r>
      <w:r w:rsidRPr="00F444F7">
        <w:t xml:space="preserve">; immunoglobulin G (IgG; Sigma, item 2729) served as a control. ChIP-quantitative PCR (qPCR) was performed using the CFX96 Real-Time PCR Detection System with SsoFast EvaGreen Supermix (Bio-Rad, Hercules, CA, USA). Data were analyzed using DART-PCR </w:t>
      </w:r>
      <w:r w:rsidRPr="00F444F7">
        <w:fldChar w:fldCharType="begin"/>
      </w:r>
      <w:r w:rsidRPr="00F444F7">
        <w:instrText>ADDIN BEC{Peirson et al., 2003, #78012}</w:instrText>
      </w:r>
      <w:r w:rsidRPr="00F444F7">
        <w:fldChar w:fldCharType="separate"/>
      </w:r>
      <w:r w:rsidRPr="00F444F7">
        <w:t>(Peirson et al., 2003)</w:t>
      </w:r>
      <w:r w:rsidRPr="00F444F7">
        <w:fldChar w:fldCharType="end"/>
      </w:r>
      <w:r w:rsidRPr="00F444F7">
        <w:t xml:space="preserve">. Relative ChIP enrichment values were normalized to </w:t>
      </w:r>
      <w:r w:rsidRPr="00C204FC">
        <w:rPr>
          <w:i/>
        </w:rPr>
        <w:t>MyoD1</w:t>
      </w:r>
      <w:r w:rsidRPr="00F444F7">
        <w:t>, a gene not expressed in te</w:t>
      </w:r>
      <w:r w:rsidRPr="00390AF6">
        <w:t>stes. Table S</w:t>
      </w:r>
      <w:r>
        <w:t>1</w:t>
      </w:r>
      <w:r w:rsidRPr="00390AF6">
        <w:t xml:space="preserve"> lists ChIP-</w:t>
      </w:r>
      <w:r w:rsidRPr="008573EF">
        <w:rPr>
          <w:i/>
        </w:rPr>
        <w:t>q</w:t>
      </w:r>
      <w:r w:rsidRPr="00390AF6">
        <w:t>PCR primers. ChIP-</w:t>
      </w:r>
      <w:r w:rsidR="001A0281">
        <w:t>seq</w:t>
      </w:r>
      <w:r w:rsidRPr="00390AF6">
        <w:t xml:space="preserve"> libraries for anti-A-M</w:t>
      </w:r>
      <w:r w:rsidR="005412C1">
        <w:t>YB</w:t>
      </w:r>
      <w:r w:rsidRPr="00390AF6">
        <w:t xml:space="preserve"> and control input DNA were prepared following the Illumina ChIP-</w:t>
      </w:r>
      <w:r w:rsidR="001A0281">
        <w:t>seq</w:t>
      </w:r>
      <w:r w:rsidRPr="00390AF6">
        <w:t xml:space="preserve"> protocol and sequenced on</w:t>
      </w:r>
      <w:r w:rsidRPr="00F444F7">
        <w:t xml:space="preserve"> a HiSeq 2000 (50 nt reads).</w:t>
      </w:r>
    </w:p>
    <w:p w14:paraId="1AB280AC" w14:textId="77777777" w:rsidR="000D05A9" w:rsidRPr="00B54115" w:rsidRDefault="000D05A9" w:rsidP="000D05A9">
      <w:pPr>
        <w:keepNext/>
        <w:spacing w:before="240" w:after="120"/>
        <w:rPr>
          <w:b/>
          <w:lang w:eastAsia="zh-CN"/>
        </w:rPr>
      </w:pPr>
      <w:r w:rsidRPr="00B54115">
        <w:rPr>
          <w:b/>
        </w:rPr>
        <w:t>ChIP-</w:t>
      </w:r>
      <w:r w:rsidR="001A0281">
        <w:rPr>
          <w:b/>
        </w:rPr>
        <w:t>seq</w:t>
      </w:r>
      <w:r w:rsidRPr="00B54115">
        <w:rPr>
          <w:b/>
        </w:rPr>
        <w:t xml:space="preserve"> Analysis</w:t>
      </w:r>
    </w:p>
    <w:p w14:paraId="4CFF1310" w14:textId="3F1D7F61" w:rsidR="000D05A9" w:rsidRDefault="000D05A9" w:rsidP="000D05A9">
      <w:pPr>
        <w:rPr>
          <w:ins w:id="34" w:author="Xin Li" w:date="2013-02-03T21:25:00Z"/>
        </w:rPr>
      </w:pPr>
      <w:r w:rsidRPr="00BE1389">
        <w:t>ChIP-</w:t>
      </w:r>
      <w:r w:rsidR="001A0281">
        <w:t>seq</w:t>
      </w:r>
      <w:r w:rsidRPr="00BE1389">
        <w:t xml:space="preserve"> reads were aligned to the </w:t>
      </w:r>
      <w:commentRangeStart w:id="35"/>
      <w:r w:rsidRPr="00BE1389">
        <w:t>genome</w:t>
      </w:r>
      <w:commentRangeEnd w:id="35"/>
      <w:r w:rsidR="00913302">
        <w:rPr>
          <w:rStyle w:val="CommentReference"/>
        </w:rPr>
        <w:commentReference w:id="35"/>
      </w:r>
      <w:r w:rsidRPr="00BE1389">
        <w:t xml:space="preserve"> </w:t>
      </w:r>
      <w:del w:id="36" w:author="Xin Li" w:date="2013-02-03T00:54:00Z">
        <w:r w:rsidRPr="00BE1389" w:rsidDel="00913302">
          <w:delText xml:space="preserve">(NCBI 37/mm9) </w:delText>
        </w:r>
      </w:del>
      <w:r w:rsidRPr="00BE1389">
        <w:t xml:space="preserve">using Bowtie version 0.12.7 </w:t>
      </w:r>
      <w:r w:rsidRPr="00B418A4">
        <w:fldChar w:fldCharType="begin"/>
      </w:r>
      <w:r w:rsidRPr="00B418A4">
        <w:instrText>ADDIN BEC{Langmead et al., 2009, #30004}</w:instrText>
      </w:r>
      <w:r w:rsidRPr="00B418A4">
        <w:fldChar w:fldCharType="separate"/>
      </w:r>
      <w:r w:rsidRPr="00B418A4">
        <w:t>(Langmead et al., 2009)</w:t>
      </w:r>
      <w:r w:rsidRPr="00B418A4">
        <w:fldChar w:fldCharType="end"/>
      </w:r>
      <w:r w:rsidR="00F933B6">
        <w:t xml:space="preserve">. </w:t>
      </w:r>
      <w:r w:rsidR="00F933B6" w:rsidRPr="00F444F7">
        <w:t>Reads were mapped uniquely using the</w:t>
      </w:r>
      <w:r w:rsidR="00F933B6">
        <w:t xml:space="preserve"> ‘-m 1’ switch </w:t>
      </w:r>
      <w:r w:rsidRPr="00B418A4">
        <w:t>and one mismatch</w:t>
      </w:r>
      <w:r w:rsidR="00F933B6">
        <w:t xml:space="preserve"> </w:t>
      </w:r>
      <w:r w:rsidRPr="00B418A4">
        <w:t xml:space="preserve">was allowed (-v 1). </w:t>
      </w:r>
      <w:r w:rsidRPr="00BE1389">
        <w:t xml:space="preserve">ChIP peaks were identified using MACS version 1.4.1 </w:t>
      </w:r>
      <w:r w:rsidRPr="00B81086">
        <w:fldChar w:fldCharType="begin"/>
      </w:r>
      <w:r w:rsidRPr="00B81086">
        <w:instrText>ADDIN BEC{Zhang et al., 2008, #38962}</w:instrText>
      </w:r>
      <w:r w:rsidRPr="00B81086">
        <w:fldChar w:fldCharType="separate"/>
      </w:r>
      <w:r w:rsidRPr="00B81086">
        <w:t>(Zhang et al., 2008)</w:t>
      </w:r>
      <w:r w:rsidRPr="00B81086">
        <w:fldChar w:fldCharType="end"/>
      </w:r>
      <w:r w:rsidRPr="00BE1389">
        <w:t xml:space="preserve"> using default arguments, input as control, and a cutoff </w:t>
      </w:r>
      <w:r w:rsidRPr="00BE1389">
        <w:rPr>
          <w:i/>
        </w:rPr>
        <w:t>p</w:t>
      </w:r>
      <w:r w:rsidRPr="00BE1389">
        <w:t>-value = 10</w:t>
      </w:r>
      <w:r w:rsidRPr="004D4E2D">
        <w:rPr>
          <w:vertAlign w:val="superscript"/>
        </w:rPr>
        <w:t>-25</w:t>
      </w:r>
      <w:r>
        <w:t xml:space="preserve"> was used. </w:t>
      </w:r>
      <w:r w:rsidRPr="00BE1389">
        <w:t>B</w:t>
      </w:r>
      <w:r>
        <w:t>ED</w:t>
      </w:r>
      <w:r w:rsidRPr="00BE1389">
        <w:t xml:space="preserve">Tools was used to assign peaks to </w:t>
      </w:r>
      <w:r>
        <w:t xml:space="preserve">the </w:t>
      </w:r>
      <w:r w:rsidRPr="00BE1389">
        <w:t>nearest 5</w:t>
      </w:r>
      <w:r w:rsidRPr="00C92C0C">
        <w:t>′</w:t>
      </w:r>
      <w:r w:rsidRPr="00BE1389">
        <w:t xml:space="preserve"> end of </w:t>
      </w:r>
      <w:r w:rsidRPr="00390AF6">
        <w:t>genes. Table S</w:t>
      </w:r>
      <w:r>
        <w:t>1</w:t>
      </w:r>
      <w:r w:rsidRPr="00390AF6">
        <w:t xml:space="preserve"> reports</w:t>
      </w:r>
      <w:r w:rsidRPr="00BE1389">
        <w:t xml:space="preserve"> sequencing statistics</w:t>
      </w:r>
      <w:r>
        <w:t xml:space="preserve"> for ChIP-</w:t>
      </w:r>
      <w:r w:rsidR="001A0281">
        <w:t>seq</w:t>
      </w:r>
      <w:r w:rsidRPr="00BE1389">
        <w:t>.</w:t>
      </w:r>
    </w:p>
    <w:p w14:paraId="32B2F268" w14:textId="77777777" w:rsidR="006F221F" w:rsidRPr="00FA31E0" w:rsidRDefault="006F221F" w:rsidP="006F221F">
      <w:pPr>
        <w:spacing w:before="360" w:after="120"/>
        <w:rPr>
          <w:ins w:id="37" w:author="Xin Li" w:date="2013-02-03T21:25:00Z"/>
          <w:rFonts w:cs="Arial"/>
          <w:b/>
        </w:rPr>
      </w:pPr>
      <w:ins w:id="38" w:author="Xin Li" w:date="2013-02-03T21:25:00Z">
        <w:r w:rsidRPr="00FA31E0">
          <w:rPr>
            <w:rFonts w:cs="Arial"/>
            <w:b/>
          </w:rPr>
          <w:t>RT-PCR</w:t>
        </w:r>
      </w:ins>
    </w:p>
    <w:p w14:paraId="160A4E9C" w14:textId="7069DF9D" w:rsidR="006F221F" w:rsidRPr="00FA31E0" w:rsidRDefault="006F221F" w:rsidP="006F221F">
      <w:pPr>
        <w:rPr>
          <w:ins w:id="39" w:author="Xin Li" w:date="2013-02-03T21:25:00Z"/>
        </w:rPr>
      </w:pPr>
      <w:ins w:id="40" w:author="Xin Li" w:date="2013-02-03T21:25:00Z">
        <w:r w:rsidRPr="00FA31E0">
          <w:t>Total RNA was treated with Turbo DNase (Ambion, Austin, TX, USA), and then reverse transcribed using SuperScript III (Invitrogen, Eugene,</w:t>
        </w:r>
        <w:r w:rsidRPr="00FA31E0">
          <w:rPr>
            <w:vertAlign w:val="superscript"/>
          </w:rPr>
          <w:t xml:space="preserve"> </w:t>
        </w:r>
        <w:r w:rsidRPr="00FA31E0">
          <w:t>OR, USA) with random primers (Promega, Madison, WI, USA</w:t>
        </w:r>
        <w:r>
          <w:t>)</w:t>
        </w:r>
        <w:r w:rsidRPr="00FA31E0">
          <w:t xml:space="preserve">. The resulting cDNA was analyzed by conventional PCR. Table </w:t>
        </w:r>
        <w:r>
          <w:t>S1</w:t>
        </w:r>
        <w:r>
          <w:t xml:space="preserve"> lists the primers used in Figure</w:t>
        </w:r>
        <w:r>
          <w:t xml:space="preserve"> S6</w:t>
        </w:r>
        <w:r w:rsidRPr="00FA31E0">
          <w:t>.</w:t>
        </w:r>
      </w:ins>
    </w:p>
    <w:p w14:paraId="35A3C8FA" w14:textId="77777777" w:rsidR="006F221F" w:rsidRDefault="006F221F" w:rsidP="000D05A9"/>
    <w:p w14:paraId="708B18B6" w14:textId="370C6008" w:rsidR="000D05A9" w:rsidRPr="007150D8" w:rsidDel="00AA3815" w:rsidRDefault="000D05A9" w:rsidP="000D05A9">
      <w:pPr>
        <w:keepNext/>
        <w:spacing w:before="240" w:after="120"/>
        <w:rPr>
          <w:del w:id="41" w:author="Xin Li" w:date="2013-02-03T00:55:00Z"/>
          <w:b/>
          <w:bCs/>
        </w:rPr>
      </w:pPr>
      <w:del w:id="42" w:author="Xin Li" w:date="2013-02-03T00:55:00Z">
        <w:r w:rsidRPr="007150D8" w:rsidDel="00AA3815">
          <w:rPr>
            <w:b/>
            <w:bCs/>
          </w:rPr>
          <w:delText>Immunoprecipitation</w:delText>
        </w:r>
      </w:del>
    </w:p>
    <w:p w14:paraId="233FFE66" w14:textId="6D5A9B4F" w:rsidR="000D05A9" w:rsidDel="00AA3815" w:rsidRDefault="000D05A9" w:rsidP="000D05A9">
      <w:pPr>
        <w:rPr>
          <w:del w:id="43" w:author="Xin Li" w:date="2013-02-03T00:55:00Z"/>
        </w:rPr>
      </w:pPr>
      <w:del w:id="44" w:author="Xin Li" w:date="2013-02-03T00:55:00Z">
        <w:r w:rsidRPr="000840A6" w:rsidDel="00AA3815">
          <w:delText>Immunoprecipitat</w:delText>
        </w:r>
        <w:r w:rsidDel="00AA3815">
          <w:delText>ion was performed with anti-MILI</w:delText>
        </w:r>
        <w:r w:rsidRPr="000840A6" w:rsidDel="00AA3815">
          <w:delText xml:space="preserve"> </w:delText>
        </w:r>
        <w:r w:rsidDel="00AA3815">
          <w:delText>(Abcam ab36764) or anti-MIWI</w:delText>
        </w:r>
        <w:r w:rsidRPr="000840A6" w:rsidDel="00AA3815">
          <w:delText xml:space="preserve"> (Fisher Scientific PIPA517034) antibodies bound to protein G Dyna</w:delText>
        </w:r>
        <w:r w:rsidDel="00AA3815">
          <w:delText>beads (Invitrogen, Life Technologies, Grand Island, NY, USA). MILI</w:delText>
        </w:r>
        <w:r w:rsidRPr="000840A6" w:rsidDel="00AA3815">
          <w:delText xml:space="preserve"> </w:delText>
        </w:r>
        <w:r w:rsidR="001E653B" w:rsidDel="00AA3815">
          <w:delText>i</w:delText>
        </w:r>
        <w:r w:rsidR="001E653B" w:rsidRPr="000840A6" w:rsidDel="00AA3815">
          <w:delText>mmunoprecipitat</w:delText>
        </w:r>
        <w:r w:rsidR="001E653B" w:rsidDel="00AA3815">
          <w:delText xml:space="preserve">ion </w:delText>
        </w:r>
        <w:r w:rsidRPr="000840A6" w:rsidDel="00AA3815">
          <w:delText xml:space="preserve">was </w:delText>
        </w:r>
        <w:r w:rsidDel="00AA3815">
          <w:delText>as described,</w:delText>
        </w:r>
        <w:r w:rsidRPr="00912183" w:rsidDel="00AA3815">
          <w:delText xml:space="preserve"> and </w:delText>
        </w:r>
        <w:r w:rsidDel="00AA3815">
          <w:delText>MIWI</w:delText>
        </w:r>
        <w:r w:rsidRPr="000840A6" w:rsidDel="00AA3815">
          <w:delText xml:space="preserve"> </w:delText>
        </w:r>
        <w:r w:rsidR="001E653B" w:rsidDel="00AA3815">
          <w:delText>i</w:delText>
        </w:r>
        <w:r w:rsidR="001E653B" w:rsidRPr="000840A6" w:rsidDel="00AA3815">
          <w:delText>mmunoprecipitat</w:delText>
        </w:r>
        <w:r w:rsidR="001E653B" w:rsidDel="00AA3815">
          <w:delText xml:space="preserve">ion </w:delText>
        </w:r>
        <w:r w:rsidRPr="000840A6" w:rsidDel="00AA3815">
          <w:delText xml:space="preserve">was </w:delText>
        </w:r>
        <w:r w:rsidDel="00AA3815">
          <w:delText xml:space="preserve">as described except immunoprecipitates were washed </w:delText>
        </w:r>
        <w:r w:rsidRPr="007150D8" w:rsidDel="00AA3815">
          <w:delText>five times with RIPA buffer</w:delText>
        </w:r>
        <w:r w:rsidDel="00AA3815">
          <w:delText xml:space="preserve"> </w:delText>
        </w:r>
        <w:r w:rsidRPr="00912183" w:rsidDel="00AA3815">
          <w:fldChar w:fldCharType="begin"/>
        </w:r>
        <w:r w:rsidRPr="00912183" w:rsidDel="00AA3815">
          <w:delInstrText>ADDIN BEC{Aravin et al., 2006, #9748}</w:delInstrText>
        </w:r>
        <w:r w:rsidRPr="00912183" w:rsidDel="00AA3815">
          <w:fldChar w:fldCharType="separate"/>
        </w:r>
        <w:r w:rsidRPr="00912183" w:rsidDel="00AA3815">
          <w:delText>(Aravin et al., 2006)</w:delText>
        </w:r>
        <w:r w:rsidRPr="00912183" w:rsidDel="00AA3815">
          <w:fldChar w:fldCharType="end"/>
        </w:r>
        <w:r w:rsidDel="00AA3815">
          <w:delText>.</w:delText>
        </w:r>
      </w:del>
    </w:p>
    <w:p w14:paraId="690F4154" w14:textId="77777777" w:rsidR="000D05A9" w:rsidRDefault="000D05A9" w:rsidP="000D05A9">
      <w:pPr>
        <w:spacing w:before="240" w:after="120"/>
        <w:rPr>
          <w:b/>
        </w:rPr>
      </w:pPr>
      <w:r>
        <w:rPr>
          <w:b/>
        </w:rPr>
        <w:t>Ping-Pong A</w:t>
      </w:r>
      <w:r w:rsidRPr="004B56CC">
        <w:rPr>
          <w:b/>
        </w:rPr>
        <w:t>nalysis</w:t>
      </w:r>
    </w:p>
    <w:p w14:paraId="094A2F27" w14:textId="77777777" w:rsidR="000D05A9" w:rsidRPr="00EB05F0" w:rsidRDefault="000D05A9" w:rsidP="000D05A9">
      <w:r>
        <w:t xml:space="preserve">Ping-Pong amplification was analyzed by the </w:t>
      </w:r>
      <w:r w:rsidRPr="003A1D07">
        <w:t>5</w:t>
      </w:r>
      <w:r w:rsidRPr="00C92C0C">
        <w:t>′</w:t>
      </w:r>
      <w:r w:rsidR="00FF367D">
        <w:t>–</w:t>
      </w:r>
      <w:r w:rsidRPr="003A1D07">
        <w:t>5</w:t>
      </w:r>
      <w:r w:rsidRPr="00C92C0C">
        <w:t>′</w:t>
      </w:r>
      <w:r w:rsidRPr="003A1D07">
        <w:t xml:space="preserve"> overlap</w:t>
      </w:r>
      <w:r>
        <w:t xml:space="preserve"> between piRNA pairs from opposite genomic strands </w:t>
      </w:r>
      <w:r>
        <w:fldChar w:fldCharType="begin"/>
      </w:r>
      <w:r>
        <w:instrText>ADDIN BEC{Li et al., 2009, #70761}</w:instrText>
      </w:r>
      <w:r>
        <w:fldChar w:fldCharType="separate"/>
      </w:r>
      <w:r>
        <w:t>(Li et al., 2009)</w:t>
      </w:r>
      <w:r>
        <w:fldChar w:fldCharType="end"/>
      </w:r>
      <w:r>
        <w:t>. Overlap scores for each overlapping pair were the product of the number of reads of each of the piRNAs from opposite strands. The overall score for each overlap extend (1–30) was the sum of all such products for all chromosomes. Heterogeneity at the 3</w:t>
      </w:r>
      <w:r w:rsidRPr="00C92C0C">
        <w:t>′</w:t>
      </w:r>
      <w:r>
        <w:t xml:space="preserve"> ends of small RNAs was neglected. </w:t>
      </w:r>
      <w:r w:rsidRPr="00DB25BC">
        <w:rPr>
          <w:i/>
        </w:rPr>
        <w:t>Z</w:t>
      </w:r>
      <w:r>
        <w:t xml:space="preserve">-score for 10 bp overlap was calculated </w:t>
      </w:r>
      <w:r w:rsidR="00000014">
        <w:t>using</w:t>
      </w:r>
      <w:r>
        <w:t xml:space="preserve"> the scores of overlaps from 1–9 and 11–30 as background.</w:t>
      </w:r>
    </w:p>
    <w:p w14:paraId="7DFF9367" w14:textId="77777777" w:rsidR="000D05A9" w:rsidRPr="00FA31E0" w:rsidRDefault="000D05A9" w:rsidP="000D05A9">
      <w:pPr>
        <w:keepNext/>
        <w:spacing w:before="360" w:after="120"/>
        <w:rPr>
          <w:rFonts w:cs="Arial"/>
          <w:b/>
        </w:rPr>
      </w:pPr>
      <w:r>
        <w:rPr>
          <w:rFonts w:cs="Arial"/>
          <w:b/>
        </w:rPr>
        <w:t>Rooster</w:t>
      </w:r>
      <w:r w:rsidRPr="00FA31E0">
        <w:rPr>
          <w:rFonts w:cs="Arial"/>
          <w:b/>
        </w:rPr>
        <w:t xml:space="preserve"> piRNA </w:t>
      </w:r>
      <w:r>
        <w:rPr>
          <w:rFonts w:cs="Arial"/>
          <w:b/>
        </w:rPr>
        <w:t>C</w:t>
      </w:r>
      <w:r w:rsidRPr="00FA31E0">
        <w:rPr>
          <w:rFonts w:cs="Arial"/>
          <w:b/>
        </w:rPr>
        <w:t xml:space="preserve">luster </w:t>
      </w:r>
      <w:r>
        <w:rPr>
          <w:rFonts w:cs="Arial"/>
          <w:b/>
        </w:rPr>
        <w:t>D</w:t>
      </w:r>
      <w:r w:rsidRPr="00FA31E0">
        <w:rPr>
          <w:rFonts w:cs="Arial"/>
          <w:b/>
        </w:rPr>
        <w:t>etection</w:t>
      </w:r>
    </w:p>
    <w:p w14:paraId="50C6C503" w14:textId="77777777" w:rsidR="000D05A9" w:rsidRPr="00F263FF" w:rsidRDefault="000D05A9" w:rsidP="000D05A9">
      <w:pPr>
        <w:rPr>
          <w:rFonts w:cs="Helvetica"/>
        </w:rPr>
      </w:pPr>
      <w:r w:rsidRPr="00FA31E0">
        <w:rPr>
          <w:rFonts w:cs="Helvetica"/>
        </w:rPr>
        <w:t xml:space="preserve">We developed a dynamic programming algorithm to identify the genomic regions with the </w:t>
      </w:r>
      <w:r w:rsidR="00B2242E">
        <w:rPr>
          <w:rFonts w:cs="Helvetica"/>
        </w:rPr>
        <w:t>highest piRNA density</w:t>
      </w:r>
      <w:r w:rsidRPr="00FA31E0">
        <w:rPr>
          <w:rFonts w:cs="Helvetica"/>
        </w:rPr>
        <w:t xml:space="preserve">. We </w:t>
      </w:r>
      <w:r w:rsidRPr="00FA31E0">
        <w:rPr>
          <w:rFonts w:cs="Arial"/>
        </w:rPr>
        <w:t xml:space="preserve">used </w:t>
      </w:r>
      <w:r w:rsidR="00660A1B" w:rsidRPr="00FA31E0">
        <w:rPr>
          <w:rFonts w:cs="Arial"/>
        </w:rPr>
        <w:t xml:space="preserve">oxidized </w:t>
      </w:r>
      <w:r w:rsidR="00660A1B">
        <w:rPr>
          <w:rFonts w:cs="Arial"/>
        </w:rPr>
        <w:t xml:space="preserve">small </w:t>
      </w:r>
      <w:r>
        <w:rPr>
          <w:rFonts w:cs="Arial"/>
        </w:rPr>
        <w:t>RNA</w:t>
      </w:r>
      <w:r w:rsidR="00660A1B">
        <w:rPr>
          <w:rFonts w:cs="Arial"/>
        </w:rPr>
        <w:t xml:space="preserve"> reads</w:t>
      </w:r>
      <w:r>
        <w:rPr>
          <w:rFonts w:cs="Arial"/>
        </w:rPr>
        <w:t xml:space="preserve"> (&gt;23 nt)</w:t>
      </w:r>
      <w:r w:rsidRPr="00FA31E0">
        <w:rPr>
          <w:rFonts w:cs="Arial"/>
        </w:rPr>
        <w:t xml:space="preserve"> to detect clusters. </w:t>
      </w:r>
      <w:r w:rsidRPr="00FA31E0">
        <w:rPr>
          <w:rFonts w:cs="Helvetica"/>
        </w:rPr>
        <w:t xml:space="preserve">We used the conservative assumption that piRNA clusters compose at most 2% of the </w:t>
      </w:r>
      <w:r>
        <w:rPr>
          <w:rFonts w:cs="Helvetica"/>
        </w:rPr>
        <w:t>chicken</w:t>
      </w:r>
      <w:r w:rsidRPr="00FA31E0">
        <w:rPr>
          <w:rFonts w:cs="Helvetica"/>
        </w:rPr>
        <w:t xml:space="preserve"> genome. We first split the genome into 1 kbp non-overlapping windows and computed piRNA abundance for each window. The mean of the top 2% of windows was used as the penalty score for the dynamic programming algorithm. The algorithm computes the cumulative piRNA abundance score as a function of the window index along each chromosome. </w:t>
      </w:r>
      <w:r>
        <w:rPr>
          <w:rFonts w:cs="Helvetica"/>
        </w:rPr>
        <w:t xml:space="preserve">The score at a window is the sum of the score in the previous window and the piRNA abundance in the current window, </w:t>
      </w:r>
      <w:r w:rsidR="008A19EA">
        <w:rPr>
          <w:rFonts w:cs="Helvetica"/>
        </w:rPr>
        <w:t>minus</w:t>
      </w:r>
      <w:r>
        <w:rPr>
          <w:rFonts w:cs="Helvetica"/>
        </w:rPr>
        <w:t xml:space="preserve"> the penalty score; if the resulting score </w:t>
      </w:r>
      <w:r w:rsidR="008A19EA">
        <w:rPr>
          <w:rFonts w:cs="Helvetica"/>
        </w:rPr>
        <w:t>was</w:t>
      </w:r>
      <w:r>
        <w:rPr>
          <w:rFonts w:cs="Helvetica"/>
        </w:rPr>
        <w:t xml:space="preserve"> negative it </w:t>
      </w:r>
      <w:r w:rsidR="008A19EA">
        <w:rPr>
          <w:rFonts w:cs="Helvetica"/>
        </w:rPr>
        <w:t>wa</w:t>
      </w:r>
      <w:r>
        <w:rPr>
          <w:rFonts w:cs="Helvetica"/>
        </w:rPr>
        <w:t>s reset to 0.</w:t>
      </w:r>
      <w:r w:rsidRPr="00FA31E0">
        <w:rPr>
          <w:rFonts w:cs="Helvetica"/>
        </w:rPr>
        <w:t xml:space="preserve"> The maximal score points to the largest piRNA cluster. We extracted the largest piRNA cluster, recomputed the scores at the corresponding windows, and searched for the next cluster. The process continued until the scores for all windows were zero. The boundaries of each cluster were further refined by including those base pairs for which piRNA abundance exceeded the mean piRNA abundance of the top 2% windows. </w:t>
      </w:r>
      <w:r w:rsidRPr="00FA31E0">
        <w:rPr>
          <w:rFonts w:cs="Arial"/>
        </w:rPr>
        <w:t xml:space="preserve">We considered only those clusters with </w:t>
      </w:r>
      <w:r w:rsidR="00F2113A">
        <w:rPr>
          <w:rFonts w:cs="Arial"/>
        </w:rPr>
        <w:t xml:space="preserve">abundance &gt;10 ppm for </w:t>
      </w:r>
      <w:r>
        <w:rPr>
          <w:rFonts w:cs="Arial"/>
        </w:rPr>
        <w:t>unique</w:t>
      </w:r>
      <w:r w:rsidR="00F2113A">
        <w:rPr>
          <w:rFonts w:cs="Arial"/>
        </w:rPr>
        <w:t>ly mapping piRNAs</w:t>
      </w:r>
      <w:r>
        <w:rPr>
          <w:rFonts w:cs="Arial"/>
        </w:rPr>
        <w:t>.</w:t>
      </w:r>
      <w:r w:rsidR="00E929F3">
        <w:rPr>
          <w:rFonts w:cs="Arial"/>
        </w:rPr>
        <w:t xml:space="preserve"> In Figure 8, gene models were corrected using data from our unpublished adult </w:t>
      </w:r>
      <w:r w:rsidR="00F01EBF">
        <w:rPr>
          <w:rFonts w:cs="Arial"/>
        </w:rPr>
        <w:t xml:space="preserve">rooster testis RNA-seq </w:t>
      </w:r>
      <w:commentRangeStart w:id="45"/>
      <w:r w:rsidR="00F01EBF">
        <w:rPr>
          <w:rFonts w:cs="Arial"/>
        </w:rPr>
        <w:t>data</w:t>
      </w:r>
      <w:commentRangeEnd w:id="45"/>
      <w:r w:rsidR="00AA3815">
        <w:rPr>
          <w:rStyle w:val="CommentReference"/>
        </w:rPr>
        <w:commentReference w:id="45"/>
      </w:r>
      <w:r w:rsidR="00F01EBF">
        <w:rPr>
          <w:rFonts w:cs="Arial"/>
        </w:rPr>
        <w:t>.</w:t>
      </w:r>
    </w:p>
    <w:p w14:paraId="7480E1D2" w14:textId="77777777" w:rsidR="000D05A9" w:rsidRDefault="000D05A9" w:rsidP="000D05A9">
      <w:pPr>
        <w:spacing w:line="240" w:lineRule="auto"/>
      </w:pPr>
      <w:r>
        <w:br w:type="page"/>
      </w:r>
    </w:p>
    <w:p w14:paraId="0F643E69" w14:textId="77777777" w:rsidR="000D05A9" w:rsidRDefault="000D05A9" w:rsidP="000D05A9">
      <w:pPr>
        <w:outlineLvl w:val="0"/>
        <w:rPr>
          <w:b/>
        </w:rPr>
      </w:pPr>
      <w:r w:rsidRPr="000C6A9E">
        <w:rPr>
          <w:b/>
        </w:rPr>
        <w:t>Supplemental References</w:t>
      </w:r>
    </w:p>
    <w:p w14:paraId="13BB0535" w14:textId="77777777" w:rsidR="00B41B0A" w:rsidRPr="00B41B0A" w:rsidRDefault="00B41B0A" w:rsidP="00B41B0A">
      <w:pPr>
        <w:spacing w:before="120"/>
        <w:outlineLvl w:val="0"/>
      </w:pPr>
      <w:r w:rsidRPr="00B41B0A">
        <w:t xml:space="preserve">Anders, S., and Huber, W. (2010). Differential expression analysis for sequence count data. Genome Biol </w:t>
      </w:r>
      <w:r w:rsidRPr="00B41B0A">
        <w:rPr>
          <w:i/>
        </w:rPr>
        <w:t>11</w:t>
      </w:r>
      <w:r w:rsidRPr="00B41B0A">
        <w:t>, R106.</w:t>
      </w:r>
    </w:p>
    <w:p w14:paraId="08C38B8A" w14:textId="77777777" w:rsidR="00B41B0A" w:rsidRPr="00B41B0A" w:rsidRDefault="00B41B0A" w:rsidP="00B41B0A">
      <w:pPr>
        <w:spacing w:before="120"/>
        <w:outlineLvl w:val="0"/>
      </w:pPr>
      <w:r w:rsidRPr="00B41B0A">
        <w:t xml:space="preserve">Aravin, A., Gaidatzis, D., Pfeffer, S., Lagos-Quintana, M., Landgraf, P., Iovino, N., Morris, P., Brownstein, M. J., Kuramochi-Miyagawa, S., Nakano, T., Chien, M., Russo, J. J., Ju, J., Sheridan, R., Sander, C., Zavolan, M., and Tuschl, T. (2006). A novel class of small RNAs bind to MILI protein in mouse testes. Nature </w:t>
      </w:r>
      <w:r w:rsidRPr="00B41B0A">
        <w:rPr>
          <w:i/>
        </w:rPr>
        <w:t>442</w:t>
      </w:r>
      <w:r w:rsidRPr="00B41B0A">
        <w:t>, 203-207.</w:t>
      </w:r>
    </w:p>
    <w:p w14:paraId="50CCD2F9" w14:textId="77777777" w:rsidR="00B41B0A" w:rsidRPr="00B41B0A" w:rsidRDefault="00B41B0A" w:rsidP="00B41B0A">
      <w:pPr>
        <w:spacing w:before="120"/>
        <w:outlineLvl w:val="0"/>
      </w:pPr>
      <w:r w:rsidRPr="00B41B0A">
        <w:t xml:space="preserve">Aravin, A. A., Sachidanandam, R., Bourc'his, D., Schaefer, C., Pezic, D., Toth, K. F., Bestor, T., and Hannon, G. J. (2008). A piRNA pathway primed by individual transposons is linked to de novo DNA methylation in mice. Mol Cell </w:t>
      </w:r>
      <w:r w:rsidRPr="00B41B0A">
        <w:rPr>
          <w:i/>
        </w:rPr>
        <w:t>31</w:t>
      </w:r>
      <w:r w:rsidRPr="00B41B0A">
        <w:t>, 785-799.</w:t>
      </w:r>
    </w:p>
    <w:p w14:paraId="5CC669E1" w14:textId="77777777" w:rsidR="00B41B0A" w:rsidRPr="00B41B0A" w:rsidRDefault="00B41B0A" w:rsidP="00B41B0A">
      <w:pPr>
        <w:spacing w:before="120"/>
        <w:outlineLvl w:val="0"/>
      </w:pPr>
      <w:r w:rsidRPr="00B41B0A">
        <w:t xml:space="preserve">Aravin, A. A., Sachidanandam, R., Girard, A., Fejes-Toth, K., and Hannon, G. J. (2007). Developmentally regulated piRNA clusters implicate MILI in transposon control. Science </w:t>
      </w:r>
      <w:r w:rsidRPr="00B41B0A">
        <w:rPr>
          <w:i/>
        </w:rPr>
        <w:t>316</w:t>
      </w:r>
      <w:r w:rsidRPr="00B41B0A">
        <w:t>, 744-747.</w:t>
      </w:r>
    </w:p>
    <w:p w14:paraId="42D8CB42" w14:textId="77777777" w:rsidR="00B41B0A" w:rsidRPr="00B41B0A" w:rsidRDefault="00B41B0A" w:rsidP="00B41B0A">
      <w:pPr>
        <w:spacing w:before="120"/>
        <w:outlineLvl w:val="0"/>
      </w:pPr>
      <w:r w:rsidRPr="00B41B0A">
        <w:t xml:space="preserve">Bailey, T. L., Boden, M., Buske, F. A., Frith, M., Grant, C. E., Clementi, L., Ren, J., Li, W. W., and Noble, W. S. (2009). MEME SUITE: tools for motif discovery and searching. Nucleic Acids Res </w:t>
      </w:r>
      <w:r w:rsidRPr="00B41B0A">
        <w:rPr>
          <w:i/>
        </w:rPr>
        <w:t>37</w:t>
      </w:r>
      <w:r w:rsidRPr="00B41B0A">
        <w:t>, W202-8.</w:t>
      </w:r>
    </w:p>
    <w:p w14:paraId="11FA79BF" w14:textId="77777777" w:rsidR="00B41B0A" w:rsidRPr="00B41B0A" w:rsidRDefault="00B41B0A" w:rsidP="00B41B0A">
      <w:pPr>
        <w:spacing w:before="120"/>
        <w:outlineLvl w:val="0"/>
      </w:pPr>
      <w:r w:rsidRPr="00B41B0A">
        <w:t xml:space="preserve">Bailey, T. L., and Elkan, C. (1994). Fitting a mixture model by expectation maximization to discover motifs in biopolymers. Proc Int Conf Intell Syst Mol Biol </w:t>
      </w:r>
      <w:r w:rsidRPr="00B41B0A">
        <w:rPr>
          <w:i/>
        </w:rPr>
        <w:t>2</w:t>
      </w:r>
      <w:r w:rsidRPr="00B41B0A">
        <w:t>, 28-36.</w:t>
      </w:r>
    </w:p>
    <w:p w14:paraId="511D54E6" w14:textId="77777777" w:rsidR="00B41B0A" w:rsidRPr="00B41B0A" w:rsidRDefault="00B41B0A" w:rsidP="00B41B0A">
      <w:pPr>
        <w:spacing w:before="120"/>
        <w:outlineLvl w:val="0"/>
      </w:pPr>
      <w:r w:rsidRPr="00B41B0A">
        <w:t xml:space="preserve">Baudat, F., Manova, K., Yuen, J. P., Jasin, M., and Keeney, S. (2000). Chromosome synapsis defects and sexually dimorphic meiotic progression in mice lacking Spo11. Mol Cell </w:t>
      </w:r>
      <w:r w:rsidRPr="00B41B0A">
        <w:rPr>
          <w:i/>
        </w:rPr>
        <w:t>6</w:t>
      </w:r>
      <w:r w:rsidRPr="00B41B0A">
        <w:t>, 989-998.</w:t>
      </w:r>
    </w:p>
    <w:p w14:paraId="6D4EE474" w14:textId="77777777" w:rsidR="00B41B0A" w:rsidRPr="00B41B0A" w:rsidRDefault="00B41B0A" w:rsidP="00B41B0A">
      <w:pPr>
        <w:spacing w:before="120"/>
        <w:outlineLvl w:val="0"/>
      </w:pPr>
      <w:r w:rsidRPr="00B41B0A">
        <w:t xml:space="preserve">Bolcun-Filas, E., Bannister, L. A., Barash, A., Schimenti, K. J., Hartford, S. A., Eppig, J. J., Handel, M. A., Shen, L., and Schimenti, J. C. (2011). A-MYB (MYBL1) transcription factor is a master regulator of male meiosis. Development </w:t>
      </w:r>
      <w:r w:rsidRPr="00B41B0A">
        <w:rPr>
          <w:i/>
        </w:rPr>
        <w:t>138</w:t>
      </w:r>
      <w:r w:rsidRPr="00B41B0A">
        <w:t>, 3319-3330.</w:t>
      </w:r>
    </w:p>
    <w:p w14:paraId="069F1B5F" w14:textId="77777777" w:rsidR="00B41B0A" w:rsidRPr="00B41B0A" w:rsidRDefault="00B41B0A" w:rsidP="00B41B0A">
      <w:pPr>
        <w:spacing w:before="120"/>
        <w:outlineLvl w:val="0"/>
      </w:pPr>
      <w:r w:rsidRPr="00B41B0A">
        <w:t xml:space="preserve">Chen, X., Xu, H., Yuan, P., Fang, F., Huss, M., Vega, V. B., Wong, E., Orlov, Y. L., Zhang, W., Jiang, J., Loh, Y. H., Yeo, H. C., Yeo, Z. X., Narang, V., Govindarajan, K. R., Leong, B., Shahab, A., Ruan, Y., Bourque, G., Sung, W. K., Clarke, N. D., Wei, C. L., and Ng, H. H. (2008). Integration of external signaling pathways with the core transcriptional network in embryonic stem cells. Cell </w:t>
      </w:r>
      <w:r w:rsidRPr="00B41B0A">
        <w:rPr>
          <w:i/>
        </w:rPr>
        <w:t>133</w:t>
      </w:r>
      <w:r w:rsidRPr="00B41B0A">
        <w:t>, 1106-1117.</w:t>
      </w:r>
    </w:p>
    <w:p w14:paraId="20E9CE46" w14:textId="77777777" w:rsidR="00B41B0A" w:rsidRPr="00B41B0A" w:rsidRDefault="00B41B0A" w:rsidP="00B41B0A">
      <w:pPr>
        <w:spacing w:before="120"/>
        <w:outlineLvl w:val="0"/>
      </w:pPr>
      <w:r w:rsidRPr="00B41B0A">
        <w:t xml:space="preserve">Deng, W., and Lin, H. (2002). </w:t>
      </w:r>
      <w:r w:rsidRPr="00B41B0A">
        <w:rPr>
          <w:i/>
        </w:rPr>
        <w:t>miwi</w:t>
      </w:r>
      <w:r w:rsidRPr="00B41B0A">
        <w:t xml:space="preserve">, a murine homolog of </w:t>
      </w:r>
      <w:r w:rsidRPr="00B41B0A">
        <w:rPr>
          <w:i/>
        </w:rPr>
        <w:t>piwi</w:t>
      </w:r>
      <w:r w:rsidRPr="00B41B0A">
        <w:t xml:space="preserve">, encodes a cytoplasmic protein essential for spermatogenesis. Dev Cell </w:t>
      </w:r>
      <w:r w:rsidRPr="00B41B0A">
        <w:rPr>
          <w:i/>
        </w:rPr>
        <w:t>2</w:t>
      </w:r>
      <w:r w:rsidRPr="00B41B0A">
        <w:t>, 819-830.</w:t>
      </w:r>
    </w:p>
    <w:p w14:paraId="449B2733" w14:textId="77777777" w:rsidR="00B41B0A" w:rsidRPr="00B41B0A" w:rsidRDefault="00B41B0A" w:rsidP="00B41B0A">
      <w:pPr>
        <w:spacing w:before="120"/>
        <w:outlineLvl w:val="0"/>
      </w:pPr>
      <w:r w:rsidRPr="00B41B0A">
        <w:t xml:space="preserve">Gan, H., Lin, X., Zhang, Z., Zhang, W., Liao, S., Wang, L., and Han, C. (2011). piRNA profiling during specific stages of mouse spermatogenesis. RNA </w:t>
      </w:r>
      <w:r w:rsidRPr="00B41B0A">
        <w:rPr>
          <w:i/>
        </w:rPr>
        <w:t>17</w:t>
      </w:r>
      <w:r w:rsidRPr="00B41B0A">
        <w:t>, 1191-1203.</w:t>
      </w:r>
    </w:p>
    <w:p w14:paraId="0F3BAC38" w14:textId="77777777" w:rsidR="00B41B0A" w:rsidRPr="00B41B0A" w:rsidRDefault="00B41B0A" w:rsidP="00B41B0A">
      <w:pPr>
        <w:spacing w:before="120"/>
        <w:outlineLvl w:val="0"/>
      </w:pPr>
      <w:r w:rsidRPr="00B41B0A">
        <w:t xml:space="preserve">Ghildiyal, M., Seitz, H., Horwich, M. D., Li, C., Du, T., Lee, S., Xu, J., Kittler, E. L., Zapp, M. L., Weng, Z., and Zamore, P. D. (2008). Endogenous siRNAs Derived from Transposons and mRNAs in </w:t>
      </w:r>
      <w:r w:rsidRPr="00B41B0A">
        <w:rPr>
          <w:i/>
        </w:rPr>
        <w:t>Drosophila</w:t>
      </w:r>
      <w:r w:rsidRPr="00B41B0A">
        <w:t xml:space="preserve"> Somatic Cells. Science </w:t>
      </w:r>
      <w:r w:rsidRPr="00B41B0A">
        <w:rPr>
          <w:i/>
        </w:rPr>
        <w:t>320</w:t>
      </w:r>
      <w:r w:rsidRPr="00B41B0A">
        <w:t>, 1077-1081.</w:t>
      </w:r>
    </w:p>
    <w:p w14:paraId="7F4A87E7" w14:textId="77777777" w:rsidR="00B41B0A" w:rsidRPr="00B41B0A" w:rsidRDefault="00B41B0A" w:rsidP="00B41B0A">
      <w:pPr>
        <w:spacing w:before="120"/>
        <w:outlineLvl w:val="0"/>
      </w:pPr>
      <w:r w:rsidRPr="00B41B0A">
        <w:t xml:space="preserve">Girard, A., Sachidanandam, R., Hannon, G. J., and Carmell, M. A. (2006). A germline-specific class of small RNAs binds mammalian Piwi proteins. Nature </w:t>
      </w:r>
      <w:r w:rsidRPr="00B41B0A">
        <w:rPr>
          <w:i/>
        </w:rPr>
        <w:t>442</w:t>
      </w:r>
      <w:r w:rsidRPr="00B41B0A">
        <w:t>, 199-202.</w:t>
      </w:r>
    </w:p>
    <w:p w14:paraId="694CA586" w14:textId="77777777" w:rsidR="00B41B0A" w:rsidRPr="00B41B0A" w:rsidRDefault="00B41B0A" w:rsidP="00B41B0A">
      <w:pPr>
        <w:spacing w:before="120"/>
        <w:outlineLvl w:val="0"/>
      </w:pPr>
      <w:r w:rsidRPr="00B41B0A">
        <w:t xml:space="preserve">Grabherr, M. G., Haas, B. J., Yassour, M., Levin, J. Z., Thompson, D. A., Amit, I., Adiconis, X., Fan, L., Raychowdhury, R., Zeng, Q., Chen, Z., Mauceli, E., Hacohen, N., Gnirke, A., Rhind, N., di Palma, F., Birren, B. W., Nusbaum, C., Lindblad-Toh, K., Friedman, N., and Regev, A. (2011). Full-length transcriptome assembly from RNA-Seq data without a reference genome. Nat Biotechnol </w:t>
      </w:r>
      <w:r w:rsidRPr="00B41B0A">
        <w:rPr>
          <w:i/>
        </w:rPr>
        <w:t>29</w:t>
      </w:r>
      <w:r w:rsidRPr="00B41B0A">
        <w:t>, 644-652.</w:t>
      </w:r>
    </w:p>
    <w:p w14:paraId="3C76E237" w14:textId="77777777" w:rsidR="00B41B0A" w:rsidRPr="00B41B0A" w:rsidRDefault="00B41B0A" w:rsidP="00B41B0A">
      <w:pPr>
        <w:spacing w:before="120"/>
        <w:outlineLvl w:val="0"/>
      </w:pPr>
      <w:r w:rsidRPr="00B41B0A">
        <w:t xml:space="preserve">Grant, C. E., Bailey, T. L., and Noble, W. S. (2011). FIMO: scanning for occurrences of a given motif. Bioinformatics </w:t>
      </w:r>
      <w:r w:rsidRPr="00B41B0A">
        <w:rPr>
          <w:i/>
        </w:rPr>
        <w:t>27</w:t>
      </w:r>
      <w:r w:rsidRPr="00B41B0A">
        <w:t>, 1017-1018.</w:t>
      </w:r>
    </w:p>
    <w:p w14:paraId="37D13E55" w14:textId="77777777" w:rsidR="00B41B0A" w:rsidRPr="00B41B0A" w:rsidRDefault="00B41B0A" w:rsidP="00B41B0A">
      <w:pPr>
        <w:spacing w:before="120"/>
        <w:outlineLvl w:val="0"/>
      </w:pPr>
      <w:r w:rsidRPr="00B41B0A">
        <w:t xml:space="preserve">Gupta, S., Stamatoyannopoulos, J. A., Bailey, T. L., and Noble, W. S. (2007). Quantifying similarity between motifs. Genome Biol </w:t>
      </w:r>
      <w:r w:rsidRPr="00B41B0A">
        <w:rPr>
          <w:i/>
        </w:rPr>
        <w:t>8</w:t>
      </w:r>
      <w:r w:rsidRPr="00B41B0A">
        <w:t>, R24.</w:t>
      </w:r>
    </w:p>
    <w:p w14:paraId="7151215C" w14:textId="77777777" w:rsidR="00B41B0A" w:rsidRPr="00B41B0A" w:rsidRDefault="00B41B0A" w:rsidP="00B41B0A">
      <w:pPr>
        <w:spacing w:before="120"/>
        <w:outlineLvl w:val="0"/>
      </w:pPr>
      <w:r w:rsidRPr="00B41B0A">
        <w:t xml:space="preserve">Kent, W. J. (2002). BLAT--the BLAST-like alignment tool. Genome Res </w:t>
      </w:r>
      <w:r w:rsidRPr="00B41B0A">
        <w:rPr>
          <w:i/>
        </w:rPr>
        <w:t>12</w:t>
      </w:r>
      <w:r w:rsidRPr="00B41B0A">
        <w:t>, 656-664.</w:t>
      </w:r>
    </w:p>
    <w:p w14:paraId="5079C87F" w14:textId="77777777" w:rsidR="00B41B0A" w:rsidRPr="00B41B0A" w:rsidRDefault="00B41B0A" w:rsidP="00B41B0A">
      <w:pPr>
        <w:spacing w:before="120"/>
        <w:outlineLvl w:val="0"/>
      </w:pPr>
      <w:r w:rsidRPr="00B41B0A">
        <w:t xml:space="preserve">Langmead, B., Trapnell, C., Pop, M., and Salzberg, S. L. (2009). Ultrafast and memory-efficient alignment of short DNA sequences to the human genome. Genome Biol </w:t>
      </w:r>
      <w:r w:rsidRPr="00B41B0A">
        <w:rPr>
          <w:i/>
        </w:rPr>
        <w:t>10</w:t>
      </w:r>
      <w:r w:rsidRPr="00B41B0A">
        <w:t>, R25.</w:t>
      </w:r>
    </w:p>
    <w:p w14:paraId="6B0D9690" w14:textId="77777777" w:rsidR="00B41B0A" w:rsidRPr="00B41B0A" w:rsidRDefault="00B41B0A" w:rsidP="00B41B0A">
      <w:pPr>
        <w:spacing w:before="120"/>
        <w:outlineLvl w:val="0"/>
      </w:pPr>
      <w:r w:rsidRPr="00B41B0A">
        <w:t xml:space="preserve">Lau, N. C., Seto, A. G., Kim, J., Kuramochi-Miyagawa, S., Nakano, T., Bartel, D. P., and Kingston, R. E. (2006). Characterization of the piRNA complex from rat testes. Science </w:t>
      </w:r>
      <w:r w:rsidRPr="00B41B0A">
        <w:rPr>
          <w:i/>
        </w:rPr>
        <w:t>313</w:t>
      </w:r>
      <w:r w:rsidRPr="00B41B0A">
        <w:t>, 363-367.</w:t>
      </w:r>
    </w:p>
    <w:p w14:paraId="0355F7C5" w14:textId="77777777" w:rsidR="00B41B0A" w:rsidRPr="00B41B0A" w:rsidRDefault="00B41B0A" w:rsidP="00B41B0A">
      <w:pPr>
        <w:spacing w:before="120"/>
        <w:outlineLvl w:val="0"/>
      </w:pPr>
      <w:r w:rsidRPr="00B41B0A">
        <w:t xml:space="preserve">Li, C., Vagin, V. V., Lee, S., Xu, J., Ma, S., Xi, H., Seitz, H., Horwich, M. D., Syrzycka, M., Honda, B. M., Kittler, E. L., Zapp, M. L., Klattenhoff, C., Schulz, N., Theurkauf, W. E., Weng, Z., and Zamore, P. D. (2009). Collapse of Germline piRNAs in the Absence of Argonaute3 Reveals Somatic piRNAs in Flies. Cell </w:t>
      </w:r>
      <w:r w:rsidRPr="00B41B0A">
        <w:rPr>
          <w:i/>
        </w:rPr>
        <w:t>137</w:t>
      </w:r>
      <w:r w:rsidRPr="00B41B0A">
        <w:t>, 509-521.</w:t>
      </w:r>
    </w:p>
    <w:p w14:paraId="140EF1F2" w14:textId="77777777" w:rsidR="00B41B0A" w:rsidRPr="00B41B0A" w:rsidRDefault="00B41B0A" w:rsidP="00B41B0A">
      <w:pPr>
        <w:spacing w:before="120"/>
        <w:outlineLvl w:val="0"/>
      </w:pPr>
      <w:r w:rsidRPr="00B41B0A">
        <w:t xml:space="preserve">Modzelewski, A. J., Holmes, R. J., Hilz, S., Grimson, A., and Cohen, P. E. (2012). AGO4 regulates entry into meiosis and influences silencing of sex chromosomes in the male mouse germline. Dev Cell </w:t>
      </w:r>
      <w:r w:rsidRPr="00B41B0A">
        <w:rPr>
          <w:i/>
        </w:rPr>
        <w:t>23</w:t>
      </w:r>
      <w:r w:rsidRPr="00B41B0A">
        <w:t>, 251-264.</w:t>
      </w:r>
    </w:p>
    <w:p w14:paraId="1C649F4B" w14:textId="77777777" w:rsidR="00B41B0A" w:rsidRPr="00B41B0A" w:rsidRDefault="00B41B0A" w:rsidP="00B41B0A">
      <w:pPr>
        <w:spacing w:before="120"/>
        <w:outlineLvl w:val="0"/>
      </w:pPr>
      <w:r w:rsidRPr="00B41B0A">
        <w:t xml:space="preserve">Peirson, S. N., Butler, J. N., and Foster, R. G. (2003). Experimental validation of novel and conventional approaches to quantitative real-time PCR data analysis. Nucleic Acids Res </w:t>
      </w:r>
      <w:r w:rsidRPr="00B41B0A">
        <w:rPr>
          <w:i/>
        </w:rPr>
        <w:t>31</w:t>
      </w:r>
      <w:r w:rsidRPr="00B41B0A">
        <w:t>, e73.</w:t>
      </w:r>
    </w:p>
    <w:p w14:paraId="5B3FB392" w14:textId="77777777" w:rsidR="00B41B0A" w:rsidRPr="00B41B0A" w:rsidRDefault="00B41B0A" w:rsidP="00B41B0A">
      <w:pPr>
        <w:spacing w:before="120"/>
        <w:outlineLvl w:val="0"/>
      </w:pPr>
      <w:r w:rsidRPr="00B41B0A">
        <w:t xml:space="preserve">Quinlan, A. R., and Hall, I. M. (2010). BEDTools: a flexible suite of utilities for comparing genomic features. Bioinformatics </w:t>
      </w:r>
      <w:r w:rsidRPr="00B41B0A">
        <w:rPr>
          <w:i/>
        </w:rPr>
        <w:t>26</w:t>
      </w:r>
      <w:r w:rsidRPr="00B41B0A">
        <w:t>, 841-842.</w:t>
      </w:r>
    </w:p>
    <w:p w14:paraId="35D8D223" w14:textId="77777777" w:rsidR="00B41B0A" w:rsidRPr="00B41B0A" w:rsidRDefault="00B41B0A" w:rsidP="00B41B0A">
      <w:pPr>
        <w:spacing w:before="120"/>
        <w:outlineLvl w:val="0"/>
      </w:pPr>
      <w:r w:rsidRPr="00B41B0A">
        <w:t xml:space="preserve">Seitz, H., Ghildiyal, M., and Zamore, P. D. (2008). Argonaute loading improves the 5' precision of both microRNAs and their miRNA* strands in flies. Curr Biol </w:t>
      </w:r>
      <w:r w:rsidRPr="00B41B0A">
        <w:rPr>
          <w:i/>
        </w:rPr>
        <w:t>18</w:t>
      </w:r>
      <w:r w:rsidRPr="00B41B0A">
        <w:t>, 147-151.</w:t>
      </w:r>
    </w:p>
    <w:p w14:paraId="5A026A58" w14:textId="77777777" w:rsidR="00B41B0A" w:rsidRPr="00B41B0A" w:rsidRDefault="00B41B0A" w:rsidP="00B41B0A">
      <w:pPr>
        <w:spacing w:before="120"/>
        <w:outlineLvl w:val="0"/>
      </w:pPr>
      <w:r w:rsidRPr="00B41B0A">
        <w:t xml:space="preserve">Shepard, P. J., Choi, E. A., Lu, J., Flanagan, L. A., Hertel, K. J., and Shi, Y. (2011). Complex and dynamic landscape of RNA polyadenylation revealed by PAS-Seq. RNA </w:t>
      </w:r>
      <w:r w:rsidRPr="00B41B0A">
        <w:rPr>
          <w:i/>
        </w:rPr>
        <w:t>17</w:t>
      </w:r>
      <w:r w:rsidRPr="00B41B0A">
        <w:t>, 761-772.</w:t>
      </w:r>
    </w:p>
    <w:p w14:paraId="29B6A5CF" w14:textId="77777777" w:rsidR="00B41B0A" w:rsidRPr="00B41B0A" w:rsidRDefault="00B41B0A" w:rsidP="00B41B0A">
      <w:pPr>
        <w:spacing w:before="120"/>
        <w:outlineLvl w:val="0"/>
      </w:pPr>
      <w:r w:rsidRPr="00B41B0A">
        <w:t xml:space="preserve">Shoji, M., Tanaka, T., Hosokawa, M., Reuter, M., Stark, A., Kato, Y., Kondoh, G., Okawa, K., Chujo, T., Suzuki, T., Hata, K., Martin, S. L., Noce, T., Kuramochi-Miyagawa, S., Nakano, T., Sasaki, H., Pillai, R. S., Nakatsuji, N., and Chuma, S. (2009). The TDRD9-MIWI2 complex is essential for piRNA-mediated retrotransposon silencing in the mouse male germline. Dev Cell </w:t>
      </w:r>
      <w:r w:rsidRPr="00B41B0A">
        <w:rPr>
          <w:i/>
        </w:rPr>
        <w:t>17</w:t>
      </w:r>
      <w:r w:rsidRPr="00B41B0A">
        <w:t>, 775-787.</w:t>
      </w:r>
    </w:p>
    <w:p w14:paraId="5F03C8FE" w14:textId="77777777" w:rsidR="00B41B0A" w:rsidRPr="00B41B0A" w:rsidRDefault="00B41B0A" w:rsidP="00B41B0A">
      <w:pPr>
        <w:spacing w:before="120"/>
        <w:outlineLvl w:val="0"/>
      </w:pPr>
      <w:r w:rsidRPr="00B41B0A">
        <w:t xml:space="preserve">Trapnell, C., Williams, B. A., Pertea, G., Mortazavi, A., Kwan, G., van Baren, M. J., Salzberg, S. L., Wold, B. J., and Pachter, L. (2010). Transcript assembly and quantification by RNA-Seq reveals unannotated transcripts and isoform switching during cell differentiation. Nat Biotechnol </w:t>
      </w:r>
      <w:r w:rsidRPr="00B41B0A">
        <w:rPr>
          <w:i/>
        </w:rPr>
        <w:t>28</w:t>
      </w:r>
      <w:r w:rsidRPr="00B41B0A">
        <w:t>, 511-515.</w:t>
      </w:r>
    </w:p>
    <w:p w14:paraId="2F42AD76" w14:textId="77777777" w:rsidR="00B41B0A" w:rsidRPr="00B41B0A" w:rsidRDefault="00B41B0A" w:rsidP="00B41B0A">
      <w:pPr>
        <w:spacing w:before="120"/>
        <w:outlineLvl w:val="0"/>
      </w:pPr>
      <w:r w:rsidRPr="00B41B0A">
        <w:t xml:space="preserve">Trapnell, C., Pachter, L., and Salzberg, S. L. (2009). TopHat: discovering splice junctions with RNA-Seq. Bioinformatics </w:t>
      </w:r>
      <w:r w:rsidRPr="00B41B0A">
        <w:rPr>
          <w:i/>
        </w:rPr>
        <w:t>25</w:t>
      </w:r>
      <w:r w:rsidRPr="00B41B0A">
        <w:t>, 1105-1111.</w:t>
      </w:r>
    </w:p>
    <w:p w14:paraId="2C056501" w14:textId="77777777" w:rsidR="00B41B0A" w:rsidRPr="00B41B0A" w:rsidRDefault="00B41B0A" w:rsidP="00B41B0A">
      <w:pPr>
        <w:spacing w:before="120"/>
        <w:outlineLvl w:val="0"/>
      </w:pPr>
      <w:r w:rsidRPr="00B41B0A">
        <w:t xml:space="preserve">Vagin, V. V., Wohlschlegel, J., Qu, J., Jonsson, Z., Huang, X., Chuma, S., Girard, A., Sachidanandam, R., Hannon, G. J., and Aravin, A. A. (2009). Proteomic analysis of murine Piwi proteins reveals a role for arginine methylation in specifying interaction with Tudor family members. Genes Dev </w:t>
      </w:r>
      <w:r w:rsidRPr="00B41B0A">
        <w:rPr>
          <w:i/>
        </w:rPr>
        <w:t>23</w:t>
      </w:r>
      <w:r w:rsidRPr="00B41B0A">
        <w:t>, 1749-1762.</w:t>
      </w:r>
    </w:p>
    <w:p w14:paraId="6600A8BC" w14:textId="77777777" w:rsidR="00B41B0A" w:rsidRPr="00B41B0A" w:rsidRDefault="00B41B0A" w:rsidP="00B41B0A">
      <w:pPr>
        <w:spacing w:before="120"/>
        <w:outlineLvl w:val="0"/>
      </w:pPr>
      <w:r w:rsidRPr="00B41B0A">
        <w:t xml:space="preserve">Yang, Z., Bruno, D. P., Martens, C. A., Porcella, S. F., and Moss, B. (2011). Genome-wide analysis of the 5´ and 3´ ends of vaccinia virus early mRNAs delineates regulatory sequences of annotated and anomalous transcripts. J Virol </w:t>
      </w:r>
      <w:r w:rsidRPr="00B41B0A">
        <w:rPr>
          <w:i/>
        </w:rPr>
        <w:t>85</w:t>
      </w:r>
      <w:r w:rsidRPr="00B41B0A">
        <w:t>, 5897-5909.</w:t>
      </w:r>
    </w:p>
    <w:p w14:paraId="4256182D" w14:textId="77777777" w:rsidR="00B41B0A" w:rsidRPr="00B41B0A" w:rsidRDefault="00B41B0A" w:rsidP="00B41B0A">
      <w:pPr>
        <w:spacing w:before="120"/>
        <w:outlineLvl w:val="0"/>
      </w:pPr>
      <w:r w:rsidRPr="00B41B0A">
        <w:t xml:space="preserve">Zhang, Y., Liu, T., Meyer, C. A., Eeckhoute, J., Johnson, D. S., Bernstein, B. E., Nusbaum, C., Myers, R. M., Brown, M., Li, W., and Liu, X. S. (2008). Model-based analysis of ChIP-Seq (MACS). Genome Biol </w:t>
      </w:r>
      <w:r w:rsidRPr="00B41B0A">
        <w:rPr>
          <w:i/>
        </w:rPr>
        <w:t>9</w:t>
      </w:r>
      <w:r w:rsidRPr="00B41B0A">
        <w:t>, R137.</w:t>
      </w:r>
    </w:p>
    <w:p w14:paraId="7BEA550E" w14:textId="77777777" w:rsidR="000D05A9" w:rsidRPr="00BE1389" w:rsidRDefault="00B41B0A" w:rsidP="00B41B0A">
      <w:pPr>
        <w:spacing w:before="240"/>
      </w:pPr>
      <w:r w:rsidRPr="00B41B0A">
        <w:t xml:space="preserve">Zhang, Z., Theurkauf, W. E., Weng, Z., and Zamore, P. D. (2012). Strand-specific libraries for high throughput RNA sequencing (RNA-Seq) prepared without poly(A) selection. Silence </w:t>
      </w:r>
      <w:r w:rsidRPr="00B41B0A">
        <w:rPr>
          <w:i/>
        </w:rPr>
        <w:t>3</w:t>
      </w:r>
      <w:r w:rsidRPr="00B41B0A">
        <w:t>, 9.</w:t>
      </w:r>
    </w:p>
    <w:p w14:paraId="67CDEAB3" w14:textId="77777777" w:rsidR="000D05A9" w:rsidRDefault="000D05A9" w:rsidP="000D05A9">
      <w:pPr>
        <w:spacing w:line="240" w:lineRule="auto"/>
        <w:rPr>
          <w:b/>
        </w:rPr>
      </w:pPr>
      <w:r>
        <w:rPr>
          <w:b/>
        </w:rPr>
        <w:br w:type="page"/>
      </w:r>
    </w:p>
    <w:p w14:paraId="61B1D587" w14:textId="77777777" w:rsidR="000D05A9" w:rsidRDefault="000D05A9" w:rsidP="000D05A9">
      <w:pPr>
        <w:spacing w:before="360" w:after="120"/>
        <w:outlineLvl w:val="0"/>
        <w:rPr>
          <w:b/>
        </w:rPr>
      </w:pPr>
      <w:r>
        <w:rPr>
          <w:b/>
        </w:rPr>
        <w:t>Supplemental Table Legends</w:t>
      </w:r>
    </w:p>
    <w:p w14:paraId="7E598996" w14:textId="77777777" w:rsidR="000D05A9" w:rsidRPr="00D9144D" w:rsidRDefault="000D05A9" w:rsidP="000D05A9">
      <w:pPr>
        <w:pStyle w:val="normal0"/>
        <w:spacing w:before="240" w:after="120" w:line="480" w:lineRule="exact"/>
        <w:rPr>
          <w:rFonts w:ascii="Palatino" w:hAnsi="Palatino"/>
          <w:b/>
          <w:color w:val="auto"/>
        </w:rPr>
      </w:pPr>
      <w:r w:rsidRPr="00D9144D">
        <w:rPr>
          <w:rFonts w:ascii="Palatino" w:hAnsi="Palatino"/>
          <w:b/>
        </w:rPr>
        <w:t xml:space="preserve">Table S1, Related to Figure 1. </w:t>
      </w:r>
      <w:r>
        <w:rPr>
          <w:rFonts w:ascii="Palatino" w:hAnsi="Palatino"/>
          <w:b/>
          <w:color w:val="auto"/>
        </w:rPr>
        <w:t>Sequencing Statistics</w:t>
      </w:r>
    </w:p>
    <w:p w14:paraId="4C002EC3" w14:textId="74F50C43" w:rsidR="000D05A9" w:rsidRPr="00D9144D" w:rsidRDefault="000D05A9" w:rsidP="000D05A9">
      <w:pPr>
        <w:pStyle w:val="normal0"/>
        <w:spacing w:before="120" w:line="480" w:lineRule="exact"/>
        <w:rPr>
          <w:rFonts w:ascii="Palatino" w:hAnsi="Palatino"/>
          <w:color w:val="auto"/>
        </w:rPr>
      </w:pPr>
      <w:r w:rsidRPr="00D9144D">
        <w:rPr>
          <w:rFonts w:ascii="Palatino" w:hAnsi="Palatino"/>
          <w:color w:val="auto"/>
        </w:rPr>
        <w:t>(A) Transcript coordinates for the 46</w:t>
      </w:r>
      <w:ins w:id="46" w:author="Xin Li" w:date="2013-02-03T21:15:00Z">
        <w:r w:rsidR="00162349">
          <w:rPr>
            <w:rFonts w:ascii="Palatino" w:hAnsi="Palatino"/>
            <w:color w:val="auto"/>
          </w:rPr>
          <w:t>7</w:t>
        </w:r>
      </w:ins>
      <w:del w:id="47" w:author="Xin Li" w:date="2013-02-03T21:15:00Z">
        <w:r w:rsidRPr="00D9144D" w:rsidDel="00162349">
          <w:rPr>
            <w:rFonts w:ascii="Palatino" w:hAnsi="Palatino"/>
            <w:color w:val="auto"/>
          </w:rPr>
          <w:delText>6</w:delText>
        </w:r>
      </w:del>
      <w:r w:rsidRPr="00D9144D">
        <w:rPr>
          <w:rFonts w:ascii="Palatino" w:hAnsi="Palatino"/>
          <w:color w:val="auto"/>
        </w:rPr>
        <w:t xml:space="preserve"> piRNA precursor RNAs mapping to the 214 piRNA-producing loci defined in this study</w:t>
      </w:r>
      <w:r w:rsidR="00C517FD">
        <w:rPr>
          <w:rFonts w:ascii="Palatino" w:hAnsi="Palatino"/>
          <w:color w:val="auto"/>
        </w:rPr>
        <w:t xml:space="preserve"> </w:t>
      </w:r>
      <w:r w:rsidRPr="00D9144D">
        <w:rPr>
          <w:rFonts w:ascii="Palatino" w:hAnsi="Palatino"/>
          <w:color w:val="auto"/>
        </w:rPr>
        <w:t>in UCSC BED format (i.e., 0-based) for mouse genome mm9 (NCBI37).</w:t>
      </w:r>
    </w:p>
    <w:p w14:paraId="3E0EBEA4" w14:textId="77777777" w:rsidR="000D05A9" w:rsidRPr="00D9144D" w:rsidRDefault="000D05A9" w:rsidP="000D05A9">
      <w:pPr>
        <w:pStyle w:val="normal0"/>
        <w:spacing w:before="120" w:line="480" w:lineRule="exact"/>
        <w:rPr>
          <w:rFonts w:ascii="Palatino" w:hAnsi="Palatino"/>
          <w:color w:val="auto"/>
        </w:rPr>
      </w:pPr>
      <w:r w:rsidRPr="00D9144D">
        <w:rPr>
          <w:rFonts w:ascii="Palatino" w:hAnsi="Palatino"/>
          <w:color w:val="auto"/>
        </w:rPr>
        <w:t xml:space="preserve">(B) </w:t>
      </w:r>
      <w:r>
        <w:rPr>
          <w:rFonts w:ascii="Palatino" w:hAnsi="Palatino"/>
          <w:color w:val="auto"/>
        </w:rPr>
        <w:t>Small RNA</w:t>
      </w:r>
      <w:r w:rsidRPr="00D9144D">
        <w:rPr>
          <w:rFonts w:ascii="Palatino" w:hAnsi="Palatino"/>
          <w:color w:val="auto"/>
        </w:rPr>
        <w:t xml:space="preserve"> sequencing statistics: reads and species.</w:t>
      </w:r>
    </w:p>
    <w:p w14:paraId="56B45E36" w14:textId="77777777" w:rsidR="000D05A9" w:rsidRPr="00D9144D" w:rsidRDefault="000D05A9" w:rsidP="000D05A9">
      <w:pPr>
        <w:pStyle w:val="normal0"/>
        <w:spacing w:before="120" w:line="480" w:lineRule="exact"/>
        <w:rPr>
          <w:rFonts w:ascii="Palatino" w:hAnsi="Palatino"/>
          <w:color w:val="auto"/>
        </w:rPr>
      </w:pPr>
      <w:r>
        <w:rPr>
          <w:rFonts w:ascii="Palatino" w:hAnsi="Palatino"/>
          <w:color w:val="auto"/>
        </w:rPr>
        <w:t>(C</w:t>
      </w:r>
      <w:r w:rsidRPr="00D9144D">
        <w:rPr>
          <w:rFonts w:ascii="Palatino" w:hAnsi="Palatino"/>
          <w:color w:val="auto"/>
        </w:rPr>
        <w:t>) RNA-</w:t>
      </w:r>
      <w:r w:rsidR="001A0281">
        <w:rPr>
          <w:rFonts w:ascii="Palatino" w:hAnsi="Palatino"/>
          <w:color w:val="auto"/>
        </w:rPr>
        <w:t>seq</w:t>
      </w:r>
      <w:r w:rsidRPr="00D9144D">
        <w:rPr>
          <w:rFonts w:ascii="Palatino" w:hAnsi="Palatino"/>
          <w:color w:val="auto"/>
        </w:rPr>
        <w:t xml:space="preserve"> statistics: reads and species.</w:t>
      </w:r>
    </w:p>
    <w:p w14:paraId="608F2624" w14:textId="77777777" w:rsidR="000D05A9" w:rsidRPr="00D9144D" w:rsidRDefault="000D05A9" w:rsidP="000D05A9">
      <w:pPr>
        <w:pStyle w:val="normal0"/>
        <w:spacing w:before="120" w:line="480" w:lineRule="exact"/>
        <w:rPr>
          <w:rFonts w:ascii="Palatino" w:hAnsi="Palatino"/>
          <w:color w:val="auto"/>
        </w:rPr>
      </w:pPr>
      <w:r>
        <w:rPr>
          <w:rFonts w:ascii="Palatino" w:hAnsi="Palatino"/>
          <w:color w:val="auto"/>
        </w:rPr>
        <w:t>(D</w:t>
      </w:r>
      <w:r w:rsidRPr="00D9144D">
        <w:rPr>
          <w:rFonts w:ascii="Palatino" w:hAnsi="Palatino"/>
          <w:color w:val="auto"/>
        </w:rPr>
        <w:t>) ChIP-</w:t>
      </w:r>
      <w:r w:rsidR="001A0281">
        <w:rPr>
          <w:rFonts w:ascii="Palatino" w:hAnsi="Palatino"/>
          <w:color w:val="auto"/>
        </w:rPr>
        <w:t>seq</w:t>
      </w:r>
      <w:r w:rsidRPr="00D9144D">
        <w:rPr>
          <w:rFonts w:ascii="Palatino" w:hAnsi="Palatino"/>
          <w:color w:val="auto"/>
        </w:rPr>
        <w:t xml:space="preserve"> statistics.</w:t>
      </w:r>
    </w:p>
    <w:p w14:paraId="6EB71BD3" w14:textId="77777777" w:rsidR="000D05A9" w:rsidRPr="00D9144D" w:rsidRDefault="000D05A9" w:rsidP="000D05A9">
      <w:pPr>
        <w:pStyle w:val="normal0"/>
        <w:spacing w:before="120" w:line="480" w:lineRule="exact"/>
        <w:rPr>
          <w:rFonts w:ascii="Palatino" w:hAnsi="Palatino"/>
          <w:color w:val="auto"/>
        </w:rPr>
      </w:pPr>
      <w:r w:rsidRPr="00D9144D">
        <w:rPr>
          <w:rFonts w:ascii="Palatino" w:hAnsi="Palatino"/>
          <w:color w:val="auto"/>
        </w:rPr>
        <w:t>(</w:t>
      </w:r>
      <w:r>
        <w:rPr>
          <w:rFonts w:ascii="Palatino" w:hAnsi="Palatino"/>
          <w:color w:val="auto"/>
        </w:rPr>
        <w:t>E</w:t>
      </w:r>
      <w:r w:rsidRPr="00D9144D">
        <w:rPr>
          <w:rFonts w:ascii="Palatino" w:hAnsi="Palatino"/>
          <w:color w:val="auto"/>
        </w:rPr>
        <w:t>) CAGE</w:t>
      </w:r>
      <w:r w:rsidR="00C517FD">
        <w:rPr>
          <w:rFonts w:ascii="Palatino" w:hAnsi="Palatino"/>
          <w:color w:val="auto"/>
        </w:rPr>
        <w:t>-</w:t>
      </w:r>
      <w:r w:rsidRPr="00D9144D">
        <w:rPr>
          <w:rFonts w:ascii="Palatino" w:hAnsi="Palatino"/>
          <w:color w:val="auto"/>
        </w:rPr>
        <w:t>seq statistics: reads and species.</w:t>
      </w:r>
    </w:p>
    <w:p w14:paraId="01B36B50" w14:textId="77777777" w:rsidR="000D05A9" w:rsidRPr="00D9144D" w:rsidRDefault="000D05A9" w:rsidP="000D05A9">
      <w:pPr>
        <w:pStyle w:val="normal0"/>
        <w:spacing w:before="120" w:line="480" w:lineRule="exact"/>
        <w:rPr>
          <w:rFonts w:ascii="Palatino" w:hAnsi="Palatino"/>
          <w:color w:val="auto"/>
        </w:rPr>
      </w:pPr>
      <w:r w:rsidRPr="00D9144D">
        <w:rPr>
          <w:rFonts w:ascii="Palatino" w:hAnsi="Palatino"/>
          <w:color w:val="auto"/>
        </w:rPr>
        <w:t>(</w:t>
      </w:r>
      <w:r>
        <w:rPr>
          <w:rFonts w:ascii="Palatino" w:hAnsi="Palatino"/>
          <w:color w:val="auto"/>
        </w:rPr>
        <w:t>F</w:t>
      </w:r>
      <w:r w:rsidRPr="00D9144D">
        <w:rPr>
          <w:rFonts w:ascii="Palatino" w:hAnsi="Palatino"/>
          <w:color w:val="auto"/>
        </w:rPr>
        <w:t>) PAS-</w:t>
      </w:r>
      <w:r w:rsidR="001A0281">
        <w:rPr>
          <w:rFonts w:ascii="Palatino" w:hAnsi="Palatino"/>
          <w:color w:val="auto"/>
        </w:rPr>
        <w:t>seq</w:t>
      </w:r>
      <w:r w:rsidRPr="00D9144D">
        <w:rPr>
          <w:rFonts w:ascii="Palatino" w:hAnsi="Palatino"/>
          <w:color w:val="auto"/>
        </w:rPr>
        <w:t xml:space="preserve"> statistics: reads and species.</w:t>
      </w:r>
    </w:p>
    <w:p w14:paraId="5B2880B3" w14:textId="77777777" w:rsidR="000D05A9" w:rsidRDefault="000D05A9" w:rsidP="000D05A9">
      <w:pPr>
        <w:pStyle w:val="normal0"/>
        <w:spacing w:before="120" w:line="480" w:lineRule="exact"/>
        <w:rPr>
          <w:rFonts w:ascii="Palatino" w:hAnsi="Palatino"/>
          <w:color w:val="auto"/>
        </w:rPr>
      </w:pPr>
      <w:r>
        <w:rPr>
          <w:rFonts w:ascii="Palatino" w:hAnsi="Palatino"/>
          <w:color w:val="auto"/>
        </w:rPr>
        <w:t>(G</w:t>
      </w:r>
      <w:r w:rsidRPr="00D9144D">
        <w:rPr>
          <w:rFonts w:ascii="Palatino" w:hAnsi="Palatino"/>
          <w:color w:val="auto"/>
        </w:rPr>
        <w:t>) Exon-exon junction mapping reads: statistics.</w:t>
      </w:r>
    </w:p>
    <w:p w14:paraId="3BDE4C6A" w14:textId="77777777" w:rsidR="000D05A9" w:rsidRDefault="000D05A9" w:rsidP="000D05A9">
      <w:pPr>
        <w:pStyle w:val="normal0"/>
        <w:spacing w:before="120" w:line="480" w:lineRule="exact"/>
        <w:rPr>
          <w:rFonts w:ascii="Palatino" w:hAnsi="Palatino"/>
          <w:color w:val="auto"/>
        </w:rPr>
      </w:pPr>
      <w:r>
        <w:rPr>
          <w:rFonts w:ascii="Palatino" w:hAnsi="Palatino"/>
          <w:color w:val="auto"/>
        </w:rPr>
        <w:t xml:space="preserve">(H) Embedded transcripts. </w:t>
      </w:r>
      <w:r w:rsidRPr="0002367A">
        <w:rPr>
          <w:rFonts w:ascii="Palatino" w:hAnsi="Palatino"/>
        </w:rPr>
        <w:t xml:space="preserve">Sequences mapping to </w:t>
      </w:r>
      <w:r w:rsidR="005D79C0">
        <w:rPr>
          <w:rFonts w:ascii="Palatino" w:hAnsi="Palatino"/>
        </w:rPr>
        <w:t xml:space="preserve">these </w:t>
      </w:r>
      <w:r w:rsidRPr="0002367A">
        <w:rPr>
          <w:rFonts w:ascii="Palatino" w:hAnsi="Palatino"/>
        </w:rPr>
        <w:t>six RefSeq annotated</w:t>
      </w:r>
      <w:r>
        <w:rPr>
          <w:rFonts w:ascii="Palatino" w:hAnsi="Palatino"/>
        </w:rPr>
        <w:t xml:space="preserve"> loci that overlap</w:t>
      </w:r>
      <w:r w:rsidRPr="0002367A">
        <w:rPr>
          <w:rFonts w:ascii="Palatino" w:hAnsi="Palatino"/>
        </w:rPr>
        <w:t xml:space="preserve"> with or </w:t>
      </w:r>
      <w:r>
        <w:rPr>
          <w:rFonts w:ascii="Palatino" w:hAnsi="Palatino"/>
        </w:rPr>
        <w:t>are</w:t>
      </w:r>
      <w:r w:rsidRPr="0002367A">
        <w:rPr>
          <w:rFonts w:ascii="Palatino" w:hAnsi="Palatino"/>
        </w:rPr>
        <w:t xml:space="preserve"> embedded within a piRNA gene were excluded when calculating piRNA </w:t>
      </w:r>
      <w:r>
        <w:rPr>
          <w:rFonts w:ascii="Palatino" w:hAnsi="Palatino"/>
        </w:rPr>
        <w:t>precursor</w:t>
      </w:r>
      <w:r w:rsidRPr="0002367A">
        <w:rPr>
          <w:rFonts w:ascii="Palatino" w:hAnsi="Palatino"/>
        </w:rPr>
        <w:t xml:space="preserve"> transcript abundance.</w:t>
      </w:r>
    </w:p>
    <w:p w14:paraId="5A2652E0" w14:textId="77777777" w:rsidR="000D05A9" w:rsidRPr="003C02B5" w:rsidRDefault="000D05A9" w:rsidP="000D05A9">
      <w:pPr>
        <w:pStyle w:val="normal0"/>
        <w:spacing w:before="120" w:line="480" w:lineRule="exact"/>
        <w:rPr>
          <w:rFonts w:ascii="Palatino" w:hAnsi="Palatino"/>
          <w:color w:val="auto"/>
        </w:rPr>
      </w:pPr>
      <w:r>
        <w:rPr>
          <w:rFonts w:ascii="Palatino" w:hAnsi="Palatino"/>
          <w:color w:val="auto"/>
        </w:rPr>
        <w:t>(I) Primers used in this study for ChIP-qPCR and RT-PCR.</w:t>
      </w:r>
    </w:p>
    <w:p w14:paraId="0B464973" w14:textId="77E44B44" w:rsidR="000D05A9" w:rsidRDefault="000D05A9" w:rsidP="000D05A9">
      <w:pPr>
        <w:spacing w:before="360" w:after="120"/>
        <w:outlineLvl w:val="0"/>
        <w:rPr>
          <w:b/>
        </w:rPr>
      </w:pPr>
      <w:r>
        <w:rPr>
          <w:b/>
        </w:rPr>
        <w:t>Table S2, Related to Figure 3. Three classes of piRNA</w:t>
      </w:r>
      <w:ins w:id="48" w:author="Xin Li" w:date="2013-02-03T21:15:00Z">
        <w:r w:rsidR="00162349">
          <w:rPr>
            <w:b/>
          </w:rPr>
          <w:t xml:space="preserve"> genes</w:t>
        </w:r>
      </w:ins>
      <w:del w:id="49" w:author="Xin Li" w:date="2013-02-03T21:15:00Z">
        <w:r w:rsidDel="00162349">
          <w:rPr>
            <w:b/>
          </w:rPr>
          <w:delText>s</w:delText>
        </w:r>
      </w:del>
    </w:p>
    <w:p w14:paraId="227C6DBD" w14:textId="77777777" w:rsidR="000D05A9" w:rsidRPr="00BC3CD4" w:rsidRDefault="000D05A9" w:rsidP="000D05A9">
      <w:pPr>
        <w:spacing w:before="120" w:after="120"/>
        <w:outlineLvl w:val="0"/>
      </w:pPr>
      <w:bookmarkStart w:id="50" w:name="OLE_LINK7"/>
      <w:bookmarkStart w:id="51" w:name="OLE_LINK8"/>
      <w:r>
        <w:t>T</w:t>
      </w:r>
      <w:r w:rsidRPr="00BC3CD4">
        <w:t xml:space="preserve">he times and extents of pre-pachytene, pachytene, and hybrid </w:t>
      </w:r>
      <w:r>
        <w:t>piRNA</w:t>
      </w:r>
      <w:r w:rsidRPr="00BC3CD4">
        <w:t xml:space="preserve"> production</w:t>
      </w:r>
      <w:r>
        <w:t xml:space="preserve"> reflects t</w:t>
      </w:r>
      <w:r w:rsidRPr="00A81F01">
        <w:t>he</w:t>
      </w:r>
      <w:r>
        <w:t>ir</w:t>
      </w:r>
      <w:r w:rsidRPr="00A81F01">
        <w:t xml:space="preserve"> distinct </w:t>
      </w:r>
      <w:r>
        <w:t xml:space="preserve">patterns of </w:t>
      </w:r>
      <w:r w:rsidRPr="00A81F01">
        <w:t>expression</w:t>
      </w:r>
      <w:r w:rsidRPr="00BC3CD4">
        <w:t>, as well their response to l</w:t>
      </w:r>
      <w:r>
        <w:t>oss of A-MYB and MIWI function</w:t>
      </w:r>
      <w:r w:rsidRPr="00BC3CD4">
        <w:t xml:space="preserve">. The number of replicates is shown in parentheses. Mean is reported where biologically independent replicates were </w:t>
      </w:r>
      <w:r>
        <w:t>available</w:t>
      </w:r>
      <w:r w:rsidRPr="00BC3CD4">
        <w:t xml:space="preserve">; </w:t>
      </w:r>
      <w:r>
        <w:t>when</w:t>
      </w:r>
      <w:r w:rsidRPr="00BC3CD4">
        <w:t xml:space="preserve"> three replicates were available, S.D. is also provided.</w:t>
      </w:r>
      <w:bookmarkEnd w:id="50"/>
      <w:bookmarkEnd w:id="51"/>
    </w:p>
    <w:p w14:paraId="1A8A9E8A" w14:textId="77777777" w:rsidR="000D05A9" w:rsidRPr="00087734" w:rsidRDefault="000D05A9" w:rsidP="000D05A9">
      <w:pPr>
        <w:spacing w:before="240" w:after="120"/>
        <w:outlineLvl w:val="0"/>
        <w:rPr>
          <w:b/>
        </w:rPr>
      </w:pPr>
      <w:r w:rsidRPr="00087734">
        <w:rPr>
          <w:b/>
        </w:rPr>
        <w:t>Table S</w:t>
      </w:r>
      <w:r>
        <w:rPr>
          <w:b/>
        </w:rPr>
        <w:t>3,</w:t>
      </w:r>
      <w:r w:rsidRPr="00087734">
        <w:rPr>
          <w:b/>
        </w:rPr>
        <w:t xml:space="preserve"> Related to Figure </w:t>
      </w:r>
      <w:r>
        <w:rPr>
          <w:b/>
        </w:rPr>
        <w:t>7</w:t>
      </w:r>
      <w:r w:rsidRPr="00087734">
        <w:rPr>
          <w:b/>
        </w:rPr>
        <w:t>. A-Myb Targets at 14.5 dpp</w:t>
      </w:r>
    </w:p>
    <w:p w14:paraId="52F0D46C" w14:textId="15656EE4" w:rsidR="000D05A9" w:rsidRDefault="000D05A9" w:rsidP="000D05A9">
      <w:pPr>
        <w:spacing w:before="120" w:after="240"/>
      </w:pPr>
      <w:r>
        <w:t xml:space="preserve">The table lists genes differentially expressed between </w:t>
      </w:r>
      <w:r w:rsidRPr="004558E5">
        <w:rPr>
          <w:i/>
        </w:rPr>
        <w:t>A-Myb</w:t>
      </w:r>
      <w:r>
        <w:rPr>
          <w:i/>
        </w:rPr>
        <w:t xml:space="preserve"> </w:t>
      </w:r>
      <w:r>
        <w:t>homozygotes</w:t>
      </w:r>
      <w:r w:rsidRPr="004558E5">
        <w:rPr>
          <w:i/>
        </w:rPr>
        <w:t xml:space="preserve"> </w:t>
      </w:r>
      <w:r>
        <w:t>and heterozygotes at 14.5 dpp (</w:t>
      </w:r>
      <w:r w:rsidRPr="004558E5">
        <w:rPr>
          <w:i/>
        </w:rPr>
        <w:t>q</w:t>
      </w:r>
      <w:r>
        <w:t xml:space="preserve"> &lt; 0.0</w:t>
      </w:r>
      <w:ins w:id="52" w:author="Xin Li" w:date="2013-02-03T21:16:00Z">
        <w:r w:rsidR="00170ACE">
          <w:t>5</w:t>
        </w:r>
      </w:ins>
      <w:del w:id="53" w:author="Xin Li" w:date="2013-02-03T21:16:00Z">
        <w:r w:rsidDel="00170ACE">
          <w:delText>1</w:delText>
        </w:r>
      </w:del>
      <w:r>
        <w:t xml:space="preserve">). The data is the output of </w:t>
      </w:r>
      <w:r w:rsidRPr="00087734">
        <w:t xml:space="preserve">DESeq </w:t>
      </w:r>
      <w:r>
        <w:t>analysis</w:t>
      </w:r>
      <w:r w:rsidRPr="00087734">
        <w:t xml:space="preserve"> of two biological replicates</w:t>
      </w:r>
      <w:r>
        <w:t xml:space="preserve"> of </w:t>
      </w:r>
      <w:r w:rsidRPr="00087734">
        <w:t>RNA-</w:t>
      </w:r>
      <w:r>
        <w:t>s</w:t>
      </w:r>
      <w:r w:rsidRPr="00087734">
        <w:t xml:space="preserve">eq from  </w:t>
      </w:r>
      <w:r>
        <w:t>heterozygous</w:t>
      </w:r>
      <w:r w:rsidRPr="00087734">
        <w:t xml:space="preserve"> and </w:t>
      </w:r>
      <w:r w:rsidRPr="00087734">
        <w:rPr>
          <w:i/>
        </w:rPr>
        <w:t>A-Myb</w:t>
      </w:r>
      <w:r w:rsidRPr="00087734">
        <w:rPr>
          <w:i/>
          <w:vertAlign w:val="superscript"/>
        </w:rPr>
        <w:t xml:space="preserve"> </w:t>
      </w:r>
      <w:r>
        <w:t>mutant</w:t>
      </w:r>
      <w:r w:rsidRPr="00087734">
        <w:t xml:space="preserve"> testes</w:t>
      </w:r>
      <w:r>
        <w:t xml:space="preserve"> isolated at </w:t>
      </w:r>
      <w:r w:rsidRPr="00087734">
        <w:t>14.5 dpp.</w:t>
      </w:r>
      <w:r>
        <w:t xml:space="preserve"> </w:t>
      </w:r>
      <w:r w:rsidRPr="00087734">
        <w:rPr>
          <w:i/>
        </w:rPr>
        <w:t>P</w:t>
      </w:r>
      <w:r w:rsidRPr="00087734">
        <w:t>-values were corrected for multiple testing using the Benjamini-Hochberg procedure (</w:t>
      </w:r>
      <w:r w:rsidRPr="00087734">
        <w:rPr>
          <w:i/>
        </w:rPr>
        <w:t>q</w:t>
      </w:r>
      <w:r w:rsidRPr="00087734">
        <w:t xml:space="preserve">-value). </w:t>
      </w:r>
      <w:r>
        <w:t>S</w:t>
      </w:r>
      <w:r w:rsidRPr="00087734">
        <w:t xml:space="preserve">ummit distance </w:t>
      </w:r>
      <w:r>
        <w:t>corresponds to</w:t>
      </w:r>
      <w:r w:rsidRPr="00087734">
        <w:t xml:space="preserve"> the distance (bp) from the summit of the A-M</w:t>
      </w:r>
      <w:ins w:id="54" w:author="Xin Li" w:date="2013-02-03T21:16:00Z">
        <w:r w:rsidR="00947FA4">
          <w:t>YB</w:t>
        </w:r>
      </w:ins>
      <w:del w:id="55" w:author="Xin Li" w:date="2013-02-03T21:16:00Z">
        <w:r w:rsidRPr="00087734" w:rsidDel="00947FA4">
          <w:delText>yb</w:delText>
        </w:r>
      </w:del>
      <w:r w:rsidRPr="00087734">
        <w:t xml:space="preserve"> ChIP peak to the annotated transcription start site.</w:t>
      </w:r>
    </w:p>
    <w:p w14:paraId="7C12073A" w14:textId="77777777" w:rsidR="000D05A9" w:rsidRDefault="000D05A9" w:rsidP="000D05A9">
      <w:pPr>
        <w:spacing w:line="240" w:lineRule="auto"/>
        <w:rPr>
          <w:b/>
        </w:rPr>
      </w:pPr>
      <w:r>
        <w:rPr>
          <w:b/>
        </w:rPr>
        <w:br w:type="page"/>
      </w:r>
    </w:p>
    <w:p w14:paraId="5AAC2DA9" w14:textId="77777777" w:rsidR="000D05A9" w:rsidRDefault="000D05A9" w:rsidP="000D05A9">
      <w:pPr>
        <w:spacing w:before="240"/>
        <w:outlineLvl w:val="0"/>
      </w:pPr>
      <w:r>
        <w:rPr>
          <w:b/>
        </w:rPr>
        <w:t>Supplemental Figure Legends</w:t>
      </w:r>
    </w:p>
    <w:p w14:paraId="1A609453" w14:textId="77777777" w:rsidR="000D05A9" w:rsidRPr="00AB6CE7" w:rsidRDefault="000D05A9" w:rsidP="000D05A9">
      <w:pPr>
        <w:pStyle w:val="ListParagraph"/>
        <w:spacing w:before="360" w:after="120" w:line="480" w:lineRule="exact"/>
        <w:ind w:left="0"/>
        <w:contextualSpacing w:val="0"/>
        <w:rPr>
          <w:rFonts w:ascii="Palatino" w:hAnsi="Palatino"/>
          <w:b/>
        </w:rPr>
      </w:pPr>
      <w:r w:rsidRPr="00AB6CE7">
        <w:rPr>
          <w:rFonts w:ascii="Palatino" w:hAnsi="Palatino"/>
          <w:b/>
        </w:rPr>
        <w:t>Figure S1, Related to Figure 1. The Major piRNA-Producing Genes of the Post-Partum Mouse Testis</w:t>
      </w:r>
    </w:p>
    <w:p w14:paraId="0626E529" w14:textId="77777777" w:rsidR="000D05A9" w:rsidRPr="00AB6CE7" w:rsidRDefault="000D05A9" w:rsidP="000D05A9">
      <w:pPr>
        <w:pStyle w:val="ListParagraph"/>
        <w:spacing w:before="120" w:line="480" w:lineRule="exact"/>
        <w:ind w:left="0"/>
        <w:contextualSpacing w:val="0"/>
        <w:rPr>
          <w:rFonts w:ascii="Palatino" w:hAnsi="Palatino"/>
          <w:b/>
        </w:rPr>
      </w:pPr>
      <w:r>
        <w:rPr>
          <w:rFonts w:ascii="Palatino" w:hAnsi="Palatino"/>
        </w:rPr>
        <w:t xml:space="preserve">(A) </w:t>
      </w:r>
      <w:r w:rsidRPr="00AB6CE7">
        <w:rPr>
          <w:rFonts w:ascii="Palatino" w:hAnsi="Palatino"/>
        </w:rPr>
        <w:t>Positions of the 214 major piRNA-producing genes on the 19 autosomes of mice. We detected no loci on the X or Y chromosomes.</w:t>
      </w:r>
    </w:p>
    <w:p w14:paraId="1D32016E" w14:textId="77777777" w:rsidR="000D05A9" w:rsidRDefault="000D05A9" w:rsidP="000D05A9">
      <w:pPr>
        <w:pStyle w:val="normal0"/>
        <w:spacing w:before="120" w:line="480" w:lineRule="exact"/>
        <w:rPr>
          <w:rFonts w:ascii="Palatino" w:hAnsi="Palatino"/>
          <w:color w:val="auto"/>
        </w:rPr>
      </w:pPr>
      <w:r w:rsidRPr="00AB6CE7">
        <w:rPr>
          <w:rFonts w:ascii="Palatino" w:hAnsi="Palatino"/>
          <w:color w:val="auto"/>
        </w:rPr>
        <w:t>(</w:t>
      </w:r>
      <w:r>
        <w:rPr>
          <w:rFonts w:ascii="Palatino" w:hAnsi="Palatino"/>
          <w:color w:val="auto"/>
        </w:rPr>
        <w:t>B</w:t>
      </w:r>
      <w:r w:rsidRPr="00AB6CE7">
        <w:rPr>
          <w:rFonts w:ascii="Palatino" w:hAnsi="Palatino"/>
          <w:color w:val="auto"/>
        </w:rPr>
        <w:t xml:space="preserve">) Cumulative distributions for all piRNAs </w:t>
      </w:r>
      <w:commentRangeStart w:id="56"/>
      <w:r w:rsidRPr="00AB6CE7">
        <w:rPr>
          <w:rFonts w:ascii="Palatino" w:hAnsi="Palatino"/>
          <w:color w:val="auto"/>
        </w:rPr>
        <w:t>and</w:t>
      </w:r>
      <w:commentRangeEnd w:id="56"/>
      <w:r w:rsidR="00947FA4">
        <w:rPr>
          <w:rStyle w:val="CommentReference"/>
          <w:color w:val="auto"/>
          <w:lang w:eastAsia="en-US"/>
        </w:rPr>
        <w:commentReference w:id="56"/>
      </w:r>
      <w:r w:rsidRPr="00AB6CE7">
        <w:rPr>
          <w:rFonts w:ascii="Palatino" w:hAnsi="Palatino"/>
          <w:color w:val="auto"/>
        </w:rPr>
        <w:t xml:space="preserve"> for uniquely mapping piRNAs comparing the piRNA loci defined b</w:t>
      </w:r>
      <w:r>
        <w:rPr>
          <w:rFonts w:ascii="Palatino" w:hAnsi="Palatino"/>
          <w:color w:val="auto"/>
        </w:rPr>
        <w:t xml:space="preserve">y our methods and by previous </w:t>
      </w:r>
      <w:r w:rsidRPr="00AB6CE7">
        <w:rPr>
          <w:rFonts w:ascii="Palatino" w:hAnsi="Palatino"/>
          <w:color w:val="auto"/>
        </w:rPr>
        <w:t xml:space="preserve">approaches </w:t>
      </w:r>
      <w:r w:rsidRPr="00AB6CE7">
        <w:rPr>
          <w:rFonts w:ascii="Palatino" w:hAnsi="Palatino"/>
          <w:color w:val="auto"/>
        </w:rPr>
        <w:fldChar w:fldCharType="begin"/>
      </w:r>
      <w:r w:rsidRPr="00AB6CE7">
        <w:rPr>
          <w:rFonts w:ascii="Palatino" w:hAnsi="Palatino"/>
          <w:color w:val="auto"/>
        </w:rPr>
        <w:instrText>ADDIN BEC{Lau et al., 2006, #70867; Girard et al., 2006, #28843}</w:instrText>
      </w:r>
      <w:r w:rsidRPr="00AB6CE7">
        <w:rPr>
          <w:rFonts w:ascii="Palatino" w:hAnsi="Palatino"/>
          <w:color w:val="auto"/>
        </w:rPr>
        <w:fldChar w:fldCharType="separate"/>
      </w:r>
      <w:r w:rsidRPr="00AB6CE7">
        <w:rPr>
          <w:rFonts w:ascii="Palatino" w:hAnsi="Palatino"/>
          <w:color w:val="auto"/>
        </w:rPr>
        <w:t>(Girard et al., 2006; Lau et al., 2006)</w:t>
      </w:r>
      <w:r w:rsidRPr="00AB6CE7">
        <w:rPr>
          <w:rFonts w:ascii="Palatino" w:hAnsi="Palatino"/>
          <w:color w:val="auto"/>
        </w:rPr>
        <w:fldChar w:fldCharType="end"/>
      </w:r>
      <w:r w:rsidRPr="00AB6CE7">
        <w:rPr>
          <w:rFonts w:ascii="Palatino" w:hAnsi="Palatino"/>
          <w:color w:val="auto"/>
        </w:rPr>
        <w:t>.</w:t>
      </w:r>
    </w:p>
    <w:p w14:paraId="226DA0E5" w14:textId="48010BC9" w:rsidR="000D05A9" w:rsidRPr="00067AFB" w:rsidRDefault="000D05A9" w:rsidP="000D05A9">
      <w:pPr>
        <w:pStyle w:val="normal0"/>
        <w:spacing w:before="120" w:line="480" w:lineRule="exact"/>
        <w:rPr>
          <w:rFonts w:ascii="Palatino" w:hAnsi="Palatino"/>
          <w:color w:val="auto"/>
        </w:rPr>
      </w:pPr>
      <w:r>
        <w:rPr>
          <w:rFonts w:ascii="Palatino" w:hAnsi="Palatino"/>
          <w:color w:val="auto"/>
        </w:rPr>
        <w:t xml:space="preserve">(C) Histogram of distances (in 200 bp bins) from the annotated 5′ or 3′ end of a piRNA gene (this study) or </w:t>
      </w:r>
      <w:commentRangeStart w:id="57"/>
      <w:r>
        <w:rPr>
          <w:rFonts w:ascii="Palatino" w:hAnsi="Palatino"/>
          <w:color w:val="auto"/>
        </w:rPr>
        <w:t>cluster</w:t>
      </w:r>
      <w:commentRangeEnd w:id="57"/>
      <w:r w:rsidR="00947FA4">
        <w:rPr>
          <w:rStyle w:val="CommentReference"/>
          <w:color w:val="auto"/>
          <w:lang w:eastAsia="en-US"/>
        </w:rPr>
        <w:commentReference w:id="57"/>
      </w:r>
      <w:ins w:id="58" w:author="Xin Li" w:date="2013-02-03T21:17:00Z">
        <w:r w:rsidR="00947FA4">
          <w:rPr>
            <w:rFonts w:ascii="Palatino" w:hAnsi="Palatino"/>
            <w:color w:val="auto"/>
          </w:rPr>
          <w:t xml:space="preserve"> </w:t>
        </w:r>
      </w:ins>
      <w:r>
        <w:rPr>
          <w:rFonts w:ascii="Palatino" w:hAnsi="Palatino"/>
          <w:color w:val="auto"/>
        </w:rPr>
        <w:t xml:space="preserve"> to the nearest peak of reads from high</w:t>
      </w:r>
      <w:r w:rsidR="008211C0">
        <w:rPr>
          <w:rFonts w:ascii="Palatino" w:hAnsi="Palatino"/>
          <w:color w:val="auto"/>
        </w:rPr>
        <w:t>-</w:t>
      </w:r>
      <w:r>
        <w:rPr>
          <w:rFonts w:ascii="Palatino" w:hAnsi="Palatino"/>
          <w:color w:val="auto"/>
        </w:rPr>
        <w:t>throughput sequencing for transcript 5′ (CAGE</w:t>
      </w:r>
      <w:r w:rsidR="009E7C3E">
        <w:rPr>
          <w:rFonts w:ascii="Palatino" w:hAnsi="Palatino"/>
          <w:color w:val="auto"/>
        </w:rPr>
        <w:t>-seq</w:t>
      </w:r>
      <w:r>
        <w:rPr>
          <w:rFonts w:ascii="Palatino" w:hAnsi="Palatino"/>
          <w:color w:val="auto"/>
        </w:rPr>
        <w:t>) or 3′ (PAS</w:t>
      </w:r>
      <w:r w:rsidR="009E7C3E">
        <w:rPr>
          <w:rFonts w:ascii="Palatino" w:hAnsi="Palatino"/>
          <w:color w:val="auto"/>
        </w:rPr>
        <w:t>-seq</w:t>
      </w:r>
      <w:r>
        <w:rPr>
          <w:rFonts w:ascii="Palatino" w:hAnsi="Palatino"/>
          <w:color w:val="auto"/>
        </w:rPr>
        <w:t>) ends, tran</w:t>
      </w:r>
      <w:r w:rsidR="00447871">
        <w:rPr>
          <w:rFonts w:ascii="Palatino" w:hAnsi="Palatino"/>
          <w:color w:val="auto"/>
        </w:rPr>
        <w:t>scription start sites (H3K4me3)</w:t>
      </w:r>
      <w:r>
        <w:rPr>
          <w:rFonts w:ascii="Palatino" w:hAnsi="Palatino"/>
          <w:color w:val="auto"/>
        </w:rPr>
        <w:t xml:space="preserve"> or A-MYB binding.</w:t>
      </w:r>
    </w:p>
    <w:p w14:paraId="62C2330D" w14:textId="77777777" w:rsidR="000D05A9" w:rsidRDefault="000D05A9" w:rsidP="000D05A9">
      <w:pPr>
        <w:pStyle w:val="ListParagraph"/>
        <w:spacing w:before="360" w:after="120" w:line="480" w:lineRule="exact"/>
        <w:ind w:left="0"/>
        <w:contextualSpacing w:val="0"/>
        <w:rPr>
          <w:rFonts w:ascii="Palatino" w:hAnsi="Palatino"/>
          <w:b/>
        </w:rPr>
      </w:pPr>
      <w:r>
        <w:rPr>
          <w:rFonts w:ascii="Palatino" w:hAnsi="Palatino"/>
          <w:b/>
        </w:rPr>
        <w:t xml:space="preserve">Figure S2, Related to Figure 2. </w:t>
      </w:r>
      <w:r w:rsidRPr="00C55693">
        <w:rPr>
          <w:rFonts w:ascii="Palatino" w:hAnsi="Palatino"/>
          <w:b/>
        </w:rPr>
        <w:t xml:space="preserve">Pre-pachytene piRNAs </w:t>
      </w:r>
      <w:r>
        <w:rPr>
          <w:rFonts w:ascii="Palatino" w:hAnsi="Palatino"/>
          <w:b/>
        </w:rPr>
        <w:t>Persist</w:t>
      </w:r>
      <w:r w:rsidRPr="00BE1833">
        <w:rPr>
          <w:rFonts w:ascii="Palatino" w:hAnsi="Palatino"/>
          <w:b/>
        </w:rPr>
        <w:t xml:space="preserve"> </w:t>
      </w:r>
      <w:r>
        <w:rPr>
          <w:rFonts w:ascii="Palatino" w:hAnsi="Palatino"/>
          <w:b/>
        </w:rPr>
        <w:t>in Pachytene Spermatocytes</w:t>
      </w:r>
    </w:p>
    <w:p w14:paraId="4F2D6CF6" w14:textId="77777777" w:rsidR="000D05A9" w:rsidRDefault="000D05A9" w:rsidP="000D05A9">
      <w:pPr>
        <w:pStyle w:val="ListParagraph"/>
        <w:spacing w:before="120" w:line="480" w:lineRule="exact"/>
        <w:ind w:left="0"/>
        <w:contextualSpacing w:val="0"/>
        <w:rPr>
          <w:rFonts w:ascii="Palatino" w:hAnsi="Palatino"/>
        </w:rPr>
      </w:pPr>
      <w:r>
        <w:rPr>
          <w:rFonts w:ascii="Palatino" w:hAnsi="Palatino"/>
        </w:rPr>
        <w:t>(A) As shown previously by others using lower temporal resolution, the modal length of piRNAs increases as spermatogenesis proceeds to more advanced stages.</w:t>
      </w:r>
    </w:p>
    <w:p w14:paraId="1CBA0125" w14:textId="3F743784" w:rsidR="000D05A9" w:rsidRDefault="000D05A9" w:rsidP="000D05A9">
      <w:pPr>
        <w:pStyle w:val="ListParagraph"/>
        <w:spacing w:before="120" w:line="480" w:lineRule="exact"/>
        <w:ind w:left="0"/>
        <w:contextualSpacing w:val="0"/>
        <w:rPr>
          <w:rFonts w:ascii="Palatino" w:hAnsi="Palatino"/>
        </w:rPr>
      </w:pPr>
      <w:r>
        <w:rPr>
          <w:rFonts w:ascii="Palatino" w:hAnsi="Palatino"/>
        </w:rPr>
        <w:t xml:space="preserve">(B) </w:t>
      </w:r>
      <w:r w:rsidRPr="00C55693">
        <w:rPr>
          <w:rFonts w:ascii="Palatino" w:hAnsi="Palatino"/>
        </w:rPr>
        <w:t>Total</w:t>
      </w:r>
      <w:r>
        <w:rPr>
          <w:rFonts w:ascii="Palatino" w:hAnsi="Palatino"/>
        </w:rPr>
        <w:t xml:space="preserve"> piRNA rpkm abundance </w:t>
      </w:r>
      <w:ins w:id="59" w:author="Xin Li" w:date="2013-02-03T21:18:00Z">
        <w:r w:rsidR="00947FA4">
          <w:rPr>
            <w:rFonts w:ascii="Palatino" w:hAnsi="Palatino"/>
          </w:rPr>
          <w:t xml:space="preserve">and piRNA transcript abundance </w:t>
        </w:r>
      </w:ins>
      <w:r>
        <w:rPr>
          <w:rFonts w:ascii="Palatino" w:hAnsi="Palatino"/>
        </w:rPr>
        <w:t xml:space="preserve">per locus by class, from purified spermatogonia, spermatocytes, </w:t>
      </w:r>
      <w:del w:id="60" w:author="Xin Li" w:date="2013-02-03T21:18:00Z">
        <w:r w:rsidDel="00947FA4">
          <w:rPr>
            <w:rFonts w:ascii="Palatino" w:hAnsi="Palatino"/>
          </w:rPr>
          <w:delText xml:space="preserve">and </w:delText>
        </w:r>
      </w:del>
      <w:r>
        <w:rPr>
          <w:rFonts w:ascii="Palatino" w:hAnsi="Palatino"/>
        </w:rPr>
        <w:t>round spermatids</w:t>
      </w:r>
      <w:ins w:id="61" w:author="Xin Li" w:date="2013-02-03T21:18:00Z">
        <w:r w:rsidR="00947FA4">
          <w:rPr>
            <w:rFonts w:ascii="Palatino" w:hAnsi="Palatino"/>
          </w:rPr>
          <w:t>, and 3 dpp and 8 dpp testis</w:t>
        </w:r>
      </w:ins>
      <w:r>
        <w:rPr>
          <w:rFonts w:ascii="Palatino" w:hAnsi="Palatino"/>
        </w:rPr>
        <w:t xml:space="preserve"> </w:t>
      </w:r>
      <w:r>
        <w:rPr>
          <w:rFonts w:ascii="Palatino" w:hAnsi="Palatino"/>
        </w:rPr>
        <w:fldChar w:fldCharType="begin"/>
      </w:r>
      <w:r>
        <w:rPr>
          <w:rFonts w:ascii="Palatino" w:hAnsi="Palatino"/>
        </w:rPr>
        <w:instrText xml:space="preserve">ADDIN BEC{Gan et al, 2011 </w:instrText>
      </w:r>
      <w:r w:rsidRPr="00F444F7">
        <w:rPr>
          <w:rFonts w:ascii="Palatino" w:hAnsi="Palatino"/>
        </w:rPr>
        <w:instrText>#11343</w:instrText>
      </w:r>
      <w:r>
        <w:rPr>
          <w:rFonts w:ascii="Palatino" w:hAnsi="Palatino"/>
        </w:rPr>
        <w:instrText xml:space="preserve">; </w:instrText>
      </w:r>
      <w:r w:rsidRPr="0018218A">
        <w:rPr>
          <w:rFonts w:ascii="Palatino" w:hAnsi="Palatino"/>
        </w:rPr>
        <w:instrText>Modzelewski et al., 2012, #22941}</w:instrText>
      </w:r>
      <w:r>
        <w:rPr>
          <w:rFonts w:ascii="Palatino" w:hAnsi="Palatino"/>
        </w:rPr>
        <w:fldChar w:fldCharType="separate"/>
      </w:r>
      <w:r w:rsidRPr="0018218A">
        <w:rPr>
          <w:rFonts w:ascii="Palatino" w:hAnsi="Palatino"/>
        </w:rPr>
        <w:t>(Gan et al., 2011; Modzelewski et al., 2012)</w:t>
      </w:r>
      <w:r>
        <w:rPr>
          <w:rFonts w:ascii="Palatino" w:hAnsi="Palatino"/>
        </w:rPr>
        <w:fldChar w:fldCharType="end"/>
      </w:r>
      <w:r w:rsidR="000224D1">
        <w:rPr>
          <w:rFonts w:ascii="Palatino" w:hAnsi="Palatino"/>
        </w:rPr>
        <w:t>.</w:t>
      </w:r>
    </w:p>
    <w:p w14:paraId="26CAB1DF" w14:textId="77777777" w:rsidR="000D05A9" w:rsidRDefault="000D05A9" w:rsidP="000D05A9">
      <w:pPr>
        <w:pStyle w:val="ListParagraph"/>
        <w:spacing w:before="120" w:line="480" w:lineRule="exact"/>
        <w:ind w:left="0"/>
        <w:contextualSpacing w:val="0"/>
        <w:rPr>
          <w:rFonts w:ascii="Palatino" w:hAnsi="Palatino"/>
        </w:rPr>
      </w:pPr>
      <w:r>
        <w:rPr>
          <w:rFonts w:ascii="Palatino" w:hAnsi="Palatino"/>
        </w:rPr>
        <w:t>(C) Correlation between piRNA abundance per locus and piRNA precursor transcription from 10.5 to 20.5 dpp.</w:t>
      </w:r>
    </w:p>
    <w:p w14:paraId="49169226" w14:textId="77777777" w:rsidR="000D05A9" w:rsidRDefault="000D05A9" w:rsidP="000D05A9">
      <w:pPr>
        <w:pStyle w:val="ListParagraph"/>
        <w:spacing w:before="120" w:line="480" w:lineRule="exact"/>
        <w:ind w:left="0"/>
        <w:contextualSpacing w:val="0"/>
        <w:rPr>
          <w:rFonts w:ascii="Palatino" w:hAnsi="Palatino"/>
        </w:rPr>
      </w:pPr>
      <w:r>
        <w:rPr>
          <w:rFonts w:ascii="Palatino" w:hAnsi="Palatino"/>
        </w:rPr>
        <w:t>Throughout the Supplemental Figures, gold indicates pre-pachytene and purple indicates pachytene piRNA loci.</w:t>
      </w:r>
    </w:p>
    <w:p w14:paraId="01F1A95B" w14:textId="77777777" w:rsidR="000D05A9" w:rsidRDefault="000D05A9" w:rsidP="000D05A9">
      <w:pPr>
        <w:pStyle w:val="ListParagraph"/>
        <w:keepNext/>
        <w:spacing w:before="360" w:line="480" w:lineRule="exact"/>
        <w:ind w:hanging="720"/>
        <w:contextualSpacing w:val="0"/>
        <w:rPr>
          <w:rFonts w:ascii="Palatino" w:hAnsi="Palatino"/>
          <w:b/>
        </w:rPr>
      </w:pPr>
      <w:r>
        <w:rPr>
          <w:rFonts w:ascii="Palatino" w:hAnsi="Palatino"/>
          <w:b/>
        </w:rPr>
        <w:t>Figure S3, Related to Figure 3. Examples of Pre-Pachytene piRNA Genes</w:t>
      </w:r>
    </w:p>
    <w:p w14:paraId="2EFAAA9A" w14:textId="77777777" w:rsidR="000D05A9" w:rsidRPr="009F2852" w:rsidRDefault="000D05A9" w:rsidP="000D05A9">
      <w:pPr>
        <w:pStyle w:val="ListParagraph"/>
        <w:spacing w:before="120" w:line="480" w:lineRule="exact"/>
        <w:ind w:left="0"/>
        <w:contextualSpacing w:val="0"/>
        <w:rPr>
          <w:rFonts w:ascii="Palatino" w:hAnsi="Palatino"/>
        </w:rPr>
      </w:pPr>
      <w:r w:rsidRPr="009F2852">
        <w:rPr>
          <w:rFonts w:ascii="Palatino" w:hAnsi="Palatino"/>
        </w:rPr>
        <w:t xml:space="preserve">Previous cluster boundaries are from </w:t>
      </w:r>
      <w:r w:rsidR="00011E7F">
        <w:rPr>
          <w:rFonts w:ascii="Palatino" w:hAnsi="Palatino"/>
        </w:rPr>
        <w:t>Aravin et al.</w:t>
      </w:r>
      <w:r w:rsidR="00C06C74">
        <w:rPr>
          <w:rFonts w:ascii="Palatino" w:hAnsi="Palatino"/>
        </w:rPr>
        <w:t xml:space="preserve"> </w:t>
      </w:r>
      <w:r w:rsidR="00C06C74" w:rsidRPr="00C06C74">
        <w:rPr>
          <w:rFonts w:ascii="Palatino" w:hAnsi="Palatino"/>
        </w:rPr>
        <w:fldChar w:fldCharType="begin"/>
      </w:r>
      <w:r w:rsidR="00C06C74" w:rsidRPr="00C06C74">
        <w:rPr>
          <w:rFonts w:ascii="Palatino" w:hAnsi="Palatino"/>
        </w:rPr>
        <w:instrText>ADDIN BEC{&amp;Aravin et al., 2007, #21937}</w:instrText>
      </w:r>
      <w:r w:rsidR="00C06C74" w:rsidRPr="00C06C74">
        <w:rPr>
          <w:rFonts w:ascii="Palatino" w:hAnsi="Palatino"/>
        </w:rPr>
        <w:fldChar w:fldCharType="separate"/>
      </w:r>
      <w:r w:rsidR="00C06C74" w:rsidRPr="00C06C74">
        <w:rPr>
          <w:rFonts w:ascii="Palatino" w:hAnsi="Palatino"/>
        </w:rPr>
        <w:t>(2007)</w:t>
      </w:r>
      <w:r w:rsidR="00C06C74" w:rsidRPr="00C06C74">
        <w:rPr>
          <w:rFonts w:ascii="Palatino" w:hAnsi="Palatino"/>
        </w:rPr>
        <w:fldChar w:fldCharType="end"/>
      </w:r>
      <w:r w:rsidRPr="009F2852">
        <w:rPr>
          <w:rFonts w:ascii="Palatino" w:hAnsi="Palatino"/>
        </w:rPr>
        <w:t>.</w:t>
      </w:r>
    </w:p>
    <w:p w14:paraId="616FA5AB" w14:textId="77777777" w:rsidR="000D05A9" w:rsidRDefault="000D05A9" w:rsidP="000D05A9">
      <w:pPr>
        <w:pStyle w:val="ListParagraph"/>
        <w:keepNext/>
        <w:spacing w:before="360" w:after="120" w:line="480" w:lineRule="exact"/>
        <w:ind w:left="0"/>
        <w:contextualSpacing w:val="0"/>
        <w:rPr>
          <w:rFonts w:ascii="Palatino" w:hAnsi="Palatino"/>
          <w:b/>
        </w:rPr>
      </w:pPr>
      <w:r>
        <w:rPr>
          <w:rFonts w:ascii="Palatino" w:hAnsi="Palatino"/>
          <w:b/>
        </w:rPr>
        <w:t>Figure S4, Related to Figure 4. ChIP-</w:t>
      </w:r>
      <w:r w:rsidRPr="00EC65AF">
        <w:rPr>
          <w:rFonts w:ascii="Palatino" w:hAnsi="Palatino"/>
          <w:b/>
        </w:rPr>
        <w:t>q</w:t>
      </w:r>
      <w:r>
        <w:rPr>
          <w:rFonts w:ascii="Palatino" w:hAnsi="Palatino"/>
          <w:b/>
        </w:rPr>
        <w:t>PCR Confirms ChIP-</w:t>
      </w:r>
      <w:r w:rsidR="001A0281">
        <w:rPr>
          <w:rFonts w:ascii="Palatino" w:hAnsi="Palatino"/>
          <w:b/>
        </w:rPr>
        <w:t>seq</w:t>
      </w:r>
      <w:r>
        <w:rPr>
          <w:rFonts w:ascii="Palatino" w:hAnsi="Palatino"/>
          <w:b/>
        </w:rPr>
        <w:t xml:space="preserve"> Data</w:t>
      </w:r>
    </w:p>
    <w:p w14:paraId="13338C28" w14:textId="77777777" w:rsidR="000D05A9" w:rsidRDefault="000D05A9" w:rsidP="000D05A9">
      <w:pPr>
        <w:pStyle w:val="ListParagraph"/>
        <w:spacing w:before="120" w:line="480" w:lineRule="exact"/>
        <w:ind w:left="0"/>
        <w:contextualSpacing w:val="0"/>
        <w:rPr>
          <w:rFonts w:ascii="Palatino" w:hAnsi="Palatino" w:cs="Arial"/>
          <w:szCs w:val="20"/>
        </w:rPr>
      </w:pPr>
      <w:r>
        <w:rPr>
          <w:rFonts w:ascii="Palatino" w:hAnsi="Palatino"/>
        </w:rPr>
        <w:t xml:space="preserve">(A) A-MYB binds to the common promoter of divergently transcribed pachytene piRNA loci </w:t>
      </w:r>
      <w:r w:rsidRPr="00AA752F">
        <w:rPr>
          <w:rFonts w:ascii="Palatino" w:hAnsi="Palatino" w:cs="Arial"/>
          <w:i/>
          <w:szCs w:val="20"/>
        </w:rPr>
        <w:t>17-qA3.3-</w:t>
      </w:r>
      <w:r>
        <w:rPr>
          <w:rFonts w:ascii="Palatino" w:hAnsi="Palatino" w:cs="Arial"/>
          <w:i/>
          <w:szCs w:val="20"/>
        </w:rPr>
        <w:t>27363.1</w:t>
      </w:r>
      <w:r w:rsidRPr="00AA752F">
        <w:rPr>
          <w:rFonts w:ascii="Palatino" w:hAnsi="Palatino" w:cs="Arial"/>
          <w:szCs w:val="20"/>
        </w:rPr>
        <w:t xml:space="preserve"> </w:t>
      </w:r>
      <w:r>
        <w:rPr>
          <w:rFonts w:ascii="Palatino" w:hAnsi="Palatino" w:cs="Arial"/>
          <w:szCs w:val="20"/>
        </w:rPr>
        <w:t xml:space="preserve">and </w:t>
      </w:r>
      <w:r w:rsidRPr="00AA752F">
        <w:rPr>
          <w:rFonts w:ascii="Palatino" w:hAnsi="Palatino" w:cs="Arial"/>
          <w:i/>
          <w:szCs w:val="20"/>
        </w:rPr>
        <w:t>17-qA3.3-</w:t>
      </w:r>
      <w:r>
        <w:rPr>
          <w:rFonts w:ascii="Palatino" w:hAnsi="Palatino" w:cs="Arial"/>
          <w:i/>
          <w:szCs w:val="20"/>
        </w:rPr>
        <w:t>26735.1</w:t>
      </w:r>
      <w:r>
        <w:rPr>
          <w:rFonts w:ascii="Palatino" w:hAnsi="Palatino" w:cs="Arial"/>
          <w:szCs w:val="20"/>
        </w:rPr>
        <w:t xml:space="preserve">. The abundance of DNA fragments at the amplified region relative to a control region (mean ± standard deviation; </w:t>
      </w:r>
      <w:r>
        <w:rPr>
          <w:rFonts w:ascii="Palatino" w:hAnsi="Palatino" w:cs="Arial"/>
          <w:i/>
          <w:szCs w:val="20"/>
        </w:rPr>
        <w:t>n</w:t>
      </w:r>
      <w:r>
        <w:rPr>
          <w:rFonts w:ascii="Palatino" w:hAnsi="Palatino" w:cs="Arial"/>
          <w:szCs w:val="20"/>
        </w:rPr>
        <w:t xml:space="preserve"> = 3) was measured by </w:t>
      </w:r>
      <w:r w:rsidRPr="00CF50A4">
        <w:rPr>
          <w:rFonts w:ascii="Palatino" w:hAnsi="Palatino" w:cs="Arial"/>
          <w:szCs w:val="20"/>
        </w:rPr>
        <w:t>q</w:t>
      </w:r>
      <w:r>
        <w:rPr>
          <w:rFonts w:ascii="Palatino" w:hAnsi="Palatino" w:cs="Arial"/>
          <w:szCs w:val="20"/>
        </w:rPr>
        <w:t>PCR (top). The A-MYB ChIP-</w:t>
      </w:r>
      <w:r w:rsidR="001A0281">
        <w:rPr>
          <w:rFonts w:ascii="Palatino" w:hAnsi="Palatino" w:cs="Arial"/>
          <w:szCs w:val="20"/>
        </w:rPr>
        <w:t>seq</w:t>
      </w:r>
      <w:r>
        <w:rPr>
          <w:rFonts w:ascii="Palatino" w:hAnsi="Palatino" w:cs="Arial"/>
          <w:szCs w:val="20"/>
        </w:rPr>
        <w:t xml:space="preserve"> (red) and input (black) data for this pair of genes is presented as in Figure 4B.</w:t>
      </w:r>
    </w:p>
    <w:p w14:paraId="3B9497C0" w14:textId="77777777" w:rsidR="000D05A9" w:rsidRPr="00D112F4" w:rsidRDefault="000D05A9" w:rsidP="000D05A9">
      <w:pPr>
        <w:pStyle w:val="ListParagraph"/>
        <w:spacing w:before="120" w:line="480" w:lineRule="exact"/>
        <w:ind w:left="0"/>
        <w:contextualSpacing w:val="0"/>
        <w:rPr>
          <w:rFonts w:ascii="Palatino" w:hAnsi="Palatino" w:cs="Arial"/>
          <w:szCs w:val="20"/>
        </w:rPr>
      </w:pPr>
      <w:r>
        <w:rPr>
          <w:rFonts w:ascii="Palatino" w:hAnsi="Palatino" w:cs="Arial"/>
          <w:szCs w:val="20"/>
        </w:rPr>
        <w:t>(B) ChIP-</w:t>
      </w:r>
      <w:r w:rsidR="001A0281">
        <w:rPr>
          <w:rFonts w:ascii="Palatino" w:hAnsi="Palatino" w:cs="Arial"/>
          <w:szCs w:val="20"/>
        </w:rPr>
        <w:t>seq</w:t>
      </w:r>
      <w:r>
        <w:rPr>
          <w:rFonts w:ascii="Palatino" w:hAnsi="Palatino" w:cs="Arial"/>
          <w:szCs w:val="20"/>
        </w:rPr>
        <w:t xml:space="preserve"> and qPCR were as in (A), but for the promoter region of </w:t>
      </w:r>
      <w:r w:rsidRPr="00426306">
        <w:rPr>
          <w:rFonts w:ascii="Palatino" w:hAnsi="Palatino" w:cs="Arial"/>
          <w:i/>
          <w:szCs w:val="20"/>
        </w:rPr>
        <w:t>Miwi</w:t>
      </w:r>
      <w:r>
        <w:rPr>
          <w:rFonts w:ascii="Palatino" w:hAnsi="Palatino" w:cs="Arial"/>
          <w:szCs w:val="20"/>
        </w:rPr>
        <w:t xml:space="preserve"> (</w:t>
      </w:r>
      <w:r w:rsidRPr="00426306">
        <w:rPr>
          <w:rFonts w:ascii="Palatino" w:hAnsi="Palatino" w:cs="Arial"/>
          <w:i/>
          <w:szCs w:val="20"/>
        </w:rPr>
        <w:t>Piwil1</w:t>
      </w:r>
      <w:r>
        <w:rPr>
          <w:rFonts w:ascii="Palatino" w:hAnsi="Palatino" w:cs="Arial"/>
          <w:szCs w:val="20"/>
        </w:rPr>
        <w:t>). Also shown is the RefSeq gene model. Exons, black; introns, gray.</w:t>
      </w:r>
    </w:p>
    <w:p w14:paraId="4E8E6396" w14:textId="77777777" w:rsidR="000D05A9" w:rsidRDefault="000D05A9" w:rsidP="000D05A9">
      <w:pPr>
        <w:pStyle w:val="ListParagraph"/>
        <w:keepNext/>
        <w:spacing w:before="360" w:after="120" w:line="480" w:lineRule="exact"/>
        <w:ind w:left="0"/>
        <w:contextualSpacing w:val="0"/>
        <w:rPr>
          <w:rFonts w:ascii="Palatino" w:hAnsi="Palatino"/>
          <w:b/>
        </w:rPr>
      </w:pPr>
      <w:r>
        <w:rPr>
          <w:rFonts w:ascii="Palatino" w:hAnsi="Palatino"/>
          <w:b/>
        </w:rPr>
        <w:t xml:space="preserve">Figure S5, Related to Figure 5. Change in piRNA Expression in </w:t>
      </w:r>
      <w:r>
        <w:rPr>
          <w:rFonts w:ascii="Palatino" w:hAnsi="Palatino"/>
          <w:b/>
          <w:i/>
        </w:rPr>
        <w:t>Spo11</w:t>
      </w:r>
      <w:r>
        <w:rPr>
          <w:rFonts w:ascii="Palatino" w:hAnsi="Palatino"/>
          <w:b/>
        </w:rPr>
        <w:t xml:space="preserve">, </w:t>
      </w:r>
      <w:r>
        <w:rPr>
          <w:rFonts w:ascii="Palatino" w:hAnsi="Palatino"/>
          <w:b/>
          <w:i/>
        </w:rPr>
        <w:t>Mili, Tdrd6</w:t>
      </w:r>
      <w:r>
        <w:rPr>
          <w:rFonts w:ascii="Palatino" w:hAnsi="Palatino"/>
          <w:b/>
        </w:rPr>
        <w:t xml:space="preserve">, and </w:t>
      </w:r>
      <w:r>
        <w:rPr>
          <w:rFonts w:ascii="Palatino" w:hAnsi="Palatino"/>
          <w:b/>
          <w:i/>
        </w:rPr>
        <w:t>Tdrd9</w:t>
      </w:r>
      <w:r>
        <w:rPr>
          <w:rFonts w:ascii="Palatino" w:hAnsi="Palatino"/>
          <w:b/>
        </w:rPr>
        <w:t xml:space="preserve"> Mutants</w:t>
      </w:r>
    </w:p>
    <w:p w14:paraId="478F4C3B" w14:textId="77777777" w:rsidR="000D05A9" w:rsidRDefault="000D05A9" w:rsidP="000D05A9">
      <w:pPr>
        <w:pStyle w:val="ListParagraph"/>
        <w:spacing w:before="120" w:line="480" w:lineRule="exact"/>
        <w:ind w:left="0"/>
        <w:contextualSpacing w:val="0"/>
        <w:rPr>
          <w:rFonts w:ascii="Palatino" w:hAnsi="Palatino"/>
        </w:rPr>
      </w:pPr>
      <w:r>
        <w:rPr>
          <w:rFonts w:ascii="Palatino" w:hAnsi="Palatino"/>
        </w:rPr>
        <w:t xml:space="preserve">Change in piRNA abundance per locus (rpkm) for </w:t>
      </w:r>
      <w:r>
        <w:rPr>
          <w:rFonts w:ascii="Palatino" w:hAnsi="Palatino"/>
          <w:i/>
        </w:rPr>
        <w:t xml:space="preserve">Spo11 </w:t>
      </w:r>
      <w:r>
        <w:rPr>
          <w:rFonts w:ascii="Palatino" w:hAnsi="Palatino"/>
        </w:rPr>
        <w:t xml:space="preserve">(14.5 dpp), </w:t>
      </w:r>
      <w:r>
        <w:rPr>
          <w:rFonts w:ascii="Palatino" w:hAnsi="Palatino"/>
          <w:i/>
        </w:rPr>
        <w:t>Mili</w:t>
      </w:r>
      <w:r>
        <w:rPr>
          <w:rFonts w:ascii="Palatino" w:hAnsi="Palatino"/>
        </w:rPr>
        <w:t xml:space="preserve"> (</w:t>
      </w:r>
      <w:r>
        <w:rPr>
          <w:rFonts w:ascii="Palatino" w:hAnsi="Palatino"/>
          <w:i/>
        </w:rPr>
        <w:t>Piwil2</w:t>
      </w:r>
      <w:r>
        <w:rPr>
          <w:rFonts w:ascii="Palatino" w:hAnsi="Palatino"/>
        </w:rPr>
        <w:t>; 10.5 dpp)</w:t>
      </w:r>
      <w:r>
        <w:rPr>
          <w:rFonts w:ascii="Palatino" w:hAnsi="Palatino"/>
          <w:i/>
        </w:rPr>
        <w:t>, Tdrd6</w:t>
      </w:r>
      <w:r>
        <w:rPr>
          <w:rFonts w:ascii="Palatino" w:hAnsi="Palatino"/>
        </w:rPr>
        <w:t xml:space="preserve"> (18 dpp)</w:t>
      </w:r>
      <w:r>
        <w:rPr>
          <w:rFonts w:ascii="Palatino" w:hAnsi="Palatino"/>
          <w:i/>
        </w:rPr>
        <w:t xml:space="preserve">, </w:t>
      </w:r>
      <w:r>
        <w:rPr>
          <w:rFonts w:ascii="Palatino" w:hAnsi="Palatino"/>
        </w:rPr>
        <w:t xml:space="preserve">and </w:t>
      </w:r>
      <w:r>
        <w:rPr>
          <w:rFonts w:ascii="Palatino" w:hAnsi="Palatino"/>
          <w:i/>
        </w:rPr>
        <w:t xml:space="preserve">Tdrd9 </w:t>
      </w:r>
      <w:r>
        <w:rPr>
          <w:rFonts w:ascii="Palatino" w:hAnsi="Palatino"/>
        </w:rPr>
        <w:t>(14 dpp) mutants compared to heterozygous controls.</w:t>
      </w:r>
    </w:p>
    <w:p w14:paraId="5F6C4BFF" w14:textId="77777777" w:rsidR="000D05A9" w:rsidRDefault="000D05A9" w:rsidP="000D05A9">
      <w:pPr>
        <w:pStyle w:val="ListParagraph"/>
        <w:keepNext/>
        <w:spacing w:before="360" w:after="120" w:line="480" w:lineRule="exact"/>
        <w:ind w:left="0"/>
        <w:contextualSpacing w:val="0"/>
        <w:rPr>
          <w:rFonts w:ascii="Palatino" w:hAnsi="Palatino"/>
          <w:b/>
        </w:rPr>
      </w:pPr>
      <w:r w:rsidRPr="00BE1833">
        <w:rPr>
          <w:rFonts w:ascii="Palatino" w:hAnsi="Palatino"/>
          <w:b/>
        </w:rPr>
        <w:t>Figure S</w:t>
      </w:r>
      <w:r>
        <w:rPr>
          <w:rFonts w:ascii="Palatino" w:hAnsi="Palatino"/>
          <w:b/>
        </w:rPr>
        <w:t>6</w:t>
      </w:r>
      <w:r w:rsidRPr="00BE1833">
        <w:rPr>
          <w:rFonts w:ascii="Palatino" w:hAnsi="Palatino"/>
          <w:b/>
        </w:rPr>
        <w:t xml:space="preserve">, Related to Figure </w:t>
      </w:r>
      <w:r>
        <w:rPr>
          <w:rFonts w:ascii="Palatino" w:hAnsi="Palatino"/>
          <w:b/>
        </w:rPr>
        <w:t>6</w:t>
      </w:r>
      <w:r w:rsidRPr="00BE1833">
        <w:rPr>
          <w:rFonts w:ascii="Palatino" w:hAnsi="Palatino"/>
          <w:b/>
        </w:rPr>
        <w:t xml:space="preserve">. </w:t>
      </w:r>
      <w:r>
        <w:rPr>
          <w:rFonts w:ascii="Palatino" w:hAnsi="Palatino"/>
          <w:b/>
        </w:rPr>
        <w:t xml:space="preserve">Pachytene piRNA Precursor Abundance in </w:t>
      </w:r>
      <w:r>
        <w:rPr>
          <w:rFonts w:ascii="Palatino" w:hAnsi="Palatino"/>
          <w:b/>
          <w:i/>
        </w:rPr>
        <w:t>A-Myb</w:t>
      </w:r>
      <w:r>
        <w:rPr>
          <w:rFonts w:ascii="Palatino" w:hAnsi="Palatino"/>
          <w:b/>
        </w:rPr>
        <w:t xml:space="preserve">, </w:t>
      </w:r>
      <w:r>
        <w:rPr>
          <w:rFonts w:ascii="Palatino" w:hAnsi="Palatino"/>
          <w:b/>
          <w:i/>
        </w:rPr>
        <w:t>Miwi</w:t>
      </w:r>
      <w:r>
        <w:rPr>
          <w:rFonts w:ascii="Palatino" w:hAnsi="Palatino"/>
          <w:b/>
        </w:rPr>
        <w:t xml:space="preserve">, and </w:t>
      </w:r>
      <w:r>
        <w:rPr>
          <w:rFonts w:ascii="Palatino" w:hAnsi="Palatino"/>
          <w:b/>
          <w:i/>
        </w:rPr>
        <w:t>Trip13</w:t>
      </w:r>
      <w:r>
        <w:rPr>
          <w:rFonts w:ascii="Palatino" w:hAnsi="Palatino"/>
          <w:b/>
        </w:rPr>
        <w:t xml:space="preserve"> mutants</w:t>
      </w:r>
    </w:p>
    <w:p w14:paraId="58AC6A4D" w14:textId="77777777" w:rsidR="000D05A9" w:rsidRPr="00002A71" w:rsidRDefault="000D05A9" w:rsidP="000D05A9">
      <w:pPr>
        <w:pStyle w:val="ListParagraph"/>
        <w:spacing w:before="120" w:after="120" w:line="480" w:lineRule="exact"/>
        <w:ind w:left="0"/>
        <w:contextualSpacing w:val="0"/>
        <w:rPr>
          <w:rFonts w:ascii="Palatino" w:hAnsi="Palatino"/>
        </w:rPr>
      </w:pPr>
      <w:r w:rsidRPr="004A3C48">
        <w:rPr>
          <w:rFonts w:ascii="Palatino" w:hAnsi="Palatino"/>
        </w:rPr>
        <w:t>Transcript</w:t>
      </w:r>
      <w:r>
        <w:rPr>
          <w:rFonts w:ascii="Palatino" w:hAnsi="Palatino"/>
        </w:rPr>
        <w:t xml:space="preserve">s were detected in total RNA from adult testes by RT-PCR (using random primers) for five pachytene piRNA loci as well as </w:t>
      </w:r>
      <w:r>
        <w:rPr>
          <w:rFonts w:ascii="Palatino" w:hAnsi="Palatino"/>
          <w:i/>
        </w:rPr>
        <w:t>Miwi</w:t>
      </w:r>
      <w:r>
        <w:rPr>
          <w:rFonts w:ascii="Palatino" w:hAnsi="Palatino"/>
        </w:rPr>
        <w:t xml:space="preserve"> and </w:t>
      </w:r>
      <w:r>
        <w:rPr>
          <w:rFonts w:ascii="Palatino" w:hAnsi="Palatino"/>
          <w:i/>
        </w:rPr>
        <w:t>Actin</w:t>
      </w:r>
      <w:r>
        <w:rPr>
          <w:rFonts w:ascii="Palatino" w:hAnsi="Palatino"/>
        </w:rPr>
        <w:t>. Mut, mutant; Het or H, heterozygote; wt, wild type.</w:t>
      </w:r>
    </w:p>
    <w:p w14:paraId="6976DEB1" w14:textId="77777777" w:rsidR="000D05A9" w:rsidRDefault="000D05A9" w:rsidP="000D05A9">
      <w:pPr>
        <w:pStyle w:val="ListParagraph"/>
        <w:keepNext/>
        <w:spacing w:before="360" w:after="120" w:line="480" w:lineRule="exact"/>
        <w:ind w:left="0"/>
        <w:contextualSpacing w:val="0"/>
        <w:rPr>
          <w:rFonts w:ascii="Palatino" w:hAnsi="Palatino"/>
          <w:b/>
        </w:rPr>
      </w:pPr>
      <w:r>
        <w:rPr>
          <w:rFonts w:ascii="Palatino" w:hAnsi="Palatino"/>
          <w:b/>
        </w:rPr>
        <w:t xml:space="preserve">Figure S7, Related to Figure 7. </w:t>
      </w:r>
      <w:r>
        <w:rPr>
          <w:rFonts w:ascii="Palatino" w:hAnsi="Palatino"/>
          <w:b/>
          <w:i/>
        </w:rPr>
        <w:t>A-Myb</w:t>
      </w:r>
      <w:r>
        <w:rPr>
          <w:rFonts w:ascii="Palatino" w:hAnsi="Palatino"/>
          <w:b/>
        </w:rPr>
        <w:t xml:space="preserve"> mutants, but Not </w:t>
      </w:r>
      <w:r>
        <w:rPr>
          <w:rFonts w:ascii="Palatino" w:hAnsi="Palatino"/>
          <w:b/>
          <w:i/>
        </w:rPr>
        <w:t xml:space="preserve">Miwi </w:t>
      </w:r>
      <w:r>
        <w:rPr>
          <w:rFonts w:ascii="Palatino" w:hAnsi="Palatino"/>
          <w:b/>
        </w:rPr>
        <w:t>Mutants, Change the Expression of RNA Silencing Pathway Genes</w:t>
      </w:r>
    </w:p>
    <w:p w14:paraId="104A1A86" w14:textId="0B1CBF00" w:rsidR="000D05A9" w:rsidRPr="00057D6B" w:rsidRDefault="000D05A9" w:rsidP="000D05A9">
      <w:pPr>
        <w:pStyle w:val="ListParagraph"/>
        <w:spacing w:before="120" w:line="480" w:lineRule="exact"/>
        <w:ind w:left="0"/>
        <w:contextualSpacing w:val="0"/>
        <w:rPr>
          <w:rFonts w:ascii="Palatino" w:hAnsi="Palatino"/>
        </w:rPr>
      </w:pPr>
      <w:r>
        <w:rPr>
          <w:rFonts w:ascii="Palatino" w:hAnsi="Palatino"/>
        </w:rPr>
        <w:t xml:space="preserve">(A) mRNA abundance in 17.5 dpp </w:t>
      </w:r>
      <w:r>
        <w:rPr>
          <w:rFonts w:ascii="Palatino" w:hAnsi="Palatino"/>
          <w:i/>
        </w:rPr>
        <w:t xml:space="preserve">A-Myb </w:t>
      </w:r>
      <w:r>
        <w:rPr>
          <w:rFonts w:ascii="Palatino" w:hAnsi="Palatino"/>
        </w:rPr>
        <w:t xml:space="preserve">versus heterozygous testes. The </w:t>
      </w:r>
      <w:ins w:id="62" w:author="Xin Li" w:date="2013-02-03T21:29:00Z">
        <w:r w:rsidR="006F221F">
          <w:rPr>
            <w:rFonts w:ascii="Palatino" w:hAnsi="Palatino"/>
          </w:rPr>
          <w:t>2,853</w:t>
        </w:r>
      </w:ins>
      <w:del w:id="63" w:author="Xin Li" w:date="2013-02-03T21:29:00Z">
        <w:r w:rsidDel="006F221F">
          <w:rPr>
            <w:rFonts w:ascii="Palatino" w:hAnsi="Palatino"/>
          </w:rPr>
          <w:delText>4,71</w:delText>
        </w:r>
      </w:del>
      <w:del w:id="64" w:author="Xin Li" w:date="2013-02-03T21:28:00Z">
        <w:r w:rsidDel="006F221F">
          <w:rPr>
            <w:rFonts w:ascii="Palatino" w:hAnsi="Palatino"/>
          </w:rPr>
          <w:delText>2</w:delText>
        </w:r>
      </w:del>
      <w:r>
        <w:rPr>
          <w:rFonts w:ascii="Palatino" w:hAnsi="Palatino"/>
        </w:rPr>
        <w:t xml:space="preserve"> g</w:t>
      </w:r>
      <w:r w:rsidRPr="00AA752F">
        <w:rPr>
          <w:rFonts w:ascii="Palatino" w:hAnsi="Palatino"/>
        </w:rPr>
        <w:t xml:space="preserve">enes with </w:t>
      </w:r>
      <w:r>
        <w:rPr>
          <w:rFonts w:ascii="Palatino" w:hAnsi="Palatino"/>
        </w:rPr>
        <w:t>a significant (</w:t>
      </w:r>
      <w:r>
        <w:rPr>
          <w:rFonts w:ascii="Palatino" w:hAnsi="Palatino"/>
          <w:i/>
        </w:rPr>
        <w:t>q</w:t>
      </w:r>
      <w:r w:rsidRPr="001E691A">
        <w:rPr>
          <w:rFonts w:ascii="Palatino" w:hAnsi="Palatino"/>
        </w:rPr>
        <w:t xml:space="preserve"> &lt;</w:t>
      </w:r>
      <w:r>
        <w:rPr>
          <w:rFonts w:ascii="Palatino" w:hAnsi="Palatino"/>
        </w:rPr>
        <w:t xml:space="preserve"> </w:t>
      </w:r>
      <w:r w:rsidRPr="001E691A">
        <w:rPr>
          <w:rFonts w:ascii="Palatino" w:hAnsi="Palatino"/>
        </w:rPr>
        <w:t>0.0</w:t>
      </w:r>
      <w:ins w:id="65" w:author="Xin Li" w:date="2013-02-03T21:27:00Z">
        <w:r w:rsidR="006F221F">
          <w:rPr>
            <w:rFonts w:ascii="Palatino" w:hAnsi="Palatino"/>
          </w:rPr>
          <w:t>5</w:t>
        </w:r>
      </w:ins>
      <w:del w:id="66" w:author="Xin Li" w:date="2013-02-03T21:27:00Z">
        <w:r w:rsidRPr="001E691A" w:rsidDel="006F221F">
          <w:rPr>
            <w:rFonts w:ascii="Palatino" w:hAnsi="Palatino"/>
          </w:rPr>
          <w:delText>1</w:delText>
        </w:r>
      </w:del>
      <w:r w:rsidRPr="001E691A">
        <w:rPr>
          <w:rFonts w:ascii="Palatino" w:hAnsi="Palatino"/>
        </w:rPr>
        <w:t xml:space="preserve">) </w:t>
      </w:r>
      <w:r>
        <w:rPr>
          <w:rFonts w:ascii="Palatino" w:hAnsi="Palatino"/>
        </w:rPr>
        <w:t xml:space="preserve">change in steady-state mRNA abundance are shown as open red circles. Among them, </w:t>
      </w:r>
      <w:ins w:id="67" w:author="Xin Li" w:date="2013-02-03T21:28:00Z">
        <w:r w:rsidR="006F221F">
          <w:rPr>
            <w:rFonts w:ascii="Palatino" w:hAnsi="Palatino"/>
          </w:rPr>
          <w:t>872</w:t>
        </w:r>
      </w:ins>
      <w:del w:id="68" w:author="Xin Li" w:date="2013-02-03T21:28:00Z">
        <w:r w:rsidDel="006F221F">
          <w:rPr>
            <w:rFonts w:ascii="Palatino" w:hAnsi="Palatino"/>
          </w:rPr>
          <w:delText>1,009</w:delText>
        </w:r>
      </w:del>
      <w:r>
        <w:rPr>
          <w:rFonts w:ascii="Palatino" w:hAnsi="Palatino"/>
        </w:rPr>
        <w:t xml:space="preserve"> genes also had A-MYB peaks within 500 bp of their transcription start sites. These “A-MYB targets” </w:t>
      </w:r>
      <w:r w:rsidR="00020DFA">
        <w:rPr>
          <w:rFonts w:ascii="Palatino" w:hAnsi="Palatino"/>
        </w:rPr>
        <w:t xml:space="preserve">are marked </w:t>
      </w:r>
      <w:r>
        <w:rPr>
          <w:rFonts w:ascii="Palatino" w:hAnsi="Palatino"/>
        </w:rPr>
        <w:t>with filled red circles</w:t>
      </w:r>
      <w:r w:rsidRPr="00057D6B">
        <w:rPr>
          <w:rFonts w:ascii="Palatino" w:hAnsi="Palatino"/>
        </w:rPr>
        <w:t>.</w:t>
      </w:r>
    </w:p>
    <w:p w14:paraId="05E84194" w14:textId="77777777" w:rsidR="000D05A9" w:rsidRDefault="000D05A9" w:rsidP="000D05A9">
      <w:pPr>
        <w:pStyle w:val="ListParagraph"/>
        <w:spacing w:before="120" w:line="480" w:lineRule="exact"/>
        <w:ind w:left="0"/>
        <w:contextualSpacing w:val="0"/>
        <w:rPr>
          <w:rFonts w:ascii="Palatino" w:hAnsi="Palatino"/>
        </w:rPr>
      </w:pPr>
      <w:r>
        <w:rPr>
          <w:rFonts w:ascii="Palatino" w:hAnsi="Palatino"/>
        </w:rPr>
        <w:t xml:space="preserve">(B) Same as (A) but in 14.5 dpp </w:t>
      </w:r>
      <w:r>
        <w:rPr>
          <w:rFonts w:ascii="Palatino" w:hAnsi="Palatino"/>
          <w:i/>
        </w:rPr>
        <w:t xml:space="preserve">Miwi </w:t>
      </w:r>
      <w:r>
        <w:rPr>
          <w:rFonts w:ascii="Palatino" w:hAnsi="Palatino"/>
        </w:rPr>
        <w:t xml:space="preserve">mutant versus heterozygous </w:t>
      </w:r>
      <w:bookmarkStart w:id="69" w:name="_GoBack"/>
      <w:bookmarkEnd w:id="69"/>
      <w:r>
        <w:rPr>
          <w:rFonts w:ascii="Palatino" w:hAnsi="Palatino"/>
        </w:rPr>
        <w:t xml:space="preserve">testes. The genes encoding proteins implicated in RNA silencing pathways that were labeled in (A) and that showed no change in expression in </w:t>
      </w:r>
      <w:r>
        <w:rPr>
          <w:rFonts w:ascii="Palatino" w:hAnsi="Palatino"/>
          <w:i/>
        </w:rPr>
        <w:t xml:space="preserve">Miwi </w:t>
      </w:r>
      <w:r w:rsidRPr="00406630">
        <w:rPr>
          <w:rFonts w:ascii="Palatino" w:hAnsi="Palatino"/>
        </w:rPr>
        <w:t xml:space="preserve">mutant testes </w:t>
      </w:r>
      <w:r>
        <w:rPr>
          <w:rFonts w:ascii="Palatino" w:hAnsi="Palatino"/>
        </w:rPr>
        <w:t xml:space="preserve">are highlighted as green filled circles. As expected, </w:t>
      </w:r>
      <w:r w:rsidRPr="00406630">
        <w:rPr>
          <w:rFonts w:ascii="Palatino" w:hAnsi="Palatino"/>
          <w:i/>
        </w:rPr>
        <w:t>Miwi</w:t>
      </w:r>
      <w:r>
        <w:rPr>
          <w:rFonts w:ascii="Palatino" w:hAnsi="Palatino"/>
        </w:rPr>
        <w:t xml:space="preserve">, showed a significant decrease in mRNA abundance in </w:t>
      </w:r>
      <w:r>
        <w:rPr>
          <w:rFonts w:ascii="Palatino" w:hAnsi="Palatino"/>
          <w:i/>
        </w:rPr>
        <w:t>Miwi</w:t>
      </w:r>
      <w:r w:rsidRPr="00406630">
        <w:rPr>
          <w:rFonts w:ascii="Palatino" w:hAnsi="Palatino"/>
          <w:i/>
          <w:vertAlign w:val="superscript"/>
        </w:rPr>
        <w:t>−/−</w:t>
      </w:r>
      <w:r>
        <w:rPr>
          <w:rFonts w:ascii="Palatino" w:hAnsi="Palatino"/>
        </w:rPr>
        <w:t xml:space="preserve"> testes.</w:t>
      </w:r>
    </w:p>
    <w:p w14:paraId="3A287567" w14:textId="77777777" w:rsidR="000D05A9" w:rsidRDefault="000D05A9" w:rsidP="000D05A9">
      <w:pPr>
        <w:pStyle w:val="ListParagraph"/>
        <w:spacing w:before="120" w:line="480" w:lineRule="exact"/>
        <w:ind w:left="0"/>
        <w:contextualSpacing w:val="0"/>
        <w:rPr>
          <w:rFonts w:ascii="Palatino" w:hAnsi="Palatino"/>
          <w:b/>
        </w:rPr>
      </w:pPr>
      <w:r>
        <w:rPr>
          <w:rFonts w:ascii="Palatino" w:hAnsi="Palatino"/>
        </w:rPr>
        <w:t xml:space="preserve">(C) The change in mRNA abundance (rpkm) in </w:t>
      </w:r>
      <w:r>
        <w:rPr>
          <w:rFonts w:ascii="Palatino" w:hAnsi="Palatino"/>
          <w:i/>
        </w:rPr>
        <w:t xml:space="preserve">A-Myb </w:t>
      </w:r>
      <w:r>
        <w:rPr>
          <w:rFonts w:ascii="Palatino" w:hAnsi="Palatino"/>
        </w:rPr>
        <w:t xml:space="preserve">and </w:t>
      </w:r>
      <w:r>
        <w:rPr>
          <w:rFonts w:ascii="Palatino" w:hAnsi="Palatino"/>
          <w:i/>
        </w:rPr>
        <w:t>Miwi</w:t>
      </w:r>
      <w:r>
        <w:rPr>
          <w:rFonts w:ascii="Palatino" w:hAnsi="Palatino"/>
        </w:rPr>
        <w:t xml:space="preserve"> mutant testes versus heterozygous controls for the RNA silencing genes highlighted in (A) and (B).</w:t>
      </w:r>
    </w:p>
    <w:p w14:paraId="3D2CB175" w14:textId="77777777" w:rsidR="000D05A9" w:rsidRDefault="000D05A9" w:rsidP="000D05A9">
      <w:pPr>
        <w:keepNext/>
        <w:spacing w:before="360" w:after="120"/>
        <w:outlineLvl w:val="0"/>
        <w:rPr>
          <w:b/>
        </w:rPr>
      </w:pPr>
      <w:r w:rsidRPr="005F4C91">
        <w:rPr>
          <w:b/>
        </w:rPr>
        <w:t xml:space="preserve">Figure </w:t>
      </w:r>
      <w:r>
        <w:rPr>
          <w:b/>
        </w:rPr>
        <w:t>S8, Related to Figure 8</w:t>
      </w:r>
      <w:r w:rsidRPr="005F4C91">
        <w:rPr>
          <w:b/>
        </w:rPr>
        <w:t xml:space="preserve">. </w:t>
      </w:r>
      <w:r>
        <w:rPr>
          <w:b/>
        </w:rPr>
        <w:t xml:space="preserve">Genomic Locations of piRNA Clusters in </w:t>
      </w:r>
      <w:r w:rsidR="009E427A">
        <w:rPr>
          <w:b/>
        </w:rPr>
        <w:t xml:space="preserve">the </w:t>
      </w:r>
      <w:r>
        <w:rPr>
          <w:b/>
        </w:rPr>
        <w:t>Rooster (</w:t>
      </w:r>
      <w:r>
        <w:rPr>
          <w:b/>
          <w:i/>
        </w:rPr>
        <w:t>Gallus</w:t>
      </w:r>
      <w:r w:rsidR="004579B3">
        <w:rPr>
          <w:b/>
          <w:i/>
        </w:rPr>
        <w:t> </w:t>
      </w:r>
      <w:r>
        <w:rPr>
          <w:b/>
          <w:i/>
        </w:rPr>
        <w:t xml:space="preserve">gallus) </w:t>
      </w:r>
      <w:r>
        <w:rPr>
          <w:b/>
        </w:rPr>
        <w:t>Test</w:t>
      </w:r>
      <w:r w:rsidR="009E427A">
        <w:rPr>
          <w:b/>
        </w:rPr>
        <w:t>i</w:t>
      </w:r>
      <w:r>
        <w:rPr>
          <w:b/>
        </w:rPr>
        <w:t>s</w:t>
      </w:r>
    </w:p>
    <w:p w14:paraId="76A0A274" w14:textId="77777777" w:rsidR="00221E27" w:rsidRPr="007E5DB6" w:rsidRDefault="000D05A9">
      <w:pPr>
        <w:spacing w:before="120"/>
        <w:outlineLvl w:val="0"/>
        <w:rPr>
          <w:bCs/>
        </w:rPr>
      </w:pPr>
      <w:r>
        <w:t xml:space="preserve">Black horizontal lines denote the locations on the </w:t>
      </w:r>
      <w:r>
        <w:rPr>
          <w:i/>
        </w:rPr>
        <w:t>Gallus</w:t>
      </w:r>
      <w:r w:rsidR="00651DE9">
        <w:rPr>
          <w:i/>
        </w:rPr>
        <w:t> </w:t>
      </w:r>
      <w:r>
        <w:rPr>
          <w:i/>
        </w:rPr>
        <w:t xml:space="preserve">gallus </w:t>
      </w:r>
      <w:r>
        <w:t xml:space="preserve">(galGal3) chromosomes of the piRNA clusters identified </w:t>
      </w:r>
      <w:r w:rsidR="00B74483">
        <w:t>by small RNA sequencing</w:t>
      </w:r>
      <w:r>
        <w:t xml:space="preserve">. The figure shows 324 clusters; clusters on E64 (cluster 370) and </w:t>
      </w:r>
      <w:r w:rsidRPr="00F577E1">
        <w:rPr>
          <w:bCs/>
        </w:rPr>
        <w:t>E22C19W28_E50C23</w:t>
      </w:r>
      <w:r>
        <w:rPr>
          <w:bCs/>
        </w:rPr>
        <w:t xml:space="preserve"> (clusters 109 and 563) are not shown.</w:t>
      </w:r>
      <w:r w:rsidR="00BE3D94">
        <w:fldChar w:fldCharType="begin"/>
      </w:r>
      <w:r w:rsidR="00BE3D94">
        <w:instrText>ADDIN BB</w:instrText>
      </w:r>
      <w:r w:rsidR="00BE3D94">
        <w:fldChar w:fldCharType="end"/>
      </w:r>
    </w:p>
    <w:sectPr w:rsidR="00221E27" w:rsidRPr="007E5DB6" w:rsidSect="006D7193">
      <w:footerReference w:type="even" r:id="rId8"/>
      <w:footerReference w:type="default" r:id="rId9"/>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Xin Li" w:date="2013-02-03T00:28:00Z" w:initials="XL">
    <w:p w14:paraId="79F5C95A" w14:textId="12DA6A90" w:rsidR="007D7E92" w:rsidRDefault="007D7E92">
      <w:pPr>
        <w:pStyle w:val="CommentText"/>
      </w:pPr>
      <w:r>
        <w:rPr>
          <w:rStyle w:val="CommentReference"/>
        </w:rPr>
        <w:annotationRef/>
      </w:r>
      <w:r>
        <w:t>Loci to genes?</w:t>
      </w:r>
    </w:p>
  </w:comment>
  <w:comment w:id="1" w:author="Xin Li" w:date="2013-02-03T00:28:00Z" w:initials="XL">
    <w:p w14:paraId="6036E0CA" w14:textId="7033594A" w:rsidR="007D7E92" w:rsidRDefault="007D7E92">
      <w:pPr>
        <w:pStyle w:val="CommentText"/>
      </w:pPr>
      <w:r>
        <w:rPr>
          <w:rStyle w:val="CommentReference"/>
        </w:rPr>
        <w:annotationRef/>
      </w:r>
      <w:r>
        <w:t xml:space="preserve">All capitals? </w:t>
      </w:r>
    </w:p>
  </w:comment>
  <w:comment w:id="2" w:author="Xin Li" w:date="2013-02-03T00:28:00Z" w:initials="XL">
    <w:p w14:paraId="7CF54C63" w14:textId="373EAFE4" w:rsidR="007D7E92" w:rsidRDefault="007D7E92">
      <w:pPr>
        <w:pStyle w:val="CommentText"/>
      </w:pPr>
      <w:r>
        <w:rPr>
          <w:rStyle w:val="CommentReference"/>
        </w:rPr>
        <w:annotationRef/>
      </w:r>
      <w:r>
        <w:t>Loci to genes?</w:t>
      </w:r>
    </w:p>
  </w:comment>
  <w:comment w:id="3" w:author="Xin Li" w:date="2013-02-03T00:33:00Z" w:initials="XL">
    <w:p w14:paraId="34F9B004" w14:textId="3229A898" w:rsidR="007D7E92" w:rsidRDefault="007D7E92">
      <w:pPr>
        <w:pStyle w:val="CommentText"/>
      </w:pPr>
      <w:r>
        <w:rPr>
          <w:rStyle w:val="CommentReference"/>
        </w:rPr>
        <w:annotationRef/>
      </w:r>
      <w:r>
        <w:t xml:space="preserve">We also had done 100-nt paired end. </w:t>
      </w:r>
    </w:p>
  </w:comment>
  <w:comment w:id="6" w:author="Xin Li" w:date="2013-02-03T00:37:00Z" w:initials="XL">
    <w:p w14:paraId="3C110231" w14:textId="717DFC4F" w:rsidR="007D7E92" w:rsidRDefault="007D7E92">
      <w:pPr>
        <w:pStyle w:val="CommentText"/>
      </w:pPr>
      <w:r>
        <w:rPr>
          <w:rStyle w:val="CommentReference"/>
        </w:rPr>
        <w:annotationRef/>
      </w:r>
      <w:r>
        <w:t xml:space="preserve">We used K100 mode, including the multimapping reads for transcriptome assembly. </w:t>
      </w:r>
    </w:p>
  </w:comment>
  <w:comment w:id="25" w:author="Xin Li" w:date="2013-02-03T00:50:00Z" w:initials="XL">
    <w:p w14:paraId="536EC629" w14:textId="45F944D5" w:rsidR="007D7E92" w:rsidRDefault="007D7E92">
      <w:pPr>
        <w:pStyle w:val="CommentText"/>
      </w:pPr>
      <w:r>
        <w:rPr>
          <w:rStyle w:val="CommentReference"/>
        </w:rPr>
        <w:annotationRef/>
      </w:r>
      <w:r>
        <w:t xml:space="preserve">The last digit is for transcripts, not for gene. </w:t>
      </w:r>
    </w:p>
  </w:comment>
  <w:comment w:id="35" w:author="Xin Li" w:date="2013-02-03T00:55:00Z" w:initials="XL">
    <w:p w14:paraId="69AC8819" w14:textId="12C22E05" w:rsidR="00913302" w:rsidRDefault="00913302">
      <w:pPr>
        <w:pStyle w:val="CommentText"/>
      </w:pPr>
      <w:r>
        <w:rPr>
          <w:rStyle w:val="CommentReference"/>
        </w:rPr>
        <w:annotationRef/>
      </w:r>
      <w:r>
        <w:t xml:space="preserve">We also analyzed the ChIP from chicken. </w:t>
      </w:r>
    </w:p>
  </w:comment>
  <w:comment w:id="45" w:author="Xin Li" w:date="2013-02-03T00:57:00Z" w:initials="XL">
    <w:p w14:paraId="48051771" w14:textId="3420EDA8" w:rsidR="00AA3815" w:rsidRDefault="00AA3815">
      <w:pPr>
        <w:pStyle w:val="CommentText"/>
      </w:pPr>
      <w:r>
        <w:rPr>
          <w:rStyle w:val="CommentReference"/>
        </w:rPr>
        <w:annotationRef/>
      </w:r>
      <w:r>
        <w:t xml:space="preserve">We did not correct the piRNA clusters. </w:t>
      </w:r>
    </w:p>
  </w:comment>
  <w:comment w:id="56" w:author="Xin Li" w:date="2013-02-03T21:17:00Z" w:initials="XL">
    <w:p w14:paraId="6F5BCC82" w14:textId="50B1972A" w:rsidR="00947FA4" w:rsidRDefault="00947FA4">
      <w:pPr>
        <w:pStyle w:val="CommentText"/>
      </w:pPr>
      <w:r>
        <w:rPr>
          <w:rStyle w:val="CommentReference"/>
        </w:rPr>
        <w:annotationRef/>
      </w:r>
      <w:r>
        <w:t xml:space="preserve">We apportioned the multimapping reads. </w:t>
      </w:r>
    </w:p>
  </w:comment>
  <w:comment w:id="57" w:author="Xin Li" w:date="2013-02-03T21:17:00Z" w:initials="XL">
    <w:p w14:paraId="6B2DFC94" w14:textId="00EEC2FD" w:rsidR="00947FA4" w:rsidRDefault="00947FA4">
      <w:pPr>
        <w:pStyle w:val="CommentText"/>
      </w:pPr>
      <w:r>
        <w:rPr>
          <w:rStyle w:val="CommentReference"/>
        </w:rPr>
        <w:annotationRef/>
      </w:r>
      <w:r>
        <w:t>Add the refence?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9695F9" w14:textId="77777777" w:rsidR="007D7E92" w:rsidRDefault="007D7E92">
      <w:pPr>
        <w:spacing w:line="240" w:lineRule="auto"/>
      </w:pPr>
      <w:r>
        <w:separator/>
      </w:r>
    </w:p>
  </w:endnote>
  <w:endnote w:type="continuationSeparator" w:id="0">
    <w:p w14:paraId="117F0EAB" w14:textId="77777777" w:rsidR="007D7E92" w:rsidRDefault="007D7E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80000067" w:usb1="00000000" w:usb2="00000000" w:usb3="00000000" w:csb0="00000001" w:csb1="00000000"/>
  </w:font>
  <w:font w:name="Palatino Linotype">
    <w:panose1 w:val="02040502050505030304"/>
    <w:charset w:val="00"/>
    <w:family w:val="auto"/>
    <w:pitch w:val="variable"/>
    <w:sig w:usb0="E0000287" w:usb1="40000013" w:usb2="00000000" w:usb3="00000000" w:csb0="0000019F"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A2AB9" w14:textId="77777777" w:rsidR="007D7E92" w:rsidRDefault="007D7E92" w:rsidP="00DA6F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75BC78" w14:textId="77777777" w:rsidR="007D7E92" w:rsidRDefault="007D7E9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5F0329" w14:textId="77777777" w:rsidR="007D7E92" w:rsidRDefault="007D7E92" w:rsidP="00DA6F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F221F">
      <w:rPr>
        <w:rStyle w:val="PageNumber"/>
        <w:noProof/>
      </w:rPr>
      <w:t>1</w:t>
    </w:r>
    <w:r>
      <w:rPr>
        <w:rStyle w:val="PageNumber"/>
      </w:rPr>
      <w:fldChar w:fldCharType="end"/>
    </w:r>
  </w:p>
  <w:p w14:paraId="63090253" w14:textId="77777777" w:rsidR="007D7E92" w:rsidRDefault="007D7E9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852AE3" w14:textId="77777777" w:rsidR="007D7E92" w:rsidRDefault="007D7E92">
      <w:pPr>
        <w:spacing w:line="240" w:lineRule="auto"/>
      </w:pPr>
      <w:r>
        <w:separator/>
      </w:r>
    </w:p>
  </w:footnote>
  <w:footnote w:type="continuationSeparator" w:id="0">
    <w:p w14:paraId="1E954530" w14:textId="77777777" w:rsidR="007D7E92" w:rsidRDefault="007D7E9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5A9"/>
    <w:rsid w:val="00000014"/>
    <w:rsid w:val="00002A71"/>
    <w:rsid w:val="00010332"/>
    <w:rsid w:val="00011E7F"/>
    <w:rsid w:val="00020DFA"/>
    <w:rsid w:val="000224D1"/>
    <w:rsid w:val="000230D2"/>
    <w:rsid w:val="0002367A"/>
    <w:rsid w:val="00057D6B"/>
    <w:rsid w:val="00067AFB"/>
    <w:rsid w:val="00083A0F"/>
    <w:rsid w:val="000840A6"/>
    <w:rsid w:val="00087734"/>
    <w:rsid w:val="00097CCB"/>
    <w:rsid w:val="000C6A9E"/>
    <w:rsid w:val="000D05A9"/>
    <w:rsid w:val="00134628"/>
    <w:rsid w:val="00137A0D"/>
    <w:rsid w:val="0015194B"/>
    <w:rsid w:val="00162349"/>
    <w:rsid w:val="00170ACE"/>
    <w:rsid w:val="0018218A"/>
    <w:rsid w:val="00191AC6"/>
    <w:rsid w:val="001A0281"/>
    <w:rsid w:val="001C4941"/>
    <w:rsid w:val="001D31B0"/>
    <w:rsid w:val="001D659C"/>
    <w:rsid w:val="001E653B"/>
    <w:rsid w:val="001E691A"/>
    <w:rsid w:val="00207F81"/>
    <w:rsid w:val="00221E27"/>
    <w:rsid w:val="00275208"/>
    <w:rsid w:val="00296708"/>
    <w:rsid w:val="002E485C"/>
    <w:rsid w:val="002E7BC3"/>
    <w:rsid w:val="002F78AE"/>
    <w:rsid w:val="003067A1"/>
    <w:rsid w:val="00327B8A"/>
    <w:rsid w:val="0034082D"/>
    <w:rsid w:val="003904DB"/>
    <w:rsid w:val="00390AF6"/>
    <w:rsid w:val="003A1D07"/>
    <w:rsid w:val="003A3FBC"/>
    <w:rsid w:val="003C02B5"/>
    <w:rsid w:val="003D4865"/>
    <w:rsid w:val="00404FF8"/>
    <w:rsid w:val="00406630"/>
    <w:rsid w:val="00426306"/>
    <w:rsid w:val="00447871"/>
    <w:rsid w:val="004558E5"/>
    <w:rsid w:val="004579B3"/>
    <w:rsid w:val="00457E03"/>
    <w:rsid w:val="004A3C48"/>
    <w:rsid w:val="004B56CC"/>
    <w:rsid w:val="004D4E2D"/>
    <w:rsid w:val="005412C1"/>
    <w:rsid w:val="0054351F"/>
    <w:rsid w:val="0056582B"/>
    <w:rsid w:val="00592339"/>
    <w:rsid w:val="005B5EC7"/>
    <w:rsid w:val="005C296E"/>
    <w:rsid w:val="005C792D"/>
    <w:rsid w:val="005D79C0"/>
    <w:rsid w:val="005E2D65"/>
    <w:rsid w:val="005F4C91"/>
    <w:rsid w:val="005F58EB"/>
    <w:rsid w:val="00606764"/>
    <w:rsid w:val="006439F4"/>
    <w:rsid w:val="00651DE9"/>
    <w:rsid w:val="0065491B"/>
    <w:rsid w:val="0065711C"/>
    <w:rsid w:val="00660A1B"/>
    <w:rsid w:val="006658EE"/>
    <w:rsid w:val="0068575A"/>
    <w:rsid w:val="0069122D"/>
    <w:rsid w:val="006966FA"/>
    <w:rsid w:val="006D5485"/>
    <w:rsid w:val="006D7193"/>
    <w:rsid w:val="006F221F"/>
    <w:rsid w:val="0071010D"/>
    <w:rsid w:val="007150D8"/>
    <w:rsid w:val="00717290"/>
    <w:rsid w:val="00733E81"/>
    <w:rsid w:val="007377AB"/>
    <w:rsid w:val="00774107"/>
    <w:rsid w:val="0078444B"/>
    <w:rsid w:val="007D6C30"/>
    <w:rsid w:val="007D7E92"/>
    <w:rsid w:val="007E5DB6"/>
    <w:rsid w:val="007F0586"/>
    <w:rsid w:val="00804625"/>
    <w:rsid w:val="008211C0"/>
    <w:rsid w:val="008537E3"/>
    <w:rsid w:val="008573EF"/>
    <w:rsid w:val="008A19EA"/>
    <w:rsid w:val="008A1BE7"/>
    <w:rsid w:val="008A7A5F"/>
    <w:rsid w:val="008C75FC"/>
    <w:rsid w:val="00912183"/>
    <w:rsid w:val="00913302"/>
    <w:rsid w:val="0091624D"/>
    <w:rsid w:val="00941195"/>
    <w:rsid w:val="0094608C"/>
    <w:rsid w:val="00947FA4"/>
    <w:rsid w:val="00963346"/>
    <w:rsid w:val="00965A1F"/>
    <w:rsid w:val="00996FE2"/>
    <w:rsid w:val="009A4C73"/>
    <w:rsid w:val="009E427A"/>
    <w:rsid w:val="009E7C3E"/>
    <w:rsid w:val="009F2852"/>
    <w:rsid w:val="00A0678F"/>
    <w:rsid w:val="00A11CBE"/>
    <w:rsid w:val="00A13074"/>
    <w:rsid w:val="00A21F97"/>
    <w:rsid w:val="00A358D9"/>
    <w:rsid w:val="00A81F01"/>
    <w:rsid w:val="00A90835"/>
    <w:rsid w:val="00A955E8"/>
    <w:rsid w:val="00AA3815"/>
    <w:rsid w:val="00AA47F5"/>
    <w:rsid w:val="00AA752F"/>
    <w:rsid w:val="00AB6CE7"/>
    <w:rsid w:val="00AF51BC"/>
    <w:rsid w:val="00AF61DA"/>
    <w:rsid w:val="00B2242E"/>
    <w:rsid w:val="00B412B5"/>
    <w:rsid w:val="00B418A4"/>
    <w:rsid w:val="00B41AA0"/>
    <w:rsid w:val="00B41B0A"/>
    <w:rsid w:val="00B54115"/>
    <w:rsid w:val="00B54EB0"/>
    <w:rsid w:val="00B71B7C"/>
    <w:rsid w:val="00B73F03"/>
    <w:rsid w:val="00B74483"/>
    <w:rsid w:val="00B75059"/>
    <w:rsid w:val="00B763E7"/>
    <w:rsid w:val="00B808B3"/>
    <w:rsid w:val="00B81086"/>
    <w:rsid w:val="00B92AD6"/>
    <w:rsid w:val="00BC3CD4"/>
    <w:rsid w:val="00BC4FFB"/>
    <w:rsid w:val="00BE1389"/>
    <w:rsid w:val="00BE1833"/>
    <w:rsid w:val="00BE3D94"/>
    <w:rsid w:val="00BF23FB"/>
    <w:rsid w:val="00BF678B"/>
    <w:rsid w:val="00C06104"/>
    <w:rsid w:val="00C06C74"/>
    <w:rsid w:val="00C1756F"/>
    <w:rsid w:val="00C204FC"/>
    <w:rsid w:val="00C517FD"/>
    <w:rsid w:val="00C55693"/>
    <w:rsid w:val="00C57763"/>
    <w:rsid w:val="00C75A19"/>
    <w:rsid w:val="00C92C0C"/>
    <w:rsid w:val="00CA00DC"/>
    <w:rsid w:val="00CD6DDE"/>
    <w:rsid w:val="00CF50A4"/>
    <w:rsid w:val="00D01E2C"/>
    <w:rsid w:val="00D112F4"/>
    <w:rsid w:val="00D40785"/>
    <w:rsid w:val="00D41BC0"/>
    <w:rsid w:val="00D45604"/>
    <w:rsid w:val="00D72EE8"/>
    <w:rsid w:val="00D740E9"/>
    <w:rsid w:val="00D81552"/>
    <w:rsid w:val="00D86343"/>
    <w:rsid w:val="00D9144D"/>
    <w:rsid w:val="00D928C7"/>
    <w:rsid w:val="00DA6F6D"/>
    <w:rsid w:val="00DB25BC"/>
    <w:rsid w:val="00DF463B"/>
    <w:rsid w:val="00E40277"/>
    <w:rsid w:val="00E51FFF"/>
    <w:rsid w:val="00E626F3"/>
    <w:rsid w:val="00E72330"/>
    <w:rsid w:val="00E834B9"/>
    <w:rsid w:val="00E929F3"/>
    <w:rsid w:val="00EB05F0"/>
    <w:rsid w:val="00EB4393"/>
    <w:rsid w:val="00EC65AF"/>
    <w:rsid w:val="00EE2BD9"/>
    <w:rsid w:val="00F01EBF"/>
    <w:rsid w:val="00F2113A"/>
    <w:rsid w:val="00F244A5"/>
    <w:rsid w:val="00F263FF"/>
    <w:rsid w:val="00F444F7"/>
    <w:rsid w:val="00F577E1"/>
    <w:rsid w:val="00F61F00"/>
    <w:rsid w:val="00F90D6F"/>
    <w:rsid w:val="00F933B6"/>
    <w:rsid w:val="00FA0BC7"/>
    <w:rsid w:val="00FA31E0"/>
    <w:rsid w:val="00FF367D"/>
    <w:rsid w:val="00FF6F8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3498C5B"/>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qFormat="1"/>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625"/>
    <w:pPr>
      <w:spacing w:line="480" w:lineRule="exact"/>
    </w:pPr>
    <w:rPr>
      <w:rFonts w:ascii="Palatino" w:hAnsi="Palati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autoRedefine/>
    <w:uiPriority w:val="99"/>
    <w:unhideWhenUsed/>
    <w:qFormat/>
    <w:rsid w:val="00717290"/>
    <w:pPr>
      <w:spacing w:line="240" w:lineRule="auto"/>
    </w:pPr>
    <w:rPr>
      <w:rFonts w:ascii="Arial" w:hAnsi="Arial"/>
    </w:rPr>
  </w:style>
  <w:style w:type="character" w:customStyle="1" w:styleId="CommentTextChar">
    <w:name w:val="Comment Text Char"/>
    <w:basedOn w:val="DefaultParagraphFont"/>
    <w:link w:val="CommentText"/>
    <w:uiPriority w:val="99"/>
    <w:locked/>
    <w:rsid w:val="00717290"/>
    <w:rPr>
      <w:rFonts w:ascii="Arial" w:hAnsi="Arial" w:cs="Times New Roman"/>
    </w:rPr>
  </w:style>
  <w:style w:type="paragraph" w:styleId="CommentSubject">
    <w:name w:val="annotation subject"/>
    <w:basedOn w:val="CommentText"/>
    <w:next w:val="CommentText"/>
    <w:link w:val="CommentSubjectChar"/>
    <w:autoRedefine/>
    <w:uiPriority w:val="99"/>
    <w:unhideWhenUsed/>
    <w:qFormat/>
    <w:rsid w:val="00804625"/>
    <w:rPr>
      <w:b/>
      <w:bCs/>
      <w:szCs w:val="20"/>
    </w:rPr>
  </w:style>
  <w:style w:type="character" w:customStyle="1" w:styleId="CommentSubjectChar">
    <w:name w:val="Comment Subject Char"/>
    <w:basedOn w:val="CommentTextChar"/>
    <w:link w:val="CommentSubject"/>
    <w:uiPriority w:val="99"/>
    <w:locked/>
    <w:rsid w:val="00804625"/>
    <w:rPr>
      <w:rFonts w:ascii="Helvetica Neue" w:hAnsi="Helvetica Neue" w:cs="Arial"/>
      <w:b/>
      <w:bCs/>
      <w:color w:val="000000" w:themeColor="text1"/>
      <w:sz w:val="20"/>
      <w:szCs w:val="20"/>
      <w:lang w:val="x-none" w:eastAsia="ja-JP"/>
    </w:rPr>
  </w:style>
  <w:style w:type="character" w:styleId="CommentReference">
    <w:name w:val="annotation reference"/>
    <w:basedOn w:val="DefaultParagraphFont"/>
    <w:uiPriority w:val="99"/>
    <w:rsid w:val="00996FE2"/>
    <w:rPr>
      <w:rFonts w:ascii="Arial" w:hAnsi="Arial" w:cs="Times New Roman"/>
      <w:sz w:val="18"/>
      <w:szCs w:val="18"/>
    </w:rPr>
  </w:style>
  <w:style w:type="character" w:styleId="PageNumber">
    <w:name w:val="page number"/>
    <w:basedOn w:val="DefaultParagraphFont"/>
    <w:uiPriority w:val="99"/>
    <w:unhideWhenUsed/>
    <w:rsid w:val="00AF61DA"/>
    <w:rPr>
      <w:rFonts w:ascii="Palatino" w:hAnsi="Palatino" w:cs="Times New Roman"/>
      <w:sz w:val="24"/>
    </w:rPr>
  </w:style>
  <w:style w:type="paragraph" w:styleId="BalloonText">
    <w:name w:val="Balloon Text"/>
    <w:basedOn w:val="Normal"/>
    <w:link w:val="BalloonTextChar"/>
    <w:autoRedefine/>
    <w:uiPriority w:val="99"/>
    <w:semiHidden/>
    <w:rsid w:val="00AF61DA"/>
    <w:rPr>
      <w:rFonts w:ascii="Arial" w:hAnsi="Arial"/>
      <w:sz w:val="20"/>
      <w:szCs w:val="18"/>
    </w:rPr>
  </w:style>
  <w:style w:type="character" w:customStyle="1" w:styleId="BalloonTextChar">
    <w:name w:val="Balloon Text Char"/>
    <w:basedOn w:val="DefaultParagraphFont"/>
    <w:link w:val="BalloonText"/>
    <w:uiPriority w:val="99"/>
    <w:semiHidden/>
    <w:locked/>
    <w:rsid w:val="00AF61DA"/>
    <w:rPr>
      <w:rFonts w:ascii="Arial" w:hAnsi="Arial" w:cs="Times New Roman"/>
      <w:sz w:val="18"/>
      <w:szCs w:val="18"/>
      <w:lang w:val="x-none" w:eastAsia="ja-JP"/>
    </w:rPr>
  </w:style>
  <w:style w:type="paragraph" w:styleId="Footer">
    <w:name w:val="footer"/>
    <w:basedOn w:val="Normal"/>
    <w:link w:val="FooterChar"/>
    <w:autoRedefine/>
    <w:uiPriority w:val="99"/>
    <w:unhideWhenUsed/>
    <w:rsid w:val="007F0586"/>
    <w:pPr>
      <w:tabs>
        <w:tab w:val="center" w:pos="4320"/>
        <w:tab w:val="right" w:pos="8640"/>
      </w:tabs>
      <w:spacing w:line="240" w:lineRule="auto"/>
      <w:jc w:val="center"/>
    </w:pPr>
  </w:style>
  <w:style w:type="character" w:customStyle="1" w:styleId="FooterChar">
    <w:name w:val="Footer Char"/>
    <w:basedOn w:val="DefaultParagraphFont"/>
    <w:link w:val="Footer"/>
    <w:uiPriority w:val="99"/>
    <w:locked/>
    <w:rsid w:val="007F0586"/>
    <w:rPr>
      <w:rFonts w:ascii="Palatino" w:hAnsi="Palatino" w:cs="Times New Roman"/>
    </w:rPr>
  </w:style>
  <w:style w:type="paragraph" w:styleId="ListParagraph">
    <w:name w:val="List Paragraph"/>
    <w:basedOn w:val="Normal"/>
    <w:uiPriority w:val="34"/>
    <w:qFormat/>
    <w:rsid w:val="000D05A9"/>
    <w:pPr>
      <w:spacing w:line="240" w:lineRule="auto"/>
      <w:ind w:left="720"/>
      <w:contextualSpacing/>
    </w:pPr>
    <w:rPr>
      <w:rFonts w:ascii="Cambria" w:hAnsi="Cambria"/>
    </w:rPr>
  </w:style>
  <w:style w:type="table" w:styleId="TableGrid">
    <w:name w:val="Table Grid"/>
    <w:basedOn w:val="TableNormal"/>
    <w:uiPriority w:val="59"/>
    <w:rsid w:val="000D05A9"/>
    <w:rPr>
      <w:rFonts w:eastAsia="ＭＳ 明朝"/>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w:rsid w:val="000D05A9"/>
    <w:rPr>
      <w:rFonts w:ascii="Cambria" w:hAnsi="Cambria" w:cs="Cambria"/>
      <w:color w:val="000000"/>
      <w:lang w:eastAsia="ja-JP"/>
    </w:rPr>
  </w:style>
  <w:style w:type="paragraph" w:styleId="FootnoteText">
    <w:name w:val="footnote text"/>
    <w:basedOn w:val="Normal"/>
    <w:link w:val="FootnoteTextChar"/>
    <w:uiPriority w:val="99"/>
    <w:rsid w:val="000D05A9"/>
    <w:pPr>
      <w:suppressAutoHyphens/>
      <w:spacing w:before="360" w:line="100" w:lineRule="atLeast"/>
    </w:pPr>
    <w:rPr>
      <w:rFonts w:ascii="Times New Roman" w:hAnsi="Times New Roman"/>
      <w:lang w:eastAsia="ar-SA"/>
    </w:rPr>
  </w:style>
  <w:style w:type="character" w:customStyle="1" w:styleId="FootnoteTextChar">
    <w:name w:val="Footnote Text Char"/>
    <w:basedOn w:val="DefaultParagraphFont"/>
    <w:link w:val="FootnoteText"/>
    <w:uiPriority w:val="99"/>
    <w:locked/>
    <w:rsid w:val="000D05A9"/>
    <w:rPr>
      <w:rFonts w:ascii="Times New Roman" w:hAnsi="Times New Roman" w:cs="Times New Roman"/>
      <w:lang w:val="x-none" w:eastAsia="ar-SA"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qFormat="1"/>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625"/>
    <w:pPr>
      <w:spacing w:line="480" w:lineRule="exact"/>
    </w:pPr>
    <w:rPr>
      <w:rFonts w:ascii="Palatino" w:hAnsi="Palati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autoRedefine/>
    <w:uiPriority w:val="99"/>
    <w:unhideWhenUsed/>
    <w:qFormat/>
    <w:rsid w:val="00717290"/>
    <w:pPr>
      <w:spacing w:line="240" w:lineRule="auto"/>
    </w:pPr>
    <w:rPr>
      <w:rFonts w:ascii="Arial" w:hAnsi="Arial"/>
    </w:rPr>
  </w:style>
  <w:style w:type="character" w:customStyle="1" w:styleId="CommentTextChar">
    <w:name w:val="Comment Text Char"/>
    <w:basedOn w:val="DefaultParagraphFont"/>
    <w:link w:val="CommentText"/>
    <w:uiPriority w:val="99"/>
    <w:locked/>
    <w:rsid w:val="00717290"/>
    <w:rPr>
      <w:rFonts w:ascii="Arial" w:hAnsi="Arial" w:cs="Times New Roman"/>
    </w:rPr>
  </w:style>
  <w:style w:type="paragraph" w:styleId="CommentSubject">
    <w:name w:val="annotation subject"/>
    <w:basedOn w:val="CommentText"/>
    <w:next w:val="CommentText"/>
    <w:link w:val="CommentSubjectChar"/>
    <w:autoRedefine/>
    <w:uiPriority w:val="99"/>
    <w:unhideWhenUsed/>
    <w:qFormat/>
    <w:rsid w:val="00804625"/>
    <w:rPr>
      <w:b/>
      <w:bCs/>
      <w:szCs w:val="20"/>
    </w:rPr>
  </w:style>
  <w:style w:type="character" w:customStyle="1" w:styleId="CommentSubjectChar">
    <w:name w:val="Comment Subject Char"/>
    <w:basedOn w:val="CommentTextChar"/>
    <w:link w:val="CommentSubject"/>
    <w:uiPriority w:val="99"/>
    <w:locked/>
    <w:rsid w:val="00804625"/>
    <w:rPr>
      <w:rFonts w:ascii="Helvetica Neue" w:hAnsi="Helvetica Neue" w:cs="Arial"/>
      <w:b/>
      <w:bCs/>
      <w:color w:val="000000" w:themeColor="text1"/>
      <w:sz w:val="20"/>
      <w:szCs w:val="20"/>
      <w:lang w:val="x-none" w:eastAsia="ja-JP"/>
    </w:rPr>
  </w:style>
  <w:style w:type="character" w:styleId="CommentReference">
    <w:name w:val="annotation reference"/>
    <w:basedOn w:val="DefaultParagraphFont"/>
    <w:uiPriority w:val="99"/>
    <w:rsid w:val="00996FE2"/>
    <w:rPr>
      <w:rFonts w:ascii="Arial" w:hAnsi="Arial" w:cs="Times New Roman"/>
      <w:sz w:val="18"/>
      <w:szCs w:val="18"/>
    </w:rPr>
  </w:style>
  <w:style w:type="character" w:styleId="PageNumber">
    <w:name w:val="page number"/>
    <w:basedOn w:val="DefaultParagraphFont"/>
    <w:uiPriority w:val="99"/>
    <w:unhideWhenUsed/>
    <w:rsid w:val="00AF61DA"/>
    <w:rPr>
      <w:rFonts w:ascii="Palatino" w:hAnsi="Palatino" w:cs="Times New Roman"/>
      <w:sz w:val="24"/>
    </w:rPr>
  </w:style>
  <w:style w:type="paragraph" w:styleId="BalloonText">
    <w:name w:val="Balloon Text"/>
    <w:basedOn w:val="Normal"/>
    <w:link w:val="BalloonTextChar"/>
    <w:autoRedefine/>
    <w:uiPriority w:val="99"/>
    <w:semiHidden/>
    <w:rsid w:val="00AF61DA"/>
    <w:rPr>
      <w:rFonts w:ascii="Arial" w:hAnsi="Arial"/>
      <w:sz w:val="20"/>
      <w:szCs w:val="18"/>
    </w:rPr>
  </w:style>
  <w:style w:type="character" w:customStyle="1" w:styleId="BalloonTextChar">
    <w:name w:val="Balloon Text Char"/>
    <w:basedOn w:val="DefaultParagraphFont"/>
    <w:link w:val="BalloonText"/>
    <w:uiPriority w:val="99"/>
    <w:semiHidden/>
    <w:locked/>
    <w:rsid w:val="00AF61DA"/>
    <w:rPr>
      <w:rFonts w:ascii="Arial" w:hAnsi="Arial" w:cs="Times New Roman"/>
      <w:sz w:val="18"/>
      <w:szCs w:val="18"/>
      <w:lang w:val="x-none" w:eastAsia="ja-JP"/>
    </w:rPr>
  </w:style>
  <w:style w:type="paragraph" w:styleId="Footer">
    <w:name w:val="footer"/>
    <w:basedOn w:val="Normal"/>
    <w:link w:val="FooterChar"/>
    <w:autoRedefine/>
    <w:uiPriority w:val="99"/>
    <w:unhideWhenUsed/>
    <w:rsid w:val="007F0586"/>
    <w:pPr>
      <w:tabs>
        <w:tab w:val="center" w:pos="4320"/>
        <w:tab w:val="right" w:pos="8640"/>
      </w:tabs>
      <w:spacing w:line="240" w:lineRule="auto"/>
      <w:jc w:val="center"/>
    </w:pPr>
  </w:style>
  <w:style w:type="character" w:customStyle="1" w:styleId="FooterChar">
    <w:name w:val="Footer Char"/>
    <w:basedOn w:val="DefaultParagraphFont"/>
    <w:link w:val="Footer"/>
    <w:uiPriority w:val="99"/>
    <w:locked/>
    <w:rsid w:val="007F0586"/>
    <w:rPr>
      <w:rFonts w:ascii="Palatino" w:hAnsi="Palatino" w:cs="Times New Roman"/>
    </w:rPr>
  </w:style>
  <w:style w:type="paragraph" w:styleId="ListParagraph">
    <w:name w:val="List Paragraph"/>
    <w:basedOn w:val="Normal"/>
    <w:uiPriority w:val="34"/>
    <w:qFormat/>
    <w:rsid w:val="000D05A9"/>
    <w:pPr>
      <w:spacing w:line="240" w:lineRule="auto"/>
      <w:ind w:left="720"/>
      <w:contextualSpacing/>
    </w:pPr>
    <w:rPr>
      <w:rFonts w:ascii="Cambria" w:hAnsi="Cambria"/>
    </w:rPr>
  </w:style>
  <w:style w:type="table" w:styleId="TableGrid">
    <w:name w:val="Table Grid"/>
    <w:basedOn w:val="TableNormal"/>
    <w:uiPriority w:val="59"/>
    <w:rsid w:val="000D05A9"/>
    <w:rPr>
      <w:rFonts w:eastAsia="ＭＳ 明朝"/>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w:rsid w:val="000D05A9"/>
    <w:rPr>
      <w:rFonts w:ascii="Cambria" w:hAnsi="Cambria" w:cs="Cambria"/>
      <w:color w:val="000000"/>
      <w:lang w:eastAsia="ja-JP"/>
    </w:rPr>
  </w:style>
  <w:style w:type="paragraph" w:styleId="FootnoteText">
    <w:name w:val="footnote text"/>
    <w:basedOn w:val="Normal"/>
    <w:link w:val="FootnoteTextChar"/>
    <w:uiPriority w:val="99"/>
    <w:rsid w:val="000D05A9"/>
    <w:pPr>
      <w:suppressAutoHyphens/>
      <w:spacing w:before="360" w:line="100" w:lineRule="atLeast"/>
    </w:pPr>
    <w:rPr>
      <w:rFonts w:ascii="Times New Roman" w:hAnsi="Times New Roman"/>
      <w:lang w:eastAsia="ar-SA"/>
    </w:rPr>
  </w:style>
  <w:style w:type="character" w:customStyle="1" w:styleId="FootnoteTextChar">
    <w:name w:val="Footnote Text Char"/>
    <w:basedOn w:val="DefaultParagraphFont"/>
    <w:link w:val="FootnoteText"/>
    <w:uiPriority w:val="99"/>
    <w:locked/>
    <w:rsid w:val="000D05A9"/>
    <w:rPr>
      <w:rFonts w:ascii="Times New Roman" w:hAnsi="Times New Roman" w:cs="Times New Roman"/>
      <w:lang w:val="x-none"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21</Pages>
  <Words>4533</Words>
  <Characters>25840</Characters>
  <Application>Microsoft Macintosh Word</Application>
  <DocSecurity>0</DocSecurity>
  <Lines>215</Lines>
  <Paragraphs>60</Paragraphs>
  <ScaleCrop>false</ScaleCrop>
  <Company/>
  <LinksUpToDate>false</LinksUpToDate>
  <CharactersWithSpaces>30313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D. Zamore</dc:creator>
  <cp:keywords/>
  <dc:description/>
  <cp:lastModifiedBy>Xin Li</cp:lastModifiedBy>
  <cp:revision>12</cp:revision>
  <dcterms:created xsi:type="dcterms:W3CDTF">2013-01-13T20:09:00Z</dcterms:created>
  <dcterms:modified xsi:type="dcterms:W3CDTF">2013-02-04T02:29:00Z</dcterms:modified>
</cp:coreProperties>
</file>