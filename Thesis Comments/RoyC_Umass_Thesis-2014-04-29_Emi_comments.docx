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8BC91" w14:textId="77777777" w:rsidR="0060324F" w:rsidRDefault="00803168">
      <w:pPr>
        <w:pStyle w:val="noindent"/>
        <w:spacing w:after="240" w:afterAutospacing="0"/>
        <w:divId w:val="722170560"/>
        <w:rPr>
          <w:rFonts w:cs="Times New Roman"/>
        </w:rPr>
      </w:pPr>
      <w:r>
        <w:rPr>
          <w:rStyle w:val="phvr8t-x-x-207"/>
          <w:rFonts w:cs="Times New Roman"/>
        </w:rPr>
        <w:t>Putting the Pieces Together:</w:t>
      </w:r>
      <w:r>
        <w:rPr>
          <w:rFonts w:cs="Times New Roman"/>
        </w:rPr>
        <w:br/>
      </w:r>
      <w:r>
        <w:rPr>
          <w:rStyle w:val="phvr8t-x-x-207"/>
          <w:rFonts w:cs="Times New Roman"/>
        </w:rPr>
        <w:t>Exons and piRNAs</w:t>
      </w:r>
      <w:r>
        <w:rPr>
          <w:rFonts w:cs="Times New Roman"/>
        </w:rPr>
        <w:br/>
      </w:r>
      <w:r>
        <w:rPr>
          <w:rFonts w:cs="Times New Roman"/>
        </w:rPr>
        <w:br/>
      </w:r>
      <w:r>
        <w:rPr>
          <w:rStyle w:val="phvr8t-x-x-144"/>
          <w:rFonts w:cs="Times New Roman"/>
        </w:rPr>
        <w:t>A Dissertation Presented</w:t>
      </w:r>
      <w:r>
        <w:rPr>
          <w:rFonts w:cs="Times New Roman"/>
        </w:rPr>
        <w:br/>
      </w:r>
      <w:r>
        <w:rPr>
          <w:rFonts w:cs="Times New Roman"/>
        </w:rPr>
        <w:br/>
      </w:r>
      <w:r>
        <w:rPr>
          <w:rStyle w:val="phvr8t-x-x-144"/>
          <w:rFonts w:cs="Times New Roman"/>
        </w:rPr>
        <w:t>By</w:t>
      </w:r>
      <w:r>
        <w:rPr>
          <w:rFonts w:cs="Times New Roman"/>
        </w:rPr>
        <w:br/>
      </w:r>
      <w:r>
        <w:rPr>
          <w:rFonts w:cs="Times New Roman"/>
        </w:rPr>
        <w:br/>
      </w:r>
      <w:r>
        <w:rPr>
          <w:rStyle w:val="phvr8t-x-x-144"/>
          <w:rFonts w:cs="Times New Roman"/>
        </w:rPr>
        <w:t>Christian K. Roy</w:t>
      </w:r>
      <w:r>
        <w:rPr>
          <w:rFonts w:cs="Times New Roman"/>
        </w:rPr>
        <w:br/>
      </w:r>
      <w:r>
        <w:rPr>
          <w:rFonts w:cs="Times New Roman"/>
        </w:rPr>
        <w:br/>
      </w:r>
      <w:r>
        <w:rPr>
          <w:rStyle w:val="phvr8t-x-x-144"/>
          <w:rFonts w:cs="Times New Roman"/>
        </w:rPr>
        <w:t>Submitted to the Faculty of the University of the</w:t>
      </w:r>
      <w:r>
        <w:rPr>
          <w:rFonts w:cs="Times New Roman"/>
        </w:rPr>
        <w:br/>
      </w:r>
      <w:r>
        <w:rPr>
          <w:rStyle w:val="phvr8t-x-x-144"/>
          <w:rFonts w:cs="Times New Roman"/>
        </w:rPr>
        <w:t>Massachusetts Graduate School of Biomedical Sciences,</w:t>
      </w:r>
      <w:r>
        <w:rPr>
          <w:rFonts w:cs="Times New Roman"/>
        </w:rPr>
        <w:t xml:space="preserve"> </w:t>
      </w:r>
      <w:r>
        <w:rPr>
          <w:rStyle w:val="phvr8t-x-x-144"/>
          <w:rFonts w:cs="Times New Roman"/>
        </w:rPr>
        <w:t>Worcester</w:t>
      </w:r>
      <w:r>
        <w:rPr>
          <w:rFonts w:cs="Times New Roman"/>
        </w:rPr>
        <w:br/>
      </w:r>
      <w:r>
        <w:rPr>
          <w:rStyle w:val="phvr8t-x-x-144"/>
          <w:rFonts w:cs="Times New Roman"/>
        </w:rPr>
        <w:t>in partial filfillment of the requirements</w:t>
      </w:r>
      <w:r>
        <w:rPr>
          <w:rFonts w:cs="Times New Roman"/>
        </w:rPr>
        <w:br/>
      </w:r>
      <w:r>
        <w:rPr>
          <w:rStyle w:val="phvr8t-x-x-144"/>
          <w:rFonts w:cs="Times New Roman"/>
        </w:rPr>
        <w:t>for the degree of</w:t>
      </w:r>
      <w:r>
        <w:rPr>
          <w:rFonts w:cs="Times New Roman"/>
        </w:rPr>
        <w:br/>
      </w:r>
      <w:r>
        <w:rPr>
          <w:rFonts w:cs="Times New Roman"/>
        </w:rPr>
        <w:br/>
      </w:r>
      <w:r>
        <w:rPr>
          <w:rStyle w:val="phvr8t-x-x-144"/>
          <w:rFonts w:cs="Times New Roman"/>
        </w:rPr>
        <w:t>DOCTOR OF PHILOSOPHY</w:t>
      </w:r>
      <w:r>
        <w:rPr>
          <w:rFonts w:cs="Times New Roman"/>
        </w:rPr>
        <w:br/>
      </w:r>
      <w:r>
        <w:rPr>
          <w:rFonts w:cs="Times New Roman"/>
        </w:rPr>
        <w:br/>
      </w:r>
      <w:r>
        <w:rPr>
          <w:rStyle w:val="phvr8t-x-x-144"/>
          <w:rFonts w:cs="Times New Roman"/>
        </w:rPr>
        <w:t>MAY 21st 2014</w:t>
      </w:r>
      <w:r>
        <w:rPr>
          <w:rFonts w:cs="Times New Roman"/>
        </w:rPr>
        <w:br/>
      </w:r>
      <w:r>
        <w:rPr>
          <w:rFonts w:cs="Times New Roman"/>
        </w:rPr>
        <w:br/>
      </w:r>
      <w:r>
        <w:rPr>
          <w:rStyle w:val="phvr8t-x-x-144"/>
          <w:rFonts w:cs="Times New Roman"/>
        </w:rPr>
        <w:t>BIOCHEMISTRY</w:t>
      </w:r>
    </w:p>
    <w:p w14:paraId="1916E8FC" w14:textId="77777777" w:rsidR="0060324F" w:rsidRDefault="00803168">
      <w:pPr>
        <w:pStyle w:val="noindent"/>
        <w:divId w:val="1831173607"/>
        <w:rPr>
          <w:rFonts w:cs="Times New Roman"/>
        </w:rPr>
      </w:pPr>
      <w:r>
        <w:rPr>
          <w:rFonts w:cs="Times New Roman"/>
        </w:rPr>
        <w:t>Putting the Pieces Together:</w:t>
      </w:r>
      <w:r>
        <w:rPr>
          <w:rFonts w:cs="Times New Roman"/>
        </w:rPr>
        <w:br/>
        <w:t>Exons and piRNAs</w:t>
      </w:r>
      <w:r>
        <w:rPr>
          <w:rFonts w:cs="Times New Roman"/>
        </w:rPr>
        <w:br/>
        <w:t>A Dissertation Presented</w:t>
      </w:r>
      <w:r>
        <w:rPr>
          <w:rFonts w:cs="Times New Roman"/>
        </w:rPr>
        <w:br/>
        <w:t>By</w:t>
      </w:r>
      <w:r>
        <w:rPr>
          <w:rFonts w:cs="Times New Roman"/>
        </w:rPr>
        <w:br/>
        <w:t>Christian K. Roy</w:t>
      </w:r>
      <w:r>
        <w:rPr>
          <w:rFonts w:cs="Times New Roman"/>
        </w:rPr>
        <w:br/>
        <w:t>The signatures of the Dissertation Defense Committee signify</w:t>
      </w:r>
      <w:r>
        <w:rPr>
          <w:rFonts w:cs="Times New Roman"/>
        </w:rPr>
        <w:br/>
        <w:t>completion and approval as to style and content of the Dissertation</w:t>
      </w:r>
      <w:r>
        <w:rPr>
          <w:rFonts w:cs="Times New Roman"/>
        </w:rPr>
        <w:br/>
      </w:r>
      <w:r>
        <w:rPr>
          <w:rFonts w:cs="Times New Roman"/>
        </w:rPr>
        <w:br/>
        <w:t xml:space="preserve">_________________________________________________________ </w:t>
      </w:r>
      <w:r>
        <w:rPr>
          <w:rFonts w:cs="Times New Roman"/>
        </w:rPr>
        <w:br/>
        <w:t>Melissa J. Moore, Co-Thesis Advisor</w:t>
      </w:r>
      <w:r>
        <w:rPr>
          <w:rFonts w:cs="Times New Roman"/>
        </w:rPr>
        <w:br/>
      </w:r>
      <w:r>
        <w:rPr>
          <w:rFonts w:cs="Times New Roman"/>
        </w:rPr>
        <w:br/>
        <w:t xml:space="preserve">_________________________________________________________ </w:t>
      </w:r>
      <w:r>
        <w:rPr>
          <w:rFonts w:cs="Times New Roman"/>
        </w:rPr>
        <w:br/>
        <w:t>Phillip D. Zamore, Co-Thesis Advisor</w:t>
      </w:r>
      <w:r>
        <w:rPr>
          <w:rFonts w:cs="Times New Roman"/>
        </w:rPr>
        <w:br/>
      </w:r>
      <w:r>
        <w:rPr>
          <w:rFonts w:cs="Times New Roman"/>
        </w:rPr>
        <w:br/>
        <w:t xml:space="preserve">_________________________________________________________ </w:t>
      </w:r>
      <w:r>
        <w:rPr>
          <w:rFonts w:cs="Times New Roman"/>
        </w:rPr>
        <w:br/>
        <w:t>Scot Wolfe, Member of Committee</w:t>
      </w:r>
      <w:r>
        <w:rPr>
          <w:rFonts w:cs="Times New Roman"/>
        </w:rPr>
        <w:br/>
      </w:r>
      <w:r>
        <w:rPr>
          <w:rFonts w:cs="Times New Roman"/>
        </w:rPr>
        <w:br/>
        <w:t xml:space="preserve">_________________________________________________________ </w:t>
      </w:r>
      <w:r>
        <w:rPr>
          <w:rFonts w:cs="Times New Roman"/>
        </w:rPr>
        <w:br/>
        <w:t>Job Dekker, Member of Committee</w:t>
      </w:r>
      <w:r>
        <w:rPr>
          <w:rFonts w:cs="Times New Roman"/>
        </w:rPr>
        <w:br/>
        <w:t>The signature of the Chair of the Committee signifies that the written dissertation meets the requirements of the Dissertation Committee</w:t>
      </w:r>
      <w:r>
        <w:rPr>
          <w:rFonts w:cs="Times New Roman"/>
        </w:rPr>
        <w:br/>
      </w:r>
      <w:r>
        <w:rPr>
          <w:rFonts w:cs="Times New Roman"/>
        </w:rPr>
        <w:br/>
        <w:t xml:space="preserve">_________________________________________________________ </w:t>
      </w:r>
      <w:r>
        <w:rPr>
          <w:rFonts w:cs="Times New Roman"/>
        </w:rPr>
        <w:br/>
        <w:t>Zhiping Weng, Chair of Committee</w:t>
      </w:r>
      <w:r>
        <w:rPr>
          <w:rFonts w:cs="Times New Roman"/>
        </w:rPr>
        <w:br/>
        <w:t>The signature of the Dean of the Graduate School of Biomedical Sciences signifies that the student has met all graduation requirements of the school.</w:t>
      </w:r>
      <w:r>
        <w:rPr>
          <w:rFonts w:cs="Times New Roman"/>
        </w:rPr>
        <w:br/>
      </w:r>
      <w:r>
        <w:rPr>
          <w:rFonts w:cs="Times New Roman"/>
        </w:rPr>
        <w:br/>
        <w:t xml:space="preserve">_________________________________________________________ </w:t>
      </w:r>
      <w:r>
        <w:rPr>
          <w:rFonts w:cs="Times New Roman"/>
        </w:rPr>
        <w:br/>
        <w:t>Anthony Carruthers, Ph.D.,</w:t>
      </w:r>
      <w:r>
        <w:rPr>
          <w:rFonts w:cs="Times New Roman"/>
        </w:rPr>
        <w:br/>
        <w:t>Dean of the Graduate School of Biomedical Sciences</w:t>
      </w:r>
      <w:r>
        <w:rPr>
          <w:rFonts w:cs="Times New Roman"/>
        </w:rPr>
        <w:br/>
        <w:t>Biochemistry and Molecular Pharmacology</w:t>
      </w:r>
      <w:r>
        <w:rPr>
          <w:rFonts w:cs="Times New Roman"/>
        </w:rPr>
        <w:br/>
        <w:t xml:space="preserve">MAY 21st 2014 </w:t>
      </w:r>
    </w:p>
    <w:p w14:paraId="1EF4CB03" w14:textId="77777777" w:rsidR="0060324F" w:rsidRDefault="00803168">
      <w:pPr>
        <w:pStyle w:val="noindent"/>
        <w:divId w:val="958873335"/>
        <w:rPr>
          <w:rFonts w:cs="Times New Roman"/>
        </w:rPr>
      </w:pPr>
      <w:r>
        <w:rPr>
          <w:rStyle w:val="phvro8t-x-x-207"/>
          <w:rFonts w:cs="Times New Roman"/>
        </w:rPr>
        <w:t>Acknowledgements</w:t>
      </w:r>
      <w:r>
        <w:rPr>
          <w:rFonts w:cs="Times New Roman"/>
        </w:rPr>
        <w:t xml:space="preserve"> </w:t>
      </w:r>
    </w:p>
    <w:p w14:paraId="301D0629" w14:textId="77777777" w:rsidR="0060324F" w:rsidRDefault="00803168">
      <w:pPr>
        <w:pStyle w:val="noindent"/>
        <w:rPr>
          <w:rFonts w:cs="Times New Roman"/>
        </w:rPr>
      </w:pPr>
      <w:r>
        <w:rPr>
          <w:rFonts w:cs="Times New Roman"/>
        </w:rPr>
        <w:t xml:space="preserve">First I would like to thank Laura Geagan and Rebecca Sendak. They were my supervisors while a research associate at Genzyme. Without the confidence they instilled in my abilities as a young researcher I doubt I would have ever signed up for more school. </w:t>
      </w:r>
    </w:p>
    <w:p w14:paraId="64822517" w14:textId="77777777" w:rsidR="0060324F" w:rsidRDefault="00803168">
      <w:pPr>
        <w:pStyle w:val="noindent"/>
        <w:rPr>
          <w:rFonts w:cs="Times New Roman"/>
        </w:rPr>
      </w:pPr>
      <w:r>
        <w:rPr>
          <w:rFonts w:cs="Times New Roman"/>
        </w:rPr>
        <w:t xml:space="preserve">During my 1st year retreat at Wood_s Hole I first observed Melissa_s fantastic ability as a communicator of interesting and important Science. She brought out her rope representing unspliced dystrophin_a rope that reached to the back of a rather large auditorium_and then dramatically held up a _No.2_ pencil representing the final mRNA product, both to scale, I knew the that I wanted join her lab. Thanks Melissa for teaching me so much. </w:t>
      </w:r>
    </w:p>
    <w:p w14:paraId="6FD5C728" w14:textId="77777777" w:rsidR="0060324F" w:rsidRDefault="00803168">
      <w:pPr>
        <w:pStyle w:val="noindent"/>
        <w:rPr>
          <w:rFonts w:cs="Times New Roman"/>
        </w:rPr>
      </w:pPr>
      <w:r>
        <w:rPr>
          <w:rFonts w:cs="Times New Roman"/>
        </w:rPr>
        <w:t xml:space="preserve">Soon after joining Melissa_s lab, with a project going well, it was proposed that I be a joint student between Melissa and Phil. It was not difficult to jump at the opportunity to be advised by </w:t>
      </w:r>
      <w:r>
        <w:rPr>
          <w:rStyle w:val="phvro8t-x-x-120"/>
          <w:rFonts w:cs="Times New Roman"/>
        </w:rPr>
        <w:t xml:space="preserve">two </w:t>
      </w:r>
      <w:r>
        <w:rPr>
          <w:rFonts w:cs="Times New Roman"/>
        </w:rPr>
        <w:t xml:space="preserve">Hughes Investigators. I have been continually amazed at the depth of Phil_s knowledge in scientific and general topics. He is a careful, meticulous, quantitative, and calculating mentor. Phil forces me to think and act outside my comfort zone, something I always tell myself is critical for change and growth. Thank you Phil for everything I_ve learned. </w:t>
      </w:r>
    </w:p>
    <w:p w14:paraId="774647A2" w14:textId="77777777" w:rsidR="0060324F" w:rsidRDefault="00803168">
      <w:pPr>
        <w:pStyle w:val="noindent"/>
        <w:rPr>
          <w:rFonts w:cs="Times New Roman"/>
        </w:rPr>
      </w:pPr>
      <w:r>
        <w:rPr>
          <w:rFonts w:cs="Times New Roman"/>
        </w:rPr>
        <w:t xml:space="preserve">My committee has also been very supportive throughput my PhD. I hardly believed the ease with which I passed my qualifying exam and figured there must have been some mistake. Yet TRAC meetings confirmed that I was not thinking off-base. One-on-one meetings just prior to my QE were especially helpful. Thanks to Scot, Job, and Zhiping for all your guidance. </w:t>
      </w:r>
    </w:p>
    <w:p w14:paraId="5E3706AA" w14:textId="77777777" w:rsidR="0060324F" w:rsidRDefault="00803168">
      <w:pPr>
        <w:pStyle w:val="noindent"/>
        <w:rPr>
          <w:rFonts w:cs="Times New Roman"/>
        </w:rPr>
      </w:pPr>
      <w:r>
        <w:rPr>
          <w:rFonts w:cs="Times New Roman"/>
        </w:rPr>
        <w:t xml:space="preserve">Thanks to all members of the Za(Moore) labs, past and present. Specifically I would like to thank other members of my year in the Moore Lab, Eric and Erin. Thanks to fantastic past post-docs Amrit, Alper, and Aaron. Also thanks again to Alper and to Bo and Can for my novice bioinformatic questions. </w:t>
      </w:r>
    </w:p>
    <w:p w14:paraId="0007887F" w14:textId="77777777" w:rsidR="0060324F" w:rsidRDefault="00803168">
      <w:pPr>
        <w:pStyle w:val="noindent"/>
        <w:rPr>
          <w:rFonts w:cs="Times New Roman"/>
        </w:rPr>
      </w:pPr>
      <w:r>
        <w:rPr>
          <w:rFonts w:cs="Times New Roman"/>
        </w:rPr>
        <w:t xml:space="preserve">Thanks to the faculty I have interacted with throughout my time at Umass, including Dave Weaver, Brent Graveley, Andres Muro, Manuel Garber, and Heinrich Gottlinger. And thanks to Anna from the Gottlinger lab for involving me in her HIV and hUPF1 story. </w:t>
      </w:r>
    </w:p>
    <w:p w14:paraId="3C0C105B" w14:textId="77777777" w:rsidR="0060324F" w:rsidRDefault="00803168">
      <w:pPr>
        <w:pStyle w:val="noindent"/>
        <w:rPr>
          <w:rFonts w:cs="Times New Roman"/>
        </w:rPr>
      </w:pPr>
      <w:r>
        <w:rPr>
          <w:rFonts w:cs="Times New Roman"/>
        </w:rPr>
        <w:t xml:space="preserve">My project was pushed forward by a pair of great rotation students: Ben Landry and Ogooluwa (_Ogo_) Adegoke Ojelabi . Thanks you two for letting me know SeqZip was robust beyond my own hands. </w:t>
      </w:r>
    </w:p>
    <w:p w14:paraId="35DC50F2" w14:textId="77777777" w:rsidR="0060324F" w:rsidRDefault="00803168">
      <w:pPr>
        <w:pStyle w:val="noindent"/>
        <w:rPr>
          <w:rFonts w:cs="Times New Roman"/>
        </w:rPr>
      </w:pPr>
      <w:r>
        <w:rPr>
          <w:rFonts w:cs="Times New Roman"/>
        </w:rPr>
        <w:t xml:space="preserve">My family always instilled the importance and value of education. Thank you Mom, Dad, Grandpa and Grandma for sacrificing to provide me so much opportunity. I hope I have made you proud. </w:t>
      </w:r>
    </w:p>
    <w:p w14:paraId="601A2BE1" w14:textId="77777777" w:rsidR="0060324F" w:rsidRDefault="00803168">
      <w:pPr>
        <w:pStyle w:val="noindent"/>
        <w:rPr>
          <w:rFonts w:cs="Times New Roman"/>
        </w:rPr>
      </w:pPr>
      <w:r>
        <w:rPr>
          <w:rFonts w:cs="Times New Roman"/>
        </w:rPr>
        <w:t xml:space="preserve">Finally, and most importantly, I would like to acknowledge the love and support of my wife, Julie. Much of my success can be attributed to her hard work and support over the last 15 years. Our son, Owen, is lucky to have such an amazing mom. Our family is truly blessed. Thanks P :) </w:t>
      </w:r>
    </w:p>
    <w:p w14:paraId="67123A04" w14:textId="77777777" w:rsidR="0060324F" w:rsidRDefault="00803168">
      <w:pPr>
        <w:pStyle w:val="noindent"/>
        <w:divId w:val="332411797"/>
        <w:rPr>
          <w:rFonts w:cs="Times New Roman"/>
        </w:rPr>
      </w:pPr>
      <w:r>
        <w:rPr>
          <w:rStyle w:val="phvro8t-x-x-144"/>
          <w:rFonts w:cs="Times New Roman"/>
        </w:rPr>
        <w:t>For the Grump_I did it.</w:t>
      </w:r>
      <w:r>
        <w:rPr>
          <w:rFonts w:cs="Times New Roman"/>
        </w:rPr>
        <w:t xml:space="preserve"> </w:t>
      </w:r>
    </w:p>
    <w:p w14:paraId="41489F25" w14:textId="77777777" w:rsidR="0060324F" w:rsidRDefault="00803168">
      <w:pPr>
        <w:pStyle w:val="noindent"/>
        <w:divId w:val="1945960782"/>
        <w:rPr>
          <w:rFonts w:cs="Times New Roman"/>
        </w:rPr>
      </w:pPr>
      <w:r>
        <w:rPr>
          <w:rFonts w:cs="Times New Roman"/>
        </w:rPr>
        <w:t xml:space="preserve">UNIVERSITY OF MASSACHUSETTS MEDICAL SCHOOL </w:t>
      </w:r>
    </w:p>
    <w:p w14:paraId="1A0E134E" w14:textId="77777777" w:rsidR="0060324F" w:rsidRDefault="00803168">
      <w:pPr>
        <w:pStyle w:val="noindent"/>
        <w:divId w:val="1945960782"/>
        <w:rPr>
          <w:rFonts w:cs="Times New Roman"/>
        </w:rPr>
      </w:pPr>
      <w:r>
        <w:rPr>
          <w:rStyle w:val="phvro8t-x-x-248"/>
          <w:rFonts w:cs="Times New Roman"/>
        </w:rPr>
        <w:t>Abstract</w:t>
      </w:r>
      <w:r>
        <w:rPr>
          <w:rFonts w:cs="Times New Roman"/>
        </w:rPr>
        <w:t xml:space="preserve"> </w:t>
      </w:r>
    </w:p>
    <w:p w14:paraId="2907480B" w14:textId="77777777" w:rsidR="0060324F" w:rsidRDefault="00803168">
      <w:pPr>
        <w:pStyle w:val="noindent"/>
        <w:divId w:val="1945960782"/>
        <w:rPr>
          <w:rFonts w:cs="Times New Roman"/>
        </w:rPr>
      </w:pPr>
      <w:r>
        <w:rPr>
          <w:rFonts w:cs="Times New Roman"/>
        </w:rPr>
        <w:t xml:space="preserve">BIOCHEMISTRY AND MOLECULAR PHARMACOLOGY </w:t>
      </w:r>
    </w:p>
    <w:p w14:paraId="17638406" w14:textId="77777777" w:rsidR="0060324F" w:rsidRDefault="00803168">
      <w:pPr>
        <w:pStyle w:val="noindent"/>
        <w:divId w:val="1945960782"/>
        <w:rPr>
          <w:rFonts w:cs="Times New Roman"/>
        </w:rPr>
      </w:pPr>
      <w:r>
        <w:rPr>
          <w:rFonts w:cs="Times New Roman"/>
        </w:rPr>
        <w:t xml:space="preserve">Doctor of Philosophy </w:t>
      </w:r>
    </w:p>
    <w:p w14:paraId="5FCC8C3B" w14:textId="77777777" w:rsidR="0060324F" w:rsidRDefault="00803168">
      <w:pPr>
        <w:pStyle w:val="noindent"/>
        <w:divId w:val="1945960782"/>
        <w:rPr>
          <w:rFonts w:cs="Times New Roman"/>
        </w:rPr>
      </w:pPr>
      <w:r>
        <w:rPr>
          <w:rStyle w:val="phvb8t-x-x-120"/>
          <w:rFonts w:cs="Times New Roman"/>
        </w:rPr>
        <w:t>Putting the Pieces Together:</w:t>
      </w:r>
      <w:r>
        <w:rPr>
          <w:rFonts w:cs="Times New Roman"/>
        </w:rPr>
        <w:br/>
      </w:r>
      <w:r>
        <w:rPr>
          <w:rStyle w:val="phvb8t-x-x-120"/>
          <w:rFonts w:cs="Times New Roman"/>
        </w:rPr>
        <w:t>Exons and piRNAs</w:t>
      </w:r>
      <w:r>
        <w:rPr>
          <w:rFonts w:cs="Times New Roman"/>
        </w:rPr>
        <w:t xml:space="preserve"> </w:t>
      </w:r>
    </w:p>
    <w:p w14:paraId="452C9A29" w14:textId="77777777" w:rsidR="0060324F" w:rsidRDefault="00803168">
      <w:pPr>
        <w:pStyle w:val="noindent"/>
        <w:divId w:val="1945960782"/>
        <w:rPr>
          <w:rFonts w:cs="Times New Roman"/>
        </w:rPr>
      </w:pPr>
      <w:r>
        <w:rPr>
          <w:rFonts w:cs="Times New Roman"/>
        </w:rPr>
        <w:t xml:space="preserve">by Christian K. Roy </w:t>
      </w:r>
    </w:p>
    <w:p w14:paraId="5B22F1DB" w14:textId="77777777" w:rsidR="0060324F" w:rsidRDefault="00803168">
      <w:pPr>
        <w:pStyle w:val="noindent"/>
        <w:rPr>
          <w:rFonts w:cs="Times New Roman"/>
        </w:rPr>
      </w:pPr>
      <w:r>
        <w:rPr>
          <w:rFonts w:cs="Times New Roman"/>
        </w:rPr>
        <w:t xml:space="preserve">Analysis of gene expression has undergone a technological revolution. What was impossible 6 years ago is now routine and high-throughput DNA sequencing machines capable of generating hundreds of millions of reads allow, indeed force, a major revision toward the study of the genome_s functional output_the transcriptome. This thesis examines the history of DNA sequencing, measurement of gene expression by sequencing, isoform complexity driven by alternative splicing and mammalian piRNA precursor biogenesis. Examination of these topics is framed around development of a novel RNA-templated DNA-DNA ligation assay (SeqZip) that allows for efficient analysis of abundant, complex, and functional long RNAs. The discussion focuses on the future of transcriptome analysis, development and applications of SeqZip, and challenges presented to biomedical researchers by extremely large and rich datasets. </w:t>
      </w:r>
    </w:p>
    <w:p w14:paraId="66A54C07" w14:textId="77777777" w:rsidR="0060324F" w:rsidRDefault="00803168">
      <w:pPr>
        <w:pStyle w:val="Heading2"/>
        <w:rPr>
          <w:rFonts w:eastAsia="Times New Roman" w:cs="Times New Roman"/>
        </w:rPr>
      </w:pPr>
      <w:r>
        <w:rPr>
          <w:rFonts w:eastAsia="Times New Roman" w:cs="Times New Roman"/>
        </w:rPr>
        <w:t>Contents</w:t>
      </w:r>
    </w:p>
    <w:p w14:paraId="6E6290D7" w14:textId="77777777" w:rsidR="0060324F" w:rsidRDefault="0087170F">
      <w:pPr>
        <w:divId w:val="112096931"/>
        <w:rPr>
          <w:rFonts w:eastAsia="Times New Roman" w:cs="Times New Roman"/>
        </w:rPr>
      </w:pPr>
      <w:hyperlink r:id="rId6" w:anchor="Q1-1-1" w:history="1">
        <w:r w:rsidR="00803168">
          <w:rPr>
            <w:rStyle w:val="Hyperlink"/>
            <w:rFonts w:eastAsia="Times New Roman" w:cs="Times New Roman"/>
          </w:rPr>
          <w:t>Acknowledgements</w:t>
        </w:r>
      </w:hyperlink>
      <w:r w:rsidR="00803168">
        <w:rPr>
          <w:rFonts w:eastAsia="Times New Roman" w:cs="Times New Roman"/>
        </w:rPr>
        <w:t xml:space="preserve"> </w:t>
      </w:r>
      <w:r w:rsidR="00803168">
        <w:rPr>
          <w:rFonts w:eastAsia="Times New Roman" w:cs="Times New Roman"/>
        </w:rPr>
        <w:br/>
      </w:r>
      <w:hyperlink r:id="rId7" w:anchor="Q1-1-2" w:history="1">
        <w:r w:rsidR="00803168">
          <w:rPr>
            <w:rStyle w:val="Hyperlink"/>
            <w:rFonts w:eastAsia="Times New Roman" w:cs="Times New Roman"/>
          </w:rPr>
          <w:t>Abstract</w:t>
        </w:r>
      </w:hyperlink>
      <w:r w:rsidR="00803168">
        <w:rPr>
          <w:rFonts w:eastAsia="Times New Roman" w:cs="Times New Roman"/>
        </w:rPr>
        <w:t xml:space="preserve"> </w:t>
      </w:r>
      <w:r w:rsidR="00803168">
        <w:rPr>
          <w:rFonts w:eastAsia="Times New Roman" w:cs="Times New Roman"/>
        </w:rPr>
        <w:br/>
      </w:r>
      <w:hyperlink r:id="rId8" w:anchor="Q1-1-4" w:history="1">
        <w:r w:rsidR="00803168">
          <w:rPr>
            <w:rStyle w:val="Hyperlink"/>
            <w:rFonts w:eastAsia="Times New Roman" w:cs="Times New Roman"/>
          </w:rPr>
          <w:t>List of Figures</w:t>
        </w:r>
      </w:hyperlink>
      <w:r w:rsidR="00803168">
        <w:rPr>
          <w:rFonts w:eastAsia="Times New Roman" w:cs="Times New Roman"/>
        </w:rPr>
        <w:t xml:space="preserve"> </w:t>
      </w:r>
      <w:r w:rsidR="00803168">
        <w:rPr>
          <w:rFonts w:eastAsia="Times New Roman" w:cs="Times New Roman"/>
        </w:rPr>
        <w:br/>
      </w:r>
      <w:hyperlink r:id="rId9" w:anchor="Q1-1-6" w:history="1">
        <w:r w:rsidR="00803168">
          <w:rPr>
            <w:rStyle w:val="Hyperlink"/>
            <w:rFonts w:eastAsia="Times New Roman" w:cs="Times New Roman"/>
          </w:rPr>
          <w:t>List of Tables</w:t>
        </w:r>
      </w:hyperlink>
      <w:r w:rsidR="00803168">
        <w:rPr>
          <w:rFonts w:eastAsia="Times New Roman" w:cs="Times New Roman"/>
        </w:rPr>
        <w:t xml:space="preserve"> </w:t>
      </w:r>
      <w:r w:rsidR="00803168">
        <w:rPr>
          <w:rFonts w:eastAsia="Times New Roman" w:cs="Times New Roman"/>
        </w:rPr>
        <w:br/>
      </w:r>
      <w:hyperlink r:id="rId10" w:anchor="Q1-1-8" w:history="1">
        <w:r w:rsidR="00803168">
          <w:rPr>
            <w:rStyle w:val="Hyperlink"/>
            <w:rFonts w:eastAsia="Times New Roman" w:cs="Times New Roman"/>
          </w:rPr>
          <w:t>Abbreviations and Symbols</w:t>
        </w:r>
      </w:hyperlink>
      <w:r w:rsidR="00803168">
        <w:rPr>
          <w:rFonts w:eastAsia="Times New Roman" w:cs="Times New Roman"/>
        </w:rPr>
        <w:t xml:space="preserve"> </w:t>
      </w:r>
      <w:r w:rsidR="00803168">
        <w:rPr>
          <w:rFonts w:eastAsia="Times New Roman" w:cs="Times New Roman"/>
        </w:rPr>
        <w:br/>
      </w:r>
      <w:hyperlink r:id="rId11" w:anchor="Q1-1-9" w:history="1">
        <w:r w:rsidR="00803168">
          <w:rPr>
            <w:rStyle w:val="Hyperlink"/>
            <w:rFonts w:eastAsia="Times New Roman" w:cs="Times New Roman"/>
          </w:rPr>
          <w:t>Definitions</w:t>
        </w:r>
      </w:hyperlink>
      <w:r w:rsidR="00803168">
        <w:rPr>
          <w:rFonts w:eastAsia="Times New Roman" w:cs="Times New Roman"/>
        </w:rPr>
        <w:t xml:space="preserve"> </w:t>
      </w:r>
      <w:r w:rsidR="00803168">
        <w:rPr>
          <w:rFonts w:eastAsia="Times New Roman" w:cs="Times New Roman"/>
        </w:rPr>
        <w:br/>
      </w:r>
      <w:hyperlink r:id="rId12" w:anchor="Q1-1-10" w:history="1">
        <w:r w:rsidR="00803168">
          <w:rPr>
            <w:rStyle w:val="Hyperlink"/>
            <w:rFonts w:eastAsia="Times New Roman" w:cs="Times New Roman"/>
          </w:rPr>
          <w:t>Preface</w:t>
        </w:r>
      </w:hyperlink>
      <w:r w:rsidR="00803168">
        <w:rPr>
          <w:rFonts w:eastAsia="Times New Roman" w:cs="Times New Roman"/>
        </w:rPr>
        <w:t xml:space="preserve"> </w:t>
      </w:r>
      <w:r w:rsidR="00803168">
        <w:rPr>
          <w:rFonts w:eastAsia="Times New Roman" w:cs="Times New Roman"/>
        </w:rPr>
        <w:br/>
      </w:r>
      <w:r w:rsidR="00803168">
        <w:rPr>
          <w:rStyle w:val="chaptertoc"/>
          <w:rFonts w:eastAsia="Times New Roman" w:cs="Times New Roman"/>
        </w:rPr>
        <w:t xml:space="preserve">1 </w:t>
      </w:r>
      <w:hyperlink r:id="rId13" w:anchor="x1-40001" w:history="1">
        <w:r w:rsidR="00803168">
          <w:rPr>
            <w:rStyle w:val="Hyperlink"/>
            <w:rFonts w:eastAsia="Times New Roman" w:cs="Times New Roman"/>
          </w:rPr>
          <w:t>Introduction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1.1 </w:t>
      </w:r>
      <w:hyperlink r:id="rId14" w:anchor="x1-50001" w:history="1">
        <w:r w:rsidR="00803168">
          <w:rPr>
            <w:rStyle w:val="Hyperlink"/>
            <w:rFonts w:eastAsia="Times New Roman" w:cs="Times New Roman"/>
          </w:rPr>
          <w:t>Fixed Genomes and Flexible Genes</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1.2 </w:t>
      </w:r>
      <w:hyperlink r:id="rId15" w:anchor="x1-60002" w:history="1">
        <w:r w:rsidR="00803168">
          <w:rPr>
            <w:rStyle w:val="Hyperlink"/>
            <w:rFonts w:eastAsia="Times New Roman" w:cs="Times New Roman"/>
          </w:rPr>
          <w:t>Nucleic Acid Sequencing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1.2.1 </w:t>
      </w:r>
      <w:hyperlink r:id="rId16" w:anchor="x1-70001" w:history="1">
        <w:r w:rsidR="00803168">
          <w:rPr>
            <w:rStyle w:val="Hyperlink"/>
            <w:rFonts w:eastAsia="Times New Roman" w:cs="Times New Roman"/>
          </w:rPr>
          <w:t>DNA Sequencing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1.2.2 </w:t>
      </w:r>
      <w:hyperlink r:id="rId17" w:anchor="x1-80002" w:history="1">
        <w:r w:rsidR="00803168">
          <w:rPr>
            <w:rStyle w:val="Hyperlink"/>
            <w:rFonts w:eastAsia="Times New Roman" w:cs="Times New Roman"/>
          </w:rPr>
          <w:t>High-throughput Sequencing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1.2.3 </w:t>
      </w:r>
      <w:hyperlink r:id="rId18" w:anchor="x1-90003" w:history="1">
        <w:r w:rsidR="00803168">
          <w:rPr>
            <w:rStyle w:val="Hyperlink"/>
            <w:rFonts w:eastAsia="Times New Roman" w:cs="Times New Roman"/>
          </w:rPr>
          <w:t>RNA Sequencing</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1.3 </w:t>
      </w:r>
      <w:hyperlink r:id="rId19" w:anchor="x1-100003" w:history="1">
        <w:r w:rsidR="00803168">
          <w:rPr>
            <w:rStyle w:val="Hyperlink"/>
            <w:rFonts w:eastAsia="Times New Roman" w:cs="Times New Roman"/>
          </w:rPr>
          <w:t>Nucleic Acid Splicing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1.3.1 </w:t>
      </w:r>
      <w:hyperlink r:id="rId20" w:anchor="x1-110001" w:history="1">
        <w:r w:rsidR="00803168">
          <w:rPr>
            <w:rStyle w:val="Hyperlink"/>
            <w:rFonts w:eastAsia="Times New Roman" w:cs="Times New Roman"/>
          </w:rPr>
          <w:t>Alternative Splicing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1.3.2 </w:t>
      </w:r>
      <w:hyperlink r:id="rId21" w:anchor="x1-120002" w:history="1">
        <w:r w:rsidR="00803168">
          <w:rPr>
            <w:rStyle w:val="Hyperlink"/>
            <w:rFonts w:eastAsia="Times New Roman" w:cs="Times New Roman"/>
          </w:rPr>
          <w:t>A Splicing Code</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1.3.3 </w:t>
      </w:r>
      <w:hyperlink r:id="rId22" w:anchor="x1-130003" w:history="1">
        <w:r w:rsidR="00803168">
          <w:rPr>
            <w:rStyle w:val="Hyperlink"/>
            <w:rFonts w:eastAsia="Times New Roman" w:cs="Times New Roman"/>
          </w:rPr>
          <w:t>The Isoform Problem</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1.3.4 </w:t>
      </w:r>
      <w:hyperlink r:id="rId23" w:anchor="x1-140004" w:history="1">
        <w:r w:rsidR="00803168">
          <w:rPr>
            <w:rStyle w:val="Hyperlink"/>
            <w:rFonts w:eastAsia="Times New Roman" w:cs="Times New Roman"/>
          </w:rPr>
          <w:t>Coordinated Splicing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1.3.5 </w:t>
      </w:r>
      <w:hyperlink r:id="rId24" w:anchor="x1-150005" w:history="1">
        <w:r w:rsidR="00803168">
          <w:rPr>
            <w:rStyle w:val="Hyperlink"/>
            <w:rFonts w:eastAsia="Times New Roman" w:cs="Times New Roman"/>
          </w:rPr>
          <w:t>One Gene. Many Isoforms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1.3.6 </w:t>
      </w:r>
      <w:hyperlink r:id="rId25" w:anchor="x1-160006" w:history="1">
        <w:r w:rsidR="00803168">
          <w:rPr>
            <w:rStyle w:val="phvro8t-x-x-120"/>
            <w:rFonts w:eastAsia="Times New Roman" w:cs="Times New Roman"/>
            <w:color w:val="0000FF"/>
            <w:u w:val="single"/>
          </w:rPr>
          <w:t>Drosophila melanogaster Dscam1</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1.4 </w:t>
      </w:r>
      <w:hyperlink r:id="rId26" w:anchor="x1-170004" w:history="1">
        <w:r w:rsidR="00803168">
          <w:rPr>
            <w:rStyle w:val="Hyperlink"/>
            <w:rFonts w:eastAsia="Times New Roman" w:cs="Times New Roman"/>
          </w:rPr>
          <w:t>Nucleic Acid Ligation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1.4.1 </w:t>
      </w:r>
      <w:hyperlink r:id="rId27" w:anchor="x1-180001" w:history="1">
        <w:r w:rsidR="00803168">
          <w:rPr>
            <w:rStyle w:val="Hyperlink"/>
            <w:rFonts w:eastAsia="Times New Roman" w:cs="Times New Roman"/>
          </w:rPr>
          <w:t>RNA-templated DNA-DNA ligation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1.4.2 </w:t>
      </w:r>
      <w:hyperlink r:id="rId28" w:anchor="x1-190002" w:history="1">
        <w:r w:rsidR="00803168">
          <w:rPr>
            <w:rStyle w:val="Hyperlink"/>
            <w:rFonts w:eastAsia="Times New Roman" w:cs="Times New Roman"/>
          </w:rPr>
          <w:t>T4 RNA Ligase 2</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1.4.3 </w:t>
      </w:r>
      <w:hyperlink r:id="rId29" w:anchor="x1-200003" w:history="1">
        <w:r w:rsidR="00803168">
          <w:rPr>
            <w:rStyle w:val="Hyperlink"/>
            <w:rFonts w:eastAsia="Times New Roman" w:cs="Times New Roman"/>
          </w:rPr>
          <w:t>Ligases as molecular tools</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1.5 </w:t>
      </w:r>
      <w:hyperlink r:id="rId30" w:anchor="x1-210005" w:history="1">
        <w:r w:rsidR="00803168">
          <w:rPr>
            <w:rStyle w:val="Hyperlink"/>
            <w:rFonts w:eastAsia="Times New Roman" w:cs="Times New Roman"/>
          </w:rPr>
          <w:t>Nucleic Acid Polymers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1.5.1 </w:t>
      </w:r>
      <w:hyperlink r:id="rId31" w:anchor="x1-220001" w:history="1">
        <w:r w:rsidR="00803168">
          <w:rPr>
            <w:rStyle w:val="Hyperlink"/>
            <w:rFonts w:eastAsia="Times New Roman" w:cs="Times New Roman"/>
          </w:rPr>
          <w:t>It Started Small: Mammalian piRNAs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1.5.2 </w:t>
      </w:r>
      <w:hyperlink r:id="rId32" w:anchor="x1-230002" w:history="1">
        <w:r w:rsidR="00803168">
          <w:rPr>
            <w:rStyle w:val="Hyperlink"/>
            <w:rFonts w:eastAsia="Times New Roman" w:cs="Times New Roman"/>
          </w:rPr>
          <w:t>From Long to Small: Precursor processing to mature piRNAs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1.5.3 </w:t>
      </w:r>
      <w:hyperlink r:id="rId33" w:anchor="x1-240003" w:history="1">
        <w:r w:rsidR="00803168">
          <w:rPr>
            <w:rStyle w:val="Hyperlink"/>
            <w:rFonts w:eastAsia="Times New Roman" w:cs="Times New Roman"/>
          </w:rPr>
          <w:t>From Short to Long: Transcript Assembly</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1.6 </w:t>
      </w:r>
      <w:hyperlink r:id="rId34" w:anchor="x1-250006" w:history="1">
        <w:r w:rsidR="00803168">
          <w:rPr>
            <w:rStyle w:val="Hyperlink"/>
            <w:rFonts w:eastAsia="Times New Roman" w:cs="Times New Roman"/>
          </w:rPr>
          <w:t>Nucleic Acid _Omics</w:t>
        </w:r>
      </w:hyperlink>
      <w:r w:rsidR="00803168">
        <w:rPr>
          <w:rFonts w:eastAsia="Times New Roman" w:cs="Times New Roman"/>
        </w:rPr>
        <w:t xml:space="preserve"> </w:t>
      </w:r>
      <w:r w:rsidR="00803168">
        <w:rPr>
          <w:rFonts w:eastAsia="Times New Roman" w:cs="Times New Roman"/>
        </w:rPr>
        <w:br/>
      </w:r>
      <w:r w:rsidR="00803168">
        <w:rPr>
          <w:rStyle w:val="chaptertoc"/>
          <w:rFonts w:eastAsia="Times New Roman" w:cs="Times New Roman"/>
        </w:rPr>
        <w:t xml:space="preserve">2 </w:t>
      </w:r>
      <w:hyperlink r:id="rId35" w:anchor="x1-260002" w:history="1">
        <w:r w:rsidR="00803168">
          <w:rPr>
            <w:rStyle w:val="Hyperlink"/>
            <w:rFonts w:eastAsia="Times New Roman" w:cs="Times New Roman"/>
          </w:rPr>
          <w:t>Simultaneous analysis of multiple site alternative splicing via RNA-templated DNA-to-DNA ligation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2.1 </w:t>
      </w:r>
      <w:hyperlink r:id="rId36" w:anchor="x1-270001" w:history="1">
        <w:r w:rsidR="00803168">
          <w:rPr>
            <w:rStyle w:val="Hyperlink"/>
            <w:rFonts w:eastAsia="Times New Roman" w:cs="Times New Roman"/>
          </w:rPr>
          <w:t>Introduction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2.2 </w:t>
      </w:r>
      <w:hyperlink r:id="rId37" w:anchor="x1-280002" w:history="1">
        <w:r w:rsidR="00803168">
          <w:rPr>
            <w:rStyle w:val="Hyperlink"/>
            <w:rFonts w:eastAsia="Times New Roman" w:cs="Times New Roman"/>
          </w:rPr>
          <w:t>Results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2.2.1 </w:t>
      </w:r>
      <w:hyperlink r:id="rId38" w:anchor="x1-290001" w:history="1">
        <w:r w:rsidR="00803168">
          <w:rPr>
            <w:rStyle w:val="Hyperlink"/>
            <w:rFonts w:eastAsia="Times New Roman" w:cs="Times New Roman"/>
          </w:rPr>
          <w:t>Method development and validation</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2.2.1.1 </w:t>
      </w:r>
      <w:hyperlink r:id="rId39" w:anchor="x1-300001" w:history="1">
        <w:r w:rsidR="00803168">
          <w:rPr>
            <w:rStyle w:val="Hyperlink"/>
            <w:rFonts w:eastAsia="Times New Roman" w:cs="Times New Roman"/>
          </w:rPr>
          <w:t>Caption for Figure 2.2</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2.2.2 </w:t>
      </w:r>
      <w:hyperlink r:id="rId40" w:anchor="x1-310002" w:history="1">
        <w:r w:rsidR="00803168">
          <w:rPr>
            <w:rStyle w:val="Hyperlink"/>
            <w:rFonts w:eastAsia="Times New Roman" w:cs="Times New Roman"/>
          </w:rPr>
          <w:t>Trans-transcript hybridization and ligation is minimal</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2.2.3 </w:t>
      </w:r>
      <w:hyperlink r:id="rId41" w:anchor="x1-320003" w:history="1">
        <w:r w:rsidR="00803168">
          <w:rPr>
            <w:rStyle w:val="Hyperlink"/>
            <w:rFonts w:eastAsia="Times New Roman" w:cs="Times New Roman"/>
          </w:rPr>
          <w:t>Reverse transcriptase-based detection versus SeqZip</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2.2.3.1 </w:t>
      </w:r>
      <w:hyperlink r:id="rId42" w:anchor="x1-330001" w:history="1">
        <w:r w:rsidR="00803168">
          <w:rPr>
            <w:rStyle w:val="Hyperlink"/>
            <w:rFonts w:eastAsia="Times New Roman" w:cs="Times New Roman"/>
          </w:rPr>
          <w:t>Figure 2.3 Caption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2.2.4 </w:t>
      </w:r>
      <w:hyperlink r:id="rId43" w:anchor="x1-340004" w:history="1">
        <w:r w:rsidR="00803168">
          <w:rPr>
            <w:rStyle w:val="Hyperlink"/>
            <w:rFonts w:eastAsia="Times New Roman" w:cs="Times New Roman"/>
          </w:rPr>
          <w:t>SeqZip maintains connectivity and abundance between many sites of alternative splicing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2.2.5 </w:t>
      </w:r>
      <w:hyperlink r:id="rId44" w:anchor="x1-350005" w:history="1">
        <w:r w:rsidR="00803168">
          <w:rPr>
            <w:rStyle w:val="phvro8t-x-x-120"/>
            <w:rFonts w:eastAsia="Times New Roman" w:cs="Times New Roman"/>
            <w:color w:val="0000FF"/>
            <w:u w:val="single"/>
          </w:rPr>
          <w:t xml:space="preserve">Dscam1 </w:t>
        </w:r>
        <w:r w:rsidR="00803168">
          <w:rPr>
            <w:rStyle w:val="Hyperlink"/>
            <w:rFonts w:eastAsia="Times New Roman" w:cs="Times New Roman"/>
          </w:rPr>
          <w:t>analysis by high-throughput sequencing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2.2.6 </w:t>
      </w:r>
      <w:hyperlink r:id="rId45" w:anchor="x1-360006" w:history="1">
        <w:r w:rsidR="00803168">
          <w:rPr>
            <w:rStyle w:val="Hyperlink"/>
            <w:rFonts w:eastAsia="Times New Roman" w:cs="Times New Roman"/>
          </w:rPr>
          <w:t xml:space="preserve">Analysis of </w:t>
        </w:r>
        <w:r w:rsidR="00803168">
          <w:rPr>
            <w:rStyle w:val="phvro8t-x-x-120"/>
            <w:rFonts w:eastAsia="Times New Roman" w:cs="Times New Roman"/>
            <w:color w:val="0000FF"/>
            <w:u w:val="single"/>
          </w:rPr>
          <w:t xml:space="preserve">Dscam1 </w:t>
        </w:r>
        <w:r w:rsidR="00803168">
          <w:rPr>
            <w:rStyle w:val="Hyperlink"/>
            <w:rFonts w:eastAsia="Times New Roman" w:cs="Times New Roman"/>
          </w:rPr>
          <w:t>transcripts</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2.3 </w:t>
      </w:r>
      <w:hyperlink r:id="rId46" w:anchor="x1-370003" w:history="1">
        <w:r w:rsidR="00803168">
          <w:rPr>
            <w:rStyle w:val="Hyperlink"/>
            <w:rFonts w:eastAsia="Times New Roman" w:cs="Times New Roman"/>
          </w:rPr>
          <w:t>Discussion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2.3.1 </w:t>
      </w:r>
      <w:hyperlink r:id="rId47" w:anchor="x1-380001" w:history="1">
        <w:r w:rsidR="00803168">
          <w:rPr>
            <w:rStyle w:val="Hyperlink"/>
            <w:rFonts w:eastAsia="Times New Roman" w:cs="Times New Roman"/>
          </w:rPr>
          <w:t xml:space="preserve">Deconvoluting </w:t>
        </w:r>
        <w:r w:rsidR="00803168">
          <w:rPr>
            <w:rStyle w:val="phvro8t-x-x-120"/>
            <w:rFonts w:eastAsia="Times New Roman" w:cs="Times New Roman"/>
            <w:color w:val="0000FF"/>
            <w:u w:val="single"/>
          </w:rPr>
          <w:t>Dscam1</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2.3.2 </w:t>
      </w:r>
      <w:hyperlink r:id="rId48" w:anchor="x1-390002" w:history="1">
        <w:r w:rsidR="00803168">
          <w:rPr>
            <w:rStyle w:val="Hyperlink"/>
            <w:rFonts w:eastAsia="Times New Roman" w:cs="Times New Roman"/>
          </w:rPr>
          <w:t>Other applications of SeqZip</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2.4 </w:t>
      </w:r>
      <w:hyperlink r:id="rId49" w:anchor="x1-400004" w:history="1">
        <w:r w:rsidR="00803168">
          <w:rPr>
            <w:rStyle w:val="Hyperlink"/>
            <w:rFonts w:eastAsia="Times New Roman" w:cs="Times New Roman"/>
          </w:rPr>
          <w:t>Materials and Methods</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2.5 </w:t>
      </w:r>
      <w:hyperlink r:id="rId50" w:anchor="x1-410005" w:history="1">
        <w:r w:rsidR="00803168">
          <w:rPr>
            <w:rStyle w:val="Hyperlink"/>
            <w:rFonts w:eastAsia="Times New Roman" w:cs="Times New Roman"/>
          </w:rPr>
          <w:t>End Matter</w:t>
        </w:r>
      </w:hyperlink>
      <w:r w:rsidR="00803168">
        <w:rPr>
          <w:rFonts w:eastAsia="Times New Roman" w:cs="Times New Roman"/>
        </w:rPr>
        <w:t xml:space="preserve"> </w:t>
      </w:r>
      <w:r w:rsidR="00803168">
        <w:rPr>
          <w:rFonts w:eastAsia="Times New Roman" w:cs="Times New Roman"/>
        </w:rPr>
        <w:br/>
      </w:r>
      <w:r w:rsidR="00803168">
        <w:rPr>
          <w:rStyle w:val="chaptertoc"/>
          <w:rFonts w:eastAsia="Times New Roman" w:cs="Times New Roman"/>
        </w:rPr>
        <w:t xml:space="preserve">3 </w:t>
      </w:r>
      <w:hyperlink r:id="rId51" w:anchor="x1-420003" w:history="1">
        <w:r w:rsidR="00803168">
          <w:rPr>
            <w:rStyle w:val="Hyperlink"/>
            <w:rFonts w:eastAsia="Times New Roman" w:cs="Times New Roman"/>
          </w:rPr>
          <w:t>An Ancient Transcription Factor Initiates the Burst of piRNA Production during Early Meiosis in Mouse Testes</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3.1 </w:t>
      </w:r>
      <w:hyperlink r:id="rId52" w:anchor="x1-430001" w:history="1">
        <w:r w:rsidR="00803168">
          <w:rPr>
            <w:rStyle w:val="Hyperlink"/>
            <w:rFonts w:eastAsia="Times New Roman" w:cs="Times New Roman"/>
          </w:rPr>
          <w:t>Preface</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3.2 </w:t>
      </w:r>
      <w:hyperlink r:id="rId53" w:anchor="x1-440002" w:history="1">
        <w:r w:rsidR="00803168">
          <w:rPr>
            <w:rStyle w:val="Hyperlink"/>
            <w:rFonts w:eastAsia="Times New Roman" w:cs="Times New Roman"/>
          </w:rPr>
          <w:t>Introduction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3.3 </w:t>
      </w:r>
      <w:hyperlink r:id="rId54" w:anchor="x1-450003" w:history="1">
        <w:r w:rsidR="00803168">
          <w:rPr>
            <w:rStyle w:val="Hyperlink"/>
            <w:rFonts w:eastAsia="Times New Roman" w:cs="Times New Roman"/>
          </w:rPr>
          <w:t>Results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3.3.1 </w:t>
      </w:r>
      <w:hyperlink r:id="rId55" w:anchor="x1-460001" w:history="1">
        <w:r w:rsidR="00803168">
          <w:rPr>
            <w:rStyle w:val="Hyperlink"/>
            <w:rFonts w:eastAsia="Times New Roman" w:cs="Times New Roman"/>
          </w:rPr>
          <w:t>Defining piRNA-Producing Transcripts in the Mouse Testis</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3.3.1.1 </w:t>
      </w:r>
      <w:hyperlink r:id="rId56" w:anchor="x1-470001" w:history="1">
        <w:r w:rsidR="00803168">
          <w:rPr>
            <w:rStyle w:val="Hyperlink"/>
            <w:rFonts w:eastAsia="Times New Roman" w:cs="Times New Roman"/>
          </w:rPr>
          <w:t>Caption for Figure 3.2</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3.3.2 </w:t>
      </w:r>
      <w:hyperlink r:id="rId57" w:anchor="x1-480002" w:history="1">
        <w:r w:rsidR="00803168">
          <w:rPr>
            <w:rStyle w:val="Hyperlink"/>
            <w:rFonts w:eastAsia="Times New Roman" w:cs="Times New Roman"/>
          </w:rPr>
          <w:t>piRNA Precursor RNAs are Canonical RNA Pol II Transcripts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3.3.3 </w:t>
      </w:r>
      <w:hyperlink r:id="rId58" w:anchor="x1-490003" w:history="1">
        <w:r w:rsidR="00803168">
          <w:rPr>
            <w:rStyle w:val="Hyperlink"/>
            <w:rFonts w:eastAsia="Times New Roman" w:cs="Times New Roman"/>
          </w:rPr>
          <w:t>A Transcript-based Set of piRNA Loci</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3.3.4 </w:t>
      </w:r>
      <w:hyperlink r:id="rId59" w:anchor="x1-500004" w:history="1">
        <w:r w:rsidR="00803168">
          <w:rPr>
            <w:rStyle w:val="Hyperlink"/>
            <w:rFonts w:eastAsia="Times New Roman" w:cs="Times New Roman"/>
          </w:rPr>
          <w:t>Three Classes of piRNAs During Post-Natal Spermatogenesis</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3.3.4.1 </w:t>
      </w:r>
      <w:hyperlink r:id="rId60" w:anchor="x1-510001" w:history="1">
        <w:r w:rsidR="00803168">
          <w:rPr>
            <w:rStyle w:val="Hyperlink"/>
            <w:rFonts w:eastAsia="Times New Roman" w:cs="Times New Roman"/>
          </w:rPr>
          <w:t>Caption for Figure 3.3</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3.3.4.2 </w:t>
      </w:r>
      <w:hyperlink r:id="rId61" w:anchor="x1-520002" w:history="1">
        <w:r w:rsidR="00803168">
          <w:rPr>
            <w:rStyle w:val="Hyperlink"/>
            <w:rFonts w:eastAsia="Times New Roman" w:cs="Times New Roman"/>
          </w:rPr>
          <w:t>Caption for Figure 3.4</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3.3.5 </w:t>
      </w:r>
      <w:hyperlink r:id="rId62" w:anchor="x1-530005" w:history="1">
        <w:r w:rsidR="00803168">
          <w:rPr>
            <w:rStyle w:val="phvro8t-x-x-120"/>
            <w:rFonts w:eastAsia="Times New Roman" w:cs="Times New Roman"/>
            <w:color w:val="0000FF"/>
            <w:u w:val="single"/>
          </w:rPr>
          <w:t xml:space="preserve">A-Myb </w:t>
        </w:r>
        <w:r w:rsidR="00803168">
          <w:rPr>
            <w:rStyle w:val="Hyperlink"/>
            <w:rFonts w:eastAsia="Times New Roman" w:cs="Times New Roman"/>
          </w:rPr>
          <w:t>Regulates Pachytene piRNA Precursor Transcription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3.3.6 </w:t>
      </w:r>
      <w:hyperlink r:id="rId63" w:anchor="x1-540006" w:history="1">
        <w:r w:rsidR="00803168">
          <w:rPr>
            <w:rStyle w:val="phvro8t-x-x-120"/>
            <w:rFonts w:eastAsia="Times New Roman" w:cs="Times New Roman"/>
            <w:color w:val="0000FF"/>
            <w:u w:val="single"/>
          </w:rPr>
          <w:t xml:space="preserve">A-Myb </w:t>
        </w:r>
        <w:r w:rsidR="00803168">
          <w:rPr>
            <w:rStyle w:val="Hyperlink"/>
            <w:rFonts w:eastAsia="Times New Roman" w:cs="Times New Roman"/>
          </w:rPr>
          <w:t>Regulates Pachytene piRNA Production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3.3.7 </w:t>
      </w:r>
      <w:hyperlink r:id="rId64" w:anchor="x1-550007" w:history="1">
        <w:r w:rsidR="00803168">
          <w:rPr>
            <w:rStyle w:val="phvro8t-x-x-120"/>
            <w:rFonts w:eastAsia="Times New Roman" w:cs="Times New Roman"/>
            <w:color w:val="0000FF"/>
            <w:u w:val="single"/>
          </w:rPr>
          <w:t xml:space="preserve">A-Myb </w:t>
        </w:r>
        <w:r w:rsidR="00803168">
          <w:rPr>
            <w:rStyle w:val="Hyperlink"/>
            <w:rFonts w:eastAsia="Times New Roman" w:cs="Times New Roman"/>
          </w:rPr>
          <w:t>Regulates Expression of piRNA Biogenesis Factors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3.3.8 </w:t>
      </w:r>
      <w:hyperlink r:id="rId65" w:anchor="x1-560008" w:history="1">
        <w:r w:rsidR="00803168">
          <w:rPr>
            <w:rStyle w:val="Hyperlink"/>
            <w:rFonts w:eastAsia="Times New Roman" w:cs="Times New Roman"/>
          </w:rPr>
          <w:t>A-MYB and the Pachytene piRNA Regulatory Circuitry</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3.3.8.1 </w:t>
      </w:r>
      <w:hyperlink r:id="rId66" w:anchor="x1-570001" w:history="1">
        <w:r w:rsidR="00803168">
          <w:rPr>
            <w:rStyle w:val="Hyperlink"/>
            <w:rFonts w:eastAsia="Times New Roman" w:cs="Times New Roman"/>
          </w:rPr>
          <w:t>Caption for Figure 3.13</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3.3.8.2 </w:t>
      </w:r>
      <w:hyperlink r:id="rId67" w:anchor="x1-580002" w:history="1">
        <w:r w:rsidR="00803168">
          <w:rPr>
            <w:rStyle w:val="Hyperlink"/>
            <w:rFonts w:eastAsia="Times New Roman" w:cs="Times New Roman"/>
          </w:rPr>
          <w:t>Caption for Figure 3.14</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3.3.9 </w:t>
      </w:r>
      <w:hyperlink r:id="rId68" w:anchor="x1-590009" w:history="1">
        <w:r w:rsidR="00803168">
          <w:rPr>
            <w:rStyle w:val="Hyperlink"/>
            <w:rFonts w:eastAsia="Times New Roman" w:cs="Times New Roman"/>
          </w:rPr>
          <w:t>Feed-Forward Regulation of piRNA Production is Evolutionarily Conserved</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3.3.9.1 </w:t>
      </w:r>
      <w:hyperlink r:id="rId69" w:anchor="x1-600001" w:history="1">
        <w:r w:rsidR="00803168">
          <w:rPr>
            <w:rStyle w:val="Hyperlink"/>
            <w:rFonts w:eastAsia="Times New Roman" w:cs="Times New Roman"/>
          </w:rPr>
          <w:t>Caption for figure 3.15</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3.4 </w:t>
      </w:r>
      <w:hyperlink r:id="rId70" w:anchor="x1-610004" w:history="1">
        <w:r w:rsidR="00803168">
          <w:rPr>
            <w:rStyle w:val="Hyperlink"/>
            <w:rFonts w:eastAsia="Times New Roman" w:cs="Times New Roman"/>
          </w:rPr>
          <w:t>Discussion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3.5 </w:t>
      </w:r>
      <w:hyperlink r:id="rId71" w:anchor="x1-620005" w:history="1">
        <w:r w:rsidR="00803168">
          <w:rPr>
            <w:rStyle w:val="Hyperlink"/>
            <w:rFonts w:eastAsia="Times New Roman" w:cs="Times New Roman"/>
          </w:rPr>
          <w:t>Experimental Procedures</w:t>
        </w:r>
      </w:hyperlink>
      <w:r w:rsidR="00803168">
        <w:rPr>
          <w:rFonts w:eastAsia="Times New Roman" w:cs="Times New Roman"/>
        </w:rPr>
        <w:t xml:space="preserve"> </w:t>
      </w:r>
      <w:r w:rsidR="00803168">
        <w:rPr>
          <w:rFonts w:eastAsia="Times New Roman" w:cs="Times New Roman"/>
        </w:rPr>
        <w:br/>
      </w:r>
      <w:r w:rsidR="00803168">
        <w:rPr>
          <w:rStyle w:val="chaptertoc"/>
          <w:rFonts w:eastAsia="Times New Roman" w:cs="Times New Roman"/>
        </w:rPr>
        <w:t xml:space="preserve">4 </w:t>
      </w:r>
      <w:hyperlink r:id="rId72" w:anchor="x1-630004" w:history="1">
        <w:r w:rsidR="00803168">
          <w:rPr>
            <w:rStyle w:val="Hyperlink"/>
            <w:rFonts w:eastAsia="Times New Roman" w:cs="Times New Roman"/>
          </w:rPr>
          <w:t>SeqZip - Development and Applications</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4.1 </w:t>
      </w:r>
      <w:hyperlink r:id="rId73" w:anchor="x1-640001" w:history="1">
        <w:r w:rsidR="00803168">
          <w:rPr>
            <w:rStyle w:val="Hyperlink"/>
            <w:rFonts w:eastAsia="Times New Roman" w:cs="Times New Roman"/>
          </w:rPr>
          <w:t>Overview</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4.2 </w:t>
      </w:r>
      <w:hyperlink r:id="rId74" w:anchor="x1-650002" w:history="1">
        <w:r w:rsidR="00803168">
          <w:rPr>
            <w:rStyle w:val="Hyperlink"/>
            <w:rFonts w:eastAsia="Times New Roman" w:cs="Times New Roman"/>
          </w:rPr>
          <w:t>Multiplex SeqZip Application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4.3 </w:t>
      </w:r>
      <w:hyperlink r:id="rId75" w:anchor="x1-660003" w:history="1">
        <w:r w:rsidR="00803168">
          <w:rPr>
            <w:rStyle w:val="Hyperlink"/>
            <w:rFonts w:eastAsia="Times New Roman" w:cs="Times New Roman"/>
          </w:rPr>
          <w:t>RNA Integrity</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4.3.1 </w:t>
      </w:r>
      <w:hyperlink r:id="rId76" w:anchor="x1-670001" w:history="1">
        <w:r w:rsidR="00803168">
          <w:rPr>
            <w:rStyle w:val="Hyperlink"/>
            <w:rFonts w:eastAsia="Times New Roman" w:cs="Times New Roman"/>
          </w:rPr>
          <w:t>Demonstration of Concept</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4.3.2 </w:t>
      </w:r>
      <w:hyperlink r:id="rId77" w:anchor="x1-680002" w:history="1">
        <w:r w:rsidR="00803168">
          <w:rPr>
            <w:rStyle w:val="Hyperlink"/>
            <w:rFonts w:eastAsia="Times New Roman" w:cs="Times New Roman"/>
          </w:rPr>
          <w:t>HIV Genome Integrity</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4.3.3 </w:t>
      </w:r>
      <w:hyperlink r:id="rId78" w:anchor="x1-690003" w:history="1">
        <w:r w:rsidR="00803168">
          <w:rPr>
            <w:rStyle w:val="Hyperlink"/>
            <w:rFonts w:eastAsia="Times New Roman" w:cs="Times New Roman"/>
          </w:rPr>
          <w:t>HIV Ligamer Design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4.4 </w:t>
      </w:r>
      <w:hyperlink r:id="rId79" w:anchor="x1-700004" w:history="1">
        <w:r w:rsidR="00803168">
          <w:rPr>
            <w:rStyle w:val="Hyperlink"/>
            <w:rFonts w:eastAsia="Times New Roman" w:cs="Times New Roman"/>
          </w:rPr>
          <w:t>piRNA Precursors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4.4.1 </w:t>
      </w:r>
      <w:hyperlink r:id="rId80" w:anchor="x1-710001" w:history="1">
        <w:r w:rsidR="00803168">
          <w:rPr>
            <w:rStyle w:val="Hyperlink"/>
            <w:rFonts w:eastAsia="Times New Roman" w:cs="Times New Roman"/>
          </w:rPr>
          <w:t>Mammalian piRNA Precursor Loci</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4.4.2 </w:t>
      </w:r>
      <w:hyperlink r:id="rId81" w:anchor="x1-720002" w:history="1">
        <w:r w:rsidR="00803168">
          <w:rPr>
            <w:rStyle w:val="Hyperlink"/>
            <w:rFonts w:eastAsia="Times New Roman" w:cs="Times New Roman"/>
          </w:rPr>
          <w:t>Pachytene Precursors are Unique Pol II Transcripts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4.4.3 </w:t>
      </w:r>
      <w:hyperlink r:id="rId82" w:anchor="x1-730003" w:history="1">
        <w:r w:rsidR="00803168">
          <w:rPr>
            <w:rStyle w:val="Hyperlink"/>
            <w:rFonts w:eastAsia="Times New Roman" w:cs="Times New Roman"/>
          </w:rPr>
          <w:t>Connectivity of Distance Intramolecular Sequences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4.4.4 </w:t>
      </w:r>
      <w:hyperlink r:id="rId83" w:anchor="x1-740004" w:history="1">
        <w:r w:rsidR="00803168">
          <w:rPr>
            <w:rStyle w:val="Hyperlink"/>
            <w:rFonts w:eastAsia="Times New Roman" w:cs="Times New Roman"/>
          </w:rPr>
          <w:t>Precursor Transcript Continuity</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4.5 </w:t>
      </w:r>
      <w:hyperlink r:id="rId84" w:anchor="x1-750005" w:history="1">
        <w:r w:rsidR="00803168">
          <w:rPr>
            <w:rStyle w:val="Hyperlink"/>
            <w:rFonts w:eastAsia="Times New Roman" w:cs="Times New Roman"/>
          </w:rPr>
          <w:t>Precursor Splicing</w:t>
        </w:r>
      </w:hyperlink>
      <w:r w:rsidR="00803168">
        <w:rPr>
          <w:rFonts w:eastAsia="Times New Roman" w:cs="Times New Roman"/>
        </w:rPr>
        <w:t xml:space="preserve"> </w:t>
      </w:r>
      <w:r w:rsidR="00803168">
        <w:rPr>
          <w:rFonts w:eastAsia="Times New Roman" w:cs="Times New Roman"/>
        </w:rPr>
        <w:br/>
      </w:r>
      <w:r w:rsidR="00803168">
        <w:rPr>
          <w:rStyle w:val="chaptertoc"/>
          <w:rFonts w:eastAsia="Times New Roman" w:cs="Times New Roman"/>
        </w:rPr>
        <w:t xml:space="preserve">5 </w:t>
      </w:r>
      <w:hyperlink r:id="rId85" w:anchor="x1-760005" w:history="1">
        <w:r w:rsidR="00803168">
          <w:rPr>
            <w:rStyle w:val="Hyperlink"/>
            <w:rFonts w:eastAsia="Times New Roman" w:cs="Times New Roman"/>
          </w:rPr>
          <w:t>Discussion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5.1 </w:t>
      </w:r>
      <w:hyperlink r:id="rId86" w:anchor="x1-770001" w:history="1">
        <w:r w:rsidR="00803168">
          <w:rPr>
            <w:rStyle w:val="Hyperlink"/>
            <w:rFonts w:eastAsia="Times New Roman" w:cs="Times New Roman"/>
          </w:rPr>
          <w:t>Concerning the Transcriptome</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5.1.1 </w:t>
      </w:r>
      <w:hyperlink r:id="rId87" w:anchor="x1-780001" w:history="1">
        <w:r w:rsidR="00803168">
          <w:rPr>
            <w:rStyle w:val="Hyperlink"/>
            <w:rFonts w:eastAsia="Times New Roman" w:cs="Times New Roman"/>
          </w:rPr>
          <w:t>Pervasive transcription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5.1.2 </w:t>
      </w:r>
      <w:hyperlink r:id="rId88" w:anchor="x1-790002" w:history="1">
        <w:r w:rsidR="00803168">
          <w:rPr>
            <w:rStyle w:val="Hyperlink"/>
            <w:rFonts w:eastAsia="Times New Roman" w:cs="Times New Roman"/>
          </w:rPr>
          <w:t>A Need for Transcript Assembly</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5.1.3 </w:t>
      </w:r>
      <w:hyperlink r:id="rId89" w:anchor="x1-800003" w:history="1">
        <w:r w:rsidR="00803168">
          <w:rPr>
            <w:rStyle w:val="Hyperlink"/>
            <w:rFonts w:eastAsia="Times New Roman" w:cs="Times New Roman"/>
          </w:rPr>
          <w:t>Tissue and Cell Specificity</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5.2 </w:t>
      </w:r>
      <w:hyperlink r:id="rId90" w:anchor="x1-810002" w:history="1">
        <w:r w:rsidR="00803168">
          <w:rPr>
            <w:rStyle w:val="Hyperlink"/>
            <w:rFonts w:eastAsia="Times New Roman" w:cs="Times New Roman"/>
          </w:rPr>
          <w:t>In the haystack: piRNA Precursors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5.2.1 </w:t>
      </w:r>
      <w:hyperlink r:id="rId91" w:anchor="x1-820001" w:history="1">
        <w:r w:rsidR="00803168">
          <w:rPr>
            <w:rStyle w:val="Hyperlink"/>
            <w:rFonts w:eastAsia="Times New Roman" w:cs="Times New Roman"/>
          </w:rPr>
          <w:t>Precursor Identity</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5.2.2 </w:t>
      </w:r>
      <w:hyperlink r:id="rId92" w:anchor="x1-830002" w:history="1">
        <w:r w:rsidR="00803168">
          <w:rPr>
            <w:rStyle w:val="Hyperlink"/>
            <w:rFonts w:eastAsia="Times New Roman" w:cs="Times New Roman"/>
          </w:rPr>
          <w:t>Precursor Interactions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5.2.3 </w:t>
      </w:r>
      <w:hyperlink r:id="rId93" w:anchor="x1-840003" w:history="1">
        <w:r w:rsidR="00803168">
          <w:rPr>
            <w:rStyle w:val="Hyperlink"/>
            <w:rFonts w:eastAsia="Times New Roman" w:cs="Times New Roman"/>
          </w:rPr>
          <w:t>Precursor Location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5.2.4 </w:t>
      </w:r>
      <w:hyperlink r:id="rId94" w:anchor="x1-850004" w:history="1">
        <w:r w:rsidR="00803168">
          <w:rPr>
            <w:rStyle w:val="Hyperlink"/>
            <w:rFonts w:eastAsia="Times New Roman" w:cs="Times New Roman"/>
          </w:rPr>
          <w:t>Precursor Sequencing</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5.3 </w:t>
      </w:r>
      <w:hyperlink r:id="rId95" w:anchor="x1-860003" w:history="1">
        <w:r w:rsidR="00803168">
          <w:rPr>
            <w:rStyle w:val="Hyperlink"/>
            <w:rFonts w:eastAsia="Times New Roman" w:cs="Times New Roman"/>
          </w:rPr>
          <w:t>Future of RNA-templated DNA-DNA ligation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5.3.1 </w:t>
      </w:r>
      <w:hyperlink r:id="rId96" w:anchor="x1-870001" w:history="1">
        <w:r w:rsidR="00803168">
          <w:rPr>
            <w:rStyle w:val="Hyperlink"/>
            <w:rFonts w:eastAsia="Times New Roman" w:cs="Times New Roman"/>
          </w:rPr>
          <w:t>An Optimized SeqZip Examination of Coordinated Splicing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5.3.2 </w:t>
      </w:r>
      <w:hyperlink r:id="rId97" w:anchor="x1-880002" w:history="1">
        <w:r w:rsidR="00803168">
          <w:rPr>
            <w:rStyle w:val="Hyperlink"/>
            <w:rFonts w:eastAsia="Times New Roman" w:cs="Times New Roman"/>
          </w:rPr>
          <w:t>LNA-containing ligamers and T39A Rnl2</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5.3.3 </w:t>
      </w:r>
      <w:hyperlink r:id="rId98" w:anchor="x1-890003" w:history="1">
        <w:r w:rsidR="00803168">
          <w:rPr>
            <w:rStyle w:val="Hyperlink"/>
            <w:rFonts w:eastAsia="Times New Roman" w:cs="Times New Roman"/>
          </w:rPr>
          <w:t>Thermostable Ligases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5.3.4 </w:t>
      </w:r>
      <w:hyperlink r:id="rId99" w:anchor="x1-900004" w:history="1">
        <w:r w:rsidR="00803168">
          <w:rPr>
            <w:rStyle w:val="Hyperlink"/>
            <w:rFonts w:eastAsia="Times New Roman" w:cs="Times New Roman"/>
          </w:rPr>
          <w:t>Other SeqZip Applications</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5.3.4.1 </w:t>
      </w:r>
      <w:hyperlink r:id="rId100" w:anchor="x1-910001" w:history="1">
        <w:r w:rsidR="00803168">
          <w:rPr>
            <w:rStyle w:val="Hyperlink"/>
            <w:rFonts w:eastAsia="Times New Roman" w:cs="Times New Roman"/>
          </w:rPr>
          <w:t>Multi-site SNP detection</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5.3.4.2 </w:t>
      </w:r>
      <w:hyperlink r:id="rId101" w:anchor="x1-920002" w:history="1">
        <w:r w:rsidR="00803168">
          <w:rPr>
            <w:rStyle w:val="Hyperlink"/>
            <w:rFonts w:eastAsia="Times New Roman" w:cs="Times New Roman"/>
          </w:rPr>
          <w:t>SeqZip and single-molecule multi-site FISH</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5.3.4.3 </w:t>
      </w:r>
      <w:hyperlink r:id="rId102" w:anchor="x1-930003" w:history="1">
        <w:r w:rsidR="00803168">
          <w:rPr>
            <w:rStyle w:val="Hyperlink"/>
            <w:rFonts w:eastAsia="Times New Roman" w:cs="Times New Roman"/>
          </w:rPr>
          <w:t>Introduction of destruction sequences</w:t>
        </w:r>
      </w:hyperlink>
      <w:r w:rsidR="00803168">
        <w:rPr>
          <w:rFonts w:eastAsia="Times New Roman" w:cs="Times New Roman"/>
        </w:rPr>
        <w:t xml:space="preserve"> </w:t>
      </w:r>
      <w:r w:rsidR="00803168">
        <w:rPr>
          <w:rFonts w:eastAsia="Times New Roman" w:cs="Times New Roman"/>
        </w:rPr>
        <w:br/>
        <w:t>   </w:t>
      </w:r>
      <w:r w:rsidR="00803168">
        <w:rPr>
          <w:rStyle w:val="subsubsectiontoc"/>
          <w:rFonts w:eastAsia="Times New Roman" w:cs="Times New Roman"/>
        </w:rPr>
        <w:t xml:space="preserve">5.3.4.4 </w:t>
      </w:r>
      <w:hyperlink r:id="rId103" w:anchor="x1-940004" w:history="1">
        <w:r w:rsidR="00803168">
          <w:rPr>
            <w:rStyle w:val="Hyperlink"/>
            <w:rFonts w:eastAsia="Times New Roman" w:cs="Times New Roman"/>
          </w:rPr>
          <w:t>Re-purposing the SOLiD Platform</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5.4 </w:t>
      </w:r>
      <w:hyperlink r:id="rId104" w:anchor="x1-950004" w:history="1">
        <w:r w:rsidR="00803168">
          <w:rPr>
            <w:rStyle w:val="Hyperlink"/>
            <w:rFonts w:eastAsia="Times New Roman" w:cs="Times New Roman"/>
          </w:rPr>
          <w:t>Final Thoughts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5.4.1 </w:t>
      </w:r>
      <w:hyperlink r:id="rId105" w:anchor="x1-960001" w:history="1">
        <w:r w:rsidR="00803168">
          <w:rPr>
            <w:rStyle w:val="Hyperlink"/>
            <w:rFonts w:eastAsia="Times New Roman" w:cs="Times New Roman"/>
          </w:rPr>
          <w:t>Science vs. Engineering</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5.4.2 </w:t>
      </w:r>
      <w:hyperlink r:id="rId106" w:anchor="x1-970002" w:history="1">
        <w:r w:rsidR="00803168">
          <w:rPr>
            <w:rStyle w:val="Hyperlink"/>
            <w:rFonts w:eastAsia="Times New Roman" w:cs="Times New Roman"/>
          </w:rPr>
          <w:t>The Data Deluge</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5.4.3 </w:t>
      </w:r>
      <w:hyperlink r:id="rId107" w:anchor="x1-980003" w:history="1">
        <w:r w:rsidR="00803168">
          <w:rPr>
            <w:rStyle w:val="Hyperlink"/>
            <w:rFonts w:eastAsia="Times New Roman" w:cs="Times New Roman"/>
          </w:rPr>
          <w:t>Biologists need Computation Biological Skills</w:t>
        </w:r>
      </w:hyperlink>
      <w:r w:rsidR="00803168">
        <w:rPr>
          <w:rFonts w:eastAsia="Times New Roman" w:cs="Times New Roman"/>
        </w:rPr>
        <w:t xml:space="preserve"> </w:t>
      </w:r>
      <w:r w:rsidR="00803168">
        <w:rPr>
          <w:rFonts w:eastAsia="Times New Roman" w:cs="Times New Roman"/>
        </w:rPr>
        <w:br/>
      </w:r>
      <w:r w:rsidR="00803168">
        <w:rPr>
          <w:rStyle w:val="appendixtoc"/>
          <w:rFonts w:eastAsia="Times New Roman" w:cs="Times New Roman"/>
        </w:rPr>
        <w:t xml:space="preserve">A </w:t>
      </w:r>
      <w:hyperlink r:id="rId108" w:anchor="x1-99000A" w:history="1">
        <w:r w:rsidR="00803168">
          <w:rPr>
            <w:rStyle w:val="Hyperlink"/>
            <w:rFonts w:eastAsia="Times New Roman" w:cs="Times New Roman"/>
          </w:rPr>
          <w:t>Appendix A: Misc Information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A.1 </w:t>
      </w:r>
      <w:hyperlink r:id="rId109" w:anchor="x1-1000001" w:history="1">
        <w:r w:rsidR="00803168">
          <w:rPr>
            <w:rStyle w:val="Hyperlink"/>
            <w:rFonts w:eastAsia="Times New Roman" w:cs="Times New Roman"/>
          </w:rPr>
          <w:t>Buffers</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A.2 </w:t>
      </w:r>
      <w:hyperlink r:id="rId110" w:anchor="x1-1010002" w:history="1">
        <w:r w:rsidR="00803168">
          <w:rPr>
            <w:rStyle w:val="Hyperlink"/>
            <w:rFonts w:eastAsia="Times New Roman" w:cs="Times New Roman"/>
          </w:rPr>
          <w:t>Equations</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A.2.1 </w:t>
      </w:r>
      <w:hyperlink r:id="rId111" w:anchor="x1-1020001" w:history="1">
        <w:r w:rsidR="00803168">
          <w:rPr>
            <w:rStyle w:val="Hyperlink"/>
            <w:rFonts w:eastAsia="Times New Roman" w:cs="Times New Roman"/>
          </w:rPr>
          <w:t>RNA concentration from radioactive in vitro transcription</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A.2.2 </w:t>
      </w:r>
      <w:hyperlink r:id="rId112" w:anchor="x1-1030002" w:history="1">
        <w:r w:rsidR="00803168">
          <w:rPr>
            <w:rStyle w:val="Hyperlink"/>
            <w:rFonts w:eastAsia="Times New Roman" w:cs="Times New Roman"/>
          </w:rPr>
          <w:t>RNA concentration based on absorbance</w:t>
        </w:r>
      </w:hyperlink>
      <w:r w:rsidR="00803168">
        <w:rPr>
          <w:rFonts w:eastAsia="Times New Roman" w:cs="Times New Roman"/>
        </w:rPr>
        <w:t xml:space="preserve"> </w:t>
      </w:r>
      <w:r w:rsidR="00803168">
        <w:rPr>
          <w:rFonts w:eastAsia="Times New Roman" w:cs="Times New Roman"/>
        </w:rPr>
        <w:br/>
        <w:t>  </w:t>
      </w:r>
      <w:r w:rsidR="00803168">
        <w:rPr>
          <w:rStyle w:val="subsectiontoc"/>
          <w:rFonts w:eastAsia="Times New Roman" w:cs="Times New Roman"/>
        </w:rPr>
        <w:t xml:space="preserve">A.2.3 </w:t>
      </w:r>
      <w:hyperlink r:id="rId113" w:anchor="x1-1040003" w:history="1">
        <w:r w:rsidR="00803168">
          <w:rPr>
            <w:rStyle w:val="Hyperlink"/>
            <w:rFonts w:eastAsia="Times New Roman" w:cs="Times New Roman"/>
          </w:rPr>
          <w:t>Normalize oxidized small RNA libraries size to time-matched unoxidized library</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A.3 </w:t>
      </w:r>
      <w:hyperlink r:id="rId114" w:anchor="x1-1050003" w:history="1">
        <w:r w:rsidR="00803168">
          <w:rPr>
            <w:rStyle w:val="Hyperlink"/>
            <w:rFonts w:eastAsia="Times New Roman" w:cs="Times New Roman"/>
          </w:rPr>
          <w:t>PCR Programs</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A.4 </w:t>
      </w:r>
      <w:hyperlink r:id="rId115" w:anchor="x1-1060004" w:history="1">
        <w:r w:rsidR="00803168">
          <w:rPr>
            <w:rStyle w:val="Hyperlink"/>
            <w:rFonts w:eastAsia="Times New Roman" w:cs="Times New Roman"/>
          </w:rPr>
          <w:t>Intergenic and genic piRNA-producing Loci</w:t>
        </w:r>
      </w:hyperlink>
      <w:r w:rsidR="00803168">
        <w:rPr>
          <w:rFonts w:eastAsia="Times New Roman" w:cs="Times New Roman"/>
        </w:rPr>
        <w:t xml:space="preserve"> </w:t>
      </w:r>
      <w:r w:rsidR="00803168">
        <w:rPr>
          <w:rFonts w:eastAsia="Times New Roman" w:cs="Times New Roman"/>
        </w:rPr>
        <w:br/>
      </w:r>
      <w:r w:rsidR="00803168">
        <w:rPr>
          <w:rStyle w:val="appendixtoc"/>
          <w:rFonts w:eastAsia="Times New Roman" w:cs="Times New Roman"/>
        </w:rPr>
        <w:t xml:space="preserve">B </w:t>
      </w:r>
      <w:hyperlink r:id="rId116" w:anchor="x1-107000B" w:history="1">
        <w:r w:rsidR="00803168">
          <w:rPr>
            <w:rStyle w:val="Hyperlink"/>
            <w:rFonts w:eastAsia="Times New Roman" w:cs="Times New Roman"/>
          </w:rPr>
          <w:t>Appendix B: Automated Ligamer Assembly</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B.1 </w:t>
      </w:r>
      <w:hyperlink r:id="rId117" w:anchor="x1-1080001" w:history="1">
        <w:r w:rsidR="00803168">
          <w:rPr>
            <w:rStyle w:val="Hyperlink"/>
            <w:rFonts w:eastAsia="Times New Roman" w:cs="Times New Roman"/>
          </w:rPr>
          <w:t>Installation</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B.2 </w:t>
      </w:r>
      <w:hyperlink r:id="rId118" w:anchor="x1-1090002" w:history="1">
        <w:r w:rsidR="00803168">
          <w:rPr>
            <w:rStyle w:val="Hyperlink"/>
            <w:rFonts w:eastAsia="Times New Roman" w:cs="Times New Roman"/>
          </w:rPr>
          <w:t>Example Input Format</w:t>
        </w:r>
      </w:hyperlink>
      <w:r w:rsidR="00803168">
        <w:rPr>
          <w:rFonts w:eastAsia="Times New Roman" w:cs="Times New Roman"/>
        </w:rPr>
        <w:t xml:space="preserve"> </w:t>
      </w:r>
      <w:r w:rsidR="00803168">
        <w:rPr>
          <w:rFonts w:eastAsia="Times New Roman" w:cs="Times New Roman"/>
        </w:rPr>
        <w:br/>
        <w:t> </w:t>
      </w:r>
      <w:r w:rsidR="00803168">
        <w:rPr>
          <w:rStyle w:val="sectiontoc"/>
          <w:rFonts w:eastAsia="Times New Roman" w:cs="Times New Roman"/>
        </w:rPr>
        <w:t xml:space="preserve">B.3 </w:t>
      </w:r>
      <w:hyperlink r:id="rId119" w:anchor="x1-1100003" w:history="1">
        <w:r w:rsidR="00803168">
          <w:rPr>
            <w:rStyle w:val="Hyperlink"/>
            <w:rFonts w:eastAsia="Times New Roman" w:cs="Times New Roman"/>
          </w:rPr>
          <w:t>Ligamer Assembler Source Code</w:t>
        </w:r>
      </w:hyperlink>
      <w:r w:rsidR="00803168">
        <w:rPr>
          <w:rFonts w:eastAsia="Times New Roman" w:cs="Times New Roman"/>
        </w:rPr>
        <w:t xml:space="preserve"> </w:t>
      </w:r>
      <w:r w:rsidR="00803168">
        <w:rPr>
          <w:rFonts w:eastAsia="Times New Roman" w:cs="Times New Roman"/>
        </w:rPr>
        <w:br/>
      </w:r>
      <w:hyperlink r:id="rId120" w:anchor="Q1-1-189" w:history="1">
        <w:r w:rsidR="00803168">
          <w:rPr>
            <w:rStyle w:val="Hyperlink"/>
            <w:rFonts w:eastAsia="Times New Roman" w:cs="Times New Roman"/>
          </w:rPr>
          <w:t>Bibliography</w:t>
        </w:r>
      </w:hyperlink>
      <w:r w:rsidR="00803168">
        <w:rPr>
          <w:rFonts w:eastAsia="Times New Roman" w:cs="Times New Roman"/>
        </w:rPr>
        <w:t xml:space="preserve"> </w:t>
      </w:r>
    </w:p>
    <w:p w14:paraId="565B8250" w14:textId="77777777" w:rsidR="0060324F" w:rsidRDefault="00803168">
      <w:pPr>
        <w:pStyle w:val="Heading2"/>
        <w:rPr>
          <w:rFonts w:eastAsia="Times New Roman" w:cs="Times New Roman"/>
        </w:rPr>
      </w:pPr>
      <w:r>
        <w:rPr>
          <w:rFonts w:eastAsia="Times New Roman" w:cs="Times New Roman"/>
        </w:rPr>
        <w:t>List of Figures</w:t>
      </w:r>
    </w:p>
    <w:p w14:paraId="0FA31ACC" w14:textId="77777777" w:rsidR="0060324F" w:rsidRDefault="00803168">
      <w:pPr>
        <w:divId w:val="1902205941"/>
        <w:rPr>
          <w:rFonts w:eastAsia="Times New Roman" w:cs="Times New Roman"/>
        </w:rPr>
      </w:pPr>
      <w:r>
        <w:rPr>
          <w:rStyle w:val="loftoc"/>
          <w:rFonts w:eastAsia="Times New Roman" w:cs="Times New Roman"/>
        </w:rPr>
        <w:t>1.1 </w:t>
      </w:r>
      <w:hyperlink r:id="rId121" w:anchor="x1-5001r1" w:history="1">
        <w:r>
          <w:rPr>
            <w:rStyle w:val="Hyperlink"/>
            <w:rFonts w:eastAsia="Times New Roman" w:cs="Times New Roman"/>
          </w:rPr>
          <w:t xml:space="preserve">The Solitary and Gregarious forms of </w:t>
        </w:r>
        <w:r>
          <w:rPr>
            <w:rStyle w:val="phvro8t-x-x-120"/>
            <w:rFonts w:eastAsia="Times New Roman" w:cs="Times New Roman"/>
            <w:color w:val="0000FF"/>
            <w:u w:val="single"/>
          </w:rPr>
          <w:t>Schistocerca</w:t>
        </w:r>
        <w:r>
          <w:rPr>
            <w:rStyle w:val="Hyperlink"/>
            <w:rFonts w:eastAsia="Times New Roman" w:cs="Times New Roman"/>
          </w:rPr>
          <w:t xml:space="preserve"> </w:t>
        </w:r>
        <w:r>
          <w:rPr>
            <w:rStyle w:val="phvro8t-x-x-120"/>
            <w:rFonts w:eastAsia="Times New Roman" w:cs="Times New Roman"/>
            <w:color w:val="0000FF"/>
            <w:u w:val="single"/>
          </w:rPr>
          <w:t>gregaria</w:t>
        </w:r>
      </w:hyperlink>
      <w:r>
        <w:rPr>
          <w:rFonts w:eastAsia="Times New Roman" w:cs="Times New Roman"/>
        </w:rPr>
        <w:br/>
      </w:r>
      <w:r>
        <w:rPr>
          <w:rStyle w:val="loftoc"/>
          <w:rFonts w:eastAsia="Times New Roman" w:cs="Times New Roman"/>
        </w:rPr>
        <w:t>1.2 </w:t>
      </w:r>
      <w:hyperlink r:id="rId122" w:anchor="x1-8001r2" w:history="1">
        <w:r>
          <w:rPr>
            <w:rStyle w:val="Hyperlink"/>
            <w:rFonts w:eastAsia="Times New Roman" w:cs="Times New Roman"/>
          </w:rPr>
          <w:t>Cost of sequencing the human genome over time</w:t>
        </w:r>
      </w:hyperlink>
      <w:r>
        <w:rPr>
          <w:rFonts w:eastAsia="Times New Roman" w:cs="Times New Roman"/>
        </w:rPr>
        <w:br/>
      </w:r>
      <w:r>
        <w:rPr>
          <w:rStyle w:val="loftoc"/>
          <w:rFonts w:eastAsia="Times New Roman" w:cs="Times New Roman"/>
        </w:rPr>
        <w:t>1.3 </w:t>
      </w:r>
      <w:hyperlink r:id="rId123" w:anchor="x1-9001r3" w:history="1">
        <w:r>
          <w:rPr>
            <w:rStyle w:val="Hyperlink"/>
            <w:rFonts w:eastAsia="Times New Roman" w:cs="Times New Roman"/>
          </w:rPr>
          <w:t>Methods for High-throughput sequencing of RNA</w:t>
        </w:r>
      </w:hyperlink>
      <w:r>
        <w:rPr>
          <w:rFonts w:eastAsia="Times New Roman" w:cs="Times New Roman"/>
        </w:rPr>
        <w:br/>
      </w:r>
      <w:r>
        <w:rPr>
          <w:rStyle w:val="loftoc"/>
          <w:rFonts w:eastAsia="Times New Roman" w:cs="Times New Roman"/>
        </w:rPr>
        <w:t>1.4 </w:t>
      </w:r>
      <w:hyperlink r:id="rId124" w:anchor="x1-11001r4" w:history="1">
        <w:r>
          <w:rPr>
            <w:rStyle w:val="Hyperlink"/>
            <w:rFonts w:eastAsia="Times New Roman" w:cs="Times New Roman"/>
          </w:rPr>
          <w:t>Estimates of number of human genes, and percentage alternatively spliced over time</w:t>
        </w:r>
      </w:hyperlink>
      <w:r>
        <w:rPr>
          <w:rFonts w:eastAsia="Times New Roman" w:cs="Times New Roman"/>
        </w:rPr>
        <w:br/>
      </w:r>
      <w:r>
        <w:rPr>
          <w:rStyle w:val="loftoc"/>
          <w:rFonts w:eastAsia="Times New Roman" w:cs="Times New Roman"/>
        </w:rPr>
        <w:t>1.5 </w:t>
      </w:r>
      <w:hyperlink r:id="rId125" w:anchor="x1-13001r5" w:history="1">
        <w:r>
          <w:rPr>
            <w:rStyle w:val="Hyperlink"/>
            <w:rFonts w:eastAsia="Times New Roman" w:cs="Times New Roman"/>
          </w:rPr>
          <w:t>HTS read lengths are not sufficient to maintain alternative splicing connectivity</w:t>
        </w:r>
      </w:hyperlink>
      <w:r>
        <w:rPr>
          <w:rFonts w:eastAsia="Times New Roman" w:cs="Times New Roman"/>
        </w:rPr>
        <w:br/>
      </w:r>
      <w:r>
        <w:rPr>
          <w:rStyle w:val="loftoc"/>
          <w:rFonts w:eastAsia="Times New Roman" w:cs="Times New Roman"/>
        </w:rPr>
        <w:t>1.6 </w:t>
      </w:r>
      <w:hyperlink r:id="rId126" w:anchor="x1-14001r6" w:history="1">
        <w:r>
          <w:rPr>
            <w:rStyle w:val="Hyperlink"/>
            <w:rFonts w:eastAsia="Times New Roman" w:cs="Times New Roman"/>
          </w:rPr>
          <w:t xml:space="preserve">Mouse </w:t>
        </w:r>
        <w:r>
          <w:rPr>
            <w:rStyle w:val="phvro8t-x-x-120"/>
            <w:rFonts w:eastAsia="Times New Roman" w:cs="Times New Roman"/>
            <w:color w:val="0000FF"/>
            <w:u w:val="single"/>
          </w:rPr>
          <w:t xml:space="preserve">Fn1 </w:t>
        </w:r>
        <w:r>
          <w:rPr>
            <w:rStyle w:val="Hyperlink"/>
            <w:rFonts w:eastAsia="Times New Roman" w:cs="Times New Roman"/>
          </w:rPr>
          <w:t>contains multiple sites of Alternative Splicing</w:t>
        </w:r>
      </w:hyperlink>
      <w:r>
        <w:rPr>
          <w:rFonts w:eastAsia="Times New Roman" w:cs="Times New Roman"/>
        </w:rPr>
        <w:br/>
      </w:r>
      <w:r>
        <w:rPr>
          <w:rStyle w:val="loftoc"/>
          <w:rFonts w:eastAsia="Times New Roman" w:cs="Times New Roman"/>
        </w:rPr>
        <w:t>1.7 </w:t>
      </w:r>
      <w:hyperlink r:id="rId127" w:anchor="x1-15001r7" w:history="1">
        <w:r>
          <w:rPr>
            <w:rStyle w:val="Hyperlink"/>
            <w:rFonts w:eastAsia="Times New Roman" w:cs="Times New Roman"/>
          </w:rPr>
          <w:t>Number of hg19 Alternative Event types</w:t>
        </w:r>
      </w:hyperlink>
      <w:r>
        <w:rPr>
          <w:rFonts w:eastAsia="Times New Roman" w:cs="Times New Roman"/>
        </w:rPr>
        <w:br/>
      </w:r>
      <w:r>
        <w:rPr>
          <w:rStyle w:val="loftoc"/>
          <w:rFonts w:eastAsia="Times New Roman" w:cs="Times New Roman"/>
        </w:rPr>
        <w:t>1.8 </w:t>
      </w:r>
      <w:hyperlink r:id="rId128" w:anchor="x1-15002r8" w:history="1">
        <w:r>
          <w:rPr>
            <w:rStyle w:val="Hyperlink"/>
            <w:rFonts w:eastAsia="Times New Roman" w:cs="Times New Roman"/>
          </w:rPr>
          <w:t xml:space="preserve">Number of transcripts per </w:t>
        </w:r>
        <w:r>
          <w:rPr>
            <w:rStyle w:val="phvro8t-x-x-120"/>
            <w:rFonts w:eastAsia="Times New Roman" w:cs="Times New Roman"/>
            <w:color w:val="0000FF"/>
            <w:u w:val="single"/>
          </w:rPr>
          <w:t xml:space="preserve">Drosophila melanogaster </w:t>
        </w:r>
        <w:r>
          <w:rPr>
            <w:rStyle w:val="Hyperlink"/>
            <w:rFonts w:eastAsia="Times New Roman" w:cs="Times New Roman"/>
          </w:rPr>
          <w:t>gene</w:t>
        </w:r>
      </w:hyperlink>
      <w:r>
        <w:rPr>
          <w:rFonts w:eastAsia="Times New Roman" w:cs="Times New Roman"/>
        </w:rPr>
        <w:br/>
      </w:r>
      <w:r>
        <w:rPr>
          <w:rStyle w:val="loftoc"/>
          <w:rFonts w:eastAsia="Times New Roman" w:cs="Times New Roman"/>
        </w:rPr>
        <w:t>1.9 </w:t>
      </w:r>
      <w:hyperlink r:id="rId129" w:anchor="x1-16001r9" w:history="1">
        <w:r>
          <w:rPr>
            <w:rStyle w:val="Hyperlink"/>
            <w:rFonts w:eastAsia="Times New Roman" w:cs="Times New Roman"/>
          </w:rPr>
          <w:t xml:space="preserve">The architecture of the </w:t>
        </w:r>
        <w:r>
          <w:rPr>
            <w:rStyle w:val="phvro8t-x-x-120"/>
            <w:rFonts w:eastAsia="Times New Roman" w:cs="Times New Roman"/>
            <w:color w:val="0000FF"/>
            <w:u w:val="single"/>
          </w:rPr>
          <w:t xml:space="preserve">Drosophila melanogaster </w:t>
        </w:r>
        <w:r>
          <w:rPr>
            <w:rStyle w:val="Hyperlink"/>
            <w:rFonts w:eastAsia="Times New Roman" w:cs="Times New Roman"/>
          </w:rPr>
          <w:t xml:space="preserve">gene </w:t>
        </w:r>
        <w:r>
          <w:rPr>
            <w:rStyle w:val="phvro8t-x-x-120"/>
            <w:rFonts w:eastAsia="Times New Roman" w:cs="Times New Roman"/>
            <w:color w:val="0000FF"/>
            <w:u w:val="single"/>
          </w:rPr>
          <w:t>Dscam1</w:t>
        </w:r>
      </w:hyperlink>
      <w:r>
        <w:rPr>
          <w:rFonts w:eastAsia="Times New Roman" w:cs="Times New Roman"/>
        </w:rPr>
        <w:br/>
      </w:r>
      <w:r>
        <w:rPr>
          <w:rStyle w:val="loftoc"/>
          <w:rFonts w:eastAsia="Times New Roman" w:cs="Times New Roman"/>
        </w:rPr>
        <w:t>1.10 </w:t>
      </w:r>
      <w:hyperlink r:id="rId130" w:anchor="x1-16002r10" w:history="1">
        <w:r>
          <w:rPr>
            <w:rStyle w:val="Hyperlink"/>
            <w:rFonts w:eastAsia="Times New Roman" w:cs="Times New Roman"/>
          </w:rPr>
          <w:t xml:space="preserve">Important sites of </w:t>
        </w:r>
        <w:r>
          <w:rPr>
            <w:rStyle w:val="phvro8t-x-x-120"/>
            <w:rFonts w:eastAsia="Times New Roman" w:cs="Times New Roman"/>
            <w:color w:val="0000FF"/>
            <w:u w:val="single"/>
          </w:rPr>
          <w:t xml:space="preserve">Dscam1 </w:t>
        </w:r>
        <w:r>
          <w:rPr>
            <w:rStyle w:val="Hyperlink"/>
            <w:rFonts w:eastAsia="Times New Roman" w:cs="Times New Roman"/>
          </w:rPr>
          <w:t xml:space="preserve">expression in </w:t>
        </w:r>
        <w:r>
          <w:rPr>
            <w:rStyle w:val="phvro8t-x-x-120"/>
            <w:rFonts w:eastAsia="Times New Roman" w:cs="Times New Roman"/>
            <w:color w:val="0000FF"/>
            <w:u w:val="single"/>
          </w:rPr>
          <w:t>Drosophila melanogaster</w:t>
        </w:r>
      </w:hyperlink>
      <w:r>
        <w:rPr>
          <w:rFonts w:eastAsia="Times New Roman" w:cs="Times New Roman"/>
        </w:rPr>
        <w:br/>
      </w:r>
      <w:r>
        <w:rPr>
          <w:rStyle w:val="loftoc"/>
          <w:rFonts w:eastAsia="Times New Roman" w:cs="Times New Roman"/>
        </w:rPr>
        <w:t>1.11 </w:t>
      </w:r>
      <w:hyperlink r:id="rId131" w:anchor="x1-18001r11" w:history="1">
        <w:r>
          <w:rPr>
            <w:rStyle w:val="Hyperlink"/>
            <w:rFonts w:eastAsia="Times New Roman" w:cs="Times New Roman"/>
          </w:rPr>
          <w:t>Mechanism of Rnl2 ATP-dependent ligation</w:t>
        </w:r>
      </w:hyperlink>
      <w:r>
        <w:rPr>
          <w:rFonts w:eastAsia="Times New Roman" w:cs="Times New Roman"/>
        </w:rPr>
        <w:br/>
      </w:r>
      <w:r>
        <w:rPr>
          <w:rStyle w:val="loftoc"/>
          <w:rFonts w:eastAsia="Times New Roman" w:cs="Times New Roman"/>
        </w:rPr>
        <w:t>1.12 </w:t>
      </w:r>
      <w:hyperlink r:id="rId132" w:anchor="x1-19001r12" w:history="1">
        <w:r>
          <w:rPr>
            <w:rStyle w:val="Hyperlink"/>
            <w:rFonts w:eastAsia="Times New Roman" w:cs="Times New Roman"/>
          </w:rPr>
          <w:t>Structure and active site of pre-adenylated Rnl2</w:t>
        </w:r>
      </w:hyperlink>
      <w:r>
        <w:rPr>
          <w:rFonts w:eastAsia="Times New Roman" w:cs="Times New Roman"/>
        </w:rPr>
        <w:br/>
      </w:r>
      <w:r>
        <w:rPr>
          <w:rStyle w:val="loftoc"/>
          <w:rFonts w:eastAsia="Times New Roman" w:cs="Times New Roman"/>
        </w:rPr>
        <w:t>1.13 </w:t>
      </w:r>
      <w:hyperlink r:id="rId133" w:anchor="x1-19002r13" w:history="1">
        <w:r>
          <w:rPr>
            <w:rStyle w:val="Hyperlink"/>
            <w:rFonts w:eastAsia="Times New Roman" w:cs="Times New Roman"/>
          </w:rPr>
          <w:t>Active site of T4 RNA Ligase 2 with highlighted residues</w:t>
        </w:r>
      </w:hyperlink>
      <w:r>
        <w:rPr>
          <w:rFonts w:eastAsia="Times New Roman" w:cs="Times New Roman"/>
        </w:rPr>
        <w:br/>
      </w:r>
      <w:r>
        <w:rPr>
          <w:rStyle w:val="loftoc"/>
          <w:rFonts w:eastAsia="Times New Roman" w:cs="Times New Roman"/>
        </w:rPr>
        <w:t>1.14 </w:t>
      </w:r>
      <w:hyperlink r:id="rId134" w:anchor="x1-22001r14" w:history="1">
        <w:r>
          <w:rPr>
            <w:rStyle w:val="Hyperlink"/>
            <w:rFonts w:eastAsia="Times New Roman" w:cs="Times New Roman"/>
          </w:rPr>
          <w:t>Different Classes of mammalian piRNAs</w:t>
        </w:r>
      </w:hyperlink>
      <w:r>
        <w:rPr>
          <w:rFonts w:eastAsia="Times New Roman" w:cs="Times New Roman"/>
        </w:rPr>
        <w:br/>
      </w:r>
      <w:r>
        <w:rPr>
          <w:rStyle w:val="loftoc"/>
          <w:rFonts w:eastAsia="Times New Roman" w:cs="Times New Roman"/>
        </w:rPr>
        <w:t>1.15 </w:t>
      </w:r>
      <w:hyperlink r:id="rId135" w:anchor="x1-22002r15" w:history="1">
        <w:r>
          <w:rPr>
            <w:rStyle w:val="Hyperlink"/>
            <w:rFonts w:eastAsia="Times New Roman" w:cs="Times New Roman"/>
          </w:rPr>
          <w:t>Genetic evidence for long, continuous fly piRNA precursor transcripts</w:t>
        </w:r>
      </w:hyperlink>
      <w:r>
        <w:rPr>
          <w:rFonts w:eastAsia="Times New Roman" w:cs="Times New Roman"/>
        </w:rPr>
        <w:br/>
      </w:r>
      <w:r>
        <w:rPr>
          <w:rStyle w:val="loftoc"/>
          <w:rFonts w:eastAsia="Times New Roman" w:cs="Times New Roman"/>
        </w:rPr>
        <w:t>1.16 </w:t>
      </w:r>
      <w:hyperlink r:id="rId136" w:anchor="x1-23001r16" w:history="1">
        <w:r>
          <w:rPr>
            <w:rStyle w:val="Hyperlink"/>
            <w:rFonts w:eastAsia="Times New Roman" w:cs="Times New Roman"/>
          </w:rPr>
          <w:t>A model for Mammalian piRNA biogenesis</w:t>
        </w:r>
      </w:hyperlink>
      <w:r>
        <w:rPr>
          <w:rFonts w:eastAsia="Times New Roman" w:cs="Times New Roman"/>
        </w:rPr>
        <w:br/>
      </w:r>
      <w:r>
        <w:rPr>
          <w:rStyle w:val="loftoc"/>
          <w:rFonts w:eastAsia="Times New Roman" w:cs="Times New Roman"/>
        </w:rPr>
        <w:t>2.1 </w:t>
      </w:r>
      <w:hyperlink r:id="rId137" w:anchor="x1-27001r1" w:history="1">
        <w:r>
          <w:rPr>
            <w:rStyle w:val="Hyperlink"/>
            <w:rFonts w:eastAsia="Times New Roman" w:cs="Times New Roman"/>
          </w:rPr>
          <w:t>Principles of the SeqZip Assay</w:t>
        </w:r>
      </w:hyperlink>
      <w:r>
        <w:rPr>
          <w:rFonts w:eastAsia="Times New Roman" w:cs="Times New Roman"/>
        </w:rPr>
        <w:br/>
      </w:r>
      <w:r>
        <w:rPr>
          <w:rStyle w:val="loftoc"/>
          <w:rFonts w:eastAsia="Times New Roman" w:cs="Times New Roman"/>
        </w:rPr>
        <w:t>2.2 </w:t>
      </w:r>
      <w:hyperlink r:id="rId138" w:anchor="x1-29001r2" w:history="1">
        <w:r>
          <w:rPr>
            <w:rStyle w:val="Hyperlink"/>
            <w:rFonts w:eastAsia="Times New Roman" w:cs="Times New Roman"/>
          </w:rPr>
          <w:t>T4 RNA Ligase 2 will catalyze RNA-templated DNA-to-DNA ligation</w:t>
        </w:r>
      </w:hyperlink>
      <w:r>
        <w:rPr>
          <w:rFonts w:eastAsia="Times New Roman" w:cs="Times New Roman"/>
        </w:rPr>
        <w:br/>
      </w:r>
      <w:r>
        <w:rPr>
          <w:rStyle w:val="loftoc"/>
          <w:rFonts w:eastAsia="Times New Roman" w:cs="Times New Roman"/>
        </w:rPr>
        <w:t>2.3 </w:t>
      </w:r>
      <w:hyperlink r:id="rId139" w:anchor="x1-32001r3" w:history="1">
        <w:r>
          <w:rPr>
            <w:rStyle w:val="Hyperlink"/>
            <w:rFonts w:eastAsia="Times New Roman" w:cs="Times New Roman"/>
          </w:rPr>
          <w:t>SeqZip on endogenously expressed RNAs</w:t>
        </w:r>
      </w:hyperlink>
      <w:r>
        <w:rPr>
          <w:rFonts w:eastAsia="Times New Roman" w:cs="Times New Roman"/>
        </w:rPr>
        <w:br/>
      </w:r>
      <w:r>
        <w:rPr>
          <w:rStyle w:val="loftoc"/>
          <w:rFonts w:eastAsia="Times New Roman" w:cs="Times New Roman"/>
        </w:rPr>
        <w:t>2.4 </w:t>
      </w:r>
      <w:hyperlink r:id="rId140" w:anchor="x1-35001r4" w:history="1">
        <w:r>
          <w:rPr>
            <w:rStyle w:val="Hyperlink"/>
            <w:rFonts w:eastAsia="Times New Roman" w:cs="Times New Roman"/>
          </w:rPr>
          <w:t xml:space="preserve">Analysis of </w:t>
        </w:r>
        <w:r>
          <w:rPr>
            <w:rStyle w:val="phvro8t-x-x-120"/>
            <w:rFonts w:eastAsia="Times New Roman" w:cs="Times New Roman"/>
            <w:color w:val="0000FF"/>
            <w:u w:val="single"/>
          </w:rPr>
          <w:t xml:space="preserve">Dscam1 </w:t>
        </w:r>
        <w:r>
          <w:rPr>
            <w:rStyle w:val="Hyperlink"/>
            <w:rFonts w:eastAsia="Times New Roman" w:cs="Times New Roman"/>
          </w:rPr>
          <w:t>isoforms via High-Throughput Sequencing</w:t>
        </w:r>
      </w:hyperlink>
      <w:r>
        <w:rPr>
          <w:rFonts w:eastAsia="Times New Roman" w:cs="Times New Roman"/>
        </w:rPr>
        <w:br/>
      </w:r>
      <w:r>
        <w:rPr>
          <w:rStyle w:val="loftoc"/>
          <w:rFonts w:eastAsia="Times New Roman" w:cs="Times New Roman"/>
        </w:rPr>
        <w:t>2.5 </w:t>
      </w:r>
      <w:hyperlink r:id="rId141" w:anchor="x1-35002r5" w:history="1">
        <w:r>
          <w:rPr>
            <w:rStyle w:val="Hyperlink"/>
            <w:rFonts w:eastAsia="Times New Roman" w:cs="Times New Roman"/>
          </w:rPr>
          <w:t xml:space="preserve">HTS Analysis of </w:t>
        </w:r>
        <w:r>
          <w:rPr>
            <w:rStyle w:val="phvro8t-x-x-120"/>
            <w:rFonts w:eastAsia="Times New Roman" w:cs="Times New Roman"/>
            <w:color w:val="0000FF"/>
            <w:u w:val="single"/>
          </w:rPr>
          <w:t xml:space="preserve">Dscam1 in vitro </w:t>
        </w:r>
        <w:r>
          <w:rPr>
            <w:rStyle w:val="Hyperlink"/>
            <w:rFonts w:eastAsia="Times New Roman" w:cs="Times New Roman"/>
          </w:rPr>
          <w:t>transcripts</w:t>
        </w:r>
      </w:hyperlink>
      <w:r>
        <w:rPr>
          <w:rFonts w:eastAsia="Times New Roman" w:cs="Times New Roman"/>
        </w:rPr>
        <w:br/>
      </w:r>
      <w:r>
        <w:rPr>
          <w:rStyle w:val="loftoc"/>
          <w:rFonts w:eastAsia="Times New Roman" w:cs="Times New Roman"/>
        </w:rPr>
        <w:t>2.6 </w:t>
      </w:r>
      <w:hyperlink r:id="rId142" w:anchor="x1-35003r6" w:history="1">
        <w:r>
          <w:rPr>
            <w:rStyle w:val="Hyperlink"/>
            <w:rFonts w:eastAsia="Times New Roman" w:cs="Times New Roman"/>
          </w:rPr>
          <w:t xml:space="preserve">SeqZip </w:t>
        </w:r>
        <w:r>
          <w:rPr>
            <w:rStyle w:val="phvro8t-x-x-120"/>
            <w:rFonts w:eastAsia="Times New Roman" w:cs="Times New Roman"/>
            <w:color w:val="0000FF"/>
            <w:u w:val="single"/>
          </w:rPr>
          <w:t xml:space="preserve">in vitro Dscam1 </w:t>
        </w:r>
        <w:r>
          <w:rPr>
            <w:rStyle w:val="Hyperlink"/>
            <w:rFonts w:eastAsia="Times New Roman" w:cs="Times New Roman"/>
          </w:rPr>
          <w:t>controls and near-cognate ligation</w:t>
        </w:r>
      </w:hyperlink>
      <w:r>
        <w:rPr>
          <w:rFonts w:eastAsia="Times New Roman" w:cs="Times New Roman"/>
        </w:rPr>
        <w:br/>
      </w:r>
      <w:r>
        <w:rPr>
          <w:rStyle w:val="loftoc"/>
          <w:rFonts w:eastAsia="Times New Roman" w:cs="Times New Roman"/>
        </w:rPr>
        <w:t>2.7 </w:t>
      </w:r>
      <w:hyperlink r:id="rId143" w:anchor="x1-35004r7" w:history="1">
        <w:r>
          <w:rPr>
            <w:rStyle w:val="Hyperlink"/>
            <w:rFonts w:eastAsia="Times New Roman" w:cs="Times New Roman"/>
          </w:rPr>
          <w:t xml:space="preserve">Cognate and Nearest-Near cognate folding energies for </w:t>
        </w:r>
        <w:r>
          <w:rPr>
            <w:rStyle w:val="phvro8t-x-x-120"/>
            <w:rFonts w:eastAsia="Times New Roman" w:cs="Times New Roman"/>
            <w:color w:val="0000FF"/>
            <w:u w:val="single"/>
          </w:rPr>
          <w:t xml:space="preserve">Dscam1 </w:t>
        </w:r>
        <w:r>
          <w:rPr>
            <w:rStyle w:val="Hyperlink"/>
            <w:rFonts w:eastAsia="Times New Roman" w:cs="Times New Roman"/>
          </w:rPr>
          <w:t>exon 6</w:t>
        </w:r>
      </w:hyperlink>
      <w:r>
        <w:rPr>
          <w:rFonts w:eastAsia="Times New Roman" w:cs="Times New Roman"/>
        </w:rPr>
        <w:br/>
      </w:r>
      <w:r>
        <w:rPr>
          <w:rStyle w:val="loftoc"/>
          <w:rFonts w:eastAsia="Times New Roman" w:cs="Times New Roman"/>
        </w:rPr>
        <w:t>2.8 </w:t>
      </w:r>
      <w:hyperlink r:id="rId144" w:anchor="x1-36001r8" w:history="1">
        <w:r>
          <w:rPr>
            <w:rStyle w:val="Hyperlink"/>
            <w:rFonts w:eastAsia="Times New Roman" w:cs="Times New Roman"/>
          </w:rPr>
          <w:t>Roy et al 2014 Figure S4</w:t>
        </w:r>
      </w:hyperlink>
      <w:r>
        <w:rPr>
          <w:rFonts w:eastAsia="Times New Roman" w:cs="Times New Roman"/>
        </w:rPr>
        <w:br/>
      </w:r>
      <w:r>
        <w:rPr>
          <w:rStyle w:val="loftoc"/>
          <w:rFonts w:eastAsia="Times New Roman" w:cs="Times New Roman"/>
        </w:rPr>
        <w:t>2.9 </w:t>
      </w:r>
      <w:hyperlink r:id="rId145" w:anchor="x1-36002r9" w:history="1">
        <w:r>
          <w:rPr>
            <w:rStyle w:val="phvro8t-x-x-120"/>
            <w:rFonts w:eastAsia="Times New Roman" w:cs="Times New Roman"/>
            <w:color w:val="0000FF"/>
            <w:u w:val="single"/>
          </w:rPr>
          <w:t>Dscam1</w:t>
        </w:r>
        <w:r>
          <w:rPr>
            <w:rStyle w:val="Hyperlink"/>
            <w:rFonts w:eastAsia="Times New Roman" w:cs="Times New Roman"/>
          </w:rPr>
          <w:t xml:space="preserve"> individual exon usage measured by SeqZip</w:t>
        </w:r>
      </w:hyperlink>
      <w:r>
        <w:rPr>
          <w:rFonts w:eastAsia="Times New Roman" w:cs="Times New Roman"/>
        </w:rPr>
        <w:br/>
      </w:r>
      <w:r>
        <w:rPr>
          <w:rStyle w:val="loftoc"/>
          <w:rFonts w:eastAsia="Times New Roman" w:cs="Times New Roman"/>
        </w:rPr>
        <w:t>2.10 </w:t>
      </w:r>
      <w:hyperlink r:id="rId146" w:anchor="x1-36003r10" w:history="1">
        <w:r>
          <w:rPr>
            <w:rStyle w:val="Hyperlink"/>
            <w:rFonts w:eastAsia="Times New Roman" w:cs="Times New Roman"/>
          </w:rPr>
          <w:t xml:space="preserve">Comparison between SeqZip and CAMSeq analysis of </w:t>
        </w:r>
        <w:r>
          <w:rPr>
            <w:rStyle w:val="phvro8t-x-x-120"/>
            <w:rFonts w:eastAsia="Times New Roman" w:cs="Times New Roman"/>
            <w:color w:val="0000FF"/>
            <w:u w:val="single"/>
          </w:rPr>
          <w:t xml:space="preserve">Dscam1 </w:t>
        </w:r>
        <w:r>
          <w:rPr>
            <w:rStyle w:val="Hyperlink"/>
            <w:rFonts w:eastAsia="Times New Roman" w:cs="Times New Roman"/>
          </w:rPr>
          <w:t>isoforms in S2 cells</w:t>
        </w:r>
      </w:hyperlink>
      <w:r>
        <w:rPr>
          <w:rFonts w:eastAsia="Times New Roman" w:cs="Times New Roman"/>
        </w:rPr>
        <w:br/>
      </w:r>
      <w:r>
        <w:rPr>
          <w:rStyle w:val="loftoc"/>
          <w:rFonts w:eastAsia="Times New Roman" w:cs="Times New Roman"/>
        </w:rPr>
        <w:t>3.1 </w:t>
      </w:r>
      <w:hyperlink r:id="rId147" w:anchor="x1-46001r1" w:history="1">
        <w:r>
          <w:rPr>
            <w:rStyle w:val="Hyperlink"/>
            <w:rFonts w:eastAsia="Times New Roman" w:cs="Times New Roman"/>
          </w:rPr>
          <w:t>piRNA Precursors are RNA Pol II Transcripts</w:t>
        </w:r>
      </w:hyperlink>
      <w:r>
        <w:rPr>
          <w:rFonts w:eastAsia="Times New Roman" w:cs="Times New Roman"/>
        </w:rPr>
        <w:br/>
      </w:r>
      <w:r>
        <w:rPr>
          <w:rStyle w:val="loftoc"/>
          <w:rFonts w:eastAsia="Times New Roman" w:cs="Times New Roman"/>
        </w:rPr>
        <w:t>3.2 </w:t>
      </w:r>
      <w:hyperlink r:id="rId148" w:anchor="x1-46002r2" w:history="1">
        <w:r>
          <w:rPr>
            <w:rStyle w:val="Hyperlink"/>
            <w:rFonts w:eastAsia="Times New Roman" w:cs="Times New Roman"/>
          </w:rPr>
          <w:t>The Major piRNA-Producing Genes of the Post-Partum Mouse Testis</w:t>
        </w:r>
      </w:hyperlink>
      <w:r>
        <w:rPr>
          <w:rFonts w:eastAsia="Times New Roman" w:cs="Times New Roman"/>
        </w:rPr>
        <w:br/>
      </w:r>
      <w:r>
        <w:rPr>
          <w:rStyle w:val="loftoc"/>
          <w:rFonts w:eastAsia="Times New Roman" w:cs="Times New Roman"/>
        </w:rPr>
        <w:t>3.3 </w:t>
      </w:r>
      <w:hyperlink r:id="rId149" w:anchor="x1-50001r3" w:history="1">
        <w:r>
          <w:rPr>
            <w:rStyle w:val="Hyperlink"/>
            <w:rFonts w:eastAsia="Times New Roman" w:cs="Times New Roman"/>
          </w:rPr>
          <w:t>Three Classes of piRNA-Generating Loci</w:t>
        </w:r>
      </w:hyperlink>
      <w:r>
        <w:rPr>
          <w:rFonts w:eastAsia="Times New Roman" w:cs="Times New Roman"/>
        </w:rPr>
        <w:br/>
      </w:r>
      <w:r>
        <w:rPr>
          <w:rStyle w:val="loftoc"/>
          <w:rFonts w:eastAsia="Times New Roman" w:cs="Times New Roman"/>
        </w:rPr>
        <w:t>3.4 </w:t>
      </w:r>
      <w:hyperlink r:id="rId150" w:anchor="x1-50002r4" w:history="1">
        <w:r>
          <w:rPr>
            <w:rStyle w:val="Hyperlink"/>
            <w:rFonts w:eastAsia="Times New Roman" w:cs="Times New Roman"/>
          </w:rPr>
          <w:t>Pre-pachytene piRNAs Persist in Pachytene Spermatocytes</w:t>
        </w:r>
      </w:hyperlink>
      <w:r>
        <w:rPr>
          <w:rFonts w:eastAsia="Times New Roman" w:cs="Times New Roman"/>
        </w:rPr>
        <w:br/>
      </w:r>
      <w:r>
        <w:rPr>
          <w:rStyle w:val="loftoc"/>
          <w:rFonts w:eastAsia="Times New Roman" w:cs="Times New Roman"/>
        </w:rPr>
        <w:t>3.5 </w:t>
      </w:r>
      <w:hyperlink r:id="rId151" w:anchor="x1-50003r5" w:history="1">
        <w:r>
          <w:rPr>
            <w:rStyle w:val="Hyperlink"/>
            <w:rFonts w:eastAsia="Times New Roman" w:cs="Times New Roman"/>
          </w:rPr>
          <w:t>Examples of Pachytene piRNA Genes</w:t>
        </w:r>
      </w:hyperlink>
      <w:r>
        <w:rPr>
          <w:rFonts w:eastAsia="Times New Roman" w:cs="Times New Roman"/>
        </w:rPr>
        <w:br/>
      </w:r>
      <w:r>
        <w:rPr>
          <w:rStyle w:val="loftoc"/>
          <w:rFonts w:eastAsia="Times New Roman" w:cs="Times New Roman"/>
        </w:rPr>
        <w:t>3.6 </w:t>
      </w:r>
      <w:hyperlink r:id="rId152" w:anchor="x1-50004r6" w:history="1">
        <w:r>
          <w:rPr>
            <w:rStyle w:val="Hyperlink"/>
            <w:rFonts w:eastAsia="Times New Roman" w:cs="Times New Roman"/>
          </w:rPr>
          <w:t>Examples of Pre-Pachytene piRNA Genes</w:t>
        </w:r>
      </w:hyperlink>
      <w:r>
        <w:rPr>
          <w:rFonts w:eastAsia="Times New Roman" w:cs="Times New Roman"/>
        </w:rPr>
        <w:br/>
      </w:r>
      <w:r>
        <w:rPr>
          <w:rStyle w:val="loftoc"/>
          <w:rFonts w:eastAsia="Times New Roman" w:cs="Times New Roman"/>
        </w:rPr>
        <w:t>3.7 </w:t>
      </w:r>
      <w:hyperlink r:id="rId153" w:anchor="x1-53001r7" w:history="1">
        <w:r>
          <w:rPr>
            <w:rStyle w:val="Hyperlink"/>
            <w:rFonts w:eastAsia="Times New Roman" w:cs="Times New Roman"/>
          </w:rPr>
          <w:t>A-MYB Binds the Promoters of Pachytene piRNA Genes</w:t>
        </w:r>
      </w:hyperlink>
      <w:r>
        <w:rPr>
          <w:rFonts w:eastAsia="Times New Roman" w:cs="Times New Roman"/>
        </w:rPr>
        <w:br/>
      </w:r>
      <w:r>
        <w:rPr>
          <w:rStyle w:val="loftoc"/>
          <w:rFonts w:eastAsia="Times New Roman" w:cs="Times New Roman"/>
        </w:rPr>
        <w:t>3.8 </w:t>
      </w:r>
      <w:hyperlink r:id="rId154" w:anchor="x1-53002r8" w:history="1">
        <w:r>
          <w:rPr>
            <w:rStyle w:val="Hyperlink"/>
            <w:rFonts w:eastAsia="Times New Roman" w:cs="Times New Roman"/>
          </w:rPr>
          <w:t>ChIP-qPCR Confirms ChIP-seq Data</w:t>
        </w:r>
      </w:hyperlink>
      <w:r>
        <w:rPr>
          <w:rFonts w:eastAsia="Times New Roman" w:cs="Times New Roman"/>
        </w:rPr>
        <w:br/>
      </w:r>
      <w:r>
        <w:rPr>
          <w:rStyle w:val="loftoc"/>
          <w:rFonts w:eastAsia="Times New Roman" w:cs="Times New Roman"/>
        </w:rPr>
        <w:t>3.9 </w:t>
      </w:r>
      <w:hyperlink r:id="rId155" w:anchor="x1-54001r9" w:history="1">
        <w:r>
          <w:rPr>
            <w:rStyle w:val="Hyperlink"/>
            <w:rFonts w:eastAsia="Times New Roman" w:cs="Times New Roman"/>
          </w:rPr>
          <w:t xml:space="preserve">Pachytene piRNAs and Precursors Decrease in </w:t>
        </w:r>
        <w:r>
          <w:rPr>
            <w:rStyle w:val="phvro8t-x-x-120"/>
            <w:rFonts w:eastAsia="Times New Roman" w:cs="Times New Roman"/>
            <w:color w:val="0000FF"/>
            <w:u w:val="single"/>
          </w:rPr>
          <w:t>A-Myb</w:t>
        </w:r>
        <w:r>
          <w:rPr>
            <w:rStyle w:val="Hyperlink"/>
            <w:rFonts w:eastAsia="Times New Roman" w:cs="Times New Roman"/>
          </w:rPr>
          <w:t xml:space="preserve"> Mutant Testes</w:t>
        </w:r>
      </w:hyperlink>
      <w:r>
        <w:rPr>
          <w:rFonts w:eastAsia="Times New Roman" w:cs="Times New Roman"/>
        </w:rPr>
        <w:br/>
      </w:r>
      <w:r>
        <w:rPr>
          <w:rStyle w:val="loftoc"/>
          <w:rFonts w:eastAsia="Times New Roman" w:cs="Times New Roman"/>
        </w:rPr>
        <w:t>3.10 </w:t>
      </w:r>
      <w:hyperlink r:id="rId156" w:anchor="x1-54002r10" w:history="1">
        <w:r>
          <w:rPr>
            <w:rStyle w:val="Hyperlink"/>
            <w:rFonts w:eastAsia="Times New Roman" w:cs="Times New Roman"/>
          </w:rPr>
          <w:t xml:space="preserve">Change in piRNA Expression in </w:t>
        </w:r>
        <w:r>
          <w:rPr>
            <w:rStyle w:val="phvro8t-x-x-120"/>
            <w:rFonts w:eastAsia="Times New Roman" w:cs="Times New Roman"/>
            <w:color w:val="0000FF"/>
            <w:u w:val="single"/>
          </w:rPr>
          <w:t>Spo11</w:t>
        </w:r>
        <w:r>
          <w:rPr>
            <w:rStyle w:val="Hyperlink"/>
            <w:rFonts w:eastAsia="Times New Roman" w:cs="Times New Roman"/>
          </w:rPr>
          <w:t xml:space="preserve">, </w:t>
        </w:r>
        <w:r>
          <w:rPr>
            <w:rStyle w:val="phvro8t-x-x-120"/>
            <w:rFonts w:eastAsia="Times New Roman" w:cs="Times New Roman"/>
            <w:color w:val="0000FF"/>
            <w:u w:val="single"/>
          </w:rPr>
          <w:t>Miwi</w:t>
        </w:r>
        <w:r>
          <w:rPr>
            <w:rStyle w:val="Hyperlink"/>
            <w:rFonts w:eastAsia="Times New Roman" w:cs="Times New Roman"/>
          </w:rPr>
          <w:t xml:space="preserve">, </w:t>
        </w:r>
        <w:r>
          <w:rPr>
            <w:rStyle w:val="phvro8t-x-x-120"/>
            <w:rFonts w:eastAsia="Times New Roman" w:cs="Times New Roman"/>
            <w:color w:val="0000FF"/>
            <w:u w:val="single"/>
          </w:rPr>
          <w:t>Tdrd6</w:t>
        </w:r>
        <w:r>
          <w:rPr>
            <w:rStyle w:val="Hyperlink"/>
            <w:rFonts w:eastAsia="Times New Roman" w:cs="Times New Roman"/>
          </w:rPr>
          <w:t xml:space="preserve">, and </w:t>
        </w:r>
        <w:r>
          <w:rPr>
            <w:rStyle w:val="phvro8t-x-x-120"/>
            <w:rFonts w:eastAsia="Times New Roman" w:cs="Times New Roman"/>
            <w:color w:val="0000FF"/>
            <w:u w:val="single"/>
          </w:rPr>
          <w:t xml:space="preserve">Tdrd9 </w:t>
        </w:r>
        <w:r>
          <w:rPr>
            <w:rStyle w:val="Hyperlink"/>
            <w:rFonts w:eastAsia="Times New Roman" w:cs="Times New Roman"/>
          </w:rPr>
          <w:t>Mutants</w:t>
        </w:r>
      </w:hyperlink>
      <w:r>
        <w:rPr>
          <w:rFonts w:eastAsia="Times New Roman" w:cs="Times New Roman"/>
        </w:rPr>
        <w:br/>
      </w:r>
      <w:r>
        <w:rPr>
          <w:rStyle w:val="loftoc"/>
          <w:rFonts w:eastAsia="Times New Roman" w:cs="Times New Roman"/>
        </w:rPr>
        <w:t>3.11 </w:t>
      </w:r>
      <w:hyperlink r:id="rId157" w:anchor="x1-55001r11" w:history="1">
        <w:r>
          <w:rPr>
            <w:rStyle w:val="Hyperlink"/>
            <w:rFonts w:eastAsia="Times New Roman" w:cs="Times New Roman"/>
          </w:rPr>
          <w:t xml:space="preserve">Examples of the Effect of the </w:t>
        </w:r>
        <w:r>
          <w:rPr>
            <w:rStyle w:val="phvro8t-x-x-120"/>
            <w:rFonts w:eastAsia="Times New Roman" w:cs="Times New Roman"/>
            <w:color w:val="0000FF"/>
            <w:u w:val="single"/>
          </w:rPr>
          <w:t xml:space="preserve">A-Myb </w:t>
        </w:r>
        <w:r>
          <w:rPr>
            <w:rStyle w:val="Hyperlink"/>
            <w:rFonts w:eastAsia="Times New Roman" w:cs="Times New Roman"/>
          </w:rPr>
          <w:t>Mutation on piRNA Expression</w:t>
        </w:r>
      </w:hyperlink>
      <w:r>
        <w:rPr>
          <w:rFonts w:eastAsia="Times New Roman" w:cs="Times New Roman"/>
        </w:rPr>
        <w:br/>
      </w:r>
      <w:r>
        <w:rPr>
          <w:rStyle w:val="loftoc"/>
          <w:rFonts w:eastAsia="Times New Roman" w:cs="Times New Roman"/>
        </w:rPr>
        <w:t>3.12 </w:t>
      </w:r>
      <w:hyperlink r:id="rId158" w:anchor="x1-55002r12" w:history="1">
        <w:r>
          <w:rPr>
            <w:rStyle w:val="Hyperlink"/>
            <w:rFonts w:eastAsia="Times New Roman" w:cs="Times New Roman"/>
          </w:rPr>
          <w:t xml:space="preserve">Pachytene piRNA Precursor Abundance in </w:t>
        </w:r>
        <w:r>
          <w:rPr>
            <w:rStyle w:val="phvro8t-x-x-120"/>
            <w:rFonts w:eastAsia="Times New Roman" w:cs="Times New Roman"/>
            <w:color w:val="0000FF"/>
            <w:u w:val="single"/>
          </w:rPr>
          <w:t>A-Myb</w:t>
        </w:r>
        <w:r>
          <w:rPr>
            <w:rStyle w:val="Hyperlink"/>
            <w:rFonts w:eastAsia="Times New Roman" w:cs="Times New Roman"/>
          </w:rPr>
          <w:t xml:space="preserve">, </w:t>
        </w:r>
        <w:r>
          <w:rPr>
            <w:rStyle w:val="phvro8t-x-x-120"/>
            <w:rFonts w:eastAsia="Times New Roman" w:cs="Times New Roman"/>
            <w:color w:val="0000FF"/>
            <w:u w:val="single"/>
          </w:rPr>
          <w:t>Miwi</w:t>
        </w:r>
        <w:r>
          <w:rPr>
            <w:rStyle w:val="Hyperlink"/>
            <w:rFonts w:eastAsia="Times New Roman" w:cs="Times New Roman"/>
          </w:rPr>
          <w:t xml:space="preserve">, and </w:t>
        </w:r>
        <w:r>
          <w:rPr>
            <w:rStyle w:val="phvro8t-x-x-120"/>
            <w:rFonts w:eastAsia="Times New Roman" w:cs="Times New Roman"/>
            <w:color w:val="0000FF"/>
            <w:u w:val="single"/>
          </w:rPr>
          <w:t xml:space="preserve">Trip13 </w:t>
        </w:r>
        <w:r>
          <w:rPr>
            <w:rStyle w:val="Hyperlink"/>
            <w:rFonts w:eastAsia="Times New Roman" w:cs="Times New Roman"/>
          </w:rPr>
          <w:t>Mutants</w:t>
        </w:r>
      </w:hyperlink>
      <w:r>
        <w:rPr>
          <w:rFonts w:eastAsia="Times New Roman" w:cs="Times New Roman"/>
        </w:rPr>
        <w:br/>
      </w:r>
      <w:r>
        <w:rPr>
          <w:rStyle w:val="loftoc"/>
          <w:rFonts w:eastAsia="Times New Roman" w:cs="Times New Roman"/>
        </w:rPr>
        <w:t>3.13 </w:t>
      </w:r>
      <w:hyperlink r:id="rId159" w:anchor="x1-56001r13" w:history="1">
        <w:r>
          <w:rPr>
            <w:rStyle w:val="Hyperlink"/>
            <w:rFonts w:eastAsia="Times New Roman" w:cs="Times New Roman"/>
          </w:rPr>
          <w:t>A-MYB Regulates Expression of mRNAs Encoding piRNA Pathway Proteins</w:t>
        </w:r>
      </w:hyperlink>
      <w:r>
        <w:rPr>
          <w:rFonts w:eastAsia="Times New Roman" w:cs="Times New Roman"/>
        </w:rPr>
        <w:br/>
      </w:r>
      <w:r>
        <w:rPr>
          <w:rStyle w:val="loftoc"/>
          <w:rFonts w:eastAsia="Times New Roman" w:cs="Times New Roman"/>
        </w:rPr>
        <w:t>3.14 </w:t>
      </w:r>
      <w:hyperlink r:id="rId160" w:anchor="x1-56002r14" w:history="1">
        <w:r>
          <w:rPr>
            <w:rStyle w:val="phvro8t-x-x-120"/>
            <w:rFonts w:eastAsia="Times New Roman" w:cs="Times New Roman"/>
            <w:color w:val="0000FF"/>
            <w:u w:val="single"/>
          </w:rPr>
          <w:t xml:space="preserve">A-Myb </w:t>
        </w:r>
        <w:r>
          <w:rPr>
            <w:rStyle w:val="Hyperlink"/>
            <w:rFonts w:eastAsia="Times New Roman" w:cs="Times New Roman"/>
          </w:rPr>
          <w:t xml:space="preserve">mutants, but Not </w:t>
        </w:r>
        <w:r>
          <w:rPr>
            <w:rStyle w:val="phvro8t-x-x-120"/>
            <w:rFonts w:eastAsia="Times New Roman" w:cs="Times New Roman"/>
            <w:color w:val="0000FF"/>
            <w:u w:val="single"/>
          </w:rPr>
          <w:t xml:space="preserve">Miwi </w:t>
        </w:r>
        <w:r>
          <w:rPr>
            <w:rStyle w:val="Hyperlink"/>
            <w:rFonts w:eastAsia="Times New Roman" w:cs="Times New Roman"/>
          </w:rPr>
          <w:t>Mutants, Change the Expression of RNA Silencing Pathway Genes</w:t>
        </w:r>
      </w:hyperlink>
      <w:r>
        <w:rPr>
          <w:rFonts w:eastAsia="Times New Roman" w:cs="Times New Roman"/>
        </w:rPr>
        <w:br/>
      </w:r>
      <w:r>
        <w:rPr>
          <w:rStyle w:val="loftoc"/>
          <w:rFonts w:eastAsia="Times New Roman" w:cs="Times New Roman"/>
        </w:rPr>
        <w:t>3.15 </w:t>
      </w:r>
      <w:hyperlink r:id="rId161" w:anchor="x1-59001r15" w:history="1">
        <w:r>
          <w:rPr>
            <w:rStyle w:val="Hyperlink"/>
            <w:rFonts w:eastAsia="Times New Roman" w:cs="Times New Roman"/>
          </w:rPr>
          <w:t>Feed-Forward Regulation of piRNA Biogenesis by A-MYB is Conserved in Rooster</w:t>
        </w:r>
      </w:hyperlink>
      <w:r>
        <w:rPr>
          <w:rFonts w:eastAsia="Times New Roman" w:cs="Times New Roman"/>
        </w:rPr>
        <w:br/>
      </w:r>
      <w:r>
        <w:rPr>
          <w:rStyle w:val="loftoc"/>
          <w:rFonts w:eastAsia="Times New Roman" w:cs="Times New Roman"/>
        </w:rPr>
        <w:t>3.16 </w:t>
      </w:r>
      <w:hyperlink r:id="rId162" w:anchor="x1-59002r16" w:history="1">
        <w:r>
          <w:rPr>
            <w:rStyle w:val="Hyperlink"/>
            <w:rFonts w:eastAsia="Times New Roman" w:cs="Times New Roman"/>
          </w:rPr>
          <w:t>Genomic Locations of piRNA Clusters in the Rooster (Gallus gallus) Testis.</w:t>
        </w:r>
      </w:hyperlink>
      <w:r>
        <w:rPr>
          <w:rFonts w:eastAsia="Times New Roman" w:cs="Times New Roman"/>
        </w:rPr>
        <w:br/>
      </w:r>
      <w:r>
        <w:rPr>
          <w:rStyle w:val="loftoc"/>
          <w:rFonts w:eastAsia="Times New Roman" w:cs="Times New Roman"/>
        </w:rPr>
        <w:t>4.1 </w:t>
      </w:r>
      <w:hyperlink r:id="rId163" w:anchor="x1-64001r1" w:history="1">
        <w:r>
          <w:rPr>
            <w:rStyle w:val="Hyperlink"/>
            <w:rFonts w:eastAsia="Times New Roman" w:cs="Times New Roman"/>
          </w:rPr>
          <w:t>Original SeqZip Diagram</w:t>
        </w:r>
      </w:hyperlink>
      <w:r>
        <w:rPr>
          <w:rFonts w:eastAsia="Times New Roman" w:cs="Times New Roman"/>
        </w:rPr>
        <w:br/>
      </w:r>
      <w:r>
        <w:rPr>
          <w:rStyle w:val="loftoc"/>
          <w:rFonts w:eastAsia="Times New Roman" w:cs="Times New Roman"/>
        </w:rPr>
        <w:t>4.2 </w:t>
      </w:r>
      <w:hyperlink r:id="rId164" w:anchor="x1-65002r2" w:history="1">
        <w:r>
          <w:rPr>
            <w:rStyle w:val="Hyperlink"/>
            <w:rFonts w:eastAsia="Times New Roman" w:cs="Times New Roman"/>
          </w:rPr>
          <w:t>10 Gene Set study schematic</w:t>
        </w:r>
      </w:hyperlink>
      <w:r>
        <w:rPr>
          <w:rFonts w:eastAsia="Times New Roman" w:cs="Times New Roman"/>
        </w:rPr>
        <w:br/>
      </w:r>
      <w:r>
        <w:rPr>
          <w:rStyle w:val="loftoc"/>
          <w:rFonts w:eastAsia="Times New Roman" w:cs="Times New Roman"/>
        </w:rPr>
        <w:t>4.3 </w:t>
      </w:r>
      <w:hyperlink r:id="rId165" w:anchor="x1-65003r3" w:history="1">
        <w:r>
          <w:rPr>
            <w:rStyle w:val="Hyperlink"/>
            <w:rFonts w:eastAsia="Times New Roman" w:cs="Times New Roman"/>
          </w:rPr>
          <w:t xml:space="preserve">Measuring </w:t>
        </w:r>
        <w:r>
          <w:rPr>
            <w:rStyle w:val="phvro8t-x-x-120"/>
            <w:rFonts w:eastAsia="Times New Roman" w:cs="Times New Roman"/>
            <w:color w:val="0000FF"/>
            <w:u w:val="single"/>
          </w:rPr>
          <w:t xml:space="preserve">Apbb1 </w:t>
        </w:r>
        <w:r>
          <w:rPr>
            <w:rStyle w:val="Hyperlink"/>
            <w:rFonts w:eastAsia="Times New Roman" w:cs="Times New Roman"/>
          </w:rPr>
          <w:t>via SeqZip in multiplex study</w:t>
        </w:r>
      </w:hyperlink>
      <w:r>
        <w:rPr>
          <w:rFonts w:eastAsia="Times New Roman" w:cs="Times New Roman"/>
        </w:rPr>
        <w:br/>
      </w:r>
      <w:r>
        <w:rPr>
          <w:rStyle w:val="loftoc"/>
          <w:rFonts w:eastAsia="Times New Roman" w:cs="Times New Roman"/>
        </w:rPr>
        <w:t>4.4 </w:t>
      </w:r>
      <w:hyperlink r:id="rId166" w:anchor="x1-67001r4" w:history="1">
        <w:r>
          <w:rPr>
            <w:rStyle w:val="Hyperlink"/>
            <w:rFonts w:eastAsia="Times New Roman" w:cs="Times New Roman"/>
          </w:rPr>
          <w:t>Ligation product tied to RNA integrity</w:t>
        </w:r>
      </w:hyperlink>
      <w:r>
        <w:rPr>
          <w:rFonts w:eastAsia="Times New Roman" w:cs="Times New Roman"/>
        </w:rPr>
        <w:br/>
      </w:r>
      <w:r>
        <w:rPr>
          <w:rStyle w:val="loftoc"/>
          <w:rFonts w:eastAsia="Times New Roman" w:cs="Times New Roman"/>
        </w:rPr>
        <w:t>4.5 </w:t>
      </w:r>
      <w:hyperlink r:id="rId167" w:anchor="x1-67002r5" w:history="1">
        <w:r>
          <w:rPr>
            <w:rStyle w:val="Hyperlink"/>
            <w:rFonts w:eastAsia="Times New Roman" w:cs="Times New Roman"/>
          </w:rPr>
          <w:t>Trans Transcript investigation</w:t>
        </w:r>
      </w:hyperlink>
      <w:r>
        <w:rPr>
          <w:rFonts w:eastAsia="Times New Roman" w:cs="Times New Roman"/>
        </w:rPr>
        <w:br/>
      </w:r>
      <w:r>
        <w:rPr>
          <w:rStyle w:val="loftoc"/>
          <w:rFonts w:eastAsia="Times New Roman" w:cs="Times New Roman"/>
        </w:rPr>
        <w:t>4.6 </w:t>
      </w:r>
      <w:hyperlink r:id="rId168" w:anchor="x1-69001r6" w:history="1">
        <w:r>
          <w:rPr>
            <w:rStyle w:val="Hyperlink"/>
            <w:rFonts w:eastAsia="Times New Roman" w:cs="Times New Roman"/>
          </w:rPr>
          <w:t>SeqZip can examine HIV transcript integrity</w:t>
        </w:r>
      </w:hyperlink>
      <w:r>
        <w:rPr>
          <w:rFonts w:eastAsia="Times New Roman" w:cs="Times New Roman"/>
        </w:rPr>
        <w:br/>
      </w:r>
      <w:r>
        <w:rPr>
          <w:rStyle w:val="loftoc"/>
          <w:rFonts w:eastAsia="Times New Roman" w:cs="Times New Roman"/>
        </w:rPr>
        <w:t>4.7 </w:t>
      </w:r>
      <w:hyperlink r:id="rId169" w:anchor="x1-71001r7" w:history="1">
        <w:r>
          <w:rPr>
            <w:rStyle w:val="Hyperlink"/>
            <w:rFonts w:eastAsia="Times New Roman" w:cs="Times New Roman"/>
          </w:rPr>
          <w:t>Pachytene piRNA precursor locations in mice</w:t>
        </w:r>
      </w:hyperlink>
      <w:r>
        <w:rPr>
          <w:rFonts w:eastAsia="Times New Roman" w:cs="Times New Roman"/>
        </w:rPr>
        <w:br/>
      </w:r>
      <w:r>
        <w:rPr>
          <w:rStyle w:val="loftoc"/>
          <w:rFonts w:eastAsia="Times New Roman" w:cs="Times New Roman"/>
        </w:rPr>
        <w:t>4.8 </w:t>
      </w:r>
      <w:hyperlink r:id="rId170" w:anchor="x1-72001r8" w:history="1">
        <w:r>
          <w:rPr>
            <w:rStyle w:val="Hyperlink"/>
            <w:rFonts w:eastAsia="Times New Roman" w:cs="Times New Roman"/>
          </w:rPr>
          <w:t>Some general features of piRNA transcripts</w:t>
        </w:r>
      </w:hyperlink>
      <w:r>
        <w:rPr>
          <w:rFonts w:eastAsia="Times New Roman" w:cs="Times New Roman"/>
        </w:rPr>
        <w:br/>
      </w:r>
      <w:r>
        <w:rPr>
          <w:rStyle w:val="loftoc"/>
          <w:rFonts w:eastAsia="Times New Roman" w:cs="Times New Roman"/>
        </w:rPr>
        <w:t>4.9 </w:t>
      </w:r>
      <w:hyperlink r:id="rId171" w:anchor="x1-72002r9" w:history="1">
        <w:r>
          <w:rPr>
            <w:rStyle w:val="Hyperlink"/>
            <w:rFonts w:eastAsia="Times New Roman" w:cs="Times New Roman"/>
          </w:rPr>
          <w:t>pRT Doesn_t Work for piRNA precursors</w:t>
        </w:r>
      </w:hyperlink>
      <w:r>
        <w:rPr>
          <w:rFonts w:eastAsia="Times New Roman" w:cs="Times New Roman"/>
        </w:rPr>
        <w:br/>
      </w:r>
      <w:r>
        <w:rPr>
          <w:rStyle w:val="loftoc"/>
          <w:rFonts w:eastAsia="Times New Roman" w:cs="Times New Roman"/>
        </w:rPr>
        <w:t>4.10 </w:t>
      </w:r>
      <w:hyperlink r:id="rId172" w:anchor="x1-73001r10" w:history="1">
        <w:r>
          <w:rPr>
            <w:rStyle w:val="Hyperlink"/>
            <w:rFonts w:eastAsia="Times New Roman" w:cs="Times New Roman"/>
          </w:rPr>
          <w:t>SeqZip on a very long mRNA (</w:t>
        </w:r>
        <w:r>
          <w:rPr>
            <w:rStyle w:val="phvro8t-x-x-120"/>
            <w:rFonts w:eastAsia="Times New Roman" w:cs="Times New Roman"/>
            <w:color w:val="0000FF"/>
            <w:u w:val="single"/>
          </w:rPr>
          <w:t>Dst1</w:t>
        </w:r>
        <w:r>
          <w:rPr>
            <w:rStyle w:val="Hyperlink"/>
            <w:rFonts w:eastAsia="Times New Roman" w:cs="Times New Roman"/>
          </w:rPr>
          <w:t>)</w:t>
        </w:r>
      </w:hyperlink>
      <w:r>
        <w:rPr>
          <w:rFonts w:eastAsia="Times New Roman" w:cs="Times New Roman"/>
        </w:rPr>
        <w:br/>
      </w:r>
      <w:r>
        <w:rPr>
          <w:rStyle w:val="loftoc"/>
          <w:rFonts w:eastAsia="Times New Roman" w:cs="Times New Roman"/>
        </w:rPr>
        <w:t>4.11 </w:t>
      </w:r>
      <w:hyperlink r:id="rId173" w:anchor="x1-73002r11" w:history="1">
        <w:r>
          <w:rPr>
            <w:rStyle w:val="Hyperlink"/>
            <w:rFonts w:eastAsia="Times New Roman" w:cs="Times New Roman"/>
          </w:rPr>
          <w:t xml:space="preserve">Three sites of alternative splicing in </w:t>
        </w:r>
        <w:r>
          <w:rPr>
            <w:rStyle w:val="phvro8t-x-x-120"/>
            <w:rFonts w:eastAsia="Times New Roman" w:cs="Times New Roman"/>
            <w:color w:val="0000FF"/>
            <w:u w:val="single"/>
          </w:rPr>
          <w:t xml:space="preserve">Fn1 </w:t>
        </w:r>
        <w:r>
          <w:rPr>
            <w:rStyle w:val="Hyperlink"/>
            <w:rFonts w:eastAsia="Times New Roman" w:cs="Times New Roman"/>
          </w:rPr>
          <w:t>by SeqZip</w:t>
        </w:r>
      </w:hyperlink>
      <w:r>
        <w:rPr>
          <w:rFonts w:eastAsia="Times New Roman" w:cs="Times New Roman"/>
        </w:rPr>
        <w:br/>
      </w:r>
      <w:r>
        <w:rPr>
          <w:rStyle w:val="loftoc"/>
          <w:rFonts w:eastAsia="Times New Roman" w:cs="Times New Roman"/>
        </w:rPr>
        <w:t>4.12 </w:t>
      </w:r>
      <w:hyperlink r:id="rId174" w:anchor="x1-74001r12" w:history="1">
        <w:r>
          <w:rPr>
            <w:rStyle w:val="Hyperlink"/>
            <w:rFonts w:eastAsia="Times New Roman" w:cs="Times New Roman"/>
          </w:rPr>
          <w:t>Testes-specific ligation product signal from piRNA precursor</w:t>
        </w:r>
      </w:hyperlink>
      <w:r>
        <w:rPr>
          <w:rFonts w:eastAsia="Times New Roman" w:cs="Times New Roman"/>
        </w:rPr>
        <w:br/>
      </w:r>
      <w:r>
        <w:rPr>
          <w:rStyle w:val="loftoc"/>
          <w:rFonts w:eastAsia="Times New Roman" w:cs="Times New Roman"/>
        </w:rPr>
        <w:t>4.13 </w:t>
      </w:r>
      <w:hyperlink r:id="rId175" w:anchor="x1-74002r13" w:history="1">
        <w:r>
          <w:rPr>
            <w:rStyle w:val="Hyperlink"/>
            <w:rFonts w:eastAsia="Times New Roman" w:cs="Times New Roman"/>
          </w:rPr>
          <w:t xml:space="preserve">SeqZip signal from piRNA-producing loci </w:t>
        </w:r>
        <w:r>
          <w:rPr>
            <w:rStyle w:val="phvro8t-x-x-120"/>
            <w:rFonts w:eastAsia="Times New Roman" w:cs="Times New Roman"/>
            <w:color w:val="0000FF"/>
            <w:u w:val="single"/>
          </w:rPr>
          <w:t>17-qA3.3-27363.1</w:t>
        </w:r>
      </w:hyperlink>
      <w:r>
        <w:rPr>
          <w:rFonts w:eastAsia="Times New Roman" w:cs="Times New Roman"/>
        </w:rPr>
        <w:br/>
      </w:r>
      <w:r>
        <w:rPr>
          <w:rStyle w:val="loftoc"/>
          <w:rFonts w:eastAsia="Times New Roman" w:cs="Times New Roman"/>
        </w:rPr>
        <w:t>4.14 </w:t>
      </w:r>
      <w:hyperlink r:id="rId176" w:anchor="x1-74003r14" w:history="1">
        <w:r>
          <w:rPr>
            <w:rStyle w:val="Hyperlink"/>
            <w:rFonts w:eastAsia="Times New Roman" w:cs="Times New Roman"/>
          </w:rPr>
          <w:t>SeqZip signal from piRNA precursor transcripts decreases with loop length</w:t>
        </w:r>
      </w:hyperlink>
      <w:r>
        <w:rPr>
          <w:rFonts w:eastAsia="Times New Roman" w:cs="Times New Roman"/>
        </w:rPr>
        <w:br/>
      </w:r>
      <w:r>
        <w:rPr>
          <w:rStyle w:val="loftoc"/>
          <w:rFonts w:eastAsia="Times New Roman" w:cs="Times New Roman"/>
        </w:rPr>
        <w:t>4.15 </w:t>
      </w:r>
      <w:hyperlink r:id="rId177" w:anchor="x1-75001r15" w:history="1">
        <w:r>
          <w:rPr>
            <w:rStyle w:val="Hyperlink"/>
            <w:rFonts w:eastAsia="Times New Roman" w:cs="Times New Roman"/>
          </w:rPr>
          <w:t>Example small RNA and RNA-Seq data aligned to a piRNA-generating loci</w:t>
        </w:r>
      </w:hyperlink>
      <w:r>
        <w:rPr>
          <w:rFonts w:eastAsia="Times New Roman" w:cs="Times New Roman"/>
        </w:rPr>
        <w:br/>
      </w:r>
      <w:r>
        <w:rPr>
          <w:rStyle w:val="loftoc"/>
          <w:rFonts w:eastAsia="Times New Roman" w:cs="Times New Roman"/>
        </w:rPr>
        <w:t>4.16 </w:t>
      </w:r>
      <w:hyperlink r:id="rId178" w:anchor="x1-75002r16" w:history="1">
        <w:r>
          <w:rPr>
            <w:rStyle w:val="Hyperlink"/>
            <w:rFonts w:eastAsia="Times New Roman" w:cs="Times New Roman"/>
          </w:rPr>
          <w:t>Introns in mammalian piRNA precursors</w:t>
        </w:r>
      </w:hyperlink>
      <w:r>
        <w:rPr>
          <w:rFonts w:eastAsia="Times New Roman" w:cs="Times New Roman"/>
        </w:rPr>
        <w:br/>
      </w:r>
      <w:r>
        <w:rPr>
          <w:rStyle w:val="loftoc"/>
          <w:rFonts w:eastAsia="Times New Roman" w:cs="Times New Roman"/>
        </w:rPr>
        <w:t>4.17 </w:t>
      </w:r>
      <w:hyperlink r:id="rId179" w:anchor="x1-75003r17" w:history="1">
        <w:r>
          <w:rPr>
            <w:rStyle w:val="Hyperlink"/>
            <w:rFonts w:eastAsia="Times New Roman" w:cs="Times New Roman"/>
          </w:rPr>
          <w:t>piRNAs map to precursor transcript splice junctions</w:t>
        </w:r>
      </w:hyperlink>
      <w:r>
        <w:rPr>
          <w:rFonts w:eastAsia="Times New Roman" w:cs="Times New Roman"/>
        </w:rPr>
        <w:br/>
      </w:r>
      <w:r>
        <w:rPr>
          <w:rStyle w:val="loftoc"/>
          <w:rFonts w:eastAsia="Times New Roman" w:cs="Times New Roman"/>
        </w:rPr>
        <w:t>4.18 </w:t>
      </w:r>
      <w:hyperlink r:id="rId180" w:anchor="x1-75004r18" w:history="1">
        <w:r>
          <w:rPr>
            <w:rStyle w:val="phvro8t-x-x-120"/>
            <w:rFonts w:eastAsia="Times New Roman" w:cs="Times New Roman"/>
            <w:color w:val="0000FF"/>
            <w:u w:val="single"/>
          </w:rPr>
          <w:t xml:space="preserve">A-Myb </w:t>
        </w:r>
        <w:r>
          <w:rPr>
            <w:rStyle w:val="Hyperlink"/>
            <w:rFonts w:eastAsia="Times New Roman" w:cs="Times New Roman"/>
          </w:rPr>
          <w:t>Mutants produce no splice-junction mapping piRNAs for genic piRNA-producing loci</w:t>
        </w:r>
      </w:hyperlink>
      <w:r>
        <w:rPr>
          <w:rFonts w:eastAsia="Times New Roman" w:cs="Times New Roman"/>
        </w:rPr>
        <w:br/>
      </w:r>
      <w:r>
        <w:rPr>
          <w:rStyle w:val="loftoc"/>
          <w:rFonts w:eastAsia="Times New Roman" w:cs="Times New Roman"/>
        </w:rPr>
        <w:t>5.1 </w:t>
      </w:r>
      <w:hyperlink r:id="rId181" w:anchor="x1-82001r1" w:history="1">
        <w:r>
          <w:rPr>
            <w:rStyle w:val="phvro8t-x-x-120"/>
            <w:rFonts w:eastAsia="Times New Roman" w:cs="Times New Roman"/>
            <w:color w:val="0000FF"/>
            <w:u w:val="single"/>
          </w:rPr>
          <w:t xml:space="preserve">wdfy3 </w:t>
        </w:r>
        <w:r>
          <w:rPr>
            <w:rStyle w:val="Hyperlink"/>
            <w:rFonts w:eastAsia="Times New Roman" w:cs="Times New Roman"/>
          </w:rPr>
          <w:t>locus expresses both mRNA and piRNA precursor form in testes</w:t>
        </w:r>
      </w:hyperlink>
      <w:r>
        <w:rPr>
          <w:rFonts w:eastAsia="Times New Roman" w:cs="Times New Roman"/>
        </w:rPr>
        <w:br/>
      </w:r>
      <w:r>
        <w:rPr>
          <w:rStyle w:val="loftoc"/>
          <w:rFonts w:eastAsia="Times New Roman" w:cs="Times New Roman"/>
        </w:rPr>
        <w:t>5.2 </w:t>
      </w:r>
      <w:hyperlink r:id="rId182" w:anchor="x1-88001r2" w:history="1">
        <w:r>
          <w:rPr>
            <w:rStyle w:val="Hyperlink"/>
            <w:rFonts w:eastAsia="Times New Roman" w:cs="Times New Roman"/>
          </w:rPr>
          <w:t>Sugar pucker in Rnl2 structures</w:t>
        </w:r>
      </w:hyperlink>
      <w:r>
        <w:rPr>
          <w:rFonts w:eastAsia="Times New Roman" w:cs="Times New Roman"/>
        </w:rPr>
        <w:br/>
      </w:r>
      <w:r>
        <w:rPr>
          <w:rStyle w:val="loftoc"/>
          <w:rFonts w:eastAsia="Times New Roman" w:cs="Times New Roman"/>
        </w:rPr>
        <w:t>5.3 </w:t>
      </w:r>
      <w:hyperlink r:id="rId183" w:anchor="x1-90001r3" w:history="1">
        <w:r>
          <w:rPr>
            <w:rStyle w:val="Hyperlink"/>
            <w:rFonts w:eastAsia="Times New Roman" w:cs="Times New Roman"/>
          </w:rPr>
          <w:t>Proposed uses of the SeqZip methodology</w:t>
        </w:r>
      </w:hyperlink>
      <w:r>
        <w:rPr>
          <w:rFonts w:eastAsia="Times New Roman" w:cs="Times New Roman"/>
        </w:rPr>
        <w:br/>
      </w:r>
      <w:r>
        <w:rPr>
          <w:rStyle w:val="loftoc"/>
          <w:rFonts w:eastAsia="Times New Roman" w:cs="Times New Roman"/>
        </w:rPr>
        <w:t>5.4 </w:t>
      </w:r>
      <w:hyperlink r:id="rId184" w:anchor="x1-92001r4" w:history="1">
        <w:r>
          <w:rPr>
            <w:rStyle w:val="Hyperlink"/>
            <w:rFonts w:eastAsia="Times New Roman" w:cs="Times New Roman"/>
          </w:rPr>
          <w:t>Multi-Site smFISH using flourophore-containing ligamers</w:t>
        </w:r>
      </w:hyperlink>
    </w:p>
    <w:p w14:paraId="7F47AE84" w14:textId="77777777" w:rsidR="0060324F" w:rsidRDefault="00803168">
      <w:pPr>
        <w:pStyle w:val="Heading2"/>
        <w:rPr>
          <w:rFonts w:eastAsia="Times New Roman" w:cs="Times New Roman"/>
        </w:rPr>
      </w:pPr>
      <w:r>
        <w:rPr>
          <w:rFonts w:eastAsia="Times New Roman" w:cs="Times New Roman"/>
        </w:rPr>
        <w:t>List of Tables</w:t>
      </w:r>
    </w:p>
    <w:p w14:paraId="7BFEF6CF" w14:textId="77777777" w:rsidR="0060324F" w:rsidRDefault="00803168">
      <w:pPr>
        <w:divId w:val="1981809345"/>
        <w:rPr>
          <w:rFonts w:eastAsia="Times New Roman" w:cs="Times New Roman"/>
        </w:rPr>
      </w:pPr>
      <w:r>
        <w:rPr>
          <w:rStyle w:val="lottoc"/>
          <w:rFonts w:eastAsia="Times New Roman" w:cs="Times New Roman"/>
        </w:rPr>
        <w:t>1.1 </w:t>
      </w:r>
      <w:hyperlink r:id="rId185" w:anchor="x1-15003r1" w:history="1">
        <w:r>
          <w:rPr>
            <w:rStyle w:val="Hyperlink"/>
            <w:rFonts w:eastAsia="Times New Roman" w:cs="Times New Roman"/>
          </w:rPr>
          <w:t>Fly genes with &gt;2,000 assembled transcripts according to [Brown et al., 2014].</w:t>
        </w:r>
      </w:hyperlink>
      <w:r>
        <w:rPr>
          <w:rFonts w:eastAsia="Times New Roman" w:cs="Times New Roman"/>
        </w:rPr>
        <w:br/>
      </w:r>
      <w:r>
        <w:rPr>
          <w:rStyle w:val="lottoc"/>
          <w:rFonts w:eastAsia="Times New Roman" w:cs="Times New Roman"/>
        </w:rPr>
        <w:t>4.1 </w:t>
      </w:r>
      <w:hyperlink r:id="rId186" w:anchor="x1-65001r1" w:history="1">
        <w:r>
          <w:rPr>
            <w:rStyle w:val="Hyperlink"/>
            <w:rFonts w:eastAsia="Times New Roman" w:cs="Times New Roman"/>
          </w:rPr>
          <w:t>Mouse genes with large sequence between suggested coordinated cassette exons</w:t>
        </w:r>
      </w:hyperlink>
      <w:r>
        <w:rPr>
          <w:rFonts w:eastAsia="Times New Roman" w:cs="Times New Roman"/>
        </w:rPr>
        <w:br/>
      </w:r>
      <w:r>
        <w:rPr>
          <w:rStyle w:val="lottoc"/>
          <w:rFonts w:eastAsia="Times New Roman" w:cs="Times New Roman"/>
        </w:rPr>
        <w:t>4.2 </w:t>
      </w:r>
      <w:hyperlink r:id="rId187" w:anchor="x1-71002r2" w:history="1">
        <w:r>
          <w:rPr>
            <w:rStyle w:val="Hyperlink"/>
            <w:rFonts w:eastAsia="Times New Roman" w:cs="Times New Roman"/>
          </w:rPr>
          <w:t>Just 9 piRNA genes create &gt;50% of mammalian piRNAs</w:t>
        </w:r>
      </w:hyperlink>
      <w:r>
        <w:rPr>
          <w:rFonts w:eastAsia="Times New Roman" w:cs="Times New Roman"/>
        </w:rPr>
        <w:br/>
      </w:r>
      <w:r>
        <w:rPr>
          <w:rStyle w:val="lottoc"/>
          <w:rFonts w:eastAsia="Times New Roman" w:cs="Times New Roman"/>
        </w:rPr>
        <w:t>5.1 </w:t>
      </w:r>
      <w:hyperlink r:id="rId188" w:anchor="x1-98001r1" w:history="1">
        <w:r>
          <w:rPr>
            <w:rStyle w:val="Hyperlink"/>
            <w:rFonts w:eastAsia="Times New Roman" w:cs="Times New Roman"/>
          </w:rPr>
          <w:t>Changing computational tools for Molecular Biologists</w:t>
        </w:r>
      </w:hyperlink>
      <w:r>
        <w:rPr>
          <w:rFonts w:eastAsia="Times New Roman" w:cs="Times New Roman"/>
        </w:rPr>
        <w:br/>
      </w:r>
      <w:r>
        <w:rPr>
          <w:rStyle w:val="lottoc"/>
          <w:rFonts w:eastAsia="Times New Roman" w:cs="Times New Roman"/>
        </w:rPr>
        <w:t>A.1 </w:t>
      </w:r>
      <w:hyperlink r:id="rId189" w:anchor="x1-100001r1" w:history="1">
        <w:r>
          <w:rPr>
            <w:rStyle w:val="Hyperlink"/>
            <w:rFonts w:eastAsia="Times New Roman" w:cs="Times New Roman"/>
          </w:rPr>
          <w:t>SeqZip Hybridization and Ligation Buffer</w:t>
        </w:r>
      </w:hyperlink>
      <w:r>
        <w:rPr>
          <w:rFonts w:eastAsia="Times New Roman" w:cs="Times New Roman"/>
        </w:rPr>
        <w:br/>
      </w:r>
      <w:r>
        <w:rPr>
          <w:rStyle w:val="lottoc"/>
          <w:rFonts w:eastAsia="Times New Roman" w:cs="Times New Roman"/>
        </w:rPr>
        <w:t> </w:t>
      </w:r>
      <w:hyperlink r:id="rId190" w:anchor="x1-106002" w:history="1">
        <w:r>
          <w:rPr>
            <w:rStyle w:val="Hyperlink"/>
            <w:rFonts w:eastAsia="Times New Roman" w:cs="Times New Roman"/>
          </w:rPr>
          <w:t>A.2 Intergenic and genic subclassifications of piRNA-producing loci</w:t>
        </w:r>
      </w:hyperlink>
    </w:p>
    <w:p w14:paraId="7F4F62F3" w14:textId="77777777" w:rsidR="0060324F" w:rsidRDefault="0087170F">
      <w:pPr>
        <w:divId w:val="165361070"/>
        <w:rPr>
          <w:rFonts w:eastAsia="Times New Roman" w:cs="Times New Roman"/>
        </w:rPr>
      </w:pPr>
      <w:r>
        <w:rPr>
          <w:rFonts w:eastAsia="Times New Roman" w:cs="Times New Roman"/>
        </w:rPr>
        <w:pict w14:anchorId="3FD00D4E">
          <v:rect id="_x0000_i1025" style="width:0;height:1.5pt" o:hralign="center" o:hrstd="t" o:hr="t" fillcolor="#aaa" stroked="f"/>
        </w:pict>
      </w:r>
    </w:p>
    <w:tbl>
      <w:tblPr>
        <w:tblW w:w="0" w:type="auto"/>
        <w:tblCellSpacing w:w="0" w:type="dxa"/>
        <w:tblCellMar>
          <w:left w:w="0" w:type="dxa"/>
          <w:right w:w="0" w:type="dxa"/>
        </w:tblCellMar>
        <w:tblLook w:val="04A0" w:firstRow="1" w:lastRow="0" w:firstColumn="1" w:lastColumn="0" w:noHBand="0" w:noVBand="1"/>
      </w:tblPr>
      <w:tblGrid>
        <w:gridCol w:w="945"/>
        <w:gridCol w:w="5828"/>
      </w:tblGrid>
      <w:tr w:rsidR="0060324F" w14:paraId="74C70D27" w14:textId="77777777">
        <w:trPr>
          <w:divId w:val="973557241"/>
          <w:tblCellSpacing w:w="0" w:type="dxa"/>
        </w:trPr>
        <w:tc>
          <w:tcPr>
            <w:tcW w:w="0" w:type="auto"/>
            <w:noWrap/>
            <w:vAlign w:val="bottom"/>
          </w:tcPr>
          <w:p w14:paraId="2393F8F1" w14:textId="77777777" w:rsidR="0060324F" w:rsidRDefault="00803168">
            <w:pPr>
              <w:rPr>
                <w:rFonts w:eastAsia="Times New Roman" w:cs="Times New Roman"/>
              </w:rPr>
            </w:pPr>
            <w:r>
              <w:rPr>
                <w:rFonts w:eastAsia="Times New Roman" w:cs="Times New Roman"/>
              </w:rPr>
              <w:t xml:space="preserve">aka </w:t>
            </w:r>
          </w:p>
        </w:tc>
        <w:tc>
          <w:tcPr>
            <w:tcW w:w="0" w:type="auto"/>
            <w:noWrap/>
            <w:vAlign w:val="bottom"/>
          </w:tcPr>
          <w:p w14:paraId="7EC20858" w14:textId="77777777" w:rsidR="0060324F" w:rsidRDefault="00803168">
            <w:pPr>
              <w:rPr>
                <w:rFonts w:eastAsia="Times New Roman" w:cs="Times New Roman"/>
              </w:rPr>
            </w:pPr>
            <w:r>
              <w:rPr>
                <w:rFonts w:eastAsia="Times New Roman" w:cs="Times New Roman"/>
              </w:rPr>
              <w:t xml:space="preserve">also known as </w:t>
            </w:r>
          </w:p>
        </w:tc>
      </w:tr>
      <w:tr w:rsidR="0060324F" w14:paraId="4067E686" w14:textId="77777777">
        <w:trPr>
          <w:divId w:val="973557241"/>
          <w:tblCellSpacing w:w="0" w:type="dxa"/>
        </w:trPr>
        <w:tc>
          <w:tcPr>
            <w:tcW w:w="0" w:type="auto"/>
            <w:noWrap/>
            <w:vAlign w:val="bottom"/>
          </w:tcPr>
          <w:p w14:paraId="135094AC" w14:textId="77777777" w:rsidR="0060324F" w:rsidRDefault="00803168">
            <w:pPr>
              <w:rPr>
                <w:rFonts w:eastAsia="Times New Roman" w:cs="Times New Roman"/>
              </w:rPr>
            </w:pPr>
            <w:r>
              <w:rPr>
                <w:rFonts w:eastAsia="Times New Roman" w:cs="Times New Roman"/>
              </w:rPr>
              <w:t xml:space="preserve">ATP </w:t>
            </w:r>
          </w:p>
        </w:tc>
        <w:tc>
          <w:tcPr>
            <w:tcW w:w="0" w:type="auto"/>
            <w:noWrap/>
            <w:vAlign w:val="bottom"/>
          </w:tcPr>
          <w:p w14:paraId="15643592" w14:textId="77777777" w:rsidR="0060324F" w:rsidRDefault="00803168">
            <w:pPr>
              <w:rPr>
                <w:rFonts w:eastAsia="Times New Roman" w:cs="Times New Roman"/>
              </w:rPr>
            </w:pPr>
            <w:r>
              <w:rPr>
                <w:rFonts w:eastAsia="Times New Roman" w:cs="Times New Roman"/>
              </w:rPr>
              <w:t>Adenosine triphosphate</w:t>
            </w:r>
          </w:p>
        </w:tc>
      </w:tr>
      <w:tr w:rsidR="0060324F" w14:paraId="4F7AA535" w14:textId="77777777">
        <w:trPr>
          <w:divId w:val="973557241"/>
          <w:tblCellSpacing w:w="0" w:type="dxa"/>
        </w:trPr>
        <w:tc>
          <w:tcPr>
            <w:tcW w:w="0" w:type="auto"/>
            <w:noWrap/>
            <w:vAlign w:val="bottom"/>
          </w:tcPr>
          <w:p w14:paraId="6D037D44" w14:textId="77777777" w:rsidR="0060324F" w:rsidRDefault="00803168">
            <w:pPr>
              <w:rPr>
                <w:rFonts w:eastAsia="Times New Roman" w:cs="Times New Roman"/>
              </w:rPr>
            </w:pPr>
            <w:r>
              <w:rPr>
                <w:rFonts w:eastAsia="Times New Roman" w:cs="Times New Roman"/>
              </w:rPr>
              <w:t xml:space="preserve">AS </w:t>
            </w:r>
          </w:p>
        </w:tc>
        <w:tc>
          <w:tcPr>
            <w:tcW w:w="0" w:type="auto"/>
            <w:noWrap/>
            <w:vAlign w:val="bottom"/>
          </w:tcPr>
          <w:p w14:paraId="39E98AB2" w14:textId="77777777" w:rsidR="0060324F" w:rsidRDefault="00803168">
            <w:pPr>
              <w:rPr>
                <w:rFonts w:eastAsia="Times New Roman" w:cs="Times New Roman"/>
              </w:rPr>
            </w:pPr>
            <w:r>
              <w:rPr>
                <w:rFonts w:eastAsia="Times New Roman" w:cs="Times New Roman"/>
              </w:rPr>
              <w:t xml:space="preserve">Alternative Splicing </w:t>
            </w:r>
          </w:p>
        </w:tc>
      </w:tr>
      <w:tr w:rsidR="0060324F" w14:paraId="146C8533" w14:textId="77777777">
        <w:trPr>
          <w:divId w:val="973557241"/>
          <w:tblCellSpacing w:w="0" w:type="dxa"/>
        </w:trPr>
        <w:tc>
          <w:tcPr>
            <w:tcW w:w="0" w:type="auto"/>
            <w:noWrap/>
            <w:vAlign w:val="bottom"/>
          </w:tcPr>
          <w:p w14:paraId="2F20B43A" w14:textId="77777777" w:rsidR="0060324F" w:rsidRDefault="00803168">
            <w:pPr>
              <w:rPr>
                <w:rFonts w:eastAsia="Times New Roman" w:cs="Times New Roman"/>
              </w:rPr>
            </w:pPr>
            <w:r>
              <w:rPr>
                <w:rFonts w:eastAsia="Times New Roman" w:cs="Times New Roman"/>
              </w:rPr>
              <w:t xml:space="preserve">bp </w:t>
            </w:r>
          </w:p>
        </w:tc>
        <w:tc>
          <w:tcPr>
            <w:tcW w:w="0" w:type="auto"/>
            <w:noWrap/>
            <w:vAlign w:val="bottom"/>
          </w:tcPr>
          <w:p w14:paraId="14AEE3F9" w14:textId="77777777" w:rsidR="0060324F" w:rsidRDefault="00803168">
            <w:pPr>
              <w:rPr>
                <w:rFonts w:eastAsia="Times New Roman" w:cs="Times New Roman"/>
              </w:rPr>
            </w:pPr>
            <w:r>
              <w:rPr>
                <w:rFonts w:eastAsia="Times New Roman" w:cs="Times New Roman"/>
              </w:rPr>
              <w:t xml:space="preserve">A base pair of DNA </w:t>
            </w:r>
          </w:p>
        </w:tc>
      </w:tr>
      <w:tr w:rsidR="0060324F" w14:paraId="472A460C" w14:textId="77777777">
        <w:trPr>
          <w:divId w:val="973557241"/>
          <w:tblCellSpacing w:w="0" w:type="dxa"/>
        </w:trPr>
        <w:tc>
          <w:tcPr>
            <w:tcW w:w="0" w:type="auto"/>
            <w:noWrap/>
            <w:vAlign w:val="bottom"/>
          </w:tcPr>
          <w:p w14:paraId="223EC2C8" w14:textId="77777777" w:rsidR="0060324F" w:rsidRDefault="00803168">
            <w:pPr>
              <w:rPr>
                <w:rFonts w:eastAsia="Times New Roman" w:cs="Times New Roman"/>
              </w:rPr>
            </w:pPr>
            <w:r>
              <w:rPr>
                <w:rFonts w:eastAsia="Times New Roman" w:cs="Times New Roman"/>
              </w:rPr>
              <w:t xml:space="preserve">CAP </w:t>
            </w:r>
          </w:p>
        </w:tc>
        <w:tc>
          <w:tcPr>
            <w:tcW w:w="0" w:type="auto"/>
            <w:noWrap/>
            <w:vAlign w:val="bottom"/>
          </w:tcPr>
          <w:p w14:paraId="5CC3308C" w14:textId="77777777" w:rsidR="0060324F" w:rsidRDefault="00803168">
            <w:pPr>
              <w:rPr>
                <w:rFonts w:eastAsia="Times New Roman" w:cs="Times New Roman"/>
              </w:rPr>
            </w:pPr>
            <w:r>
              <w:rPr>
                <w:rFonts w:eastAsia="Times New Roman" w:cs="Times New Roman"/>
              </w:rPr>
              <w:t>5</w:t>
            </w:r>
            <w:r>
              <w:rPr>
                <w:rStyle w:val="cmsy-8"/>
                <w:rFonts w:ascii="Monaco" w:eastAsia="Times New Roman" w:hAnsi="Monaco" w:cs="Monaco"/>
              </w:rPr>
              <w:t>′</w:t>
            </w:r>
            <w:r>
              <w:rPr>
                <w:rFonts w:eastAsia="Times New Roman" w:cs="Times New Roman"/>
              </w:rPr>
              <w:t xml:space="preserve">  7meG structure attached to mRNAs </w:t>
            </w:r>
          </w:p>
        </w:tc>
      </w:tr>
      <w:tr w:rsidR="0060324F" w14:paraId="7E930EBE" w14:textId="77777777">
        <w:trPr>
          <w:divId w:val="973557241"/>
          <w:tblCellSpacing w:w="0" w:type="dxa"/>
        </w:trPr>
        <w:tc>
          <w:tcPr>
            <w:tcW w:w="0" w:type="auto"/>
            <w:noWrap/>
            <w:vAlign w:val="bottom"/>
          </w:tcPr>
          <w:p w14:paraId="3BCE165F" w14:textId="77777777" w:rsidR="0060324F" w:rsidRDefault="00803168">
            <w:pPr>
              <w:rPr>
                <w:rFonts w:eastAsia="Times New Roman" w:cs="Times New Roman"/>
              </w:rPr>
            </w:pPr>
            <w:r>
              <w:rPr>
                <w:rFonts w:eastAsia="Times New Roman" w:cs="Times New Roman"/>
              </w:rPr>
              <w:t xml:space="preserve">ChIP-Seq </w:t>
            </w:r>
          </w:p>
        </w:tc>
        <w:tc>
          <w:tcPr>
            <w:tcW w:w="0" w:type="auto"/>
            <w:noWrap/>
            <w:vAlign w:val="bottom"/>
          </w:tcPr>
          <w:p w14:paraId="6C3D1672" w14:textId="77777777" w:rsidR="0060324F" w:rsidRDefault="00803168">
            <w:pPr>
              <w:rPr>
                <w:rFonts w:eastAsia="Times New Roman" w:cs="Times New Roman"/>
              </w:rPr>
            </w:pPr>
            <w:r>
              <w:rPr>
                <w:rFonts w:eastAsia="Times New Roman" w:cs="Times New Roman"/>
              </w:rPr>
              <w:t xml:space="preserve">Chromatin Immunoprecipitation followed by sequencing </w:t>
            </w:r>
          </w:p>
        </w:tc>
      </w:tr>
      <w:tr w:rsidR="0060324F" w14:paraId="4FC96428" w14:textId="77777777">
        <w:trPr>
          <w:divId w:val="973557241"/>
          <w:tblCellSpacing w:w="0" w:type="dxa"/>
        </w:trPr>
        <w:tc>
          <w:tcPr>
            <w:tcW w:w="0" w:type="auto"/>
            <w:noWrap/>
            <w:vAlign w:val="bottom"/>
          </w:tcPr>
          <w:p w14:paraId="6AA98EA0" w14:textId="77777777" w:rsidR="0060324F" w:rsidRDefault="00803168">
            <w:pPr>
              <w:rPr>
                <w:rFonts w:eastAsia="Times New Roman" w:cs="Times New Roman"/>
              </w:rPr>
            </w:pPr>
            <w:r>
              <w:rPr>
                <w:rFonts w:eastAsia="Times New Roman" w:cs="Times New Roman"/>
              </w:rPr>
              <w:t xml:space="preserve">CNS </w:t>
            </w:r>
          </w:p>
        </w:tc>
        <w:tc>
          <w:tcPr>
            <w:tcW w:w="0" w:type="auto"/>
            <w:noWrap/>
            <w:vAlign w:val="bottom"/>
          </w:tcPr>
          <w:p w14:paraId="05D176DB" w14:textId="77777777" w:rsidR="0060324F" w:rsidRDefault="00803168">
            <w:pPr>
              <w:rPr>
                <w:rFonts w:eastAsia="Times New Roman" w:cs="Times New Roman"/>
              </w:rPr>
            </w:pPr>
            <w:r>
              <w:rPr>
                <w:rFonts w:eastAsia="Times New Roman" w:cs="Times New Roman"/>
              </w:rPr>
              <w:t xml:space="preserve">Central Nervous System </w:t>
            </w:r>
          </w:p>
        </w:tc>
      </w:tr>
      <w:tr w:rsidR="0060324F" w14:paraId="785EE5D0" w14:textId="77777777">
        <w:trPr>
          <w:divId w:val="973557241"/>
          <w:tblCellSpacing w:w="0" w:type="dxa"/>
        </w:trPr>
        <w:tc>
          <w:tcPr>
            <w:tcW w:w="0" w:type="auto"/>
            <w:noWrap/>
            <w:vAlign w:val="bottom"/>
          </w:tcPr>
          <w:p w14:paraId="7C144000" w14:textId="77777777" w:rsidR="0060324F" w:rsidRDefault="00803168">
            <w:pPr>
              <w:rPr>
                <w:rFonts w:eastAsia="Times New Roman" w:cs="Times New Roman"/>
              </w:rPr>
            </w:pPr>
            <w:r>
              <w:rPr>
                <w:rFonts w:eastAsia="Times New Roman" w:cs="Times New Roman"/>
              </w:rPr>
              <w:t xml:space="preserve">DNA </w:t>
            </w:r>
          </w:p>
        </w:tc>
        <w:tc>
          <w:tcPr>
            <w:tcW w:w="0" w:type="auto"/>
            <w:noWrap/>
            <w:vAlign w:val="bottom"/>
          </w:tcPr>
          <w:p w14:paraId="2FE8284D" w14:textId="77777777" w:rsidR="0060324F" w:rsidRDefault="00803168">
            <w:pPr>
              <w:rPr>
                <w:rFonts w:eastAsia="Times New Roman" w:cs="Times New Roman"/>
              </w:rPr>
            </w:pPr>
            <w:r>
              <w:rPr>
                <w:rFonts w:eastAsia="Times New Roman" w:cs="Times New Roman"/>
              </w:rPr>
              <w:t xml:space="preserve">Deoxyribonucleic acid </w:t>
            </w:r>
          </w:p>
        </w:tc>
      </w:tr>
      <w:tr w:rsidR="0060324F" w14:paraId="6CDF0641" w14:textId="77777777">
        <w:trPr>
          <w:divId w:val="973557241"/>
          <w:tblCellSpacing w:w="0" w:type="dxa"/>
        </w:trPr>
        <w:tc>
          <w:tcPr>
            <w:tcW w:w="0" w:type="auto"/>
            <w:noWrap/>
            <w:vAlign w:val="bottom"/>
          </w:tcPr>
          <w:p w14:paraId="6BA36694" w14:textId="77777777" w:rsidR="0060324F" w:rsidRDefault="00803168">
            <w:pPr>
              <w:rPr>
                <w:rFonts w:eastAsia="Times New Roman" w:cs="Times New Roman"/>
              </w:rPr>
            </w:pPr>
            <w:r>
              <w:rPr>
                <w:rFonts w:eastAsia="Times New Roman" w:cs="Times New Roman"/>
              </w:rPr>
              <w:t xml:space="preserve">dpp </w:t>
            </w:r>
          </w:p>
        </w:tc>
        <w:tc>
          <w:tcPr>
            <w:tcW w:w="0" w:type="auto"/>
            <w:noWrap/>
            <w:vAlign w:val="bottom"/>
          </w:tcPr>
          <w:p w14:paraId="76A32C15" w14:textId="77777777" w:rsidR="0060324F" w:rsidRDefault="00803168">
            <w:pPr>
              <w:rPr>
                <w:rFonts w:eastAsia="Times New Roman" w:cs="Times New Roman"/>
              </w:rPr>
            </w:pPr>
            <w:r>
              <w:rPr>
                <w:rFonts w:eastAsia="Times New Roman" w:cs="Times New Roman"/>
              </w:rPr>
              <w:t xml:space="preserve">days post partum </w:t>
            </w:r>
          </w:p>
        </w:tc>
      </w:tr>
      <w:tr w:rsidR="0060324F" w14:paraId="581C4BE7" w14:textId="77777777">
        <w:trPr>
          <w:divId w:val="973557241"/>
          <w:tblCellSpacing w:w="0" w:type="dxa"/>
        </w:trPr>
        <w:tc>
          <w:tcPr>
            <w:tcW w:w="0" w:type="auto"/>
            <w:noWrap/>
            <w:vAlign w:val="bottom"/>
          </w:tcPr>
          <w:p w14:paraId="42FFE9B8" w14:textId="77777777" w:rsidR="0060324F" w:rsidRDefault="00803168">
            <w:pPr>
              <w:rPr>
                <w:rFonts w:eastAsia="Times New Roman" w:cs="Times New Roman"/>
              </w:rPr>
            </w:pPr>
            <w:r>
              <w:rPr>
                <w:rFonts w:eastAsia="Times New Roman" w:cs="Times New Roman"/>
              </w:rPr>
              <w:t xml:space="preserve">EST </w:t>
            </w:r>
          </w:p>
        </w:tc>
        <w:tc>
          <w:tcPr>
            <w:tcW w:w="0" w:type="auto"/>
            <w:noWrap/>
            <w:vAlign w:val="bottom"/>
          </w:tcPr>
          <w:p w14:paraId="6EB6064B" w14:textId="77777777" w:rsidR="0060324F" w:rsidRDefault="00803168">
            <w:pPr>
              <w:rPr>
                <w:rFonts w:eastAsia="Times New Roman" w:cs="Times New Roman"/>
              </w:rPr>
            </w:pPr>
            <w:r>
              <w:rPr>
                <w:rFonts w:eastAsia="Times New Roman" w:cs="Times New Roman"/>
              </w:rPr>
              <w:t xml:space="preserve">Expressed Sequence Tag </w:t>
            </w:r>
          </w:p>
        </w:tc>
      </w:tr>
      <w:tr w:rsidR="0060324F" w14:paraId="26831B44" w14:textId="77777777">
        <w:trPr>
          <w:divId w:val="973557241"/>
          <w:tblCellSpacing w:w="0" w:type="dxa"/>
        </w:trPr>
        <w:tc>
          <w:tcPr>
            <w:tcW w:w="0" w:type="auto"/>
            <w:noWrap/>
            <w:vAlign w:val="bottom"/>
          </w:tcPr>
          <w:p w14:paraId="5098C30B" w14:textId="77777777" w:rsidR="0060324F" w:rsidRDefault="00803168">
            <w:pPr>
              <w:rPr>
                <w:rFonts w:eastAsia="Times New Roman" w:cs="Times New Roman"/>
              </w:rPr>
            </w:pPr>
            <w:r>
              <w:rPr>
                <w:rFonts w:eastAsia="Times New Roman" w:cs="Times New Roman"/>
              </w:rPr>
              <w:t xml:space="preserve">FLLP </w:t>
            </w:r>
          </w:p>
        </w:tc>
        <w:tc>
          <w:tcPr>
            <w:tcW w:w="0" w:type="auto"/>
            <w:noWrap/>
            <w:vAlign w:val="bottom"/>
          </w:tcPr>
          <w:p w14:paraId="0F7F6CF1" w14:textId="77777777" w:rsidR="0060324F" w:rsidRDefault="00803168">
            <w:pPr>
              <w:rPr>
                <w:rFonts w:eastAsia="Times New Roman" w:cs="Times New Roman"/>
              </w:rPr>
            </w:pPr>
            <w:r>
              <w:rPr>
                <w:rFonts w:eastAsia="Times New Roman" w:cs="Times New Roman"/>
              </w:rPr>
              <w:t xml:space="preserve">Full length ligation product </w:t>
            </w:r>
          </w:p>
        </w:tc>
      </w:tr>
      <w:tr w:rsidR="0060324F" w14:paraId="7C527B42" w14:textId="77777777">
        <w:trPr>
          <w:divId w:val="973557241"/>
          <w:tblCellSpacing w:w="0" w:type="dxa"/>
        </w:trPr>
        <w:tc>
          <w:tcPr>
            <w:tcW w:w="0" w:type="auto"/>
            <w:noWrap/>
            <w:vAlign w:val="bottom"/>
          </w:tcPr>
          <w:p w14:paraId="0EB9BEA5" w14:textId="77777777" w:rsidR="0060324F" w:rsidRDefault="00803168">
            <w:pPr>
              <w:rPr>
                <w:rFonts w:eastAsia="Times New Roman" w:cs="Times New Roman"/>
              </w:rPr>
            </w:pPr>
            <w:r>
              <w:rPr>
                <w:rFonts w:eastAsia="Times New Roman" w:cs="Times New Roman"/>
              </w:rPr>
              <w:t xml:space="preserve">FISH </w:t>
            </w:r>
          </w:p>
        </w:tc>
        <w:tc>
          <w:tcPr>
            <w:tcW w:w="0" w:type="auto"/>
            <w:noWrap/>
            <w:vAlign w:val="bottom"/>
          </w:tcPr>
          <w:p w14:paraId="06D3899A" w14:textId="77777777" w:rsidR="0060324F" w:rsidRDefault="00803168">
            <w:pPr>
              <w:rPr>
                <w:rFonts w:eastAsia="Times New Roman" w:cs="Times New Roman"/>
              </w:rPr>
            </w:pPr>
            <w:r>
              <w:rPr>
                <w:rFonts w:eastAsia="Times New Roman" w:cs="Times New Roman"/>
              </w:rPr>
              <w:t xml:space="preserve">Fluorescence in situ hybridization </w:t>
            </w:r>
          </w:p>
        </w:tc>
      </w:tr>
      <w:tr w:rsidR="0060324F" w14:paraId="1B417B27" w14:textId="77777777">
        <w:trPr>
          <w:divId w:val="973557241"/>
          <w:tblCellSpacing w:w="0" w:type="dxa"/>
        </w:trPr>
        <w:tc>
          <w:tcPr>
            <w:tcW w:w="0" w:type="auto"/>
            <w:noWrap/>
            <w:vAlign w:val="bottom"/>
          </w:tcPr>
          <w:p w14:paraId="034F9A87" w14:textId="77777777" w:rsidR="0060324F" w:rsidRDefault="00803168">
            <w:pPr>
              <w:rPr>
                <w:rFonts w:eastAsia="Times New Roman" w:cs="Times New Roman"/>
              </w:rPr>
            </w:pPr>
            <w:r>
              <w:rPr>
                <w:rFonts w:eastAsia="Times New Roman" w:cs="Times New Roman"/>
              </w:rPr>
              <w:t xml:space="preserve">FISSEQ </w:t>
            </w:r>
          </w:p>
        </w:tc>
        <w:tc>
          <w:tcPr>
            <w:tcW w:w="0" w:type="auto"/>
            <w:noWrap/>
            <w:vAlign w:val="bottom"/>
          </w:tcPr>
          <w:p w14:paraId="1FE7D0C9" w14:textId="77777777" w:rsidR="0060324F" w:rsidRDefault="00803168">
            <w:pPr>
              <w:rPr>
                <w:rFonts w:eastAsia="Times New Roman" w:cs="Times New Roman"/>
              </w:rPr>
            </w:pPr>
            <w:r>
              <w:rPr>
                <w:rFonts w:eastAsia="Times New Roman" w:cs="Times New Roman"/>
              </w:rPr>
              <w:t xml:space="preserve">fluorescent in situ RNA sequencing </w:t>
            </w:r>
          </w:p>
        </w:tc>
      </w:tr>
      <w:tr w:rsidR="0060324F" w14:paraId="11986F3A" w14:textId="77777777">
        <w:trPr>
          <w:divId w:val="973557241"/>
          <w:tblCellSpacing w:w="0" w:type="dxa"/>
        </w:trPr>
        <w:tc>
          <w:tcPr>
            <w:tcW w:w="0" w:type="auto"/>
            <w:noWrap/>
            <w:vAlign w:val="bottom"/>
          </w:tcPr>
          <w:p w14:paraId="3A1E4044" w14:textId="77777777" w:rsidR="0060324F" w:rsidRDefault="00803168">
            <w:pPr>
              <w:rPr>
                <w:rFonts w:eastAsia="Times New Roman" w:cs="Times New Roman"/>
              </w:rPr>
            </w:pPr>
            <w:r>
              <w:rPr>
                <w:rFonts w:eastAsia="Times New Roman" w:cs="Times New Roman"/>
              </w:rPr>
              <w:t xml:space="preserve">GFP </w:t>
            </w:r>
          </w:p>
        </w:tc>
        <w:tc>
          <w:tcPr>
            <w:tcW w:w="0" w:type="auto"/>
            <w:noWrap/>
            <w:vAlign w:val="bottom"/>
          </w:tcPr>
          <w:p w14:paraId="359433EA" w14:textId="77777777" w:rsidR="0060324F" w:rsidRDefault="00803168">
            <w:pPr>
              <w:rPr>
                <w:rFonts w:eastAsia="Times New Roman" w:cs="Times New Roman"/>
              </w:rPr>
            </w:pPr>
            <w:r>
              <w:rPr>
                <w:rFonts w:eastAsia="Times New Roman" w:cs="Times New Roman"/>
              </w:rPr>
              <w:t xml:space="preserve">Green Fluorescencent Protein </w:t>
            </w:r>
          </w:p>
        </w:tc>
      </w:tr>
      <w:tr w:rsidR="0060324F" w14:paraId="558505BE" w14:textId="77777777">
        <w:trPr>
          <w:divId w:val="973557241"/>
          <w:tblCellSpacing w:w="0" w:type="dxa"/>
        </w:trPr>
        <w:tc>
          <w:tcPr>
            <w:tcW w:w="0" w:type="auto"/>
            <w:noWrap/>
            <w:vAlign w:val="bottom"/>
          </w:tcPr>
          <w:p w14:paraId="1FEFC808" w14:textId="77777777" w:rsidR="0060324F" w:rsidRDefault="00803168">
            <w:pPr>
              <w:rPr>
                <w:rFonts w:eastAsia="Times New Roman" w:cs="Times New Roman"/>
              </w:rPr>
            </w:pPr>
            <w:r>
              <w:rPr>
                <w:rFonts w:eastAsia="Times New Roman" w:cs="Times New Roman"/>
              </w:rPr>
              <w:t>HITS-CLIP</w:t>
            </w:r>
          </w:p>
        </w:tc>
        <w:tc>
          <w:tcPr>
            <w:tcW w:w="0" w:type="auto"/>
            <w:noWrap/>
            <w:vAlign w:val="bottom"/>
          </w:tcPr>
          <w:p w14:paraId="4CD9AB14" w14:textId="77777777" w:rsidR="0060324F" w:rsidRDefault="00803168">
            <w:pPr>
              <w:rPr>
                <w:rFonts w:eastAsia="Times New Roman" w:cs="Times New Roman"/>
              </w:rPr>
            </w:pPr>
            <w:r>
              <w:rPr>
                <w:rFonts w:eastAsia="Times New Roman" w:cs="Times New Roman"/>
              </w:rPr>
              <w:t>high-throughput sequencing after cross-linking and immunoprecipitation</w:t>
            </w:r>
          </w:p>
        </w:tc>
      </w:tr>
      <w:tr w:rsidR="0060324F" w14:paraId="7E1D311A" w14:textId="77777777">
        <w:trPr>
          <w:divId w:val="973557241"/>
          <w:tblCellSpacing w:w="0" w:type="dxa"/>
        </w:trPr>
        <w:tc>
          <w:tcPr>
            <w:tcW w:w="0" w:type="auto"/>
            <w:noWrap/>
            <w:vAlign w:val="bottom"/>
          </w:tcPr>
          <w:p w14:paraId="6B3A1DF1" w14:textId="77777777" w:rsidR="0060324F" w:rsidRDefault="00803168">
            <w:pPr>
              <w:rPr>
                <w:rFonts w:eastAsia="Times New Roman" w:cs="Times New Roman"/>
              </w:rPr>
            </w:pPr>
            <w:r>
              <w:rPr>
                <w:rFonts w:eastAsia="Times New Roman" w:cs="Times New Roman"/>
              </w:rPr>
              <w:t xml:space="preserve">hnRNP </w:t>
            </w:r>
          </w:p>
        </w:tc>
        <w:tc>
          <w:tcPr>
            <w:tcW w:w="0" w:type="auto"/>
            <w:noWrap/>
            <w:vAlign w:val="bottom"/>
          </w:tcPr>
          <w:p w14:paraId="2F9B912D" w14:textId="77777777" w:rsidR="0060324F" w:rsidRDefault="00803168">
            <w:pPr>
              <w:rPr>
                <w:rFonts w:eastAsia="Times New Roman" w:cs="Times New Roman"/>
              </w:rPr>
            </w:pPr>
            <w:r>
              <w:rPr>
                <w:rFonts w:eastAsia="Times New Roman" w:cs="Times New Roman"/>
              </w:rPr>
              <w:t xml:space="preserve">heterogeneous nuclear ribonucleoprotein </w:t>
            </w:r>
          </w:p>
        </w:tc>
      </w:tr>
      <w:tr w:rsidR="0060324F" w14:paraId="7D7EDEEF" w14:textId="77777777">
        <w:trPr>
          <w:divId w:val="973557241"/>
          <w:tblCellSpacing w:w="0" w:type="dxa"/>
        </w:trPr>
        <w:tc>
          <w:tcPr>
            <w:tcW w:w="0" w:type="auto"/>
            <w:noWrap/>
            <w:vAlign w:val="bottom"/>
          </w:tcPr>
          <w:p w14:paraId="40F1B6C5" w14:textId="77777777" w:rsidR="0060324F" w:rsidRDefault="00803168">
            <w:pPr>
              <w:rPr>
                <w:rFonts w:eastAsia="Times New Roman" w:cs="Times New Roman"/>
              </w:rPr>
            </w:pPr>
            <w:r>
              <w:rPr>
                <w:rFonts w:eastAsia="Times New Roman" w:cs="Times New Roman"/>
              </w:rPr>
              <w:t xml:space="preserve">HTS </w:t>
            </w:r>
          </w:p>
        </w:tc>
        <w:tc>
          <w:tcPr>
            <w:tcW w:w="0" w:type="auto"/>
            <w:noWrap/>
            <w:vAlign w:val="bottom"/>
          </w:tcPr>
          <w:p w14:paraId="13FD7504" w14:textId="77777777" w:rsidR="0060324F" w:rsidRDefault="00803168">
            <w:pPr>
              <w:rPr>
                <w:rFonts w:eastAsia="Times New Roman" w:cs="Times New Roman"/>
              </w:rPr>
            </w:pPr>
            <w:r>
              <w:rPr>
                <w:rFonts w:eastAsia="Times New Roman" w:cs="Times New Roman"/>
              </w:rPr>
              <w:t xml:space="preserve">High-throughput sequencing (see also NGS) </w:t>
            </w:r>
          </w:p>
        </w:tc>
      </w:tr>
      <w:tr w:rsidR="0060324F" w14:paraId="2A612F26" w14:textId="77777777">
        <w:trPr>
          <w:divId w:val="973557241"/>
          <w:tblCellSpacing w:w="0" w:type="dxa"/>
        </w:trPr>
        <w:tc>
          <w:tcPr>
            <w:tcW w:w="0" w:type="auto"/>
            <w:noWrap/>
            <w:vAlign w:val="bottom"/>
          </w:tcPr>
          <w:p w14:paraId="073B77C8" w14:textId="77777777" w:rsidR="0060324F" w:rsidRDefault="00803168">
            <w:pPr>
              <w:rPr>
                <w:rFonts w:eastAsia="Times New Roman" w:cs="Times New Roman"/>
              </w:rPr>
            </w:pPr>
            <w:r>
              <w:rPr>
                <w:rFonts w:eastAsia="Times New Roman" w:cs="Times New Roman"/>
              </w:rPr>
              <w:t xml:space="preserve">IAP </w:t>
            </w:r>
          </w:p>
        </w:tc>
        <w:tc>
          <w:tcPr>
            <w:tcW w:w="0" w:type="auto"/>
            <w:noWrap/>
            <w:vAlign w:val="bottom"/>
          </w:tcPr>
          <w:p w14:paraId="0F6ED800" w14:textId="77777777" w:rsidR="0060324F" w:rsidRDefault="00803168">
            <w:pPr>
              <w:rPr>
                <w:rFonts w:eastAsia="Times New Roman" w:cs="Times New Roman"/>
              </w:rPr>
            </w:pPr>
            <w:r>
              <w:rPr>
                <w:rFonts w:eastAsia="Times New Roman" w:cs="Times New Roman"/>
              </w:rPr>
              <w:t xml:space="preserve">intra-cisternal A particle </w:t>
            </w:r>
          </w:p>
        </w:tc>
      </w:tr>
      <w:tr w:rsidR="0060324F" w14:paraId="4333BF12" w14:textId="77777777">
        <w:trPr>
          <w:divId w:val="973557241"/>
          <w:tblCellSpacing w:w="0" w:type="dxa"/>
        </w:trPr>
        <w:tc>
          <w:tcPr>
            <w:tcW w:w="0" w:type="auto"/>
            <w:noWrap/>
            <w:vAlign w:val="bottom"/>
          </w:tcPr>
          <w:p w14:paraId="6D5A92A7" w14:textId="77777777" w:rsidR="0060324F" w:rsidRDefault="00803168">
            <w:pPr>
              <w:rPr>
                <w:rFonts w:eastAsia="Times New Roman" w:cs="Times New Roman"/>
              </w:rPr>
            </w:pPr>
            <w:r>
              <w:rPr>
                <w:rFonts w:eastAsia="Times New Roman" w:cs="Times New Roman"/>
              </w:rPr>
              <w:t xml:space="preserve">IRE </w:t>
            </w:r>
          </w:p>
        </w:tc>
        <w:tc>
          <w:tcPr>
            <w:tcW w:w="0" w:type="auto"/>
            <w:noWrap/>
            <w:vAlign w:val="bottom"/>
          </w:tcPr>
          <w:p w14:paraId="46B9064E" w14:textId="77777777" w:rsidR="0060324F" w:rsidRDefault="00803168">
            <w:pPr>
              <w:rPr>
                <w:rFonts w:eastAsia="Times New Roman" w:cs="Times New Roman"/>
              </w:rPr>
            </w:pPr>
            <w:r>
              <w:rPr>
                <w:rFonts w:eastAsia="Times New Roman" w:cs="Times New Roman"/>
              </w:rPr>
              <w:t xml:space="preserve">Intron Recognition Element </w:t>
            </w:r>
          </w:p>
        </w:tc>
      </w:tr>
      <w:tr w:rsidR="0060324F" w14:paraId="2696CF23" w14:textId="77777777">
        <w:trPr>
          <w:divId w:val="973557241"/>
          <w:tblCellSpacing w:w="0" w:type="dxa"/>
        </w:trPr>
        <w:tc>
          <w:tcPr>
            <w:tcW w:w="0" w:type="auto"/>
            <w:noWrap/>
            <w:vAlign w:val="bottom"/>
          </w:tcPr>
          <w:p w14:paraId="3335DC1F" w14:textId="77777777" w:rsidR="0060324F" w:rsidRDefault="00803168">
            <w:pPr>
              <w:rPr>
                <w:rFonts w:eastAsia="Times New Roman" w:cs="Times New Roman"/>
              </w:rPr>
            </w:pPr>
            <w:r>
              <w:rPr>
                <w:rFonts w:eastAsia="Times New Roman" w:cs="Times New Roman"/>
              </w:rPr>
              <w:t xml:space="preserve">kb </w:t>
            </w:r>
          </w:p>
        </w:tc>
        <w:tc>
          <w:tcPr>
            <w:tcW w:w="0" w:type="auto"/>
            <w:noWrap/>
            <w:vAlign w:val="bottom"/>
          </w:tcPr>
          <w:p w14:paraId="344A6F26" w14:textId="77777777" w:rsidR="0060324F" w:rsidRDefault="00803168">
            <w:pPr>
              <w:rPr>
                <w:rFonts w:eastAsia="Times New Roman" w:cs="Times New Roman"/>
              </w:rPr>
            </w:pPr>
            <w:r>
              <w:rPr>
                <w:rFonts w:eastAsia="Times New Roman" w:cs="Times New Roman"/>
              </w:rPr>
              <w:t xml:space="preserve">kilo-base of RNA (in nt) </w:t>
            </w:r>
          </w:p>
        </w:tc>
      </w:tr>
      <w:tr w:rsidR="0060324F" w14:paraId="085AA2DB" w14:textId="77777777">
        <w:trPr>
          <w:divId w:val="973557241"/>
          <w:tblCellSpacing w:w="0" w:type="dxa"/>
        </w:trPr>
        <w:tc>
          <w:tcPr>
            <w:tcW w:w="0" w:type="auto"/>
            <w:noWrap/>
            <w:vAlign w:val="bottom"/>
          </w:tcPr>
          <w:p w14:paraId="02952C63" w14:textId="77777777" w:rsidR="0060324F" w:rsidRDefault="00803168">
            <w:pPr>
              <w:rPr>
                <w:rFonts w:eastAsia="Times New Roman" w:cs="Times New Roman"/>
              </w:rPr>
            </w:pPr>
            <w:r>
              <w:rPr>
                <w:rFonts w:eastAsia="Times New Roman" w:cs="Times New Roman"/>
              </w:rPr>
              <w:t xml:space="preserve">kbp </w:t>
            </w:r>
          </w:p>
        </w:tc>
        <w:tc>
          <w:tcPr>
            <w:tcW w:w="0" w:type="auto"/>
            <w:noWrap/>
            <w:vAlign w:val="bottom"/>
          </w:tcPr>
          <w:p w14:paraId="2FD48E0F" w14:textId="77777777" w:rsidR="0060324F" w:rsidRDefault="00803168">
            <w:pPr>
              <w:rPr>
                <w:rFonts w:eastAsia="Times New Roman" w:cs="Times New Roman"/>
              </w:rPr>
            </w:pPr>
            <w:r>
              <w:rPr>
                <w:rFonts w:eastAsia="Times New Roman" w:cs="Times New Roman"/>
              </w:rPr>
              <w:t xml:space="preserve">kilo-base-pair of DNA (in nt) </w:t>
            </w:r>
          </w:p>
        </w:tc>
      </w:tr>
      <w:tr w:rsidR="0060324F" w14:paraId="65D772D1" w14:textId="77777777">
        <w:trPr>
          <w:divId w:val="973557241"/>
          <w:tblCellSpacing w:w="0" w:type="dxa"/>
        </w:trPr>
        <w:tc>
          <w:tcPr>
            <w:tcW w:w="0" w:type="auto"/>
            <w:noWrap/>
            <w:vAlign w:val="bottom"/>
          </w:tcPr>
          <w:p w14:paraId="18266807" w14:textId="77777777" w:rsidR="0060324F" w:rsidRDefault="00803168">
            <w:pPr>
              <w:rPr>
                <w:rFonts w:eastAsia="Times New Roman" w:cs="Times New Roman"/>
              </w:rPr>
            </w:pPr>
            <w:r>
              <w:rPr>
                <w:rFonts w:eastAsia="Times New Roman" w:cs="Times New Roman"/>
              </w:rPr>
              <w:t xml:space="preserve">LINE1 </w:t>
            </w:r>
          </w:p>
        </w:tc>
        <w:tc>
          <w:tcPr>
            <w:tcW w:w="0" w:type="auto"/>
            <w:noWrap/>
            <w:vAlign w:val="bottom"/>
          </w:tcPr>
          <w:p w14:paraId="14719E6D" w14:textId="77777777" w:rsidR="0060324F" w:rsidRDefault="00803168">
            <w:pPr>
              <w:rPr>
                <w:rFonts w:eastAsia="Times New Roman" w:cs="Times New Roman"/>
              </w:rPr>
            </w:pPr>
            <w:r>
              <w:rPr>
                <w:rFonts w:eastAsia="Times New Roman" w:cs="Times New Roman"/>
              </w:rPr>
              <w:t xml:space="preserve">Long interspersed element 1 </w:t>
            </w:r>
          </w:p>
        </w:tc>
      </w:tr>
      <w:tr w:rsidR="0060324F" w14:paraId="37B9E91C" w14:textId="77777777">
        <w:trPr>
          <w:divId w:val="973557241"/>
          <w:tblCellSpacing w:w="0" w:type="dxa"/>
        </w:trPr>
        <w:tc>
          <w:tcPr>
            <w:tcW w:w="0" w:type="auto"/>
            <w:noWrap/>
            <w:vAlign w:val="bottom"/>
          </w:tcPr>
          <w:p w14:paraId="155CB71C" w14:textId="77777777" w:rsidR="0060324F" w:rsidRDefault="00803168">
            <w:pPr>
              <w:rPr>
                <w:rFonts w:eastAsia="Times New Roman" w:cs="Times New Roman"/>
              </w:rPr>
            </w:pPr>
            <w:r>
              <w:rPr>
                <w:rFonts w:eastAsia="Times New Roman" w:cs="Times New Roman"/>
              </w:rPr>
              <w:t xml:space="preserve">LNA </w:t>
            </w:r>
          </w:p>
        </w:tc>
        <w:tc>
          <w:tcPr>
            <w:tcW w:w="0" w:type="auto"/>
            <w:noWrap/>
            <w:vAlign w:val="bottom"/>
          </w:tcPr>
          <w:p w14:paraId="20E97854" w14:textId="77777777" w:rsidR="0060324F" w:rsidRDefault="00803168">
            <w:pPr>
              <w:rPr>
                <w:rFonts w:eastAsia="Times New Roman" w:cs="Times New Roman"/>
              </w:rPr>
            </w:pPr>
            <w:r>
              <w:rPr>
                <w:rFonts w:eastAsia="Times New Roman" w:cs="Times New Roman"/>
              </w:rPr>
              <w:t xml:space="preserve">Locked Nucleic Acid </w:t>
            </w:r>
          </w:p>
        </w:tc>
      </w:tr>
      <w:tr w:rsidR="0060324F" w14:paraId="0B08D8D4" w14:textId="77777777">
        <w:trPr>
          <w:divId w:val="973557241"/>
          <w:tblCellSpacing w:w="0" w:type="dxa"/>
        </w:trPr>
        <w:tc>
          <w:tcPr>
            <w:tcW w:w="0" w:type="auto"/>
            <w:noWrap/>
            <w:vAlign w:val="bottom"/>
          </w:tcPr>
          <w:p w14:paraId="7230B2A8" w14:textId="77777777" w:rsidR="0060324F" w:rsidRDefault="00803168">
            <w:pPr>
              <w:rPr>
                <w:rFonts w:eastAsia="Times New Roman" w:cs="Times New Roman"/>
              </w:rPr>
            </w:pPr>
            <w:r>
              <w:rPr>
                <w:rFonts w:eastAsia="Times New Roman" w:cs="Times New Roman"/>
              </w:rPr>
              <w:t xml:space="preserve">MPSS </w:t>
            </w:r>
          </w:p>
        </w:tc>
        <w:tc>
          <w:tcPr>
            <w:tcW w:w="0" w:type="auto"/>
            <w:noWrap/>
            <w:vAlign w:val="bottom"/>
          </w:tcPr>
          <w:p w14:paraId="5142CEEA" w14:textId="77777777" w:rsidR="0060324F" w:rsidRDefault="00803168">
            <w:pPr>
              <w:rPr>
                <w:rFonts w:eastAsia="Times New Roman" w:cs="Times New Roman"/>
              </w:rPr>
            </w:pPr>
            <w:r>
              <w:rPr>
                <w:rFonts w:eastAsia="Times New Roman" w:cs="Times New Roman"/>
              </w:rPr>
              <w:t xml:space="preserve">Massively Parallel Signature sequencing </w:t>
            </w:r>
          </w:p>
        </w:tc>
      </w:tr>
      <w:tr w:rsidR="0060324F" w14:paraId="2241C8CD" w14:textId="77777777">
        <w:trPr>
          <w:divId w:val="973557241"/>
          <w:tblCellSpacing w:w="0" w:type="dxa"/>
        </w:trPr>
        <w:tc>
          <w:tcPr>
            <w:tcW w:w="0" w:type="auto"/>
            <w:noWrap/>
            <w:vAlign w:val="bottom"/>
          </w:tcPr>
          <w:p w14:paraId="6D72ED1E" w14:textId="77777777" w:rsidR="0060324F" w:rsidRDefault="00803168">
            <w:pPr>
              <w:rPr>
                <w:rFonts w:eastAsia="Times New Roman" w:cs="Times New Roman"/>
              </w:rPr>
            </w:pPr>
            <w:r>
              <w:rPr>
                <w:rFonts w:eastAsia="Times New Roman" w:cs="Times New Roman"/>
              </w:rPr>
              <w:t xml:space="preserve">NAD </w:t>
            </w:r>
          </w:p>
        </w:tc>
        <w:tc>
          <w:tcPr>
            <w:tcW w:w="0" w:type="auto"/>
            <w:noWrap/>
            <w:vAlign w:val="bottom"/>
          </w:tcPr>
          <w:p w14:paraId="6CFF8943" w14:textId="77777777" w:rsidR="0060324F" w:rsidRDefault="00803168">
            <w:pPr>
              <w:rPr>
                <w:rFonts w:eastAsia="Times New Roman" w:cs="Times New Roman"/>
              </w:rPr>
            </w:pPr>
            <w:r>
              <w:rPr>
                <w:rFonts w:eastAsia="Times New Roman" w:cs="Times New Roman"/>
              </w:rPr>
              <w:t xml:space="preserve">Nicotinamide adenine dinucleotide </w:t>
            </w:r>
          </w:p>
        </w:tc>
      </w:tr>
      <w:tr w:rsidR="0060324F" w14:paraId="449E18F5" w14:textId="77777777">
        <w:trPr>
          <w:divId w:val="973557241"/>
          <w:tblCellSpacing w:w="0" w:type="dxa"/>
        </w:trPr>
        <w:tc>
          <w:tcPr>
            <w:tcW w:w="0" w:type="auto"/>
            <w:noWrap/>
            <w:vAlign w:val="bottom"/>
          </w:tcPr>
          <w:p w14:paraId="50C124E2" w14:textId="77777777" w:rsidR="0060324F" w:rsidRDefault="00803168">
            <w:pPr>
              <w:rPr>
                <w:rFonts w:eastAsia="Times New Roman" w:cs="Times New Roman"/>
              </w:rPr>
            </w:pPr>
            <w:r>
              <w:rPr>
                <w:rFonts w:eastAsia="Times New Roman" w:cs="Times New Roman"/>
              </w:rPr>
              <w:t xml:space="preserve">NGS </w:t>
            </w:r>
          </w:p>
        </w:tc>
        <w:tc>
          <w:tcPr>
            <w:tcW w:w="0" w:type="auto"/>
            <w:noWrap/>
            <w:vAlign w:val="bottom"/>
          </w:tcPr>
          <w:p w14:paraId="1CB0C5B9" w14:textId="77777777" w:rsidR="0060324F" w:rsidRDefault="00803168">
            <w:pPr>
              <w:rPr>
                <w:rFonts w:eastAsia="Times New Roman" w:cs="Times New Roman"/>
              </w:rPr>
            </w:pPr>
            <w:r>
              <w:rPr>
                <w:rFonts w:eastAsia="Times New Roman" w:cs="Times New Roman"/>
              </w:rPr>
              <w:t xml:space="preserve">Next-generation sequencing </w:t>
            </w:r>
          </w:p>
        </w:tc>
      </w:tr>
      <w:tr w:rsidR="0060324F" w14:paraId="1732F1D4" w14:textId="77777777">
        <w:trPr>
          <w:divId w:val="973557241"/>
          <w:tblCellSpacing w:w="0" w:type="dxa"/>
        </w:trPr>
        <w:tc>
          <w:tcPr>
            <w:tcW w:w="0" w:type="auto"/>
            <w:noWrap/>
            <w:vAlign w:val="bottom"/>
          </w:tcPr>
          <w:p w14:paraId="0030452D" w14:textId="77777777" w:rsidR="0060324F" w:rsidRDefault="00803168">
            <w:pPr>
              <w:rPr>
                <w:rFonts w:eastAsia="Times New Roman" w:cs="Times New Roman"/>
              </w:rPr>
            </w:pPr>
            <w:r>
              <w:rPr>
                <w:rFonts w:eastAsia="Times New Roman" w:cs="Times New Roman"/>
              </w:rPr>
              <w:t xml:space="preserve">nt </w:t>
            </w:r>
          </w:p>
        </w:tc>
        <w:tc>
          <w:tcPr>
            <w:tcW w:w="0" w:type="auto"/>
            <w:noWrap/>
            <w:vAlign w:val="bottom"/>
          </w:tcPr>
          <w:p w14:paraId="56DA7E7A" w14:textId="77777777" w:rsidR="0060324F" w:rsidRDefault="00803168">
            <w:pPr>
              <w:rPr>
                <w:rFonts w:eastAsia="Times New Roman" w:cs="Times New Roman"/>
              </w:rPr>
            </w:pPr>
            <w:r>
              <w:rPr>
                <w:rFonts w:eastAsia="Times New Roman" w:cs="Times New Roman"/>
              </w:rPr>
              <w:t xml:space="preserve">A nucleotide of either DNA or RNA </w:t>
            </w:r>
          </w:p>
        </w:tc>
      </w:tr>
      <w:tr w:rsidR="0060324F" w14:paraId="339AA191" w14:textId="77777777">
        <w:trPr>
          <w:divId w:val="973557241"/>
          <w:tblCellSpacing w:w="0" w:type="dxa"/>
        </w:trPr>
        <w:tc>
          <w:tcPr>
            <w:tcW w:w="0" w:type="auto"/>
            <w:noWrap/>
            <w:vAlign w:val="bottom"/>
          </w:tcPr>
          <w:p w14:paraId="18741C46" w14:textId="77777777" w:rsidR="0060324F" w:rsidRDefault="00803168">
            <w:pPr>
              <w:rPr>
                <w:rFonts w:eastAsia="Times New Roman" w:cs="Times New Roman"/>
              </w:rPr>
            </w:pPr>
            <w:r>
              <w:rPr>
                <w:rFonts w:eastAsia="Times New Roman" w:cs="Times New Roman"/>
              </w:rPr>
              <w:t xml:space="preserve">Pol II </w:t>
            </w:r>
          </w:p>
        </w:tc>
        <w:tc>
          <w:tcPr>
            <w:tcW w:w="0" w:type="auto"/>
            <w:noWrap/>
            <w:vAlign w:val="bottom"/>
          </w:tcPr>
          <w:p w14:paraId="396D5D22" w14:textId="77777777" w:rsidR="0060324F" w:rsidRDefault="00803168">
            <w:pPr>
              <w:rPr>
                <w:rFonts w:eastAsia="Times New Roman" w:cs="Times New Roman"/>
              </w:rPr>
            </w:pPr>
            <w:r>
              <w:rPr>
                <w:rFonts w:eastAsia="Times New Roman" w:cs="Times New Roman"/>
              </w:rPr>
              <w:t xml:space="preserve">Polymerase II, one of the main RNA polymerases </w:t>
            </w:r>
          </w:p>
        </w:tc>
      </w:tr>
      <w:tr w:rsidR="0060324F" w14:paraId="67E10635" w14:textId="77777777">
        <w:trPr>
          <w:divId w:val="973557241"/>
          <w:tblCellSpacing w:w="0" w:type="dxa"/>
        </w:trPr>
        <w:tc>
          <w:tcPr>
            <w:tcW w:w="0" w:type="auto"/>
            <w:noWrap/>
            <w:vAlign w:val="bottom"/>
          </w:tcPr>
          <w:p w14:paraId="4E3504B4" w14:textId="77777777" w:rsidR="0060324F" w:rsidRDefault="00803168">
            <w:pPr>
              <w:rPr>
                <w:rFonts w:eastAsia="Times New Roman" w:cs="Times New Roman"/>
              </w:rPr>
            </w:pPr>
            <w:r>
              <w:rPr>
                <w:rFonts w:eastAsia="Times New Roman" w:cs="Times New Roman"/>
              </w:rPr>
              <w:t xml:space="preserve">RNA </w:t>
            </w:r>
          </w:p>
        </w:tc>
        <w:tc>
          <w:tcPr>
            <w:tcW w:w="0" w:type="auto"/>
            <w:noWrap/>
            <w:vAlign w:val="bottom"/>
          </w:tcPr>
          <w:p w14:paraId="63023CBD" w14:textId="77777777" w:rsidR="0060324F" w:rsidRDefault="00803168">
            <w:pPr>
              <w:rPr>
                <w:rFonts w:eastAsia="Times New Roman" w:cs="Times New Roman"/>
              </w:rPr>
            </w:pPr>
            <w:r>
              <w:rPr>
                <w:rFonts w:eastAsia="Times New Roman" w:cs="Times New Roman"/>
              </w:rPr>
              <w:t xml:space="preserve">Ribonucleic acid </w:t>
            </w:r>
          </w:p>
        </w:tc>
      </w:tr>
      <w:tr w:rsidR="0060324F" w14:paraId="4CC36B35" w14:textId="77777777">
        <w:trPr>
          <w:divId w:val="973557241"/>
          <w:tblCellSpacing w:w="0" w:type="dxa"/>
        </w:trPr>
        <w:tc>
          <w:tcPr>
            <w:tcW w:w="0" w:type="auto"/>
            <w:noWrap/>
            <w:vAlign w:val="bottom"/>
          </w:tcPr>
          <w:p w14:paraId="3EB82081" w14:textId="77777777" w:rsidR="0060324F" w:rsidRDefault="00803168">
            <w:pPr>
              <w:rPr>
                <w:rFonts w:eastAsia="Times New Roman" w:cs="Times New Roman"/>
              </w:rPr>
            </w:pPr>
            <w:r>
              <w:rPr>
                <w:rFonts w:eastAsia="Times New Roman" w:cs="Times New Roman"/>
              </w:rPr>
              <w:t xml:space="preserve">SAGE </w:t>
            </w:r>
          </w:p>
        </w:tc>
        <w:tc>
          <w:tcPr>
            <w:tcW w:w="0" w:type="auto"/>
            <w:noWrap/>
            <w:vAlign w:val="bottom"/>
          </w:tcPr>
          <w:p w14:paraId="38C3DB5E" w14:textId="77777777" w:rsidR="0060324F" w:rsidRDefault="00803168">
            <w:pPr>
              <w:rPr>
                <w:rFonts w:eastAsia="Times New Roman" w:cs="Times New Roman"/>
              </w:rPr>
            </w:pPr>
            <w:r>
              <w:rPr>
                <w:rFonts w:eastAsia="Times New Roman" w:cs="Times New Roman"/>
              </w:rPr>
              <w:t xml:space="preserve">Serial Analysis of Gene Expression </w:t>
            </w:r>
          </w:p>
        </w:tc>
      </w:tr>
      <w:tr w:rsidR="0060324F" w14:paraId="3108A916" w14:textId="77777777">
        <w:trPr>
          <w:divId w:val="973557241"/>
          <w:tblCellSpacing w:w="0" w:type="dxa"/>
        </w:trPr>
        <w:tc>
          <w:tcPr>
            <w:tcW w:w="0" w:type="auto"/>
            <w:noWrap/>
            <w:vAlign w:val="bottom"/>
          </w:tcPr>
          <w:p w14:paraId="7FF4A3B8" w14:textId="77777777" w:rsidR="0060324F" w:rsidRDefault="00803168">
            <w:pPr>
              <w:rPr>
                <w:rFonts w:eastAsia="Times New Roman" w:cs="Times New Roman"/>
              </w:rPr>
            </w:pPr>
            <w:r>
              <w:rPr>
                <w:rFonts w:eastAsia="Times New Roman" w:cs="Times New Roman"/>
              </w:rPr>
              <w:t xml:space="preserve">SNP </w:t>
            </w:r>
          </w:p>
        </w:tc>
        <w:tc>
          <w:tcPr>
            <w:tcW w:w="0" w:type="auto"/>
            <w:noWrap/>
            <w:vAlign w:val="bottom"/>
          </w:tcPr>
          <w:p w14:paraId="6739D762" w14:textId="77777777" w:rsidR="0060324F" w:rsidRDefault="00803168">
            <w:pPr>
              <w:rPr>
                <w:rFonts w:eastAsia="Times New Roman" w:cs="Times New Roman"/>
              </w:rPr>
            </w:pPr>
            <w:r>
              <w:rPr>
                <w:rFonts w:eastAsia="Times New Roman" w:cs="Times New Roman"/>
              </w:rPr>
              <w:t xml:space="preserve">Single Nucleotide Polymorphism </w:t>
            </w:r>
          </w:p>
        </w:tc>
      </w:tr>
      <w:tr w:rsidR="0060324F" w14:paraId="2D6F2661" w14:textId="77777777">
        <w:trPr>
          <w:divId w:val="973557241"/>
          <w:tblCellSpacing w:w="0" w:type="dxa"/>
        </w:trPr>
        <w:tc>
          <w:tcPr>
            <w:tcW w:w="0" w:type="auto"/>
            <w:noWrap/>
            <w:vAlign w:val="bottom"/>
          </w:tcPr>
          <w:p w14:paraId="344B8CB5" w14:textId="77777777" w:rsidR="0060324F" w:rsidRDefault="00803168">
            <w:pPr>
              <w:rPr>
                <w:rFonts w:eastAsia="Times New Roman" w:cs="Times New Roman"/>
              </w:rPr>
            </w:pPr>
            <w:r>
              <w:rPr>
                <w:rFonts w:eastAsia="Times New Roman" w:cs="Times New Roman"/>
              </w:rPr>
              <w:t xml:space="preserve">SRE </w:t>
            </w:r>
          </w:p>
        </w:tc>
        <w:tc>
          <w:tcPr>
            <w:tcW w:w="0" w:type="auto"/>
            <w:noWrap/>
            <w:vAlign w:val="bottom"/>
          </w:tcPr>
          <w:p w14:paraId="5161BBD1" w14:textId="77777777" w:rsidR="0060324F" w:rsidRDefault="00803168">
            <w:pPr>
              <w:rPr>
                <w:rFonts w:eastAsia="Times New Roman" w:cs="Times New Roman"/>
              </w:rPr>
            </w:pPr>
            <w:r>
              <w:rPr>
                <w:rFonts w:eastAsia="Times New Roman" w:cs="Times New Roman"/>
              </w:rPr>
              <w:t xml:space="preserve">Splicing Regulatory Element </w:t>
            </w:r>
          </w:p>
        </w:tc>
      </w:tr>
      <w:tr w:rsidR="0060324F" w14:paraId="450270DB" w14:textId="77777777">
        <w:trPr>
          <w:divId w:val="973557241"/>
          <w:tblCellSpacing w:w="0" w:type="dxa"/>
        </w:trPr>
        <w:tc>
          <w:tcPr>
            <w:tcW w:w="0" w:type="auto"/>
            <w:noWrap/>
            <w:vAlign w:val="bottom"/>
          </w:tcPr>
          <w:p w14:paraId="1C202ED5" w14:textId="77777777" w:rsidR="0060324F" w:rsidRDefault="00803168">
            <w:pPr>
              <w:rPr>
                <w:rFonts w:eastAsia="Times New Roman" w:cs="Times New Roman"/>
              </w:rPr>
            </w:pPr>
            <w:r>
              <w:rPr>
                <w:rFonts w:eastAsia="Times New Roman" w:cs="Times New Roman"/>
              </w:rPr>
              <w:t xml:space="preserve">ssDNA </w:t>
            </w:r>
          </w:p>
        </w:tc>
        <w:tc>
          <w:tcPr>
            <w:tcW w:w="0" w:type="auto"/>
            <w:noWrap/>
            <w:vAlign w:val="bottom"/>
          </w:tcPr>
          <w:p w14:paraId="19B161D2" w14:textId="77777777" w:rsidR="0060324F" w:rsidRDefault="00803168">
            <w:pPr>
              <w:rPr>
                <w:rFonts w:eastAsia="Times New Roman" w:cs="Times New Roman"/>
              </w:rPr>
            </w:pPr>
            <w:r>
              <w:rPr>
                <w:rFonts w:eastAsia="Times New Roman" w:cs="Times New Roman"/>
              </w:rPr>
              <w:t xml:space="preserve">Single-stranded DNA </w:t>
            </w:r>
          </w:p>
        </w:tc>
      </w:tr>
      <w:tr w:rsidR="0060324F" w14:paraId="7ED03D53" w14:textId="77777777">
        <w:trPr>
          <w:divId w:val="973557241"/>
          <w:tblCellSpacing w:w="0" w:type="dxa"/>
        </w:trPr>
        <w:tc>
          <w:tcPr>
            <w:tcW w:w="0" w:type="auto"/>
            <w:noWrap/>
            <w:vAlign w:val="bottom"/>
          </w:tcPr>
          <w:p w14:paraId="09B06AE9" w14:textId="77777777" w:rsidR="0060324F" w:rsidRDefault="00803168">
            <w:pPr>
              <w:rPr>
                <w:rFonts w:eastAsia="Times New Roman" w:cs="Times New Roman"/>
              </w:rPr>
            </w:pPr>
            <w:r>
              <w:rPr>
                <w:rFonts w:eastAsia="Times New Roman" w:cs="Times New Roman"/>
              </w:rPr>
              <w:t xml:space="preserve">ssRNA </w:t>
            </w:r>
          </w:p>
        </w:tc>
        <w:tc>
          <w:tcPr>
            <w:tcW w:w="0" w:type="auto"/>
            <w:noWrap/>
            <w:vAlign w:val="bottom"/>
          </w:tcPr>
          <w:p w14:paraId="50022EF5" w14:textId="77777777" w:rsidR="0060324F" w:rsidRDefault="00803168">
            <w:pPr>
              <w:rPr>
                <w:rFonts w:eastAsia="Times New Roman" w:cs="Times New Roman"/>
              </w:rPr>
            </w:pPr>
            <w:r>
              <w:rPr>
                <w:rFonts w:eastAsia="Times New Roman" w:cs="Times New Roman"/>
              </w:rPr>
              <w:t xml:space="preserve">Single-stranded RNA </w:t>
            </w:r>
          </w:p>
        </w:tc>
      </w:tr>
      <w:tr w:rsidR="0060324F" w14:paraId="68C673F0" w14:textId="77777777">
        <w:trPr>
          <w:divId w:val="973557241"/>
          <w:tblCellSpacing w:w="0" w:type="dxa"/>
        </w:trPr>
        <w:tc>
          <w:tcPr>
            <w:tcW w:w="0" w:type="auto"/>
            <w:noWrap/>
            <w:vAlign w:val="bottom"/>
          </w:tcPr>
          <w:p w14:paraId="15CD8E91" w14:textId="77777777" w:rsidR="0060324F" w:rsidRDefault="00803168">
            <w:pPr>
              <w:rPr>
                <w:rFonts w:eastAsia="Times New Roman" w:cs="Times New Roman"/>
              </w:rPr>
            </w:pPr>
            <w:r>
              <w:rPr>
                <w:rFonts w:eastAsia="Times New Roman" w:cs="Times New Roman"/>
              </w:rPr>
              <w:t xml:space="preserve">TSS </w:t>
            </w:r>
          </w:p>
        </w:tc>
        <w:tc>
          <w:tcPr>
            <w:tcW w:w="0" w:type="auto"/>
            <w:noWrap/>
            <w:vAlign w:val="bottom"/>
          </w:tcPr>
          <w:p w14:paraId="09E31C6F" w14:textId="77777777" w:rsidR="0060324F" w:rsidRDefault="00803168">
            <w:pPr>
              <w:rPr>
                <w:rFonts w:eastAsia="Times New Roman" w:cs="Times New Roman"/>
              </w:rPr>
            </w:pPr>
            <w:r>
              <w:rPr>
                <w:rFonts w:eastAsia="Times New Roman" w:cs="Times New Roman"/>
              </w:rPr>
              <w:t xml:space="preserve">{Transcription or Translation} Start Site </w:t>
            </w:r>
          </w:p>
        </w:tc>
      </w:tr>
      <w:tr w:rsidR="0060324F" w14:paraId="2D46F718" w14:textId="77777777">
        <w:trPr>
          <w:divId w:val="973557241"/>
          <w:tblCellSpacing w:w="0" w:type="dxa"/>
        </w:trPr>
        <w:tc>
          <w:tcPr>
            <w:tcW w:w="0" w:type="auto"/>
            <w:noWrap/>
            <w:vAlign w:val="bottom"/>
          </w:tcPr>
          <w:p w14:paraId="205A9F12" w14:textId="77777777" w:rsidR="0060324F" w:rsidRDefault="00803168">
            <w:pPr>
              <w:rPr>
                <w:rFonts w:eastAsia="Times New Roman" w:cs="Times New Roman"/>
              </w:rPr>
            </w:pPr>
            <w:r>
              <w:rPr>
                <w:rFonts w:eastAsia="Times New Roman" w:cs="Times New Roman"/>
              </w:rPr>
              <w:t xml:space="preserve">TTS </w:t>
            </w:r>
          </w:p>
        </w:tc>
        <w:tc>
          <w:tcPr>
            <w:tcW w:w="0" w:type="auto"/>
            <w:noWrap/>
            <w:vAlign w:val="bottom"/>
          </w:tcPr>
          <w:p w14:paraId="4F954A0F" w14:textId="77777777" w:rsidR="0060324F" w:rsidRDefault="00803168">
            <w:pPr>
              <w:rPr>
                <w:rFonts w:eastAsia="Times New Roman" w:cs="Times New Roman"/>
              </w:rPr>
            </w:pPr>
            <w:r>
              <w:rPr>
                <w:rFonts w:eastAsia="Times New Roman" w:cs="Times New Roman"/>
              </w:rPr>
              <w:t xml:space="preserve">{Transcription or Translation} Termination Site </w:t>
            </w:r>
          </w:p>
        </w:tc>
      </w:tr>
      <w:tr w:rsidR="0060324F" w14:paraId="0A2E68B2" w14:textId="77777777">
        <w:trPr>
          <w:divId w:val="973557241"/>
          <w:tblCellSpacing w:w="0" w:type="dxa"/>
        </w:trPr>
        <w:tc>
          <w:tcPr>
            <w:tcW w:w="0" w:type="auto"/>
            <w:noWrap/>
            <w:vAlign w:val="bottom"/>
          </w:tcPr>
          <w:p w14:paraId="16821ECD" w14:textId="77777777" w:rsidR="0060324F" w:rsidRDefault="00803168">
            <w:pPr>
              <w:rPr>
                <w:rFonts w:eastAsia="Times New Roman" w:cs="Times New Roman"/>
              </w:rPr>
            </w:pPr>
            <w:r>
              <w:rPr>
                <w:rFonts w:eastAsia="Times New Roman" w:cs="Times New Roman"/>
              </w:rPr>
              <w:t>5</w:t>
            </w:r>
            <w:r>
              <w:rPr>
                <w:rStyle w:val="cmsy-8"/>
                <w:rFonts w:ascii="Monaco" w:eastAsia="Times New Roman" w:hAnsi="Monaco" w:cs="Monaco"/>
              </w:rPr>
              <w:t>′</w:t>
            </w:r>
            <w:r>
              <w:rPr>
                <w:rFonts w:eastAsia="Times New Roman" w:cs="Times New Roman"/>
              </w:rPr>
              <w:t xml:space="preserve"> </w:t>
            </w:r>
          </w:p>
        </w:tc>
        <w:tc>
          <w:tcPr>
            <w:tcW w:w="0" w:type="auto"/>
            <w:noWrap/>
            <w:vAlign w:val="bottom"/>
          </w:tcPr>
          <w:p w14:paraId="18E4521A" w14:textId="77777777" w:rsidR="0060324F" w:rsidRDefault="00803168">
            <w:pPr>
              <w:rPr>
                <w:rFonts w:eastAsia="Times New Roman" w:cs="Times New Roman"/>
              </w:rPr>
            </w:pPr>
            <w:r>
              <w:rPr>
                <w:rFonts w:eastAsia="Times New Roman" w:cs="Times New Roman"/>
              </w:rPr>
              <w:t xml:space="preserve">The 5 prime end of a DNA or RNA molecule </w:t>
            </w:r>
          </w:p>
        </w:tc>
      </w:tr>
      <w:tr w:rsidR="0060324F" w14:paraId="5CD5A9D2" w14:textId="77777777">
        <w:trPr>
          <w:divId w:val="973557241"/>
          <w:tblCellSpacing w:w="0" w:type="dxa"/>
        </w:trPr>
        <w:tc>
          <w:tcPr>
            <w:tcW w:w="0" w:type="auto"/>
            <w:noWrap/>
            <w:vAlign w:val="bottom"/>
          </w:tcPr>
          <w:p w14:paraId="31731F73" w14:textId="77777777" w:rsidR="0060324F" w:rsidRDefault="00803168">
            <w:pPr>
              <w:rPr>
                <w:rFonts w:eastAsia="Times New Roman" w:cs="Times New Roman"/>
              </w:rPr>
            </w:pPr>
            <w:r>
              <w:rPr>
                <w:rFonts w:eastAsia="Times New Roman" w:cs="Times New Roman"/>
              </w:rPr>
              <w:t>3</w:t>
            </w:r>
            <w:r>
              <w:rPr>
                <w:rStyle w:val="cmsy-8"/>
                <w:rFonts w:ascii="Monaco" w:eastAsia="Times New Roman" w:hAnsi="Monaco" w:cs="Monaco"/>
              </w:rPr>
              <w:t>′</w:t>
            </w:r>
            <w:r>
              <w:rPr>
                <w:rFonts w:eastAsia="Times New Roman" w:cs="Times New Roman"/>
              </w:rPr>
              <w:t xml:space="preserve"> </w:t>
            </w:r>
          </w:p>
        </w:tc>
        <w:tc>
          <w:tcPr>
            <w:tcW w:w="0" w:type="auto"/>
            <w:noWrap/>
            <w:vAlign w:val="bottom"/>
          </w:tcPr>
          <w:p w14:paraId="288A4DC1" w14:textId="77777777" w:rsidR="0060324F" w:rsidRDefault="00803168">
            <w:pPr>
              <w:rPr>
                <w:rFonts w:eastAsia="Times New Roman" w:cs="Times New Roman"/>
              </w:rPr>
            </w:pPr>
            <w:r>
              <w:rPr>
                <w:rFonts w:eastAsia="Times New Roman" w:cs="Times New Roman"/>
              </w:rPr>
              <w:t xml:space="preserve">The 5 prime end of a DNA or RNA molecule </w:t>
            </w:r>
          </w:p>
        </w:tc>
      </w:tr>
      <w:tr w:rsidR="0060324F" w14:paraId="54943D2F" w14:textId="77777777">
        <w:trPr>
          <w:divId w:val="973557241"/>
          <w:tblCellSpacing w:w="0" w:type="dxa"/>
        </w:trPr>
        <w:tc>
          <w:tcPr>
            <w:tcW w:w="0" w:type="auto"/>
            <w:noWrap/>
            <w:vAlign w:val="bottom"/>
          </w:tcPr>
          <w:p w14:paraId="0BE0CCC9" w14:textId="77777777" w:rsidR="0060324F" w:rsidRDefault="00803168">
            <w:pPr>
              <w:rPr>
                <w:rFonts w:eastAsia="Times New Roman" w:cs="Times New Roman"/>
              </w:rPr>
            </w:pPr>
            <w:r>
              <w:rPr>
                <w:rStyle w:val="cmmi-12"/>
                <w:rFonts w:eastAsia="Times New Roman" w:cs="Times New Roman"/>
              </w:rPr>
              <w:t xml:space="preserve">μ </w:t>
            </w:r>
          </w:p>
        </w:tc>
        <w:tc>
          <w:tcPr>
            <w:tcW w:w="0" w:type="auto"/>
            <w:noWrap/>
            <w:vAlign w:val="bottom"/>
          </w:tcPr>
          <w:p w14:paraId="4A1CF949" w14:textId="77777777" w:rsidR="0060324F" w:rsidRDefault="00803168">
            <w:pPr>
              <w:rPr>
                <w:rFonts w:eastAsia="Times New Roman" w:cs="Times New Roman"/>
              </w:rPr>
            </w:pPr>
            <w:r>
              <w:rPr>
                <w:rFonts w:eastAsia="Times New Roman" w:cs="Times New Roman"/>
              </w:rPr>
              <w:t>Micro. A value of 1x10</w:t>
            </w:r>
            <w:r>
              <w:rPr>
                <w:rStyle w:val="phvr8t-x-x-109"/>
                <w:rFonts w:eastAsia="Times New Roman" w:cs="Times New Roman"/>
                <w:vertAlign w:val="superscript"/>
              </w:rPr>
              <w:t>-6</w:t>
            </w:r>
            <w:r>
              <w:rPr>
                <w:rFonts w:eastAsia="Times New Roman" w:cs="Times New Roman"/>
              </w:rPr>
              <w:t xml:space="preserve"> standard units </w:t>
            </w:r>
          </w:p>
        </w:tc>
      </w:tr>
      <w:tr w:rsidR="0060324F" w14:paraId="77C14284" w14:textId="77777777">
        <w:trPr>
          <w:divId w:val="973557241"/>
          <w:tblCellSpacing w:w="0" w:type="dxa"/>
        </w:trPr>
        <w:tc>
          <w:tcPr>
            <w:tcW w:w="0" w:type="auto"/>
            <w:noWrap/>
            <w:vAlign w:val="bottom"/>
          </w:tcPr>
          <w:p w14:paraId="55FC21D8" w14:textId="77777777" w:rsidR="0060324F" w:rsidRDefault="00803168">
            <w:pPr>
              <w:rPr>
                <w:rFonts w:eastAsia="Times New Roman" w:cs="Times New Roman"/>
              </w:rPr>
            </w:pPr>
            <w:r>
              <w:rPr>
                <w:rStyle w:val="cmmi-12"/>
                <w:rFonts w:eastAsia="Times New Roman" w:cs="Times New Roman"/>
              </w:rPr>
              <w:t xml:space="preserve">r </w:t>
            </w:r>
          </w:p>
        </w:tc>
        <w:tc>
          <w:tcPr>
            <w:tcW w:w="0" w:type="auto"/>
            <w:noWrap/>
            <w:vAlign w:val="bottom"/>
          </w:tcPr>
          <w:p w14:paraId="44AB3947" w14:textId="77777777" w:rsidR="0060324F" w:rsidRDefault="00803168">
            <w:pPr>
              <w:rPr>
                <w:rFonts w:eastAsia="Times New Roman" w:cs="Times New Roman"/>
              </w:rPr>
            </w:pPr>
            <w:r>
              <w:rPr>
                <w:rFonts w:eastAsia="Times New Roman" w:cs="Times New Roman"/>
              </w:rPr>
              <w:t xml:space="preserve">Pearson product-moment correlation coefficient </w:t>
            </w:r>
          </w:p>
        </w:tc>
      </w:tr>
      <w:tr w:rsidR="0060324F" w14:paraId="2B3FF37E" w14:textId="77777777">
        <w:trPr>
          <w:divId w:val="973557241"/>
          <w:tblCellSpacing w:w="0" w:type="dxa"/>
        </w:trPr>
        <w:tc>
          <w:tcPr>
            <w:tcW w:w="0" w:type="auto"/>
            <w:noWrap/>
            <w:vAlign w:val="bottom"/>
          </w:tcPr>
          <w:p w14:paraId="4C21A71B" w14:textId="77777777" w:rsidR="0060324F" w:rsidRDefault="00803168">
            <w:pPr>
              <w:rPr>
                <w:rFonts w:eastAsia="Times New Roman" w:cs="Times New Roman"/>
              </w:rPr>
            </w:pPr>
            <w:r>
              <w:rPr>
                <w:rStyle w:val="cmmi-12"/>
                <w:rFonts w:eastAsia="Times New Roman" w:cs="Times New Roman"/>
              </w:rPr>
              <w:t xml:space="preserve">ρ </w:t>
            </w:r>
          </w:p>
        </w:tc>
        <w:tc>
          <w:tcPr>
            <w:tcW w:w="0" w:type="auto"/>
            <w:noWrap/>
            <w:vAlign w:val="bottom"/>
          </w:tcPr>
          <w:p w14:paraId="4214990A" w14:textId="77777777" w:rsidR="0060324F" w:rsidRDefault="00803168">
            <w:pPr>
              <w:rPr>
                <w:rFonts w:eastAsia="Times New Roman" w:cs="Times New Roman"/>
              </w:rPr>
            </w:pPr>
            <w:r>
              <w:rPr>
                <w:rFonts w:eastAsia="Times New Roman" w:cs="Times New Roman"/>
              </w:rPr>
              <w:t xml:space="preserve">Spearman_s rank correlation coefficient </w:t>
            </w:r>
          </w:p>
        </w:tc>
      </w:tr>
      <w:tr w:rsidR="0060324F" w14:paraId="376F698D" w14:textId="77777777">
        <w:trPr>
          <w:divId w:val="973557241"/>
          <w:tblCellSpacing w:w="0" w:type="dxa"/>
        </w:trPr>
        <w:tc>
          <w:tcPr>
            <w:tcW w:w="0" w:type="auto"/>
            <w:noWrap/>
            <w:vAlign w:val="bottom"/>
          </w:tcPr>
          <w:p w14:paraId="4F6D00F7" w14:textId="77777777" w:rsidR="0060324F" w:rsidRDefault="0060324F">
            <w:pPr>
              <w:rPr>
                <w:rFonts w:eastAsia="Times New Roman" w:cs="Times New Roman"/>
              </w:rPr>
            </w:pPr>
          </w:p>
        </w:tc>
        <w:tc>
          <w:tcPr>
            <w:tcW w:w="0" w:type="auto"/>
            <w:vAlign w:val="bottom"/>
          </w:tcPr>
          <w:p w14:paraId="23CAD58E" w14:textId="77777777" w:rsidR="0060324F" w:rsidRDefault="0060324F">
            <w:pPr>
              <w:rPr>
                <w:rFonts w:ascii="Times New Roman" w:eastAsia="Times New Roman" w:hAnsi="Times New Roman" w:cs="Times New Roman"/>
              </w:rPr>
            </w:pPr>
          </w:p>
        </w:tc>
      </w:tr>
    </w:tbl>
    <w:p w14:paraId="48310C35" w14:textId="77777777" w:rsidR="0060324F" w:rsidRDefault="0087170F">
      <w:pPr>
        <w:divId w:val="165361070"/>
        <w:rPr>
          <w:rFonts w:eastAsia="Times New Roman" w:cs="Times New Roman"/>
        </w:rPr>
      </w:pPr>
      <w:r>
        <w:rPr>
          <w:rFonts w:eastAsia="Times New Roman" w:cs="Times New Roman"/>
        </w:rPr>
        <w:pict w14:anchorId="2B9B3ED5">
          <v:rect id="_x0000_i1026" style="width:0;height:1.5pt" o:hralign="center" o:hrstd="t" o:hr="t" fillcolor="#aaa" stroked="f"/>
        </w:pict>
      </w:r>
    </w:p>
    <w:p w14:paraId="1CAE19C2" w14:textId="77777777" w:rsidR="0060324F" w:rsidRDefault="00803168">
      <w:pPr>
        <w:rPr>
          <w:rFonts w:eastAsia="Times New Roman" w:cs="Times New Roman"/>
        </w:rPr>
      </w:pPr>
      <w:r>
        <w:rPr>
          <w:rStyle w:val="phvb8t-x-x-120"/>
          <w:rFonts w:eastAsia="Times New Roman" w:cs="Times New Roman"/>
        </w:rPr>
        <w:t>RNA-Seq</w:t>
      </w:r>
    </w:p>
    <w:p w14:paraId="5E1EEC69" w14:textId="77777777" w:rsidR="0060324F" w:rsidRDefault="00803168">
      <w:pPr>
        <w:ind w:left="720"/>
        <w:rPr>
          <w:rFonts w:eastAsia="Times New Roman" w:cs="Times New Roman"/>
        </w:rPr>
      </w:pPr>
      <w:r>
        <w:rPr>
          <w:rFonts w:eastAsia="Times New Roman" w:cs="Times New Roman"/>
        </w:rPr>
        <w:t xml:space="preserve">A technology wherein RNA is fragmented, converted to DNA, and analyzed on a high-throughput sequencing instrument </w:t>
      </w:r>
    </w:p>
    <w:p w14:paraId="6360562D" w14:textId="77777777" w:rsidR="0060324F" w:rsidRDefault="00803168">
      <w:pPr>
        <w:rPr>
          <w:rFonts w:eastAsia="Times New Roman" w:cs="Times New Roman"/>
        </w:rPr>
      </w:pPr>
      <w:r>
        <w:rPr>
          <w:rStyle w:val="phvb8t-x-x-120"/>
          <w:rFonts w:eastAsia="Times New Roman" w:cs="Times New Roman"/>
        </w:rPr>
        <w:t>A _Read_</w:t>
      </w:r>
    </w:p>
    <w:p w14:paraId="01D6FAFB" w14:textId="77777777" w:rsidR="0060324F" w:rsidRDefault="00803168">
      <w:pPr>
        <w:ind w:left="720"/>
        <w:rPr>
          <w:rFonts w:eastAsia="Times New Roman" w:cs="Times New Roman"/>
        </w:rPr>
      </w:pPr>
      <w:r>
        <w:rPr>
          <w:rFonts w:eastAsia="Times New Roman" w:cs="Times New Roman"/>
        </w:rPr>
        <w:t xml:space="preserve">The sequence of nucleotides produced from each spot on a high-throughput sequencing machine </w:t>
      </w:r>
    </w:p>
    <w:p w14:paraId="2F67219D" w14:textId="77777777" w:rsidR="0060324F" w:rsidRDefault="00803168">
      <w:pPr>
        <w:rPr>
          <w:rFonts w:eastAsia="Times New Roman" w:cs="Times New Roman"/>
        </w:rPr>
      </w:pPr>
      <w:r>
        <w:rPr>
          <w:rStyle w:val="phvb8t-x-x-120"/>
          <w:rFonts w:eastAsia="Times New Roman" w:cs="Times New Roman"/>
        </w:rPr>
        <w:t>Insert</w:t>
      </w:r>
    </w:p>
    <w:p w14:paraId="228140E2" w14:textId="77777777" w:rsidR="0060324F" w:rsidRDefault="00803168">
      <w:pPr>
        <w:ind w:left="720"/>
        <w:rPr>
          <w:rFonts w:eastAsia="Times New Roman" w:cs="Times New Roman"/>
        </w:rPr>
      </w:pPr>
      <w:r>
        <w:rPr>
          <w:rFonts w:eastAsia="Times New Roman" w:cs="Times New Roman"/>
        </w:rPr>
        <w:t xml:space="preserve">The RNA molecule captured between two cloning sequences in a high-throughput sequencing library preparation workflow </w:t>
      </w:r>
    </w:p>
    <w:p w14:paraId="53A2D519" w14:textId="77777777" w:rsidR="0060324F" w:rsidRDefault="00803168">
      <w:pPr>
        <w:rPr>
          <w:rFonts w:eastAsia="Times New Roman" w:cs="Times New Roman"/>
        </w:rPr>
      </w:pPr>
      <w:r>
        <w:rPr>
          <w:rStyle w:val="phvb8t-x-x-120"/>
          <w:rFonts w:eastAsia="Times New Roman" w:cs="Times New Roman"/>
        </w:rPr>
        <w:t>Read length</w:t>
      </w:r>
      <w:r>
        <w:rPr>
          <w:rFonts w:eastAsia="Times New Roman" w:cs="Times New Roman"/>
        </w:rPr>
        <w:t xml:space="preserve"> </w:t>
      </w:r>
    </w:p>
    <w:p w14:paraId="28D6065C" w14:textId="77777777" w:rsidR="0060324F" w:rsidRDefault="00803168">
      <w:pPr>
        <w:ind w:left="720"/>
        <w:rPr>
          <w:rFonts w:eastAsia="Times New Roman" w:cs="Times New Roman"/>
        </w:rPr>
      </w:pPr>
      <w:r>
        <w:rPr>
          <w:rFonts w:eastAsia="Times New Roman" w:cs="Times New Roman"/>
        </w:rPr>
        <w:t xml:space="preserve">The number of nucleotides for each given _read_ </w:t>
      </w:r>
    </w:p>
    <w:p w14:paraId="35BECEF0" w14:textId="77777777" w:rsidR="0060324F" w:rsidRDefault="00803168">
      <w:pPr>
        <w:rPr>
          <w:rFonts w:eastAsia="Times New Roman" w:cs="Times New Roman"/>
        </w:rPr>
      </w:pPr>
      <w:r>
        <w:rPr>
          <w:rStyle w:val="phvb8t-x-x-120"/>
          <w:rFonts w:eastAsia="Times New Roman" w:cs="Times New Roman"/>
        </w:rPr>
        <w:t>Read depth</w:t>
      </w:r>
    </w:p>
    <w:p w14:paraId="7415AD05" w14:textId="77777777" w:rsidR="0060324F" w:rsidRDefault="00803168">
      <w:pPr>
        <w:ind w:left="720"/>
        <w:rPr>
          <w:rFonts w:eastAsia="Times New Roman" w:cs="Times New Roman"/>
        </w:rPr>
      </w:pPr>
      <w:r>
        <w:rPr>
          <w:rFonts w:eastAsia="Times New Roman" w:cs="Times New Roman"/>
        </w:rPr>
        <w:t xml:space="preserve">The number of reads obtained from each high-throughput sequencing analysis </w:t>
      </w:r>
    </w:p>
    <w:p w14:paraId="7E9B7EDE" w14:textId="77777777" w:rsidR="0060324F" w:rsidRDefault="00803168">
      <w:pPr>
        <w:rPr>
          <w:rFonts w:eastAsia="Times New Roman" w:cs="Times New Roman"/>
        </w:rPr>
      </w:pPr>
      <w:r>
        <w:rPr>
          <w:rStyle w:val="phvb8t-x-x-120"/>
          <w:rFonts w:eastAsia="Times New Roman" w:cs="Times New Roman"/>
        </w:rPr>
        <w:t>Coverage</w:t>
      </w:r>
    </w:p>
    <w:p w14:paraId="2E5EF3C6" w14:textId="77777777" w:rsidR="0060324F" w:rsidRDefault="00803168">
      <w:pPr>
        <w:ind w:left="720"/>
        <w:rPr>
          <w:rFonts w:eastAsia="Times New Roman" w:cs="Times New Roman"/>
        </w:rPr>
      </w:pPr>
      <w:r>
        <w:rPr>
          <w:rFonts w:eastAsia="Times New Roman" w:cs="Times New Roman"/>
        </w:rPr>
        <w:t xml:space="preserve">A measure of the number of times each nt of a genome is sequenced. E.g. 100 million reads of a 10 million nt genome = 10X coverage, assuming uniform distribution of the _reads_ </w:t>
      </w:r>
    </w:p>
    <w:p w14:paraId="0BBAC6C7" w14:textId="77777777" w:rsidR="0060324F" w:rsidRDefault="00803168">
      <w:pPr>
        <w:rPr>
          <w:rFonts w:eastAsia="Times New Roman" w:cs="Times New Roman"/>
        </w:rPr>
      </w:pPr>
      <w:r>
        <w:rPr>
          <w:rStyle w:val="phvb8t-x-x-120"/>
          <w:rFonts w:eastAsia="Times New Roman" w:cs="Times New Roman"/>
        </w:rPr>
        <w:t>Paired-end</w:t>
      </w:r>
    </w:p>
    <w:p w14:paraId="17687D96" w14:textId="77777777" w:rsidR="0060324F" w:rsidRDefault="00803168">
      <w:pPr>
        <w:ind w:left="720"/>
        <w:rPr>
          <w:rFonts w:eastAsia="Times New Roman" w:cs="Times New Roman"/>
        </w:rPr>
      </w:pPr>
      <w:r>
        <w:rPr>
          <w:rFonts w:eastAsia="Times New Roman" w:cs="Times New Roman"/>
        </w:rPr>
        <w:t>When both sides of a DNA insert or template are sequenced, utilizing the original length of DNA between the reads to facilitate mapping (</w:t>
      </w:r>
      <w:hyperlink r:id="rId191" w:anchor="XRoach1995" w:history="1">
        <w:r>
          <w:rPr>
            <w:rStyle w:val="Hyperlink"/>
            <w:rFonts w:eastAsia="Times New Roman" w:cs="Times New Roman"/>
          </w:rPr>
          <w:t>Roach et al.</w:t>
        </w:r>
      </w:hyperlink>
      <w:r>
        <w:rPr>
          <w:rFonts w:eastAsia="Times New Roman" w:cs="Times New Roman"/>
        </w:rPr>
        <w:t> [</w:t>
      </w:r>
      <w:hyperlink r:id="rId192" w:anchor="XRoach1995" w:history="1">
        <w:r>
          <w:rPr>
            <w:rStyle w:val="Hyperlink"/>
            <w:rFonts w:eastAsia="Times New Roman" w:cs="Times New Roman"/>
          </w:rPr>
          <w:t>1995</w:t>
        </w:r>
      </w:hyperlink>
      <w:r>
        <w:rPr>
          <w:rFonts w:eastAsia="Times New Roman" w:cs="Times New Roman"/>
        </w:rPr>
        <w:t xml:space="preserve">]). </w:t>
      </w:r>
    </w:p>
    <w:p w14:paraId="1EA6AD4D" w14:textId="77777777" w:rsidR="0060324F" w:rsidRDefault="00803168">
      <w:pPr>
        <w:rPr>
          <w:rFonts w:eastAsia="Times New Roman" w:cs="Times New Roman"/>
        </w:rPr>
      </w:pPr>
      <w:r>
        <w:rPr>
          <w:rStyle w:val="phvb8t-x-x-120"/>
          <w:rFonts w:eastAsia="Times New Roman" w:cs="Times New Roman"/>
        </w:rPr>
        <w:t>Scaffold or Contig</w:t>
      </w:r>
      <w:r>
        <w:rPr>
          <w:rFonts w:eastAsia="Times New Roman" w:cs="Times New Roman"/>
        </w:rPr>
        <w:t xml:space="preserve"> </w:t>
      </w:r>
    </w:p>
    <w:p w14:paraId="7B531339" w14:textId="77777777" w:rsidR="0060324F" w:rsidRDefault="00803168">
      <w:pPr>
        <w:ind w:left="720"/>
        <w:rPr>
          <w:rFonts w:eastAsia="Times New Roman" w:cs="Times New Roman"/>
        </w:rPr>
      </w:pPr>
      <w:r>
        <w:rPr>
          <w:rFonts w:eastAsia="Times New Roman" w:cs="Times New Roman"/>
        </w:rPr>
        <w:t xml:space="preserve">A draft sequence of nucleotides, meant to represent the actual biological sequence as closely as possible, examples include unassembled fragments of chromosomes or fragments of mRNA transcripts. </w:t>
      </w:r>
    </w:p>
    <w:p w14:paraId="3D157103" w14:textId="77777777" w:rsidR="0060324F" w:rsidRDefault="00803168">
      <w:pPr>
        <w:rPr>
          <w:rFonts w:eastAsia="Times New Roman" w:cs="Times New Roman"/>
        </w:rPr>
      </w:pPr>
      <w:r>
        <w:rPr>
          <w:rStyle w:val="phvb8t-x-x-120"/>
          <w:rFonts w:eastAsia="Times New Roman" w:cs="Times New Roman"/>
        </w:rPr>
        <w:t>Argonaute</w:t>
      </w:r>
    </w:p>
    <w:p w14:paraId="7A9D4AF1" w14:textId="77777777" w:rsidR="0060324F" w:rsidRDefault="00803168">
      <w:pPr>
        <w:ind w:left="720"/>
        <w:rPr>
          <w:rFonts w:eastAsia="Times New Roman" w:cs="Times New Roman"/>
        </w:rPr>
      </w:pPr>
      <w:r>
        <w:rPr>
          <w:rFonts w:eastAsia="Times New Roman" w:cs="Times New Roman"/>
        </w:rPr>
        <w:t xml:space="preserve">Protein(s) belonging to a group containing a Piwi (P-element induced wimpy testes) domain, that bind nucleic acids and participate in many target-guided processes, including RNA Interference, and RNA-induced transcript/gene silencing. </w:t>
      </w:r>
    </w:p>
    <w:p w14:paraId="7F50EAFF" w14:textId="77777777" w:rsidR="0060324F" w:rsidRDefault="00803168">
      <w:pPr>
        <w:rPr>
          <w:rFonts w:eastAsia="Times New Roman" w:cs="Times New Roman"/>
        </w:rPr>
      </w:pPr>
      <w:r>
        <w:rPr>
          <w:rStyle w:val="phvb8t-x-x-120"/>
          <w:rFonts w:eastAsia="Times New Roman" w:cs="Times New Roman"/>
        </w:rPr>
        <w:t>Ligamer</w:t>
      </w:r>
    </w:p>
    <w:p w14:paraId="5E5424C2" w14:textId="77777777" w:rsidR="0060324F" w:rsidRDefault="00803168">
      <w:pPr>
        <w:ind w:left="720"/>
        <w:rPr>
          <w:rFonts w:eastAsia="Times New Roman" w:cs="Times New Roman"/>
        </w:rPr>
      </w:pPr>
      <w:r>
        <w:rPr>
          <w:rFonts w:eastAsia="Times New Roman" w:cs="Times New Roman"/>
        </w:rPr>
        <w:t>A DNA oligonucleotide containing two distinct regions of complementarity to a 5</w:t>
      </w:r>
      <w:r>
        <w:rPr>
          <w:rStyle w:val="cmsy-8"/>
          <w:rFonts w:ascii="Monaco" w:eastAsia="Times New Roman" w:hAnsi="Monaco" w:cs="Monaco"/>
        </w:rPr>
        <w:t>′</w:t>
      </w:r>
      <w:r>
        <w:rPr>
          <w:rFonts w:eastAsia="Times New Roman" w:cs="Times New Roman"/>
        </w:rPr>
        <w:t>  and 3</w:t>
      </w:r>
      <w:r>
        <w:rPr>
          <w:rStyle w:val="cmsy-8"/>
          <w:rFonts w:ascii="Monaco" w:eastAsia="Times New Roman" w:hAnsi="Monaco" w:cs="Monaco"/>
        </w:rPr>
        <w:t>′</w:t>
      </w:r>
      <w:r>
        <w:rPr>
          <w:rFonts w:eastAsia="Times New Roman" w:cs="Times New Roman"/>
        </w:rPr>
        <w:t xml:space="preserve">  section of RNA. Each region is normalized for </w:t>
      </w:r>
      <w:r>
        <w:rPr>
          <w:rStyle w:val="cmmi-8"/>
          <w:rFonts w:eastAsia="Times New Roman" w:cs="Times New Roman"/>
          <w:vertAlign w:val="superscript"/>
        </w:rPr>
        <w:t>Tm</w:t>
      </w:r>
      <w:r>
        <w:rPr>
          <w:rFonts w:eastAsia="Times New Roman" w:cs="Times New Roman"/>
        </w:rPr>
        <w:t xml:space="preserve"> such that the length of each section is ~15_30 nt. These two regions are connected by a short sequence of the designer_s choice, usually &gt;5 nt in length. Each ligamers overall length is ~45_60 nt. See figures </w:t>
      </w:r>
      <w:hyperlink r:id="rId193" w:anchor="x1-64001r1" w:history="1">
        <w:r>
          <w:rPr>
            <w:rStyle w:val="Hyperlink"/>
            <w:rFonts w:eastAsia="Times New Roman" w:cs="Times New Roman"/>
          </w:rPr>
          <w:t>4.1</w:t>
        </w:r>
      </w:hyperlink>
      <w:r>
        <w:rPr>
          <w:rFonts w:eastAsia="Times New Roman" w:cs="Times New Roman"/>
        </w:rPr>
        <w:t xml:space="preserve"> and </w:t>
      </w:r>
      <w:hyperlink r:id="rId194" w:anchor="x1-27001r1" w:history="1">
        <w:r>
          <w:rPr>
            <w:rStyle w:val="Hyperlink"/>
            <w:rFonts w:eastAsia="Times New Roman" w:cs="Times New Roman"/>
          </w:rPr>
          <w:t>2.1</w:t>
        </w:r>
      </w:hyperlink>
      <w:r>
        <w:rPr>
          <w:rFonts w:eastAsia="Times New Roman" w:cs="Times New Roman"/>
        </w:rPr>
        <w:t xml:space="preserve">. </w:t>
      </w:r>
    </w:p>
    <w:p w14:paraId="5D130483" w14:textId="77777777" w:rsidR="0060324F" w:rsidRDefault="00803168">
      <w:pPr>
        <w:pStyle w:val="noindent"/>
        <w:divId w:val="1801994667"/>
        <w:rPr>
          <w:rFonts w:cs="Times New Roman"/>
        </w:rPr>
      </w:pPr>
      <w:r>
        <w:rPr>
          <w:rStyle w:val="phvro8t-x-x-144"/>
          <w:rFonts w:cs="Times New Roman"/>
        </w:rPr>
        <w:t>Preface</w:t>
      </w:r>
      <w:r>
        <w:rPr>
          <w:rFonts w:cs="Times New Roman"/>
        </w:rPr>
        <w:t xml:space="preserve"> </w:t>
      </w:r>
    </w:p>
    <w:p w14:paraId="3DA0EDDB" w14:textId="77777777" w:rsidR="0060324F" w:rsidRDefault="00803168">
      <w:pPr>
        <w:pStyle w:val="noindent"/>
        <w:rPr>
          <w:rFonts w:cs="Times New Roman"/>
        </w:rPr>
      </w:pPr>
      <w:r>
        <w:rPr>
          <w:rFonts w:cs="Times New Roman"/>
        </w:rPr>
        <w:t xml:space="preserve">The work reported in this dissertation has been published in the following articles. </w:t>
      </w:r>
    </w:p>
    <w:p w14:paraId="61D1C359" w14:textId="77777777" w:rsidR="0060324F" w:rsidRDefault="00803168">
      <w:pPr>
        <w:pStyle w:val="noindent"/>
        <w:rPr>
          <w:rFonts w:cs="Times New Roman"/>
        </w:rPr>
      </w:pPr>
      <w:r>
        <w:rPr>
          <w:rFonts w:cs="Times New Roman"/>
        </w:rPr>
        <w:t xml:space="preserve">Some contents of Chapter </w:t>
      </w:r>
      <w:hyperlink r:id="rId195" w:anchor="x1-260002" w:history="1">
        <w:r>
          <w:rPr>
            <w:rStyle w:val="Hyperlink"/>
            <w:rFonts w:cs="Times New Roman"/>
          </w:rPr>
          <w:t>2</w:t>
        </w:r>
      </w:hyperlink>
      <w:r>
        <w:rPr>
          <w:rFonts w:cs="Times New Roman"/>
        </w:rPr>
        <w:t xml:space="preserve"> are included in a currently submitted manuscript. </w:t>
      </w:r>
    </w:p>
    <w:p w14:paraId="47401089" w14:textId="77777777" w:rsidR="0060324F" w:rsidRDefault="00803168">
      <w:pPr>
        <w:pStyle w:val="noindent"/>
        <w:rPr>
          <w:rFonts w:cs="Times New Roman"/>
        </w:rPr>
      </w:pPr>
      <w:r>
        <w:rPr>
          <w:rFonts w:cs="Times New Roman"/>
        </w:rPr>
        <w:t xml:space="preserve">Chapter </w:t>
      </w:r>
      <w:hyperlink r:id="rId196" w:anchor="x1-420003" w:history="1">
        <w:r>
          <w:rPr>
            <w:rStyle w:val="Hyperlink"/>
            <w:rFonts w:cs="Times New Roman"/>
          </w:rPr>
          <w:t>3</w:t>
        </w:r>
      </w:hyperlink>
      <w:r>
        <w:rPr>
          <w:rFonts w:cs="Times New Roman"/>
        </w:rPr>
        <w:t xml:space="preserve"> has been published previously as: </w:t>
      </w:r>
    </w:p>
    <w:p w14:paraId="7FC7447D" w14:textId="77777777" w:rsidR="0060324F" w:rsidRDefault="00803168">
      <w:pPr>
        <w:pStyle w:val="noindent"/>
        <w:divId w:val="1191646359"/>
        <w:rPr>
          <w:rFonts w:cs="Times New Roman"/>
        </w:rPr>
      </w:pPr>
      <w:r>
        <w:rPr>
          <w:rStyle w:val="phvro8t-x-x-120"/>
          <w:rFonts w:cs="Times New Roman"/>
        </w:rPr>
        <w:t>Li, X. Z., Roy, C. K., Dong, X., Bolcun-Filas, E., Wang, J., Han,</w:t>
      </w:r>
      <w:r>
        <w:rPr>
          <w:rFonts w:cs="Times New Roman"/>
        </w:rPr>
        <w:t xml:space="preserve"> </w:t>
      </w:r>
      <w:r>
        <w:rPr>
          <w:rStyle w:val="phvro8t-x-x-120"/>
          <w:rFonts w:cs="Times New Roman"/>
        </w:rPr>
        <w:t>B. W., Xu, J., Moore, M. J., Schimenti, J. C., Weng, Z., and Zamore,</w:t>
      </w:r>
      <w:r>
        <w:rPr>
          <w:rFonts w:cs="Times New Roman"/>
        </w:rPr>
        <w:t xml:space="preserve"> </w:t>
      </w:r>
      <w:r>
        <w:rPr>
          <w:rStyle w:val="phvro8t-x-x-120"/>
          <w:rFonts w:cs="Times New Roman"/>
        </w:rPr>
        <w:t>P. D. (2013a). An ancient transcription factor initiates the burst of</w:t>
      </w:r>
      <w:r>
        <w:rPr>
          <w:rFonts w:cs="Times New Roman"/>
        </w:rPr>
        <w:t xml:space="preserve"> </w:t>
      </w:r>
      <w:r>
        <w:rPr>
          <w:rStyle w:val="phvro8t-x-x-120"/>
          <w:rFonts w:cs="Times New Roman"/>
        </w:rPr>
        <w:t xml:space="preserve">piRNA production during early meiosis in mouse testes. </w:t>
      </w:r>
      <w:r>
        <w:rPr>
          <w:rFonts w:cs="Times New Roman"/>
        </w:rPr>
        <w:t>Molecular cell</w:t>
      </w:r>
      <w:r>
        <w:rPr>
          <w:rStyle w:val="phvro8t-x-x-120"/>
          <w:rFonts w:cs="Times New Roman"/>
        </w:rPr>
        <w:t>, 50(1):67_81</w:t>
      </w:r>
    </w:p>
    <w:p w14:paraId="1A9B5EC2" w14:textId="77777777" w:rsidR="0060324F" w:rsidRDefault="00803168">
      <w:pPr>
        <w:pStyle w:val="Heading2"/>
        <w:rPr>
          <w:rFonts w:eastAsia="Times New Roman" w:cs="Times New Roman"/>
        </w:rPr>
      </w:pPr>
      <w:r>
        <w:rPr>
          <w:rStyle w:val="titlemark"/>
          <w:rFonts w:eastAsia="Times New Roman" w:cs="Times New Roman"/>
        </w:rPr>
        <w:t>Chapter 1</w:t>
      </w:r>
      <w:r>
        <w:rPr>
          <w:rFonts w:eastAsia="Times New Roman" w:cs="Times New Roman"/>
        </w:rPr>
        <w:br/>
        <w:t>Introduction</w:t>
      </w:r>
    </w:p>
    <w:p w14:paraId="558EE8F4" w14:textId="77777777" w:rsidR="0060324F" w:rsidRDefault="00803168">
      <w:pPr>
        <w:pStyle w:val="Heading3"/>
        <w:rPr>
          <w:rFonts w:eastAsia="Times New Roman" w:cs="Times New Roman"/>
        </w:rPr>
      </w:pPr>
      <w:r>
        <w:rPr>
          <w:rStyle w:val="titlemark"/>
          <w:rFonts w:eastAsia="Times New Roman" w:cs="Times New Roman"/>
        </w:rPr>
        <w:t xml:space="preserve">1.1 </w:t>
      </w:r>
      <w:r>
        <w:rPr>
          <w:rFonts w:eastAsia="Times New Roman" w:cs="Times New Roman"/>
        </w:rPr>
        <w:t>Fixed Genomes and Flexible Genes</w:t>
      </w:r>
    </w:p>
    <w:p w14:paraId="668BC67C" w14:textId="77777777" w:rsidR="0060324F" w:rsidRDefault="00803168">
      <w:pPr>
        <w:pStyle w:val="noindent"/>
        <w:rPr>
          <w:rFonts w:cs="Times New Roman"/>
        </w:rPr>
      </w:pPr>
      <w:r>
        <w:rPr>
          <w:rFonts w:cs="Times New Roman"/>
        </w:rPr>
        <w:t xml:space="preserve">Exodus tells of the liberation of the Israelites from Egyptian slavery. Humble and reluctant Moses, their divine-appointed messiah, attempts to force the Pharaoh Ramses to release the Israelites through inflicting 10 plagues. Pharaoh is stalwart and stubborn as water turns to blood and the streets are flooded with frogs, lice, and flies. As livestock falls dead from disease, people and animals both are covered in boils, and the land burns in storms of fire, Pharaoh does not bend. </w:t>
      </w:r>
    </w:p>
    <w:p w14:paraId="1B4A67D4" w14:textId="77777777" w:rsidR="0060324F" w:rsidRDefault="00803168">
      <w:pPr>
        <w:pStyle w:val="noindent"/>
        <w:rPr>
          <w:rFonts w:cs="Times New Roman"/>
        </w:rPr>
      </w:pPr>
      <w:r>
        <w:rPr>
          <w:rFonts w:cs="Times New Roman"/>
        </w:rPr>
        <w:t xml:space="preserve">The 8th plague was a swarm of Locusts, described in Exodus 10: 14-15: </w:t>
      </w:r>
    </w:p>
    <w:p w14:paraId="107DEF42" w14:textId="77777777" w:rsidR="0060324F" w:rsidRDefault="00803168">
      <w:pPr>
        <w:pStyle w:val="noindent"/>
        <w:divId w:val="1970014596"/>
        <w:rPr>
          <w:rFonts w:cs="Times New Roman"/>
        </w:rPr>
      </w:pPr>
      <w:r>
        <w:rPr>
          <w:rStyle w:val="phvro8t-x-x-109"/>
          <w:rFonts w:cs="Times New Roman"/>
          <w:vertAlign w:val="superscript"/>
        </w:rPr>
        <w:t>14</w:t>
      </w:r>
      <w:r>
        <w:rPr>
          <w:rStyle w:val="phvro8t-x-x-120"/>
          <w:rFonts w:cs="Times New Roman"/>
        </w:rPr>
        <w:t>And the locusts went up over all the land of Egypt, and rested in</w:t>
      </w:r>
      <w:r>
        <w:rPr>
          <w:rFonts w:cs="Times New Roman"/>
        </w:rPr>
        <w:t xml:space="preserve"> </w:t>
      </w:r>
      <w:r>
        <w:rPr>
          <w:rStyle w:val="phvro8t-x-x-120"/>
          <w:rFonts w:cs="Times New Roman"/>
        </w:rPr>
        <w:t>all the coasts of Egypt: very grievous were they; before them there</w:t>
      </w:r>
      <w:r>
        <w:rPr>
          <w:rFonts w:cs="Times New Roman"/>
        </w:rPr>
        <w:t xml:space="preserve"> </w:t>
      </w:r>
      <w:r>
        <w:rPr>
          <w:rStyle w:val="phvro8t-x-x-120"/>
          <w:rFonts w:cs="Times New Roman"/>
        </w:rPr>
        <w:t>were no such locusts as they, neither after them shall be such.</w:t>
      </w:r>
      <w:r>
        <w:rPr>
          <w:rFonts w:cs="Times New Roman"/>
        </w:rPr>
        <w:br/>
      </w:r>
      <w:r>
        <w:rPr>
          <w:rFonts w:cs="Times New Roman"/>
        </w:rPr>
        <w:br/>
      </w:r>
      <w:r>
        <w:rPr>
          <w:rStyle w:val="phvro8t-x-x-109"/>
          <w:rFonts w:cs="Times New Roman"/>
          <w:vertAlign w:val="superscript"/>
        </w:rPr>
        <w:t>15</w:t>
      </w:r>
      <w:r>
        <w:rPr>
          <w:rStyle w:val="phvro8t-x-x-120"/>
          <w:rFonts w:cs="Times New Roman"/>
        </w:rPr>
        <w:t>For they covered the face of the whole earth, so that the land was</w:t>
      </w:r>
      <w:r>
        <w:rPr>
          <w:rFonts w:cs="Times New Roman"/>
        </w:rPr>
        <w:t xml:space="preserve"> </w:t>
      </w:r>
      <w:r>
        <w:rPr>
          <w:rStyle w:val="phvro8t-x-x-120"/>
          <w:rFonts w:cs="Times New Roman"/>
        </w:rPr>
        <w:t>darkened; and they did eat every herb of the land, and all the fruit of</w:t>
      </w:r>
      <w:r>
        <w:rPr>
          <w:rFonts w:cs="Times New Roman"/>
        </w:rPr>
        <w:t xml:space="preserve"> </w:t>
      </w:r>
      <w:r>
        <w:rPr>
          <w:rStyle w:val="phvro8t-x-x-120"/>
          <w:rFonts w:cs="Times New Roman"/>
        </w:rPr>
        <w:t>the trees which the hail had left: and there remained not any green</w:t>
      </w:r>
      <w:r>
        <w:rPr>
          <w:rFonts w:cs="Times New Roman"/>
        </w:rPr>
        <w:t xml:space="preserve"> </w:t>
      </w:r>
      <w:r>
        <w:rPr>
          <w:rStyle w:val="phvro8t-x-x-120"/>
          <w:rFonts w:cs="Times New Roman"/>
        </w:rPr>
        <w:t>thing in the trees, or in the herbs of the field, through all the land of</w:t>
      </w:r>
      <w:r>
        <w:rPr>
          <w:rFonts w:cs="Times New Roman"/>
        </w:rPr>
        <w:t xml:space="preserve"> </w:t>
      </w:r>
      <w:r>
        <w:rPr>
          <w:rStyle w:val="phvro8t-x-x-120"/>
          <w:rFonts w:cs="Times New Roman"/>
        </w:rPr>
        <w:t>Egypt.</w:t>
      </w:r>
    </w:p>
    <w:p w14:paraId="4A507624" w14:textId="77777777" w:rsidR="0060324F" w:rsidRDefault="00803168">
      <w:pPr>
        <w:pStyle w:val="noindent"/>
        <w:rPr>
          <w:rFonts w:cs="Times New Roman"/>
        </w:rPr>
      </w:pPr>
      <w:r>
        <w:rPr>
          <w:rFonts w:cs="Times New Roman"/>
        </w:rPr>
        <w:t xml:space="preserve">The desolation of a locust plague was still not enough to persuade Ramses. Nor was three days of darkness. Only after the death of all first-born Egyptians, including Ramses own son, was Pharaoh persuaded to liberate the Israelites. </w:t>
      </w:r>
    </w:p>
    <w:p w14:paraId="0BD121A4" w14:textId="77777777" w:rsidR="0060324F" w:rsidRDefault="00803168">
      <w:pPr>
        <w:pStyle w:val="noindent"/>
        <w:rPr>
          <w:rFonts w:cs="Times New Roman"/>
        </w:rPr>
      </w:pPr>
      <w:r>
        <w:rPr>
          <w:rFonts w:cs="Times New Roman"/>
        </w:rPr>
        <w:t xml:space="preserve">Locust swarms are not biblical fantasy. Today the United Nations_ Food and Agriculture division maintains a </w:t>
      </w:r>
      <w:hyperlink r:id="rId197" w:history="1">
        <w:r>
          <w:rPr>
            <w:rStyle w:val="Hyperlink"/>
            <w:rFonts w:cs="Times New Roman"/>
          </w:rPr>
          <w:t>Locust watch website</w:t>
        </w:r>
      </w:hyperlink>
      <w:r>
        <w:rPr>
          <w:rFonts w:cs="Times New Roman"/>
        </w:rPr>
        <w:t xml:space="preserve"> that provides weekly updates on potential swarms in northern Africa and the Middle East. Locusts have long been, and continue to be, a powerful and feared force of Nature. </w:t>
      </w:r>
    </w:p>
    <w:p w14:paraId="71044CE5" w14:textId="77777777" w:rsidR="0060324F" w:rsidRDefault="00803168">
      <w:pPr>
        <w:pStyle w:val="noindent"/>
        <w:rPr>
          <w:rFonts w:cs="Times New Roman"/>
        </w:rPr>
      </w:pPr>
      <w:r>
        <w:rPr>
          <w:rFonts w:cs="Times New Roman"/>
        </w:rPr>
        <w:t xml:space="preserve">Unlike fire and brimstone, locusts are something that can be observed and studied. What triggers a swam? We know that the desert locust, </w:t>
      </w:r>
      <w:r>
        <w:rPr>
          <w:rStyle w:val="phvro8t-x-x-120"/>
          <w:rFonts w:cs="Times New Roman"/>
        </w:rPr>
        <w:t>Schistocerca gregaria</w:t>
      </w:r>
      <w:r>
        <w:rPr>
          <w:rFonts w:cs="Times New Roman"/>
        </w:rPr>
        <w:t xml:space="preserve">, is the one of 10 species that swarm and cause massive crop damage. </w:t>
      </w:r>
      <w:r>
        <w:rPr>
          <w:rStyle w:val="phvro8t-x-x-120"/>
          <w:rFonts w:cs="Times New Roman"/>
        </w:rPr>
        <w:t>Schistocerca</w:t>
      </w:r>
      <w:r>
        <w:rPr>
          <w:rFonts w:cs="Times New Roman"/>
        </w:rPr>
        <w:t xml:space="preserve"> </w:t>
      </w:r>
      <w:r>
        <w:rPr>
          <w:rStyle w:val="phvro8t-x-x-120"/>
          <w:rFonts w:cs="Times New Roman"/>
        </w:rPr>
        <w:t xml:space="preserve">gregaria </w:t>
      </w:r>
      <w:r>
        <w:rPr>
          <w:rFonts w:cs="Times New Roman"/>
        </w:rPr>
        <w:t xml:space="preserve">are in the insect Order Orthoptera, along with crickets and katydids. Orthoptern members make sound known as </w:t>
      </w:r>
      <w:r>
        <w:rPr>
          <w:rStyle w:val="phvro8t-x-x-120"/>
          <w:rFonts w:cs="Times New Roman"/>
        </w:rPr>
        <w:t xml:space="preserve">stridulation </w:t>
      </w:r>
      <w:r>
        <w:rPr>
          <w:rFonts w:cs="Times New Roman"/>
        </w:rPr>
        <w:t>by vigorously rubbing their wings, making for a noisy cloud of devastation. They only weigh 0.05_0.07 ounces and are less than 2.5 inches long</w:t>
      </w:r>
      <w:ins w:id="0" w:author="Emiliano Ricci" w:date="2014-05-02T17:59:00Z">
        <w:r w:rsidR="00C30467">
          <w:rPr>
            <w:rFonts w:cs="Times New Roman"/>
          </w:rPr>
          <w:t xml:space="preserve"> (</w:t>
        </w:r>
      </w:ins>
      <w:ins w:id="1" w:author="Emiliano Ricci" w:date="2014-05-02T18:02:00Z">
        <w:r w:rsidR="00C30467">
          <w:rPr>
            <w:rFonts w:cs="Times New Roman"/>
          </w:rPr>
          <w:t>would</w:t>
        </w:r>
      </w:ins>
      <w:ins w:id="2" w:author="Emiliano Ricci" w:date="2014-05-02T18:03:00Z">
        <w:r w:rsidR="00C30467">
          <w:rPr>
            <w:rFonts w:cs="Times New Roman"/>
          </w:rPr>
          <w:t>n’t</w:t>
        </w:r>
      </w:ins>
      <w:ins w:id="3" w:author="Emiliano Ricci" w:date="2014-05-02T18:02:00Z">
        <w:r w:rsidR="00C30467">
          <w:rPr>
            <w:rFonts w:cs="Times New Roman"/>
          </w:rPr>
          <w:t xml:space="preserve"> </w:t>
        </w:r>
      </w:ins>
      <w:ins w:id="4" w:author="Emiliano Ricci" w:date="2014-05-02T18:01:00Z">
        <w:r w:rsidR="00C30467">
          <w:rPr>
            <w:rFonts w:cs="Times New Roman"/>
          </w:rPr>
          <w:t xml:space="preserve">the </w:t>
        </w:r>
      </w:ins>
      <w:ins w:id="5" w:author="Emiliano Ricci" w:date="2014-05-02T17:59:00Z">
        <w:r w:rsidR="00C30467">
          <w:rPr>
            <w:rFonts w:cs="Times New Roman"/>
          </w:rPr>
          <w:t>metric system fit</w:t>
        </w:r>
      </w:ins>
      <w:ins w:id="6" w:author="Emiliano Ricci" w:date="2014-05-02T18:00:00Z">
        <w:r w:rsidR="00C30467">
          <w:rPr>
            <w:rFonts w:cs="Times New Roman"/>
          </w:rPr>
          <w:t xml:space="preserve"> better</w:t>
        </w:r>
      </w:ins>
      <w:ins w:id="7" w:author="Emiliano Ricci" w:date="2014-05-02T17:59:00Z">
        <w:r w:rsidR="00C30467">
          <w:rPr>
            <w:rFonts w:cs="Times New Roman"/>
          </w:rPr>
          <w:t xml:space="preserve"> to a science related dissertation, especially if you talk about tons later</w:t>
        </w:r>
      </w:ins>
      <w:ins w:id="8" w:author="Emiliano Ricci" w:date="2014-05-02T18:03:00Z">
        <w:r w:rsidR="00C30467">
          <w:rPr>
            <w:rFonts w:cs="Times New Roman"/>
          </w:rPr>
          <w:t>?</w:t>
        </w:r>
      </w:ins>
      <w:ins w:id="9" w:author="Emiliano Ricci" w:date="2014-05-02T17:59:00Z">
        <w:r w:rsidR="00C30467">
          <w:rPr>
            <w:rFonts w:cs="Times New Roman"/>
          </w:rPr>
          <w:t>)</w:t>
        </w:r>
      </w:ins>
      <w:r>
        <w:rPr>
          <w:rFonts w:cs="Times New Roman"/>
        </w:rPr>
        <w:t xml:space="preserve"> but can consume their own body weight in vegetation per day. One </w:t>
      </w:r>
      <w:hyperlink r:id="rId198" w:history="1">
        <w:r>
          <w:rPr>
            <w:rStyle w:val="Hyperlink"/>
            <w:rFonts w:cs="Times New Roman"/>
          </w:rPr>
          <w:t>swarm</w:t>
        </w:r>
      </w:hyperlink>
      <w:r>
        <w:rPr>
          <w:rFonts w:cs="Times New Roman"/>
        </w:rPr>
        <w:t xml:space="preserve"> of the infamous, and now curiously extinct, Rocky Mountain locust contained 12.2 </w:t>
      </w:r>
      <w:r>
        <w:rPr>
          <w:rStyle w:val="phvro8t-x-x-120"/>
          <w:rFonts w:cs="Times New Roman"/>
        </w:rPr>
        <w:t xml:space="preserve">trillion </w:t>
      </w:r>
      <w:r>
        <w:rPr>
          <w:rFonts w:cs="Times New Roman"/>
        </w:rPr>
        <w:t xml:space="preserve">insects. Its estimated total weight was 27.5 </w:t>
      </w:r>
      <w:r>
        <w:rPr>
          <w:rStyle w:val="phvro8t-x-x-120"/>
          <w:rFonts w:cs="Times New Roman"/>
        </w:rPr>
        <w:t xml:space="preserve">million </w:t>
      </w:r>
      <w:r>
        <w:rPr>
          <w:rFonts w:cs="Times New Roman"/>
        </w:rPr>
        <w:t xml:space="preserve">tons. The swarm covered almost 200 square miles (2/3 the size of Manhattan), and could travel 60 miles in a day. A locust swarm is truly a modern biblical plague. </w:t>
      </w:r>
    </w:p>
    <w:p w14:paraId="4D06CF7F" w14:textId="77777777" w:rsidR="0060324F" w:rsidRDefault="0087170F">
      <w:pPr>
        <w:rPr>
          <w:rFonts w:eastAsia="Times New Roman" w:cs="Times New Roman"/>
        </w:rPr>
      </w:pPr>
      <w:r>
        <w:rPr>
          <w:rFonts w:eastAsia="Times New Roman" w:cs="Times New Roman"/>
        </w:rPr>
        <w:pict w14:anchorId="7DC62E84">
          <v:rect id="_x0000_i1027" style="width:0;height:1.5pt" o:hralign="center" o:hrstd="t" o:hr="t" fillcolor="#aaa" stroked="f"/>
        </w:pict>
      </w:r>
    </w:p>
    <w:p w14:paraId="195320F8" w14:textId="72E1C828" w:rsidR="0060324F" w:rsidRDefault="00642696">
      <w:pPr>
        <w:pStyle w:val="noindent"/>
        <w:divId w:val="441656716"/>
        <w:rPr>
          <w:rFonts w:cs="Times New Roman"/>
        </w:rPr>
      </w:pPr>
      <w:r>
        <w:rPr>
          <w:rFonts w:cs="Times New Roman"/>
          <w:noProof/>
        </w:rPr>
        <w:drawing>
          <wp:inline distT="0" distB="0" distL="0" distR="0" wp14:anchorId="36F3868C" wp14:editId="018F55F8">
            <wp:extent cx="406400" cy="406400"/>
            <wp:effectExtent l="0" t="0" r="0" b="0"/>
            <wp:docPr id="4" name="Picture 4"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
                    <pic:cNvPicPr>
                      <a:picLocks noChangeAspect="1" noChangeArrowheads="1"/>
                    </pic:cNvPicPr>
                  </pic:nvPicPr>
                  <pic:blipFill>
                    <a:blip r:link="rId19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52477CD" w14:textId="77777777" w:rsidR="0060324F" w:rsidRDefault="00803168">
      <w:pPr>
        <w:divId w:val="275062718"/>
        <w:rPr>
          <w:rFonts w:eastAsia="Times New Roman" w:cs="Times New Roman"/>
        </w:rPr>
      </w:pPr>
      <w:r>
        <w:rPr>
          <w:rStyle w:val="id"/>
          <w:rFonts w:eastAsia="Times New Roman" w:cs="Times New Roman"/>
        </w:rPr>
        <w:t xml:space="preserve">Figure 1.1: </w:t>
      </w:r>
      <w:r>
        <w:rPr>
          <w:rStyle w:val="content"/>
          <w:rFonts w:eastAsia="Times New Roman" w:cs="Times New Roman"/>
        </w:rPr>
        <w:t xml:space="preserve">The Solitary and Gregarious forms of </w:t>
      </w:r>
      <w:r>
        <w:rPr>
          <w:rStyle w:val="phvro8t-x-x-120"/>
          <w:rFonts w:eastAsia="Times New Roman" w:cs="Times New Roman"/>
        </w:rPr>
        <w:t>Schistocerca gregaria</w:t>
      </w:r>
      <w:r>
        <w:rPr>
          <w:rFonts w:eastAsia="Times New Roman" w:cs="Times New Roman"/>
        </w:rPr>
        <w:br/>
      </w:r>
      <w:r>
        <w:rPr>
          <w:rStyle w:val="content"/>
          <w:rFonts w:eastAsia="Times New Roman" w:cs="Times New Roman"/>
        </w:rPr>
        <w:t xml:space="preserve">The two phenotypic forms of </w:t>
      </w:r>
      <w:r>
        <w:rPr>
          <w:rStyle w:val="phvro8t-x-x-120"/>
          <w:rFonts w:eastAsia="Times New Roman" w:cs="Times New Roman"/>
        </w:rPr>
        <w:t xml:space="preserve">Schistocerca gregaria </w:t>
      </w:r>
      <w:r>
        <w:rPr>
          <w:rStyle w:val="content"/>
          <w:rFonts w:eastAsia="Times New Roman" w:cs="Times New Roman"/>
        </w:rPr>
        <w:t xml:space="preserve">appear very different. The solitary form is green and generally larger, while its gregarious form is more brightly colored, smaller, and swarms in vast numbers. Photo from </w:t>
      </w:r>
      <w:hyperlink r:id="rId200" w:history="1">
        <w:r>
          <w:rPr>
            <w:rStyle w:val="Hyperlink"/>
            <w:rFonts w:eastAsia="Times New Roman" w:cs="Times New Roman"/>
          </w:rPr>
          <w:t>Wikicommons</w:t>
        </w:r>
      </w:hyperlink>
      <w:r>
        <w:rPr>
          <w:rStyle w:val="content"/>
          <w:rFonts w:eastAsia="Times New Roman" w:cs="Times New Roman"/>
        </w:rPr>
        <w:t xml:space="preserve">. </w:t>
      </w:r>
    </w:p>
    <w:p w14:paraId="0314C5AC" w14:textId="77777777" w:rsidR="0060324F" w:rsidRDefault="00803168">
      <w:pPr>
        <w:pStyle w:val="noindent"/>
        <w:divId w:val="441656716"/>
        <w:rPr>
          <w:rFonts w:cs="Times New Roman"/>
        </w:rPr>
      </w:pPr>
      <w:r>
        <w:rPr>
          <w:rFonts w:cs="Times New Roman"/>
        </w:rPr>
        <w:t xml:space="preserve">By definition swarms are temporary; the movement, en masse, from one location to another. But where do 12.2 trillion locusts go when not swarming? Does anyone care if their crops aren_t under assault? It seemed no one cared until 1921 when an important realization was made. </w:t>
      </w:r>
    </w:p>
    <w:p w14:paraId="4EF014ED" w14:textId="77777777" w:rsidR="0060324F" w:rsidRDefault="00803168">
      <w:pPr>
        <w:pStyle w:val="noindent"/>
        <w:divId w:val="441656716"/>
        <w:rPr>
          <w:rFonts w:cs="Times New Roman"/>
        </w:rPr>
      </w:pPr>
      <w:r>
        <w:rPr>
          <w:rFonts w:cs="Times New Roman"/>
        </w:rPr>
        <w:t xml:space="preserve">The power and destruction </w:t>
      </w:r>
      <w:r>
        <w:rPr>
          <w:rStyle w:val="phvro8t-x-x-120"/>
          <w:rFonts w:cs="Times New Roman"/>
        </w:rPr>
        <w:t xml:space="preserve">Schistocerca gregaria </w:t>
      </w:r>
      <w:r>
        <w:rPr>
          <w:rFonts w:cs="Times New Roman"/>
        </w:rPr>
        <w:t xml:space="preserve">can inflict makes it difficult to believe that they are nothing more than common grasshoppers. Nothing more than grasshoppers not just by analogy, but by actual </w:t>
      </w:r>
      <w:r>
        <w:rPr>
          <w:rStyle w:val="phvro8t-x-x-120"/>
          <w:rFonts w:cs="Times New Roman"/>
        </w:rPr>
        <w:t>Taxonomy</w:t>
      </w:r>
      <w:r>
        <w:rPr>
          <w:rFonts w:cs="Times New Roman"/>
        </w:rPr>
        <w:t xml:space="preserve">. _Desert_ locusts are actually the </w:t>
      </w:r>
      <w:r>
        <w:rPr>
          <w:rStyle w:val="phvro8t-x-x-120"/>
          <w:rFonts w:cs="Times New Roman"/>
        </w:rPr>
        <w:t xml:space="preserve">gregarious </w:t>
      </w:r>
      <w:r>
        <w:rPr>
          <w:rFonts w:cs="Times New Roman"/>
        </w:rPr>
        <w:t xml:space="preserve">form of </w:t>
      </w:r>
      <w:r>
        <w:rPr>
          <w:rStyle w:val="phvro8t-x-x-120"/>
          <w:rFonts w:cs="Times New Roman"/>
        </w:rPr>
        <w:t xml:space="preserve">Schistocerca gregaria </w:t>
      </w:r>
      <w:r>
        <w:rPr>
          <w:rFonts w:cs="Times New Roman"/>
        </w:rPr>
        <w:t xml:space="preserve">(Figure </w:t>
      </w:r>
      <w:hyperlink r:id="rId201" w:anchor="x1-5001r1" w:history="1">
        <w:r>
          <w:rPr>
            <w:rStyle w:val="Hyperlink"/>
            <w:rFonts w:cs="Times New Roman"/>
          </w:rPr>
          <w:t>1.1</w:t>
        </w:r>
      </w:hyperlink>
      <w:r>
        <w:rPr>
          <w:rFonts w:cs="Times New Roman"/>
        </w:rPr>
        <w:t xml:space="preserve">), while the more familiar and docile looking _grasshopper_ is the </w:t>
      </w:r>
      <w:r>
        <w:rPr>
          <w:rStyle w:val="phvro8t-x-x-120"/>
          <w:rFonts w:cs="Times New Roman"/>
        </w:rPr>
        <w:t>solitary form</w:t>
      </w:r>
      <w:r>
        <w:rPr>
          <w:rFonts w:cs="Times New Roman"/>
        </w:rPr>
        <w:t xml:space="preserve">. How does such a dichotomy exist within the same organism_indeed the same </w:t>
      </w:r>
      <w:r>
        <w:rPr>
          <w:rStyle w:val="phvro8t-x-x-120"/>
          <w:rFonts w:cs="Times New Roman"/>
        </w:rPr>
        <w:t>genome</w:t>
      </w:r>
      <w:ins w:id="10" w:author="Emiliano Ricci" w:date="2014-05-02T18:04:00Z">
        <w:r w:rsidR="00C30467">
          <w:rPr>
            <w:rStyle w:val="phvro8t-x-x-120"/>
            <w:rFonts w:cs="Times New Roman"/>
          </w:rPr>
          <w:t xml:space="preserve"> (I can understand what you mean but it looks like something is missing between the organism and the indeed words</w:t>
        </w:r>
      </w:ins>
      <w:r>
        <w:rPr>
          <w:rFonts w:cs="Times New Roman"/>
        </w:rPr>
        <w:t xml:space="preserve">? </w:t>
      </w:r>
    </w:p>
    <w:p w14:paraId="6B5F9FD7" w14:textId="77777777" w:rsidR="0060324F" w:rsidRDefault="00803168">
      <w:pPr>
        <w:pStyle w:val="noindent"/>
        <w:divId w:val="441656716"/>
        <w:rPr>
          <w:rFonts w:cs="Times New Roman"/>
        </w:rPr>
      </w:pPr>
      <w:r>
        <w:rPr>
          <w:rStyle w:val="phvro8t-x-x-120"/>
          <w:rFonts w:cs="Times New Roman"/>
        </w:rPr>
        <w:t xml:space="preserve">Schistocerca gregaria </w:t>
      </w:r>
      <w:r>
        <w:rPr>
          <w:rFonts w:cs="Times New Roman"/>
        </w:rPr>
        <w:t xml:space="preserve">are </w:t>
      </w:r>
      <w:r>
        <w:rPr>
          <w:rStyle w:val="phvro8t-x-x-120"/>
          <w:rFonts w:cs="Times New Roman"/>
        </w:rPr>
        <w:t>polyphenic</w:t>
      </w:r>
      <w:r>
        <w:rPr>
          <w:rFonts w:cs="Times New Roman"/>
        </w:rPr>
        <w:t>, meaning that they have multiple (poly) physical forms (phenotypes). Polyphenism is a general feature among insects. These phenotypes are often extremely different. For example, pea aphids (</w:t>
      </w:r>
      <w:r>
        <w:rPr>
          <w:rStyle w:val="phvro8t-x-x-120"/>
          <w:rFonts w:cs="Times New Roman"/>
        </w:rPr>
        <w:t>Acyrthosiphon</w:t>
      </w:r>
      <w:r>
        <w:rPr>
          <w:rFonts w:cs="Times New Roman"/>
        </w:rPr>
        <w:t xml:space="preserve"> </w:t>
      </w:r>
      <w:r>
        <w:rPr>
          <w:rStyle w:val="phvro8t-x-x-120"/>
          <w:rFonts w:cs="Times New Roman"/>
        </w:rPr>
        <w:t>pisum</w:t>
      </w:r>
      <w:r>
        <w:rPr>
          <w:rFonts w:cs="Times New Roman"/>
        </w:rPr>
        <w:t>), which usually exist in an asexually reproducing, wingless female form, respond to reduced food supply and overcrowding by producing winged sexually-reproducing offspring. Winged organisms travel to new sources of food and revert back to the asexually reproducing form [</w:t>
      </w:r>
      <w:hyperlink r:id="rId202" w:anchor="XPurandare2014b" w:history="1">
        <w:r>
          <w:rPr>
            <w:rStyle w:val="Hyperlink"/>
            <w:rFonts w:cs="Times New Roman"/>
          </w:rPr>
          <w:t>Purandare et al.</w:t>
        </w:r>
      </w:hyperlink>
      <w:r>
        <w:rPr>
          <w:rFonts w:cs="Times New Roman"/>
        </w:rPr>
        <w:t>, </w:t>
      </w:r>
      <w:hyperlink r:id="rId203" w:anchor="XPurandare2014b" w:history="1">
        <w:r>
          <w:rPr>
            <w:rStyle w:val="Hyperlink"/>
            <w:rFonts w:cs="Times New Roman"/>
          </w:rPr>
          <w:t>2014</w:t>
        </w:r>
      </w:hyperlink>
      <w:r>
        <w:rPr>
          <w:rFonts w:cs="Times New Roman"/>
        </w:rPr>
        <w:t>, </w:t>
      </w:r>
      <w:hyperlink r:id="rId204" w:anchor="XShingleton2003" w:history="1">
        <w:r>
          <w:rPr>
            <w:rStyle w:val="Hyperlink"/>
            <w:rFonts w:cs="Times New Roman"/>
          </w:rPr>
          <w:t>Shingleton et al.</w:t>
        </w:r>
      </w:hyperlink>
      <w:r>
        <w:rPr>
          <w:rFonts w:cs="Times New Roman"/>
        </w:rPr>
        <w:t>, </w:t>
      </w:r>
      <w:hyperlink r:id="rId205" w:anchor="XShingleton2003" w:history="1">
        <w:r>
          <w:rPr>
            <w:rStyle w:val="Hyperlink"/>
            <w:rFonts w:cs="Times New Roman"/>
          </w:rPr>
          <w:t>2003</w:t>
        </w:r>
      </w:hyperlink>
      <w:r>
        <w:rPr>
          <w:rFonts w:cs="Times New Roman"/>
        </w:rPr>
        <w:t xml:space="preserve">]. In the case of </w:t>
      </w:r>
      <w:r>
        <w:rPr>
          <w:rStyle w:val="phvro8t-x-x-120"/>
          <w:rFonts w:cs="Times New Roman"/>
        </w:rPr>
        <w:t>Schistocerca gregaria</w:t>
      </w:r>
      <w:r>
        <w:rPr>
          <w:rFonts w:cs="Times New Roman"/>
        </w:rPr>
        <w:t xml:space="preserve">, the gregarious form is smaller and more brightly colored compared to its solitary cousins. This transformation can happen in as little as two hours. What is the underlying cause of this transformation? </w:t>
      </w:r>
    </w:p>
    <w:p w14:paraId="4E83E07C" w14:textId="77777777" w:rsidR="0060324F" w:rsidRDefault="00803168">
      <w:pPr>
        <w:pStyle w:val="noindent"/>
        <w:divId w:val="441656716"/>
        <w:rPr>
          <w:rFonts w:cs="Times New Roman"/>
        </w:rPr>
      </w:pPr>
      <w:r>
        <w:rPr>
          <w:rFonts w:cs="Times New Roman"/>
        </w:rPr>
        <w:t xml:space="preserve">In 2009, </w:t>
      </w:r>
      <w:hyperlink r:id="rId206" w:anchor="XAnstey2009" w:history="1">
        <w:r>
          <w:rPr>
            <w:rStyle w:val="Hyperlink"/>
            <w:rFonts w:cs="Times New Roman"/>
          </w:rPr>
          <w:t>Anstey et al.</w:t>
        </w:r>
      </w:hyperlink>
      <w:r>
        <w:rPr>
          <w:rFonts w:cs="Times New Roman"/>
        </w:rPr>
        <w:t> [</w:t>
      </w:r>
      <w:hyperlink r:id="rId207" w:anchor="XAnstey2009" w:history="1">
        <w:r>
          <w:rPr>
            <w:rStyle w:val="Hyperlink"/>
            <w:rFonts w:cs="Times New Roman"/>
          </w:rPr>
          <w:t>2009</w:t>
        </w:r>
      </w:hyperlink>
      <w:r>
        <w:rPr>
          <w:rFonts w:cs="Times New Roman"/>
        </w:rPr>
        <w:t xml:space="preserve">] reported that after two hours of forced crowding </w:t>
      </w:r>
      <w:r>
        <w:rPr>
          <w:rStyle w:val="phvro8t-x-x-120"/>
          <w:rFonts w:cs="Times New Roman"/>
        </w:rPr>
        <w:t xml:space="preserve">Schistocerca gregaria </w:t>
      </w:r>
      <w:r>
        <w:rPr>
          <w:rFonts w:cs="Times New Roman"/>
        </w:rPr>
        <w:t>displayed elevated levels of the neurotransmitter serotonin in the ganglia (brain). Serotonin levels were strongly correlated with other gregarious form indicators. Serotonin regulates neuronal junctions and wiring in the brain [</w:t>
      </w:r>
      <w:hyperlink r:id="rId208" w:anchor="XHoeffer2003" w:history="1">
        <w:r>
          <w:rPr>
            <w:rStyle w:val="Hyperlink"/>
            <w:rFonts w:cs="Times New Roman"/>
          </w:rPr>
          <w:t>Hoeffer et al.</w:t>
        </w:r>
      </w:hyperlink>
      <w:r>
        <w:rPr>
          <w:rFonts w:cs="Times New Roman"/>
        </w:rPr>
        <w:t>, </w:t>
      </w:r>
      <w:hyperlink r:id="rId209" w:anchor="XHoeffer2003" w:history="1">
        <w:r>
          <w:rPr>
            <w:rStyle w:val="Hyperlink"/>
            <w:rFonts w:cs="Times New Roman"/>
          </w:rPr>
          <w:t>2003</w:t>
        </w:r>
      </w:hyperlink>
      <w:r>
        <w:rPr>
          <w:rFonts w:cs="Times New Roman"/>
        </w:rPr>
        <w:t xml:space="preserve">]. Through the integration of environmental and social cues, the grasshopper brain can be re-wired, resulting in tremendous changes in behavior and phenotype. These changes prepare the organism to deal with a different world. It allows the organism to survive. Survival that is to the detriment of surrounding agriculture. </w:t>
      </w:r>
    </w:p>
    <w:p w14:paraId="3447C5BF" w14:textId="77777777" w:rsidR="0060324F" w:rsidRDefault="00803168">
      <w:pPr>
        <w:pStyle w:val="noindent"/>
        <w:divId w:val="441656716"/>
        <w:rPr>
          <w:rFonts w:cs="Times New Roman"/>
        </w:rPr>
      </w:pPr>
      <w:r>
        <w:rPr>
          <w:rFonts w:cs="Times New Roman"/>
        </w:rPr>
        <w:t>In an extremely</w:t>
      </w:r>
      <w:ins w:id="11" w:author="Emiliano Ricci" w:date="2014-05-02T18:06:00Z">
        <w:r w:rsidR="0001649B">
          <w:rPr>
            <w:rFonts w:cs="Times New Roman"/>
          </w:rPr>
          <w:t xml:space="preserve"> (I would use the word “very</w:t>
        </w:r>
      </w:ins>
      <w:ins w:id="12" w:author="Emiliano Ricci" w:date="2014-05-02T18:07:00Z">
        <w:r w:rsidR="0001649B">
          <w:rPr>
            <w:rFonts w:cs="Times New Roman"/>
          </w:rPr>
          <w:t>” instead of extremely</w:t>
        </w:r>
      </w:ins>
      <w:ins w:id="13" w:author="Emiliano Ricci" w:date="2014-05-02T18:06:00Z">
        <w:r w:rsidR="0001649B">
          <w:rPr>
            <w:rFonts w:cs="Times New Roman"/>
          </w:rPr>
          <w:t>)</w:t>
        </w:r>
      </w:ins>
      <w:r>
        <w:rPr>
          <w:rFonts w:cs="Times New Roman"/>
        </w:rPr>
        <w:t xml:space="preserve"> interesting </w:t>
      </w:r>
      <w:hyperlink r:id="rId210" w:history="1">
        <w:r>
          <w:rPr>
            <w:rStyle w:val="Hyperlink"/>
            <w:rFonts w:cs="Times New Roman"/>
          </w:rPr>
          <w:t>article</w:t>
        </w:r>
      </w:hyperlink>
      <w:r>
        <w:rPr>
          <w:rFonts w:cs="Times New Roman"/>
        </w:rPr>
        <w:t xml:space="preserve">, David Dobbs compares the two forms of </w:t>
      </w:r>
      <w:r>
        <w:rPr>
          <w:rStyle w:val="phvro8t-x-x-120"/>
          <w:rFonts w:cs="Times New Roman"/>
        </w:rPr>
        <w:t xml:space="preserve">Schistocerca gregaria </w:t>
      </w:r>
      <w:r>
        <w:rPr>
          <w:rFonts w:cs="Times New Roman"/>
        </w:rPr>
        <w:t xml:space="preserve">to that of Dr. Jekyll and Mr. Hyde, the principle characters in the Robert Louis Stevenson novella. For Dr. Jekyll in fiction, and for </w:t>
      </w:r>
      <w:r>
        <w:rPr>
          <w:rStyle w:val="phvro8t-x-x-120"/>
          <w:rFonts w:cs="Times New Roman"/>
        </w:rPr>
        <w:t xml:space="preserve">Schistocerca gregaria </w:t>
      </w:r>
      <w:r>
        <w:rPr>
          <w:rFonts w:cs="Times New Roman"/>
        </w:rPr>
        <w:t xml:space="preserve">in reality, the power to morph into multiple forms demonstrates the incredible power of a fixed genome yet plastic gene expression. </w:t>
      </w:r>
    </w:p>
    <w:p w14:paraId="4079FBEA" w14:textId="77777777" w:rsidR="0060324F" w:rsidRDefault="00803168">
      <w:pPr>
        <w:pStyle w:val="noindent"/>
        <w:divId w:val="441656716"/>
        <w:rPr>
          <w:rFonts w:cs="Times New Roman"/>
        </w:rPr>
      </w:pPr>
      <w:r>
        <w:rPr>
          <w:rFonts w:cs="Times New Roman"/>
        </w:rPr>
        <w:t xml:space="preserve">It is often said that something is _in the genes._ Another oft-heard idiom that is perhaps more appropriate is: _it_s how you use them._ This thesis will illustrate that, with ever increasing resolution in the measurement of functional gene products (i.e. the _transcriptome_), we are beginning to realize the tremendous diversity and complexity of gene expression. </w:t>
      </w:r>
    </w:p>
    <w:p w14:paraId="22C21D72" w14:textId="77777777" w:rsidR="0060324F" w:rsidRDefault="00803168">
      <w:pPr>
        <w:pStyle w:val="Heading3"/>
        <w:divId w:val="441656716"/>
        <w:rPr>
          <w:rFonts w:eastAsia="Times New Roman" w:cs="Times New Roman"/>
        </w:rPr>
      </w:pPr>
      <w:r>
        <w:rPr>
          <w:rStyle w:val="titlemark"/>
          <w:rFonts w:eastAsia="Times New Roman" w:cs="Times New Roman"/>
        </w:rPr>
        <w:t xml:space="preserve">1.2 </w:t>
      </w:r>
      <w:r>
        <w:rPr>
          <w:rFonts w:eastAsia="Times New Roman" w:cs="Times New Roman"/>
        </w:rPr>
        <w:t>Nucleic Acid Sequencing</w:t>
      </w:r>
    </w:p>
    <w:p w14:paraId="0BF0654D" w14:textId="77777777" w:rsidR="0060324F" w:rsidRDefault="00803168">
      <w:pPr>
        <w:pStyle w:val="Heading4"/>
        <w:divId w:val="441656716"/>
        <w:rPr>
          <w:rFonts w:eastAsia="Times New Roman" w:cs="Times New Roman"/>
        </w:rPr>
      </w:pPr>
      <w:r>
        <w:rPr>
          <w:rStyle w:val="titlemark"/>
          <w:rFonts w:eastAsia="Times New Roman" w:cs="Times New Roman"/>
        </w:rPr>
        <w:t xml:space="preserve">1.2.1 </w:t>
      </w:r>
      <w:r>
        <w:rPr>
          <w:rFonts w:eastAsia="Times New Roman" w:cs="Times New Roman"/>
        </w:rPr>
        <w:t>DNA Sequencing</w:t>
      </w:r>
    </w:p>
    <w:p w14:paraId="206AE802" w14:textId="77777777" w:rsidR="0060324F" w:rsidRDefault="00803168">
      <w:pPr>
        <w:pStyle w:val="noindent"/>
        <w:divId w:val="441656716"/>
        <w:rPr>
          <w:rFonts w:cs="Times New Roman"/>
        </w:rPr>
      </w:pPr>
      <w:r>
        <w:rPr>
          <w:rFonts w:cs="Times New Roman"/>
        </w:rPr>
        <w:t>Soon after it was realized that DNA is the source of genetic information in all living organisms [</w:t>
      </w:r>
      <w:hyperlink r:id="rId211" w:anchor="XWatson1953a" w:history="1">
        <w:r>
          <w:rPr>
            <w:rStyle w:val="Hyperlink"/>
            <w:rFonts w:cs="Times New Roman"/>
          </w:rPr>
          <w:t>Watson and Crick</w:t>
        </w:r>
      </w:hyperlink>
      <w:r>
        <w:rPr>
          <w:rFonts w:cs="Times New Roman"/>
        </w:rPr>
        <w:t>, </w:t>
      </w:r>
      <w:hyperlink r:id="rId212" w:anchor="XWatson1953a" w:history="1">
        <w:r>
          <w:rPr>
            <w:rStyle w:val="Hyperlink"/>
            <w:rFonts w:cs="Times New Roman"/>
          </w:rPr>
          <w:t>1953</w:t>
        </w:r>
      </w:hyperlink>
      <w:r>
        <w:rPr>
          <w:rFonts w:cs="Times New Roman"/>
        </w:rPr>
        <w:t xml:space="preserve">], and the </w:t>
      </w:r>
      <w:r>
        <w:rPr>
          <w:rStyle w:val="phvro8t-x-x-120"/>
          <w:rFonts w:cs="Times New Roman"/>
        </w:rPr>
        <w:t xml:space="preserve">pretty </w:t>
      </w:r>
      <w:r>
        <w:rPr>
          <w:rFonts w:cs="Times New Roman"/>
        </w:rPr>
        <w:t xml:space="preserve">and </w:t>
      </w:r>
      <w:r>
        <w:rPr>
          <w:rStyle w:val="phvro8t-x-x-120"/>
          <w:rFonts w:cs="Times New Roman"/>
        </w:rPr>
        <w:t xml:space="preserve">elegant </w:t>
      </w:r>
      <w:r>
        <w:rPr>
          <w:rFonts w:cs="Times New Roman"/>
        </w:rPr>
        <w:t>arrangement of complementary, antiparrallel</w:t>
      </w:r>
      <w:ins w:id="14" w:author="Emiliano Ricci" w:date="2014-05-02T18:08:00Z">
        <w:r w:rsidR="0001649B">
          <w:rPr>
            <w:rFonts w:cs="Times New Roman"/>
          </w:rPr>
          <w:t xml:space="preserve"> (typo)</w:t>
        </w:r>
      </w:ins>
      <w:r>
        <w:rPr>
          <w:rFonts w:cs="Times New Roman"/>
        </w:rPr>
        <w:t>, DNA strands was known [</w:t>
      </w:r>
      <w:hyperlink r:id="rId213" w:anchor="XWatson2012a" w:history="1">
        <w:r>
          <w:rPr>
            <w:rStyle w:val="Hyperlink"/>
            <w:rFonts w:cs="Times New Roman"/>
          </w:rPr>
          <w:t>Watson et al.</w:t>
        </w:r>
      </w:hyperlink>
      <w:r>
        <w:rPr>
          <w:rFonts w:cs="Times New Roman"/>
        </w:rPr>
        <w:t>, </w:t>
      </w:r>
      <w:hyperlink r:id="rId214" w:anchor="XWatson2012a" w:history="1">
        <w:r>
          <w:rPr>
            <w:rStyle w:val="Hyperlink"/>
            <w:rFonts w:cs="Times New Roman"/>
          </w:rPr>
          <w:t>2012</w:t>
        </w:r>
      </w:hyperlink>
      <w:r>
        <w:rPr>
          <w:rFonts w:cs="Times New Roman"/>
        </w:rPr>
        <w:t xml:space="preserve">], the ability to determine specific arrangements of nucleotide bases in a given length of DNA (i.e. to _sequence_) was seen as a critical missing piece of technology. It took 25 years after the structure of DNA was known to be able </w:t>
      </w:r>
      <w:ins w:id="15" w:author="Emiliano Ricci" w:date="2014-05-03T06:29:00Z">
        <w:r w:rsidR="00D6680C">
          <w:rPr>
            <w:rFonts w:cs="Times New Roman"/>
          </w:rPr>
          <w:t xml:space="preserve">to </w:t>
        </w:r>
      </w:ins>
      <w:r>
        <w:rPr>
          <w:rFonts w:cs="Times New Roman"/>
        </w:rPr>
        <w:t>sequence it. By 1977, two completely different methods developed by Sanger [</w:t>
      </w:r>
      <w:hyperlink r:id="rId215" w:anchor="XSanger1975a" w:history="1">
        <w:r>
          <w:rPr>
            <w:rStyle w:val="Hyperlink"/>
            <w:rFonts w:cs="Times New Roman"/>
          </w:rPr>
          <w:t>Sanger and Coulson</w:t>
        </w:r>
      </w:hyperlink>
      <w:r>
        <w:rPr>
          <w:rFonts w:cs="Times New Roman"/>
        </w:rPr>
        <w:t>, </w:t>
      </w:r>
      <w:hyperlink r:id="rId216" w:anchor="XSanger1975a" w:history="1">
        <w:r>
          <w:rPr>
            <w:rStyle w:val="Hyperlink"/>
            <w:rFonts w:cs="Times New Roman"/>
          </w:rPr>
          <w:t>1975</w:t>
        </w:r>
      </w:hyperlink>
      <w:r>
        <w:rPr>
          <w:rFonts w:cs="Times New Roman"/>
        </w:rPr>
        <w:t>, </w:t>
      </w:r>
      <w:hyperlink r:id="rId217" w:anchor="XSanger1977b" w:history="1">
        <w:r>
          <w:rPr>
            <w:rStyle w:val="Hyperlink"/>
            <w:rFonts w:cs="Times New Roman"/>
          </w:rPr>
          <w:t>Sanger et al.</w:t>
        </w:r>
      </w:hyperlink>
      <w:r>
        <w:rPr>
          <w:rFonts w:cs="Times New Roman"/>
        </w:rPr>
        <w:t>, </w:t>
      </w:r>
      <w:hyperlink r:id="rId218" w:anchor="XSanger1977b" w:history="1">
        <w:r>
          <w:rPr>
            <w:rStyle w:val="Hyperlink"/>
            <w:rFonts w:cs="Times New Roman"/>
          </w:rPr>
          <w:t>1977</w:t>
        </w:r>
      </w:hyperlink>
      <w:r>
        <w:rPr>
          <w:rFonts w:cs="Times New Roman"/>
        </w:rPr>
        <w:t>] and Maxam-Gilbert [</w:t>
      </w:r>
      <w:hyperlink r:id="rId219" w:anchor="XMaxam1977a" w:history="1">
        <w:r>
          <w:rPr>
            <w:rStyle w:val="Hyperlink"/>
            <w:rFonts w:cs="Times New Roman"/>
          </w:rPr>
          <w:t>Maxam and Gilbert</w:t>
        </w:r>
      </w:hyperlink>
      <w:r>
        <w:rPr>
          <w:rFonts w:cs="Times New Roman"/>
        </w:rPr>
        <w:t>, </w:t>
      </w:r>
      <w:hyperlink r:id="rId220" w:anchor="XMaxam1977a" w:history="1">
        <w:r>
          <w:rPr>
            <w:rStyle w:val="Hyperlink"/>
            <w:rFonts w:cs="Times New Roman"/>
          </w:rPr>
          <w:t>1992</w:t>
        </w:r>
      </w:hyperlink>
      <w:r>
        <w:rPr>
          <w:rFonts w:cs="Times New Roman"/>
        </w:rPr>
        <w:t>] were reported. These sequencing technologies, from then on referred to eponymously as _Sanger_ or _Maxam-Gilbert_ sequencing, were used to determine the specific order of a small piece of DNA (200_300 nt). Sanger sequencing soon dominated most sequencing reactions, likely due to the conceptually more intuitive nature of the technology</w:t>
      </w:r>
      <w:ins w:id="16" w:author="Emiliano Ricci" w:date="2014-05-03T06:30:00Z">
        <w:r w:rsidR="00D6680C">
          <w:rPr>
            <w:rFonts w:cs="Times New Roman"/>
          </w:rPr>
          <w:t xml:space="preserve"> (do you mean more intuitive to analyze the output data or to produce it?)</w:t>
        </w:r>
      </w:ins>
      <w:r>
        <w:rPr>
          <w:rFonts w:cs="Times New Roman"/>
        </w:rPr>
        <w:t xml:space="preserve">. Over the next 35 years, DNA sequences were slowly cloned, sequenced, analyzed, and dutifully cataloged into knowledge. </w:t>
      </w:r>
    </w:p>
    <w:p w14:paraId="40534E92" w14:textId="77777777" w:rsidR="0060324F" w:rsidRDefault="00803168">
      <w:pPr>
        <w:pStyle w:val="noindent"/>
        <w:divId w:val="441656716"/>
        <w:rPr>
          <w:rFonts w:cs="Times New Roman"/>
        </w:rPr>
      </w:pPr>
      <w:r>
        <w:rPr>
          <w:rFonts w:cs="Times New Roman"/>
        </w:rPr>
        <w:t>During the late 1970_s and throughout the 1980_s, DNA sequences were typically communicated in important publications [</w:t>
      </w:r>
      <w:hyperlink r:id="rId221" w:anchor="XCordell1980a" w:history="1">
        <w:r>
          <w:rPr>
            <w:rStyle w:val="Hyperlink"/>
            <w:rFonts w:cs="Times New Roman"/>
          </w:rPr>
          <w:t>Bell et al.</w:t>
        </w:r>
      </w:hyperlink>
      <w:r>
        <w:rPr>
          <w:rFonts w:cs="Times New Roman"/>
        </w:rPr>
        <w:t>, </w:t>
      </w:r>
      <w:hyperlink r:id="rId222" w:anchor="XCordell1980a" w:history="1">
        <w:r>
          <w:rPr>
            <w:rStyle w:val="Hyperlink"/>
            <w:rFonts w:cs="Times New Roman"/>
          </w:rPr>
          <w:t>1980</w:t>
        </w:r>
      </w:hyperlink>
      <w:r>
        <w:rPr>
          <w:rFonts w:cs="Times New Roman"/>
        </w:rPr>
        <w:t>, </w:t>
      </w:r>
      <w:hyperlink r:id="rId223" w:anchor="XSanger1978a" w:history="1">
        <w:r>
          <w:rPr>
            <w:rStyle w:val="Hyperlink"/>
            <w:rFonts w:cs="Times New Roman"/>
          </w:rPr>
          <w:t>Sanger et al.</w:t>
        </w:r>
      </w:hyperlink>
      <w:r>
        <w:rPr>
          <w:rFonts w:cs="Times New Roman"/>
        </w:rPr>
        <w:t>, </w:t>
      </w:r>
      <w:hyperlink r:id="rId224" w:anchor="XSanger1978a" w:history="1">
        <w:r>
          <w:rPr>
            <w:rStyle w:val="Hyperlink"/>
            <w:rFonts w:cs="Times New Roman"/>
          </w:rPr>
          <w:t>1978</w:t>
        </w:r>
      </w:hyperlink>
      <w:r>
        <w:rPr>
          <w:rFonts w:cs="Times New Roman"/>
        </w:rPr>
        <w:t>]. The birth of the Internet in the 1990_s allowed publically-funded repositories to store sequence information [</w:t>
      </w:r>
      <w:hyperlink r:id="rId225" w:anchor="XBenson2011a" w:history="1">
        <w:r>
          <w:rPr>
            <w:rStyle w:val="Hyperlink"/>
            <w:rFonts w:cs="Times New Roman"/>
          </w:rPr>
          <w:t>Benson et al.</w:t>
        </w:r>
      </w:hyperlink>
      <w:r>
        <w:rPr>
          <w:rFonts w:cs="Times New Roman"/>
        </w:rPr>
        <w:t>, </w:t>
      </w:r>
      <w:hyperlink r:id="rId226" w:anchor="XBenson2011a" w:history="1">
        <w:r>
          <w:rPr>
            <w:rStyle w:val="Hyperlink"/>
            <w:rFonts w:cs="Times New Roman"/>
          </w:rPr>
          <w:t>2011</w:t>
        </w:r>
      </w:hyperlink>
      <w:r>
        <w:rPr>
          <w:rFonts w:cs="Times New Roman"/>
        </w:rPr>
        <w:t>]. Yet it was the human genome project [</w:t>
      </w:r>
      <w:hyperlink r:id="rId227" w:anchor="XLander2011a" w:history="1">
        <w:r>
          <w:rPr>
            <w:rStyle w:val="Hyperlink"/>
            <w:rFonts w:cs="Times New Roman"/>
          </w:rPr>
          <w:t>Lander</w:t>
        </w:r>
      </w:hyperlink>
      <w:r>
        <w:rPr>
          <w:rFonts w:cs="Times New Roman"/>
        </w:rPr>
        <w:t>, </w:t>
      </w:r>
      <w:hyperlink r:id="rId228" w:anchor="XLander2011a" w:history="1">
        <w:r>
          <w:rPr>
            <w:rStyle w:val="Hyperlink"/>
            <w:rFonts w:cs="Times New Roman"/>
          </w:rPr>
          <w:t>2011</w:t>
        </w:r>
      </w:hyperlink>
      <w:r>
        <w:rPr>
          <w:rFonts w:cs="Times New Roman"/>
        </w:rPr>
        <w:t>, </w:t>
      </w:r>
      <w:hyperlink r:id="rId229" w:anchor="XVenter2001" w:history="1">
        <w:r>
          <w:rPr>
            <w:rStyle w:val="Hyperlink"/>
            <w:rFonts w:cs="Times New Roman"/>
          </w:rPr>
          <w:t>Venter et al.</w:t>
        </w:r>
      </w:hyperlink>
      <w:r>
        <w:rPr>
          <w:rFonts w:cs="Times New Roman"/>
        </w:rPr>
        <w:t>, </w:t>
      </w:r>
      <w:hyperlink r:id="rId230" w:anchor="XVenter2001" w:history="1">
        <w:r>
          <w:rPr>
            <w:rStyle w:val="Hyperlink"/>
            <w:rFonts w:cs="Times New Roman"/>
          </w:rPr>
          <w:t>2001</w:t>
        </w:r>
      </w:hyperlink>
      <w:r>
        <w:rPr>
          <w:rFonts w:cs="Times New Roman"/>
        </w:rPr>
        <w:t>], provided the important activation energy that brought DNA sequencing from a hard-to-perform, but necessary, analysis, to an organized large-scale effort of assembling the complete genetic material of complex genomes</w:t>
      </w:r>
      <w:ins w:id="17" w:author="Emiliano Ricci" w:date="2014-05-03T06:32:00Z">
        <w:r w:rsidR="00D6680C">
          <w:rPr>
            <w:rFonts w:cs="Times New Roman"/>
          </w:rPr>
          <w:t xml:space="preserve"> (this sentence is difficult to read, is the human genome</w:t>
        </w:r>
      </w:ins>
      <w:ins w:id="18" w:author="Emiliano Ricci" w:date="2014-05-03T06:34:00Z">
        <w:r w:rsidR="008F6F8A">
          <w:rPr>
            <w:rFonts w:cs="Times New Roman"/>
          </w:rPr>
          <w:t xml:space="preserve"> project</w:t>
        </w:r>
      </w:ins>
      <w:ins w:id="19" w:author="Emiliano Ricci" w:date="2014-05-03T06:32:00Z">
        <w:r w:rsidR="00D6680C">
          <w:rPr>
            <w:rFonts w:cs="Times New Roman"/>
          </w:rPr>
          <w:t xml:space="preserve"> that provided the important</w:t>
        </w:r>
      </w:ins>
      <w:ins w:id="20" w:author="Emiliano Ricci" w:date="2014-05-03T06:34:00Z">
        <w:r w:rsidR="00D6680C">
          <w:rPr>
            <w:rFonts w:cs="Times New Roman"/>
          </w:rPr>
          <w:t xml:space="preserve"> activation</w:t>
        </w:r>
        <w:r w:rsidR="008F6F8A">
          <w:rPr>
            <w:rFonts w:cs="Times New Roman"/>
          </w:rPr>
          <w:t xml:space="preserve">? If so I think you should remove the comma and replace it by the word </w:t>
        </w:r>
      </w:ins>
      <w:ins w:id="21" w:author="Emiliano Ricci" w:date="2014-05-03T06:35:00Z">
        <w:r w:rsidR="008F6F8A">
          <w:rPr>
            <w:rFonts w:cs="Times New Roman"/>
          </w:rPr>
          <w:t>“that”)</w:t>
        </w:r>
      </w:ins>
      <w:r>
        <w:rPr>
          <w:rFonts w:cs="Times New Roman"/>
        </w:rPr>
        <w:t>. An often criticized, but undeniably disrupting force in the human genome project was the competing efforts by the privately-owned company Celera [</w:t>
      </w:r>
      <w:hyperlink r:id="rId231" w:anchor="XVenter2008a" w:history="1">
        <w:r>
          <w:rPr>
            <w:rStyle w:val="Hyperlink"/>
            <w:rFonts w:cs="Times New Roman"/>
          </w:rPr>
          <w:t>Venter</w:t>
        </w:r>
      </w:hyperlink>
      <w:r>
        <w:rPr>
          <w:rFonts w:cs="Times New Roman"/>
        </w:rPr>
        <w:t>, </w:t>
      </w:r>
      <w:hyperlink r:id="rId232" w:anchor="XVenter2008a" w:history="1">
        <w:r>
          <w:rPr>
            <w:rStyle w:val="Hyperlink"/>
            <w:rFonts w:cs="Times New Roman"/>
          </w:rPr>
          <w:t>2007</w:t>
        </w:r>
      </w:hyperlink>
      <w:r>
        <w:rPr>
          <w:rFonts w:cs="Times New Roman"/>
        </w:rPr>
        <w:t>]. Taking a higher-throughput and centralized approach to determining the sequence of the human genome, Celera fundamentally changed the landscape of genome assembly. Instead of assigning specific sections of the genome to be worked out by individual labs, Celera parallelized the effort</w:t>
      </w:r>
      <w:ins w:id="22" w:author="Emiliano Ricci" w:date="2014-05-03T06:39:00Z">
        <w:r w:rsidR="008F6F8A">
          <w:rPr>
            <w:rFonts w:cs="Times New Roman"/>
          </w:rPr>
          <w:t xml:space="preserve"> (isn’t the distribution of different sections of the genome to different labs also a way to parallelize the effort?)</w:t>
        </w:r>
      </w:ins>
      <w:r>
        <w:rPr>
          <w:rFonts w:cs="Times New Roman"/>
        </w:rPr>
        <w:t>. Celera collected the best _high-throughput_ Sanger-sequencing devices from Agilent (ABI 3700 DNA Analyzer) and used a _shotgun_ approach [</w:t>
      </w:r>
      <w:hyperlink r:id="rId233" w:anchor="XStaden1979" w:history="1">
        <w:r>
          <w:rPr>
            <w:rStyle w:val="Hyperlink"/>
            <w:rFonts w:cs="Times New Roman"/>
          </w:rPr>
          <w:t>Staden</w:t>
        </w:r>
      </w:hyperlink>
      <w:r>
        <w:rPr>
          <w:rFonts w:cs="Times New Roman"/>
        </w:rPr>
        <w:t>, </w:t>
      </w:r>
      <w:hyperlink r:id="rId234" w:anchor="XStaden1979" w:history="1">
        <w:r>
          <w:rPr>
            <w:rStyle w:val="Hyperlink"/>
            <w:rFonts w:cs="Times New Roman"/>
          </w:rPr>
          <w:t>1979</w:t>
        </w:r>
      </w:hyperlink>
      <w:r>
        <w:rPr>
          <w:rFonts w:cs="Times New Roman"/>
        </w:rPr>
        <w:t>], sequenced pairwise [</w:t>
      </w:r>
      <w:hyperlink r:id="rId235" w:anchor="XRoach1995" w:history="1">
        <w:r>
          <w:rPr>
            <w:rStyle w:val="Hyperlink"/>
            <w:rFonts w:cs="Times New Roman"/>
          </w:rPr>
          <w:t>Roach et al.</w:t>
        </w:r>
      </w:hyperlink>
      <w:r>
        <w:rPr>
          <w:rFonts w:cs="Times New Roman"/>
        </w:rPr>
        <w:t>, </w:t>
      </w:r>
      <w:hyperlink r:id="rId236" w:anchor="XRoach1995" w:history="1">
        <w:r>
          <w:rPr>
            <w:rStyle w:val="Hyperlink"/>
            <w:rFonts w:cs="Times New Roman"/>
          </w:rPr>
          <w:t>1995</w:t>
        </w:r>
      </w:hyperlink>
      <w:r>
        <w:rPr>
          <w:rFonts w:cs="Times New Roman"/>
        </w:rPr>
        <w:t>]. Combined with sequence scaffolds made available by the publicly-funded project, Celera was able to assemble a high-quality genome quickly. Arguably, this was the first deep sequencing effort. Coincident with the beginning of a new millennium, it changed the landscape of molecular and biochemical research</w:t>
      </w:r>
      <w:ins w:id="23" w:author="Emiliano Ricci" w:date="2014-05-03T06:41:00Z">
        <w:r w:rsidR="008F6F8A">
          <w:rPr>
            <w:rFonts w:cs="Times New Roman"/>
          </w:rPr>
          <w:t xml:space="preserve"> (</w:t>
        </w:r>
      </w:ins>
      <w:ins w:id="24" w:author="Emiliano Ricci" w:date="2014-05-03T06:43:00Z">
        <w:r w:rsidR="008F6F8A">
          <w:rPr>
            <w:rFonts w:cs="Times New Roman"/>
          </w:rPr>
          <w:t xml:space="preserve">it would be good to say </w:t>
        </w:r>
      </w:ins>
      <w:ins w:id="25" w:author="Emiliano Ricci" w:date="2014-05-03T06:41:00Z">
        <w:r w:rsidR="008F6F8A">
          <w:rPr>
            <w:rFonts w:cs="Times New Roman"/>
          </w:rPr>
          <w:t>why</w:t>
        </w:r>
      </w:ins>
      <w:ins w:id="26" w:author="Emiliano Ricci" w:date="2014-05-03T06:43:00Z">
        <w:r w:rsidR="008F6F8A">
          <w:rPr>
            <w:rFonts w:cs="Times New Roman"/>
          </w:rPr>
          <w:t xml:space="preserve"> it changed it</w:t>
        </w:r>
      </w:ins>
      <w:ins w:id="27" w:author="Emiliano Ricci" w:date="2014-05-03T06:41:00Z">
        <w:r w:rsidR="008F6F8A">
          <w:rPr>
            <w:rFonts w:cs="Times New Roman"/>
          </w:rPr>
          <w:t>. Is it because it opened a new way to sequence other genomes quickly</w:t>
        </w:r>
      </w:ins>
      <w:ins w:id="28" w:author="Emiliano Ricci" w:date="2014-05-03T06:43:00Z">
        <w:r w:rsidR="008F6F8A">
          <w:rPr>
            <w:rFonts w:cs="Times New Roman"/>
          </w:rPr>
          <w:t>,</w:t>
        </w:r>
      </w:ins>
      <w:ins w:id="29" w:author="Emiliano Ricci" w:date="2014-05-03T06:41:00Z">
        <w:r w:rsidR="008F6F8A">
          <w:rPr>
            <w:rFonts w:cs="Times New Roman"/>
          </w:rPr>
          <w:t xml:space="preserve"> or because it allowed to set up the basis of modern deep-sequencing?)</w:t>
        </w:r>
      </w:ins>
      <w:r>
        <w:rPr>
          <w:rFonts w:cs="Times New Roman"/>
        </w:rPr>
        <w:t xml:space="preserve">. </w:t>
      </w:r>
    </w:p>
    <w:p w14:paraId="56FA1992" w14:textId="77777777" w:rsidR="0060324F" w:rsidRDefault="00803168">
      <w:pPr>
        <w:pStyle w:val="Heading4"/>
        <w:divId w:val="441656716"/>
        <w:rPr>
          <w:rFonts w:eastAsia="Times New Roman" w:cs="Times New Roman"/>
        </w:rPr>
      </w:pPr>
      <w:r>
        <w:rPr>
          <w:rStyle w:val="titlemark"/>
          <w:rFonts w:eastAsia="Times New Roman" w:cs="Times New Roman"/>
        </w:rPr>
        <w:t xml:space="preserve">1.2.2 </w:t>
      </w:r>
      <w:r>
        <w:rPr>
          <w:rFonts w:eastAsia="Times New Roman" w:cs="Times New Roman"/>
        </w:rPr>
        <w:t>High-throughput Sequencing</w:t>
      </w:r>
    </w:p>
    <w:p w14:paraId="53B3CA68" w14:textId="77777777" w:rsidR="0060324F" w:rsidRDefault="00803168">
      <w:pPr>
        <w:pStyle w:val="noindent"/>
        <w:divId w:val="441656716"/>
        <w:rPr>
          <w:rFonts w:cs="Times New Roman"/>
        </w:rPr>
      </w:pPr>
      <w:del w:id="30" w:author="Emiliano Ricci" w:date="2014-05-03T06:44:00Z">
        <w:r w:rsidDel="00BC5509">
          <w:rPr>
            <w:rFonts w:cs="Times New Roman"/>
          </w:rPr>
          <w:delText xml:space="preserve">Sequencing DNA by </w:delText>
        </w:r>
      </w:del>
      <w:r>
        <w:rPr>
          <w:rFonts w:cs="Times New Roman"/>
        </w:rPr>
        <w:t xml:space="preserve">Sanger_s </w:t>
      </w:r>
      <w:del w:id="31" w:author="Emiliano Ricci" w:date="2014-05-03T06:44:00Z">
        <w:r w:rsidDel="00BC5509">
          <w:rPr>
            <w:rFonts w:cs="Times New Roman"/>
          </w:rPr>
          <w:delText xml:space="preserve">technology </w:delText>
        </w:r>
      </w:del>
      <w:ins w:id="32" w:author="Emiliano Ricci" w:date="2014-05-03T06:44:00Z">
        <w:r w:rsidR="00BC5509">
          <w:rPr>
            <w:rFonts w:cs="Times New Roman"/>
          </w:rPr>
          <w:t xml:space="preserve">DNA sequencing technology </w:t>
        </w:r>
      </w:ins>
      <w:r>
        <w:rPr>
          <w:rFonts w:cs="Times New Roman"/>
        </w:rPr>
        <w:t>remains a valuable tool in every biological scientist_s toolbox. However, Sanger sequencing has a practical throughput limit. Each DNA molecule to be sequenced must be isolated, cloned, and amplified_using bacteria. Given that the human genome [</w:t>
      </w:r>
      <w:hyperlink r:id="rId237" w:anchor="XHattori2005a" w:history="1">
        <w:r>
          <w:rPr>
            <w:rStyle w:val="Hyperlink"/>
            <w:rFonts w:cs="Times New Roman"/>
          </w:rPr>
          <w:t>Consortium</w:t>
        </w:r>
      </w:hyperlink>
      <w:r>
        <w:rPr>
          <w:rFonts w:cs="Times New Roman"/>
        </w:rPr>
        <w:t>, </w:t>
      </w:r>
      <w:hyperlink r:id="rId238" w:anchor="XHattori2005a" w:history="1">
        <w:r>
          <w:rPr>
            <w:rStyle w:val="Hyperlink"/>
            <w:rFonts w:cs="Times New Roman"/>
          </w:rPr>
          <w:t>2004</w:t>
        </w:r>
      </w:hyperlink>
      <w:r>
        <w:rPr>
          <w:rFonts w:cs="Times New Roman"/>
        </w:rPr>
        <w:t xml:space="preserve">] comprises &gt;3 billion bp, and each Sanger reaction provides ~800 nt of quality sequence, at least ~4 million individual reactions are needed to determine the sequence of the human genome. This number assumes all _reads_ are of sufficient quality, length, and do not overlap by even 1 nt. The use of reads with no overlap is out of the question, as overlaps are essential for assembling individual sequences via overlaps, critical for assembly through repeated sequences. </w:t>
      </w:r>
    </w:p>
    <w:p w14:paraId="3368E5DA" w14:textId="77777777" w:rsidR="0060324F" w:rsidRDefault="00803168">
      <w:pPr>
        <w:pStyle w:val="noindent"/>
        <w:divId w:val="441656716"/>
        <w:rPr>
          <w:rFonts w:cs="Times New Roman"/>
        </w:rPr>
      </w:pPr>
      <w:r>
        <w:rPr>
          <w:rFonts w:cs="Times New Roman"/>
        </w:rPr>
        <w:t xml:space="preserve">Even the best practical improvements to Sanger work-flows could not bring the technology in-line with aspirations of analyzing many species and/or organisms. Yet, the early 2000_s saw multiple efforts to improve the scale of DNA sequencing, first using MPSS </w:t>
      </w:r>
      <w:ins w:id="33" w:author="Emiliano Ricci" w:date="2014-05-03T06:46:00Z">
        <w:r w:rsidR="00470ADE">
          <w:rPr>
            <w:rFonts w:cs="Times New Roman"/>
          </w:rPr>
          <w:t xml:space="preserve">(what does MPSS stand for?) </w:t>
        </w:r>
      </w:ins>
      <w:r>
        <w:rPr>
          <w:rFonts w:cs="Times New Roman"/>
        </w:rPr>
        <w:t>[</w:t>
      </w:r>
      <w:hyperlink r:id="rId239" w:anchor="XBrenner2000a" w:history="1">
        <w:r>
          <w:rPr>
            <w:rStyle w:val="Hyperlink"/>
            <w:rFonts w:cs="Times New Roman"/>
          </w:rPr>
          <w:t>Brenner et al.</w:t>
        </w:r>
      </w:hyperlink>
      <w:r>
        <w:rPr>
          <w:rFonts w:cs="Times New Roman"/>
        </w:rPr>
        <w:t>, </w:t>
      </w:r>
      <w:hyperlink r:id="rId240" w:anchor="XBrenner2000a" w:history="1">
        <w:r>
          <w:rPr>
            <w:rStyle w:val="Hyperlink"/>
            <w:rFonts w:cs="Times New Roman"/>
          </w:rPr>
          <w:t>2000</w:t>
        </w:r>
      </w:hyperlink>
      <w:r>
        <w:rPr>
          <w:rFonts w:cs="Times New Roman"/>
        </w:rPr>
        <w:t>], but perhaps more importantly, by Pyro- [</w:t>
      </w:r>
      <w:hyperlink r:id="rId241" w:anchor="XRonaghi1998a" w:history="1">
        <w:r>
          <w:rPr>
            <w:rStyle w:val="Hyperlink"/>
            <w:rFonts w:cs="Times New Roman"/>
          </w:rPr>
          <w:t>Ronaghi et al.</w:t>
        </w:r>
      </w:hyperlink>
      <w:r>
        <w:rPr>
          <w:rFonts w:cs="Times New Roman"/>
        </w:rPr>
        <w:t>, </w:t>
      </w:r>
      <w:hyperlink r:id="rId242" w:anchor="XRonaghi1998a" w:history="1">
        <w:r>
          <w:rPr>
            <w:rStyle w:val="Hyperlink"/>
            <w:rFonts w:cs="Times New Roman"/>
          </w:rPr>
          <w:t>1998</w:t>
        </w:r>
      </w:hyperlink>
      <w:r>
        <w:rPr>
          <w:rFonts w:cs="Times New Roman"/>
        </w:rPr>
        <w:t xml:space="preserve">] and </w:t>
      </w:r>
      <w:del w:id="34" w:author="Emiliano Ricci" w:date="2014-05-03T06:46:00Z">
        <w:r w:rsidDel="00470ADE">
          <w:rPr>
            <w:rFonts w:cs="Times New Roman"/>
          </w:rPr>
          <w:delText xml:space="preserve">Polony </w:delText>
        </w:r>
      </w:del>
      <w:ins w:id="35" w:author="Emiliano Ricci" w:date="2014-05-03T06:46:00Z">
        <w:r w:rsidR="00470ADE">
          <w:rPr>
            <w:rFonts w:cs="Times New Roman"/>
          </w:rPr>
          <w:t>Polony-</w:t>
        </w:r>
      </w:ins>
      <w:r>
        <w:rPr>
          <w:rFonts w:cs="Times New Roman"/>
        </w:rPr>
        <w:t>sequencing [</w:t>
      </w:r>
      <w:hyperlink r:id="rId243" w:anchor="XShendure2005" w:history="1">
        <w:r>
          <w:rPr>
            <w:rStyle w:val="Hyperlink"/>
            <w:rFonts w:cs="Times New Roman"/>
          </w:rPr>
          <w:t>Shendure et al.</w:t>
        </w:r>
      </w:hyperlink>
      <w:r>
        <w:rPr>
          <w:rFonts w:cs="Times New Roman"/>
        </w:rPr>
        <w:t>, </w:t>
      </w:r>
      <w:hyperlink r:id="rId244" w:anchor="XShendure2005" w:history="1">
        <w:r>
          <w:rPr>
            <w:rStyle w:val="Hyperlink"/>
            <w:rFonts w:cs="Times New Roman"/>
          </w:rPr>
          <w:t>2005</w:t>
        </w:r>
      </w:hyperlink>
      <w:r>
        <w:rPr>
          <w:rFonts w:cs="Times New Roman"/>
        </w:rPr>
        <w:t xml:space="preserve">]. Both pyro- and </w:t>
      </w:r>
      <w:del w:id="36" w:author="Emiliano Ricci" w:date="2014-05-03T06:47:00Z">
        <w:r w:rsidDel="00470ADE">
          <w:rPr>
            <w:rFonts w:cs="Times New Roman"/>
          </w:rPr>
          <w:delText xml:space="preserve">polony </w:delText>
        </w:r>
      </w:del>
      <w:ins w:id="37" w:author="Emiliano Ricci" w:date="2014-05-03T06:47:00Z">
        <w:r w:rsidR="00470ADE">
          <w:rPr>
            <w:rFonts w:cs="Times New Roman"/>
          </w:rPr>
          <w:t>polony-</w:t>
        </w:r>
      </w:ins>
      <w:r>
        <w:rPr>
          <w:rFonts w:cs="Times New Roman"/>
        </w:rPr>
        <w:t>sequencing utilize emulsion PCR [</w:t>
      </w:r>
      <w:hyperlink r:id="rId245" w:anchor="XNakano2003a" w:history="1">
        <w:r>
          <w:rPr>
            <w:rStyle w:val="Hyperlink"/>
            <w:rFonts w:cs="Times New Roman"/>
          </w:rPr>
          <w:t>Nakano et al.</w:t>
        </w:r>
      </w:hyperlink>
      <w:r>
        <w:rPr>
          <w:rFonts w:cs="Times New Roman"/>
        </w:rPr>
        <w:t>, </w:t>
      </w:r>
      <w:hyperlink r:id="rId246" w:anchor="XNakano2003a" w:history="1">
        <w:r>
          <w:rPr>
            <w:rStyle w:val="Hyperlink"/>
            <w:rFonts w:cs="Times New Roman"/>
          </w:rPr>
          <w:t>2003</w:t>
        </w:r>
      </w:hyperlink>
      <w:r>
        <w:rPr>
          <w:rFonts w:cs="Times New Roman"/>
        </w:rPr>
        <w:t>] for clonal amplification prior to sequencing, removing the bottleneck of bacterial cloning. In contrast to Sanger sequencing, where fluorescence signal from the last incorporated chain-terminating nucleotide is observed, pyrosequencing visualizes light given off by luciferase reacting with pyrophosphate (PPi), a by-product of nucleotide incorporation. This approach was later commercialized by 454 technologies. Polony sequencing involves a more complicated sequencing-by-ligation method, eventually commercialized by Applied BioSystems and branded as SOLiD sequencing</w:t>
      </w:r>
      <w:ins w:id="38" w:author="Emiliano Ricci" w:date="2014-05-03T06:49:00Z">
        <w:r w:rsidR="00485C21">
          <w:rPr>
            <w:rFonts w:cs="Times New Roman"/>
          </w:rPr>
          <w:t xml:space="preserve"> (I think having a figure </w:t>
        </w:r>
      </w:ins>
      <w:ins w:id="39" w:author="Emiliano Ricci" w:date="2014-05-03T07:04:00Z">
        <w:r w:rsidR="00B95A2A">
          <w:rPr>
            <w:rFonts w:cs="Times New Roman"/>
          </w:rPr>
          <w:t>illustrating</w:t>
        </w:r>
      </w:ins>
      <w:ins w:id="40" w:author="Emiliano Ricci" w:date="2014-05-03T06:49:00Z">
        <w:r w:rsidR="00485C21">
          <w:rPr>
            <w:rFonts w:cs="Times New Roman"/>
          </w:rPr>
          <w:t xml:space="preserve"> how these two technologies work could be useful</w:t>
        </w:r>
      </w:ins>
      <w:ins w:id="41" w:author="Emiliano Ricci" w:date="2014-05-03T06:50:00Z">
        <w:r w:rsidR="00485C21">
          <w:rPr>
            <w:rFonts w:cs="Times New Roman"/>
          </w:rPr>
          <w:t xml:space="preserve"> to a non specialist</w:t>
        </w:r>
      </w:ins>
      <w:ins w:id="42" w:author="Emiliano Ricci" w:date="2014-05-03T06:49:00Z">
        <w:r w:rsidR="00485C21">
          <w:rPr>
            <w:rFonts w:cs="Times New Roman"/>
          </w:rPr>
          <w:t>)</w:t>
        </w:r>
      </w:ins>
      <w:r>
        <w:rPr>
          <w:rFonts w:cs="Times New Roman"/>
        </w:rPr>
        <w:t xml:space="preserve">. While both of these technologies provided valuable high-throughput sequences, neither has been as successful as the approach commercialized by Solexa, now known as Illumina. </w:t>
      </w:r>
    </w:p>
    <w:p w14:paraId="5A46AF84" w14:textId="77777777" w:rsidR="0060324F" w:rsidRDefault="00803168">
      <w:pPr>
        <w:pStyle w:val="noindent"/>
        <w:divId w:val="441656716"/>
        <w:rPr>
          <w:rFonts w:cs="Times New Roman"/>
        </w:rPr>
      </w:pPr>
      <w:r>
        <w:rPr>
          <w:rFonts w:cs="Times New Roman"/>
        </w:rPr>
        <w:t>Illumina sequencers use a sequencing-by-synthesis approach. After clonal amplification of DNA on a slide surface [</w:t>
      </w:r>
      <w:hyperlink r:id="rId247" w:anchor="XBentley2008" w:history="1">
        <w:r>
          <w:rPr>
            <w:rStyle w:val="Hyperlink"/>
            <w:rFonts w:cs="Times New Roman"/>
          </w:rPr>
          <w:t>Bentley et al.</w:t>
        </w:r>
      </w:hyperlink>
      <w:r>
        <w:rPr>
          <w:rFonts w:cs="Times New Roman"/>
        </w:rPr>
        <w:t>, </w:t>
      </w:r>
      <w:hyperlink r:id="rId248" w:anchor="XBentley2008" w:history="1">
        <w:r>
          <w:rPr>
            <w:rStyle w:val="Hyperlink"/>
            <w:rFonts w:cs="Times New Roman"/>
          </w:rPr>
          <w:t>2008</w:t>
        </w:r>
      </w:hyperlink>
      <w:r>
        <w:rPr>
          <w:rFonts w:cs="Times New Roman"/>
        </w:rPr>
        <w:t xml:space="preserve">], fluorescent nucleotides are visualized as they are incorporated into the growing DNA strand. Since 2006, iterations of the Illumina platform (e.g. GE, GE-II(x), HiSeq, HiSeq 2500, Hi X) have demonstrated a steady and impressive increases in both read depth and length. On February 15th 2012, Illumina announced on its </w:t>
      </w:r>
      <w:hyperlink r:id="rId249" w:history="1">
        <w:r>
          <w:rPr>
            <w:rStyle w:val="Hyperlink"/>
            <w:rFonts w:cs="Times New Roman"/>
          </w:rPr>
          <w:t>Basespace blog</w:t>
        </w:r>
      </w:hyperlink>
      <w:r>
        <w:rPr>
          <w:rFonts w:cs="Times New Roman"/>
        </w:rPr>
        <w:t xml:space="preserve">, that they had sequenced a </w:t>
      </w:r>
      <w:ins w:id="43" w:author="Emiliano Ricci" w:date="2014-05-03T06:59:00Z">
        <w:r w:rsidR="00B95A2A">
          <w:rPr>
            <w:rFonts w:cs="Times New Roman"/>
          </w:rPr>
          <w:t>haplotype map (</w:t>
        </w:r>
      </w:ins>
      <w:r>
        <w:rPr>
          <w:rFonts w:cs="Times New Roman"/>
        </w:rPr>
        <w:t>HapMap</w:t>
      </w:r>
      <w:ins w:id="44" w:author="Emiliano Ricci" w:date="2014-05-03T06:59:00Z">
        <w:r w:rsidR="00B95A2A">
          <w:rPr>
            <w:rFonts w:cs="Times New Roman"/>
          </w:rPr>
          <w:t>)</w:t>
        </w:r>
      </w:ins>
      <w:r>
        <w:rPr>
          <w:rFonts w:cs="Times New Roman"/>
        </w:rPr>
        <w:t xml:space="preserve"> sample at 40X coverage, using the HiSeq 2500 platform and paired-end 100 nt reads in a single run. On January 14th, 2014, Illumina </w:t>
      </w:r>
      <w:hyperlink r:id="rId250" w:history="1">
        <w:r>
          <w:rPr>
            <w:rStyle w:val="Hyperlink"/>
            <w:rFonts w:cs="Times New Roman"/>
          </w:rPr>
          <w:t>announced</w:t>
        </w:r>
      </w:hyperlink>
      <w:r>
        <w:rPr>
          <w:rFonts w:cs="Times New Roman"/>
        </w:rPr>
        <w:t xml:space="preserve"> its HiSeq X system, the first platform to truly attain the mythical $1,000 genome. These machines demonstrate that sequencing genomes is no longer the monumental endeavor it once was and that completely new experimental possibilities are a reality for life science researchers (Figure </w:t>
      </w:r>
      <w:hyperlink r:id="rId251" w:anchor="x1-8001r2" w:history="1">
        <w:r>
          <w:rPr>
            <w:rStyle w:val="Hyperlink"/>
            <w:rFonts w:cs="Times New Roman"/>
          </w:rPr>
          <w:t>1.2</w:t>
        </w:r>
      </w:hyperlink>
      <w:r>
        <w:rPr>
          <w:rFonts w:cs="Times New Roman"/>
        </w:rPr>
        <w:t xml:space="preserve">). </w:t>
      </w:r>
    </w:p>
    <w:p w14:paraId="64C83431" w14:textId="77777777" w:rsidR="0060324F" w:rsidRDefault="0087170F">
      <w:pPr>
        <w:divId w:val="441656716"/>
        <w:rPr>
          <w:rFonts w:eastAsia="Times New Roman" w:cs="Times New Roman"/>
        </w:rPr>
      </w:pPr>
      <w:r>
        <w:rPr>
          <w:rFonts w:eastAsia="Times New Roman" w:cs="Times New Roman"/>
        </w:rPr>
        <w:pict w14:anchorId="377D87CB">
          <v:rect id="_x0000_i1029" style="width:0;height:1.5pt" o:hralign="center" o:hrstd="t" o:hr="t" fillcolor="#aaa" stroked="f"/>
        </w:pict>
      </w:r>
    </w:p>
    <w:p w14:paraId="6F872273" w14:textId="4C836F26" w:rsidR="0060324F" w:rsidRDefault="00642696">
      <w:pPr>
        <w:pStyle w:val="noindent"/>
        <w:divId w:val="797995177"/>
        <w:rPr>
          <w:rFonts w:cs="Times New Roman"/>
        </w:rPr>
      </w:pPr>
      <w:r>
        <w:rPr>
          <w:rFonts w:cs="Times New Roman"/>
          <w:noProof/>
        </w:rPr>
        <w:drawing>
          <wp:inline distT="0" distB="0" distL="0" distR="0" wp14:anchorId="65CF55E7" wp14:editId="2E88ADE1">
            <wp:extent cx="406400" cy="406400"/>
            <wp:effectExtent l="0" t="0" r="0" b="0"/>
            <wp:docPr id="6" name="Picture 6"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C"/>
                    <pic:cNvPicPr>
                      <a:picLocks noChangeAspect="1" noChangeArrowheads="1"/>
                    </pic:cNvPicPr>
                  </pic:nvPicPr>
                  <pic:blipFill>
                    <a:blip r:link="rId25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E419023" w14:textId="77777777" w:rsidR="0060324F" w:rsidRDefault="00803168">
      <w:pPr>
        <w:divId w:val="1601598024"/>
        <w:rPr>
          <w:rFonts w:eastAsia="Times New Roman" w:cs="Times New Roman"/>
        </w:rPr>
      </w:pPr>
      <w:r>
        <w:rPr>
          <w:rStyle w:val="id"/>
          <w:rFonts w:eastAsia="Times New Roman" w:cs="Times New Roman"/>
        </w:rPr>
        <w:t xml:space="preserve">Figure 1.2: </w:t>
      </w:r>
      <w:r>
        <w:rPr>
          <w:rStyle w:val="content"/>
          <w:rFonts w:eastAsia="Times New Roman" w:cs="Times New Roman"/>
        </w:rPr>
        <w:t>Cost of sequencing the human genome over time</w:t>
      </w:r>
      <w:r>
        <w:rPr>
          <w:rFonts w:eastAsia="Times New Roman" w:cs="Times New Roman"/>
        </w:rPr>
        <w:br/>
      </w:r>
      <w:r>
        <w:rPr>
          <w:rStyle w:val="content"/>
          <w:rFonts w:eastAsia="Times New Roman" w:cs="Times New Roman"/>
        </w:rPr>
        <w:t xml:space="preserve">The costs of sequencing the human genome has decreased on a log scale over a 10 year period due to major improvements in high-throughput sequencing. Data from Wetterstrand KA. DNA Sequencing Costs: Data from the NHGRI Genome Sequencing Program (GSP) Available at: </w:t>
      </w:r>
      <w:hyperlink r:id="rId253" w:history="1">
        <w:r>
          <w:rPr>
            <w:rStyle w:val="ectt-1200"/>
            <w:rFonts w:eastAsia="Times New Roman" w:cs="Times New Roman"/>
            <w:color w:val="0000FF"/>
            <w:u w:val="single"/>
          </w:rPr>
          <w:t>www.genome.gov/sequencingcosts</w:t>
        </w:r>
      </w:hyperlink>
      <w:r>
        <w:rPr>
          <w:rStyle w:val="content"/>
          <w:rFonts w:eastAsia="Times New Roman" w:cs="Times New Roman"/>
        </w:rPr>
        <w:t xml:space="preserve">. Accessed 2013-09-03). </w:t>
      </w:r>
    </w:p>
    <w:p w14:paraId="24435A05" w14:textId="77777777" w:rsidR="0060324F" w:rsidRDefault="00803168">
      <w:pPr>
        <w:pStyle w:val="Heading4"/>
        <w:divId w:val="797995177"/>
        <w:rPr>
          <w:rFonts w:eastAsia="Times New Roman" w:cs="Times New Roman"/>
        </w:rPr>
      </w:pPr>
      <w:r>
        <w:rPr>
          <w:rStyle w:val="titlemark"/>
          <w:rFonts w:eastAsia="Times New Roman" w:cs="Times New Roman"/>
        </w:rPr>
        <w:t xml:space="preserve">1.2.3 </w:t>
      </w:r>
      <w:r>
        <w:rPr>
          <w:rFonts w:eastAsia="Times New Roman" w:cs="Times New Roman"/>
        </w:rPr>
        <w:t>RNA Sequencing</w:t>
      </w:r>
    </w:p>
    <w:p w14:paraId="46E13A59" w14:textId="77777777" w:rsidR="0060324F" w:rsidRDefault="00803168">
      <w:pPr>
        <w:pStyle w:val="noindent"/>
        <w:divId w:val="797995177"/>
        <w:rPr>
          <w:rFonts w:cs="Times New Roman"/>
        </w:rPr>
      </w:pPr>
      <w:r>
        <w:rPr>
          <w:rFonts w:cs="Times New Roman"/>
        </w:rPr>
        <w:t>Before reviewing sequencing technologies_ application to measuring gene expression, microarray technology must first be discussed. The importance of microarrays in the measurement of gene expression cannot be overstated [</w:t>
      </w:r>
      <w:hyperlink r:id="rId254" w:anchor="XMarioni2008" w:history="1">
        <w:r>
          <w:rPr>
            <w:rStyle w:val="Hyperlink"/>
            <w:rFonts w:cs="Times New Roman"/>
          </w:rPr>
          <w:t>Marioni et al.</w:t>
        </w:r>
      </w:hyperlink>
      <w:r>
        <w:rPr>
          <w:rFonts w:cs="Times New Roman"/>
        </w:rPr>
        <w:t>, </w:t>
      </w:r>
      <w:hyperlink r:id="rId255" w:anchor="XMarioni2008" w:history="1">
        <w:r>
          <w:rPr>
            <w:rStyle w:val="Hyperlink"/>
            <w:rFonts w:cs="Times New Roman"/>
          </w:rPr>
          <w:t>2008</w:t>
        </w:r>
      </w:hyperlink>
      <w:r>
        <w:rPr>
          <w:rFonts w:cs="Times New Roman"/>
        </w:rPr>
        <w:t>, </w:t>
      </w:r>
      <w:hyperlink r:id="rId256" w:anchor="XShendure2008" w:history="1">
        <w:r>
          <w:rPr>
            <w:rStyle w:val="Hyperlink"/>
            <w:rFonts w:cs="Times New Roman"/>
          </w:rPr>
          <w:t>Shendure and Ji</w:t>
        </w:r>
      </w:hyperlink>
      <w:r>
        <w:rPr>
          <w:rFonts w:cs="Times New Roman"/>
        </w:rPr>
        <w:t>, </w:t>
      </w:r>
      <w:hyperlink r:id="rId257" w:anchor="XShendure2008" w:history="1">
        <w:r>
          <w:rPr>
            <w:rStyle w:val="Hyperlink"/>
            <w:rFonts w:cs="Times New Roman"/>
          </w:rPr>
          <w:t>2008</w:t>
        </w:r>
      </w:hyperlink>
      <w:r>
        <w:rPr>
          <w:rFonts w:cs="Times New Roman"/>
        </w:rPr>
        <w:t xml:space="preserve">]. Microarray use in recent publications, such as defining the transcriptome of the developing human brain </w:t>
      </w:r>
      <w:hyperlink r:id="rId258" w:anchor="XMiller2014" w:history="1">
        <w:r>
          <w:rPr>
            <w:rStyle w:val="Hyperlink"/>
            <w:rFonts w:cs="Times New Roman"/>
          </w:rPr>
          <w:t>Miller et al.</w:t>
        </w:r>
      </w:hyperlink>
      <w:r>
        <w:rPr>
          <w:rFonts w:cs="Times New Roman"/>
        </w:rPr>
        <w:t> [</w:t>
      </w:r>
      <w:hyperlink r:id="rId259" w:anchor="XMiller2014" w:history="1">
        <w:r>
          <w:rPr>
            <w:rStyle w:val="Hyperlink"/>
            <w:rFonts w:cs="Times New Roman"/>
          </w:rPr>
          <w:t>2014</w:t>
        </w:r>
      </w:hyperlink>
      <w:r>
        <w:rPr>
          <w:rFonts w:cs="Times New Roman"/>
        </w:rPr>
        <w:t xml:space="preserve">], was correct and essential. However, limitations of novel sequences discovery combined with analogue signal, make the relevance of microarray technology off-topic to this section. </w:t>
      </w:r>
    </w:p>
    <w:p w14:paraId="49883B94" w14:textId="77777777" w:rsidR="0060324F" w:rsidRDefault="00803168">
      <w:pPr>
        <w:pStyle w:val="noindent"/>
        <w:divId w:val="797995177"/>
        <w:rPr>
          <w:rFonts w:cs="Times New Roman"/>
        </w:rPr>
      </w:pPr>
      <w:r>
        <w:rPr>
          <w:rFonts w:cs="Times New Roman"/>
        </w:rPr>
        <w:t>The first widely-accepted large scale method used to measured gene expression was Serial Analysis of Gene Expression (SAGE) [</w:t>
      </w:r>
      <w:hyperlink r:id="rId260" w:anchor="XVelculescu1995a" w:history="1">
        <w:r>
          <w:rPr>
            <w:rStyle w:val="Hyperlink"/>
            <w:rFonts w:cs="Times New Roman"/>
          </w:rPr>
          <w:t>Velculescu et al.</w:t>
        </w:r>
      </w:hyperlink>
      <w:r>
        <w:rPr>
          <w:rFonts w:cs="Times New Roman"/>
        </w:rPr>
        <w:t>, </w:t>
      </w:r>
      <w:hyperlink r:id="rId261" w:anchor="XVelculescu1995a" w:history="1">
        <w:r>
          <w:rPr>
            <w:rStyle w:val="Hyperlink"/>
            <w:rFonts w:cs="Times New Roman"/>
          </w:rPr>
          <w:t>1995</w:t>
        </w:r>
      </w:hyperlink>
      <w:r>
        <w:rPr>
          <w:rFonts w:cs="Times New Roman"/>
        </w:rPr>
        <w:t>]. SAGE, like the before mentioned MPSS technique, produces a digital output of gene expression using a clever procedure of restriction endonucleolytic cDNA cleavage. Cleaved-product sticky ends are concatenated together to form long DNA fragments. Fragments are cloned into a vector, amplified, and Sanger sequenced. Using known sequences incorporated during concatenation, the number of sequenced fragments that align to a given gene is related to the abundance of the original RNA molecule</w:t>
      </w:r>
      <w:ins w:id="45" w:author="Emiliano Ricci" w:date="2014-05-03T07:04:00Z">
        <w:r w:rsidR="00B95A2A">
          <w:rPr>
            <w:rFonts w:cs="Times New Roman"/>
          </w:rPr>
          <w:t xml:space="preserve"> (I think having a figure to illustrate the technology could be useful)</w:t>
        </w:r>
      </w:ins>
      <w:r>
        <w:rPr>
          <w:rFonts w:cs="Times New Roman"/>
        </w:rPr>
        <w:t xml:space="preserve">. A clever molecular trick, SAGE allowed researches to dip into the 5-log range of mRNA expression. However, the technique it is still limited by Sanger sequencing read lengths and depth. </w:t>
      </w:r>
    </w:p>
    <w:p w14:paraId="0A626F0A" w14:textId="77777777" w:rsidR="0060324F" w:rsidRDefault="00803168">
      <w:pPr>
        <w:pStyle w:val="noindent"/>
        <w:divId w:val="797995177"/>
        <w:rPr>
          <w:rFonts w:cs="Times New Roman"/>
        </w:rPr>
      </w:pPr>
      <w:r>
        <w:rPr>
          <w:rFonts w:cs="Times New Roman"/>
        </w:rPr>
        <w:t xml:space="preserve">The Solexa/Illumina platform relies on clonal amplification of a single template directly on a slide surface and is therefore not restricted by bacterial cloning. Imaging spots with sensitive digital cameras after sequential addition of fluorescent nucleotides, </w:t>
      </w:r>
      <w:r>
        <w:rPr>
          <w:rStyle w:val="phvro8t-x-x-120"/>
          <w:rFonts w:cs="Times New Roman"/>
        </w:rPr>
        <w:t>sequencing by synthesis</w:t>
      </w:r>
      <w:r>
        <w:rPr>
          <w:rFonts w:cs="Times New Roman"/>
        </w:rPr>
        <w:t xml:space="preserve">, turned out to be the right mix for a _second generation_ HTS </w:t>
      </w:r>
      <w:ins w:id="46" w:author="Emiliano Ricci" w:date="2014-05-03T07:05:00Z">
        <w:r w:rsidR="00B95A2A">
          <w:rPr>
            <w:rFonts w:cs="Times New Roman"/>
          </w:rPr>
          <w:t>(this is the first time you use the HTS acronym</w:t>
        </w:r>
      </w:ins>
      <w:ins w:id="47" w:author="Emiliano Ricci" w:date="2014-05-03T07:06:00Z">
        <w:r w:rsidR="00B95F01">
          <w:rPr>
            <w:rFonts w:cs="Times New Roman"/>
          </w:rPr>
          <w:t xml:space="preserve"> in the text, you should therefore say what it stands for</w:t>
        </w:r>
      </w:ins>
      <w:ins w:id="48" w:author="Emiliano Ricci" w:date="2014-05-03T07:05:00Z">
        <w:r w:rsidR="00B95A2A">
          <w:rPr>
            <w:rFonts w:cs="Times New Roman"/>
          </w:rPr>
          <w:t>)</w:t>
        </w:r>
      </w:ins>
      <w:ins w:id="49" w:author="Emiliano Ricci" w:date="2014-05-03T07:06:00Z">
        <w:r w:rsidR="00B95F01">
          <w:rPr>
            <w:rFonts w:cs="Times New Roman"/>
          </w:rPr>
          <w:t xml:space="preserve"> </w:t>
        </w:r>
      </w:ins>
      <w:r>
        <w:rPr>
          <w:rFonts w:cs="Times New Roman"/>
        </w:rPr>
        <w:t>platform. Not long after the Solexa/Illumina platform achieved read lengths of sufficient length and depth necessary to measure gene expression were the first RNA-Seq papers published [</w:t>
      </w:r>
      <w:hyperlink r:id="rId262" w:anchor="XLister2008" w:history="1">
        <w:r>
          <w:rPr>
            <w:rStyle w:val="Hyperlink"/>
            <w:rFonts w:cs="Times New Roman"/>
          </w:rPr>
          <w:t>Lister et al.</w:t>
        </w:r>
      </w:hyperlink>
      <w:r>
        <w:rPr>
          <w:rFonts w:cs="Times New Roman"/>
        </w:rPr>
        <w:t>, </w:t>
      </w:r>
      <w:hyperlink r:id="rId263" w:anchor="XLister2008" w:history="1">
        <w:r>
          <w:rPr>
            <w:rStyle w:val="Hyperlink"/>
            <w:rFonts w:cs="Times New Roman"/>
          </w:rPr>
          <w:t>2008</w:t>
        </w:r>
      </w:hyperlink>
      <w:r>
        <w:rPr>
          <w:rFonts w:cs="Times New Roman"/>
        </w:rPr>
        <w:t>, </w:t>
      </w:r>
      <w:hyperlink r:id="rId264" w:anchor="XMortazavi2008" w:history="1">
        <w:r>
          <w:rPr>
            <w:rStyle w:val="Hyperlink"/>
            <w:rFonts w:cs="Times New Roman"/>
          </w:rPr>
          <w:t>Mortazavi et al.</w:t>
        </w:r>
      </w:hyperlink>
      <w:r>
        <w:rPr>
          <w:rFonts w:cs="Times New Roman"/>
        </w:rPr>
        <w:t>, </w:t>
      </w:r>
      <w:hyperlink r:id="rId265" w:anchor="XMortazavi2008" w:history="1">
        <w:r>
          <w:rPr>
            <w:rStyle w:val="Hyperlink"/>
            <w:rFonts w:cs="Times New Roman"/>
          </w:rPr>
          <w:t>2008</w:t>
        </w:r>
      </w:hyperlink>
      <w:r>
        <w:rPr>
          <w:rFonts w:cs="Times New Roman"/>
        </w:rPr>
        <w:t>, </w:t>
      </w:r>
      <w:hyperlink r:id="rId266" w:anchor="XNagalakshmi2008" w:history="1">
        <w:r>
          <w:rPr>
            <w:rStyle w:val="Hyperlink"/>
            <w:rFonts w:cs="Times New Roman"/>
          </w:rPr>
          <w:t>Nagalakshmi et al.</w:t>
        </w:r>
      </w:hyperlink>
      <w:r>
        <w:rPr>
          <w:rFonts w:cs="Times New Roman"/>
        </w:rPr>
        <w:t>, </w:t>
      </w:r>
      <w:hyperlink r:id="rId267" w:anchor="XNagalakshmi2008" w:history="1">
        <w:r>
          <w:rPr>
            <w:rStyle w:val="Hyperlink"/>
            <w:rFonts w:cs="Times New Roman"/>
          </w:rPr>
          <w:t>2008</w:t>
        </w:r>
      </w:hyperlink>
      <w:r>
        <w:rPr>
          <w:rFonts w:cs="Times New Roman"/>
        </w:rPr>
        <w:t>]. These papers provided a glimpse into the future of molecular biology. Indeed, in the years since, analysis by RNA-Seq has quickly overtaken other forms of gene expression analysis, as demonstrated by the number of accessions created in the publically-funded repository of sequencing data, the Gene Expression OmniBus (GEO) [</w:t>
      </w:r>
      <w:hyperlink r:id="rId268" w:anchor="XBarrett2013" w:history="1">
        <w:r>
          <w:rPr>
            <w:rStyle w:val="Hyperlink"/>
            <w:rFonts w:cs="Times New Roman"/>
          </w:rPr>
          <w:t>Barrett et al.</w:t>
        </w:r>
      </w:hyperlink>
      <w:r>
        <w:rPr>
          <w:rFonts w:cs="Times New Roman"/>
        </w:rPr>
        <w:t>, </w:t>
      </w:r>
      <w:hyperlink r:id="rId269" w:anchor="XBarrett2013" w:history="1">
        <w:r>
          <w:rPr>
            <w:rStyle w:val="Hyperlink"/>
            <w:rFonts w:cs="Times New Roman"/>
          </w:rPr>
          <w:t>2013</w:t>
        </w:r>
      </w:hyperlink>
      <w:r>
        <w:rPr>
          <w:rFonts w:cs="Times New Roman"/>
        </w:rPr>
        <w:t>]. RNA-Seq allows for digital quantification of RNA expression across physiologically-relevant ranges [</w:t>
      </w:r>
      <w:hyperlink r:id="rId270" w:anchor="XBlencowe2009" w:history="1">
        <w:r>
          <w:rPr>
            <w:rStyle w:val="Hyperlink"/>
            <w:rFonts w:cs="Times New Roman"/>
          </w:rPr>
          <w:t>Blencowe et al.</w:t>
        </w:r>
      </w:hyperlink>
      <w:r>
        <w:rPr>
          <w:rFonts w:cs="Times New Roman"/>
        </w:rPr>
        <w:t>, </w:t>
      </w:r>
      <w:hyperlink r:id="rId271" w:anchor="XBlencowe2009" w:history="1">
        <w:r>
          <w:rPr>
            <w:rStyle w:val="Hyperlink"/>
            <w:rFonts w:cs="Times New Roman"/>
          </w:rPr>
          <w:t>2009</w:t>
        </w:r>
      </w:hyperlink>
      <w:r>
        <w:rPr>
          <w:rFonts w:cs="Times New Roman"/>
        </w:rPr>
        <w:t>], novel sequence discovery, measuring RNA-editing [</w:t>
      </w:r>
      <w:hyperlink r:id="rId272" w:anchor="XLi2011" w:history="1">
        <w:r>
          <w:rPr>
            <w:rStyle w:val="Hyperlink"/>
            <w:rFonts w:cs="Times New Roman"/>
          </w:rPr>
          <w:t>Li et al.</w:t>
        </w:r>
      </w:hyperlink>
      <w:r>
        <w:rPr>
          <w:rFonts w:cs="Times New Roman"/>
        </w:rPr>
        <w:t>, </w:t>
      </w:r>
      <w:hyperlink r:id="rId273" w:anchor="XLi2011" w:history="1">
        <w:r>
          <w:rPr>
            <w:rStyle w:val="Hyperlink"/>
            <w:rFonts w:cs="Times New Roman"/>
          </w:rPr>
          <w:t>2011</w:t>
        </w:r>
      </w:hyperlink>
      <w:r>
        <w:rPr>
          <w:rFonts w:cs="Times New Roman"/>
        </w:rPr>
        <w:t>], and fuels the novel area of transcript assembly [</w:t>
      </w:r>
      <w:hyperlink r:id="rId274" w:anchor="XTrapnell2010" w:history="1">
        <w:r>
          <w:rPr>
            <w:rStyle w:val="Hyperlink"/>
            <w:rFonts w:cs="Times New Roman"/>
          </w:rPr>
          <w:t>Trapnell et al.</w:t>
        </w:r>
      </w:hyperlink>
      <w:r>
        <w:rPr>
          <w:rFonts w:cs="Times New Roman"/>
        </w:rPr>
        <w:t>, </w:t>
      </w:r>
      <w:hyperlink r:id="rId275" w:anchor="XTrapnell2010" w:history="1">
        <w:r>
          <w:rPr>
            <w:rStyle w:val="Hyperlink"/>
            <w:rFonts w:cs="Times New Roman"/>
          </w:rPr>
          <w:t>2010</w:t>
        </w:r>
      </w:hyperlink>
      <w:r>
        <w:rPr>
          <w:rFonts w:cs="Times New Roman"/>
        </w:rPr>
        <w:t xml:space="preserve">]. Through modification of the basic protocol or performing additional biochemical steps, RNA-Seq can be used to investigate many aspects of RNA biology (Figure </w:t>
      </w:r>
      <w:hyperlink r:id="rId276" w:anchor="x1-9001r3" w:history="1">
        <w:r>
          <w:rPr>
            <w:rStyle w:val="Hyperlink"/>
            <w:rFonts w:cs="Times New Roman"/>
          </w:rPr>
          <w:t>1.3</w:t>
        </w:r>
      </w:hyperlink>
      <w:r>
        <w:rPr>
          <w:rFonts w:cs="Times New Roman"/>
        </w:rPr>
        <w:t xml:space="preserve"> and [</w:t>
      </w:r>
      <w:hyperlink r:id="rId277" w:anchor="XMutz2013" w:history="1">
        <w:r>
          <w:rPr>
            <w:rStyle w:val="Hyperlink"/>
            <w:rFonts w:cs="Times New Roman"/>
          </w:rPr>
          <w:t>Mutz et al.</w:t>
        </w:r>
      </w:hyperlink>
      <w:r>
        <w:rPr>
          <w:rFonts w:cs="Times New Roman"/>
        </w:rPr>
        <w:t>, </w:t>
      </w:r>
      <w:hyperlink r:id="rId278" w:anchor="XMutz2013" w:history="1">
        <w:r>
          <w:rPr>
            <w:rStyle w:val="Hyperlink"/>
            <w:rFonts w:cs="Times New Roman"/>
          </w:rPr>
          <w:t>2013</w:t>
        </w:r>
      </w:hyperlink>
      <w:r>
        <w:rPr>
          <w:rFonts w:cs="Times New Roman"/>
        </w:rPr>
        <w:t xml:space="preserve">]). </w:t>
      </w:r>
    </w:p>
    <w:p w14:paraId="7D4A970A" w14:textId="77777777" w:rsidR="0060324F" w:rsidRDefault="0087170F">
      <w:pPr>
        <w:divId w:val="797995177"/>
        <w:rPr>
          <w:rFonts w:eastAsia="Times New Roman" w:cs="Times New Roman"/>
        </w:rPr>
      </w:pPr>
      <w:r>
        <w:rPr>
          <w:rFonts w:eastAsia="Times New Roman" w:cs="Times New Roman"/>
        </w:rPr>
        <w:pict w14:anchorId="5E1F72FB">
          <v:rect id="_x0000_i1031" style="width:0;height:1.5pt" o:hralign="center" o:hrstd="t" o:hr="t" fillcolor="#aaa" stroked="f"/>
        </w:pict>
      </w:r>
    </w:p>
    <w:p w14:paraId="3191549E" w14:textId="592A5DD0" w:rsidR="0060324F" w:rsidRDefault="00642696">
      <w:pPr>
        <w:pStyle w:val="noindent"/>
        <w:divId w:val="1764261081"/>
        <w:rPr>
          <w:rFonts w:cs="Times New Roman"/>
        </w:rPr>
      </w:pPr>
      <w:r>
        <w:rPr>
          <w:rFonts w:cs="Times New Roman"/>
          <w:noProof/>
        </w:rPr>
        <w:drawing>
          <wp:inline distT="0" distB="0" distL="0" distR="0" wp14:anchorId="778AEEE2" wp14:editId="5591E5D1">
            <wp:extent cx="406400" cy="406400"/>
            <wp:effectExtent l="0" t="0" r="0" b="0"/>
            <wp:docPr id="8" name="Picture 8"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
                    <pic:cNvPicPr>
                      <a:picLocks noChangeAspect="1" noChangeArrowheads="1"/>
                    </pic:cNvPicPr>
                  </pic:nvPicPr>
                  <pic:blipFill>
                    <a:blip r:link="rId27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F680026" w14:textId="77777777" w:rsidR="0060324F" w:rsidRDefault="00803168">
      <w:pPr>
        <w:divId w:val="1631208418"/>
        <w:rPr>
          <w:rFonts w:eastAsia="Times New Roman" w:cs="Times New Roman"/>
        </w:rPr>
      </w:pPr>
      <w:r>
        <w:rPr>
          <w:rStyle w:val="id"/>
          <w:rFonts w:eastAsia="Times New Roman" w:cs="Times New Roman"/>
        </w:rPr>
        <w:t xml:space="preserve">Figure 1.3: </w:t>
      </w:r>
      <w:r>
        <w:rPr>
          <w:rStyle w:val="content"/>
          <w:rFonts w:eastAsia="Times New Roman" w:cs="Times New Roman"/>
        </w:rPr>
        <w:t>Methods for High-throughput sequencing of RNA</w:t>
      </w:r>
      <w:r>
        <w:rPr>
          <w:rFonts w:eastAsia="Times New Roman" w:cs="Times New Roman"/>
        </w:rPr>
        <w:br/>
      </w:r>
      <w:r>
        <w:rPr>
          <w:rStyle w:val="content"/>
          <w:rFonts w:eastAsia="Times New Roman" w:cs="Times New Roman"/>
        </w:rPr>
        <w:t xml:space="preserve">In the short years since the first report of RNA-Seq, many variations have been reported. The figure above provides an incomplete graphical illustration of these variations. A more complete list of _*Seq_ applications is maintained on this </w:t>
      </w:r>
      <w:hyperlink r:id="rId280" w:history="1">
        <w:r>
          <w:rPr>
            <w:rStyle w:val="Hyperlink"/>
            <w:rFonts w:eastAsia="Times New Roman" w:cs="Times New Roman"/>
          </w:rPr>
          <w:t>blog</w:t>
        </w:r>
      </w:hyperlink>
      <w:r>
        <w:rPr>
          <w:rStyle w:val="content"/>
          <w:rFonts w:eastAsia="Times New Roman" w:cs="Times New Roman"/>
        </w:rPr>
        <w:t xml:space="preserve"> </w:t>
      </w:r>
      <w:hyperlink r:id="rId281" w:history="1">
        <w:r>
          <w:rPr>
            <w:rStyle w:val="ectt-1200"/>
            <w:rFonts w:eastAsia="Times New Roman" w:cs="Times New Roman"/>
            <w:color w:val="0000FF"/>
            <w:u w:val="single"/>
          </w:rPr>
          <w:t>http://liorpachter.wordpress.com/seq</w:t>
        </w:r>
      </w:hyperlink>
      <w:r>
        <w:rPr>
          <w:rStyle w:val="content"/>
          <w:rFonts w:eastAsia="Times New Roman" w:cs="Times New Roman"/>
        </w:rPr>
        <w:t xml:space="preserve">. </w:t>
      </w:r>
    </w:p>
    <w:p w14:paraId="43DA87F9" w14:textId="77777777" w:rsidR="0060324F" w:rsidRDefault="00803168">
      <w:pPr>
        <w:pStyle w:val="noindent"/>
        <w:divId w:val="1764261081"/>
        <w:rPr>
          <w:rFonts w:cs="Times New Roman"/>
        </w:rPr>
      </w:pPr>
      <w:r>
        <w:rPr>
          <w:rFonts w:cs="Times New Roman"/>
        </w:rPr>
        <w:t xml:space="preserve">RNA processing begins </w:t>
      </w:r>
      <w:del w:id="50" w:author="Emiliano Ricci" w:date="2014-05-03T07:08:00Z">
        <w:r w:rsidDel="00B95F01">
          <w:rPr>
            <w:rFonts w:cs="Times New Roman"/>
          </w:rPr>
          <w:delText>the moment</w:delText>
        </w:r>
      </w:del>
      <w:ins w:id="51" w:author="Emiliano Ricci" w:date="2014-05-03T07:08:00Z">
        <w:r w:rsidR="00B95F01">
          <w:rPr>
            <w:rFonts w:cs="Times New Roman"/>
          </w:rPr>
          <w:t>as soon as</w:t>
        </w:r>
      </w:ins>
      <w:r>
        <w:rPr>
          <w:rFonts w:cs="Times New Roman"/>
        </w:rPr>
        <w:t xml:space="preserve"> the nascent RNA is exposed from the </w:t>
      </w:r>
      <w:ins w:id="52" w:author="Emiliano Ricci" w:date="2014-05-03T07:08:00Z">
        <w:r w:rsidR="00B95F01">
          <w:rPr>
            <w:rFonts w:cs="Times New Roman"/>
          </w:rPr>
          <w:t>RNA-</w:t>
        </w:r>
      </w:ins>
      <w:r>
        <w:rPr>
          <w:rFonts w:cs="Times New Roman"/>
        </w:rPr>
        <w:t xml:space="preserve">polymerase exit channel. Numerous methodologies enrich RNA-Seq libraries for particular types of RNA. For example, measurement of nascent transcripts can be performed via GRO-Seq </w:t>
      </w:r>
      <w:ins w:id="53" w:author="Emiliano Ricci" w:date="2014-05-03T07:10:00Z">
        <w:r w:rsidR="00B95F01">
          <w:rPr>
            <w:rFonts w:cs="Times New Roman"/>
          </w:rPr>
          <w:t xml:space="preserve">(what does GRO stand for?) </w:t>
        </w:r>
      </w:ins>
      <w:r>
        <w:rPr>
          <w:rFonts w:cs="Times New Roman"/>
        </w:rPr>
        <w:t>[</w:t>
      </w:r>
      <w:hyperlink r:id="rId282" w:anchor="XCore2008a" w:history="1">
        <w:r>
          <w:rPr>
            <w:rStyle w:val="Hyperlink"/>
            <w:rFonts w:cs="Times New Roman"/>
          </w:rPr>
          <w:t>Core et al.</w:t>
        </w:r>
      </w:hyperlink>
      <w:r>
        <w:rPr>
          <w:rFonts w:cs="Times New Roman"/>
        </w:rPr>
        <w:t>, </w:t>
      </w:r>
      <w:hyperlink r:id="rId283" w:anchor="XCore2008a" w:history="1">
        <w:r>
          <w:rPr>
            <w:rStyle w:val="Hyperlink"/>
            <w:rFonts w:cs="Times New Roman"/>
          </w:rPr>
          <w:t>2008</w:t>
        </w:r>
      </w:hyperlink>
      <w:r>
        <w:rPr>
          <w:rFonts w:cs="Times New Roman"/>
        </w:rPr>
        <w:t>], and the extremely complicated process of RNA turnover (referring to the rates at which RNAs both are produced and degraded) has been examined [</w:t>
      </w:r>
      <w:hyperlink r:id="rId284" w:anchor="XGhosh2010a" w:history="1">
        <w:r>
          <w:rPr>
            <w:rStyle w:val="Hyperlink"/>
            <w:rFonts w:cs="Times New Roman"/>
          </w:rPr>
          <w:t>Ghosh and Jacobson</w:t>
        </w:r>
      </w:hyperlink>
      <w:r>
        <w:rPr>
          <w:rFonts w:cs="Times New Roman"/>
        </w:rPr>
        <w:t>, </w:t>
      </w:r>
      <w:hyperlink r:id="rId285" w:anchor="XGhosh2010a" w:history="1">
        <w:r>
          <w:rPr>
            <w:rStyle w:val="Hyperlink"/>
            <w:rFonts w:cs="Times New Roman"/>
          </w:rPr>
          <w:t>2010</w:t>
        </w:r>
      </w:hyperlink>
      <w:r>
        <w:rPr>
          <w:rFonts w:cs="Times New Roman"/>
        </w:rPr>
        <w:t>, </w:t>
      </w:r>
      <w:hyperlink r:id="rId286" w:anchor="XTani2012" w:history="1">
        <w:r>
          <w:rPr>
            <w:rStyle w:val="Hyperlink"/>
            <w:rFonts w:cs="Times New Roman"/>
          </w:rPr>
          <w:t>Tani et al.</w:t>
        </w:r>
      </w:hyperlink>
      <w:r>
        <w:rPr>
          <w:rFonts w:cs="Times New Roman"/>
        </w:rPr>
        <w:t>, </w:t>
      </w:r>
      <w:hyperlink r:id="rId287" w:anchor="XTani2012" w:history="1">
        <w:r>
          <w:rPr>
            <w:rStyle w:val="Hyperlink"/>
            <w:rFonts w:cs="Times New Roman"/>
          </w:rPr>
          <w:t>2012</w:t>
        </w:r>
      </w:hyperlink>
      <w:r>
        <w:rPr>
          <w:rFonts w:cs="Times New Roman"/>
        </w:rPr>
        <w:t xml:space="preserve">]. RNA::Protein interactions can be measured with or without cross-linking the protein to the RNA, via CLIP or RIP, respectively (see section </w:t>
      </w:r>
      <w:hyperlink r:id="rId288" w:anchor="x1-830002" w:history="1">
        <w:r>
          <w:rPr>
            <w:rStyle w:val="Hyperlink"/>
            <w:rFonts w:cs="Times New Roman"/>
          </w:rPr>
          <w:t>5.2.2</w:t>
        </w:r>
      </w:hyperlink>
      <w:r>
        <w:rPr>
          <w:rFonts w:cs="Times New Roman"/>
        </w:rPr>
        <w:t>) [</w:t>
      </w:r>
      <w:hyperlink r:id="rId289" w:anchor="XLicatalosi2006" w:history="1">
        <w:r>
          <w:rPr>
            <w:rStyle w:val="Hyperlink"/>
            <w:rFonts w:cs="Times New Roman"/>
          </w:rPr>
          <w:t>Licatalosi and Darnell</w:t>
        </w:r>
      </w:hyperlink>
      <w:r>
        <w:rPr>
          <w:rFonts w:cs="Times New Roman"/>
        </w:rPr>
        <w:t>, </w:t>
      </w:r>
      <w:hyperlink r:id="rId290" w:anchor="XLicatalosi2006" w:history="1">
        <w:r>
          <w:rPr>
            <w:rStyle w:val="Hyperlink"/>
            <w:rFonts w:cs="Times New Roman"/>
          </w:rPr>
          <w:t>2006</w:t>
        </w:r>
      </w:hyperlink>
      <w:r>
        <w:rPr>
          <w:rFonts w:cs="Times New Roman"/>
        </w:rPr>
        <w:t>, </w:t>
      </w:r>
      <w:hyperlink r:id="rId291" w:anchor="XSingh2013" w:history="1">
        <w:r>
          <w:rPr>
            <w:rStyle w:val="Hyperlink"/>
            <w:rFonts w:cs="Times New Roman"/>
          </w:rPr>
          <w:t>Singh et al.</w:t>
        </w:r>
      </w:hyperlink>
      <w:r>
        <w:rPr>
          <w:rFonts w:cs="Times New Roman"/>
        </w:rPr>
        <w:t>, </w:t>
      </w:r>
      <w:hyperlink r:id="rId292" w:anchor="XSingh2013" w:history="1">
        <w:r>
          <w:rPr>
            <w:rStyle w:val="Hyperlink"/>
            <w:rFonts w:cs="Times New Roman"/>
          </w:rPr>
          <w:t>2014</w:t>
        </w:r>
      </w:hyperlink>
      <w:r>
        <w:rPr>
          <w:rFonts w:cs="Times New Roman"/>
        </w:rPr>
        <w:t>, </w:t>
      </w:r>
      <w:hyperlink r:id="rId293" w:anchor="XUle2005" w:history="1">
        <w:r>
          <w:rPr>
            <w:rStyle w:val="Hyperlink"/>
            <w:rFonts w:cs="Times New Roman"/>
          </w:rPr>
          <w:t>Ule et al.</w:t>
        </w:r>
      </w:hyperlink>
      <w:r>
        <w:rPr>
          <w:rFonts w:cs="Times New Roman"/>
        </w:rPr>
        <w:t>, </w:t>
      </w:r>
      <w:hyperlink r:id="rId294" w:anchor="XUle2005" w:history="1">
        <w:r>
          <w:rPr>
            <w:rStyle w:val="Hyperlink"/>
            <w:rFonts w:cs="Times New Roman"/>
          </w:rPr>
          <w:t>2005</w:t>
        </w:r>
      </w:hyperlink>
      <w:r>
        <w:rPr>
          <w:rFonts w:cs="Times New Roman"/>
        </w:rPr>
        <w:t>]. Once an RNA has been fully transcribed, known processing steps such as 5</w:t>
      </w:r>
      <w:r>
        <w:rPr>
          <w:rStyle w:val="cmsy-8"/>
          <w:rFonts w:ascii="Monaco" w:hAnsi="Monaco" w:cs="Monaco"/>
        </w:rPr>
        <w:t>′</w:t>
      </w:r>
      <w:r>
        <w:rPr>
          <w:rFonts w:cs="Times New Roman"/>
        </w:rPr>
        <w:t> 7meG CAP formation and poly(A)+ tail formation can be measured using any of the Cap-Seq/CAGE methodologies [</w:t>
      </w:r>
      <w:hyperlink r:id="rId295" w:anchor="XShiraki2003a" w:history="1">
        <w:r>
          <w:rPr>
            <w:rStyle w:val="Hyperlink"/>
            <w:rFonts w:cs="Times New Roman"/>
          </w:rPr>
          <w:t>Shiraki et al.</w:t>
        </w:r>
      </w:hyperlink>
      <w:r>
        <w:rPr>
          <w:rFonts w:cs="Times New Roman"/>
        </w:rPr>
        <w:t>, </w:t>
      </w:r>
      <w:hyperlink r:id="rId296" w:anchor="XShiraki2003a" w:history="1">
        <w:r>
          <w:rPr>
            <w:rStyle w:val="Hyperlink"/>
            <w:rFonts w:cs="Times New Roman"/>
          </w:rPr>
          <w:t>2003</w:t>
        </w:r>
      </w:hyperlink>
      <w:r>
        <w:rPr>
          <w:rFonts w:cs="Times New Roman"/>
        </w:rPr>
        <w:t>], or PAS/TAIL/PAL [</w:t>
      </w:r>
      <w:hyperlink r:id="rId297" w:anchor="XChang2014b" w:history="1">
        <w:r>
          <w:rPr>
            <w:rStyle w:val="Hyperlink"/>
            <w:rFonts w:cs="Times New Roman"/>
          </w:rPr>
          <w:t>Chang et al.</w:t>
        </w:r>
      </w:hyperlink>
      <w:r>
        <w:rPr>
          <w:rFonts w:cs="Times New Roman"/>
        </w:rPr>
        <w:t>, </w:t>
      </w:r>
      <w:hyperlink r:id="rId298" w:anchor="XChang2014b" w:history="1">
        <w:r>
          <w:rPr>
            <w:rStyle w:val="Hyperlink"/>
            <w:rFonts w:cs="Times New Roman"/>
          </w:rPr>
          <w:t>2014a</w:t>
        </w:r>
      </w:hyperlink>
      <w:r>
        <w:rPr>
          <w:rFonts w:cs="Times New Roman"/>
        </w:rPr>
        <w:t>, </w:t>
      </w:r>
      <w:hyperlink r:id="rId299" w:anchor="XShepard2011" w:history="1">
        <w:r>
          <w:rPr>
            <w:rStyle w:val="Hyperlink"/>
            <w:rFonts w:cs="Times New Roman"/>
          </w:rPr>
          <w:t>Shepard et al.</w:t>
        </w:r>
      </w:hyperlink>
      <w:r>
        <w:rPr>
          <w:rFonts w:cs="Times New Roman"/>
        </w:rPr>
        <w:t>, </w:t>
      </w:r>
      <w:hyperlink r:id="rId300" w:anchor="XShepard2011" w:history="1">
        <w:r>
          <w:rPr>
            <w:rStyle w:val="Hyperlink"/>
            <w:rFonts w:cs="Times New Roman"/>
          </w:rPr>
          <w:t>2011</w:t>
        </w:r>
      </w:hyperlink>
      <w:r>
        <w:rPr>
          <w:rFonts w:cs="Times New Roman"/>
        </w:rPr>
        <w:t>, </w:t>
      </w:r>
      <w:hyperlink r:id="rId301" w:anchor="XSubtelny2014" w:history="1">
        <w:r>
          <w:rPr>
            <w:rStyle w:val="Hyperlink"/>
            <w:rFonts w:cs="Times New Roman"/>
          </w:rPr>
          <w:t>Subtelny et al.</w:t>
        </w:r>
      </w:hyperlink>
      <w:r>
        <w:rPr>
          <w:rFonts w:cs="Times New Roman"/>
        </w:rPr>
        <w:t>, </w:t>
      </w:r>
      <w:hyperlink r:id="rId302" w:anchor="XSubtelny2014" w:history="1">
        <w:r>
          <w:rPr>
            <w:rStyle w:val="Hyperlink"/>
            <w:rFonts w:cs="Times New Roman"/>
          </w:rPr>
          <w:t>2014</w:t>
        </w:r>
      </w:hyperlink>
      <w:r>
        <w:rPr>
          <w:rFonts w:cs="Times New Roman"/>
        </w:rPr>
        <w:t>]. With appropriate size-selection steps, small RNAs [</w:t>
      </w:r>
      <w:hyperlink r:id="rId303" w:anchor="XGhildiyal2008" w:history="1">
        <w:r>
          <w:rPr>
            <w:rStyle w:val="Hyperlink"/>
            <w:rFonts w:cs="Times New Roman"/>
          </w:rPr>
          <w:t>Ghildiyal et al.</w:t>
        </w:r>
      </w:hyperlink>
      <w:r>
        <w:rPr>
          <w:rFonts w:cs="Times New Roman"/>
        </w:rPr>
        <w:t>, </w:t>
      </w:r>
      <w:hyperlink r:id="rId304" w:anchor="XGhildiyal2008" w:history="1">
        <w:r>
          <w:rPr>
            <w:rStyle w:val="Hyperlink"/>
            <w:rFonts w:cs="Times New Roman"/>
          </w:rPr>
          <w:t>2008</w:t>
        </w:r>
      </w:hyperlink>
      <w:r>
        <w:rPr>
          <w:rFonts w:cs="Times New Roman"/>
        </w:rPr>
        <w:t xml:space="preserve">] can also be captured. Finally, traditional RNA-Seq can capture many of the same RNA fragments as the above mentioned methods, even though it is mainly associated with measurement of traditional mRNA. </w:t>
      </w:r>
    </w:p>
    <w:p w14:paraId="319F30F4" w14:textId="77777777" w:rsidR="0060324F" w:rsidRDefault="00803168">
      <w:pPr>
        <w:pStyle w:val="noindent"/>
        <w:divId w:val="1764261081"/>
        <w:rPr>
          <w:rFonts w:cs="Times New Roman"/>
        </w:rPr>
      </w:pPr>
      <w:r>
        <w:rPr>
          <w:rFonts w:cs="Times New Roman"/>
        </w:rPr>
        <w:t xml:space="preserve">RNA-Seq (and all its flavors) are traditionally associated with quantification of RNA obtained from </w:t>
      </w:r>
      <w:r>
        <w:rPr>
          <w:rStyle w:val="phvro8t-x-x-120"/>
          <w:rFonts w:cs="Times New Roman"/>
        </w:rPr>
        <w:t xml:space="preserve">many </w:t>
      </w:r>
      <w:r>
        <w:rPr>
          <w:rFonts w:cs="Times New Roman"/>
        </w:rPr>
        <w:t>tissue culture cells or bulk pieces of tissue. Recently, efforts to measure RNA expression occurring in individual cells has gained attention [</w:t>
      </w:r>
      <w:hyperlink r:id="rId305" w:anchor="XShapiro2013b" w:history="1">
        <w:r>
          <w:rPr>
            <w:rStyle w:val="Hyperlink"/>
            <w:rFonts w:cs="Times New Roman"/>
          </w:rPr>
          <w:t>Shapiro et al.</w:t>
        </w:r>
      </w:hyperlink>
      <w:r>
        <w:rPr>
          <w:rFonts w:cs="Times New Roman"/>
        </w:rPr>
        <w:t>, </w:t>
      </w:r>
      <w:hyperlink r:id="rId306" w:anchor="XShapiro2013b" w:history="1">
        <w:r>
          <w:rPr>
            <w:rStyle w:val="Hyperlink"/>
            <w:rFonts w:cs="Times New Roman"/>
          </w:rPr>
          <w:t>2013</w:t>
        </w:r>
      </w:hyperlink>
      <w:r>
        <w:rPr>
          <w:rFonts w:cs="Times New Roman"/>
        </w:rPr>
        <w:t>]. Perhaps the most interesting concept when thinking about measurement of gene expression in a single cell is the _biological uncertainty principle_, wherein it is possible to either know, or change _ but not both_ the RNA composition of a single cell. The name borrows from Heisenberg_s uncertainty principle [</w:t>
      </w:r>
      <w:hyperlink r:id="rId307" w:anchor="XKennard1927" w:history="1">
        <w:r>
          <w:rPr>
            <w:rStyle w:val="Hyperlink"/>
            <w:rFonts w:cs="Times New Roman"/>
          </w:rPr>
          <w:t>Kennard</w:t>
        </w:r>
      </w:hyperlink>
      <w:r>
        <w:rPr>
          <w:rFonts w:cs="Times New Roman"/>
        </w:rPr>
        <w:t>, </w:t>
      </w:r>
      <w:hyperlink r:id="rId308" w:anchor="XKennard1927" w:history="1">
        <w:r>
          <w:rPr>
            <w:rStyle w:val="Hyperlink"/>
            <w:rFonts w:cs="Times New Roman"/>
          </w:rPr>
          <w:t>1927</w:t>
        </w:r>
      </w:hyperlink>
      <w:r>
        <w:rPr>
          <w:rFonts w:cs="Times New Roman"/>
        </w:rPr>
        <w:t>] and is often confused with the more appropriate _Observer effect_ [</w:t>
      </w:r>
      <w:hyperlink r:id="rId309" w:anchor="XRiley2013" w:history="1">
        <w:r>
          <w:rPr>
            <w:rStyle w:val="Hyperlink"/>
            <w:rFonts w:cs="Times New Roman"/>
          </w:rPr>
          <w:t>Riley and Steitz</w:t>
        </w:r>
      </w:hyperlink>
      <w:r>
        <w:rPr>
          <w:rFonts w:cs="Times New Roman"/>
        </w:rPr>
        <w:t>, </w:t>
      </w:r>
      <w:hyperlink r:id="rId310" w:anchor="XRiley2013" w:history="1">
        <w:r>
          <w:rPr>
            <w:rStyle w:val="Hyperlink"/>
            <w:rFonts w:cs="Times New Roman"/>
          </w:rPr>
          <w:t>2013</w:t>
        </w:r>
      </w:hyperlink>
      <w:r>
        <w:rPr>
          <w:rFonts w:cs="Times New Roman"/>
        </w:rPr>
        <w:t>]. Leaving that issue aside, measuring the unique transcriptome of a cell is surly an exciting and informative endeavor [</w:t>
      </w:r>
      <w:hyperlink r:id="rId311" w:anchor="XMarinov2013" w:history="1">
        <w:r>
          <w:rPr>
            <w:rStyle w:val="Hyperlink"/>
            <w:rFonts w:cs="Times New Roman"/>
          </w:rPr>
          <w:t>Marinov et al.</w:t>
        </w:r>
      </w:hyperlink>
      <w:r>
        <w:rPr>
          <w:rFonts w:cs="Times New Roman"/>
        </w:rPr>
        <w:t>, </w:t>
      </w:r>
      <w:hyperlink r:id="rId312" w:anchor="XMarinov2013" w:history="1">
        <w:r>
          <w:rPr>
            <w:rStyle w:val="Hyperlink"/>
            <w:rFonts w:cs="Times New Roman"/>
          </w:rPr>
          <w:t>2013</w:t>
        </w:r>
      </w:hyperlink>
      <w:r>
        <w:rPr>
          <w:rFonts w:cs="Times New Roman"/>
        </w:rPr>
        <w:t>, </w:t>
      </w:r>
      <w:hyperlink r:id="rId313" w:anchor="XShalek2013b" w:history="1">
        <w:r>
          <w:rPr>
            <w:rStyle w:val="Hyperlink"/>
            <w:rFonts w:cs="Times New Roman"/>
          </w:rPr>
          <w:t>Shalek et al.</w:t>
        </w:r>
      </w:hyperlink>
      <w:r>
        <w:rPr>
          <w:rFonts w:cs="Times New Roman"/>
        </w:rPr>
        <w:t>, </w:t>
      </w:r>
      <w:hyperlink r:id="rId314" w:anchor="XShalek2013b" w:history="1">
        <w:r>
          <w:rPr>
            <w:rStyle w:val="Hyperlink"/>
            <w:rFonts w:cs="Times New Roman"/>
          </w:rPr>
          <w:t>2013</w:t>
        </w:r>
      </w:hyperlink>
      <w:r>
        <w:rPr>
          <w:rFonts w:cs="Times New Roman"/>
        </w:rPr>
        <w:t>, </w:t>
      </w:r>
      <w:hyperlink r:id="rId315" w:anchor="XWills2013" w:history="1">
        <w:r>
          <w:rPr>
            <w:rStyle w:val="Hyperlink"/>
            <w:rFonts w:cs="Times New Roman"/>
          </w:rPr>
          <w:t>Wills et al.</w:t>
        </w:r>
      </w:hyperlink>
      <w:r>
        <w:rPr>
          <w:rFonts w:cs="Times New Roman"/>
        </w:rPr>
        <w:t>, </w:t>
      </w:r>
      <w:hyperlink r:id="rId316" w:anchor="XWills2013" w:history="1">
        <w:r>
          <w:rPr>
            <w:rStyle w:val="Hyperlink"/>
            <w:rFonts w:cs="Times New Roman"/>
          </w:rPr>
          <w:t>2013</w:t>
        </w:r>
      </w:hyperlink>
      <w:r>
        <w:rPr>
          <w:rFonts w:cs="Times New Roman"/>
        </w:rPr>
        <w:t>]. Compared to DNA, the diversity of RNA synthesis within living cells is potentially much more complicated [</w:t>
      </w:r>
      <w:hyperlink r:id="rId317" w:anchor="XShendure2012" w:history="1">
        <w:r>
          <w:rPr>
            <w:rStyle w:val="Hyperlink"/>
            <w:rFonts w:cs="Times New Roman"/>
          </w:rPr>
          <w:t>Shendure and Aiden</w:t>
        </w:r>
      </w:hyperlink>
      <w:r>
        <w:rPr>
          <w:rFonts w:cs="Times New Roman"/>
        </w:rPr>
        <w:t>, </w:t>
      </w:r>
      <w:hyperlink r:id="rId318" w:anchor="XShendure2012" w:history="1">
        <w:r>
          <w:rPr>
            <w:rStyle w:val="Hyperlink"/>
            <w:rFonts w:cs="Times New Roman"/>
          </w:rPr>
          <w:t>2012</w:t>
        </w:r>
      </w:hyperlink>
      <w:r>
        <w:rPr>
          <w:rFonts w:cs="Times New Roman"/>
        </w:rPr>
        <w:t xml:space="preserve">], and the ability to accurately measure RNA dynamics should allow us to make much more informative observations concerning biology </w:t>
      </w:r>
      <w:del w:id="54" w:author="Emiliano Ricci" w:date="2014-05-03T07:13:00Z">
        <w:r w:rsidDel="00B95F01">
          <w:rPr>
            <w:rFonts w:cs="Times New Roman"/>
          </w:rPr>
          <w:delText xml:space="preserve">then </w:delText>
        </w:r>
      </w:del>
      <w:ins w:id="55" w:author="Emiliano Ricci" w:date="2014-05-03T07:13:00Z">
        <w:r w:rsidR="00B95F01">
          <w:rPr>
            <w:rFonts w:cs="Times New Roman"/>
          </w:rPr>
          <w:t xml:space="preserve">than </w:t>
        </w:r>
      </w:ins>
      <w:r>
        <w:rPr>
          <w:rFonts w:cs="Times New Roman"/>
        </w:rPr>
        <w:t xml:space="preserve">is currently possible. </w:t>
      </w:r>
    </w:p>
    <w:p w14:paraId="4325BDC8" w14:textId="77777777" w:rsidR="0060324F" w:rsidRDefault="00803168">
      <w:pPr>
        <w:pStyle w:val="Heading3"/>
        <w:divId w:val="1764261081"/>
        <w:rPr>
          <w:rFonts w:eastAsia="Times New Roman" w:cs="Times New Roman"/>
        </w:rPr>
      </w:pPr>
      <w:r>
        <w:rPr>
          <w:rStyle w:val="titlemark"/>
          <w:rFonts w:eastAsia="Times New Roman" w:cs="Times New Roman"/>
        </w:rPr>
        <w:t xml:space="preserve">1.3 </w:t>
      </w:r>
      <w:r>
        <w:rPr>
          <w:rFonts w:eastAsia="Times New Roman" w:cs="Times New Roman"/>
        </w:rPr>
        <w:t>Nucleic Acid Splicing</w:t>
      </w:r>
    </w:p>
    <w:p w14:paraId="19EE83E4" w14:textId="77777777" w:rsidR="0060324F" w:rsidRDefault="00803168">
      <w:pPr>
        <w:pStyle w:val="noindent"/>
        <w:divId w:val="1764261081"/>
        <w:rPr>
          <w:rFonts w:cs="Times New Roman"/>
        </w:rPr>
      </w:pPr>
      <w:r>
        <w:rPr>
          <w:rFonts w:cs="Times New Roman"/>
        </w:rPr>
        <w:t>1977 brought the discovery of _split genes_ [</w:t>
      </w:r>
      <w:hyperlink r:id="rId319" w:anchor="XBerget1977" w:history="1">
        <w:r>
          <w:rPr>
            <w:rStyle w:val="Hyperlink"/>
            <w:rFonts w:cs="Times New Roman"/>
          </w:rPr>
          <w:t>Berget et al.</w:t>
        </w:r>
      </w:hyperlink>
      <w:r>
        <w:rPr>
          <w:rFonts w:cs="Times New Roman"/>
        </w:rPr>
        <w:t>, </w:t>
      </w:r>
      <w:hyperlink r:id="rId320" w:anchor="XBerget1977" w:history="1">
        <w:r>
          <w:rPr>
            <w:rStyle w:val="Hyperlink"/>
            <w:rFonts w:cs="Times New Roman"/>
          </w:rPr>
          <w:t>1977</w:t>
        </w:r>
      </w:hyperlink>
      <w:r>
        <w:rPr>
          <w:rFonts w:cs="Times New Roman"/>
        </w:rPr>
        <w:t>, </w:t>
      </w:r>
      <w:hyperlink r:id="rId321" w:anchor="XChow1977" w:history="1">
        <w:r>
          <w:rPr>
            <w:rStyle w:val="Hyperlink"/>
            <w:rFonts w:cs="Times New Roman"/>
          </w:rPr>
          <w:t>Chow et al.</w:t>
        </w:r>
      </w:hyperlink>
      <w:r>
        <w:rPr>
          <w:rFonts w:cs="Times New Roman"/>
        </w:rPr>
        <w:t>, </w:t>
      </w:r>
      <w:hyperlink r:id="rId322" w:anchor="XChow1977" w:history="1">
        <w:r>
          <w:rPr>
            <w:rStyle w:val="Hyperlink"/>
            <w:rFonts w:cs="Times New Roman"/>
          </w:rPr>
          <w:t>1977</w:t>
        </w:r>
      </w:hyperlink>
      <w:r>
        <w:rPr>
          <w:rFonts w:cs="Times New Roman"/>
        </w:rPr>
        <w:t>]. Almost immediately it was reasoned that split genes could be arranged in different combinations, greatly increasing the coding potential of a genome [</w:t>
      </w:r>
      <w:hyperlink r:id="rId323" w:anchor="XGilbert1978a" w:history="1">
        <w:r>
          <w:rPr>
            <w:rStyle w:val="Hyperlink"/>
            <w:rFonts w:cs="Times New Roman"/>
          </w:rPr>
          <w:t>Gilbert</w:t>
        </w:r>
      </w:hyperlink>
      <w:r>
        <w:rPr>
          <w:rFonts w:cs="Times New Roman"/>
        </w:rPr>
        <w:t>, </w:t>
      </w:r>
      <w:hyperlink r:id="rId324" w:anchor="XGilbert1978a" w:history="1">
        <w:r>
          <w:rPr>
            <w:rStyle w:val="Hyperlink"/>
            <w:rFonts w:cs="Times New Roman"/>
          </w:rPr>
          <w:t>1978</w:t>
        </w:r>
      </w:hyperlink>
      <w:r>
        <w:rPr>
          <w:rFonts w:cs="Times New Roman"/>
        </w:rPr>
        <w:t xml:space="preserve">]. The process of rearranging genes, now known as alternative splicing, has proven to be an integral part of eukaryotic gene expression. </w:t>
      </w:r>
    </w:p>
    <w:p w14:paraId="6E467A52" w14:textId="77777777" w:rsidR="0060324F" w:rsidRDefault="00803168">
      <w:pPr>
        <w:pStyle w:val="Heading4"/>
        <w:divId w:val="1764261081"/>
        <w:rPr>
          <w:rFonts w:eastAsia="Times New Roman" w:cs="Times New Roman"/>
        </w:rPr>
      </w:pPr>
      <w:r>
        <w:rPr>
          <w:rStyle w:val="titlemark"/>
          <w:rFonts w:eastAsia="Times New Roman" w:cs="Times New Roman"/>
        </w:rPr>
        <w:t xml:space="preserve">1.3.1 </w:t>
      </w:r>
      <w:r>
        <w:rPr>
          <w:rFonts w:eastAsia="Times New Roman" w:cs="Times New Roman"/>
        </w:rPr>
        <w:t>Alternative Splicing</w:t>
      </w:r>
    </w:p>
    <w:p w14:paraId="20CF9A58" w14:textId="77777777" w:rsidR="0060324F" w:rsidRDefault="00803168">
      <w:pPr>
        <w:pStyle w:val="noindent"/>
        <w:divId w:val="1764261081"/>
        <w:rPr>
          <w:rFonts w:cs="Times New Roman"/>
        </w:rPr>
      </w:pPr>
      <w:r>
        <w:rPr>
          <w:rFonts w:cs="Times New Roman"/>
        </w:rPr>
        <w:t xml:space="preserve">The number of genes estimated to be alternatively spliced has grown considerably. In 1993, Phillip Sharp, Co-Nobel-prize winner for the discovery of splicing, stated that: _Approximately, one of every twenty genes is expressed by alternative pathways of RNA splicing in different cell types or growth states_ </w:t>
      </w:r>
      <w:hyperlink r:id="rId325" w:anchor="XSharp2014" w:history="1">
        <w:r>
          <w:rPr>
            <w:rStyle w:val="Hyperlink"/>
            <w:rFonts w:cs="Times New Roman"/>
          </w:rPr>
          <w:t>Sharp</w:t>
        </w:r>
      </w:hyperlink>
      <w:r>
        <w:rPr>
          <w:rFonts w:cs="Times New Roman"/>
        </w:rPr>
        <w:t> [</w:t>
      </w:r>
      <w:hyperlink r:id="rId326" w:anchor="XSharp2014" w:history="1">
        <w:r>
          <w:rPr>
            <w:rStyle w:val="Hyperlink"/>
            <w:rFonts w:cs="Times New Roman"/>
          </w:rPr>
          <w:t>2014</w:t>
        </w:r>
      </w:hyperlink>
      <w:r>
        <w:rPr>
          <w:rFonts w:cs="Times New Roman"/>
        </w:rPr>
        <w:t>]. Not long after the assembly of the first human genome, a number of groups combed through Expressed Sequence Tag (EST) databases to increase that estimate to 35%-59% [</w:t>
      </w:r>
      <w:hyperlink r:id="rId327" w:anchor="XModrek2002" w:history="1">
        <w:r>
          <w:rPr>
            <w:rStyle w:val="Hyperlink"/>
            <w:rFonts w:cs="Times New Roman"/>
          </w:rPr>
          <w:t>Modrek and Lee</w:t>
        </w:r>
      </w:hyperlink>
      <w:r>
        <w:rPr>
          <w:rFonts w:cs="Times New Roman"/>
        </w:rPr>
        <w:t>, </w:t>
      </w:r>
      <w:hyperlink r:id="rId328" w:anchor="XModrek2002" w:history="1">
        <w:r>
          <w:rPr>
            <w:rStyle w:val="Hyperlink"/>
            <w:rFonts w:cs="Times New Roman"/>
          </w:rPr>
          <w:t>2002</w:t>
        </w:r>
      </w:hyperlink>
      <w:r>
        <w:rPr>
          <w:rFonts w:cs="Times New Roman"/>
        </w:rPr>
        <w:t>]. Soon after, analysis using specially designed microarrays resulted in an increased estimate of 74% [</w:t>
      </w:r>
      <w:hyperlink r:id="rId329" w:anchor="XJohnson2003" w:history="1">
        <w:r>
          <w:rPr>
            <w:rStyle w:val="Hyperlink"/>
            <w:rFonts w:cs="Times New Roman"/>
          </w:rPr>
          <w:t>Johnson et al.</w:t>
        </w:r>
      </w:hyperlink>
      <w:r>
        <w:rPr>
          <w:rFonts w:cs="Times New Roman"/>
        </w:rPr>
        <w:t>, </w:t>
      </w:r>
      <w:hyperlink r:id="rId330" w:anchor="XJohnson2003" w:history="1">
        <w:r>
          <w:rPr>
            <w:rStyle w:val="Hyperlink"/>
            <w:rFonts w:cs="Times New Roman"/>
          </w:rPr>
          <w:t>2003</w:t>
        </w:r>
      </w:hyperlink>
      <w:r>
        <w:rPr>
          <w:rFonts w:cs="Times New Roman"/>
        </w:rPr>
        <w:t>]. In late 2008, three groups used RNA-Seq to demonstrate that between 86% and 95% of human multi-exon genes are subject to alternative splicing [</w:t>
      </w:r>
      <w:hyperlink r:id="rId331" w:anchor="XPan2008" w:history="1">
        <w:r>
          <w:rPr>
            <w:rStyle w:val="Hyperlink"/>
            <w:rFonts w:cs="Times New Roman"/>
          </w:rPr>
          <w:t>Pan et al.</w:t>
        </w:r>
      </w:hyperlink>
      <w:r>
        <w:rPr>
          <w:rFonts w:cs="Times New Roman"/>
        </w:rPr>
        <w:t>, </w:t>
      </w:r>
      <w:hyperlink r:id="rId332" w:anchor="XPan2008" w:history="1">
        <w:r>
          <w:rPr>
            <w:rStyle w:val="Hyperlink"/>
            <w:rFonts w:cs="Times New Roman"/>
          </w:rPr>
          <w:t>2008</w:t>
        </w:r>
      </w:hyperlink>
      <w:r>
        <w:rPr>
          <w:rFonts w:cs="Times New Roman"/>
        </w:rPr>
        <w:t>, </w:t>
      </w:r>
      <w:hyperlink r:id="rId333" w:anchor="XSultan2008" w:history="1">
        <w:r>
          <w:rPr>
            <w:rStyle w:val="Hyperlink"/>
            <w:rFonts w:cs="Times New Roman"/>
          </w:rPr>
          <w:t>Sultan et al.</w:t>
        </w:r>
      </w:hyperlink>
      <w:r>
        <w:rPr>
          <w:rFonts w:cs="Times New Roman"/>
        </w:rPr>
        <w:t>, </w:t>
      </w:r>
      <w:hyperlink r:id="rId334" w:anchor="XSultan2008" w:history="1">
        <w:r>
          <w:rPr>
            <w:rStyle w:val="Hyperlink"/>
            <w:rFonts w:cs="Times New Roman"/>
          </w:rPr>
          <w:t>2008</w:t>
        </w:r>
      </w:hyperlink>
      <w:r>
        <w:rPr>
          <w:rFonts w:cs="Times New Roman"/>
        </w:rPr>
        <w:t>, </w:t>
      </w:r>
      <w:hyperlink r:id="rId335" w:anchor="XWang2008" w:history="1">
        <w:r>
          <w:rPr>
            <w:rStyle w:val="Hyperlink"/>
            <w:rFonts w:cs="Times New Roman"/>
          </w:rPr>
          <w:t>Wang et al.</w:t>
        </w:r>
      </w:hyperlink>
      <w:r>
        <w:rPr>
          <w:rFonts w:cs="Times New Roman"/>
        </w:rPr>
        <w:t>, </w:t>
      </w:r>
      <w:hyperlink r:id="rId336" w:anchor="XWang2008" w:history="1">
        <w:r>
          <w:rPr>
            <w:rStyle w:val="Hyperlink"/>
            <w:rFonts w:cs="Times New Roman"/>
          </w:rPr>
          <w:t>2008</w:t>
        </w:r>
      </w:hyperlink>
      <w:r>
        <w:rPr>
          <w:rFonts w:cs="Times New Roman"/>
        </w:rPr>
        <w:t xml:space="preserve">]. Not only did they demonstrate that almost all genes are alternatively spliced, they also showed that alternative splicing often occurs in a tissue- and cell type-specific manner. In combination with regulation of transcription itself, the study of alternative splicing is critical to advance our understanding of the connections between the comparably static genomic DNA sequence and the highly flexible and adaptive abilities of organisms. </w:t>
      </w:r>
    </w:p>
    <w:p w14:paraId="5760F3DD" w14:textId="77777777" w:rsidR="0060324F" w:rsidRDefault="00803168">
      <w:pPr>
        <w:pStyle w:val="noindent"/>
        <w:divId w:val="1764261081"/>
        <w:rPr>
          <w:rFonts w:cs="Times New Roman"/>
        </w:rPr>
      </w:pPr>
      <w:r>
        <w:rPr>
          <w:rFonts w:cs="Times New Roman"/>
        </w:rPr>
        <w:t xml:space="preserve">A pair of papers recently published in Science best illustrate the amazing complexity alternative splicing can generate between, and perhaps more importantly </w:t>
      </w:r>
      <w:r>
        <w:rPr>
          <w:rStyle w:val="phvro8t-x-x-120"/>
          <w:rFonts w:cs="Times New Roman"/>
        </w:rPr>
        <w:t>within</w:t>
      </w:r>
      <w:r>
        <w:rPr>
          <w:rFonts w:cs="Times New Roman"/>
        </w:rPr>
        <w:t>, organisms [</w:t>
      </w:r>
      <w:hyperlink r:id="rId337" w:anchor="XBarbosa-Morais2012" w:history="1">
        <w:r>
          <w:rPr>
            <w:rStyle w:val="Hyperlink"/>
            <w:rFonts w:cs="Times New Roman"/>
          </w:rPr>
          <w:t>Barbosa-Morais et al.</w:t>
        </w:r>
      </w:hyperlink>
      <w:r>
        <w:rPr>
          <w:rFonts w:cs="Times New Roman"/>
        </w:rPr>
        <w:t>, </w:t>
      </w:r>
      <w:hyperlink r:id="rId338" w:anchor="XBarbosa-Morais2012" w:history="1">
        <w:r>
          <w:rPr>
            <w:rStyle w:val="Hyperlink"/>
            <w:rFonts w:cs="Times New Roman"/>
          </w:rPr>
          <w:t>2012</w:t>
        </w:r>
      </w:hyperlink>
      <w:r>
        <w:rPr>
          <w:rFonts w:cs="Times New Roman"/>
        </w:rPr>
        <w:t>, </w:t>
      </w:r>
      <w:hyperlink r:id="rId339" w:anchor="XMerkin2012" w:history="1">
        <w:r>
          <w:rPr>
            <w:rStyle w:val="Hyperlink"/>
            <w:rFonts w:cs="Times New Roman"/>
          </w:rPr>
          <w:t>Merkin et al.</w:t>
        </w:r>
      </w:hyperlink>
      <w:r>
        <w:rPr>
          <w:rFonts w:cs="Times New Roman"/>
        </w:rPr>
        <w:t>, </w:t>
      </w:r>
      <w:hyperlink r:id="rId340" w:anchor="XMerkin2012" w:history="1">
        <w:r>
          <w:rPr>
            <w:rStyle w:val="Hyperlink"/>
            <w:rFonts w:cs="Times New Roman"/>
          </w:rPr>
          <w:t>2012</w:t>
        </w:r>
      </w:hyperlink>
      <w:r>
        <w:rPr>
          <w:rFonts w:cs="Times New Roman"/>
        </w:rPr>
        <w:t xml:space="preserve">]. Analysis of RNA obtained from a diverse array of organisms and tissues by RNA-Seq has revealed that splicing patterns are shared more closely between organs of different species than between different organs of the same species. It seems that alternative splicing </w:t>
      </w:r>
      <w:del w:id="56" w:author="Emiliano Ricci" w:date="2014-05-03T07:17:00Z">
        <w:r w:rsidDel="00E372F1">
          <w:rPr>
            <w:rFonts w:cs="Times New Roman"/>
          </w:rPr>
          <w:delText xml:space="preserve">that </w:delText>
        </w:r>
      </w:del>
      <w:r>
        <w:rPr>
          <w:rFonts w:cs="Times New Roman"/>
        </w:rPr>
        <w:t xml:space="preserve">is essential to the use of a common genome in roles required by physiologically-specialized organs. </w:t>
      </w:r>
    </w:p>
    <w:p w14:paraId="3D785395" w14:textId="77777777" w:rsidR="0060324F" w:rsidRDefault="0087170F">
      <w:pPr>
        <w:divId w:val="1764261081"/>
        <w:rPr>
          <w:rFonts w:eastAsia="Times New Roman" w:cs="Times New Roman"/>
        </w:rPr>
      </w:pPr>
      <w:r>
        <w:rPr>
          <w:rFonts w:eastAsia="Times New Roman" w:cs="Times New Roman"/>
        </w:rPr>
        <w:pict w14:anchorId="27FB3CEE">
          <v:rect id="_x0000_i1033" style="width:0;height:1.5pt" o:hralign="center" o:hrstd="t" o:hr="t" fillcolor="#aaa" stroked="f"/>
        </w:pict>
      </w:r>
    </w:p>
    <w:p w14:paraId="4C2B3CFE" w14:textId="68D934CC" w:rsidR="0060324F" w:rsidRDefault="00642696">
      <w:pPr>
        <w:pStyle w:val="noindent"/>
        <w:divId w:val="1372992378"/>
        <w:rPr>
          <w:rFonts w:cs="Times New Roman"/>
        </w:rPr>
      </w:pPr>
      <w:r>
        <w:rPr>
          <w:rFonts w:cs="Times New Roman"/>
          <w:noProof/>
        </w:rPr>
        <w:drawing>
          <wp:inline distT="0" distB="0" distL="0" distR="0" wp14:anchorId="6C5D2E6E" wp14:editId="122321ED">
            <wp:extent cx="406400" cy="406400"/>
            <wp:effectExtent l="0" t="0" r="0" b="0"/>
            <wp:docPr id="10" name="Picture 10"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C"/>
                    <pic:cNvPicPr>
                      <a:picLocks noChangeAspect="1" noChangeArrowheads="1"/>
                    </pic:cNvPicPr>
                  </pic:nvPicPr>
                  <pic:blipFill>
                    <a:blip r:link="rId34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1CFA927" w14:textId="77777777" w:rsidR="0060324F" w:rsidRDefault="00803168">
      <w:pPr>
        <w:divId w:val="1314484102"/>
        <w:rPr>
          <w:rFonts w:eastAsia="Times New Roman" w:cs="Times New Roman"/>
        </w:rPr>
      </w:pPr>
      <w:r>
        <w:rPr>
          <w:rStyle w:val="id"/>
          <w:rFonts w:eastAsia="Times New Roman" w:cs="Times New Roman"/>
        </w:rPr>
        <w:t xml:space="preserve">Figure 1.4: </w:t>
      </w:r>
      <w:r>
        <w:rPr>
          <w:rStyle w:val="content"/>
          <w:rFonts w:eastAsia="Times New Roman" w:cs="Times New Roman"/>
        </w:rPr>
        <w:t xml:space="preserve">Dark Grey - Estimates of number of human genes; Light Grey - Estimates of what percent of genes undergo some form of alternative splicing. </w:t>
      </w:r>
    </w:p>
    <w:p w14:paraId="0698FE96" w14:textId="77777777" w:rsidR="0060324F" w:rsidRDefault="00803168">
      <w:pPr>
        <w:pStyle w:val="Heading4"/>
        <w:divId w:val="1372992378"/>
        <w:rPr>
          <w:rFonts w:eastAsia="Times New Roman" w:cs="Times New Roman"/>
        </w:rPr>
      </w:pPr>
      <w:r>
        <w:rPr>
          <w:rStyle w:val="titlemark"/>
          <w:rFonts w:eastAsia="Times New Roman" w:cs="Times New Roman"/>
        </w:rPr>
        <w:t xml:space="preserve">1.3.2 </w:t>
      </w:r>
      <w:r>
        <w:rPr>
          <w:rFonts w:eastAsia="Times New Roman" w:cs="Times New Roman"/>
        </w:rPr>
        <w:t>A Splicing Code</w:t>
      </w:r>
    </w:p>
    <w:p w14:paraId="366B638F" w14:textId="77777777" w:rsidR="0060324F" w:rsidRDefault="00803168">
      <w:pPr>
        <w:pStyle w:val="noindent"/>
        <w:divId w:val="1372992378"/>
        <w:rPr>
          <w:rFonts w:cs="Times New Roman"/>
        </w:rPr>
      </w:pPr>
      <w:r>
        <w:rPr>
          <w:rFonts w:cs="Times New Roman"/>
        </w:rPr>
        <w:t>A gene is alternatively spliced when, as a result of transcription and processing, there are at least two unique transcripts produced</w:t>
      </w:r>
      <w:ins w:id="57" w:author="Emiliano Ricci" w:date="2014-05-03T07:18:00Z">
        <w:r w:rsidR="00E372F1">
          <w:rPr>
            <w:rFonts w:cs="Times New Roman"/>
          </w:rPr>
          <w:t xml:space="preserve"> (wouldn’t it be better to define alternative splicing in the above paragraph where you first talk about it? It </w:t>
        </w:r>
      </w:ins>
      <w:ins w:id="58" w:author="Emiliano Ricci" w:date="2014-05-03T07:19:00Z">
        <w:r w:rsidR="00E372F1">
          <w:rPr>
            <w:rFonts w:cs="Times New Roman"/>
          </w:rPr>
          <w:t xml:space="preserve">is strange to read an entire paragraph about the importance of alternative splicing and its prevalence and </w:t>
        </w:r>
      </w:ins>
      <w:ins w:id="59" w:author="Emiliano Ricci" w:date="2014-05-03T07:20:00Z">
        <w:r w:rsidR="00E372F1">
          <w:rPr>
            <w:rFonts w:cs="Times New Roman"/>
          </w:rPr>
          <w:t xml:space="preserve">only </w:t>
        </w:r>
      </w:ins>
      <w:ins w:id="60" w:author="Emiliano Ricci" w:date="2014-05-03T07:19:00Z">
        <w:r w:rsidR="00E372F1">
          <w:rPr>
            <w:rFonts w:cs="Times New Roman"/>
          </w:rPr>
          <w:t>then hav</w:t>
        </w:r>
      </w:ins>
      <w:ins w:id="61" w:author="Emiliano Ricci" w:date="2014-05-03T07:20:00Z">
        <w:r w:rsidR="00E372F1">
          <w:rPr>
            <w:rFonts w:cs="Times New Roman"/>
          </w:rPr>
          <w:t>ing it defined</w:t>
        </w:r>
      </w:ins>
      <w:ins w:id="62" w:author="Emiliano Ricci" w:date="2014-05-03T07:19:00Z">
        <w:r w:rsidR="00E372F1">
          <w:rPr>
            <w:rFonts w:cs="Times New Roman"/>
          </w:rPr>
          <w:t>)</w:t>
        </w:r>
      </w:ins>
      <w:r>
        <w:rPr>
          <w:rFonts w:cs="Times New Roman"/>
        </w:rPr>
        <w:t>. Beyond isoform counting by RNA-Seq, a major area of effort is decoding sequence regulatory elements (SREs) contained in pre-mRNA that define alternative splicing site selection [</w:t>
      </w:r>
      <w:hyperlink r:id="rId342" w:anchor="XWang2008" w:history="1">
        <w:r>
          <w:rPr>
            <w:rStyle w:val="Hyperlink"/>
            <w:rFonts w:cs="Times New Roman"/>
          </w:rPr>
          <w:t>Wang et al.</w:t>
        </w:r>
      </w:hyperlink>
      <w:r>
        <w:rPr>
          <w:rFonts w:cs="Times New Roman"/>
        </w:rPr>
        <w:t>, </w:t>
      </w:r>
      <w:hyperlink r:id="rId343" w:anchor="XWang2008" w:history="1">
        <w:r>
          <w:rPr>
            <w:rStyle w:val="Hyperlink"/>
            <w:rFonts w:cs="Times New Roman"/>
          </w:rPr>
          <w:t>2008</w:t>
        </w:r>
      </w:hyperlink>
      <w:r>
        <w:rPr>
          <w:rFonts w:cs="Times New Roman"/>
        </w:rPr>
        <w:t xml:space="preserve">]. In contrast to core splicing signals, there exists limited knowledge of the SREs that serve to increase and decrease the strength of a particular splice site. Regulatory elements are always surrounded by a sea of other potential sites. Through a variety of mechanisms, SREs serve as </w:t>
      </w:r>
      <w:r>
        <w:rPr>
          <w:rStyle w:val="phvro8t-x-x-120"/>
          <w:rFonts w:cs="Times New Roman"/>
        </w:rPr>
        <w:t>cis</w:t>
      </w:r>
      <w:r>
        <w:rPr>
          <w:rFonts w:cs="Times New Roman"/>
        </w:rPr>
        <w:t xml:space="preserve">-acting sequences and binding sites for </w:t>
      </w:r>
      <w:r>
        <w:rPr>
          <w:rStyle w:val="phvro8t-x-x-120"/>
          <w:rFonts w:cs="Times New Roman"/>
        </w:rPr>
        <w:t>trans</w:t>
      </w:r>
      <w:r>
        <w:rPr>
          <w:rFonts w:cs="Times New Roman"/>
        </w:rPr>
        <w:t>-acting factors. Some of the best-studied SREs include Exon Splicing Enhancers and Silencers (ESEs and ESSs). Members of the Serine-Arginine (SR) protein family typically bind to ESEs located in an exon, promoting exon definition and thereby increasing the probability that the exon will be included in the final transcript [</w:t>
      </w:r>
      <w:hyperlink r:id="rId344" w:anchor="XGraveley2000" w:history="1">
        <w:r>
          <w:rPr>
            <w:rStyle w:val="Hyperlink"/>
            <w:rFonts w:cs="Times New Roman"/>
          </w:rPr>
          <w:t>Graveley</w:t>
        </w:r>
      </w:hyperlink>
      <w:r>
        <w:rPr>
          <w:rFonts w:cs="Times New Roman"/>
        </w:rPr>
        <w:t>, </w:t>
      </w:r>
      <w:hyperlink r:id="rId345" w:anchor="XGraveley2000" w:history="1">
        <w:r>
          <w:rPr>
            <w:rStyle w:val="Hyperlink"/>
            <w:rFonts w:cs="Times New Roman"/>
          </w:rPr>
          <w:t>2000</w:t>
        </w:r>
      </w:hyperlink>
      <w:r>
        <w:rPr>
          <w:rFonts w:cs="Times New Roman"/>
        </w:rPr>
        <w:t>, </w:t>
      </w:r>
      <w:hyperlink r:id="rId346" w:anchor="XLong2009" w:history="1">
        <w:r>
          <w:rPr>
            <w:rStyle w:val="Hyperlink"/>
            <w:rFonts w:cs="Times New Roman"/>
          </w:rPr>
          <w:t>Long and Caceres</w:t>
        </w:r>
      </w:hyperlink>
      <w:r>
        <w:rPr>
          <w:rFonts w:cs="Times New Roman"/>
        </w:rPr>
        <w:t>, </w:t>
      </w:r>
      <w:hyperlink r:id="rId347" w:anchor="XLong2009" w:history="1">
        <w:r>
          <w:rPr>
            <w:rStyle w:val="Hyperlink"/>
            <w:rFonts w:cs="Times New Roman"/>
          </w:rPr>
          <w:t>2009</w:t>
        </w:r>
      </w:hyperlink>
      <w:r>
        <w:rPr>
          <w:rFonts w:cs="Times New Roman"/>
        </w:rPr>
        <w:t>, </w:t>
      </w:r>
      <w:hyperlink r:id="rId348" w:anchor="XNilsen2010" w:history="1">
        <w:r>
          <w:rPr>
            <w:rStyle w:val="Hyperlink"/>
            <w:rFonts w:cs="Times New Roman"/>
          </w:rPr>
          <w:t>Nilsen and Graveley</w:t>
        </w:r>
      </w:hyperlink>
      <w:r>
        <w:rPr>
          <w:rFonts w:cs="Times New Roman"/>
        </w:rPr>
        <w:t>, </w:t>
      </w:r>
      <w:hyperlink r:id="rId349" w:anchor="XNilsen2010" w:history="1">
        <w:r>
          <w:rPr>
            <w:rStyle w:val="Hyperlink"/>
            <w:rFonts w:cs="Times New Roman"/>
          </w:rPr>
          <w:t>2010</w:t>
        </w:r>
      </w:hyperlink>
      <w:r>
        <w:rPr>
          <w:rFonts w:cs="Times New Roman"/>
        </w:rPr>
        <w:t>]. Meanwhile, ESS recognition squelches inclusion through binding trans-acting heterogeneous ribonucleoprotein particles (hnRNPs) [</w:t>
      </w:r>
      <w:hyperlink r:id="rId350" w:anchor="XMartinez-Contreras2007" w:history="1">
        <w:r>
          <w:rPr>
            <w:rStyle w:val="Hyperlink"/>
            <w:rFonts w:cs="Times New Roman"/>
          </w:rPr>
          <w:t>Martinez-Contreras et al.</w:t>
        </w:r>
      </w:hyperlink>
      <w:r>
        <w:rPr>
          <w:rFonts w:cs="Times New Roman"/>
        </w:rPr>
        <w:t>, </w:t>
      </w:r>
      <w:hyperlink r:id="rId351" w:anchor="XMartinez-Contreras2007" w:history="1">
        <w:r>
          <w:rPr>
            <w:rStyle w:val="Hyperlink"/>
            <w:rFonts w:cs="Times New Roman"/>
          </w:rPr>
          <w:t>2007</w:t>
        </w:r>
      </w:hyperlink>
      <w:r>
        <w:rPr>
          <w:rFonts w:cs="Times New Roman"/>
        </w:rPr>
        <w:t>]. Therefore, trans-acting factor SRE binding can either promote or inhibit splicing machinery::pre-mRNA interactions. The current working hypothesis is that a finely tuned combination of these binding events determines the final exonic content of each</w:t>
      </w:r>
      <w:ins w:id="63" w:author="Emiliano Ricci" w:date="2014-05-03T07:23:00Z">
        <w:r w:rsidR="00E372F1">
          <w:rPr>
            <w:rFonts w:cs="Times New Roman"/>
          </w:rPr>
          <w:t xml:space="preserve"> transcript</w:t>
        </w:r>
      </w:ins>
      <w:r>
        <w:rPr>
          <w:rFonts w:cs="Times New Roman"/>
        </w:rPr>
        <w:t xml:space="preserve"> isoform [</w:t>
      </w:r>
      <w:hyperlink r:id="rId352" w:anchor="XHouse2008" w:history="1">
        <w:r>
          <w:rPr>
            <w:rStyle w:val="Hyperlink"/>
            <w:rFonts w:cs="Times New Roman"/>
          </w:rPr>
          <w:t>House and Lynch</w:t>
        </w:r>
      </w:hyperlink>
      <w:r>
        <w:rPr>
          <w:rFonts w:cs="Times New Roman"/>
        </w:rPr>
        <w:t>, </w:t>
      </w:r>
      <w:hyperlink r:id="rId353" w:anchor="XHouse2008" w:history="1">
        <w:r>
          <w:rPr>
            <w:rStyle w:val="Hyperlink"/>
            <w:rFonts w:cs="Times New Roman"/>
          </w:rPr>
          <w:t>2008</w:t>
        </w:r>
      </w:hyperlink>
      <w:r>
        <w:rPr>
          <w:rFonts w:cs="Times New Roman"/>
        </w:rPr>
        <w:t xml:space="preserve">]. </w:t>
      </w:r>
    </w:p>
    <w:p w14:paraId="50D73F16" w14:textId="77777777" w:rsidR="0060324F" w:rsidRDefault="00803168">
      <w:pPr>
        <w:pStyle w:val="noindent"/>
        <w:divId w:val="1372992378"/>
        <w:rPr>
          <w:rFonts w:cs="Times New Roman"/>
        </w:rPr>
      </w:pPr>
      <w:r>
        <w:rPr>
          <w:rFonts w:cs="Times New Roman"/>
        </w:rPr>
        <w:t>Sequence motifs that compose the alternative splicing code have been teased out [</w:t>
      </w:r>
      <w:hyperlink r:id="rId354" w:anchor="XBarash2010" w:history="1">
        <w:r>
          <w:rPr>
            <w:rStyle w:val="Hyperlink"/>
            <w:rFonts w:cs="Times New Roman"/>
          </w:rPr>
          <w:t>Barash et al.</w:t>
        </w:r>
      </w:hyperlink>
      <w:r>
        <w:rPr>
          <w:rFonts w:cs="Times New Roman"/>
        </w:rPr>
        <w:t>, </w:t>
      </w:r>
      <w:hyperlink r:id="rId355" w:anchor="XBarash2010" w:history="1">
        <w:r>
          <w:rPr>
            <w:rStyle w:val="Hyperlink"/>
            <w:rFonts w:cs="Times New Roman"/>
          </w:rPr>
          <w:t>2010</w:t>
        </w:r>
      </w:hyperlink>
      <w:r>
        <w:rPr>
          <w:rFonts w:cs="Times New Roman"/>
        </w:rPr>
        <w:t>, </w:t>
      </w:r>
      <w:hyperlink r:id="rId356" w:anchor="XLadd2002" w:history="1">
        <w:r>
          <w:rPr>
            <w:rStyle w:val="Hyperlink"/>
            <w:rFonts w:cs="Times New Roman"/>
          </w:rPr>
          <w:t>Ladd and Cooper</w:t>
        </w:r>
      </w:hyperlink>
      <w:r>
        <w:rPr>
          <w:rFonts w:cs="Times New Roman"/>
        </w:rPr>
        <w:t>, </w:t>
      </w:r>
      <w:hyperlink r:id="rId357" w:anchor="XLadd2002" w:history="1">
        <w:r>
          <w:rPr>
            <w:rStyle w:val="Hyperlink"/>
            <w:rFonts w:cs="Times New Roman"/>
          </w:rPr>
          <w:t>2002</w:t>
        </w:r>
      </w:hyperlink>
      <w:r>
        <w:rPr>
          <w:rFonts w:cs="Times New Roman"/>
        </w:rPr>
        <w:t>]. Additionally, assignment of binding motifs to tissue-specific trans-acting factors has also progressed [</w:t>
      </w:r>
      <w:hyperlink r:id="rId358" w:anchor="XJin2003" w:history="1">
        <w:r>
          <w:rPr>
            <w:rStyle w:val="Hyperlink"/>
            <w:rFonts w:cs="Times New Roman"/>
          </w:rPr>
          <w:t>Jin et al.</w:t>
        </w:r>
      </w:hyperlink>
      <w:r>
        <w:rPr>
          <w:rFonts w:cs="Times New Roman"/>
        </w:rPr>
        <w:t>, </w:t>
      </w:r>
      <w:hyperlink r:id="rId359" w:anchor="XJin2003" w:history="1">
        <w:r>
          <w:rPr>
            <w:rStyle w:val="Hyperlink"/>
            <w:rFonts w:cs="Times New Roman"/>
          </w:rPr>
          <w:t>2003</w:t>
        </w:r>
      </w:hyperlink>
      <w:r>
        <w:rPr>
          <w:rFonts w:cs="Times New Roman"/>
        </w:rPr>
        <w:t>, </w:t>
      </w:r>
      <w:hyperlink r:id="rId360" w:anchor="XLicatalosi2008" w:history="1">
        <w:r>
          <w:rPr>
            <w:rStyle w:val="Hyperlink"/>
            <w:rFonts w:cs="Times New Roman"/>
          </w:rPr>
          <w:t>Licatalosi et al.</w:t>
        </w:r>
      </w:hyperlink>
      <w:r>
        <w:rPr>
          <w:rFonts w:cs="Times New Roman"/>
        </w:rPr>
        <w:t>, </w:t>
      </w:r>
      <w:hyperlink r:id="rId361" w:anchor="XLicatalosi2008" w:history="1">
        <w:r>
          <w:rPr>
            <w:rStyle w:val="Hyperlink"/>
            <w:rFonts w:cs="Times New Roman"/>
          </w:rPr>
          <w:t>2008</w:t>
        </w:r>
      </w:hyperlink>
      <w:r>
        <w:rPr>
          <w:rFonts w:cs="Times New Roman"/>
        </w:rPr>
        <w:t>, </w:t>
      </w:r>
      <w:hyperlink r:id="rId362" w:anchor="XUle2005" w:history="1">
        <w:r>
          <w:rPr>
            <w:rStyle w:val="Hyperlink"/>
            <w:rFonts w:cs="Times New Roman"/>
          </w:rPr>
          <w:t>Ule et al.</w:t>
        </w:r>
      </w:hyperlink>
      <w:r>
        <w:rPr>
          <w:rFonts w:cs="Times New Roman"/>
        </w:rPr>
        <w:t>, </w:t>
      </w:r>
      <w:hyperlink r:id="rId363" w:anchor="XUle2005" w:history="1">
        <w:r>
          <w:rPr>
            <w:rStyle w:val="Hyperlink"/>
            <w:rFonts w:cs="Times New Roman"/>
          </w:rPr>
          <w:t>2005</w:t>
        </w:r>
      </w:hyperlink>
      <w:r>
        <w:rPr>
          <w:rFonts w:cs="Times New Roman"/>
        </w:rPr>
        <w:t>]. Many of these binding motifs were identified using combined computational and biochemical approaches. Computational approaches involve searching for a comparative enrichment of sequences near splice sites. Biochemical approaches include gel shift, SELEX</w:t>
      </w:r>
      <w:ins w:id="64" w:author="Emiliano Ricci" w:date="2014-05-03T07:25:00Z">
        <w:r w:rsidR="00E372F1">
          <w:rPr>
            <w:rFonts w:cs="Times New Roman"/>
          </w:rPr>
          <w:t xml:space="preserve"> (what does it stand for?)</w:t>
        </w:r>
      </w:ins>
      <w:r>
        <w:rPr>
          <w:rFonts w:cs="Times New Roman"/>
        </w:rPr>
        <w:t xml:space="preserve">, and cross-linking. Many of these approaches are performed </w:t>
      </w:r>
      <w:r>
        <w:rPr>
          <w:rStyle w:val="phvro8t-x-x-120"/>
          <w:rFonts w:cs="Times New Roman"/>
        </w:rPr>
        <w:t xml:space="preserve">in vitro </w:t>
      </w:r>
      <w:r>
        <w:rPr>
          <w:rFonts w:cs="Times New Roman"/>
        </w:rPr>
        <w:t>and disregard the importance of cellular context on binding affinities. However, with increasing accessibility of HTS, many groups are extracting physiologically relevant, high-resolution data from traditional biochemical techniques [</w:t>
      </w:r>
      <w:hyperlink r:id="rId364" w:anchor="XIngolia2009" w:history="1">
        <w:r>
          <w:rPr>
            <w:rStyle w:val="Hyperlink"/>
            <w:rFonts w:cs="Times New Roman"/>
          </w:rPr>
          <w:t>Ingolia et al.</w:t>
        </w:r>
      </w:hyperlink>
      <w:r>
        <w:rPr>
          <w:rFonts w:cs="Times New Roman"/>
        </w:rPr>
        <w:t>, </w:t>
      </w:r>
      <w:hyperlink r:id="rId365" w:anchor="XIngolia2009" w:history="1">
        <w:r>
          <w:rPr>
            <w:rStyle w:val="Hyperlink"/>
            <w:rFonts w:cs="Times New Roman"/>
          </w:rPr>
          <w:t>2009</w:t>
        </w:r>
      </w:hyperlink>
      <w:r>
        <w:rPr>
          <w:rFonts w:cs="Times New Roman"/>
        </w:rPr>
        <w:t>, </w:t>
      </w:r>
      <w:hyperlink r:id="rId366" w:anchor="XIngolia2011" w:history="1">
        <w:r>
          <w:rPr>
            <w:rStyle w:val="Hyperlink"/>
            <w:rFonts w:cs="Times New Roman"/>
          </w:rPr>
          <w:t>2011</w:t>
        </w:r>
      </w:hyperlink>
      <w:r>
        <w:rPr>
          <w:rFonts w:cs="Times New Roman"/>
        </w:rPr>
        <w:t>]. Deep-sequencing approaches are also being applied to questions involving mechanisms of alternative splicing. In addition to the RNA-Seq experiments, High-Throughput Sequencing [following] Cross-Linking Immunoprecipitation (H</w:t>
      </w:r>
      <w:ins w:id="65" w:author="Emiliano Ricci" w:date="2014-05-03T07:26:00Z">
        <w:r w:rsidR="00E372F1">
          <w:rPr>
            <w:rFonts w:cs="Times New Roman"/>
          </w:rPr>
          <w:t>I</w:t>
        </w:r>
      </w:ins>
      <w:r>
        <w:rPr>
          <w:rFonts w:cs="Times New Roman"/>
        </w:rPr>
        <w:t>TS-CLIP) has confirmed SRE motif data predicted from computational and microarray experiments [</w:t>
      </w:r>
      <w:hyperlink r:id="rId367" w:anchor="XHafner2010" w:history="1">
        <w:r>
          <w:rPr>
            <w:rStyle w:val="Hyperlink"/>
            <w:rFonts w:cs="Times New Roman"/>
          </w:rPr>
          <w:t>Hafner et al.</w:t>
        </w:r>
      </w:hyperlink>
      <w:r>
        <w:rPr>
          <w:rFonts w:cs="Times New Roman"/>
        </w:rPr>
        <w:t>, </w:t>
      </w:r>
      <w:hyperlink r:id="rId368" w:anchor="XHafner2010" w:history="1">
        <w:r>
          <w:rPr>
            <w:rStyle w:val="Hyperlink"/>
            <w:rFonts w:cs="Times New Roman"/>
          </w:rPr>
          <w:t>2010</w:t>
        </w:r>
      </w:hyperlink>
      <w:r>
        <w:rPr>
          <w:rFonts w:cs="Times New Roman"/>
        </w:rPr>
        <w:t>, </w:t>
      </w:r>
      <w:hyperlink r:id="rId369" w:anchor="XLicatalosi2008" w:history="1">
        <w:r>
          <w:rPr>
            <w:rStyle w:val="Hyperlink"/>
            <w:rFonts w:cs="Times New Roman"/>
          </w:rPr>
          <w:t>Licatalosi et al.</w:t>
        </w:r>
      </w:hyperlink>
      <w:r>
        <w:rPr>
          <w:rFonts w:cs="Times New Roman"/>
        </w:rPr>
        <w:t>, </w:t>
      </w:r>
      <w:hyperlink r:id="rId370" w:anchor="XLicatalosi2008" w:history="1">
        <w:r>
          <w:rPr>
            <w:rStyle w:val="Hyperlink"/>
            <w:rFonts w:cs="Times New Roman"/>
          </w:rPr>
          <w:t>2008</w:t>
        </w:r>
      </w:hyperlink>
      <w:r>
        <w:rPr>
          <w:rFonts w:cs="Times New Roman"/>
        </w:rPr>
        <w:t>]. Using H</w:t>
      </w:r>
      <w:ins w:id="66" w:author="Emiliano Ricci" w:date="2014-05-03T07:26:00Z">
        <w:r w:rsidR="00E372F1">
          <w:rPr>
            <w:rFonts w:cs="Times New Roman"/>
          </w:rPr>
          <w:t>I</w:t>
        </w:r>
      </w:ins>
      <w:r>
        <w:rPr>
          <w:rFonts w:cs="Times New Roman"/>
        </w:rPr>
        <w:t xml:space="preserve">TS-CLIP, researchers can now enrich their samples for sequences that bind trans-acting factors of interest. </w:t>
      </w:r>
    </w:p>
    <w:p w14:paraId="6C9C1C89" w14:textId="77777777" w:rsidR="0060324F" w:rsidRDefault="00803168">
      <w:pPr>
        <w:pStyle w:val="Heading4"/>
        <w:divId w:val="1372992378"/>
        <w:rPr>
          <w:rFonts w:eastAsia="Times New Roman" w:cs="Times New Roman"/>
        </w:rPr>
      </w:pPr>
      <w:r>
        <w:rPr>
          <w:rStyle w:val="titlemark"/>
          <w:rFonts w:eastAsia="Times New Roman" w:cs="Times New Roman"/>
        </w:rPr>
        <w:t xml:space="preserve">1.3.3 </w:t>
      </w:r>
      <w:r>
        <w:rPr>
          <w:rFonts w:eastAsia="Times New Roman" w:cs="Times New Roman"/>
        </w:rPr>
        <w:t>The Isoform Problem</w:t>
      </w:r>
    </w:p>
    <w:p w14:paraId="3BFFA30A" w14:textId="77777777" w:rsidR="0060324F" w:rsidRDefault="00803168">
      <w:pPr>
        <w:pStyle w:val="noindent"/>
        <w:divId w:val="1372992378"/>
        <w:rPr>
          <w:rFonts w:cs="Times New Roman"/>
        </w:rPr>
      </w:pPr>
      <w:r>
        <w:rPr>
          <w:rFonts w:cs="Times New Roman"/>
        </w:rPr>
        <w:t xml:space="preserve">Alternative splicing research now relies on large-scale (aka: </w:t>
      </w:r>
      <w:r>
        <w:rPr>
          <w:rStyle w:val="phvro8t-x-x-120"/>
          <w:rFonts w:cs="Times New Roman"/>
        </w:rPr>
        <w:t>global</w:t>
      </w:r>
      <w:r>
        <w:rPr>
          <w:rFonts w:cs="Times New Roman"/>
        </w:rPr>
        <w:t xml:space="preserve">, </w:t>
      </w:r>
      <w:r>
        <w:rPr>
          <w:rStyle w:val="phvro8t-x-x-120"/>
          <w:rFonts w:cs="Times New Roman"/>
        </w:rPr>
        <w:t>genome-wide</w:t>
      </w:r>
      <w:r>
        <w:rPr>
          <w:rFonts w:cs="Times New Roman"/>
        </w:rPr>
        <w:t xml:space="preserve">, </w:t>
      </w:r>
      <w:r>
        <w:rPr>
          <w:rStyle w:val="phvro8t-x-x-120"/>
          <w:rFonts w:cs="Times New Roman"/>
        </w:rPr>
        <w:t>high-throughput</w:t>
      </w:r>
      <w:r>
        <w:rPr>
          <w:rFonts w:cs="Times New Roman"/>
        </w:rPr>
        <w:t xml:space="preserve">) techniques. Two of the most widely-applied technologies employed for large-scale analysis of gene expression are microarrays and _2nd generation_ HTS. Unfortunately, both of these techniques have fundamental limitations, with the major issues being probe specificity for the former and read length for the latter. </w:t>
      </w:r>
    </w:p>
    <w:p w14:paraId="591E866E" w14:textId="77777777" w:rsidR="0060324F" w:rsidRDefault="0087170F">
      <w:pPr>
        <w:divId w:val="1372992378"/>
        <w:rPr>
          <w:rFonts w:eastAsia="Times New Roman" w:cs="Times New Roman"/>
        </w:rPr>
      </w:pPr>
      <w:r>
        <w:rPr>
          <w:rFonts w:eastAsia="Times New Roman" w:cs="Times New Roman"/>
        </w:rPr>
        <w:pict w14:anchorId="4DCB2619">
          <v:rect id="_x0000_i1035" style="width:0;height:1.5pt" o:hralign="center" o:hrstd="t" o:hr="t" fillcolor="#aaa" stroked="f"/>
        </w:pict>
      </w:r>
    </w:p>
    <w:p w14:paraId="031814F6" w14:textId="1A75AEB9" w:rsidR="0060324F" w:rsidRDefault="00642696">
      <w:pPr>
        <w:pStyle w:val="noindent"/>
        <w:divId w:val="1846090469"/>
        <w:rPr>
          <w:rFonts w:cs="Times New Roman"/>
        </w:rPr>
      </w:pPr>
      <w:r>
        <w:rPr>
          <w:rFonts w:cs="Times New Roman"/>
          <w:noProof/>
        </w:rPr>
        <w:drawing>
          <wp:inline distT="0" distB="0" distL="0" distR="0" wp14:anchorId="05817BE8" wp14:editId="4315128E">
            <wp:extent cx="406400" cy="406400"/>
            <wp:effectExtent l="0" t="0" r="0" b="0"/>
            <wp:docPr id="12" name="Picture 1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
                    <pic:cNvPicPr>
                      <a:picLocks noChangeAspect="1" noChangeArrowheads="1"/>
                    </pic:cNvPicPr>
                  </pic:nvPicPr>
                  <pic:blipFill>
                    <a:blip r:link="rId37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DE8E387" w14:textId="77777777" w:rsidR="0060324F" w:rsidRDefault="00803168">
      <w:pPr>
        <w:divId w:val="265700366"/>
        <w:rPr>
          <w:rFonts w:eastAsia="Times New Roman" w:cs="Times New Roman"/>
        </w:rPr>
      </w:pPr>
      <w:r>
        <w:rPr>
          <w:rStyle w:val="id"/>
          <w:rFonts w:eastAsia="Times New Roman" w:cs="Times New Roman"/>
        </w:rPr>
        <w:t xml:space="preserve">Figure 1.5: </w:t>
      </w:r>
      <w:r>
        <w:rPr>
          <w:rStyle w:val="content"/>
          <w:rFonts w:eastAsia="Times New Roman" w:cs="Times New Roman"/>
        </w:rPr>
        <w:t>HTS read lengths are not sufficient to maintain alternative splicing connectivity</w:t>
      </w:r>
      <w:r>
        <w:rPr>
          <w:rFonts w:eastAsia="Times New Roman" w:cs="Times New Roman"/>
        </w:rPr>
        <w:br/>
      </w:r>
      <w:r>
        <w:rPr>
          <w:rStyle w:val="content"/>
          <w:rFonts w:eastAsia="Times New Roman" w:cs="Times New Roman"/>
        </w:rPr>
        <w:t xml:space="preserve">A) Long RNAs may have multiple sites of alternative splicing, separated by 1000_s of nt; B) Most mRNAs have ~10 exons of ~150 nt each. Some have many more (and longer) exons. Read lengths of current sequencing technologies do not maintain connectivity between distant sites. </w:t>
      </w:r>
    </w:p>
    <w:p w14:paraId="7A6D9ACB" w14:textId="77777777" w:rsidR="0060324F" w:rsidRDefault="00803168">
      <w:pPr>
        <w:pStyle w:val="noindent"/>
        <w:divId w:val="1846090469"/>
        <w:rPr>
          <w:rFonts w:cs="Times New Roman"/>
        </w:rPr>
      </w:pPr>
      <w:r>
        <w:rPr>
          <w:rFonts w:cs="Times New Roman"/>
        </w:rPr>
        <w:t>Microarrays rely on hybridization of a target sequence to a known probe averaging 25_100 nt in length [</w:t>
      </w:r>
      <w:hyperlink r:id="rId372" w:anchor="XSouthern2001" w:history="1">
        <w:r>
          <w:rPr>
            <w:rStyle w:val="Hyperlink"/>
            <w:rFonts w:cs="Times New Roman"/>
          </w:rPr>
          <w:t>Southern</w:t>
        </w:r>
      </w:hyperlink>
      <w:r>
        <w:rPr>
          <w:rFonts w:cs="Times New Roman"/>
        </w:rPr>
        <w:t>, </w:t>
      </w:r>
      <w:hyperlink r:id="rId373" w:anchor="XSouthern2001" w:history="1">
        <w:r>
          <w:rPr>
            <w:rStyle w:val="Hyperlink"/>
            <w:rFonts w:cs="Times New Roman"/>
          </w:rPr>
          <w:t>2001</w:t>
        </w:r>
      </w:hyperlink>
      <w:r>
        <w:rPr>
          <w:rFonts w:cs="Times New Roman"/>
        </w:rPr>
        <w:t xml:space="preserve">]. Therefore, microarrays only report the presence of short sequences in the target sample and do not provide linkage information between the sequences. A hypothetical scenario can be used to describe this issue. The goal of this example is to investigate a transcript known to display two different regions of alternative splicing (Figure </w:t>
      </w:r>
      <w:hyperlink r:id="rId374" w:anchor="x1-13001r5" w:history="1">
        <w:r>
          <w:rPr>
            <w:rStyle w:val="Hyperlink"/>
            <w:rFonts w:cs="Times New Roman"/>
          </w:rPr>
          <w:t>1.5</w:t>
        </w:r>
      </w:hyperlink>
      <w:r>
        <w:rPr>
          <w:rFonts w:cs="Times New Roman"/>
        </w:rPr>
        <w:t>). Probes targeting these two regions demonstrate an increase in signal for both alternative splicing events. Unfortunately, it is not known if we observe an increase in unique transcripts, each containing only one region of alternative splicing , or an increase in production of a single transcript containing both regions [</w:t>
      </w:r>
      <w:hyperlink r:id="rId375" w:anchor="XCalarco2007" w:history="1">
        <w:r>
          <w:rPr>
            <w:rStyle w:val="Hyperlink"/>
            <w:rFonts w:cs="Times New Roman"/>
          </w:rPr>
          <w:t>Calarco et al.</w:t>
        </w:r>
      </w:hyperlink>
      <w:r>
        <w:rPr>
          <w:rFonts w:cs="Times New Roman"/>
        </w:rPr>
        <w:t>, </w:t>
      </w:r>
      <w:hyperlink r:id="rId376" w:anchor="XCalarco2007" w:history="1">
        <w:r>
          <w:rPr>
            <w:rStyle w:val="Hyperlink"/>
            <w:rFonts w:cs="Times New Roman"/>
          </w:rPr>
          <w:t>2007a</w:t>
        </w:r>
      </w:hyperlink>
      <w:r>
        <w:rPr>
          <w:rFonts w:cs="Times New Roman"/>
        </w:rPr>
        <w:t>]. This binary analysis is the heart of the _connectivity problem._ Microarrays have proven extremely informative and will likely continue to do so in more targeted applications. However, this issue, combined with concerns of cross-hybridization, reproducibility, and a comparably small dynamic range, has hastened the displacement of microarray by RNA-Seq as the preferred method for comprehensive analysis of gene expression [</w:t>
      </w:r>
      <w:hyperlink r:id="rId377" w:anchor="XShendure2008" w:history="1">
        <w:r>
          <w:rPr>
            <w:rStyle w:val="Hyperlink"/>
            <w:rFonts w:cs="Times New Roman"/>
          </w:rPr>
          <w:t>Shendure and Ji</w:t>
        </w:r>
      </w:hyperlink>
      <w:r>
        <w:rPr>
          <w:rFonts w:cs="Times New Roman"/>
        </w:rPr>
        <w:t>, </w:t>
      </w:r>
      <w:hyperlink r:id="rId378" w:anchor="XShendure2008" w:history="1">
        <w:r>
          <w:rPr>
            <w:rStyle w:val="Hyperlink"/>
            <w:rFonts w:cs="Times New Roman"/>
          </w:rPr>
          <w:t>2008</w:t>
        </w:r>
      </w:hyperlink>
      <w:r>
        <w:rPr>
          <w:rFonts w:cs="Times New Roman"/>
        </w:rPr>
        <w:t xml:space="preserve">]. </w:t>
      </w:r>
    </w:p>
    <w:p w14:paraId="59D84C0A" w14:textId="77777777" w:rsidR="0060324F" w:rsidRDefault="00803168">
      <w:pPr>
        <w:pStyle w:val="noindent"/>
        <w:divId w:val="1846090469"/>
        <w:rPr>
          <w:rFonts w:cs="Times New Roman"/>
        </w:rPr>
      </w:pPr>
      <w:r>
        <w:rPr>
          <w:rFonts w:cs="Times New Roman"/>
        </w:rPr>
        <w:t xml:space="preserve">2nd generation HTS methodology is the </w:t>
      </w:r>
      <w:r>
        <w:rPr>
          <w:rStyle w:val="phvro8t-x-x-120"/>
          <w:rFonts w:cs="Times New Roman"/>
        </w:rPr>
        <w:t xml:space="preserve">de facto </w:t>
      </w:r>
      <w:r>
        <w:rPr>
          <w:rFonts w:cs="Times New Roman"/>
        </w:rPr>
        <w:t xml:space="preserve">method for comprehensive transcriptome analysis. HTS allows for </w:t>
      </w:r>
      <w:r>
        <w:rPr>
          <w:rStyle w:val="phvro8t-x-x-120"/>
          <w:rFonts w:cs="Times New Roman"/>
        </w:rPr>
        <w:t xml:space="preserve">de novo </w:t>
      </w:r>
      <w:r>
        <w:rPr>
          <w:rFonts w:cs="Times New Roman"/>
        </w:rPr>
        <w:t>identification of isoforms. RNA-Seq operates over a larger dynamic range and in a quantitative manner [</w:t>
      </w:r>
      <w:hyperlink r:id="rId379" w:anchor="XMortazavi2008" w:history="1">
        <w:r>
          <w:rPr>
            <w:rStyle w:val="Hyperlink"/>
            <w:rFonts w:cs="Times New Roman"/>
          </w:rPr>
          <w:t>Mortazavi et al.</w:t>
        </w:r>
      </w:hyperlink>
      <w:r>
        <w:rPr>
          <w:rFonts w:cs="Times New Roman"/>
        </w:rPr>
        <w:t>, </w:t>
      </w:r>
      <w:hyperlink r:id="rId380" w:anchor="XMortazavi2008" w:history="1">
        <w:r>
          <w:rPr>
            <w:rStyle w:val="Hyperlink"/>
            <w:rFonts w:cs="Times New Roman"/>
          </w:rPr>
          <w:t>2008</w:t>
        </w:r>
      </w:hyperlink>
      <w:r>
        <w:rPr>
          <w:rFonts w:cs="Times New Roman"/>
        </w:rPr>
        <w:t>]. Additionally, techniques exist to enrich samples for low-abundance isoforms, making the complete cataloging of alternative splicing events a possibility [</w:t>
      </w:r>
      <w:hyperlink r:id="rId381" w:anchor="XDjebali2008" w:history="1">
        <w:r>
          <w:rPr>
            <w:rStyle w:val="Hyperlink"/>
            <w:rFonts w:cs="Times New Roman"/>
          </w:rPr>
          <w:t>Djebali et al.</w:t>
        </w:r>
      </w:hyperlink>
      <w:r>
        <w:rPr>
          <w:rFonts w:cs="Times New Roman"/>
        </w:rPr>
        <w:t>, </w:t>
      </w:r>
      <w:hyperlink r:id="rId382" w:anchor="XDjebali2008" w:history="1">
        <w:r>
          <w:rPr>
            <w:rStyle w:val="Hyperlink"/>
            <w:rFonts w:cs="Times New Roman"/>
          </w:rPr>
          <w:t>2008</w:t>
        </w:r>
      </w:hyperlink>
      <w:r>
        <w:rPr>
          <w:rFonts w:cs="Times New Roman"/>
        </w:rPr>
        <w:t>, </w:t>
      </w:r>
      <w:hyperlink r:id="rId383" w:anchor="XSalehi-Ashtiani2008" w:history="1">
        <w:r>
          <w:rPr>
            <w:rStyle w:val="Hyperlink"/>
            <w:rFonts w:cs="Times New Roman"/>
          </w:rPr>
          <w:t>Salehi-Ashtiani et al.</w:t>
        </w:r>
      </w:hyperlink>
      <w:r>
        <w:rPr>
          <w:rFonts w:cs="Times New Roman"/>
        </w:rPr>
        <w:t>, </w:t>
      </w:r>
      <w:hyperlink r:id="rId384" w:anchor="XSalehi-Ashtiani2008" w:history="1">
        <w:r>
          <w:rPr>
            <w:rStyle w:val="Hyperlink"/>
            <w:rFonts w:cs="Times New Roman"/>
          </w:rPr>
          <w:t>2008</w:t>
        </w:r>
      </w:hyperlink>
      <w:r>
        <w:rPr>
          <w:rFonts w:cs="Times New Roman"/>
        </w:rPr>
        <w:t xml:space="preserve">]. Unfortunately, the current read-length abilities (Figure </w:t>
      </w:r>
      <w:hyperlink r:id="rId385" w:anchor="x1-13001r5" w:history="1">
        <w:r>
          <w:rPr>
            <w:rStyle w:val="Hyperlink"/>
            <w:rFonts w:cs="Times New Roman"/>
          </w:rPr>
          <w:t>1.5</w:t>
        </w:r>
      </w:hyperlink>
      <w:r>
        <w:rPr>
          <w:rFonts w:cs="Times New Roman"/>
        </w:rPr>
        <w:t>) of all sequencing platforms do not solve the connectivity problem. Excluding single-molecule read lengths of sufficient length [</w:t>
      </w:r>
      <w:hyperlink r:id="rId386" w:anchor="XShendure2004" w:history="1">
        <w:r>
          <w:rPr>
            <w:rStyle w:val="Hyperlink"/>
            <w:rFonts w:cs="Times New Roman"/>
          </w:rPr>
          <w:t>Shendure et al.</w:t>
        </w:r>
      </w:hyperlink>
      <w:r>
        <w:rPr>
          <w:rFonts w:cs="Times New Roman"/>
        </w:rPr>
        <w:t>, </w:t>
      </w:r>
      <w:hyperlink r:id="rId387" w:anchor="XShendure2004" w:history="1">
        <w:r>
          <w:rPr>
            <w:rStyle w:val="Hyperlink"/>
            <w:rFonts w:cs="Times New Roman"/>
          </w:rPr>
          <w:t>2004</w:t>
        </w:r>
      </w:hyperlink>
      <w:r>
        <w:rPr>
          <w:rFonts w:cs="Times New Roman"/>
        </w:rPr>
        <w:t>], other approaches proposed to solve the connectivity problem include traditional cloning and sequencing or hybridization of query oligos to single-molecule transcripts [</w:t>
      </w:r>
      <w:hyperlink r:id="rId388" w:anchor="XCalarco2007" w:history="1">
        <w:r>
          <w:rPr>
            <w:rStyle w:val="Hyperlink"/>
            <w:rFonts w:cs="Times New Roman"/>
          </w:rPr>
          <w:t>Calarco et al.</w:t>
        </w:r>
      </w:hyperlink>
      <w:r>
        <w:rPr>
          <w:rFonts w:cs="Times New Roman"/>
        </w:rPr>
        <w:t>, </w:t>
      </w:r>
      <w:hyperlink r:id="rId389" w:anchor="XCalarco2007" w:history="1">
        <w:r>
          <w:rPr>
            <w:rStyle w:val="Hyperlink"/>
            <w:rFonts w:cs="Times New Roman"/>
          </w:rPr>
          <w:t>2007a</w:t>
        </w:r>
      </w:hyperlink>
      <w:r>
        <w:rPr>
          <w:rFonts w:cs="Times New Roman"/>
        </w:rPr>
        <w:t>, </w:t>
      </w:r>
      <w:hyperlink r:id="rId390" w:anchor="XEmerick2007" w:history="1">
        <w:r>
          <w:rPr>
            <w:rStyle w:val="Hyperlink"/>
            <w:rFonts w:cs="Times New Roman"/>
          </w:rPr>
          <w:t>Emerick et al.</w:t>
        </w:r>
      </w:hyperlink>
      <w:r>
        <w:rPr>
          <w:rFonts w:cs="Times New Roman"/>
        </w:rPr>
        <w:t>, </w:t>
      </w:r>
      <w:hyperlink r:id="rId391" w:anchor="XEmerick2007" w:history="1">
        <w:r>
          <w:rPr>
            <w:rStyle w:val="Hyperlink"/>
            <w:rFonts w:cs="Times New Roman"/>
          </w:rPr>
          <w:t>2007</w:t>
        </w:r>
      </w:hyperlink>
      <w:r>
        <w:rPr>
          <w:rFonts w:cs="Times New Roman"/>
        </w:rPr>
        <w:t>, </w:t>
      </w:r>
      <w:hyperlink r:id="rId392" w:anchor="XZhu2003" w:history="1">
        <w:r>
          <w:rPr>
            <w:rStyle w:val="Hyperlink"/>
            <w:rFonts w:cs="Times New Roman"/>
          </w:rPr>
          <w:t>Zhu et al.</w:t>
        </w:r>
      </w:hyperlink>
      <w:r>
        <w:rPr>
          <w:rFonts w:cs="Times New Roman"/>
        </w:rPr>
        <w:t>, </w:t>
      </w:r>
      <w:hyperlink r:id="rId393" w:anchor="XZhu2003" w:history="1">
        <w:r>
          <w:rPr>
            <w:rStyle w:val="Hyperlink"/>
            <w:rFonts w:cs="Times New Roman"/>
          </w:rPr>
          <w:t>2003</w:t>
        </w:r>
      </w:hyperlink>
      <w:r>
        <w:rPr>
          <w:rFonts w:cs="Times New Roman"/>
        </w:rPr>
        <w:t xml:space="preserve">]. While these approaches can determine exon sequence connectivity, they scale poorly and are not feasible for large-scale applications. </w:t>
      </w:r>
    </w:p>
    <w:p w14:paraId="59EA03DB" w14:textId="77777777" w:rsidR="0060324F" w:rsidRDefault="00803168">
      <w:pPr>
        <w:pStyle w:val="noindent"/>
        <w:divId w:val="1846090469"/>
        <w:rPr>
          <w:rFonts w:cs="Times New Roman"/>
        </w:rPr>
      </w:pPr>
      <w:r>
        <w:rPr>
          <w:rFonts w:cs="Times New Roman"/>
        </w:rPr>
        <w:t>Alternative splicing is an essential regulatory mechanism involved in the control of human gene expression. Its combinatorial nature could potentially answer many basic questions concerning gene expression, such as a physical explanation of what separates us from our closest evolutionary ancestor, the chimpanzee [</w:t>
      </w:r>
      <w:hyperlink r:id="rId394" w:anchor="XCalarco2007a" w:history="1">
        <w:r>
          <w:rPr>
            <w:rStyle w:val="Hyperlink"/>
            <w:rFonts w:cs="Times New Roman"/>
          </w:rPr>
          <w:t>Calarco et al.</w:t>
        </w:r>
      </w:hyperlink>
      <w:r>
        <w:rPr>
          <w:rFonts w:cs="Times New Roman"/>
        </w:rPr>
        <w:t>, </w:t>
      </w:r>
      <w:hyperlink r:id="rId395" w:anchor="XCalarco2007a" w:history="1">
        <w:r>
          <w:rPr>
            <w:rStyle w:val="Hyperlink"/>
            <w:rFonts w:cs="Times New Roman"/>
          </w:rPr>
          <w:t>2007b</w:t>
        </w:r>
      </w:hyperlink>
      <w:r>
        <w:rPr>
          <w:rFonts w:cs="Times New Roman"/>
        </w:rPr>
        <w:t>]. Additionally, the influence of alternative splicing on disease and cancer is slowly coming to light [</w:t>
      </w:r>
      <w:hyperlink r:id="rId396" w:anchor="XTazi2009" w:history="1">
        <w:r>
          <w:rPr>
            <w:rStyle w:val="Hyperlink"/>
            <w:rFonts w:cs="Times New Roman"/>
          </w:rPr>
          <w:t>Tazi et al.</w:t>
        </w:r>
      </w:hyperlink>
      <w:r>
        <w:rPr>
          <w:rFonts w:cs="Times New Roman"/>
        </w:rPr>
        <w:t>, </w:t>
      </w:r>
      <w:hyperlink r:id="rId397" w:anchor="XTazi2009" w:history="1">
        <w:r>
          <w:rPr>
            <w:rStyle w:val="Hyperlink"/>
            <w:rFonts w:cs="Times New Roman"/>
          </w:rPr>
          <w:t>2009</w:t>
        </w:r>
      </w:hyperlink>
      <w:r>
        <w:rPr>
          <w:rFonts w:cs="Times New Roman"/>
        </w:rPr>
        <w:t xml:space="preserve">]. Unfortunately, because of the limitations of methods currently used for the large-scale analysis of isoform expression, we fail to obtain the complete picture of alternative splicing. One specific missing element of that picture is the prevalence of coordination between different regions of alternative splicing separated by large spans of sequence. An efficient, large-scale, single-molecule technique that maintains isoform sequence connectivity is required to complete the complicated picture of alternative splicing. </w:t>
      </w:r>
    </w:p>
    <w:p w14:paraId="01A2DBCD" w14:textId="77777777" w:rsidR="0060324F" w:rsidRDefault="00803168">
      <w:pPr>
        <w:pStyle w:val="noindent"/>
        <w:divId w:val="1846090469"/>
        <w:rPr>
          <w:rFonts w:cs="Times New Roman"/>
        </w:rPr>
      </w:pPr>
      <w:r>
        <w:rPr>
          <w:rFonts w:cs="Times New Roman"/>
        </w:rPr>
        <w:t xml:space="preserve">Identification of proximally-acting SREs is progressing at a rapid pace. New and traditional biochemical methods, coupled with HTS, will undoubtedly fuel this progress. Unfortunately, a critical component of alternative splicing regulation currently neglected by the field is that of SREs acting across a considerable distance (&gt;800 nt). One observation that may lead to the identification of long-range SREs is intramolecular coordination between distal splicing decisions. Figure </w:t>
      </w:r>
      <w:hyperlink r:id="rId398" w:anchor="x1-13001r5" w:history="1">
        <w:r>
          <w:rPr>
            <w:rStyle w:val="Hyperlink"/>
            <w:rFonts w:cs="Times New Roman"/>
          </w:rPr>
          <w:t>1.5</w:t>
        </w:r>
      </w:hyperlink>
      <w:r>
        <w:rPr>
          <w:rFonts w:cs="Times New Roman"/>
        </w:rPr>
        <w:t xml:space="preserve"> shows a model transcript that may exhibit coordinated distal regions of alternative splicing. In this model, the 5</w:t>
      </w:r>
      <w:r>
        <w:rPr>
          <w:rStyle w:val="cmsy-8"/>
          <w:rFonts w:ascii="Monaco" w:hAnsi="Monaco" w:cs="Monaco"/>
        </w:rPr>
        <w:t>′</w:t>
      </w:r>
      <w:r>
        <w:rPr>
          <w:rFonts w:cs="Times New Roman"/>
        </w:rPr>
        <w:t> region of alternative splicing contains a cassette exon, which may or may not be included. This region is separated from the 3</w:t>
      </w:r>
      <w:r>
        <w:rPr>
          <w:rStyle w:val="cmsy-8"/>
          <w:rFonts w:ascii="Monaco" w:hAnsi="Monaco" w:cs="Monaco"/>
        </w:rPr>
        <w:t>′</w:t>
      </w:r>
      <w:r>
        <w:rPr>
          <w:rFonts w:cs="Times New Roman"/>
        </w:rPr>
        <w:t xml:space="preserve"> region of alternative splicing by many thousands of nucleotides. Does the decision to include the cassette exon have an effect on which of the mutually exclusive exons is included? This type of alternative splicing regulation may represent a general and pervasive phenomenon. </w:t>
      </w:r>
    </w:p>
    <w:p w14:paraId="5FD708E2" w14:textId="77777777" w:rsidR="0060324F" w:rsidRDefault="00803168">
      <w:pPr>
        <w:pStyle w:val="Heading4"/>
        <w:divId w:val="1846090469"/>
        <w:rPr>
          <w:rFonts w:eastAsia="Times New Roman" w:cs="Times New Roman"/>
        </w:rPr>
      </w:pPr>
      <w:r>
        <w:rPr>
          <w:rStyle w:val="titlemark"/>
          <w:rFonts w:eastAsia="Times New Roman" w:cs="Times New Roman"/>
        </w:rPr>
        <w:t xml:space="preserve">1.3.4 </w:t>
      </w:r>
      <w:r>
        <w:rPr>
          <w:rFonts w:eastAsia="Times New Roman" w:cs="Times New Roman"/>
        </w:rPr>
        <w:t>Coordinated Splicing</w:t>
      </w:r>
    </w:p>
    <w:p w14:paraId="577CB5E5" w14:textId="77777777" w:rsidR="0060324F" w:rsidRDefault="00803168">
      <w:pPr>
        <w:pStyle w:val="noindent"/>
        <w:divId w:val="1846090469"/>
        <w:rPr>
          <w:rFonts w:cs="Times New Roman"/>
        </w:rPr>
      </w:pPr>
      <w:r>
        <w:rPr>
          <w:rFonts w:cs="Times New Roman"/>
        </w:rPr>
        <w:t>The provocative _Miller Spread_, showing spliceosomes associated with RNA transcripts</w:t>
      </w:r>
      <w:ins w:id="67" w:author="Emiliano Ricci" w:date="2014-05-03T07:35:00Z">
        <w:r w:rsidR="005F665D">
          <w:rPr>
            <w:rFonts w:cs="Times New Roman"/>
          </w:rPr>
          <w:t xml:space="preserve"> (is it with nascent transcripts or just transcripts, I don’t see how seeing the spliceosome associated with a transcript can suggest a link with transcription. Isn’t the spliceosome job to interact with transcripts?)</w:t>
        </w:r>
      </w:ins>
      <w:r>
        <w:rPr>
          <w:rFonts w:cs="Times New Roman"/>
        </w:rPr>
        <w:t>, ignited the first thoughts that transcription and splicing are intricately linked [</w:t>
      </w:r>
      <w:hyperlink r:id="rId399" w:anchor="XOsheim1985" w:history="1">
        <w:r>
          <w:rPr>
            <w:rStyle w:val="Hyperlink"/>
            <w:rFonts w:cs="Times New Roman"/>
          </w:rPr>
          <w:t>Osheim et al.</w:t>
        </w:r>
      </w:hyperlink>
      <w:r>
        <w:rPr>
          <w:rFonts w:cs="Times New Roman"/>
        </w:rPr>
        <w:t>, </w:t>
      </w:r>
      <w:hyperlink r:id="rId400" w:anchor="XOsheim1985" w:history="1">
        <w:r>
          <w:rPr>
            <w:rStyle w:val="Hyperlink"/>
            <w:rFonts w:cs="Times New Roman"/>
          </w:rPr>
          <w:t>1985</w:t>
        </w:r>
      </w:hyperlink>
      <w:r>
        <w:rPr>
          <w:rFonts w:cs="Times New Roman"/>
        </w:rPr>
        <w:t>]. Twelve years later, the observation that polymerase speed can affect downstream splicing decisions was reported [</w:t>
      </w:r>
      <w:hyperlink r:id="rId401" w:anchor="XCramer1997" w:history="1">
        <w:r>
          <w:rPr>
            <w:rStyle w:val="Hyperlink"/>
            <w:rFonts w:cs="Times New Roman"/>
          </w:rPr>
          <w:t>Cramer et al.</w:t>
        </w:r>
      </w:hyperlink>
      <w:r>
        <w:rPr>
          <w:rFonts w:cs="Times New Roman"/>
        </w:rPr>
        <w:t>, </w:t>
      </w:r>
      <w:hyperlink r:id="rId402" w:anchor="XCramer1997" w:history="1">
        <w:r>
          <w:rPr>
            <w:rStyle w:val="Hyperlink"/>
            <w:rFonts w:cs="Times New Roman"/>
          </w:rPr>
          <w:t>1997</w:t>
        </w:r>
      </w:hyperlink>
      <w:r>
        <w:rPr>
          <w:rFonts w:cs="Times New Roman"/>
        </w:rPr>
        <w:t xml:space="preserve">], spawning a new field of research into linked transcription and splicing. </w:t>
      </w:r>
    </w:p>
    <w:p w14:paraId="665AF7CB" w14:textId="77777777" w:rsidR="0060324F" w:rsidRDefault="00803168">
      <w:pPr>
        <w:pStyle w:val="noindent"/>
        <w:divId w:val="1846090469"/>
        <w:rPr>
          <w:rFonts w:cs="Times New Roman"/>
        </w:rPr>
      </w:pPr>
      <w:r>
        <w:rPr>
          <w:rFonts w:cs="Times New Roman"/>
        </w:rPr>
        <w:t xml:space="preserve">How would linkage between transcription and splicing manifest? One of the clearest examples is mouse </w:t>
      </w:r>
      <w:r>
        <w:rPr>
          <w:rStyle w:val="phvro8t-x-x-120"/>
          <w:rFonts w:cs="Times New Roman"/>
        </w:rPr>
        <w:t xml:space="preserve">Fibronectin </w:t>
      </w:r>
      <w:r>
        <w:rPr>
          <w:rFonts w:cs="Times New Roman"/>
        </w:rPr>
        <w:t>(</w:t>
      </w:r>
      <w:r>
        <w:rPr>
          <w:rStyle w:val="phvro8t-x-x-120"/>
          <w:rFonts w:cs="Times New Roman"/>
        </w:rPr>
        <w:t>Fn1</w:t>
      </w:r>
      <w:r>
        <w:rPr>
          <w:rFonts w:cs="Times New Roman"/>
        </w:rPr>
        <w:t xml:space="preserve">) (Figure </w:t>
      </w:r>
      <w:hyperlink r:id="rId403" w:anchor="x1-14001r6" w:history="1">
        <w:r>
          <w:rPr>
            <w:rStyle w:val="Hyperlink"/>
            <w:rFonts w:cs="Times New Roman"/>
          </w:rPr>
          <w:t>1.6</w:t>
        </w:r>
      </w:hyperlink>
      <w:r>
        <w:rPr>
          <w:rFonts w:cs="Times New Roman"/>
        </w:rPr>
        <w:t>) [</w:t>
      </w:r>
      <w:hyperlink r:id="rId404" w:anchor="XSchwarzbauer1983" w:history="1">
        <w:r>
          <w:rPr>
            <w:rStyle w:val="Hyperlink"/>
            <w:rFonts w:cs="Times New Roman"/>
          </w:rPr>
          <w:t>Schwarzbauer and Tamkun</w:t>
        </w:r>
      </w:hyperlink>
      <w:r>
        <w:rPr>
          <w:rFonts w:cs="Times New Roman"/>
        </w:rPr>
        <w:t>, </w:t>
      </w:r>
      <w:hyperlink r:id="rId405" w:anchor="XSchwarzbauer1983" w:history="1">
        <w:r>
          <w:rPr>
            <w:rStyle w:val="Hyperlink"/>
            <w:rFonts w:cs="Times New Roman"/>
          </w:rPr>
          <w:t>1983</w:t>
        </w:r>
      </w:hyperlink>
      <w:r>
        <w:rPr>
          <w:rFonts w:cs="Times New Roman"/>
        </w:rPr>
        <w:t>, </w:t>
      </w:r>
      <w:hyperlink r:id="rId406" w:anchor="XWhite2011a" w:history="1">
        <w:r>
          <w:rPr>
            <w:rStyle w:val="Hyperlink"/>
            <w:rFonts w:cs="Times New Roman"/>
          </w:rPr>
          <w:t>White and Muro</w:t>
        </w:r>
      </w:hyperlink>
      <w:r>
        <w:rPr>
          <w:rFonts w:cs="Times New Roman"/>
        </w:rPr>
        <w:t>, </w:t>
      </w:r>
      <w:hyperlink r:id="rId407" w:anchor="XWhite2011a" w:history="1">
        <w:r>
          <w:rPr>
            <w:rStyle w:val="Hyperlink"/>
            <w:rFonts w:cs="Times New Roman"/>
          </w:rPr>
          <w:t>2011</w:t>
        </w:r>
      </w:hyperlink>
      <w:r>
        <w:rPr>
          <w:rFonts w:cs="Times New Roman"/>
        </w:rPr>
        <w:t>]. In this gene, inclusion of the alternatively spliced Extra Domain A (aka _EDI_ or _EDA_) region promotes splicing from one of three alternative 3</w:t>
      </w:r>
      <w:r>
        <w:rPr>
          <w:rStyle w:val="cmsy-8"/>
          <w:rFonts w:ascii="Monaco" w:hAnsi="Monaco" w:cs="Monaco"/>
        </w:rPr>
        <w:t>′</w:t>
      </w:r>
      <w:r>
        <w:rPr>
          <w:rFonts w:cs="Times New Roman"/>
        </w:rPr>
        <w:t> Splice Sites (3</w:t>
      </w:r>
      <w:r>
        <w:rPr>
          <w:rStyle w:val="cmsy-8"/>
          <w:rFonts w:ascii="Monaco" w:hAnsi="Monaco" w:cs="Monaco"/>
        </w:rPr>
        <w:t>′</w:t>
      </w:r>
      <w:r>
        <w:rPr>
          <w:rFonts w:cs="Times New Roman"/>
        </w:rPr>
        <w:t> SS) in the type III homology connecting segment (IIICS) region, resulting in more frequent production of shorter transcripts [</w:t>
      </w:r>
      <w:hyperlink r:id="rId408" w:anchor="XFededa2005" w:history="1">
        <w:r>
          <w:rPr>
            <w:rStyle w:val="Hyperlink"/>
            <w:rFonts w:cs="Times New Roman"/>
          </w:rPr>
          <w:t>Fededa et al.</w:t>
        </w:r>
      </w:hyperlink>
      <w:r>
        <w:rPr>
          <w:rFonts w:cs="Times New Roman"/>
        </w:rPr>
        <w:t>, </w:t>
      </w:r>
      <w:hyperlink r:id="rId409" w:anchor="XFededa2005" w:history="1">
        <w:r>
          <w:rPr>
            <w:rStyle w:val="Hyperlink"/>
            <w:rFonts w:cs="Times New Roman"/>
          </w:rPr>
          <w:t>2005</w:t>
        </w:r>
      </w:hyperlink>
      <w:r>
        <w:rPr>
          <w:rFonts w:cs="Times New Roman"/>
        </w:rPr>
        <w:t xml:space="preserve">]. This effect occurs over six constitutively expressed exons and 800 nt of sequence (5,400 nt if introns are considered). </w:t>
      </w:r>
      <w:hyperlink r:id="rId410" w:anchor="XFededa2005" w:history="1">
        <w:r>
          <w:rPr>
            <w:rStyle w:val="Hyperlink"/>
            <w:rFonts w:cs="Times New Roman"/>
          </w:rPr>
          <w:t>Fededa et al.</w:t>
        </w:r>
      </w:hyperlink>
      <w:r>
        <w:rPr>
          <w:rFonts w:cs="Times New Roman"/>
        </w:rPr>
        <w:t> [</w:t>
      </w:r>
      <w:hyperlink r:id="rId411" w:anchor="XFededa2005" w:history="1">
        <w:r>
          <w:rPr>
            <w:rStyle w:val="Hyperlink"/>
            <w:rFonts w:cs="Times New Roman"/>
          </w:rPr>
          <w:t>2005</w:t>
        </w:r>
      </w:hyperlink>
      <w:r>
        <w:rPr>
          <w:rFonts w:cs="Times New Roman"/>
        </w:rPr>
        <w:t>] also analyzed EST databases, concluding that approximately 25% of human genes contain multiple regions of alternative splicing</w:t>
      </w:r>
      <w:ins w:id="68" w:author="Emiliano Ricci" w:date="2014-05-03T07:39:00Z">
        <w:r w:rsidR="007D3FE8">
          <w:rPr>
            <w:rFonts w:cs="Times New Roman"/>
          </w:rPr>
          <w:t xml:space="preserve"> (I don’t understand how this suggests a link between transcription and splicing, is the inclusion of EDI slowing down the RNA-polymerase</w:t>
        </w:r>
      </w:ins>
      <w:ins w:id="69" w:author="Emiliano Ricci" w:date="2014-05-03T07:40:00Z">
        <w:r w:rsidR="007D3FE8">
          <w:rPr>
            <w:rFonts w:cs="Times New Roman"/>
          </w:rPr>
          <w:t xml:space="preserve"> and thus affecting downstream splicing</w:t>
        </w:r>
      </w:ins>
      <w:ins w:id="70" w:author="Emiliano Ricci" w:date="2014-05-03T07:39:00Z">
        <w:r w:rsidR="007D3FE8">
          <w:rPr>
            <w:rFonts w:cs="Times New Roman"/>
          </w:rPr>
          <w:t>?)</w:t>
        </w:r>
      </w:ins>
      <w:r>
        <w:rPr>
          <w:rFonts w:cs="Times New Roman"/>
        </w:rPr>
        <w:t xml:space="preserve">. How many of these regions could show a coordinated effect, similar to that observed in </w:t>
      </w:r>
      <w:r>
        <w:rPr>
          <w:rStyle w:val="phvro8t-x-x-120"/>
          <w:rFonts w:cs="Times New Roman"/>
        </w:rPr>
        <w:t>Fn1</w:t>
      </w:r>
      <w:r>
        <w:rPr>
          <w:rFonts w:cs="Times New Roman"/>
        </w:rPr>
        <w:t>? Providing some insight into this question, [</w:t>
      </w:r>
      <w:hyperlink r:id="rId412" w:anchor="XFagnani2007" w:history="1">
        <w:r>
          <w:rPr>
            <w:rStyle w:val="Hyperlink"/>
            <w:rFonts w:cs="Times New Roman"/>
          </w:rPr>
          <w:t>Fagnani et al.</w:t>
        </w:r>
      </w:hyperlink>
      <w:r>
        <w:rPr>
          <w:rFonts w:cs="Times New Roman"/>
        </w:rPr>
        <w:t>, </w:t>
      </w:r>
      <w:hyperlink r:id="rId413" w:anchor="XFagnani2007" w:history="1">
        <w:r>
          <w:rPr>
            <w:rStyle w:val="Hyperlink"/>
            <w:rFonts w:cs="Times New Roman"/>
          </w:rPr>
          <w:t>2007</w:t>
        </w:r>
      </w:hyperlink>
      <w:r>
        <w:rPr>
          <w:rFonts w:cs="Times New Roman"/>
        </w:rPr>
        <w:t>] used microarrays designed to report on inclusion levels of cassette exons in mammalian central nervous system tissues [</w:t>
      </w:r>
      <w:hyperlink r:id="rId414" w:anchor="XFagnani2007" w:history="1">
        <w:r>
          <w:rPr>
            <w:rStyle w:val="Hyperlink"/>
            <w:rFonts w:cs="Times New Roman"/>
          </w:rPr>
          <w:t>Fagnani et al.</w:t>
        </w:r>
      </w:hyperlink>
      <w:r>
        <w:rPr>
          <w:rFonts w:cs="Times New Roman"/>
        </w:rPr>
        <w:t>, </w:t>
      </w:r>
      <w:hyperlink r:id="rId415" w:anchor="XFagnani2007" w:history="1">
        <w:r>
          <w:rPr>
            <w:rStyle w:val="Hyperlink"/>
            <w:rFonts w:cs="Times New Roman"/>
          </w:rPr>
          <w:t>2007</w:t>
        </w:r>
      </w:hyperlink>
      <w:r>
        <w:rPr>
          <w:rFonts w:cs="Times New Roman"/>
        </w:rPr>
        <w:t xml:space="preserve">]. The results produced a set of 38 pairs of exons mapping to the same gene that showed a coordinated increase or decrease of inclusion levels. </w:t>
      </w:r>
    </w:p>
    <w:p w14:paraId="4AE10C46" w14:textId="77777777" w:rsidR="0060324F" w:rsidRDefault="0087170F">
      <w:pPr>
        <w:divId w:val="1846090469"/>
        <w:rPr>
          <w:rFonts w:eastAsia="Times New Roman" w:cs="Times New Roman"/>
        </w:rPr>
      </w:pPr>
      <w:r>
        <w:rPr>
          <w:rFonts w:eastAsia="Times New Roman" w:cs="Times New Roman"/>
        </w:rPr>
        <w:pict w14:anchorId="537B1932">
          <v:rect id="_x0000_i1037" style="width:0;height:1.5pt" o:hralign="center" o:hrstd="t" o:hr="t" fillcolor="#aaa" stroked="f"/>
        </w:pict>
      </w:r>
    </w:p>
    <w:p w14:paraId="36A0B7FD" w14:textId="5A62C3BB" w:rsidR="0060324F" w:rsidRDefault="00642696">
      <w:pPr>
        <w:pStyle w:val="noindent"/>
        <w:divId w:val="433868918"/>
        <w:rPr>
          <w:rFonts w:cs="Times New Roman"/>
        </w:rPr>
      </w:pPr>
      <w:r>
        <w:rPr>
          <w:rFonts w:cs="Times New Roman"/>
          <w:noProof/>
        </w:rPr>
        <w:drawing>
          <wp:inline distT="0" distB="0" distL="0" distR="0" wp14:anchorId="3482698F" wp14:editId="076C220B">
            <wp:extent cx="406400" cy="406400"/>
            <wp:effectExtent l="0" t="0" r="0" b="0"/>
            <wp:docPr id="14" name="Picture 14"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
                    <pic:cNvPicPr>
                      <a:picLocks noChangeAspect="1" noChangeArrowheads="1"/>
                    </pic:cNvPicPr>
                  </pic:nvPicPr>
                  <pic:blipFill>
                    <a:blip r:link="rId41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EBF4797" w14:textId="77777777" w:rsidR="0060324F" w:rsidRDefault="00803168">
      <w:pPr>
        <w:divId w:val="1838568219"/>
        <w:rPr>
          <w:rFonts w:eastAsia="Times New Roman" w:cs="Times New Roman"/>
        </w:rPr>
      </w:pPr>
      <w:r>
        <w:rPr>
          <w:rStyle w:val="id"/>
          <w:rFonts w:eastAsia="Times New Roman" w:cs="Times New Roman"/>
        </w:rPr>
        <w:t xml:space="preserve">Figure 1.6: </w:t>
      </w:r>
      <w:r>
        <w:rPr>
          <w:rStyle w:val="content"/>
          <w:rFonts w:eastAsia="Times New Roman" w:cs="Times New Roman"/>
        </w:rPr>
        <w:t xml:space="preserve">Mouse </w:t>
      </w:r>
      <w:r>
        <w:rPr>
          <w:rStyle w:val="phvro8t-x-x-120"/>
          <w:rFonts w:eastAsia="Times New Roman" w:cs="Times New Roman"/>
        </w:rPr>
        <w:t xml:space="preserve">Fn1 </w:t>
      </w:r>
      <w:r>
        <w:rPr>
          <w:rStyle w:val="content"/>
          <w:rFonts w:eastAsia="Times New Roman" w:cs="Times New Roman"/>
        </w:rPr>
        <w:t>contains multiple sites of Alternative Splicing</w:t>
      </w:r>
      <w:r>
        <w:rPr>
          <w:rFonts w:eastAsia="Times New Roman" w:cs="Times New Roman"/>
        </w:rPr>
        <w:br/>
      </w:r>
      <w:r>
        <w:rPr>
          <w:rStyle w:val="content"/>
          <w:rFonts w:eastAsia="Times New Roman" w:cs="Times New Roman"/>
        </w:rPr>
        <w:t xml:space="preserve">A) There are three highly-studied regions of alternative splicing in mouse </w:t>
      </w:r>
      <w:r>
        <w:rPr>
          <w:rStyle w:val="phvro8t-x-x-120"/>
          <w:rFonts w:eastAsia="Times New Roman" w:cs="Times New Roman"/>
        </w:rPr>
        <w:t>Fn1</w:t>
      </w:r>
      <w:r>
        <w:rPr>
          <w:rStyle w:val="content"/>
          <w:rFonts w:eastAsia="Times New Roman" w:cs="Times New Roman"/>
        </w:rPr>
        <w:t>: Cassette exons EDB and EDA and the Variable(V)-region exon, which displays multiple 3</w:t>
      </w:r>
      <w:r>
        <w:rPr>
          <w:rStyle w:val="cmsy-8"/>
          <w:rFonts w:ascii="Monaco" w:eastAsia="Times New Roman" w:hAnsi="Monaco" w:cs="Monaco"/>
        </w:rPr>
        <w:t>′</w:t>
      </w:r>
      <w:r>
        <w:rPr>
          <w:rStyle w:val="content"/>
          <w:rFonts w:eastAsia="Times New Roman" w:cs="Times New Roman"/>
        </w:rPr>
        <w:t xml:space="preserve">  splice sites. Each of these sites is separated by multiple constitutive exons. B) Considering simplistic splicing of these three exons, there are 12 different isoforms of mouse </w:t>
      </w:r>
      <w:r>
        <w:rPr>
          <w:rStyle w:val="phvro8t-x-x-120"/>
          <w:rFonts w:eastAsia="Times New Roman" w:cs="Times New Roman"/>
        </w:rPr>
        <w:t>Fn1</w:t>
      </w:r>
      <w:r>
        <w:rPr>
          <w:rStyle w:val="content"/>
          <w:rFonts w:eastAsia="Times New Roman" w:cs="Times New Roman"/>
        </w:rPr>
        <w:t xml:space="preserve">. </w:t>
      </w:r>
    </w:p>
    <w:p w14:paraId="1B2A4E2A" w14:textId="77777777" w:rsidR="0060324F" w:rsidRDefault="00803168">
      <w:pPr>
        <w:pStyle w:val="noindent"/>
        <w:divId w:val="433868918"/>
        <w:rPr>
          <w:rFonts w:cs="Times New Roman"/>
        </w:rPr>
      </w:pPr>
      <w:r>
        <w:rPr>
          <w:rFonts w:cs="Times New Roman"/>
        </w:rPr>
        <w:t xml:space="preserve">Few studies have investigated coordinated splicing between adjacent exons present in mRNA. The vertebrate genes </w:t>
      </w:r>
      <w:r>
        <w:rPr>
          <w:rStyle w:val="phvro8t-x-x-120"/>
          <w:rFonts w:cs="Times New Roman"/>
        </w:rPr>
        <w:t xml:space="preserve">4.1B </w:t>
      </w:r>
      <w:r>
        <w:rPr>
          <w:rFonts w:cs="Times New Roman"/>
        </w:rPr>
        <w:t xml:space="preserve">and </w:t>
      </w:r>
      <w:r>
        <w:rPr>
          <w:rStyle w:val="phvro8t-x-x-120"/>
          <w:rFonts w:cs="Times New Roman"/>
        </w:rPr>
        <w:t>4.1R</w:t>
      </w:r>
      <w:r>
        <w:rPr>
          <w:rFonts w:cs="Times New Roman"/>
        </w:rPr>
        <w:t>, members of the protein 4.1 family and encode cytoskeletal adaptor proteins. Both genes undergo splicing of upstream 5</w:t>
      </w:r>
      <w:r>
        <w:rPr>
          <w:rStyle w:val="cmsy-8"/>
          <w:rFonts w:ascii="Monaco" w:hAnsi="Monaco" w:cs="Monaco"/>
        </w:rPr>
        <w:t>′</w:t>
      </w:r>
      <w:r>
        <w:rPr>
          <w:rFonts w:cs="Times New Roman"/>
        </w:rPr>
        <w:t xml:space="preserve">  first exons to distal 3</w:t>
      </w:r>
      <w:r>
        <w:rPr>
          <w:rStyle w:val="cmsy-8"/>
          <w:rFonts w:ascii="Monaco" w:hAnsi="Monaco" w:cs="Monaco"/>
        </w:rPr>
        <w:t>′</w:t>
      </w:r>
      <w:r>
        <w:rPr>
          <w:rFonts w:cs="Times New Roman"/>
        </w:rPr>
        <w:t> second exons, skipping a stronger proximal 3</w:t>
      </w:r>
      <w:r>
        <w:rPr>
          <w:rStyle w:val="cmsy-8"/>
          <w:rFonts w:ascii="Monaco" w:hAnsi="Monaco" w:cs="Monaco"/>
        </w:rPr>
        <w:t>′</w:t>
      </w:r>
      <w:r>
        <w:rPr>
          <w:rFonts w:cs="Times New Roman"/>
        </w:rPr>
        <w:t> second exon [</w:t>
      </w:r>
      <w:hyperlink r:id="rId417" w:anchor="XParra2012" w:history="1">
        <w:r>
          <w:rPr>
            <w:rStyle w:val="Hyperlink"/>
            <w:rFonts w:cs="Times New Roman"/>
          </w:rPr>
          <w:t>Parra et al.</w:t>
        </w:r>
      </w:hyperlink>
      <w:r>
        <w:rPr>
          <w:rFonts w:cs="Times New Roman"/>
        </w:rPr>
        <w:t>, </w:t>
      </w:r>
      <w:hyperlink r:id="rId418" w:anchor="XParra2012" w:history="1">
        <w:r>
          <w:rPr>
            <w:rStyle w:val="Hyperlink"/>
            <w:rFonts w:cs="Times New Roman"/>
          </w:rPr>
          <w:t>2012</w:t>
        </w:r>
      </w:hyperlink>
      <w:r>
        <w:rPr>
          <w:rFonts w:cs="Times New Roman"/>
        </w:rPr>
        <w:t>, </w:t>
      </w:r>
      <w:hyperlink r:id="rId419" w:anchor="XParra2008" w:history="1">
        <w:r>
          <w:rPr>
            <w:rStyle w:val="Hyperlink"/>
            <w:rFonts w:cs="Times New Roman"/>
          </w:rPr>
          <w:t>2008</w:t>
        </w:r>
      </w:hyperlink>
      <w:r>
        <w:rPr>
          <w:rFonts w:cs="Times New Roman"/>
        </w:rPr>
        <w:t>]. This is accomplished through _intrasplicing_ involving an intronic sequence element (_intraexon_) only present when transcription begins at the upstream 5</w:t>
      </w:r>
      <w:r>
        <w:rPr>
          <w:rStyle w:val="cmsy-8"/>
          <w:rFonts w:ascii="Monaco" w:hAnsi="Monaco" w:cs="Monaco"/>
        </w:rPr>
        <w:t>′</w:t>
      </w:r>
      <w:r>
        <w:rPr>
          <w:rFonts w:cs="Times New Roman"/>
        </w:rPr>
        <w:t xml:space="preserve">  exon</w:t>
      </w:r>
      <w:ins w:id="71" w:author="Emiliano Ricci" w:date="2014-05-03T07:46:00Z">
        <w:r w:rsidR="007D3FE8">
          <w:rPr>
            <w:rFonts w:cs="Times New Roman"/>
          </w:rPr>
          <w:t xml:space="preserve"> (here, I really understand the link between transcription and splicing!)</w:t>
        </w:r>
      </w:ins>
      <w:r>
        <w:rPr>
          <w:rFonts w:cs="Times New Roman"/>
        </w:rPr>
        <w:t>. This allows the exon to ligate to the weaker distal 3</w:t>
      </w:r>
      <w:r>
        <w:rPr>
          <w:rStyle w:val="cmsy-8"/>
          <w:rFonts w:ascii="Monaco" w:hAnsi="Monaco" w:cs="Monaco"/>
        </w:rPr>
        <w:t>′</w:t>
      </w:r>
      <w:r>
        <w:rPr>
          <w:rFonts w:cs="Times New Roman"/>
        </w:rPr>
        <w:t xml:space="preserve"> second exon via an intermediate splicing event. Importantly, this type of splicing would be similar, but different from, recursive splicing seen in </w:t>
      </w:r>
      <w:r>
        <w:rPr>
          <w:rStyle w:val="phvro8t-x-x-120"/>
          <w:rFonts w:cs="Times New Roman"/>
        </w:rPr>
        <w:t xml:space="preserve">Drosophila melanogaster </w:t>
      </w:r>
      <w:r>
        <w:rPr>
          <w:rFonts w:cs="Times New Roman"/>
        </w:rPr>
        <w:t>[</w:t>
      </w:r>
      <w:hyperlink r:id="rId420" w:anchor="XBurnette2005a" w:history="1">
        <w:r>
          <w:rPr>
            <w:rStyle w:val="Hyperlink"/>
            <w:rFonts w:cs="Times New Roman"/>
          </w:rPr>
          <w:t>Burnette et al.</w:t>
        </w:r>
      </w:hyperlink>
      <w:r>
        <w:rPr>
          <w:rFonts w:cs="Times New Roman"/>
        </w:rPr>
        <w:t>, </w:t>
      </w:r>
      <w:hyperlink r:id="rId421" w:anchor="XBurnette2005a" w:history="1">
        <w:r>
          <w:rPr>
            <w:rStyle w:val="Hyperlink"/>
            <w:rFonts w:cs="Times New Roman"/>
          </w:rPr>
          <w:t>2005</w:t>
        </w:r>
      </w:hyperlink>
      <w:r>
        <w:rPr>
          <w:rFonts w:cs="Times New Roman"/>
        </w:rPr>
        <w:t xml:space="preserve">]. </w:t>
      </w:r>
    </w:p>
    <w:p w14:paraId="410560B9" w14:textId="77777777" w:rsidR="0060324F" w:rsidRDefault="00803168">
      <w:pPr>
        <w:pStyle w:val="noindent"/>
        <w:divId w:val="433868918"/>
        <w:rPr>
          <w:rFonts w:cs="Times New Roman"/>
        </w:rPr>
      </w:pPr>
      <w:r>
        <w:rPr>
          <w:rFonts w:cs="Times New Roman"/>
        </w:rPr>
        <w:t xml:space="preserve">Another example of the importance of Intronic Recognition Elements (ISE) on alternative splicing is that observed in equine </w:t>
      </w:r>
      <w:r>
        <w:rPr>
          <w:rStyle w:val="cmmi-12"/>
          <w:rFonts w:cs="Times New Roman"/>
        </w:rPr>
        <w:t>β</w:t>
      </w:r>
      <w:r>
        <w:rPr>
          <w:rStyle w:val="phvro8t-x-x-120"/>
          <w:rFonts w:cs="Times New Roman"/>
        </w:rPr>
        <w:t>-casin</w:t>
      </w:r>
      <w:r>
        <w:rPr>
          <w:rFonts w:cs="Times New Roman"/>
        </w:rPr>
        <w:t>, where the authors propose a model involving an IRE bound to the exit channel of the elongating polymerase. IRE binding promotes inclusion of downstream cassette exons [</w:t>
      </w:r>
      <w:hyperlink r:id="rId422" w:anchor="XLenasi2006" w:history="1">
        <w:r>
          <w:rPr>
            <w:rStyle w:val="Hyperlink"/>
            <w:rFonts w:cs="Times New Roman"/>
          </w:rPr>
          <w:t>Lenasi et al.</w:t>
        </w:r>
      </w:hyperlink>
      <w:r>
        <w:rPr>
          <w:rFonts w:cs="Times New Roman"/>
        </w:rPr>
        <w:t>, </w:t>
      </w:r>
      <w:hyperlink r:id="rId423" w:anchor="XLenasi2006" w:history="1">
        <w:r>
          <w:rPr>
            <w:rStyle w:val="Hyperlink"/>
            <w:rFonts w:cs="Times New Roman"/>
          </w:rPr>
          <w:t>2006</w:t>
        </w:r>
      </w:hyperlink>
      <w:r>
        <w:rPr>
          <w:rFonts w:cs="Times New Roman"/>
        </w:rPr>
        <w:t xml:space="preserve">]. Taking a more genome-wide approach </w:t>
      </w:r>
      <w:hyperlink r:id="rId424" w:anchor="XPeng2008" w:history="1">
        <w:r>
          <w:rPr>
            <w:rStyle w:val="Hyperlink"/>
            <w:rFonts w:cs="Times New Roman"/>
          </w:rPr>
          <w:t>Peng et al.</w:t>
        </w:r>
      </w:hyperlink>
      <w:r>
        <w:rPr>
          <w:rFonts w:cs="Times New Roman"/>
        </w:rPr>
        <w:t> [</w:t>
      </w:r>
      <w:hyperlink r:id="rId425" w:anchor="XPeng2008" w:history="1">
        <w:r>
          <w:rPr>
            <w:rStyle w:val="Hyperlink"/>
            <w:rFonts w:cs="Times New Roman"/>
          </w:rPr>
          <w:t>2008</w:t>
        </w:r>
      </w:hyperlink>
      <w:r>
        <w:rPr>
          <w:rFonts w:cs="Times New Roman"/>
        </w:rPr>
        <w:t xml:space="preserve">] examined human and mouse EST data looking for correlations between adjacent alternative splicing cassette exons. The authors note that positively correlated pairs of adjacent cassette exons typically resemble constitutive exons in splice strength, whereas negatively, or weakly correlated pairs are likely to be newly emerging exons, whose strength of splicing has not evolved enough to be constitutively included. </w:t>
      </w:r>
    </w:p>
    <w:p w14:paraId="065C6D48" w14:textId="77777777" w:rsidR="0060324F" w:rsidRDefault="00803168">
      <w:pPr>
        <w:pStyle w:val="noindent"/>
        <w:divId w:val="433868918"/>
        <w:rPr>
          <w:rFonts w:cs="Times New Roman"/>
        </w:rPr>
      </w:pPr>
      <w:r>
        <w:rPr>
          <w:rFonts w:cs="Times New Roman"/>
        </w:rPr>
        <w:t xml:space="preserve">The last, most current, and thorough study of intra-gene splicing coordination involves the </w:t>
      </w:r>
      <w:r>
        <w:rPr>
          <w:rStyle w:val="phvro8t-x-x-120"/>
          <w:rFonts w:cs="Times New Roman"/>
        </w:rPr>
        <w:t xml:space="preserve">Caenorhabditis elegans </w:t>
      </w:r>
      <w:r>
        <w:rPr>
          <w:rFonts w:cs="Times New Roman"/>
        </w:rPr>
        <w:t xml:space="preserve">gene </w:t>
      </w:r>
      <w:r>
        <w:rPr>
          <w:rStyle w:val="phvro8t-x-x-120"/>
          <w:rFonts w:cs="Times New Roman"/>
        </w:rPr>
        <w:t xml:space="preserve">slo1 </w:t>
      </w:r>
      <w:r>
        <w:rPr>
          <w:rFonts w:cs="Times New Roman"/>
        </w:rPr>
        <w:t>[</w:t>
      </w:r>
      <w:hyperlink r:id="rId426" w:anchor="XGlauser2011" w:history="1">
        <w:r>
          <w:rPr>
            <w:rStyle w:val="Hyperlink"/>
            <w:rFonts w:cs="Times New Roman"/>
          </w:rPr>
          <w:t>Glauser et al.</w:t>
        </w:r>
      </w:hyperlink>
      <w:r>
        <w:rPr>
          <w:rFonts w:cs="Times New Roman"/>
        </w:rPr>
        <w:t>, </w:t>
      </w:r>
      <w:hyperlink r:id="rId427" w:anchor="XGlauser2011" w:history="1">
        <w:r>
          <w:rPr>
            <w:rStyle w:val="Hyperlink"/>
            <w:rFonts w:cs="Times New Roman"/>
          </w:rPr>
          <w:t>2011</w:t>
        </w:r>
      </w:hyperlink>
      <w:r>
        <w:rPr>
          <w:rFonts w:cs="Times New Roman"/>
        </w:rPr>
        <w:t>, </w:t>
      </w:r>
      <w:hyperlink r:id="rId428" w:anchor="XJohnson2011" w:history="1">
        <w:r>
          <w:rPr>
            <w:rStyle w:val="Hyperlink"/>
            <w:rFonts w:cs="Times New Roman"/>
          </w:rPr>
          <w:t>Johnson et al.</w:t>
        </w:r>
      </w:hyperlink>
      <w:r>
        <w:rPr>
          <w:rFonts w:cs="Times New Roman"/>
        </w:rPr>
        <w:t>, </w:t>
      </w:r>
      <w:hyperlink r:id="rId429" w:anchor="XJohnson2011" w:history="1">
        <w:r>
          <w:rPr>
            <w:rStyle w:val="Hyperlink"/>
            <w:rFonts w:cs="Times New Roman"/>
          </w:rPr>
          <w:t>2011</w:t>
        </w:r>
      </w:hyperlink>
      <w:r>
        <w:rPr>
          <w:rFonts w:cs="Times New Roman"/>
        </w:rPr>
        <w:t xml:space="preserve">]. </w:t>
      </w:r>
      <w:r>
        <w:rPr>
          <w:rStyle w:val="phvro8t-x-x-120"/>
          <w:rFonts w:cs="Times New Roman"/>
        </w:rPr>
        <w:t xml:space="preserve">slo1 </w:t>
      </w:r>
      <w:r>
        <w:rPr>
          <w:rFonts w:cs="Times New Roman"/>
        </w:rPr>
        <w:t xml:space="preserve">is the </w:t>
      </w:r>
      <w:r>
        <w:rPr>
          <w:rStyle w:val="phvro8t-x-x-120"/>
          <w:rFonts w:cs="Times New Roman"/>
        </w:rPr>
        <w:t xml:space="preserve">Caenorhabditis elegans </w:t>
      </w:r>
      <w:r>
        <w:rPr>
          <w:rFonts w:cs="Times New Roman"/>
        </w:rPr>
        <w:t xml:space="preserve">orthologue of the human BK channel gene </w:t>
      </w:r>
      <w:r>
        <w:rPr>
          <w:rStyle w:val="phvro8t-x-x-120"/>
          <w:rFonts w:cs="Times New Roman"/>
        </w:rPr>
        <w:t>Kcnma</w:t>
      </w:r>
      <w:r>
        <w:rPr>
          <w:rFonts w:cs="Times New Roman"/>
        </w:rPr>
        <w:t>, also known to undergo extensive alternative splicing [</w:t>
      </w:r>
      <w:hyperlink r:id="rId430" w:anchor="XNilsen2010" w:history="1">
        <w:r>
          <w:rPr>
            <w:rStyle w:val="Hyperlink"/>
            <w:rFonts w:cs="Times New Roman"/>
          </w:rPr>
          <w:t>Nilsen and Graveley</w:t>
        </w:r>
      </w:hyperlink>
      <w:r>
        <w:rPr>
          <w:rFonts w:cs="Times New Roman"/>
        </w:rPr>
        <w:t>, </w:t>
      </w:r>
      <w:hyperlink r:id="rId431" w:anchor="XNilsen2010" w:history="1">
        <w:r>
          <w:rPr>
            <w:rStyle w:val="Hyperlink"/>
            <w:rFonts w:cs="Times New Roman"/>
          </w:rPr>
          <w:t>2010</w:t>
        </w:r>
      </w:hyperlink>
      <w:r>
        <w:rPr>
          <w:rFonts w:cs="Times New Roman"/>
        </w:rPr>
        <w:t xml:space="preserve">] via 13 cassette exons, potentially coding for over 1,000 different isoforms. </w:t>
      </w:r>
      <w:r>
        <w:rPr>
          <w:rStyle w:val="phvro8t-x-x-120"/>
          <w:rFonts w:cs="Times New Roman"/>
        </w:rPr>
        <w:t xml:space="preserve">Kcnma </w:t>
      </w:r>
      <w:r>
        <w:rPr>
          <w:rFonts w:cs="Times New Roman"/>
        </w:rPr>
        <w:t>is developmentally, spatially, and tissue regulated. It is involved in a diverse range of cellular processes, including hearing, circadian rhythms, urinary function, and vasoregulation [</w:t>
      </w:r>
      <w:hyperlink r:id="rId432" w:anchor="XFodor2009a" w:history="1">
        <w:r>
          <w:rPr>
            <w:rStyle w:val="Hyperlink"/>
            <w:rFonts w:cs="Times New Roman"/>
          </w:rPr>
          <w:t>Fodor and Aldrich</w:t>
        </w:r>
      </w:hyperlink>
      <w:r>
        <w:rPr>
          <w:rFonts w:cs="Times New Roman"/>
        </w:rPr>
        <w:t>, </w:t>
      </w:r>
      <w:hyperlink r:id="rId433" w:anchor="XFodor2009a" w:history="1">
        <w:r>
          <w:rPr>
            <w:rStyle w:val="Hyperlink"/>
            <w:rFonts w:cs="Times New Roman"/>
          </w:rPr>
          <w:t>2009</w:t>
        </w:r>
      </w:hyperlink>
      <w:r>
        <w:rPr>
          <w:rFonts w:cs="Times New Roman"/>
        </w:rPr>
        <w:t xml:space="preserve">]. </w:t>
      </w:r>
    </w:p>
    <w:p w14:paraId="22D90EFE" w14:textId="77777777" w:rsidR="0060324F" w:rsidRDefault="00803168">
      <w:pPr>
        <w:pStyle w:val="noindent"/>
        <w:divId w:val="433868918"/>
        <w:rPr>
          <w:rFonts w:cs="Times New Roman"/>
        </w:rPr>
      </w:pPr>
      <w:r>
        <w:rPr>
          <w:rFonts w:cs="Times New Roman"/>
        </w:rPr>
        <w:t xml:space="preserve">In worms, </w:t>
      </w:r>
      <w:r>
        <w:rPr>
          <w:rStyle w:val="phvro8t-x-x-120"/>
          <w:rFonts w:cs="Times New Roman"/>
        </w:rPr>
        <w:t xml:space="preserve">slo1 </w:t>
      </w:r>
      <w:r>
        <w:rPr>
          <w:rFonts w:cs="Times New Roman"/>
        </w:rPr>
        <w:t xml:space="preserve">can produce up to 12 different isoforms. </w:t>
      </w:r>
      <w:hyperlink r:id="rId434" w:anchor="XGlauser2011" w:history="1">
        <w:r>
          <w:rPr>
            <w:rStyle w:val="Hyperlink"/>
            <w:rFonts w:cs="Times New Roman"/>
          </w:rPr>
          <w:t>Glauser et al.</w:t>
        </w:r>
      </w:hyperlink>
      <w:r>
        <w:rPr>
          <w:rFonts w:cs="Times New Roman"/>
        </w:rPr>
        <w:t> [</w:t>
      </w:r>
      <w:hyperlink r:id="rId435" w:anchor="XGlauser2011" w:history="1">
        <w:r>
          <w:rPr>
            <w:rStyle w:val="Hyperlink"/>
            <w:rFonts w:cs="Times New Roman"/>
          </w:rPr>
          <w:t>2011</w:t>
        </w:r>
      </w:hyperlink>
      <w:r>
        <w:rPr>
          <w:rFonts w:cs="Times New Roman"/>
        </w:rPr>
        <w:t>] used QPCR to demonstrate individual, alternative region inclusion frequencies do not correspond to complete isoform frequencies, when measured via TaqMan. They go on to describe a</w:t>
      </w:r>
      <w:ins w:id="72" w:author="Emiliano Ricci" w:date="2014-05-03T07:48:00Z">
        <w:r w:rsidR="006F242B">
          <w:rPr>
            <w:rFonts w:cs="Times New Roman"/>
          </w:rPr>
          <w:t>n</w:t>
        </w:r>
      </w:ins>
      <w:r>
        <w:rPr>
          <w:rFonts w:cs="Times New Roman"/>
        </w:rPr>
        <w:t xml:space="preserve"> interdependent-splicing model that best fits the data and support interdependence via mutations at one sight altering both upstream and downstream sites of alternative splicing, separated by at least one other splicing event. After measuring the biophysical properties of the isoforms [</w:t>
      </w:r>
      <w:hyperlink r:id="rId436" w:anchor="XJohnson2011" w:history="1">
        <w:r>
          <w:rPr>
            <w:rStyle w:val="Hyperlink"/>
            <w:rFonts w:cs="Times New Roman"/>
          </w:rPr>
          <w:t>Johnson et al.</w:t>
        </w:r>
      </w:hyperlink>
      <w:r>
        <w:rPr>
          <w:rFonts w:cs="Times New Roman"/>
        </w:rPr>
        <w:t>, </w:t>
      </w:r>
      <w:hyperlink r:id="rId437" w:anchor="XJohnson2011" w:history="1">
        <w:r>
          <w:rPr>
            <w:rStyle w:val="Hyperlink"/>
            <w:rFonts w:cs="Times New Roman"/>
          </w:rPr>
          <w:t>2011</w:t>
        </w:r>
      </w:hyperlink>
      <w:r>
        <w:rPr>
          <w:rFonts w:cs="Times New Roman"/>
        </w:rPr>
        <w:t>]. [</w:t>
      </w:r>
      <w:hyperlink r:id="rId438" w:anchor="XGlauser2011" w:history="1">
        <w:r>
          <w:rPr>
            <w:rStyle w:val="Hyperlink"/>
            <w:rFonts w:cs="Times New Roman"/>
          </w:rPr>
          <w:t>Glauser et al.</w:t>
        </w:r>
      </w:hyperlink>
      <w:r>
        <w:rPr>
          <w:rFonts w:cs="Times New Roman"/>
        </w:rPr>
        <w:t>, </w:t>
      </w:r>
      <w:hyperlink r:id="rId439" w:anchor="XGlauser2011" w:history="1">
        <w:r>
          <w:rPr>
            <w:rStyle w:val="Hyperlink"/>
            <w:rFonts w:cs="Times New Roman"/>
          </w:rPr>
          <w:t>2011</w:t>
        </w:r>
      </w:hyperlink>
      <w:r>
        <w:rPr>
          <w:rFonts w:cs="Times New Roman"/>
        </w:rPr>
        <w:t xml:space="preserve">] conclude that coordinated alternative splicing is critical for proper BK channel function </w:t>
      </w:r>
      <w:r>
        <w:rPr>
          <w:rStyle w:val="phvro8t-x-x-120"/>
          <w:rFonts w:cs="Times New Roman"/>
        </w:rPr>
        <w:t>in vivo</w:t>
      </w:r>
      <w:r>
        <w:rPr>
          <w:rFonts w:cs="Times New Roman"/>
        </w:rPr>
        <w:t>. It is interesting to note that this study also identified an IRE that displayed some type of coordinated, or co-regulated effect on alternative splicing</w:t>
      </w:r>
      <w:del w:id="73" w:author="Emiliano Ricci" w:date="2014-05-03T07:48:00Z">
        <w:r w:rsidDel="006F242B">
          <w:rPr>
            <w:rFonts w:cs="Times New Roman"/>
          </w:rPr>
          <w:delText xml:space="preserve"> </w:delText>
        </w:r>
      </w:del>
      <w:r>
        <w:rPr>
          <w:rFonts w:cs="Times New Roman"/>
        </w:rPr>
        <w:t xml:space="preserve">. </w:t>
      </w:r>
    </w:p>
    <w:p w14:paraId="7C20E3B6" w14:textId="77777777" w:rsidR="0060324F" w:rsidRDefault="00803168">
      <w:pPr>
        <w:pStyle w:val="noindent"/>
        <w:divId w:val="433868918"/>
        <w:rPr>
          <w:rFonts w:cs="Times New Roman"/>
        </w:rPr>
      </w:pPr>
      <w:r>
        <w:rPr>
          <w:rFonts w:cs="Times New Roman"/>
        </w:rPr>
        <w:t>Indeed the _Miller Spread_ was an early glimpse into another aspect of Nature_s complexity. Over just the past ~5 years, layers of functional coupling between transcription and splicing have been observed [</w:t>
      </w:r>
      <w:hyperlink r:id="rId440" w:anchor="XMerkhofer2014" w:history="1">
        <w:r>
          <w:rPr>
            <w:rStyle w:val="Hyperlink"/>
            <w:rFonts w:cs="Times New Roman"/>
          </w:rPr>
          <w:t>Merkhofer et al.</w:t>
        </w:r>
      </w:hyperlink>
      <w:r>
        <w:rPr>
          <w:rFonts w:cs="Times New Roman"/>
        </w:rPr>
        <w:t>, </w:t>
      </w:r>
      <w:hyperlink r:id="rId441" w:anchor="XMerkhofer2014" w:history="1">
        <w:r>
          <w:rPr>
            <w:rStyle w:val="Hyperlink"/>
            <w:rFonts w:cs="Times New Roman"/>
          </w:rPr>
          <w:t>2014</w:t>
        </w:r>
      </w:hyperlink>
      <w:r>
        <w:rPr>
          <w:rFonts w:cs="Times New Roman"/>
        </w:rPr>
        <w:t>]. For example, specific chromatin marks seem to not only demarcate transcriptionally active regions of chromatin for silent ones, but also alternative splicing exons from constitutively chosen ones [</w:t>
      </w:r>
      <w:hyperlink r:id="rId442" w:anchor="XKolasinska-Zwierz2009" w:history="1">
        <w:r>
          <w:rPr>
            <w:rStyle w:val="Hyperlink"/>
            <w:rFonts w:cs="Times New Roman"/>
          </w:rPr>
          <w:t>Kolasinska-Zwierz et al.</w:t>
        </w:r>
      </w:hyperlink>
      <w:r>
        <w:rPr>
          <w:rFonts w:cs="Times New Roman"/>
        </w:rPr>
        <w:t>, </w:t>
      </w:r>
      <w:hyperlink r:id="rId443" w:anchor="XKolasinska-Zwierz2009" w:history="1">
        <w:r>
          <w:rPr>
            <w:rStyle w:val="Hyperlink"/>
            <w:rFonts w:cs="Times New Roman"/>
          </w:rPr>
          <w:t>2009</w:t>
        </w:r>
      </w:hyperlink>
      <w:r>
        <w:rPr>
          <w:rFonts w:cs="Times New Roman"/>
        </w:rPr>
        <w:t>] and first exons appear to be epigenetically marked to aid in transcriptional identification [</w:t>
      </w:r>
      <w:hyperlink r:id="rId444" w:anchor="XBieberstein2012" w:history="1">
        <w:r>
          <w:rPr>
            <w:rStyle w:val="Hyperlink"/>
            <w:rFonts w:cs="Times New Roman"/>
          </w:rPr>
          <w:t>Bieberstein et al.</w:t>
        </w:r>
      </w:hyperlink>
      <w:r>
        <w:rPr>
          <w:rFonts w:cs="Times New Roman"/>
        </w:rPr>
        <w:t>, </w:t>
      </w:r>
      <w:hyperlink r:id="rId445" w:anchor="XBieberstein2012" w:history="1">
        <w:r>
          <w:rPr>
            <w:rStyle w:val="Hyperlink"/>
            <w:rFonts w:cs="Times New Roman"/>
          </w:rPr>
          <w:t>2012</w:t>
        </w:r>
      </w:hyperlink>
      <w:r>
        <w:rPr>
          <w:rFonts w:cs="Times New Roman"/>
        </w:rPr>
        <w:t>]. Tied to the recurring theme of this thesis, increasing resolution of genome-wide data should reveal more ties between these cellular processes [</w:t>
      </w:r>
      <w:hyperlink r:id="rId446" w:anchor="XBrown2012" w:history="1">
        <w:r>
          <w:rPr>
            <w:rStyle w:val="Hyperlink"/>
            <w:rFonts w:cs="Times New Roman"/>
          </w:rPr>
          <w:t>Brown et al.</w:t>
        </w:r>
      </w:hyperlink>
      <w:r>
        <w:rPr>
          <w:rFonts w:cs="Times New Roman"/>
        </w:rPr>
        <w:t>, </w:t>
      </w:r>
      <w:hyperlink r:id="rId447" w:anchor="XBrown2012" w:history="1">
        <w:r>
          <w:rPr>
            <w:rStyle w:val="Hyperlink"/>
            <w:rFonts w:cs="Times New Roman"/>
          </w:rPr>
          <w:t>2012</w:t>
        </w:r>
      </w:hyperlink>
      <w:r>
        <w:rPr>
          <w:rFonts w:cs="Times New Roman"/>
        </w:rPr>
        <w:t>, </w:t>
      </w:r>
      <w:hyperlink r:id="rId448" w:anchor="XLuco2011a" w:history="1">
        <w:r>
          <w:rPr>
            <w:rStyle w:val="Hyperlink"/>
            <w:rFonts w:cs="Times New Roman"/>
          </w:rPr>
          <w:t>Luco et al.</w:t>
        </w:r>
      </w:hyperlink>
      <w:r>
        <w:rPr>
          <w:rFonts w:cs="Times New Roman"/>
        </w:rPr>
        <w:t>, </w:t>
      </w:r>
      <w:hyperlink r:id="rId449" w:anchor="XLuco2011a" w:history="1">
        <w:r>
          <w:rPr>
            <w:rStyle w:val="Hyperlink"/>
            <w:rFonts w:cs="Times New Roman"/>
          </w:rPr>
          <w:t>2011</w:t>
        </w:r>
      </w:hyperlink>
      <w:r>
        <w:rPr>
          <w:rFonts w:cs="Times New Roman"/>
        </w:rPr>
        <w:t>, </w:t>
      </w:r>
      <w:hyperlink r:id="rId450" w:anchor="XSchwartz2010" w:history="1">
        <w:r>
          <w:rPr>
            <w:rStyle w:val="Hyperlink"/>
            <w:rFonts w:cs="Times New Roman"/>
          </w:rPr>
          <w:t>Schwartz and Ast</w:t>
        </w:r>
      </w:hyperlink>
      <w:r>
        <w:rPr>
          <w:rFonts w:cs="Times New Roman"/>
        </w:rPr>
        <w:t>, </w:t>
      </w:r>
      <w:hyperlink r:id="rId451" w:anchor="XSchwartz2010" w:history="1">
        <w:r>
          <w:rPr>
            <w:rStyle w:val="Hyperlink"/>
            <w:rFonts w:cs="Times New Roman"/>
          </w:rPr>
          <w:t>2010</w:t>
        </w:r>
      </w:hyperlink>
      <w:r>
        <w:rPr>
          <w:rFonts w:cs="Times New Roman"/>
        </w:rPr>
        <w:t xml:space="preserve">]. </w:t>
      </w:r>
    </w:p>
    <w:p w14:paraId="14CCBB39" w14:textId="77777777" w:rsidR="0060324F" w:rsidRDefault="00803168">
      <w:pPr>
        <w:pStyle w:val="Heading4"/>
        <w:divId w:val="433868918"/>
        <w:rPr>
          <w:rFonts w:eastAsia="Times New Roman" w:cs="Times New Roman"/>
        </w:rPr>
      </w:pPr>
      <w:r>
        <w:rPr>
          <w:rStyle w:val="titlemark"/>
          <w:rFonts w:eastAsia="Times New Roman" w:cs="Times New Roman"/>
        </w:rPr>
        <w:t xml:space="preserve">1.3.5 </w:t>
      </w:r>
      <w:r>
        <w:rPr>
          <w:rFonts w:eastAsia="Times New Roman" w:cs="Times New Roman"/>
        </w:rPr>
        <w:t>One Gene. Many Isoforms</w:t>
      </w:r>
    </w:p>
    <w:p w14:paraId="0D374829" w14:textId="77777777" w:rsidR="0060324F" w:rsidRDefault="00803168">
      <w:pPr>
        <w:pStyle w:val="noindent"/>
        <w:divId w:val="433868918"/>
        <w:rPr>
          <w:rFonts w:cs="Times New Roman"/>
        </w:rPr>
      </w:pPr>
      <w:r>
        <w:rPr>
          <w:rFonts w:cs="Times New Roman"/>
        </w:rPr>
        <w:t xml:space="preserve">Just as it is tempting to uncouple, for the purpose of research, the evolutionarily intertwined processes such as transcription and splicing, it is easy to think of alternative splicing as a binary process. Isoform A or B is produced based upon picking either exon A or B. What quickly becomes evident (and is far too real for researchers building transcriptome assembly algorithms) is that the combinatorial nature of alternative splicing makes it both a power means of generating isoform diversity </w:t>
      </w:r>
      <w:r>
        <w:rPr>
          <w:rStyle w:val="phvro8t-x-x-120"/>
          <w:rFonts w:cs="Times New Roman"/>
        </w:rPr>
        <w:t xml:space="preserve">and </w:t>
      </w:r>
      <w:r>
        <w:rPr>
          <w:rFonts w:cs="Times New Roman"/>
        </w:rPr>
        <w:t>a difficult problem to study [</w:t>
      </w:r>
      <w:hyperlink r:id="rId452" w:anchor="XTrapnell2012a" w:history="1">
        <w:r>
          <w:rPr>
            <w:rStyle w:val="Hyperlink"/>
            <w:rFonts w:cs="Times New Roman"/>
          </w:rPr>
          <w:t>Trapnell et al.</w:t>
        </w:r>
      </w:hyperlink>
      <w:r>
        <w:rPr>
          <w:rFonts w:cs="Times New Roman"/>
        </w:rPr>
        <w:t>, </w:t>
      </w:r>
      <w:hyperlink r:id="rId453" w:anchor="XTrapnell2012a" w:history="1">
        <w:r>
          <w:rPr>
            <w:rStyle w:val="Hyperlink"/>
            <w:rFonts w:cs="Times New Roman"/>
          </w:rPr>
          <w:t>2012</w:t>
        </w:r>
      </w:hyperlink>
      <w:r>
        <w:rPr>
          <w:rFonts w:cs="Times New Roman"/>
        </w:rPr>
        <w:t xml:space="preserve">]. </w:t>
      </w:r>
    </w:p>
    <w:p w14:paraId="1CD80731" w14:textId="77777777" w:rsidR="0060324F" w:rsidRDefault="0087170F">
      <w:pPr>
        <w:divId w:val="433868918"/>
        <w:rPr>
          <w:rFonts w:eastAsia="Times New Roman" w:cs="Times New Roman"/>
        </w:rPr>
      </w:pPr>
      <w:r>
        <w:rPr>
          <w:rFonts w:eastAsia="Times New Roman" w:cs="Times New Roman"/>
        </w:rPr>
        <w:pict w14:anchorId="0A1856FD">
          <v:rect id="_x0000_i1039" style="width:0;height:1.5pt" o:hralign="center" o:hrstd="t" o:hr="t" fillcolor="#aaa" stroked="f"/>
        </w:pict>
      </w:r>
    </w:p>
    <w:p w14:paraId="2698A26B" w14:textId="34ECEE17" w:rsidR="0060324F" w:rsidRDefault="00642696">
      <w:pPr>
        <w:pStyle w:val="noindent"/>
        <w:divId w:val="1769109046"/>
        <w:rPr>
          <w:rFonts w:cs="Times New Roman"/>
        </w:rPr>
      </w:pPr>
      <w:r>
        <w:rPr>
          <w:rFonts w:cs="Times New Roman"/>
          <w:noProof/>
        </w:rPr>
        <w:drawing>
          <wp:inline distT="0" distB="0" distL="0" distR="0" wp14:anchorId="62CDD8B0" wp14:editId="73B65522">
            <wp:extent cx="406400" cy="406400"/>
            <wp:effectExtent l="0" t="0" r="0" b="0"/>
            <wp:docPr id="16" name="Picture 16"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
                    <pic:cNvPicPr>
                      <a:picLocks noChangeAspect="1" noChangeArrowheads="1"/>
                    </pic:cNvPicPr>
                  </pic:nvPicPr>
                  <pic:blipFill>
                    <a:blip r:link="rId45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89B9E84" w14:textId="77777777" w:rsidR="0060324F" w:rsidRDefault="00803168">
      <w:pPr>
        <w:divId w:val="1196430995"/>
        <w:rPr>
          <w:rFonts w:eastAsia="Times New Roman" w:cs="Times New Roman"/>
        </w:rPr>
      </w:pPr>
      <w:r>
        <w:rPr>
          <w:rStyle w:val="id"/>
          <w:rFonts w:eastAsia="Times New Roman" w:cs="Times New Roman"/>
        </w:rPr>
        <w:t xml:space="preserve">Figure 1.7: </w:t>
      </w:r>
      <w:r>
        <w:rPr>
          <w:rStyle w:val="content"/>
          <w:rFonts w:eastAsia="Times New Roman" w:cs="Times New Roman"/>
        </w:rPr>
        <w:t>Number of hg19 Alternative event types per gene</w:t>
      </w:r>
      <w:r>
        <w:rPr>
          <w:rFonts w:eastAsia="Times New Roman" w:cs="Times New Roman"/>
        </w:rPr>
        <w:br/>
      </w:r>
      <w:r>
        <w:rPr>
          <w:rStyle w:val="content"/>
          <w:rFonts w:eastAsia="Times New Roman" w:cs="Times New Roman"/>
        </w:rPr>
        <w:t xml:space="preserve">Alternative Event types per gene. Accessed from RefSeq on 2014-03-24. </w:t>
      </w:r>
    </w:p>
    <w:p w14:paraId="151CF7E9" w14:textId="77777777" w:rsidR="0060324F" w:rsidRDefault="00803168">
      <w:pPr>
        <w:pStyle w:val="noindent"/>
        <w:divId w:val="1769109046"/>
        <w:rPr>
          <w:rFonts w:cs="Times New Roman"/>
        </w:rPr>
      </w:pPr>
      <w:r>
        <w:rPr>
          <w:rFonts w:cs="Times New Roman"/>
        </w:rPr>
        <w:t>One of the most recent attempts to investigate the breath of combinations produced by alternative splicing is the ENCODE project [</w:t>
      </w:r>
      <w:hyperlink r:id="rId455" w:anchor="XBirney2007" w:history="1">
        <w:r>
          <w:rPr>
            <w:rStyle w:val="Hyperlink"/>
            <w:rFonts w:cs="Times New Roman"/>
          </w:rPr>
          <w:t>Birney et al.</w:t>
        </w:r>
      </w:hyperlink>
      <w:r>
        <w:rPr>
          <w:rFonts w:cs="Times New Roman"/>
        </w:rPr>
        <w:t>, </w:t>
      </w:r>
      <w:hyperlink r:id="rId456" w:anchor="XBirney2007" w:history="1">
        <w:r>
          <w:rPr>
            <w:rStyle w:val="Hyperlink"/>
            <w:rFonts w:cs="Times New Roman"/>
          </w:rPr>
          <w:t>2007</w:t>
        </w:r>
      </w:hyperlink>
      <w:r>
        <w:rPr>
          <w:rFonts w:cs="Times New Roman"/>
        </w:rPr>
        <w:t>, </w:t>
      </w:r>
      <w:hyperlink r:id="rId457" w:anchor="XDunham2012" w:history="1">
        <w:r>
          <w:rPr>
            <w:rStyle w:val="Hyperlink"/>
            <w:rFonts w:cs="Times New Roman"/>
          </w:rPr>
          <w:t>Dunham et al.</w:t>
        </w:r>
      </w:hyperlink>
      <w:r>
        <w:rPr>
          <w:rFonts w:cs="Times New Roman"/>
        </w:rPr>
        <w:t>, </w:t>
      </w:r>
      <w:hyperlink r:id="rId458" w:anchor="XDunham2012" w:history="1">
        <w:r>
          <w:rPr>
            <w:rStyle w:val="Hyperlink"/>
            <w:rFonts w:cs="Times New Roman"/>
          </w:rPr>
          <w:t>2012</w:t>
        </w:r>
      </w:hyperlink>
      <w:r>
        <w:rPr>
          <w:rFonts w:cs="Times New Roman"/>
        </w:rPr>
        <w:t>]. The transcriptional annotation arm of the ENCODE project [</w:t>
      </w:r>
      <w:hyperlink r:id="rId459" w:anchor="XDerrien2012" w:history="1">
        <w:r>
          <w:rPr>
            <w:rStyle w:val="Hyperlink"/>
            <w:rFonts w:cs="Times New Roman"/>
          </w:rPr>
          <w:t>Derrien et al.</w:t>
        </w:r>
      </w:hyperlink>
      <w:r>
        <w:rPr>
          <w:rFonts w:cs="Times New Roman"/>
        </w:rPr>
        <w:t>, </w:t>
      </w:r>
      <w:hyperlink r:id="rId460" w:anchor="XDerrien2012" w:history="1">
        <w:r>
          <w:rPr>
            <w:rStyle w:val="Hyperlink"/>
            <w:rFonts w:cs="Times New Roman"/>
          </w:rPr>
          <w:t>2012</w:t>
        </w:r>
      </w:hyperlink>
      <w:r>
        <w:rPr>
          <w:rFonts w:cs="Times New Roman"/>
        </w:rPr>
        <w:t>, </w:t>
      </w:r>
      <w:hyperlink r:id="rId461" w:anchor="XDjebali2012" w:history="1">
        <w:r>
          <w:rPr>
            <w:rStyle w:val="Hyperlink"/>
            <w:rFonts w:cs="Times New Roman"/>
          </w:rPr>
          <w:t>Djebali et al.</w:t>
        </w:r>
      </w:hyperlink>
      <w:r>
        <w:rPr>
          <w:rFonts w:cs="Times New Roman"/>
        </w:rPr>
        <w:t>, </w:t>
      </w:r>
      <w:hyperlink r:id="rId462" w:anchor="XDjebali2012" w:history="1">
        <w:r>
          <w:rPr>
            <w:rStyle w:val="Hyperlink"/>
            <w:rFonts w:cs="Times New Roman"/>
          </w:rPr>
          <w:t>2012</w:t>
        </w:r>
      </w:hyperlink>
      <w:r>
        <w:rPr>
          <w:rFonts w:cs="Times New Roman"/>
        </w:rPr>
        <w:t xml:space="preserve">] used the data from analysis of 15 human cancerous cell lines, and found that each gene produces ~10 isoforms per gene, with a broad distribution in terms of isoforms expressed per sample. </w:t>
      </w:r>
    </w:p>
    <w:p w14:paraId="135F63D7" w14:textId="77777777" w:rsidR="0060324F" w:rsidRDefault="00803168">
      <w:pPr>
        <w:pStyle w:val="noindent"/>
        <w:divId w:val="1769109046"/>
        <w:rPr>
          <w:rFonts w:cs="Times New Roman"/>
        </w:rPr>
      </w:pPr>
      <w:r>
        <w:rPr>
          <w:rFonts w:cs="Times New Roman"/>
        </w:rPr>
        <w:t>The ENCODE project added to the building evidence that most human genes undergo alternative splicing in many more ways than previously appreciated [</w:t>
      </w:r>
      <w:hyperlink r:id="rId463" w:anchor="XPan2008" w:history="1">
        <w:r>
          <w:rPr>
            <w:rStyle w:val="Hyperlink"/>
            <w:rFonts w:cs="Times New Roman"/>
          </w:rPr>
          <w:t>Pan et al.</w:t>
        </w:r>
      </w:hyperlink>
      <w:r>
        <w:rPr>
          <w:rFonts w:cs="Times New Roman"/>
        </w:rPr>
        <w:t>, </w:t>
      </w:r>
      <w:hyperlink r:id="rId464" w:anchor="XPan2008" w:history="1">
        <w:r>
          <w:rPr>
            <w:rStyle w:val="Hyperlink"/>
            <w:rFonts w:cs="Times New Roman"/>
          </w:rPr>
          <w:t>2008</w:t>
        </w:r>
      </w:hyperlink>
      <w:r>
        <w:rPr>
          <w:rFonts w:cs="Times New Roman"/>
        </w:rPr>
        <w:t>, </w:t>
      </w:r>
      <w:hyperlink r:id="rId465" w:anchor="XWang2008" w:history="1">
        <w:r>
          <w:rPr>
            <w:rStyle w:val="Hyperlink"/>
            <w:rFonts w:cs="Times New Roman"/>
          </w:rPr>
          <w:t>Wang et al.</w:t>
        </w:r>
      </w:hyperlink>
      <w:r>
        <w:rPr>
          <w:rFonts w:cs="Times New Roman"/>
        </w:rPr>
        <w:t>, </w:t>
      </w:r>
      <w:hyperlink r:id="rId466" w:anchor="XWang2008" w:history="1">
        <w:r>
          <w:rPr>
            <w:rStyle w:val="Hyperlink"/>
            <w:rFonts w:cs="Times New Roman"/>
          </w:rPr>
          <w:t>2008</w:t>
        </w:r>
      </w:hyperlink>
      <w:r>
        <w:rPr>
          <w:rFonts w:cs="Times New Roman"/>
        </w:rPr>
        <w:t xml:space="preserve">]. Most genes contain multiple forms of alternative splicing (Figure </w:t>
      </w:r>
      <w:hyperlink r:id="rId467" w:anchor="x1-15001r7" w:history="1">
        <w:r>
          <w:rPr>
            <w:rStyle w:val="Hyperlink"/>
            <w:rFonts w:cs="Times New Roman"/>
          </w:rPr>
          <w:t>1.7</w:t>
        </w:r>
      </w:hyperlink>
      <w:r>
        <w:rPr>
          <w:rFonts w:cs="Times New Roman"/>
        </w:rPr>
        <w:t>). Despite the prevalence of complex alternative spliced genes, just a few genes are routinely used as examples to illustrate numerical possibilities and biological significance. For example, the human immune system relies heavily on alternative splicing for plastic antigen recognition and response [</w:t>
      </w:r>
      <w:hyperlink r:id="rId468" w:anchor="XLynch2004" w:history="1">
        <w:r>
          <w:rPr>
            <w:rStyle w:val="Hyperlink"/>
            <w:rFonts w:cs="Times New Roman"/>
          </w:rPr>
          <w:t>Lynch</w:t>
        </w:r>
      </w:hyperlink>
      <w:r>
        <w:rPr>
          <w:rFonts w:cs="Times New Roman"/>
        </w:rPr>
        <w:t>, </w:t>
      </w:r>
      <w:hyperlink r:id="rId469" w:anchor="XLynch2004" w:history="1">
        <w:r>
          <w:rPr>
            <w:rStyle w:val="Hyperlink"/>
            <w:rFonts w:cs="Times New Roman"/>
          </w:rPr>
          <w:t>2004</w:t>
        </w:r>
      </w:hyperlink>
      <w:r>
        <w:rPr>
          <w:rFonts w:cs="Times New Roman"/>
        </w:rPr>
        <w:t xml:space="preserve">]. Modulation of extracellular signaling proteins such as </w:t>
      </w:r>
      <w:r>
        <w:rPr>
          <w:rStyle w:val="phvro8t-x-x-120"/>
          <w:rFonts w:cs="Times New Roman"/>
        </w:rPr>
        <w:t xml:space="preserve">CD44 </w:t>
      </w:r>
      <w:r>
        <w:rPr>
          <w:rFonts w:cs="Times New Roman"/>
        </w:rPr>
        <w:t xml:space="preserve">and cellular adhesion protein </w:t>
      </w:r>
      <w:r>
        <w:rPr>
          <w:rStyle w:val="phvro8t-x-x-120"/>
          <w:rFonts w:cs="Times New Roman"/>
        </w:rPr>
        <w:t xml:space="preserve">CD45 </w:t>
      </w:r>
      <w:r>
        <w:rPr>
          <w:rFonts w:cs="Times New Roman"/>
        </w:rPr>
        <w:t>have been well-studied [</w:t>
      </w:r>
      <w:hyperlink r:id="rId470" w:anchor="XPonta2003" w:history="1">
        <w:r>
          <w:rPr>
            <w:rStyle w:val="Hyperlink"/>
            <w:rFonts w:cs="Times New Roman"/>
          </w:rPr>
          <w:t>Ponta et al.</w:t>
        </w:r>
      </w:hyperlink>
      <w:r>
        <w:rPr>
          <w:rFonts w:cs="Times New Roman"/>
        </w:rPr>
        <w:t>, </w:t>
      </w:r>
      <w:hyperlink r:id="rId471" w:anchor="XPonta2003" w:history="1">
        <w:r>
          <w:rPr>
            <w:rStyle w:val="Hyperlink"/>
            <w:rFonts w:cs="Times New Roman"/>
          </w:rPr>
          <w:t>2003</w:t>
        </w:r>
      </w:hyperlink>
      <w:r>
        <w:rPr>
          <w:rFonts w:cs="Times New Roman"/>
        </w:rPr>
        <w:t>, </w:t>
      </w:r>
      <w:hyperlink r:id="rId472" w:anchor="XZikherman2008" w:history="1">
        <w:r>
          <w:rPr>
            <w:rStyle w:val="Hyperlink"/>
            <w:rFonts w:cs="Times New Roman"/>
          </w:rPr>
          <w:t>Zikherman and Weiss</w:t>
        </w:r>
      </w:hyperlink>
      <w:r>
        <w:rPr>
          <w:rFonts w:cs="Times New Roman"/>
        </w:rPr>
        <w:t>, </w:t>
      </w:r>
      <w:hyperlink r:id="rId473" w:anchor="XZikherman2008" w:history="1">
        <w:r>
          <w:rPr>
            <w:rStyle w:val="Hyperlink"/>
            <w:rFonts w:cs="Times New Roman"/>
          </w:rPr>
          <w:t>2008</w:t>
        </w:r>
      </w:hyperlink>
      <w:r>
        <w:rPr>
          <w:rFonts w:cs="Times New Roman"/>
        </w:rPr>
        <w:t xml:space="preserve">]. </w:t>
      </w:r>
    </w:p>
    <w:p w14:paraId="4D85D971" w14:textId="77777777" w:rsidR="0060324F" w:rsidRDefault="00803168">
      <w:pPr>
        <w:pStyle w:val="noindent"/>
        <w:divId w:val="1769109046"/>
        <w:rPr>
          <w:rFonts w:cs="Times New Roman"/>
        </w:rPr>
      </w:pPr>
      <w:r>
        <w:rPr>
          <w:rFonts w:cs="Times New Roman"/>
        </w:rPr>
        <w:t xml:space="preserve">Alternative splicing in humans, however, does not seem to produce the number of unique possible combinations as alternative splicing of genes in </w:t>
      </w:r>
      <w:ins w:id="74" w:author="Emiliano Ricci" w:date="2014-05-03T07:59:00Z">
        <w:r w:rsidR="00921022">
          <w:rPr>
            <w:rFonts w:cs="Times New Roman"/>
          </w:rPr>
          <w:t xml:space="preserve">some </w:t>
        </w:r>
      </w:ins>
      <w:r>
        <w:rPr>
          <w:rFonts w:cs="Times New Roman"/>
        </w:rPr>
        <w:t>simpler organisms</w:t>
      </w:r>
      <w:ins w:id="75" w:author="Emiliano Ricci" w:date="2014-05-03T07:59:00Z">
        <w:r w:rsidR="00921022">
          <w:rPr>
            <w:rFonts w:cs="Times New Roman"/>
          </w:rPr>
          <w:t xml:space="preserve"> (is this really true for all simpler organisms? Is it true in yeast?)</w:t>
        </w:r>
      </w:ins>
      <w:r>
        <w:rPr>
          <w:rFonts w:cs="Times New Roman"/>
        </w:rPr>
        <w:t xml:space="preserve">, such as </w:t>
      </w:r>
      <w:r>
        <w:rPr>
          <w:rStyle w:val="phvro8t-x-x-120"/>
          <w:rFonts w:cs="Times New Roman"/>
        </w:rPr>
        <w:t xml:space="preserve">Drosophila melanogaster </w:t>
      </w:r>
      <w:r>
        <w:rPr>
          <w:rFonts w:cs="Times New Roman"/>
        </w:rPr>
        <w:t xml:space="preserve">(Figure </w:t>
      </w:r>
      <w:hyperlink r:id="rId474" w:anchor="x1-15002r8" w:history="1">
        <w:r>
          <w:rPr>
            <w:rStyle w:val="Hyperlink"/>
            <w:rFonts w:cs="Times New Roman"/>
          </w:rPr>
          <w:t>1.8</w:t>
        </w:r>
      </w:hyperlink>
      <w:r>
        <w:rPr>
          <w:rFonts w:cs="Times New Roman"/>
        </w:rPr>
        <w:t xml:space="preserve"> and Table </w:t>
      </w:r>
      <w:hyperlink r:id="rId475" w:anchor="x1-15002r8" w:history="1">
        <w:r>
          <w:rPr>
            <w:rStyle w:val="Hyperlink"/>
            <w:rFonts w:cs="Times New Roman"/>
          </w:rPr>
          <w:t>1.8</w:t>
        </w:r>
      </w:hyperlink>
      <w:r>
        <w:rPr>
          <w:rFonts w:cs="Times New Roman"/>
        </w:rPr>
        <w:t xml:space="preserve">). Perhaps this reduced alternative splicing </w:t>
      </w:r>
      <w:r>
        <w:rPr>
          <w:rStyle w:val="phvro8t-x-x-120"/>
          <w:rFonts w:cs="Times New Roman"/>
        </w:rPr>
        <w:t xml:space="preserve">per gene </w:t>
      </w:r>
      <w:r>
        <w:rPr>
          <w:rFonts w:cs="Times New Roman"/>
        </w:rPr>
        <w:t>is due to gene specialization, with different genes working in combination, as oppose to utilizing unique isoforms from a single gene [</w:t>
      </w:r>
      <w:hyperlink r:id="rId476" w:anchor="XPark2007" w:history="1">
        <w:r>
          <w:rPr>
            <w:rStyle w:val="Hyperlink"/>
            <w:rFonts w:cs="Times New Roman"/>
          </w:rPr>
          <w:t>Park and Graveley</w:t>
        </w:r>
      </w:hyperlink>
      <w:r>
        <w:rPr>
          <w:rFonts w:cs="Times New Roman"/>
        </w:rPr>
        <w:t>, </w:t>
      </w:r>
      <w:hyperlink r:id="rId477" w:anchor="XPark2007" w:history="1">
        <w:r>
          <w:rPr>
            <w:rStyle w:val="Hyperlink"/>
            <w:rFonts w:cs="Times New Roman"/>
          </w:rPr>
          <w:t>2007</w:t>
        </w:r>
      </w:hyperlink>
      <w:r>
        <w:rPr>
          <w:rFonts w:cs="Times New Roman"/>
        </w:rPr>
        <w:t>]. For example, the fruit fly gene muscle myosin heavy chain (</w:t>
      </w:r>
      <w:r>
        <w:rPr>
          <w:rStyle w:val="phvro8t-x-x-120"/>
          <w:rFonts w:cs="Times New Roman"/>
        </w:rPr>
        <w:t>Mhc</w:t>
      </w:r>
      <w:r>
        <w:rPr>
          <w:rFonts w:cs="Times New Roman"/>
        </w:rPr>
        <w:t>) can produce up to 480 different isoforms through alternative splicing of 17 different cassette exons [</w:t>
      </w:r>
      <w:hyperlink r:id="rId478" w:anchor="XBernstein1983a" w:history="1">
        <w:r>
          <w:rPr>
            <w:rStyle w:val="Hyperlink"/>
            <w:rFonts w:cs="Times New Roman"/>
          </w:rPr>
          <w:t>Bernstein et al.</w:t>
        </w:r>
      </w:hyperlink>
      <w:r>
        <w:rPr>
          <w:rFonts w:cs="Times New Roman"/>
        </w:rPr>
        <w:t>, </w:t>
      </w:r>
      <w:hyperlink r:id="rId479" w:anchor="XBernstein1983a" w:history="1">
        <w:r>
          <w:rPr>
            <w:rStyle w:val="Hyperlink"/>
            <w:rFonts w:cs="Times New Roman"/>
          </w:rPr>
          <w:t>1983</w:t>
        </w:r>
      </w:hyperlink>
      <w:r>
        <w:rPr>
          <w:rFonts w:cs="Times New Roman"/>
        </w:rPr>
        <w:t xml:space="preserve">]. Section </w:t>
      </w:r>
      <w:hyperlink r:id="rId480" w:anchor="x1-160006" w:history="1">
        <w:r>
          <w:rPr>
            <w:rStyle w:val="Hyperlink"/>
            <w:rFonts w:cs="Times New Roman"/>
          </w:rPr>
          <w:t>1.3.6</w:t>
        </w:r>
      </w:hyperlink>
      <w:r>
        <w:rPr>
          <w:rFonts w:cs="Times New Roman"/>
        </w:rPr>
        <w:t xml:space="preserve"> will discuss an even more appropriate comparison between the human and fly extracellular binding protein DSCAM. </w:t>
      </w:r>
    </w:p>
    <w:p w14:paraId="22F38F95" w14:textId="77777777" w:rsidR="0060324F" w:rsidRDefault="0087170F">
      <w:pPr>
        <w:divId w:val="1769109046"/>
        <w:rPr>
          <w:rFonts w:eastAsia="Times New Roman" w:cs="Times New Roman"/>
        </w:rPr>
      </w:pPr>
      <w:r>
        <w:rPr>
          <w:rFonts w:eastAsia="Times New Roman" w:cs="Times New Roman"/>
        </w:rPr>
        <w:pict w14:anchorId="0DFEBB4C">
          <v:rect id="_x0000_i1041" style="width:0;height:1.5pt" o:hralign="center" o:hrstd="t" o:hr="t" fillcolor="#aaa" stroked="f"/>
        </w:pict>
      </w:r>
    </w:p>
    <w:p w14:paraId="74D7FE33" w14:textId="0D2CE084" w:rsidR="0060324F" w:rsidRDefault="00642696">
      <w:pPr>
        <w:pStyle w:val="noindent"/>
        <w:divId w:val="339822580"/>
        <w:rPr>
          <w:rFonts w:cs="Times New Roman"/>
        </w:rPr>
      </w:pPr>
      <w:r>
        <w:rPr>
          <w:rFonts w:cs="Times New Roman"/>
          <w:noProof/>
        </w:rPr>
        <w:drawing>
          <wp:inline distT="0" distB="0" distL="0" distR="0" wp14:anchorId="0064008B" wp14:editId="64D2FC7B">
            <wp:extent cx="406400" cy="406400"/>
            <wp:effectExtent l="0" t="0" r="0" b="0"/>
            <wp:docPr id="18" name="Picture 18"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
                    <pic:cNvPicPr>
                      <a:picLocks noChangeAspect="1" noChangeArrowheads="1"/>
                    </pic:cNvPicPr>
                  </pic:nvPicPr>
                  <pic:blipFill>
                    <a:blip r:link="rId48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1D3FD7C6" w14:textId="77777777" w:rsidR="0060324F" w:rsidRDefault="00803168">
      <w:pPr>
        <w:divId w:val="104155621"/>
        <w:rPr>
          <w:rFonts w:eastAsia="Times New Roman" w:cs="Times New Roman"/>
        </w:rPr>
      </w:pPr>
      <w:r>
        <w:rPr>
          <w:rStyle w:val="id"/>
          <w:rFonts w:eastAsia="Times New Roman" w:cs="Times New Roman"/>
        </w:rPr>
        <w:t xml:space="preserve">Figure 1.8: </w:t>
      </w:r>
      <w:r>
        <w:rPr>
          <w:rStyle w:val="content"/>
          <w:rFonts w:eastAsia="Times New Roman" w:cs="Times New Roman"/>
        </w:rPr>
        <w:t xml:space="preserve">Number of transcripts per </w:t>
      </w:r>
      <w:r>
        <w:rPr>
          <w:rStyle w:val="phvro8t-x-x-120"/>
          <w:rFonts w:eastAsia="Times New Roman" w:cs="Times New Roman"/>
        </w:rPr>
        <w:t xml:space="preserve">Drosophila melanogaster </w:t>
      </w:r>
      <w:r>
        <w:rPr>
          <w:rStyle w:val="content"/>
          <w:rFonts w:eastAsia="Times New Roman" w:cs="Times New Roman"/>
        </w:rPr>
        <w:t>gene</w:t>
      </w:r>
      <w:r>
        <w:rPr>
          <w:rFonts w:eastAsia="Times New Roman" w:cs="Times New Roman"/>
        </w:rPr>
        <w:br/>
      </w:r>
      <w:r>
        <w:rPr>
          <w:rStyle w:val="content"/>
          <w:rFonts w:eastAsia="Times New Roman" w:cs="Times New Roman"/>
        </w:rPr>
        <w:t>Data from [</w:t>
      </w:r>
      <w:hyperlink r:id="rId482" w:anchor="XBrown2014" w:history="1">
        <w:r>
          <w:rPr>
            <w:rStyle w:val="Hyperlink"/>
            <w:rFonts w:eastAsia="Times New Roman" w:cs="Times New Roman"/>
          </w:rPr>
          <w:t>Brown et al.</w:t>
        </w:r>
      </w:hyperlink>
      <w:r>
        <w:rPr>
          <w:rStyle w:val="content"/>
          <w:rFonts w:eastAsia="Times New Roman" w:cs="Times New Roman"/>
        </w:rPr>
        <w:t>, </w:t>
      </w:r>
      <w:hyperlink r:id="rId483" w:anchor="XBrown2014" w:history="1">
        <w:r>
          <w:rPr>
            <w:rStyle w:val="Hyperlink"/>
            <w:rFonts w:eastAsia="Times New Roman" w:cs="Times New Roman"/>
          </w:rPr>
          <w:t>2014</w:t>
        </w:r>
      </w:hyperlink>
      <w:r>
        <w:rPr>
          <w:rStyle w:val="content"/>
          <w:rFonts w:eastAsia="Times New Roman" w:cs="Times New Roman"/>
        </w:rPr>
        <w:t xml:space="preserve">], Supplemental Table 3. Number of transcript per bin, with bin sizes _closed_ on the upper part of range. </w:t>
      </w:r>
    </w:p>
    <w:p w14:paraId="35459A7A" w14:textId="77777777" w:rsidR="0060324F" w:rsidRDefault="0087170F">
      <w:pPr>
        <w:divId w:val="1431046202"/>
        <w:rPr>
          <w:rFonts w:eastAsia="Times New Roman" w:cs="Times New Roman"/>
        </w:rPr>
      </w:pPr>
      <w:r>
        <w:rPr>
          <w:rFonts w:eastAsia="Times New Roman" w:cs="Times New Roman"/>
        </w:rPr>
        <w:pict w14:anchorId="1775953D">
          <v:rect id="_x0000_i1043" style="width:0;height:1.5pt" o:hralign="center" o:hrstd="t" o:hr="t" fillcolor="#aaa" stroked="f"/>
        </w:pict>
      </w:r>
    </w:p>
    <w:p w14:paraId="4A44021A" w14:textId="77777777" w:rsidR="0060324F" w:rsidRDefault="00803168">
      <w:pPr>
        <w:divId w:val="1818760065"/>
        <w:rPr>
          <w:rFonts w:eastAsia="Times New Roman" w:cs="Times New Roman"/>
        </w:rPr>
      </w:pPr>
      <w:r>
        <w:rPr>
          <w:rStyle w:val="id"/>
          <w:rFonts w:eastAsia="Times New Roman" w:cs="Times New Roman"/>
        </w:rPr>
        <w:t xml:space="preserve">Table 1.1: </w:t>
      </w:r>
      <w:r>
        <w:rPr>
          <w:rStyle w:val="content"/>
          <w:rFonts w:eastAsia="Times New Roman" w:cs="Times New Roman"/>
        </w:rPr>
        <w:t>Fly genes with &gt;2,000 assembled transcripts according to [</w:t>
      </w:r>
      <w:hyperlink r:id="rId484" w:anchor="XBrown2014" w:history="1">
        <w:r>
          <w:rPr>
            <w:rStyle w:val="Hyperlink"/>
            <w:rFonts w:eastAsia="Times New Roman" w:cs="Times New Roman"/>
          </w:rPr>
          <w:t>Brown et al.</w:t>
        </w:r>
      </w:hyperlink>
      <w:r>
        <w:rPr>
          <w:rStyle w:val="content"/>
          <w:rFonts w:eastAsia="Times New Roman" w:cs="Times New Roman"/>
        </w:rPr>
        <w:t>, </w:t>
      </w:r>
      <w:hyperlink r:id="rId485" w:anchor="XBrown2014" w:history="1">
        <w:r>
          <w:rPr>
            <w:rStyle w:val="Hyperlink"/>
            <w:rFonts w:eastAsia="Times New Roman" w:cs="Times New Roman"/>
          </w:rPr>
          <w:t>2014</w:t>
        </w:r>
      </w:hyperlink>
      <w:r>
        <w:rPr>
          <w:rStyle w:val="content"/>
          <w:rFonts w:eastAsia="Times New Roman" w:cs="Times New Roman"/>
        </w:rPr>
        <w:t>].</w:t>
      </w:r>
    </w:p>
    <w:tbl>
      <w:tblPr>
        <w:tblW w:w="0" w:type="auto"/>
        <w:tblCellSpacing w:w="0" w:type="dxa"/>
        <w:tblCellMar>
          <w:left w:w="0" w:type="dxa"/>
          <w:right w:w="0" w:type="dxa"/>
        </w:tblCellMar>
        <w:tblLook w:val="04A0" w:firstRow="1" w:lastRow="0" w:firstColumn="1" w:lastColumn="0" w:noHBand="0" w:noVBand="1"/>
      </w:tblPr>
      <w:tblGrid>
        <w:gridCol w:w="1440"/>
        <w:gridCol w:w="1440"/>
        <w:gridCol w:w="1440"/>
        <w:gridCol w:w="1440"/>
      </w:tblGrid>
      <w:tr w:rsidR="0060324F" w14:paraId="11CC9E62" w14:textId="77777777">
        <w:trPr>
          <w:divId w:val="1085034298"/>
          <w:tblCellSpacing w:w="0" w:type="dxa"/>
        </w:trPr>
        <w:tc>
          <w:tcPr>
            <w:tcW w:w="0" w:type="auto"/>
            <w:noWrap/>
            <w:vAlign w:val="bottom"/>
          </w:tcPr>
          <w:p w14:paraId="2E1179BC" w14:textId="77777777" w:rsidR="0060324F" w:rsidRDefault="00803168">
            <w:pPr>
              <w:rPr>
                <w:rFonts w:eastAsia="Times New Roman" w:cs="Times New Roman"/>
              </w:rPr>
            </w:pPr>
            <w:r>
              <w:rPr>
                <w:rStyle w:val="phvb8t-x-x-109"/>
                <w:rFonts w:eastAsia="Times New Roman" w:cs="Times New Roman"/>
              </w:rPr>
              <w:t>Gene Name</w:t>
            </w:r>
          </w:p>
        </w:tc>
        <w:tc>
          <w:tcPr>
            <w:tcW w:w="0" w:type="auto"/>
            <w:noWrap/>
            <w:vAlign w:val="bottom"/>
          </w:tcPr>
          <w:p w14:paraId="6F77F66A" w14:textId="77777777" w:rsidR="0060324F" w:rsidRDefault="00803168">
            <w:pPr>
              <w:jc w:val="center"/>
              <w:rPr>
                <w:rFonts w:eastAsia="Times New Roman" w:cs="Times New Roman"/>
              </w:rPr>
            </w:pPr>
            <w:r>
              <w:rPr>
                <w:rStyle w:val="phvb8t-x-x-109"/>
                <w:rFonts w:eastAsia="Times New Roman" w:cs="Times New Roman"/>
              </w:rPr>
              <w:t># Introns</w:t>
            </w:r>
          </w:p>
        </w:tc>
        <w:tc>
          <w:tcPr>
            <w:tcW w:w="0" w:type="auto"/>
            <w:noWrap/>
            <w:vAlign w:val="bottom"/>
          </w:tcPr>
          <w:p w14:paraId="68352788" w14:textId="77777777" w:rsidR="0060324F" w:rsidRDefault="00803168">
            <w:pPr>
              <w:jc w:val="center"/>
              <w:rPr>
                <w:rFonts w:eastAsia="Times New Roman" w:cs="Times New Roman"/>
              </w:rPr>
            </w:pPr>
            <w:r>
              <w:rPr>
                <w:rStyle w:val="phvb8t-x-x-109"/>
                <w:rFonts w:eastAsia="Times New Roman" w:cs="Times New Roman"/>
              </w:rPr>
              <w:t># Transcripts</w:t>
            </w:r>
          </w:p>
        </w:tc>
        <w:tc>
          <w:tcPr>
            <w:tcW w:w="0" w:type="auto"/>
            <w:noWrap/>
            <w:vAlign w:val="bottom"/>
          </w:tcPr>
          <w:p w14:paraId="5A3A8351" w14:textId="77777777" w:rsidR="0060324F" w:rsidRDefault="00803168">
            <w:pPr>
              <w:jc w:val="center"/>
              <w:rPr>
                <w:rFonts w:eastAsia="Times New Roman" w:cs="Times New Roman"/>
              </w:rPr>
            </w:pPr>
            <w:r>
              <w:rPr>
                <w:rStyle w:val="phvb8t-x-x-109"/>
                <w:rFonts w:eastAsia="Times New Roman" w:cs="Times New Roman"/>
              </w:rPr>
              <w:t># Proteins</w:t>
            </w:r>
          </w:p>
        </w:tc>
      </w:tr>
      <w:tr w:rsidR="0060324F" w14:paraId="4CCB5033" w14:textId="77777777">
        <w:trPr>
          <w:divId w:val="1085034298"/>
          <w:tblCellSpacing w:w="0" w:type="dxa"/>
        </w:trPr>
        <w:tc>
          <w:tcPr>
            <w:tcW w:w="0" w:type="auto"/>
            <w:vAlign w:val="center"/>
          </w:tcPr>
          <w:p w14:paraId="71E4D4EA" w14:textId="77777777" w:rsidR="0060324F" w:rsidRDefault="0087170F">
            <w:pPr>
              <w:rPr>
                <w:rFonts w:eastAsia="Times New Roman" w:cs="Times New Roman"/>
              </w:rPr>
            </w:pPr>
            <w:r>
              <w:rPr>
                <w:rFonts w:eastAsia="Times New Roman" w:cs="Times New Roman"/>
              </w:rPr>
              <w:pict w14:anchorId="14EAF63E">
                <v:rect id="_x0000_i1044" style="width:0;height:1.5pt" o:hralign="center" o:hrstd="t" o:hr="t" fillcolor="#aaa" stroked="f"/>
              </w:pict>
            </w:r>
          </w:p>
        </w:tc>
        <w:tc>
          <w:tcPr>
            <w:tcW w:w="0" w:type="auto"/>
            <w:vAlign w:val="center"/>
          </w:tcPr>
          <w:p w14:paraId="72C90180" w14:textId="77777777" w:rsidR="0060324F" w:rsidRDefault="0087170F">
            <w:pPr>
              <w:rPr>
                <w:rFonts w:eastAsia="Times New Roman" w:cs="Times New Roman"/>
              </w:rPr>
            </w:pPr>
            <w:r>
              <w:rPr>
                <w:rFonts w:eastAsia="Times New Roman" w:cs="Times New Roman"/>
              </w:rPr>
              <w:pict w14:anchorId="14F56965">
                <v:rect id="_x0000_i1045" style="width:0;height:1.5pt" o:hralign="center" o:hrstd="t" o:hr="t" fillcolor="#aaa" stroked="f"/>
              </w:pict>
            </w:r>
          </w:p>
        </w:tc>
        <w:tc>
          <w:tcPr>
            <w:tcW w:w="0" w:type="auto"/>
            <w:vAlign w:val="center"/>
          </w:tcPr>
          <w:p w14:paraId="244B8C4E" w14:textId="77777777" w:rsidR="0060324F" w:rsidRDefault="0087170F">
            <w:pPr>
              <w:rPr>
                <w:rFonts w:eastAsia="Times New Roman" w:cs="Times New Roman"/>
              </w:rPr>
            </w:pPr>
            <w:r>
              <w:rPr>
                <w:rFonts w:eastAsia="Times New Roman" w:cs="Times New Roman"/>
              </w:rPr>
              <w:pict w14:anchorId="25D90E8F">
                <v:rect id="_x0000_i1046" style="width:0;height:1.5pt" o:hralign="center" o:hrstd="t" o:hr="t" fillcolor="#aaa" stroked="f"/>
              </w:pict>
            </w:r>
          </w:p>
        </w:tc>
        <w:tc>
          <w:tcPr>
            <w:tcW w:w="0" w:type="auto"/>
            <w:vAlign w:val="center"/>
          </w:tcPr>
          <w:p w14:paraId="0152491B" w14:textId="77777777" w:rsidR="0060324F" w:rsidRDefault="0087170F">
            <w:pPr>
              <w:rPr>
                <w:rFonts w:eastAsia="Times New Roman" w:cs="Times New Roman"/>
              </w:rPr>
            </w:pPr>
            <w:r>
              <w:rPr>
                <w:rFonts w:eastAsia="Times New Roman" w:cs="Times New Roman"/>
              </w:rPr>
              <w:pict w14:anchorId="131038D5">
                <v:rect id="_x0000_i1047" style="width:0;height:1.5pt" o:hralign="center" o:hrstd="t" o:hr="t" fillcolor="#aaa" stroked="f"/>
              </w:pict>
            </w:r>
          </w:p>
        </w:tc>
      </w:tr>
      <w:tr w:rsidR="0060324F" w14:paraId="1E6D45BD" w14:textId="77777777">
        <w:trPr>
          <w:divId w:val="1085034298"/>
          <w:tblCellSpacing w:w="0" w:type="dxa"/>
        </w:trPr>
        <w:tc>
          <w:tcPr>
            <w:tcW w:w="0" w:type="auto"/>
            <w:noWrap/>
            <w:vAlign w:val="bottom"/>
          </w:tcPr>
          <w:p w14:paraId="2ED081A2" w14:textId="77777777" w:rsidR="0060324F" w:rsidRDefault="00803168">
            <w:pPr>
              <w:rPr>
                <w:rFonts w:eastAsia="Times New Roman" w:cs="Times New Roman"/>
              </w:rPr>
            </w:pPr>
            <w:r>
              <w:rPr>
                <w:rStyle w:val="phvr8t-x-x-109"/>
                <w:rFonts w:eastAsia="Times New Roman" w:cs="Times New Roman"/>
              </w:rPr>
              <w:t xml:space="preserve">Mhc </w:t>
            </w:r>
          </w:p>
        </w:tc>
        <w:tc>
          <w:tcPr>
            <w:tcW w:w="0" w:type="auto"/>
            <w:noWrap/>
            <w:vAlign w:val="bottom"/>
          </w:tcPr>
          <w:p w14:paraId="1009DF46" w14:textId="77777777" w:rsidR="0060324F" w:rsidRDefault="00803168">
            <w:pPr>
              <w:jc w:val="center"/>
              <w:rPr>
                <w:rFonts w:eastAsia="Times New Roman" w:cs="Times New Roman"/>
              </w:rPr>
            </w:pPr>
            <w:r>
              <w:rPr>
                <w:rStyle w:val="phvr8t-x-x-109"/>
                <w:rFonts w:eastAsia="Times New Roman" w:cs="Times New Roman"/>
              </w:rPr>
              <w:t xml:space="preserve">60 </w:t>
            </w:r>
          </w:p>
        </w:tc>
        <w:tc>
          <w:tcPr>
            <w:tcW w:w="0" w:type="auto"/>
            <w:noWrap/>
            <w:vAlign w:val="bottom"/>
          </w:tcPr>
          <w:p w14:paraId="65C7357A" w14:textId="77777777" w:rsidR="0060324F" w:rsidRDefault="00803168">
            <w:pPr>
              <w:jc w:val="center"/>
              <w:rPr>
                <w:rFonts w:eastAsia="Times New Roman" w:cs="Times New Roman"/>
              </w:rPr>
            </w:pPr>
            <w:r>
              <w:rPr>
                <w:rStyle w:val="phvr8t-x-x-109"/>
                <w:rFonts w:eastAsia="Times New Roman" w:cs="Times New Roman"/>
              </w:rPr>
              <w:t xml:space="preserve">2040 </w:t>
            </w:r>
          </w:p>
        </w:tc>
        <w:tc>
          <w:tcPr>
            <w:tcW w:w="0" w:type="auto"/>
            <w:noWrap/>
            <w:vAlign w:val="bottom"/>
          </w:tcPr>
          <w:p w14:paraId="265B7A3D" w14:textId="77777777" w:rsidR="0060324F" w:rsidRDefault="00803168">
            <w:pPr>
              <w:jc w:val="center"/>
              <w:rPr>
                <w:rFonts w:eastAsia="Times New Roman" w:cs="Times New Roman"/>
              </w:rPr>
            </w:pPr>
            <w:r>
              <w:rPr>
                <w:rStyle w:val="phvr8t-x-x-109"/>
                <w:rFonts w:eastAsia="Times New Roman" w:cs="Times New Roman"/>
              </w:rPr>
              <w:t xml:space="preserve">511 </w:t>
            </w:r>
          </w:p>
        </w:tc>
      </w:tr>
      <w:tr w:rsidR="0060324F" w14:paraId="709536D2" w14:textId="77777777">
        <w:trPr>
          <w:divId w:val="1085034298"/>
          <w:tblCellSpacing w:w="0" w:type="dxa"/>
        </w:trPr>
        <w:tc>
          <w:tcPr>
            <w:tcW w:w="0" w:type="auto"/>
            <w:noWrap/>
            <w:vAlign w:val="bottom"/>
          </w:tcPr>
          <w:p w14:paraId="61191363" w14:textId="77777777" w:rsidR="0060324F" w:rsidRDefault="00803168">
            <w:pPr>
              <w:rPr>
                <w:rFonts w:eastAsia="Times New Roman" w:cs="Times New Roman"/>
              </w:rPr>
            </w:pPr>
            <w:r>
              <w:rPr>
                <w:rStyle w:val="phvr8t-x-x-109"/>
                <w:rFonts w:eastAsia="Times New Roman" w:cs="Times New Roman"/>
              </w:rPr>
              <w:t xml:space="preserve">slo </w:t>
            </w:r>
          </w:p>
        </w:tc>
        <w:tc>
          <w:tcPr>
            <w:tcW w:w="0" w:type="auto"/>
            <w:noWrap/>
            <w:vAlign w:val="bottom"/>
          </w:tcPr>
          <w:p w14:paraId="1A09B1DB" w14:textId="77777777" w:rsidR="0060324F" w:rsidRDefault="00803168">
            <w:pPr>
              <w:jc w:val="center"/>
              <w:rPr>
                <w:rFonts w:eastAsia="Times New Roman" w:cs="Times New Roman"/>
              </w:rPr>
            </w:pPr>
            <w:r>
              <w:rPr>
                <w:rStyle w:val="phvr8t-x-x-109"/>
                <w:rFonts w:eastAsia="Times New Roman" w:cs="Times New Roman"/>
              </w:rPr>
              <w:t xml:space="preserve">49 </w:t>
            </w:r>
          </w:p>
        </w:tc>
        <w:tc>
          <w:tcPr>
            <w:tcW w:w="0" w:type="auto"/>
            <w:noWrap/>
            <w:vAlign w:val="bottom"/>
          </w:tcPr>
          <w:p w14:paraId="00F8DFD3" w14:textId="77777777" w:rsidR="0060324F" w:rsidRDefault="00803168">
            <w:pPr>
              <w:jc w:val="center"/>
              <w:rPr>
                <w:rFonts w:eastAsia="Times New Roman" w:cs="Times New Roman"/>
              </w:rPr>
            </w:pPr>
            <w:r>
              <w:rPr>
                <w:rStyle w:val="phvr8t-x-x-109"/>
                <w:rFonts w:eastAsia="Times New Roman" w:cs="Times New Roman"/>
              </w:rPr>
              <w:t xml:space="preserve">2070 </w:t>
            </w:r>
          </w:p>
        </w:tc>
        <w:tc>
          <w:tcPr>
            <w:tcW w:w="0" w:type="auto"/>
            <w:noWrap/>
            <w:vAlign w:val="bottom"/>
          </w:tcPr>
          <w:p w14:paraId="66AF5D25" w14:textId="77777777" w:rsidR="0060324F" w:rsidRDefault="00803168">
            <w:pPr>
              <w:jc w:val="center"/>
              <w:rPr>
                <w:rFonts w:eastAsia="Times New Roman" w:cs="Times New Roman"/>
              </w:rPr>
            </w:pPr>
            <w:r>
              <w:rPr>
                <w:rStyle w:val="phvr8t-x-x-109"/>
                <w:rFonts w:eastAsia="Times New Roman" w:cs="Times New Roman"/>
              </w:rPr>
              <w:t xml:space="preserve">279 </w:t>
            </w:r>
          </w:p>
        </w:tc>
      </w:tr>
      <w:tr w:rsidR="0060324F" w14:paraId="195B80BB" w14:textId="77777777">
        <w:trPr>
          <w:divId w:val="1085034298"/>
          <w:tblCellSpacing w:w="0" w:type="dxa"/>
        </w:trPr>
        <w:tc>
          <w:tcPr>
            <w:tcW w:w="0" w:type="auto"/>
            <w:noWrap/>
            <w:vAlign w:val="bottom"/>
          </w:tcPr>
          <w:p w14:paraId="27650E8D" w14:textId="77777777" w:rsidR="0060324F" w:rsidRDefault="00803168">
            <w:pPr>
              <w:rPr>
                <w:rFonts w:eastAsia="Times New Roman" w:cs="Times New Roman"/>
              </w:rPr>
            </w:pPr>
            <w:r>
              <w:rPr>
                <w:rStyle w:val="phvr8t-x-x-109"/>
                <w:rFonts w:eastAsia="Times New Roman" w:cs="Times New Roman"/>
              </w:rPr>
              <w:t xml:space="preserve">ps </w:t>
            </w:r>
          </w:p>
        </w:tc>
        <w:tc>
          <w:tcPr>
            <w:tcW w:w="0" w:type="auto"/>
            <w:noWrap/>
            <w:vAlign w:val="bottom"/>
          </w:tcPr>
          <w:p w14:paraId="6AEBFF3A" w14:textId="77777777" w:rsidR="0060324F" w:rsidRDefault="00803168">
            <w:pPr>
              <w:jc w:val="center"/>
              <w:rPr>
                <w:rFonts w:eastAsia="Times New Roman" w:cs="Times New Roman"/>
              </w:rPr>
            </w:pPr>
            <w:r>
              <w:rPr>
                <w:rStyle w:val="phvr8t-x-x-109"/>
                <w:rFonts w:eastAsia="Times New Roman" w:cs="Times New Roman"/>
              </w:rPr>
              <w:t xml:space="preserve">30 </w:t>
            </w:r>
          </w:p>
        </w:tc>
        <w:tc>
          <w:tcPr>
            <w:tcW w:w="0" w:type="auto"/>
            <w:noWrap/>
            <w:vAlign w:val="bottom"/>
          </w:tcPr>
          <w:p w14:paraId="7AAB4343" w14:textId="77777777" w:rsidR="0060324F" w:rsidRDefault="00803168">
            <w:pPr>
              <w:jc w:val="center"/>
              <w:rPr>
                <w:rFonts w:eastAsia="Times New Roman" w:cs="Times New Roman"/>
              </w:rPr>
            </w:pPr>
            <w:r>
              <w:rPr>
                <w:rStyle w:val="phvr8t-x-x-109"/>
                <w:rFonts w:eastAsia="Times New Roman" w:cs="Times New Roman"/>
              </w:rPr>
              <w:t xml:space="preserve">2099 </w:t>
            </w:r>
          </w:p>
        </w:tc>
        <w:tc>
          <w:tcPr>
            <w:tcW w:w="0" w:type="auto"/>
            <w:noWrap/>
            <w:vAlign w:val="bottom"/>
          </w:tcPr>
          <w:p w14:paraId="17405076" w14:textId="77777777" w:rsidR="0060324F" w:rsidRDefault="00803168">
            <w:pPr>
              <w:jc w:val="center"/>
              <w:rPr>
                <w:rFonts w:eastAsia="Times New Roman" w:cs="Times New Roman"/>
              </w:rPr>
            </w:pPr>
            <w:r>
              <w:rPr>
                <w:rStyle w:val="phvr8t-x-x-109"/>
                <w:rFonts w:eastAsia="Times New Roman" w:cs="Times New Roman"/>
              </w:rPr>
              <w:t xml:space="preserve">27 </w:t>
            </w:r>
          </w:p>
        </w:tc>
      </w:tr>
      <w:tr w:rsidR="0060324F" w14:paraId="5B7F9E82" w14:textId="77777777">
        <w:trPr>
          <w:divId w:val="1085034298"/>
          <w:tblCellSpacing w:w="0" w:type="dxa"/>
        </w:trPr>
        <w:tc>
          <w:tcPr>
            <w:tcW w:w="0" w:type="auto"/>
            <w:noWrap/>
            <w:vAlign w:val="bottom"/>
          </w:tcPr>
          <w:p w14:paraId="666652CF" w14:textId="77777777" w:rsidR="0060324F" w:rsidRDefault="00803168">
            <w:pPr>
              <w:rPr>
                <w:rFonts w:eastAsia="Times New Roman" w:cs="Times New Roman"/>
              </w:rPr>
            </w:pPr>
            <w:r>
              <w:rPr>
                <w:rStyle w:val="phvr8t-x-x-109"/>
                <w:rFonts w:eastAsia="Times New Roman" w:cs="Times New Roman"/>
              </w:rPr>
              <w:t xml:space="preserve">rg </w:t>
            </w:r>
          </w:p>
        </w:tc>
        <w:tc>
          <w:tcPr>
            <w:tcW w:w="0" w:type="auto"/>
            <w:noWrap/>
            <w:vAlign w:val="bottom"/>
          </w:tcPr>
          <w:p w14:paraId="7E83B6F9" w14:textId="77777777" w:rsidR="0060324F" w:rsidRDefault="00803168">
            <w:pPr>
              <w:jc w:val="center"/>
              <w:rPr>
                <w:rFonts w:eastAsia="Times New Roman" w:cs="Times New Roman"/>
              </w:rPr>
            </w:pPr>
            <w:r>
              <w:rPr>
                <w:rStyle w:val="phvr8t-x-x-109"/>
                <w:rFonts w:eastAsia="Times New Roman" w:cs="Times New Roman"/>
              </w:rPr>
              <w:t xml:space="preserve">45 </w:t>
            </w:r>
          </w:p>
        </w:tc>
        <w:tc>
          <w:tcPr>
            <w:tcW w:w="0" w:type="auto"/>
            <w:noWrap/>
            <w:vAlign w:val="bottom"/>
          </w:tcPr>
          <w:p w14:paraId="1E0F5E41" w14:textId="77777777" w:rsidR="0060324F" w:rsidRDefault="00803168">
            <w:pPr>
              <w:jc w:val="center"/>
              <w:rPr>
                <w:rFonts w:eastAsia="Times New Roman" w:cs="Times New Roman"/>
              </w:rPr>
            </w:pPr>
            <w:r>
              <w:rPr>
                <w:rStyle w:val="phvr8t-x-x-109"/>
                <w:rFonts w:eastAsia="Times New Roman" w:cs="Times New Roman"/>
              </w:rPr>
              <w:t xml:space="preserve">2178 </w:t>
            </w:r>
          </w:p>
        </w:tc>
        <w:tc>
          <w:tcPr>
            <w:tcW w:w="0" w:type="auto"/>
            <w:noWrap/>
            <w:vAlign w:val="bottom"/>
          </w:tcPr>
          <w:p w14:paraId="4E9F9763" w14:textId="77777777" w:rsidR="0060324F" w:rsidRDefault="00803168">
            <w:pPr>
              <w:jc w:val="center"/>
              <w:rPr>
                <w:rFonts w:eastAsia="Times New Roman" w:cs="Times New Roman"/>
              </w:rPr>
            </w:pPr>
            <w:r>
              <w:rPr>
                <w:rStyle w:val="phvr8t-x-x-109"/>
                <w:rFonts w:eastAsia="Times New Roman" w:cs="Times New Roman"/>
              </w:rPr>
              <w:t xml:space="preserve">23 </w:t>
            </w:r>
          </w:p>
        </w:tc>
      </w:tr>
      <w:tr w:rsidR="0060324F" w14:paraId="43717A1C" w14:textId="77777777">
        <w:trPr>
          <w:divId w:val="1085034298"/>
          <w:tblCellSpacing w:w="0" w:type="dxa"/>
        </w:trPr>
        <w:tc>
          <w:tcPr>
            <w:tcW w:w="0" w:type="auto"/>
            <w:noWrap/>
            <w:vAlign w:val="bottom"/>
          </w:tcPr>
          <w:p w14:paraId="49F0D07F" w14:textId="77777777" w:rsidR="0060324F" w:rsidRDefault="00803168">
            <w:pPr>
              <w:rPr>
                <w:rFonts w:eastAsia="Times New Roman" w:cs="Times New Roman"/>
              </w:rPr>
            </w:pPr>
            <w:r>
              <w:rPr>
                <w:rStyle w:val="phvr8t-x-x-109"/>
                <w:rFonts w:eastAsia="Times New Roman" w:cs="Times New Roman"/>
              </w:rPr>
              <w:t xml:space="preserve">shot </w:t>
            </w:r>
          </w:p>
        </w:tc>
        <w:tc>
          <w:tcPr>
            <w:tcW w:w="0" w:type="auto"/>
            <w:noWrap/>
            <w:vAlign w:val="bottom"/>
          </w:tcPr>
          <w:p w14:paraId="367B67DD" w14:textId="77777777" w:rsidR="0060324F" w:rsidRDefault="00803168">
            <w:pPr>
              <w:jc w:val="center"/>
              <w:rPr>
                <w:rFonts w:eastAsia="Times New Roman" w:cs="Times New Roman"/>
              </w:rPr>
            </w:pPr>
            <w:r>
              <w:rPr>
                <w:rStyle w:val="phvr8t-x-x-109"/>
                <w:rFonts w:eastAsia="Times New Roman" w:cs="Times New Roman"/>
              </w:rPr>
              <w:t xml:space="preserve">60 </w:t>
            </w:r>
          </w:p>
        </w:tc>
        <w:tc>
          <w:tcPr>
            <w:tcW w:w="0" w:type="auto"/>
            <w:noWrap/>
            <w:vAlign w:val="bottom"/>
          </w:tcPr>
          <w:p w14:paraId="374C46F4" w14:textId="77777777" w:rsidR="0060324F" w:rsidRDefault="00803168">
            <w:pPr>
              <w:jc w:val="center"/>
              <w:rPr>
                <w:rFonts w:eastAsia="Times New Roman" w:cs="Times New Roman"/>
              </w:rPr>
            </w:pPr>
            <w:r>
              <w:rPr>
                <w:rStyle w:val="phvr8t-x-x-109"/>
                <w:rFonts w:eastAsia="Times New Roman" w:cs="Times New Roman"/>
              </w:rPr>
              <w:t xml:space="preserve">2478 </w:t>
            </w:r>
          </w:p>
        </w:tc>
        <w:tc>
          <w:tcPr>
            <w:tcW w:w="0" w:type="auto"/>
            <w:noWrap/>
            <w:vAlign w:val="bottom"/>
          </w:tcPr>
          <w:p w14:paraId="044AC4ED" w14:textId="77777777" w:rsidR="0060324F" w:rsidRDefault="00803168">
            <w:pPr>
              <w:jc w:val="center"/>
              <w:rPr>
                <w:rFonts w:eastAsia="Times New Roman" w:cs="Times New Roman"/>
              </w:rPr>
            </w:pPr>
            <w:r>
              <w:rPr>
                <w:rStyle w:val="phvr8t-x-x-109"/>
                <w:rFonts w:eastAsia="Times New Roman" w:cs="Times New Roman"/>
              </w:rPr>
              <w:t xml:space="preserve">886 </w:t>
            </w:r>
          </w:p>
        </w:tc>
      </w:tr>
      <w:tr w:rsidR="0060324F" w14:paraId="550B9DD5" w14:textId="77777777">
        <w:trPr>
          <w:divId w:val="1085034298"/>
          <w:tblCellSpacing w:w="0" w:type="dxa"/>
        </w:trPr>
        <w:tc>
          <w:tcPr>
            <w:tcW w:w="0" w:type="auto"/>
            <w:noWrap/>
            <w:vAlign w:val="bottom"/>
          </w:tcPr>
          <w:p w14:paraId="73665EFB" w14:textId="77777777" w:rsidR="0060324F" w:rsidRDefault="00803168">
            <w:pPr>
              <w:rPr>
                <w:rFonts w:eastAsia="Times New Roman" w:cs="Times New Roman"/>
              </w:rPr>
            </w:pPr>
            <w:r>
              <w:rPr>
                <w:rStyle w:val="phvr8t-x-x-109"/>
                <w:rFonts w:eastAsia="Times New Roman" w:cs="Times New Roman"/>
              </w:rPr>
              <w:t xml:space="preserve">scrib </w:t>
            </w:r>
          </w:p>
        </w:tc>
        <w:tc>
          <w:tcPr>
            <w:tcW w:w="0" w:type="auto"/>
            <w:noWrap/>
            <w:vAlign w:val="bottom"/>
          </w:tcPr>
          <w:p w14:paraId="3956C915" w14:textId="77777777" w:rsidR="0060324F" w:rsidRDefault="00803168">
            <w:pPr>
              <w:jc w:val="center"/>
              <w:rPr>
                <w:rFonts w:eastAsia="Times New Roman" w:cs="Times New Roman"/>
              </w:rPr>
            </w:pPr>
            <w:r>
              <w:rPr>
                <w:rStyle w:val="phvr8t-x-x-109"/>
                <w:rFonts w:eastAsia="Times New Roman" w:cs="Times New Roman"/>
              </w:rPr>
              <w:t xml:space="preserve">53 </w:t>
            </w:r>
          </w:p>
        </w:tc>
        <w:tc>
          <w:tcPr>
            <w:tcW w:w="0" w:type="auto"/>
            <w:noWrap/>
            <w:vAlign w:val="bottom"/>
          </w:tcPr>
          <w:p w14:paraId="516CF4E2" w14:textId="77777777" w:rsidR="0060324F" w:rsidRDefault="00803168">
            <w:pPr>
              <w:jc w:val="center"/>
              <w:rPr>
                <w:rFonts w:eastAsia="Times New Roman" w:cs="Times New Roman"/>
              </w:rPr>
            </w:pPr>
            <w:r>
              <w:rPr>
                <w:rStyle w:val="phvr8t-x-x-109"/>
                <w:rFonts w:eastAsia="Times New Roman" w:cs="Times New Roman"/>
              </w:rPr>
              <w:t xml:space="preserve">2555 </w:t>
            </w:r>
          </w:p>
        </w:tc>
        <w:tc>
          <w:tcPr>
            <w:tcW w:w="0" w:type="auto"/>
            <w:noWrap/>
            <w:vAlign w:val="bottom"/>
          </w:tcPr>
          <w:p w14:paraId="5BFB5C2A" w14:textId="77777777" w:rsidR="0060324F" w:rsidRDefault="00803168">
            <w:pPr>
              <w:jc w:val="center"/>
              <w:rPr>
                <w:rFonts w:eastAsia="Times New Roman" w:cs="Times New Roman"/>
              </w:rPr>
            </w:pPr>
            <w:r>
              <w:rPr>
                <w:rStyle w:val="phvr8t-x-x-109"/>
                <w:rFonts w:eastAsia="Times New Roman" w:cs="Times New Roman"/>
              </w:rPr>
              <w:t xml:space="preserve">259 </w:t>
            </w:r>
          </w:p>
        </w:tc>
      </w:tr>
      <w:tr w:rsidR="0060324F" w14:paraId="23861352" w14:textId="77777777">
        <w:trPr>
          <w:divId w:val="1085034298"/>
          <w:tblCellSpacing w:w="0" w:type="dxa"/>
        </w:trPr>
        <w:tc>
          <w:tcPr>
            <w:tcW w:w="0" w:type="auto"/>
            <w:noWrap/>
            <w:vAlign w:val="bottom"/>
          </w:tcPr>
          <w:p w14:paraId="39B2E7C5" w14:textId="77777777" w:rsidR="0060324F" w:rsidRDefault="00803168">
            <w:pPr>
              <w:rPr>
                <w:rFonts w:eastAsia="Times New Roman" w:cs="Times New Roman"/>
              </w:rPr>
            </w:pPr>
            <w:r>
              <w:rPr>
                <w:rStyle w:val="phvr8t-x-x-109"/>
                <w:rFonts w:eastAsia="Times New Roman" w:cs="Times New Roman"/>
              </w:rPr>
              <w:t xml:space="preserve">heph </w:t>
            </w:r>
          </w:p>
        </w:tc>
        <w:tc>
          <w:tcPr>
            <w:tcW w:w="0" w:type="auto"/>
            <w:noWrap/>
            <w:vAlign w:val="bottom"/>
          </w:tcPr>
          <w:p w14:paraId="1F723FEB" w14:textId="77777777" w:rsidR="0060324F" w:rsidRDefault="00803168">
            <w:pPr>
              <w:jc w:val="center"/>
              <w:rPr>
                <w:rFonts w:eastAsia="Times New Roman" w:cs="Times New Roman"/>
              </w:rPr>
            </w:pPr>
            <w:r>
              <w:rPr>
                <w:rStyle w:val="phvr8t-x-x-109"/>
                <w:rFonts w:eastAsia="Times New Roman" w:cs="Times New Roman"/>
              </w:rPr>
              <w:t xml:space="preserve">75 </w:t>
            </w:r>
          </w:p>
        </w:tc>
        <w:tc>
          <w:tcPr>
            <w:tcW w:w="0" w:type="auto"/>
            <w:noWrap/>
            <w:vAlign w:val="bottom"/>
          </w:tcPr>
          <w:p w14:paraId="7D0ADB8E" w14:textId="77777777" w:rsidR="0060324F" w:rsidRDefault="00803168">
            <w:pPr>
              <w:jc w:val="center"/>
              <w:rPr>
                <w:rFonts w:eastAsia="Times New Roman" w:cs="Times New Roman"/>
              </w:rPr>
            </w:pPr>
            <w:r>
              <w:rPr>
                <w:rStyle w:val="phvr8t-x-x-109"/>
                <w:rFonts w:eastAsia="Times New Roman" w:cs="Times New Roman"/>
              </w:rPr>
              <w:t xml:space="preserve">2876 </w:t>
            </w:r>
          </w:p>
        </w:tc>
        <w:tc>
          <w:tcPr>
            <w:tcW w:w="0" w:type="auto"/>
            <w:noWrap/>
            <w:vAlign w:val="bottom"/>
          </w:tcPr>
          <w:p w14:paraId="2495D7D7" w14:textId="77777777" w:rsidR="0060324F" w:rsidRDefault="00803168">
            <w:pPr>
              <w:jc w:val="center"/>
              <w:rPr>
                <w:rFonts w:eastAsia="Times New Roman" w:cs="Times New Roman"/>
              </w:rPr>
            </w:pPr>
            <w:r>
              <w:rPr>
                <w:rStyle w:val="phvr8t-x-x-109"/>
                <w:rFonts w:eastAsia="Times New Roman" w:cs="Times New Roman"/>
              </w:rPr>
              <w:t xml:space="preserve">52 </w:t>
            </w:r>
          </w:p>
        </w:tc>
      </w:tr>
      <w:tr w:rsidR="0060324F" w14:paraId="0F73E70B" w14:textId="77777777">
        <w:trPr>
          <w:divId w:val="1085034298"/>
          <w:tblCellSpacing w:w="0" w:type="dxa"/>
        </w:trPr>
        <w:tc>
          <w:tcPr>
            <w:tcW w:w="0" w:type="auto"/>
            <w:noWrap/>
            <w:vAlign w:val="bottom"/>
          </w:tcPr>
          <w:p w14:paraId="699FFDD0" w14:textId="77777777" w:rsidR="0060324F" w:rsidRDefault="00803168">
            <w:pPr>
              <w:rPr>
                <w:rFonts w:eastAsia="Times New Roman" w:cs="Times New Roman"/>
              </w:rPr>
            </w:pPr>
            <w:r>
              <w:rPr>
                <w:rStyle w:val="phvr8t-x-x-109"/>
                <w:rFonts w:eastAsia="Times New Roman" w:cs="Times New Roman"/>
              </w:rPr>
              <w:t xml:space="preserve">CG42748 </w:t>
            </w:r>
          </w:p>
        </w:tc>
        <w:tc>
          <w:tcPr>
            <w:tcW w:w="0" w:type="auto"/>
            <w:noWrap/>
            <w:vAlign w:val="bottom"/>
          </w:tcPr>
          <w:p w14:paraId="39D90A47" w14:textId="77777777" w:rsidR="0060324F" w:rsidRDefault="00803168">
            <w:pPr>
              <w:jc w:val="center"/>
              <w:rPr>
                <w:rFonts w:eastAsia="Times New Roman" w:cs="Times New Roman"/>
              </w:rPr>
            </w:pPr>
            <w:r>
              <w:rPr>
                <w:rStyle w:val="phvr8t-x-x-109"/>
                <w:rFonts w:eastAsia="Times New Roman" w:cs="Times New Roman"/>
              </w:rPr>
              <w:t xml:space="preserve">26 </w:t>
            </w:r>
          </w:p>
        </w:tc>
        <w:tc>
          <w:tcPr>
            <w:tcW w:w="0" w:type="auto"/>
            <w:noWrap/>
            <w:vAlign w:val="bottom"/>
          </w:tcPr>
          <w:p w14:paraId="566C06FB" w14:textId="77777777" w:rsidR="0060324F" w:rsidRDefault="00803168">
            <w:pPr>
              <w:jc w:val="center"/>
              <w:rPr>
                <w:rFonts w:eastAsia="Times New Roman" w:cs="Times New Roman"/>
              </w:rPr>
            </w:pPr>
            <w:r>
              <w:rPr>
                <w:rStyle w:val="phvr8t-x-x-109"/>
                <w:rFonts w:eastAsia="Times New Roman" w:cs="Times New Roman"/>
              </w:rPr>
              <w:t xml:space="preserve">2876 </w:t>
            </w:r>
          </w:p>
        </w:tc>
        <w:tc>
          <w:tcPr>
            <w:tcW w:w="0" w:type="auto"/>
            <w:noWrap/>
            <w:vAlign w:val="bottom"/>
          </w:tcPr>
          <w:p w14:paraId="0954A613" w14:textId="77777777" w:rsidR="0060324F" w:rsidRDefault="00803168">
            <w:pPr>
              <w:jc w:val="center"/>
              <w:rPr>
                <w:rFonts w:eastAsia="Times New Roman" w:cs="Times New Roman"/>
              </w:rPr>
            </w:pPr>
            <w:r>
              <w:rPr>
                <w:rStyle w:val="phvr8t-x-x-109"/>
                <w:rFonts w:eastAsia="Times New Roman" w:cs="Times New Roman"/>
              </w:rPr>
              <w:t xml:space="preserve">51 </w:t>
            </w:r>
          </w:p>
        </w:tc>
      </w:tr>
      <w:tr w:rsidR="0060324F" w14:paraId="76F95BC6" w14:textId="77777777">
        <w:trPr>
          <w:divId w:val="1085034298"/>
          <w:tblCellSpacing w:w="0" w:type="dxa"/>
        </w:trPr>
        <w:tc>
          <w:tcPr>
            <w:tcW w:w="0" w:type="auto"/>
            <w:noWrap/>
            <w:vAlign w:val="bottom"/>
          </w:tcPr>
          <w:p w14:paraId="6C73570D" w14:textId="77777777" w:rsidR="0060324F" w:rsidRDefault="00803168">
            <w:pPr>
              <w:rPr>
                <w:rFonts w:eastAsia="Times New Roman" w:cs="Times New Roman"/>
              </w:rPr>
            </w:pPr>
            <w:r>
              <w:rPr>
                <w:rStyle w:val="phvr8t-x-x-109"/>
                <w:rFonts w:eastAsia="Times New Roman" w:cs="Times New Roman"/>
              </w:rPr>
              <w:t xml:space="preserve">rdgA </w:t>
            </w:r>
          </w:p>
        </w:tc>
        <w:tc>
          <w:tcPr>
            <w:tcW w:w="0" w:type="auto"/>
            <w:noWrap/>
            <w:vAlign w:val="bottom"/>
          </w:tcPr>
          <w:p w14:paraId="1FDF878F" w14:textId="77777777" w:rsidR="0060324F" w:rsidRDefault="00803168">
            <w:pPr>
              <w:jc w:val="center"/>
              <w:rPr>
                <w:rFonts w:eastAsia="Times New Roman" w:cs="Times New Roman"/>
              </w:rPr>
            </w:pPr>
            <w:r>
              <w:rPr>
                <w:rStyle w:val="phvr8t-x-x-109"/>
                <w:rFonts w:eastAsia="Times New Roman" w:cs="Times New Roman"/>
              </w:rPr>
              <w:t xml:space="preserve">35 </w:t>
            </w:r>
          </w:p>
        </w:tc>
        <w:tc>
          <w:tcPr>
            <w:tcW w:w="0" w:type="auto"/>
            <w:noWrap/>
            <w:vAlign w:val="bottom"/>
          </w:tcPr>
          <w:p w14:paraId="5D6039E9" w14:textId="77777777" w:rsidR="0060324F" w:rsidRDefault="00803168">
            <w:pPr>
              <w:jc w:val="center"/>
              <w:rPr>
                <w:rFonts w:eastAsia="Times New Roman" w:cs="Times New Roman"/>
              </w:rPr>
            </w:pPr>
            <w:r>
              <w:rPr>
                <w:rStyle w:val="phvr8t-x-x-109"/>
                <w:rFonts w:eastAsia="Times New Roman" w:cs="Times New Roman"/>
              </w:rPr>
              <w:t xml:space="preserve">3003 </w:t>
            </w:r>
          </w:p>
        </w:tc>
        <w:tc>
          <w:tcPr>
            <w:tcW w:w="0" w:type="auto"/>
            <w:noWrap/>
            <w:vAlign w:val="bottom"/>
          </w:tcPr>
          <w:p w14:paraId="4F9A8BFD" w14:textId="77777777" w:rsidR="0060324F" w:rsidRDefault="00803168">
            <w:pPr>
              <w:jc w:val="center"/>
              <w:rPr>
                <w:rFonts w:eastAsia="Times New Roman" w:cs="Times New Roman"/>
              </w:rPr>
            </w:pPr>
            <w:r>
              <w:rPr>
                <w:rStyle w:val="phvr8t-x-x-109"/>
                <w:rFonts w:eastAsia="Times New Roman" w:cs="Times New Roman"/>
              </w:rPr>
              <w:t xml:space="preserve">89 </w:t>
            </w:r>
          </w:p>
        </w:tc>
      </w:tr>
      <w:tr w:rsidR="0060324F" w14:paraId="230F0B82" w14:textId="77777777">
        <w:trPr>
          <w:divId w:val="1085034298"/>
          <w:tblCellSpacing w:w="0" w:type="dxa"/>
        </w:trPr>
        <w:tc>
          <w:tcPr>
            <w:tcW w:w="0" w:type="auto"/>
            <w:noWrap/>
            <w:vAlign w:val="bottom"/>
          </w:tcPr>
          <w:p w14:paraId="5742A63A" w14:textId="77777777" w:rsidR="0060324F" w:rsidRDefault="00803168">
            <w:pPr>
              <w:rPr>
                <w:rFonts w:eastAsia="Times New Roman" w:cs="Times New Roman"/>
              </w:rPr>
            </w:pPr>
            <w:r>
              <w:rPr>
                <w:rStyle w:val="phvr8t-x-x-109"/>
                <w:rFonts w:eastAsia="Times New Roman" w:cs="Times New Roman"/>
              </w:rPr>
              <w:t xml:space="preserve">Mbs </w:t>
            </w:r>
          </w:p>
        </w:tc>
        <w:tc>
          <w:tcPr>
            <w:tcW w:w="0" w:type="auto"/>
            <w:noWrap/>
            <w:vAlign w:val="bottom"/>
          </w:tcPr>
          <w:p w14:paraId="32EFDD1B" w14:textId="77777777" w:rsidR="0060324F" w:rsidRDefault="00803168">
            <w:pPr>
              <w:jc w:val="center"/>
              <w:rPr>
                <w:rFonts w:eastAsia="Times New Roman" w:cs="Times New Roman"/>
              </w:rPr>
            </w:pPr>
            <w:r>
              <w:rPr>
                <w:rStyle w:val="phvr8t-x-x-109"/>
                <w:rFonts w:eastAsia="Times New Roman" w:cs="Times New Roman"/>
              </w:rPr>
              <w:t xml:space="preserve">39 </w:t>
            </w:r>
          </w:p>
        </w:tc>
        <w:tc>
          <w:tcPr>
            <w:tcW w:w="0" w:type="auto"/>
            <w:noWrap/>
            <w:vAlign w:val="bottom"/>
          </w:tcPr>
          <w:p w14:paraId="37022D13" w14:textId="77777777" w:rsidR="0060324F" w:rsidRDefault="00803168">
            <w:pPr>
              <w:jc w:val="center"/>
              <w:rPr>
                <w:rFonts w:eastAsia="Times New Roman" w:cs="Times New Roman"/>
              </w:rPr>
            </w:pPr>
            <w:r>
              <w:rPr>
                <w:rStyle w:val="phvr8t-x-x-109"/>
                <w:rFonts w:eastAsia="Times New Roman" w:cs="Times New Roman"/>
              </w:rPr>
              <w:t xml:space="preserve">3080 </w:t>
            </w:r>
          </w:p>
        </w:tc>
        <w:tc>
          <w:tcPr>
            <w:tcW w:w="0" w:type="auto"/>
            <w:noWrap/>
            <w:vAlign w:val="bottom"/>
          </w:tcPr>
          <w:p w14:paraId="69880AB1" w14:textId="77777777" w:rsidR="0060324F" w:rsidRDefault="00803168">
            <w:pPr>
              <w:jc w:val="center"/>
              <w:rPr>
                <w:rFonts w:eastAsia="Times New Roman" w:cs="Times New Roman"/>
              </w:rPr>
            </w:pPr>
            <w:r>
              <w:rPr>
                <w:rStyle w:val="phvr8t-x-x-109"/>
                <w:rFonts w:eastAsia="Times New Roman" w:cs="Times New Roman"/>
              </w:rPr>
              <w:t xml:space="preserve">119 </w:t>
            </w:r>
          </w:p>
        </w:tc>
      </w:tr>
      <w:tr w:rsidR="0060324F" w14:paraId="4A3A0BA3" w14:textId="77777777">
        <w:trPr>
          <w:divId w:val="1085034298"/>
          <w:tblCellSpacing w:w="0" w:type="dxa"/>
        </w:trPr>
        <w:tc>
          <w:tcPr>
            <w:tcW w:w="0" w:type="auto"/>
            <w:noWrap/>
            <w:vAlign w:val="bottom"/>
          </w:tcPr>
          <w:p w14:paraId="13394096" w14:textId="77777777" w:rsidR="0060324F" w:rsidRDefault="00803168">
            <w:pPr>
              <w:rPr>
                <w:rFonts w:eastAsia="Times New Roman" w:cs="Times New Roman"/>
              </w:rPr>
            </w:pPr>
            <w:r>
              <w:rPr>
                <w:rStyle w:val="phvr8t-x-x-109"/>
                <w:rFonts w:eastAsia="Times New Roman" w:cs="Times New Roman"/>
              </w:rPr>
              <w:t xml:space="preserve">CaMKI </w:t>
            </w:r>
          </w:p>
        </w:tc>
        <w:tc>
          <w:tcPr>
            <w:tcW w:w="0" w:type="auto"/>
            <w:noWrap/>
            <w:vAlign w:val="bottom"/>
          </w:tcPr>
          <w:p w14:paraId="166F837A" w14:textId="77777777" w:rsidR="0060324F" w:rsidRDefault="00803168">
            <w:pPr>
              <w:jc w:val="center"/>
              <w:rPr>
                <w:rFonts w:eastAsia="Times New Roman" w:cs="Times New Roman"/>
              </w:rPr>
            </w:pPr>
            <w:r>
              <w:rPr>
                <w:rStyle w:val="phvr8t-x-x-109"/>
                <w:rFonts w:eastAsia="Times New Roman" w:cs="Times New Roman"/>
              </w:rPr>
              <w:t xml:space="preserve">41 </w:t>
            </w:r>
          </w:p>
        </w:tc>
        <w:tc>
          <w:tcPr>
            <w:tcW w:w="0" w:type="auto"/>
            <w:noWrap/>
            <w:vAlign w:val="bottom"/>
          </w:tcPr>
          <w:p w14:paraId="4F138FA6" w14:textId="77777777" w:rsidR="0060324F" w:rsidRDefault="00803168">
            <w:pPr>
              <w:jc w:val="center"/>
              <w:rPr>
                <w:rFonts w:eastAsia="Times New Roman" w:cs="Times New Roman"/>
              </w:rPr>
            </w:pPr>
            <w:r>
              <w:rPr>
                <w:rStyle w:val="phvr8t-x-x-109"/>
                <w:rFonts w:eastAsia="Times New Roman" w:cs="Times New Roman"/>
              </w:rPr>
              <w:t xml:space="preserve">3992 </w:t>
            </w:r>
          </w:p>
        </w:tc>
        <w:tc>
          <w:tcPr>
            <w:tcW w:w="0" w:type="auto"/>
            <w:noWrap/>
            <w:vAlign w:val="bottom"/>
          </w:tcPr>
          <w:p w14:paraId="3C7AB337" w14:textId="77777777" w:rsidR="0060324F" w:rsidRDefault="00803168">
            <w:pPr>
              <w:jc w:val="center"/>
              <w:rPr>
                <w:rFonts w:eastAsia="Times New Roman" w:cs="Times New Roman"/>
              </w:rPr>
            </w:pPr>
            <w:r>
              <w:rPr>
                <w:rStyle w:val="phvr8t-x-x-109"/>
                <w:rFonts w:eastAsia="Times New Roman" w:cs="Times New Roman"/>
              </w:rPr>
              <w:t xml:space="preserve">7 </w:t>
            </w:r>
          </w:p>
        </w:tc>
      </w:tr>
      <w:tr w:rsidR="0060324F" w14:paraId="2245CD5F" w14:textId="77777777">
        <w:trPr>
          <w:divId w:val="1085034298"/>
          <w:tblCellSpacing w:w="0" w:type="dxa"/>
        </w:trPr>
        <w:tc>
          <w:tcPr>
            <w:tcW w:w="0" w:type="auto"/>
            <w:noWrap/>
            <w:vAlign w:val="bottom"/>
          </w:tcPr>
          <w:p w14:paraId="2FDD5112" w14:textId="77777777" w:rsidR="0060324F" w:rsidRDefault="00803168">
            <w:pPr>
              <w:rPr>
                <w:rFonts w:eastAsia="Times New Roman" w:cs="Times New Roman"/>
              </w:rPr>
            </w:pPr>
            <w:r>
              <w:rPr>
                <w:rStyle w:val="phvr8t-x-x-109"/>
                <w:rFonts w:eastAsia="Times New Roman" w:cs="Times New Roman"/>
              </w:rPr>
              <w:t xml:space="preserve">par-1 </w:t>
            </w:r>
          </w:p>
        </w:tc>
        <w:tc>
          <w:tcPr>
            <w:tcW w:w="0" w:type="auto"/>
            <w:noWrap/>
            <w:vAlign w:val="bottom"/>
          </w:tcPr>
          <w:p w14:paraId="587BE5BF" w14:textId="77777777" w:rsidR="0060324F" w:rsidRDefault="00803168">
            <w:pPr>
              <w:jc w:val="center"/>
              <w:rPr>
                <w:rFonts w:eastAsia="Times New Roman" w:cs="Times New Roman"/>
              </w:rPr>
            </w:pPr>
            <w:r>
              <w:rPr>
                <w:rStyle w:val="phvr8t-x-x-109"/>
                <w:rFonts w:eastAsia="Times New Roman" w:cs="Times New Roman"/>
              </w:rPr>
              <w:t xml:space="preserve">48 </w:t>
            </w:r>
          </w:p>
        </w:tc>
        <w:tc>
          <w:tcPr>
            <w:tcW w:w="0" w:type="auto"/>
            <w:noWrap/>
            <w:vAlign w:val="bottom"/>
          </w:tcPr>
          <w:p w14:paraId="2429B1CC" w14:textId="77777777" w:rsidR="0060324F" w:rsidRDefault="00803168">
            <w:pPr>
              <w:jc w:val="center"/>
              <w:rPr>
                <w:rFonts w:eastAsia="Times New Roman" w:cs="Times New Roman"/>
              </w:rPr>
            </w:pPr>
            <w:r>
              <w:rPr>
                <w:rStyle w:val="phvr8t-x-x-109"/>
                <w:rFonts w:eastAsia="Times New Roman" w:cs="Times New Roman"/>
              </w:rPr>
              <w:t xml:space="preserve">4410 </w:t>
            </w:r>
          </w:p>
        </w:tc>
        <w:tc>
          <w:tcPr>
            <w:tcW w:w="0" w:type="auto"/>
            <w:noWrap/>
            <w:vAlign w:val="bottom"/>
          </w:tcPr>
          <w:p w14:paraId="6E9697AD" w14:textId="77777777" w:rsidR="0060324F" w:rsidRDefault="00803168">
            <w:pPr>
              <w:jc w:val="center"/>
              <w:rPr>
                <w:rFonts w:eastAsia="Times New Roman" w:cs="Times New Roman"/>
              </w:rPr>
            </w:pPr>
            <w:r>
              <w:rPr>
                <w:rStyle w:val="phvr8t-x-x-109"/>
                <w:rFonts w:eastAsia="Times New Roman" w:cs="Times New Roman"/>
              </w:rPr>
              <w:t xml:space="preserve">142 </w:t>
            </w:r>
          </w:p>
        </w:tc>
      </w:tr>
      <w:tr w:rsidR="0060324F" w14:paraId="1AE0C5EB" w14:textId="77777777">
        <w:trPr>
          <w:divId w:val="1085034298"/>
          <w:tblCellSpacing w:w="0" w:type="dxa"/>
        </w:trPr>
        <w:tc>
          <w:tcPr>
            <w:tcW w:w="0" w:type="auto"/>
            <w:noWrap/>
            <w:vAlign w:val="bottom"/>
          </w:tcPr>
          <w:p w14:paraId="6AE4835C" w14:textId="77777777" w:rsidR="0060324F" w:rsidRDefault="00803168">
            <w:pPr>
              <w:rPr>
                <w:rFonts w:eastAsia="Times New Roman" w:cs="Times New Roman"/>
              </w:rPr>
            </w:pPr>
            <w:r>
              <w:rPr>
                <w:rStyle w:val="phvr8t-x-x-109"/>
                <w:rFonts w:eastAsia="Times New Roman" w:cs="Times New Roman"/>
              </w:rPr>
              <w:t xml:space="preserve">GluClalpha </w:t>
            </w:r>
          </w:p>
        </w:tc>
        <w:tc>
          <w:tcPr>
            <w:tcW w:w="0" w:type="auto"/>
            <w:noWrap/>
            <w:vAlign w:val="bottom"/>
          </w:tcPr>
          <w:p w14:paraId="5B90560F" w14:textId="77777777" w:rsidR="0060324F" w:rsidRDefault="00803168">
            <w:pPr>
              <w:jc w:val="center"/>
              <w:rPr>
                <w:rFonts w:eastAsia="Times New Roman" w:cs="Times New Roman"/>
              </w:rPr>
            </w:pPr>
            <w:r>
              <w:rPr>
                <w:rStyle w:val="phvr8t-x-x-109"/>
                <w:rFonts w:eastAsia="Times New Roman" w:cs="Times New Roman"/>
              </w:rPr>
              <w:t xml:space="preserve">27 </w:t>
            </w:r>
          </w:p>
        </w:tc>
        <w:tc>
          <w:tcPr>
            <w:tcW w:w="0" w:type="auto"/>
            <w:noWrap/>
            <w:vAlign w:val="bottom"/>
          </w:tcPr>
          <w:p w14:paraId="4B425E2E" w14:textId="77777777" w:rsidR="0060324F" w:rsidRDefault="00803168">
            <w:pPr>
              <w:jc w:val="center"/>
              <w:rPr>
                <w:rFonts w:eastAsia="Times New Roman" w:cs="Times New Roman"/>
              </w:rPr>
            </w:pPr>
            <w:r>
              <w:rPr>
                <w:rStyle w:val="phvr8t-x-x-109"/>
                <w:rFonts w:eastAsia="Times New Roman" w:cs="Times New Roman"/>
              </w:rPr>
              <w:t xml:space="preserve">4945 </w:t>
            </w:r>
          </w:p>
        </w:tc>
        <w:tc>
          <w:tcPr>
            <w:tcW w:w="0" w:type="auto"/>
            <w:noWrap/>
            <w:vAlign w:val="bottom"/>
          </w:tcPr>
          <w:p w14:paraId="4C23F7A8" w14:textId="77777777" w:rsidR="0060324F" w:rsidRDefault="00803168">
            <w:pPr>
              <w:jc w:val="center"/>
              <w:rPr>
                <w:rFonts w:eastAsia="Times New Roman" w:cs="Times New Roman"/>
              </w:rPr>
            </w:pPr>
            <w:r>
              <w:rPr>
                <w:rStyle w:val="phvr8t-x-x-109"/>
                <w:rFonts w:eastAsia="Times New Roman" w:cs="Times New Roman"/>
              </w:rPr>
              <w:t xml:space="preserve">188 </w:t>
            </w:r>
          </w:p>
        </w:tc>
      </w:tr>
      <w:tr w:rsidR="0060324F" w14:paraId="77F35166" w14:textId="77777777">
        <w:trPr>
          <w:divId w:val="1085034298"/>
          <w:tblCellSpacing w:w="0" w:type="dxa"/>
        </w:trPr>
        <w:tc>
          <w:tcPr>
            <w:tcW w:w="0" w:type="auto"/>
            <w:noWrap/>
            <w:vAlign w:val="bottom"/>
          </w:tcPr>
          <w:p w14:paraId="3C1592B3" w14:textId="77777777" w:rsidR="0060324F" w:rsidRDefault="00803168">
            <w:pPr>
              <w:rPr>
                <w:rFonts w:eastAsia="Times New Roman" w:cs="Times New Roman"/>
              </w:rPr>
            </w:pPr>
            <w:r>
              <w:rPr>
                <w:rStyle w:val="phvr8t-x-x-109"/>
                <w:rFonts w:eastAsia="Times New Roman" w:cs="Times New Roman"/>
              </w:rPr>
              <w:t xml:space="preserve">Sap47 </w:t>
            </w:r>
          </w:p>
        </w:tc>
        <w:tc>
          <w:tcPr>
            <w:tcW w:w="0" w:type="auto"/>
            <w:noWrap/>
            <w:vAlign w:val="bottom"/>
          </w:tcPr>
          <w:p w14:paraId="22A9BE10" w14:textId="77777777" w:rsidR="0060324F" w:rsidRDefault="00803168">
            <w:pPr>
              <w:jc w:val="center"/>
              <w:rPr>
                <w:rFonts w:eastAsia="Times New Roman" w:cs="Times New Roman"/>
              </w:rPr>
            </w:pPr>
            <w:r>
              <w:rPr>
                <w:rStyle w:val="phvr8t-x-x-109"/>
                <w:rFonts w:eastAsia="Times New Roman" w:cs="Times New Roman"/>
              </w:rPr>
              <w:t xml:space="preserve">24 </w:t>
            </w:r>
          </w:p>
        </w:tc>
        <w:tc>
          <w:tcPr>
            <w:tcW w:w="0" w:type="auto"/>
            <w:noWrap/>
            <w:vAlign w:val="bottom"/>
          </w:tcPr>
          <w:p w14:paraId="64ED27E7" w14:textId="77777777" w:rsidR="0060324F" w:rsidRDefault="00803168">
            <w:pPr>
              <w:jc w:val="center"/>
              <w:rPr>
                <w:rFonts w:eastAsia="Times New Roman" w:cs="Times New Roman"/>
              </w:rPr>
            </w:pPr>
            <w:r>
              <w:rPr>
                <w:rStyle w:val="phvr8t-x-x-109"/>
                <w:rFonts w:eastAsia="Times New Roman" w:cs="Times New Roman"/>
              </w:rPr>
              <w:t xml:space="preserve">5011 </w:t>
            </w:r>
          </w:p>
        </w:tc>
        <w:tc>
          <w:tcPr>
            <w:tcW w:w="0" w:type="auto"/>
            <w:noWrap/>
            <w:vAlign w:val="bottom"/>
          </w:tcPr>
          <w:p w14:paraId="7920BCAE" w14:textId="77777777" w:rsidR="0060324F" w:rsidRDefault="00803168">
            <w:pPr>
              <w:jc w:val="center"/>
              <w:rPr>
                <w:rFonts w:eastAsia="Times New Roman" w:cs="Times New Roman"/>
              </w:rPr>
            </w:pPr>
            <w:r>
              <w:rPr>
                <w:rStyle w:val="phvr8t-x-x-109"/>
                <w:rFonts w:eastAsia="Times New Roman" w:cs="Times New Roman"/>
              </w:rPr>
              <w:t xml:space="preserve">49 </w:t>
            </w:r>
          </w:p>
        </w:tc>
      </w:tr>
      <w:tr w:rsidR="0060324F" w14:paraId="086292D7" w14:textId="77777777">
        <w:trPr>
          <w:divId w:val="1085034298"/>
          <w:tblCellSpacing w:w="0" w:type="dxa"/>
        </w:trPr>
        <w:tc>
          <w:tcPr>
            <w:tcW w:w="0" w:type="auto"/>
            <w:noWrap/>
            <w:vAlign w:val="bottom"/>
          </w:tcPr>
          <w:p w14:paraId="4C86AF5D" w14:textId="77777777" w:rsidR="0060324F" w:rsidRDefault="00803168">
            <w:pPr>
              <w:rPr>
                <w:rFonts w:eastAsia="Times New Roman" w:cs="Times New Roman"/>
              </w:rPr>
            </w:pPr>
            <w:r>
              <w:rPr>
                <w:rStyle w:val="phvr8t-x-x-109"/>
                <w:rFonts w:eastAsia="Times New Roman" w:cs="Times New Roman"/>
              </w:rPr>
              <w:t xml:space="preserve">Patronin </w:t>
            </w:r>
          </w:p>
        </w:tc>
        <w:tc>
          <w:tcPr>
            <w:tcW w:w="0" w:type="auto"/>
            <w:noWrap/>
            <w:vAlign w:val="bottom"/>
          </w:tcPr>
          <w:p w14:paraId="66025F9F" w14:textId="77777777" w:rsidR="0060324F" w:rsidRDefault="00803168">
            <w:pPr>
              <w:jc w:val="center"/>
              <w:rPr>
                <w:rFonts w:eastAsia="Times New Roman" w:cs="Times New Roman"/>
              </w:rPr>
            </w:pPr>
            <w:r>
              <w:rPr>
                <w:rStyle w:val="phvr8t-x-x-109"/>
                <w:rFonts w:eastAsia="Times New Roman" w:cs="Times New Roman"/>
              </w:rPr>
              <w:t xml:space="preserve">50 </w:t>
            </w:r>
          </w:p>
        </w:tc>
        <w:tc>
          <w:tcPr>
            <w:tcW w:w="0" w:type="auto"/>
            <w:noWrap/>
            <w:vAlign w:val="bottom"/>
          </w:tcPr>
          <w:p w14:paraId="041B32A1" w14:textId="77777777" w:rsidR="0060324F" w:rsidRDefault="00803168">
            <w:pPr>
              <w:jc w:val="center"/>
              <w:rPr>
                <w:rFonts w:eastAsia="Times New Roman" w:cs="Times New Roman"/>
              </w:rPr>
            </w:pPr>
            <w:r>
              <w:rPr>
                <w:rStyle w:val="phvr8t-x-x-109"/>
                <w:rFonts w:eastAsia="Times New Roman" w:cs="Times New Roman"/>
              </w:rPr>
              <w:t xml:space="preserve">5615 </w:t>
            </w:r>
          </w:p>
        </w:tc>
        <w:tc>
          <w:tcPr>
            <w:tcW w:w="0" w:type="auto"/>
            <w:noWrap/>
            <w:vAlign w:val="bottom"/>
          </w:tcPr>
          <w:p w14:paraId="2271F221" w14:textId="77777777" w:rsidR="0060324F" w:rsidRDefault="00803168">
            <w:pPr>
              <w:jc w:val="center"/>
              <w:rPr>
                <w:rFonts w:eastAsia="Times New Roman" w:cs="Times New Roman"/>
              </w:rPr>
            </w:pPr>
            <w:r>
              <w:rPr>
                <w:rStyle w:val="phvr8t-x-x-109"/>
                <w:rFonts w:eastAsia="Times New Roman" w:cs="Times New Roman"/>
              </w:rPr>
              <w:t xml:space="preserve">590 </w:t>
            </w:r>
          </w:p>
        </w:tc>
      </w:tr>
      <w:tr w:rsidR="0060324F" w14:paraId="75D4CCD5" w14:textId="77777777">
        <w:trPr>
          <w:divId w:val="1085034298"/>
          <w:tblCellSpacing w:w="0" w:type="dxa"/>
        </w:trPr>
        <w:tc>
          <w:tcPr>
            <w:tcW w:w="0" w:type="auto"/>
            <w:noWrap/>
            <w:vAlign w:val="bottom"/>
          </w:tcPr>
          <w:p w14:paraId="48A7F415" w14:textId="77777777" w:rsidR="0060324F" w:rsidRDefault="00803168">
            <w:pPr>
              <w:rPr>
                <w:rFonts w:eastAsia="Times New Roman" w:cs="Times New Roman"/>
              </w:rPr>
            </w:pPr>
            <w:r>
              <w:rPr>
                <w:rStyle w:val="phvr8t-x-x-109"/>
                <w:rFonts w:eastAsia="Times New Roman" w:cs="Times New Roman"/>
              </w:rPr>
              <w:t xml:space="preserve">CG17838 </w:t>
            </w:r>
          </w:p>
        </w:tc>
        <w:tc>
          <w:tcPr>
            <w:tcW w:w="0" w:type="auto"/>
            <w:noWrap/>
            <w:vAlign w:val="bottom"/>
          </w:tcPr>
          <w:p w14:paraId="6E4BA962" w14:textId="77777777" w:rsidR="0060324F" w:rsidRDefault="00803168">
            <w:pPr>
              <w:jc w:val="center"/>
              <w:rPr>
                <w:rFonts w:eastAsia="Times New Roman" w:cs="Times New Roman"/>
              </w:rPr>
            </w:pPr>
            <w:r>
              <w:rPr>
                <w:rStyle w:val="phvr8t-x-x-109"/>
                <w:rFonts w:eastAsia="Times New Roman" w:cs="Times New Roman"/>
              </w:rPr>
              <w:t xml:space="preserve">37 </w:t>
            </w:r>
          </w:p>
        </w:tc>
        <w:tc>
          <w:tcPr>
            <w:tcW w:w="0" w:type="auto"/>
            <w:noWrap/>
            <w:vAlign w:val="bottom"/>
          </w:tcPr>
          <w:p w14:paraId="67AE1A0C" w14:textId="77777777" w:rsidR="0060324F" w:rsidRDefault="00803168">
            <w:pPr>
              <w:jc w:val="center"/>
              <w:rPr>
                <w:rFonts w:eastAsia="Times New Roman" w:cs="Times New Roman"/>
              </w:rPr>
            </w:pPr>
            <w:r>
              <w:rPr>
                <w:rStyle w:val="phvr8t-x-x-109"/>
                <w:rFonts w:eastAsia="Times New Roman" w:cs="Times New Roman"/>
              </w:rPr>
              <w:t xml:space="preserve">8333 </w:t>
            </w:r>
          </w:p>
        </w:tc>
        <w:tc>
          <w:tcPr>
            <w:tcW w:w="0" w:type="auto"/>
            <w:noWrap/>
            <w:vAlign w:val="bottom"/>
          </w:tcPr>
          <w:p w14:paraId="1D2A2B88" w14:textId="77777777" w:rsidR="0060324F" w:rsidRDefault="00803168">
            <w:pPr>
              <w:jc w:val="center"/>
              <w:rPr>
                <w:rFonts w:eastAsia="Times New Roman" w:cs="Times New Roman"/>
              </w:rPr>
            </w:pPr>
            <w:r>
              <w:rPr>
                <w:rStyle w:val="phvr8t-x-x-109"/>
                <w:rFonts w:eastAsia="Times New Roman" w:cs="Times New Roman"/>
              </w:rPr>
              <w:t xml:space="preserve">147 </w:t>
            </w:r>
          </w:p>
        </w:tc>
      </w:tr>
      <w:tr w:rsidR="0060324F" w14:paraId="6B97171D" w14:textId="77777777">
        <w:trPr>
          <w:divId w:val="1085034298"/>
          <w:tblCellSpacing w:w="0" w:type="dxa"/>
        </w:trPr>
        <w:tc>
          <w:tcPr>
            <w:tcW w:w="0" w:type="auto"/>
            <w:noWrap/>
            <w:vAlign w:val="bottom"/>
          </w:tcPr>
          <w:p w14:paraId="7FC2EBB4" w14:textId="77777777" w:rsidR="0060324F" w:rsidRDefault="00803168">
            <w:pPr>
              <w:rPr>
                <w:rFonts w:eastAsia="Times New Roman" w:cs="Times New Roman"/>
              </w:rPr>
            </w:pPr>
            <w:r>
              <w:rPr>
                <w:rStyle w:val="phvr8t-x-x-109"/>
                <w:rFonts w:eastAsia="Times New Roman" w:cs="Times New Roman"/>
              </w:rPr>
              <w:t xml:space="preserve">unc-13 </w:t>
            </w:r>
          </w:p>
        </w:tc>
        <w:tc>
          <w:tcPr>
            <w:tcW w:w="0" w:type="auto"/>
            <w:noWrap/>
            <w:vAlign w:val="bottom"/>
          </w:tcPr>
          <w:p w14:paraId="73D960FB" w14:textId="77777777" w:rsidR="0060324F" w:rsidRDefault="00803168">
            <w:pPr>
              <w:jc w:val="center"/>
              <w:rPr>
                <w:rFonts w:eastAsia="Times New Roman" w:cs="Times New Roman"/>
              </w:rPr>
            </w:pPr>
            <w:r>
              <w:rPr>
                <w:rStyle w:val="phvr8t-x-x-109"/>
                <w:rFonts w:eastAsia="Times New Roman" w:cs="Times New Roman"/>
              </w:rPr>
              <w:t xml:space="preserve">52 </w:t>
            </w:r>
          </w:p>
        </w:tc>
        <w:tc>
          <w:tcPr>
            <w:tcW w:w="0" w:type="auto"/>
            <w:noWrap/>
            <w:vAlign w:val="bottom"/>
          </w:tcPr>
          <w:p w14:paraId="756A827A" w14:textId="77777777" w:rsidR="0060324F" w:rsidRDefault="00803168">
            <w:pPr>
              <w:jc w:val="center"/>
              <w:rPr>
                <w:rFonts w:eastAsia="Times New Roman" w:cs="Times New Roman"/>
              </w:rPr>
            </w:pPr>
            <w:r>
              <w:rPr>
                <w:rStyle w:val="phvr8t-x-x-109"/>
                <w:rFonts w:eastAsia="Times New Roman" w:cs="Times New Roman"/>
              </w:rPr>
              <w:t xml:space="preserve">8391 </w:t>
            </w:r>
          </w:p>
        </w:tc>
        <w:tc>
          <w:tcPr>
            <w:tcW w:w="0" w:type="auto"/>
            <w:noWrap/>
            <w:vAlign w:val="bottom"/>
          </w:tcPr>
          <w:p w14:paraId="121C87EC" w14:textId="77777777" w:rsidR="0060324F" w:rsidRDefault="00803168">
            <w:pPr>
              <w:jc w:val="center"/>
              <w:rPr>
                <w:rFonts w:eastAsia="Times New Roman" w:cs="Times New Roman"/>
              </w:rPr>
            </w:pPr>
            <w:r>
              <w:rPr>
                <w:rStyle w:val="phvr8t-x-x-109"/>
                <w:rFonts w:eastAsia="Times New Roman" w:cs="Times New Roman"/>
              </w:rPr>
              <w:t xml:space="preserve">279 </w:t>
            </w:r>
          </w:p>
        </w:tc>
      </w:tr>
      <w:tr w:rsidR="0060324F" w14:paraId="1F1B95C4" w14:textId="77777777">
        <w:trPr>
          <w:divId w:val="1085034298"/>
          <w:tblCellSpacing w:w="0" w:type="dxa"/>
        </w:trPr>
        <w:tc>
          <w:tcPr>
            <w:tcW w:w="0" w:type="auto"/>
            <w:noWrap/>
            <w:vAlign w:val="bottom"/>
          </w:tcPr>
          <w:p w14:paraId="1E5E9E16" w14:textId="77777777" w:rsidR="0060324F" w:rsidRDefault="00803168">
            <w:pPr>
              <w:rPr>
                <w:rFonts w:eastAsia="Times New Roman" w:cs="Times New Roman"/>
              </w:rPr>
            </w:pPr>
            <w:r>
              <w:rPr>
                <w:rStyle w:val="phvr8t-x-x-109"/>
                <w:rFonts w:eastAsia="Times New Roman" w:cs="Times New Roman"/>
              </w:rPr>
              <w:t xml:space="preserve">A2bp1 </w:t>
            </w:r>
          </w:p>
        </w:tc>
        <w:tc>
          <w:tcPr>
            <w:tcW w:w="0" w:type="auto"/>
            <w:noWrap/>
            <w:vAlign w:val="bottom"/>
          </w:tcPr>
          <w:p w14:paraId="2EE370DC" w14:textId="77777777" w:rsidR="0060324F" w:rsidRDefault="00803168">
            <w:pPr>
              <w:jc w:val="center"/>
              <w:rPr>
                <w:rFonts w:eastAsia="Times New Roman" w:cs="Times New Roman"/>
              </w:rPr>
            </w:pPr>
            <w:r>
              <w:rPr>
                <w:rStyle w:val="phvr8t-x-x-109"/>
                <w:rFonts w:eastAsia="Times New Roman" w:cs="Times New Roman"/>
              </w:rPr>
              <w:t xml:space="preserve">29 </w:t>
            </w:r>
          </w:p>
        </w:tc>
        <w:tc>
          <w:tcPr>
            <w:tcW w:w="0" w:type="auto"/>
            <w:noWrap/>
            <w:vAlign w:val="bottom"/>
          </w:tcPr>
          <w:p w14:paraId="666D6A9B" w14:textId="77777777" w:rsidR="0060324F" w:rsidRDefault="00803168">
            <w:pPr>
              <w:jc w:val="center"/>
              <w:rPr>
                <w:rFonts w:eastAsia="Times New Roman" w:cs="Times New Roman"/>
              </w:rPr>
            </w:pPr>
            <w:r>
              <w:rPr>
                <w:rStyle w:val="phvr8t-x-x-109"/>
                <w:rFonts w:eastAsia="Times New Roman" w:cs="Times New Roman"/>
              </w:rPr>
              <w:t xml:space="preserve">9055 </w:t>
            </w:r>
          </w:p>
        </w:tc>
        <w:tc>
          <w:tcPr>
            <w:tcW w:w="0" w:type="auto"/>
            <w:noWrap/>
            <w:vAlign w:val="bottom"/>
          </w:tcPr>
          <w:p w14:paraId="0E9FAF7A" w14:textId="77777777" w:rsidR="0060324F" w:rsidRDefault="00803168">
            <w:pPr>
              <w:jc w:val="center"/>
              <w:rPr>
                <w:rFonts w:eastAsia="Times New Roman" w:cs="Times New Roman"/>
              </w:rPr>
            </w:pPr>
            <w:r>
              <w:rPr>
                <w:rStyle w:val="phvr8t-x-x-109"/>
                <w:rFonts w:eastAsia="Times New Roman" w:cs="Times New Roman"/>
              </w:rPr>
              <w:t xml:space="preserve">58 </w:t>
            </w:r>
          </w:p>
        </w:tc>
      </w:tr>
      <w:tr w:rsidR="0060324F" w14:paraId="10B32D56" w14:textId="77777777">
        <w:trPr>
          <w:divId w:val="1085034298"/>
          <w:tblCellSpacing w:w="0" w:type="dxa"/>
        </w:trPr>
        <w:tc>
          <w:tcPr>
            <w:tcW w:w="0" w:type="auto"/>
            <w:noWrap/>
            <w:vAlign w:val="bottom"/>
          </w:tcPr>
          <w:p w14:paraId="004D4DC2" w14:textId="77777777" w:rsidR="0060324F" w:rsidRDefault="00803168">
            <w:pPr>
              <w:rPr>
                <w:rFonts w:eastAsia="Times New Roman" w:cs="Times New Roman"/>
              </w:rPr>
            </w:pPr>
            <w:r>
              <w:rPr>
                <w:rStyle w:val="phvr8t-x-x-109"/>
                <w:rFonts w:eastAsia="Times New Roman" w:cs="Times New Roman"/>
              </w:rPr>
              <w:t xml:space="preserve">Imp </w:t>
            </w:r>
          </w:p>
        </w:tc>
        <w:tc>
          <w:tcPr>
            <w:tcW w:w="0" w:type="auto"/>
            <w:noWrap/>
            <w:vAlign w:val="bottom"/>
          </w:tcPr>
          <w:p w14:paraId="30ACBEE1" w14:textId="77777777" w:rsidR="0060324F" w:rsidRDefault="00803168">
            <w:pPr>
              <w:jc w:val="center"/>
              <w:rPr>
                <w:rFonts w:eastAsia="Times New Roman" w:cs="Times New Roman"/>
              </w:rPr>
            </w:pPr>
            <w:r>
              <w:rPr>
                <w:rStyle w:val="phvr8t-x-x-109"/>
                <w:rFonts w:eastAsia="Times New Roman" w:cs="Times New Roman"/>
              </w:rPr>
              <w:t xml:space="preserve">33 </w:t>
            </w:r>
          </w:p>
        </w:tc>
        <w:tc>
          <w:tcPr>
            <w:tcW w:w="0" w:type="auto"/>
            <w:noWrap/>
            <w:vAlign w:val="bottom"/>
          </w:tcPr>
          <w:p w14:paraId="6E238871" w14:textId="77777777" w:rsidR="0060324F" w:rsidRDefault="00803168">
            <w:pPr>
              <w:jc w:val="center"/>
              <w:rPr>
                <w:rFonts w:eastAsia="Times New Roman" w:cs="Times New Roman"/>
              </w:rPr>
            </w:pPr>
            <w:r>
              <w:rPr>
                <w:rStyle w:val="phvr8t-x-x-109"/>
                <w:rFonts w:eastAsia="Times New Roman" w:cs="Times New Roman"/>
              </w:rPr>
              <w:t xml:space="preserve">9131 </w:t>
            </w:r>
          </w:p>
        </w:tc>
        <w:tc>
          <w:tcPr>
            <w:tcW w:w="0" w:type="auto"/>
            <w:noWrap/>
            <w:vAlign w:val="bottom"/>
          </w:tcPr>
          <w:p w14:paraId="643642F2" w14:textId="77777777" w:rsidR="0060324F" w:rsidRDefault="00803168">
            <w:pPr>
              <w:jc w:val="center"/>
              <w:rPr>
                <w:rFonts w:eastAsia="Times New Roman" w:cs="Times New Roman"/>
              </w:rPr>
            </w:pPr>
            <w:r>
              <w:rPr>
                <w:rStyle w:val="phvr8t-x-x-109"/>
                <w:rFonts w:eastAsia="Times New Roman" w:cs="Times New Roman"/>
              </w:rPr>
              <w:t xml:space="preserve">12 </w:t>
            </w:r>
          </w:p>
        </w:tc>
      </w:tr>
      <w:tr w:rsidR="0060324F" w14:paraId="71D3F3BC" w14:textId="77777777">
        <w:trPr>
          <w:divId w:val="1085034298"/>
          <w:tblCellSpacing w:w="0" w:type="dxa"/>
        </w:trPr>
        <w:tc>
          <w:tcPr>
            <w:tcW w:w="0" w:type="auto"/>
            <w:noWrap/>
            <w:vAlign w:val="bottom"/>
          </w:tcPr>
          <w:p w14:paraId="44DEF38A" w14:textId="77777777" w:rsidR="0060324F" w:rsidRDefault="00803168">
            <w:pPr>
              <w:rPr>
                <w:rFonts w:eastAsia="Times New Roman" w:cs="Times New Roman"/>
              </w:rPr>
            </w:pPr>
            <w:r>
              <w:rPr>
                <w:rStyle w:val="phvr8t-x-x-109"/>
                <w:rFonts w:eastAsia="Times New Roman" w:cs="Times New Roman"/>
              </w:rPr>
              <w:t xml:space="preserve">pan </w:t>
            </w:r>
          </w:p>
        </w:tc>
        <w:tc>
          <w:tcPr>
            <w:tcW w:w="0" w:type="auto"/>
            <w:noWrap/>
            <w:vAlign w:val="bottom"/>
          </w:tcPr>
          <w:p w14:paraId="3831D0EC" w14:textId="77777777" w:rsidR="0060324F" w:rsidRDefault="00803168">
            <w:pPr>
              <w:jc w:val="center"/>
              <w:rPr>
                <w:rFonts w:eastAsia="Times New Roman" w:cs="Times New Roman"/>
              </w:rPr>
            </w:pPr>
            <w:r>
              <w:rPr>
                <w:rStyle w:val="phvr8t-x-x-109"/>
                <w:rFonts w:eastAsia="Times New Roman" w:cs="Times New Roman"/>
              </w:rPr>
              <w:t xml:space="preserve">38 </w:t>
            </w:r>
          </w:p>
        </w:tc>
        <w:tc>
          <w:tcPr>
            <w:tcW w:w="0" w:type="auto"/>
            <w:noWrap/>
            <w:vAlign w:val="bottom"/>
          </w:tcPr>
          <w:p w14:paraId="6A28B4C4" w14:textId="77777777" w:rsidR="0060324F" w:rsidRDefault="00803168">
            <w:pPr>
              <w:jc w:val="center"/>
              <w:rPr>
                <w:rFonts w:eastAsia="Times New Roman" w:cs="Times New Roman"/>
              </w:rPr>
            </w:pPr>
            <w:r>
              <w:rPr>
                <w:rStyle w:val="phvr8t-x-x-109"/>
                <w:rFonts w:eastAsia="Times New Roman" w:cs="Times New Roman"/>
              </w:rPr>
              <w:t xml:space="preserve">9432 </w:t>
            </w:r>
          </w:p>
        </w:tc>
        <w:tc>
          <w:tcPr>
            <w:tcW w:w="0" w:type="auto"/>
            <w:noWrap/>
            <w:vAlign w:val="bottom"/>
          </w:tcPr>
          <w:p w14:paraId="36ABA489" w14:textId="77777777" w:rsidR="0060324F" w:rsidRDefault="00803168">
            <w:pPr>
              <w:jc w:val="center"/>
              <w:rPr>
                <w:rFonts w:eastAsia="Times New Roman" w:cs="Times New Roman"/>
              </w:rPr>
            </w:pPr>
            <w:r>
              <w:rPr>
                <w:rStyle w:val="phvr8t-x-x-109"/>
                <w:rFonts w:eastAsia="Times New Roman" w:cs="Times New Roman"/>
              </w:rPr>
              <w:t xml:space="preserve">72 </w:t>
            </w:r>
          </w:p>
        </w:tc>
      </w:tr>
      <w:tr w:rsidR="0060324F" w14:paraId="529317DC" w14:textId="77777777">
        <w:trPr>
          <w:divId w:val="1085034298"/>
          <w:tblCellSpacing w:w="0" w:type="dxa"/>
        </w:trPr>
        <w:tc>
          <w:tcPr>
            <w:tcW w:w="0" w:type="auto"/>
            <w:noWrap/>
            <w:vAlign w:val="bottom"/>
          </w:tcPr>
          <w:p w14:paraId="6B3A5693" w14:textId="77777777" w:rsidR="0060324F" w:rsidRDefault="00803168">
            <w:pPr>
              <w:rPr>
                <w:rFonts w:eastAsia="Times New Roman" w:cs="Times New Roman"/>
              </w:rPr>
            </w:pPr>
            <w:r>
              <w:rPr>
                <w:rStyle w:val="phvr8t-x-x-109"/>
                <w:rFonts w:eastAsia="Times New Roman" w:cs="Times New Roman"/>
              </w:rPr>
              <w:t xml:space="preserve">Sh </w:t>
            </w:r>
          </w:p>
        </w:tc>
        <w:tc>
          <w:tcPr>
            <w:tcW w:w="0" w:type="auto"/>
            <w:noWrap/>
            <w:vAlign w:val="bottom"/>
          </w:tcPr>
          <w:p w14:paraId="3818392B" w14:textId="77777777" w:rsidR="0060324F" w:rsidRDefault="00803168">
            <w:pPr>
              <w:jc w:val="center"/>
              <w:rPr>
                <w:rFonts w:eastAsia="Times New Roman" w:cs="Times New Roman"/>
              </w:rPr>
            </w:pPr>
            <w:r>
              <w:rPr>
                <w:rStyle w:val="phvr8t-x-x-109"/>
                <w:rFonts w:eastAsia="Times New Roman" w:cs="Times New Roman"/>
              </w:rPr>
              <w:t xml:space="preserve">40 </w:t>
            </w:r>
          </w:p>
        </w:tc>
        <w:tc>
          <w:tcPr>
            <w:tcW w:w="0" w:type="auto"/>
            <w:noWrap/>
            <w:vAlign w:val="bottom"/>
          </w:tcPr>
          <w:p w14:paraId="1455F287" w14:textId="77777777" w:rsidR="0060324F" w:rsidRDefault="00803168">
            <w:pPr>
              <w:jc w:val="center"/>
              <w:rPr>
                <w:rFonts w:eastAsia="Times New Roman" w:cs="Times New Roman"/>
              </w:rPr>
            </w:pPr>
            <w:r>
              <w:rPr>
                <w:rStyle w:val="phvr8t-x-x-109"/>
                <w:rFonts w:eastAsia="Times New Roman" w:cs="Times New Roman"/>
              </w:rPr>
              <w:t xml:space="preserve">15995 </w:t>
            </w:r>
          </w:p>
        </w:tc>
        <w:tc>
          <w:tcPr>
            <w:tcW w:w="0" w:type="auto"/>
            <w:noWrap/>
            <w:vAlign w:val="bottom"/>
          </w:tcPr>
          <w:p w14:paraId="4045D898" w14:textId="77777777" w:rsidR="0060324F" w:rsidRDefault="00803168">
            <w:pPr>
              <w:jc w:val="center"/>
              <w:rPr>
                <w:rFonts w:eastAsia="Times New Roman" w:cs="Times New Roman"/>
              </w:rPr>
            </w:pPr>
            <w:r>
              <w:rPr>
                <w:rStyle w:val="phvr8t-x-x-109"/>
                <w:rFonts w:eastAsia="Times New Roman" w:cs="Times New Roman"/>
              </w:rPr>
              <w:t xml:space="preserve">66 </w:t>
            </w:r>
          </w:p>
        </w:tc>
      </w:tr>
      <w:tr w:rsidR="0060324F" w14:paraId="15056748" w14:textId="77777777">
        <w:trPr>
          <w:divId w:val="1085034298"/>
          <w:tblCellSpacing w:w="0" w:type="dxa"/>
        </w:trPr>
        <w:tc>
          <w:tcPr>
            <w:tcW w:w="0" w:type="auto"/>
            <w:noWrap/>
            <w:vAlign w:val="bottom"/>
          </w:tcPr>
          <w:p w14:paraId="70072830" w14:textId="77777777" w:rsidR="0060324F" w:rsidRDefault="00803168">
            <w:pPr>
              <w:rPr>
                <w:rFonts w:eastAsia="Times New Roman" w:cs="Times New Roman"/>
              </w:rPr>
            </w:pPr>
            <w:r>
              <w:rPr>
                <w:rStyle w:val="phvr8t-x-x-109"/>
                <w:rFonts w:eastAsia="Times New Roman" w:cs="Times New Roman"/>
              </w:rPr>
              <w:t xml:space="preserve">gish </w:t>
            </w:r>
          </w:p>
        </w:tc>
        <w:tc>
          <w:tcPr>
            <w:tcW w:w="0" w:type="auto"/>
            <w:noWrap/>
            <w:vAlign w:val="bottom"/>
          </w:tcPr>
          <w:p w14:paraId="5D9DAE66" w14:textId="77777777" w:rsidR="0060324F" w:rsidRDefault="00803168">
            <w:pPr>
              <w:jc w:val="center"/>
              <w:rPr>
                <w:rFonts w:eastAsia="Times New Roman" w:cs="Times New Roman"/>
              </w:rPr>
            </w:pPr>
            <w:r>
              <w:rPr>
                <w:rStyle w:val="phvr8t-x-x-109"/>
                <w:rFonts w:eastAsia="Times New Roman" w:cs="Times New Roman"/>
              </w:rPr>
              <w:t xml:space="preserve">48 </w:t>
            </w:r>
          </w:p>
        </w:tc>
        <w:tc>
          <w:tcPr>
            <w:tcW w:w="0" w:type="auto"/>
            <w:noWrap/>
            <w:vAlign w:val="bottom"/>
          </w:tcPr>
          <w:p w14:paraId="05386DBA" w14:textId="77777777" w:rsidR="0060324F" w:rsidRDefault="00803168">
            <w:pPr>
              <w:jc w:val="center"/>
              <w:rPr>
                <w:rFonts w:eastAsia="Times New Roman" w:cs="Times New Roman"/>
              </w:rPr>
            </w:pPr>
            <w:r>
              <w:rPr>
                <w:rStyle w:val="phvr8t-x-x-109"/>
                <w:rFonts w:eastAsia="Times New Roman" w:cs="Times New Roman"/>
              </w:rPr>
              <w:t xml:space="preserve">18972 </w:t>
            </w:r>
          </w:p>
        </w:tc>
        <w:tc>
          <w:tcPr>
            <w:tcW w:w="0" w:type="auto"/>
            <w:noWrap/>
            <w:vAlign w:val="bottom"/>
          </w:tcPr>
          <w:p w14:paraId="60D636E9" w14:textId="77777777" w:rsidR="0060324F" w:rsidRDefault="00803168">
            <w:pPr>
              <w:jc w:val="center"/>
              <w:rPr>
                <w:rFonts w:eastAsia="Times New Roman" w:cs="Times New Roman"/>
              </w:rPr>
            </w:pPr>
            <w:r>
              <w:rPr>
                <w:rStyle w:val="phvr8t-x-x-109"/>
                <w:rFonts w:eastAsia="Times New Roman" w:cs="Times New Roman"/>
              </w:rPr>
              <w:t xml:space="preserve">142 </w:t>
            </w:r>
          </w:p>
        </w:tc>
      </w:tr>
      <w:tr w:rsidR="0060324F" w14:paraId="4D83EBD0" w14:textId="77777777">
        <w:trPr>
          <w:divId w:val="1085034298"/>
          <w:tblCellSpacing w:w="0" w:type="dxa"/>
        </w:trPr>
        <w:tc>
          <w:tcPr>
            <w:tcW w:w="0" w:type="auto"/>
            <w:noWrap/>
            <w:vAlign w:val="bottom"/>
          </w:tcPr>
          <w:p w14:paraId="0B57F872" w14:textId="77777777" w:rsidR="0060324F" w:rsidRDefault="0060324F">
            <w:pPr>
              <w:rPr>
                <w:rFonts w:eastAsia="Times New Roman" w:cs="Times New Roman"/>
              </w:rPr>
            </w:pPr>
          </w:p>
        </w:tc>
        <w:tc>
          <w:tcPr>
            <w:tcW w:w="0" w:type="auto"/>
            <w:vAlign w:val="bottom"/>
          </w:tcPr>
          <w:p w14:paraId="48E2E53C" w14:textId="77777777" w:rsidR="0060324F" w:rsidRDefault="0060324F">
            <w:pPr>
              <w:rPr>
                <w:rFonts w:ascii="Times New Roman" w:eastAsia="Times New Roman" w:hAnsi="Times New Roman" w:cs="Times New Roman"/>
              </w:rPr>
            </w:pPr>
          </w:p>
        </w:tc>
        <w:tc>
          <w:tcPr>
            <w:tcW w:w="0" w:type="auto"/>
            <w:vAlign w:val="bottom"/>
          </w:tcPr>
          <w:p w14:paraId="43811500" w14:textId="77777777" w:rsidR="0060324F" w:rsidRDefault="0060324F">
            <w:pPr>
              <w:rPr>
                <w:rFonts w:ascii="Times New Roman" w:eastAsia="Times New Roman" w:hAnsi="Times New Roman" w:cs="Times New Roman"/>
              </w:rPr>
            </w:pPr>
          </w:p>
        </w:tc>
        <w:tc>
          <w:tcPr>
            <w:tcW w:w="0" w:type="auto"/>
            <w:vAlign w:val="bottom"/>
          </w:tcPr>
          <w:p w14:paraId="4A0F718C" w14:textId="77777777" w:rsidR="0060324F" w:rsidRDefault="0060324F">
            <w:pPr>
              <w:rPr>
                <w:rFonts w:ascii="Times New Roman" w:eastAsia="Times New Roman" w:hAnsi="Times New Roman" w:cs="Times New Roman"/>
              </w:rPr>
            </w:pPr>
          </w:p>
        </w:tc>
      </w:tr>
    </w:tbl>
    <w:p w14:paraId="58FA703D" w14:textId="77777777" w:rsidR="0060324F" w:rsidRDefault="0087170F">
      <w:pPr>
        <w:divId w:val="1431046202"/>
        <w:rPr>
          <w:rFonts w:eastAsia="Times New Roman" w:cs="Times New Roman"/>
        </w:rPr>
      </w:pPr>
      <w:r>
        <w:rPr>
          <w:rFonts w:eastAsia="Times New Roman" w:cs="Times New Roman"/>
        </w:rPr>
        <w:pict w14:anchorId="706107DC">
          <v:rect id="_x0000_i1048" style="width:0;height:1.5pt" o:hralign="center" o:hrstd="t" o:hr="t" fillcolor="#aaa" stroked="f"/>
        </w:pict>
      </w:r>
    </w:p>
    <w:p w14:paraId="1AB0C0A9" w14:textId="77777777" w:rsidR="0060324F" w:rsidRDefault="00803168">
      <w:pPr>
        <w:pStyle w:val="Heading4"/>
        <w:divId w:val="339822580"/>
        <w:rPr>
          <w:rFonts w:eastAsia="Times New Roman" w:cs="Times New Roman"/>
        </w:rPr>
      </w:pPr>
      <w:r>
        <w:rPr>
          <w:rStyle w:val="titlemark"/>
          <w:rFonts w:eastAsia="Times New Roman" w:cs="Times New Roman"/>
        </w:rPr>
        <w:t xml:space="preserve">1.3.6 </w:t>
      </w:r>
      <w:r>
        <w:rPr>
          <w:rStyle w:val="phvro8t-x-x-120"/>
          <w:rFonts w:eastAsia="Times New Roman" w:cs="Times New Roman"/>
        </w:rPr>
        <w:t>Drosophila melanogaster Dscam1</w:t>
      </w:r>
    </w:p>
    <w:p w14:paraId="09DBC779" w14:textId="77777777" w:rsidR="0060324F" w:rsidRDefault="00803168">
      <w:pPr>
        <w:pStyle w:val="noindent"/>
        <w:divId w:val="339822580"/>
        <w:rPr>
          <w:rFonts w:cs="Times New Roman"/>
        </w:rPr>
      </w:pPr>
      <w:r>
        <w:rPr>
          <w:rFonts w:cs="Times New Roman"/>
        </w:rPr>
        <w:t xml:space="preserve">Unquestionably, the gene most frequently used to demonstrate the combinatorial power of alternative splicing is </w:t>
      </w:r>
      <w:r>
        <w:rPr>
          <w:rStyle w:val="phvro8t-x-x-120"/>
          <w:rFonts w:cs="Times New Roman"/>
        </w:rPr>
        <w:t>Drosophila melanogaster Dscam1</w:t>
      </w:r>
      <w:r>
        <w:rPr>
          <w:rFonts w:cs="Times New Roman"/>
        </w:rPr>
        <w:t xml:space="preserve">. The _architecture_ of </w:t>
      </w:r>
      <w:r>
        <w:rPr>
          <w:rStyle w:val="phvro8t-x-x-120"/>
          <w:rFonts w:cs="Times New Roman"/>
        </w:rPr>
        <w:t xml:space="preserve">Dscam1 </w:t>
      </w:r>
      <w:r>
        <w:rPr>
          <w:rFonts w:cs="Times New Roman"/>
        </w:rPr>
        <w:t xml:space="preserve">is rather unique, but as we see in Figure </w:t>
      </w:r>
      <w:hyperlink r:id="rId486" w:anchor="x1-15002r8" w:history="1">
        <w:r>
          <w:rPr>
            <w:rStyle w:val="Hyperlink"/>
            <w:rFonts w:cs="Times New Roman"/>
          </w:rPr>
          <w:t>1.8</w:t>
        </w:r>
      </w:hyperlink>
      <w:r>
        <w:rPr>
          <w:rFonts w:cs="Times New Roman"/>
        </w:rPr>
        <w:t xml:space="preserve"> and Table </w:t>
      </w:r>
      <w:hyperlink r:id="rId487" w:anchor="x1-15002r8" w:history="1">
        <w:r>
          <w:rPr>
            <w:rStyle w:val="Hyperlink"/>
            <w:rFonts w:cs="Times New Roman"/>
          </w:rPr>
          <w:t>1.8</w:t>
        </w:r>
      </w:hyperlink>
      <w:r>
        <w:rPr>
          <w:rFonts w:cs="Times New Roman"/>
        </w:rPr>
        <w:t xml:space="preserve">, </w:t>
      </w:r>
      <w:r>
        <w:rPr>
          <w:rStyle w:val="phvro8t-x-x-120"/>
          <w:rFonts w:cs="Times New Roman"/>
        </w:rPr>
        <w:t>Drosophila</w:t>
      </w:r>
      <w:r>
        <w:rPr>
          <w:rFonts w:cs="Times New Roman"/>
        </w:rPr>
        <w:t xml:space="preserve"> </w:t>
      </w:r>
      <w:r>
        <w:rPr>
          <w:rStyle w:val="phvro8t-x-x-120"/>
          <w:rFonts w:cs="Times New Roman"/>
        </w:rPr>
        <w:t xml:space="preserve">melanogaster </w:t>
      </w:r>
      <w:r>
        <w:rPr>
          <w:rFonts w:cs="Times New Roman"/>
        </w:rPr>
        <w:t>contain numerous genes that generate tremendous isoform diversity from a single locus [</w:t>
      </w:r>
      <w:hyperlink r:id="rId488" w:anchor="XBrown2014" w:history="1">
        <w:r>
          <w:rPr>
            <w:rStyle w:val="Hyperlink"/>
            <w:rFonts w:cs="Times New Roman"/>
          </w:rPr>
          <w:t>Brown et al.</w:t>
        </w:r>
      </w:hyperlink>
      <w:r>
        <w:rPr>
          <w:rFonts w:cs="Times New Roman"/>
        </w:rPr>
        <w:t>, </w:t>
      </w:r>
      <w:hyperlink r:id="rId489" w:anchor="XBrown2014" w:history="1">
        <w:r>
          <w:rPr>
            <w:rStyle w:val="Hyperlink"/>
            <w:rFonts w:cs="Times New Roman"/>
          </w:rPr>
          <w:t>2014</w:t>
        </w:r>
      </w:hyperlink>
      <w:r>
        <w:rPr>
          <w:rFonts w:cs="Times New Roman"/>
        </w:rPr>
        <w:t xml:space="preserve">]. The basic structure of </w:t>
      </w:r>
      <w:r>
        <w:rPr>
          <w:rStyle w:val="phvro8t-x-x-120"/>
          <w:rFonts w:cs="Times New Roman"/>
        </w:rPr>
        <w:t xml:space="preserve">Dscam1 </w:t>
      </w:r>
      <w:r>
        <w:rPr>
          <w:rFonts w:cs="Times New Roman"/>
        </w:rPr>
        <w:t xml:space="preserve">is shown in Figure </w:t>
      </w:r>
      <w:hyperlink r:id="rId490" w:anchor="x1-16001r9" w:history="1">
        <w:r>
          <w:rPr>
            <w:rStyle w:val="Hyperlink"/>
            <w:rFonts w:cs="Times New Roman"/>
          </w:rPr>
          <w:t>1.9</w:t>
        </w:r>
      </w:hyperlink>
      <w:r>
        <w:rPr>
          <w:rFonts w:cs="Times New Roman"/>
        </w:rPr>
        <w:t xml:space="preserve">. </w:t>
      </w:r>
    </w:p>
    <w:p w14:paraId="4F8029A6" w14:textId="77777777" w:rsidR="0060324F" w:rsidRDefault="00803168">
      <w:pPr>
        <w:pStyle w:val="noindent"/>
        <w:divId w:val="339822580"/>
        <w:rPr>
          <w:rFonts w:cs="Times New Roman"/>
        </w:rPr>
      </w:pPr>
      <w:r>
        <w:rPr>
          <w:rFonts w:cs="Times New Roman"/>
        </w:rPr>
        <w:t xml:space="preserve">Human </w:t>
      </w:r>
      <w:r>
        <w:rPr>
          <w:rStyle w:val="phvro8t-x-x-120"/>
          <w:rFonts w:cs="Times New Roman"/>
        </w:rPr>
        <w:t xml:space="preserve">Dscam </w:t>
      </w:r>
      <w:r>
        <w:rPr>
          <w:rFonts w:cs="Times New Roman"/>
        </w:rPr>
        <w:t xml:space="preserve">(Down Syndrome Cellular Adhesion Molecule), for which </w:t>
      </w:r>
      <w:r>
        <w:rPr>
          <w:rStyle w:val="phvro8t-x-x-120"/>
          <w:rFonts w:cs="Times New Roman"/>
        </w:rPr>
        <w:t xml:space="preserve">Dscam1 </w:t>
      </w:r>
      <w:r>
        <w:rPr>
          <w:rFonts w:cs="Times New Roman"/>
        </w:rPr>
        <w:t>was named, was identified while looking for genes on chromosome 21, specifically band 21q22, where extra copies expressed in Down syndrome patients, a trisomy 21 disorder, maybe causative for disease [</w:t>
      </w:r>
      <w:hyperlink r:id="rId491" w:anchor="XYamakawa1998a" w:history="1">
        <w:r>
          <w:rPr>
            <w:rStyle w:val="Hyperlink"/>
            <w:rFonts w:cs="Times New Roman"/>
          </w:rPr>
          <w:t>Yamakawa et al.</w:t>
        </w:r>
      </w:hyperlink>
      <w:r>
        <w:rPr>
          <w:rFonts w:cs="Times New Roman"/>
        </w:rPr>
        <w:t>, </w:t>
      </w:r>
      <w:hyperlink r:id="rId492" w:anchor="XYamakawa1998a" w:history="1">
        <w:r>
          <w:rPr>
            <w:rStyle w:val="Hyperlink"/>
            <w:rFonts w:cs="Times New Roman"/>
          </w:rPr>
          <w:t>1998</w:t>
        </w:r>
      </w:hyperlink>
      <w:r>
        <w:rPr>
          <w:rFonts w:cs="Times New Roman"/>
        </w:rPr>
        <w:t xml:space="preserve">]. </w:t>
      </w:r>
      <w:r>
        <w:rPr>
          <w:rStyle w:val="phvro8t-x-x-120"/>
          <w:rFonts w:cs="Times New Roman"/>
        </w:rPr>
        <w:t xml:space="preserve">Dscam </w:t>
      </w:r>
      <w:r>
        <w:rPr>
          <w:rFonts w:cs="Times New Roman"/>
        </w:rPr>
        <w:t xml:space="preserve">was named according to this association, and its membership in the immunoglobulin super family of proteins with extracellular adhesion functions. Human </w:t>
      </w:r>
      <w:r>
        <w:rPr>
          <w:rStyle w:val="phvro8t-x-x-120"/>
          <w:rFonts w:cs="Times New Roman"/>
        </w:rPr>
        <w:t xml:space="preserve">Dscam </w:t>
      </w:r>
      <w:r>
        <w:rPr>
          <w:rFonts w:cs="Times New Roman"/>
        </w:rPr>
        <w:t xml:space="preserve">does undergo some alternatively splicing and is broadly expressed in the developing nervous system. Yet, it does not contain the same impressive number of cassette exons as </w:t>
      </w:r>
      <w:r>
        <w:rPr>
          <w:rStyle w:val="phvro8t-x-x-120"/>
          <w:rFonts w:cs="Times New Roman"/>
        </w:rPr>
        <w:t>Dscam1</w:t>
      </w:r>
      <w:r>
        <w:rPr>
          <w:rFonts w:cs="Times New Roman"/>
        </w:rPr>
        <w:t xml:space="preserve">. </w:t>
      </w:r>
    </w:p>
    <w:p w14:paraId="02CAA418" w14:textId="77777777" w:rsidR="0060324F" w:rsidRDefault="0087170F">
      <w:pPr>
        <w:divId w:val="339822580"/>
        <w:rPr>
          <w:rFonts w:eastAsia="Times New Roman" w:cs="Times New Roman"/>
        </w:rPr>
      </w:pPr>
      <w:r>
        <w:rPr>
          <w:rFonts w:eastAsia="Times New Roman" w:cs="Times New Roman"/>
        </w:rPr>
        <w:pict w14:anchorId="557783DF">
          <v:rect id="_x0000_i1049" style="width:0;height:1.5pt" o:hralign="center" o:hrstd="t" o:hr="t" fillcolor="#aaa" stroked="f"/>
        </w:pict>
      </w:r>
    </w:p>
    <w:p w14:paraId="3305D794" w14:textId="62C1442C" w:rsidR="0060324F" w:rsidRDefault="00642696">
      <w:pPr>
        <w:pStyle w:val="noindent"/>
        <w:divId w:val="900678745"/>
        <w:rPr>
          <w:rFonts w:cs="Times New Roman"/>
        </w:rPr>
      </w:pPr>
      <w:r>
        <w:rPr>
          <w:rFonts w:cs="Times New Roman"/>
          <w:noProof/>
        </w:rPr>
        <w:drawing>
          <wp:inline distT="0" distB="0" distL="0" distR="0" wp14:anchorId="650AF314" wp14:editId="5386503E">
            <wp:extent cx="406400" cy="406400"/>
            <wp:effectExtent l="0" t="0" r="0" b="0"/>
            <wp:docPr id="26" name="Picture 26"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
                    <pic:cNvPicPr>
                      <a:picLocks noChangeAspect="1" noChangeArrowheads="1"/>
                    </pic:cNvPicPr>
                  </pic:nvPicPr>
                  <pic:blipFill>
                    <a:blip r:link="rId49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22C1EB7" w14:textId="77777777" w:rsidR="0060324F" w:rsidRDefault="00803168">
      <w:pPr>
        <w:divId w:val="858618629"/>
        <w:rPr>
          <w:rFonts w:eastAsia="Times New Roman" w:cs="Times New Roman"/>
        </w:rPr>
      </w:pPr>
      <w:r>
        <w:rPr>
          <w:rStyle w:val="id"/>
          <w:rFonts w:eastAsia="Times New Roman" w:cs="Times New Roman"/>
        </w:rPr>
        <w:t xml:space="preserve">Figure 1.9: </w:t>
      </w:r>
      <w:r>
        <w:rPr>
          <w:rStyle w:val="content"/>
          <w:rFonts w:eastAsia="Times New Roman" w:cs="Times New Roman"/>
        </w:rPr>
        <w:t xml:space="preserve">The architecture of the </w:t>
      </w:r>
      <w:r>
        <w:rPr>
          <w:rStyle w:val="phvro8t-x-x-120"/>
          <w:rFonts w:eastAsia="Times New Roman" w:cs="Times New Roman"/>
        </w:rPr>
        <w:t xml:space="preserve">Drosophila melanogaster </w:t>
      </w:r>
      <w:r>
        <w:rPr>
          <w:rStyle w:val="content"/>
          <w:rFonts w:eastAsia="Times New Roman" w:cs="Times New Roman"/>
        </w:rPr>
        <w:t xml:space="preserve">gene </w:t>
      </w:r>
      <w:r>
        <w:rPr>
          <w:rStyle w:val="phvro8t-x-x-120"/>
          <w:rFonts w:eastAsia="Times New Roman" w:cs="Times New Roman"/>
        </w:rPr>
        <w:t>Dscam1</w:t>
      </w:r>
      <w:r>
        <w:rPr>
          <w:rFonts w:eastAsia="Times New Roman" w:cs="Times New Roman"/>
        </w:rPr>
        <w:br/>
      </w:r>
      <w:r>
        <w:rPr>
          <w:rStyle w:val="phvro8t-x-x-120"/>
          <w:rFonts w:eastAsia="Times New Roman" w:cs="Times New Roman"/>
        </w:rPr>
        <w:t xml:space="preserve">Dscam1 </w:t>
      </w:r>
      <w:r>
        <w:rPr>
          <w:rStyle w:val="content"/>
          <w:rFonts w:eastAsia="Times New Roman" w:cs="Times New Roman"/>
        </w:rPr>
        <w:t xml:space="preserve">has three </w:t>
      </w:r>
      <w:r>
        <w:rPr>
          <w:rStyle w:val="phvro8t-x-x-120"/>
          <w:rFonts w:eastAsia="Times New Roman" w:cs="Times New Roman"/>
        </w:rPr>
        <w:t xml:space="preserve">clusters </w:t>
      </w:r>
      <w:r>
        <w:rPr>
          <w:rStyle w:val="content"/>
          <w:rFonts w:eastAsia="Times New Roman" w:cs="Times New Roman"/>
        </w:rPr>
        <w:t>or _banks_ of alternative cassette exons that are splicing</w:t>
      </w:r>
      <w:ins w:id="76" w:author="Emiliano Ricci" w:date="2014-05-04T07:15:00Z">
        <w:r w:rsidR="00DD1BDB">
          <w:rPr>
            <w:rStyle w:val="content"/>
            <w:rFonts w:eastAsia="Times New Roman" w:cs="Times New Roman"/>
          </w:rPr>
          <w:t xml:space="preserve"> (spliced out or splicing out?)</w:t>
        </w:r>
      </w:ins>
      <w:r>
        <w:rPr>
          <w:rStyle w:val="content"/>
          <w:rFonts w:eastAsia="Times New Roman" w:cs="Times New Roman"/>
        </w:rPr>
        <w:t xml:space="preserve"> out in a mutually-exclusive manner. The first bank, _Exon 4_, contains 12 different variants, of which only one is ever included into the mRNA. Similarly, banks 6 &amp; 9 each contain 48 and 33 different variants, respectively. These three banks code for extracellular IgG domains, while the final region of alternative splicing, exon 17, encodes two different trans-membrane domains, again only one of which </w:t>
      </w:r>
      <w:del w:id="77" w:author="Emiliano Ricci" w:date="2014-05-04T07:15:00Z">
        <w:r w:rsidDel="00DD1BDB">
          <w:rPr>
            <w:rStyle w:val="content"/>
            <w:rFonts w:eastAsia="Times New Roman" w:cs="Times New Roman"/>
          </w:rPr>
          <w:delText xml:space="preserve">only one </w:delText>
        </w:r>
      </w:del>
      <w:r>
        <w:rPr>
          <w:rStyle w:val="content"/>
          <w:rFonts w:eastAsia="Times New Roman" w:cs="Times New Roman"/>
        </w:rPr>
        <w:t xml:space="preserve">is included in the final mRNA. </w:t>
      </w:r>
    </w:p>
    <w:p w14:paraId="71A303B5" w14:textId="77777777" w:rsidR="0060324F" w:rsidRDefault="00803168">
      <w:pPr>
        <w:pStyle w:val="noindent"/>
        <w:divId w:val="900678745"/>
        <w:rPr>
          <w:rFonts w:cs="Times New Roman"/>
        </w:rPr>
      </w:pPr>
      <w:r>
        <w:rPr>
          <w:rFonts w:cs="Times New Roman"/>
        </w:rPr>
        <w:t>Complex alternative splicing of</w:t>
      </w:r>
      <w:r>
        <w:rPr>
          <w:rStyle w:val="phvro8t-x-x-120"/>
          <w:rFonts w:cs="Times New Roman"/>
        </w:rPr>
        <w:t xml:space="preserve">Dscam1 </w:t>
      </w:r>
      <w:r>
        <w:rPr>
          <w:rFonts w:cs="Times New Roman"/>
        </w:rPr>
        <w:t>was first noticed by the Zipursky lab in 2000 [</w:t>
      </w:r>
      <w:hyperlink r:id="rId494" w:anchor="XSchmucker2000" w:history="1">
        <w:r>
          <w:rPr>
            <w:rStyle w:val="Hyperlink"/>
            <w:rFonts w:cs="Times New Roman"/>
          </w:rPr>
          <w:t>Schmucker et al.</w:t>
        </w:r>
      </w:hyperlink>
      <w:r>
        <w:rPr>
          <w:rFonts w:cs="Times New Roman"/>
        </w:rPr>
        <w:t>, </w:t>
      </w:r>
      <w:hyperlink r:id="rId495" w:anchor="XSchmucker2000" w:history="1">
        <w:r>
          <w:rPr>
            <w:rStyle w:val="Hyperlink"/>
            <w:rFonts w:cs="Times New Roman"/>
          </w:rPr>
          <w:t>2000</w:t>
        </w:r>
      </w:hyperlink>
      <w:r>
        <w:rPr>
          <w:rFonts w:cs="Times New Roman"/>
        </w:rPr>
        <w:t xml:space="preserve">]. While looking for proteins associated with </w:t>
      </w:r>
      <w:r>
        <w:rPr>
          <w:rStyle w:val="phvro8t-x-x-120"/>
          <w:rFonts w:cs="Times New Roman"/>
        </w:rPr>
        <w:t xml:space="preserve">dock </w:t>
      </w:r>
      <w:r>
        <w:rPr>
          <w:rFonts w:cs="Times New Roman"/>
        </w:rPr>
        <w:t xml:space="preserve">and </w:t>
      </w:r>
      <w:r>
        <w:rPr>
          <w:rStyle w:val="phvro8t-x-x-120"/>
          <w:rFonts w:cs="Times New Roman"/>
        </w:rPr>
        <w:t>pak</w:t>
      </w:r>
      <w:r>
        <w:rPr>
          <w:rFonts w:cs="Times New Roman"/>
        </w:rPr>
        <w:t xml:space="preserve">, two proteins important for neuronal growth cone guidance, they biochemically co-purified DSCAM1. Sequencing of </w:t>
      </w:r>
      <w:r>
        <w:rPr>
          <w:rStyle w:val="phvro8t-x-x-120"/>
          <w:rFonts w:cs="Times New Roman"/>
        </w:rPr>
        <w:t xml:space="preserve">Dscam1 </w:t>
      </w:r>
      <w:r>
        <w:rPr>
          <w:rFonts w:cs="Times New Roman"/>
        </w:rPr>
        <w:t xml:space="preserve">clones revealed that all clones contained different combinations of exons 4,6, and 9. In fact, these three exons are chosen from three clusters of mutually-exclusive cassette exons, containing 12, 48, and 33 different options each (Figure </w:t>
      </w:r>
      <w:hyperlink r:id="rId496" w:anchor="x1-16001r9" w:history="1">
        <w:r>
          <w:rPr>
            <w:rStyle w:val="Hyperlink"/>
            <w:rFonts w:cs="Times New Roman"/>
          </w:rPr>
          <w:t>1.9</w:t>
        </w:r>
      </w:hyperlink>
      <w:r>
        <w:rPr>
          <w:rFonts w:cs="Times New Roman"/>
        </w:rPr>
        <w:t xml:space="preserve">). The initial report kicked off an exciting period of research into </w:t>
      </w:r>
      <w:r>
        <w:rPr>
          <w:rStyle w:val="phvro8t-x-x-120"/>
          <w:rFonts w:cs="Times New Roman"/>
        </w:rPr>
        <w:t xml:space="preserve">Dscam1 </w:t>
      </w:r>
      <w:r>
        <w:rPr>
          <w:rFonts w:cs="Times New Roman"/>
        </w:rPr>
        <w:t xml:space="preserve">structure and function. Determining the mechanism and functional significance of </w:t>
      </w:r>
      <w:r>
        <w:rPr>
          <w:rStyle w:val="phvro8t-x-x-120"/>
          <w:rFonts w:cs="Times New Roman"/>
        </w:rPr>
        <w:t xml:space="preserve">Dscam1 </w:t>
      </w:r>
      <w:r>
        <w:rPr>
          <w:rFonts w:cs="Times New Roman"/>
        </w:rPr>
        <w:t xml:space="preserve">isoform diversity was a major goal of multiple labs. </w:t>
      </w:r>
    </w:p>
    <w:p w14:paraId="15D21D90" w14:textId="77777777" w:rsidR="0060324F" w:rsidRDefault="00803168">
      <w:pPr>
        <w:pStyle w:val="noindent"/>
        <w:divId w:val="900678745"/>
        <w:rPr>
          <w:rFonts w:cs="Times New Roman"/>
        </w:rPr>
      </w:pPr>
      <w:r>
        <w:rPr>
          <w:rFonts w:cs="Times New Roman"/>
        </w:rPr>
        <w:t xml:space="preserve">Before the highlights of </w:t>
      </w:r>
      <w:r>
        <w:rPr>
          <w:rStyle w:val="phvro8t-x-x-120"/>
          <w:rFonts w:cs="Times New Roman"/>
        </w:rPr>
        <w:t xml:space="preserve">Dscam1 </w:t>
      </w:r>
      <w:r>
        <w:rPr>
          <w:rFonts w:cs="Times New Roman"/>
        </w:rPr>
        <w:t xml:space="preserve">research are reviewed, it is illustrative to discuss some basic </w:t>
      </w:r>
      <w:r>
        <w:rPr>
          <w:rStyle w:val="phvro8t-x-x-120"/>
          <w:rFonts w:cs="Times New Roman"/>
        </w:rPr>
        <w:t xml:space="preserve">Drosophila melanogaster </w:t>
      </w:r>
      <w:r>
        <w:rPr>
          <w:rFonts w:cs="Times New Roman"/>
        </w:rPr>
        <w:t xml:space="preserve">anatomy. There are 4 main regions where </w:t>
      </w:r>
      <w:r>
        <w:rPr>
          <w:rStyle w:val="phvro8t-x-x-120"/>
          <w:rFonts w:cs="Times New Roman"/>
        </w:rPr>
        <w:t xml:space="preserve">Dscam1 </w:t>
      </w:r>
      <w:r>
        <w:rPr>
          <w:rFonts w:cs="Times New Roman"/>
        </w:rPr>
        <w:t xml:space="preserve">expression has been highly-studied. These four biologically important roles are shown in Figure </w:t>
      </w:r>
      <w:hyperlink r:id="rId497" w:anchor="x1-16002r10" w:history="1">
        <w:r>
          <w:rPr>
            <w:rStyle w:val="Hyperlink"/>
            <w:rFonts w:cs="Times New Roman"/>
          </w:rPr>
          <w:t>1.10</w:t>
        </w:r>
      </w:hyperlink>
      <w:r>
        <w:rPr>
          <w:rFonts w:cs="Times New Roman"/>
        </w:rPr>
        <w:t xml:space="preserve">. </w:t>
      </w:r>
    </w:p>
    <w:p w14:paraId="38C4C999" w14:textId="77777777" w:rsidR="0060324F" w:rsidRDefault="00803168">
      <w:pPr>
        <w:numPr>
          <w:ilvl w:val="0"/>
          <w:numId w:val="1"/>
        </w:numPr>
        <w:spacing w:before="100" w:beforeAutospacing="1" w:after="100" w:afterAutospacing="1"/>
        <w:divId w:val="900678745"/>
        <w:rPr>
          <w:rFonts w:eastAsia="Times New Roman" w:cs="Times New Roman"/>
        </w:rPr>
      </w:pPr>
      <w:r>
        <w:rPr>
          <w:rFonts w:eastAsia="Times New Roman" w:cs="Times New Roman"/>
        </w:rPr>
        <w:t xml:space="preserve">Hemocyte cells of the immune system </w:t>
      </w:r>
    </w:p>
    <w:p w14:paraId="7076B378" w14:textId="77777777" w:rsidR="0060324F" w:rsidRDefault="00803168">
      <w:pPr>
        <w:numPr>
          <w:ilvl w:val="0"/>
          <w:numId w:val="1"/>
        </w:numPr>
        <w:spacing w:before="100" w:beforeAutospacing="1" w:after="100" w:afterAutospacing="1"/>
        <w:divId w:val="900678745"/>
        <w:rPr>
          <w:rFonts w:eastAsia="Times New Roman" w:cs="Times New Roman"/>
        </w:rPr>
      </w:pPr>
      <w:r>
        <w:rPr>
          <w:rFonts w:eastAsia="Times New Roman" w:cs="Times New Roman"/>
        </w:rPr>
        <w:t xml:space="preserve">Larva Class IV da Neurons </w:t>
      </w:r>
    </w:p>
    <w:p w14:paraId="14CFE7FA" w14:textId="77777777" w:rsidR="0060324F" w:rsidRDefault="00803168">
      <w:pPr>
        <w:numPr>
          <w:ilvl w:val="0"/>
          <w:numId w:val="1"/>
        </w:numPr>
        <w:spacing w:before="100" w:beforeAutospacing="1" w:after="100" w:afterAutospacing="1"/>
        <w:divId w:val="900678745"/>
        <w:rPr>
          <w:rFonts w:eastAsia="Times New Roman" w:cs="Times New Roman"/>
        </w:rPr>
      </w:pPr>
      <w:r>
        <w:rPr>
          <w:rFonts w:eastAsia="Times New Roman" w:cs="Times New Roman"/>
        </w:rPr>
        <w:t xml:space="preserve">Pupal Mushroom-body neurons in the developing brain </w:t>
      </w:r>
    </w:p>
    <w:p w14:paraId="07030C29" w14:textId="77777777" w:rsidR="0060324F" w:rsidRDefault="00803168">
      <w:pPr>
        <w:numPr>
          <w:ilvl w:val="0"/>
          <w:numId w:val="1"/>
        </w:numPr>
        <w:spacing w:before="100" w:beforeAutospacing="1" w:after="100" w:afterAutospacing="1"/>
        <w:divId w:val="900678745"/>
        <w:rPr>
          <w:rFonts w:eastAsia="Times New Roman" w:cs="Times New Roman"/>
        </w:rPr>
      </w:pPr>
      <w:r>
        <w:rPr>
          <w:rFonts w:eastAsia="Times New Roman" w:cs="Times New Roman"/>
        </w:rPr>
        <w:t>Tetrad synapses of the eye</w:t>
      </w:r>
    </w:p>
    <w:p w14:paraId="1AF62610" w14:textId="77777777" w:rsidR="0060324F" w:rsidRDefault="00803168">
      <w:pPr>
        <w:pStyle w:val="noindent"/>
        <w:divId w:val="900678745"/>
        <w:rPr>
          <w:rFonts w:cs="Times New Roman"/>
        </w:rPr>
      </w:pPr>
      <w:r>
        <w:rPr>
          <w:rFonts w:cs="Times New Roman"/>
        </w:rPr>
        <w:t xml:space="preserve">During larval development, </w:t>
      </w:r>
      <w:r>
        <w:rPr>
          <w:rStyle w:val="phvro8t-x-x-120"/>
          <w:rFonts w:cs="Times New Roman"/>
        </w:rPr>
        <w:t xml:space="preserve">Dscam1 </w:t>
      </w:r>
      <w:r>
        <w:rPr>
          <w:rFonts w:cs="Times New Roman"/>
        </w:rPr>
        <w:t xml:space="preserve">is expressed in the da neurons of the larval body wall. The da neurons create a uniform sensory field that allow larva to respond to mechanical stimulus. Morphologically, da neurons resemble oak trees growing in a sunny field. In order to maximize coverage of the field, every {cell::cell} interaction (i.e. every synapse) must be a productive one. Molecularly, this is accomplished via an extracellular handshake between two copies of DSCAM1. If this handshake feels too familiar, a stable, lasting, and </w:t>
      </w:r>
      <w:r>
        <w:rPr>
          <w:rStyle w:val="phvro8t-x-x-120"/>
          <w:rFonts w:cs="Times New Roman"/>
        </w:rPr>
        <w:t xml:space="preserve">productive </w:t>
      </w:r>
      <w:r>
        <w:rPr>
          <w:rFonts w:cs="Times New Roman"/>
        </w:rPr>
        <w:t>synapse is actively discouraged until a new and different handshake is felt</w:t>
      </w:r>
      <w:ins w:id="78" w:author="moorelab" w:date="2014-05-04T08:01:00Z">
        <w:r w:rsidR="00D930E2">
          <w:rPr>
            <w:rFonts w:cs="Times New Roman"/>
          </w:rPr>
          <w:t xml:space="preserve"> (I understand what you mean because I know the story but the second part of the sentence</w:t>
        </w:r>
      </w:ins>
      <w:ins w:id="79" w:author="moorelab" w:date="2014-05-04T08:03:00Z">
        <w:r w:rsidR="00D930E2">
          <w:rPr>
            <w:rFonts w:cs="Times New Roman"/>
          </w:rPr>
          <w:t>, when you mention “until a new and different handshake is felt”, is not very clear. What is the consequence</w:t>
        </w:r>
      </w:ins>
      <w:ins w:id="80" w:author="moorelab" w:date="2014-05-04T08:04:00Z">
        <w:r w:rsidR="00D930E2">
          <w:rPr>
            <w:rFonts w:cs="Times New Roman"/>
          </w:rPr>
          <w:t xml:space="preserve"> of that new and different handshake?</w:t>
        </w:r>
      </w:ins>
      <w:ins w:id="81" w:author="moorelab" w:date="2014-05-04T08:06:00Z">
        <w:r w:rsidR="00D930E2">
          <w:rPr>
            <w:rFonts w:cs="Times New Roman"/>
          </w:rPr>
          <w:t xml:space="preserve"> I would like to know what happens when the andshake is not familiar, is the synapse formation actively enco</w:t>
        </w:r>
      </w:ins>
      <w:ins w:id="82" w:author="moorelab" w:date="2014-05-04T08:07:00Z">
        <w:r w:rsidR="00D930E2">
          <w:rPr>
            <w:rFonts w:cs="Times New Roman"/>
          </w:rPr>
          <w:t>uraged or is there simply a lack of discouragement?</w:t>
        </w:r>
      </w:ins>
      <w:ins w:id="83" w:author="moorelab" w:date="2014-05-04T08:04:00Z">
        <w:r w:rsidR="00D930E2">
          <w:rPr>
            <w:rFonts w:cs="Times New Roman"/>
          </w:rPr>
          <w:t>)</w:t>
        </w:r>
      </w:ins>
      <w:ins w:id="84" w:author="moorelab" w:date="2014-05-04T08:07:00Z">
        <w:r w:rsidR="00D930E2">
          <w:rPr>
            <w:rFonts w:cs="Times New Roman"/>
          </w:rPr>
          <w:t xml:space="preserve"> </w:t>
        </w:r>
      </w:ins>
      <w:del w:id="85" w:author="moorelab" w:date="2014-05-04T08:03:00Z">
        <w:r w:rsidDel="00D930E2">
          <w:rPr>
            <w:rFonts w:cs="Times New Roman"/>
          </w:rPr>
          <w:delText xml:space="preserve"> </w:delText>
        </w:r>
      </w:del>
      <w:r>
        <w:rPr>
          <w:rFonts w:cs="Times New Roman"/>
        </w:rPr>
        <w:t>[</w:t>
      </w:r>
      <w:hyperlink r:id="rId498" w:anchor="XWojtowicz2004" w:history="1">
        <w:r>
          <w:rPr>
            <w:rStyle w:val="Hyperlink"/>
            <w:rFonts w:cs="Times New Roman"/>
          </w:rPr>
          <w:t>Wojtowicz et al.</w:t>
        </w:r>
      </w:hyperlink>
      <w:r>
        <w:rPr>
          <w:rFonts w:cs="Times New Roman"/>
        </w:rPr>
        <w:t>, </w:t>
      </w:r>
      <w:hyperlink r:id="rId499" w:anchor="XWojtowicz2004" w:history="1">
        <w:r>
          <w:rPr>
            <w:rStyle w:val="Hyperlink"/>
            <w:rFonts w:cs="Times New Roman"/>
          </w:rPr>
          <w:t>2004</w:t>
        </w:r>
      </w:hyperlink>
      <w:r>
        <w:rPr>
          <w:rFonts w:cs="Times New Roman"/>
        </w:rPr>
        <w:t xml:space="preserve">]. The use of DSCAM1 to discern self from non-self determination is not unique to da neurons. It is also essential for an equally critical, and arguably more complex, nervous systems including the eye and brain. In the developing brain, </w:t>
      </w:r>
      <w:r>
        <w:rPr>
          <w:rStyle w:val="phvro8t-x-x-120"/>
          <w:rFonts w:cs="Times New Roman"/>
        </w:rPr>
        <w:t xml:space="preserve">Dscam1 </w:t>
      </w:r>
      <w:r>
        <w:rPr>
          <w:rFonts w:cs="Times New Roman"/>
        </w:rPr>
        <w:t>is expressed in both axonal projections of neurons as they extend from Kenyon cell bodies and bifurcate into the two different mushroom body lobs [</w:t>
      </w:r>
      <w:hyperlink r:id="rId500" w:anchor="XZhan2004" w:history="1">
        <w:r>
          <w:rPr>
            <w:rStyle w:val="Hyperlink"/>
            <w:rFonts w:cs="Times New Roman"/>
          </w:rPr>
          <w:t>Zhan et al.</w:t>
        </w:r>
      </w:hyperlink>
      <w:r>
        <w:rPr>
          <w:rFonts w:cs="Times New Roman"/>
        </w:rPr>
        <w:t>, </w:t>
      </w:r>
      <w:hyperlink r:id="rId501" w:anchor="XZhan2004" w:history="1">
        <w:r>
          <w:rPr>
            <w:rStyle w:val="Hyperlink"/>
            <w:rFonts w:cs="Times New Roman"/>
          </w:rPr>
          <w:t>2004</w:t>
        </w:r>
      </w:hyperlink>
      <w:r>
        <w:rPr>
          <w:rFonts w:cs="Times New Roman"/>
        </w:rPr>
        <w:t xml:space="preserve">]. Finally, the involvement of </w:t>
      </w:r>
      <w:r>
        <w:rPr>
          <w:rStyle w:val="phvro8t-x-x-120"/>
          <w:rFonts w:cs="Times New Roman"/>
        </w:rPr>
        <w:t xml:space="preserve">Dscam1 </w:t>
      </w:r>
      <w:r>
        <w:rPr>
          <w:rFonts w:cs="Times New Roman"/>
        </w:rPr>
        <w:t>in the innate immune system of insects has been demonstrated [</w:t>
      </w:r>
      <w:hyperlink r:id="rId502" w:anchor="XDong2006" w:history="1">
        <w:r>
          <w:rPr>
            <w:rStyle w:val="Hyperlink"/>
            <w:rFonts w:cs="Times New Roman"/>
          </w:rPr>
          <w:t>Dong et al.</w:t>
        </w:r>
      </w:hyperlink>
      <w:r>
        <w:rPr>
          <w:rFonts w:cs="Times New Roman"/>
        </w:rPr>
        <w:t>, </w:t>
      </w:r>
      <w:hyperlink r:id="rId503" w:anchor="XDong2006" w:history="1">
        <w:r>
          <w:rPr>
            <w:rStyle w:val="Hyperlink"/>
            <w:rFonts w:cs="Times New Roman"/>
          </w:rPr>
          <w:t>2006</w:t>
        </w:r>
      </w:hyperlink>
      <w:r>
        <w:rPr>
          <w:rFonts w:cs="Times New Roman"/>
        </w:rPr>
        <w:t>, </w:t>
      </w:r>
      <w:hyperlink r:id="rId504" w:anchor="XWatson2005" w:history="1">
        <w:r>
          <w:rPr>
            <w:rStyle w:val="Hyperlink"/>
            <w:rFonts w:cs="Times New Roman"/>
          </w:rPr>
          <w:t>Watson et al.</w:t>
        </w:r>
      </w:hyperlink>
      <w:r>
        <w:rPr>
          <w:rFonts w:cs="Times New Roman"/>
        </w:rPr>
        <w:t>, </w:t>
      </w:r>
      <w:hyperlink r:id="rId505" w:anchor="XWatson2005" w:history="1">
        <w:r>
          <w:rPr>
            <w:rStyle w:val="Hyperlink"/>
            <w:rFonts w:cs="Times New Roman"/>
          </w:rPr>
          <w:t>2005</w:t>
        </w:r>
      </w:hyperlink>
      <w:r>
        <w:rPr>
          <w:rFonts w:cs="Times New Roman"/>
        </w:rPr>
        <w:t>] where DSCAM1 recognizes an</w:t>
      </w:r>
      <w:del w:id="86" w:author="moorelab" w:date="2014-05-04T08:08:00Z">
        <w:r w:rsidDel="00D930E2">
          <w:rPr>
            <w:rFonts w:cs="Times New Roman"/>
          </w:rPr>
          <w:delText>d</w:delText>
        </w:r>
      </w:del>
      <w:r>
        <w:rPr>
          <w:rFonts w:cs="Times New Roman"/>
        </w:rPr>
        <w:t xml:space="preserve"> antigen via similar self vs non-self interactions. </w:t>
      </w:r>
    </w:p>
    <w:p w14:paraId="701EEAE2" w14:textId="77777777" w:rsidR="0060324F" w:rsidRDefault="0087170F">
      <w:pPr>
        <w:divId w:val="900678745"/>
        <w:rPr>
          <w:rFonts w:eastAsia="Times New Roman" w:cs="Times New Roman"/>
        </w:rPr>
      </w:pPr>
      <w:r>
        <w:rPr>
          <w:rFonts w:eastAsia="Times New Roman" w:cs="Times New Roman"/>
        </w:rPr>
        <w:pict w14:anchorId="701C23C6">
          <v:rect id="_x0000_i1051" style="width:0;height:1.5pt" o:hralign="center" o:hrstd="t" o:hr="t" fillcolor="#aaa" stroked="f"/>
        </w:pict>
      </w:r>
    </w:p>
    <w:p w14:paraId="6D25CD58" w14:textId="078AB685" w:rsidR="0060324F" w:rsidRDefault="00642696">
      <w:pPr>
        <w:pStyle w:val="noindent"/>
        <w:divId w:val="893931187"/>
        <w:rPr>
          <w:rFonts w:cs="Times New Roman"/>
        </w:rPr>
      </w:pPr>
      <w:r>
        <w:rPr>
          <w:rFonts w:cs="Times New Roman"/>
          <w:noProof/>
        </w:rPr>
        <w:drawing>
          <wp:inline distT="0" distB="0" distL="0" distR="0" wp14:anchorId="02955726" wp14:editId="0DC9889D">
            <wp:extent cx="406400" cy="406400"/>
            <wp:effectExtent l="0" t="0" r="0" b="0"/>
            <wp:docPr id="28" name="Picture 28"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
                    <pic:cNvPicPr>
                      <a:picLocks noChangeAspect="1" noChangeArrowheads="1"/>
                    </pic:cNvPicPr>
                  </pic:nvPicPr>
                  <pic:blipFill>
                    <a:blip r:link="rId50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E43A2E0" w14:textId="77777777" w:rsidR="0060324F" w:rsidRDefault="00803168">
      <w:pPr>
        <w:divId w:val="2007048601"/>
        <w:rPr>
          <w:rFonts w:eastAsia="Times New Roman" w:cs="Times New Roman"/>
        </w:rPr>
      </w:pPr>
      <w:r>
        <w:rPr>
          <w:rStyle w:val="id"/>
          <w:rFonts w:eastAsia="Times New Roman" w:cs="Times New Roman"/>
        </w:rPr>
        <w:t xml:space="preserve">Figure 1.10: </w:t>
      </w:r>
      <w:r>
        <w:rPr>
          <w:rStyle w:val="content"/>
          <w:rFonts w:eastAsia="Times New Roman" w:cs="Times New Roman"/>
        </w:rPr>
        <w:t xml:space="preserve">Important sites of </w:t>
      </w:r>
      <w:r>
        <w:rPr>
          <w:rStyle w:val="phvro8t-x-x-120"/>
          <w:rFonts w:eastAsia="Times New Roman" w:cs="Times New Roman"/>
        </w:rPr>
        <w:t xml:space="preserve">Dscam1 </w:t>
      </w:r>
      <w:r>
        <w:rPr>
          <w:rStyle w:val="content"/>
          <w:rFonts w:eastAsia="Times New Roman" w:cs="Times New Roman"/>
        </w:rPr>
        <w:t xml:space="preserve">expression in </w:t>
      </w:r>
      <w:r>
        <w:rPr>
          <w:rStyle w:val="phvro8t-x-x-120"/>
          <w:rFonts w:eastAsia="Times New Roman" w:cs="Times New Roman"/>
        </w:rPr>
        <w:t>Drosophila</w:t>
      </w:r>
      <w:r>
        <w:rPr>
          <w:rStyle w:val="content"/>
          <w:rFonts w:eastAsia="Times New Roman" w:cs="Times New Roman"/>
        </w:rPr>
        <w:t xml:space="preserve"> </w:t>
      </w:r>
      <w:r>
        <w:rPr>
          <w:rStyle w:val="phvro8t-x-x-120"/>
          <w:rFonts w:eastAsia="Times New Roman" w:cs="Times New Roman"/>
        </w:rPr>
        <w:t>melanogaster</w:t>
      </w:r>
      <w:r>
        <w:rPr>
          <w:rFonts w:eastAsia="Times New Roman" w:cs="Times New Roman"/>
        </w:rPr>
        <w:br/>
      </w:r>
      <w:r>
        <w:rPr>
          <w:rStyle w:val="phvro8t-x-x-120"/>
          <w:rFonts w:eastAsia="Times New Roman" w:cs="Times New Roman"/>
        </w:rPr>
        <w:t xml:space="preserve">Dscam1 </w:t>
      </w:r>
      <w:r>
        <w:rPr>
          <w:rStyle w:val="content"/>
          <w:rFonts w:eastAsia="Times New Roman" w:cs="Times New Roman"/>
        </w:rPr>
        <w:t xml:space="preserve">has been high-studied in four different regions/cell types. (1) Hemocytes of the immune system, where DSCAM1 is involved in antigen recognition; (2) In Class IV da neurons, which sense mechanical stimulation of the larval body wall; (3) In mushroom body neurons of the pupal developing brain; and (4) (not shown) in Tetrad neurons of the eyes. </w:t>
      </w:r>
    </w:p>
    <w:p w14:paraId="63CC5998" w14:textId="77777777" w:rsidR="0060324F" w:rsidRDefault="00803168">
      <w:pPr>
        <w:pStyle w:val="noindent"/>
        <w:divId w:val="893931187"/>
        <w:rPr>
          <w:rFonts w:cs="Times New Roman"/>
        </w:rPr>
      </w:pPr>
      <w:r>
        <w:rPr>
          <w:rFonts w:cs="Times New Roman"/>
        </w:rPr>
        <w:t xml:space="preserve">With the functionally significance of </w:t>
      </w:r>
      <w:r>
        <w:rPr>
          <w:rStyle w:val="phvro8t-x-x-120"/>
          <w:rFonts w:cs="Times New Roman"/>
        </w:rPr>
        <w:t xml:space="preserve">Dscam1 </w:t>
      </w:r>
      <w:r>
        <w:rPr>
          <w:rFonts w:cs="Times New Roman"/>
        </w:rPr>
        <w:t xml:space="preserve">expression clear, it is important to review research into the mechanisms of generating tremendous isoform diversity. Soon after the initial </w:t>
      </w:r>
      <w:r>
        <w:rPr>
          <w:rStyle w:val="phvro8t-x-x-120"/>
          <w:rFonts w:cs="Times New Roman"/>
        </w:rPr>
        <w:t xml:space="preserve">Dscam1 </w:t>
      </w:r>
      <w:r>
        <w:rPr>
          <w:rFonts w:cs="Times New Roman"/>
        </w:rPr>
        <w:t xml:space="preserve">report </w:t>
      </w:r>
      <w:hyperlink r:id="rId507" w:anchor="XCelotto2001" w:history="1">
        <w:r>
          <w:rPr>
            <w:rStyle w:val="Hyperlink"/>
            <w:rFonts w:cs="Times New Roman"/>
          </w:rPr>
          <w:t>Celotto and Graveley</w:t>
        </w:r>
      </w:hyperlink>
      <w:r>
        <w:rPr>
          <w:rFonts w:cs="Times New Roman"/>
        </w:rPr>
        <w:t> [</w:t>
      </w:r>
      <w:hyperlink r:id="rId508" w:anchor="XCelotto2001" w:history="1">
        <w:r>
          <w:rPr>
            <w:rStyle w:val="Hyperlink"/>
            <w:rFonts w:cs="Times New Roman"/>
          </w:rPr>
          <w:t>2001</w:t>
        </w:r>
      </w:hyperlink>
      <w:r>
        <w:rPr>
          <w:rFonts w:cs="Times New Roman"/>
        </w:rPr>
        <w:t>] investigated the gene</w:t>
      </w:r>
      <w:ins w:id="87" w:author="moorelab" w:date="2014-05-04T08:09:00Z">
        <w:r w:rsidR="00D930E2">
          <w:rPr>
            <w:rFonts w:cs="Times New Roman"/>
          </w:rPr>
          <w:t>’</w:t>
        </w:r>
      </w:ins>
      <w:r>
        <w:rPr>
          <w:rFonts w:cs="Times New Roman"/>
        </w:rPr>
        <w:t xml:space="preserve">s developmental regulation. They focused on the 12 variants of cluster 4 and observed regulation of exon 4.2. Embryonic transcripts show little inclusion of this exon, while adult transcripts show frequent inclusion. Exon 4.8 demonstrates the opposite behavior. Similar regulation of cluster 4 exons was also observed in a closely related species, </w:t>
      </w:r>
      <w:r>
        <w:rPr>
          <w:rStyle w:val="phvro8t-x-x-120"/>
          <w:rFonts w:cs="Times New Roman"/>
        </w:rPr>
        <w:t>Drosophila yakuba</w:t>
      </w:r>
      <w:r>
        <w:rPr>
          <w:rFonts w:cs="Times New Roman"/>
        </w:rPr>
        <w:t xml:space="preserve">. </w:t>
      </w:r>
    </w:p>
    <w:p w14:paraId="3195FD7A" w14:textId="77777777" w:rsidR="0060324F" w:rsidRDefault="00803168">
      <w:pPr>
        <w:pStyle w:val="noindent"/>
        <w:divId w:val="893931187"/>
        <w:rPr>
          <w:rFonts w:cs="Times New Roman"/>
        </w:rPr>
      </w:pPr>
      <w:r>
        <w:rPr>
          <w:rFonts w:cs="Times New Roman"/>
        </w:rPr>
        <w:t xml:space="preserve">In 2004, </w:t>
      </w:r>
      <w:hyperlink r:id="rId509" w:anchor="XNeves2004" w:history="1">
        <w:r>
          <w:rPr>
            <w:rStyle w:val="Hyperlink"/>
            <w:rFonts w:cs="Times New Roman"/>
          </w:rPr>
          <w:t>Neves et al.</w:t>
        </w:r>
      </w:hyperlink>
      <w:r>
        <w:rPr>
          <w:rFonts w:cs="Times New Roman"/>
        </w:rPr>
        <w:t> [</w:t>
      </w:r>
      <w:hyperlink r:id="rId510" w:anchor="XNeves2004" w:history="1">
        <w:r>
          <w:rPr>
            <w:rStyle w:val="Hyperlink"/>
            <w:rFonts w:cs="Times New Roman"/>
          </w:rPr>
          <w:t>2004</w:t>
        </w:r>
      </w:hyperlink>
      <w:r>
        <w:rPr>
          <w:rFonts w:cs="Times New Roman"/>
        </w:rPr>
        <w:t xml:space="preserve">] used a specially designed microarray to robustly characterize </w:t>
      </w:r>
      <w:r>
        <w:rPr>
          <w:rStyle w:val="phvro8t-x-x-120"/>
          <w:rFonts w:cs="Times New Roman"/>
        </w:rPr>
        <w:t xml:space="preserve">Dscam1 </w:t>
      </w:r>
      <w:r>
        <w:rPr>
          <w:rFonts w:cs="Times New Roman"/>
        </w:rPr>
        <w:t xml:space="preserve">molecular diversity. They observed, at some rate, inclusion of virtually all alternative exons from clusters 4, 6, and 9. Additionally, they examined </w:t>
      </w:r>
      <w:r>
        <w:rPr>
          <w:rStyle w:val="phvro8t-x-x-120"/>
          <w:rFonts w:cs="Times New Roman"/>
        </w:rPr>
        <w:t xml:space="preserve">Dscam1 </w:t>
      </w:r>
      <w:r>
        <w:rPr>
          <w:rFonts w:cs="Times New Roman"/>
        </w:rPr>
        <w:t xml:space="preserve">transcripts obtained from colonies grown from single cells and reported that multiple </w:t>
      </w:r>
      <w:r>
        <w:rPr>
          <w:rStyle w:val="phvro8t-x-x-120"/>
          <w:rFonts w:cs="Times New Roman"/>
        </w:rPr>
        <w:t xml:space="preserve">Dscam1 </w:t>
      </w:r>
      <w:r>
        <w:rPr>
          <w:rFonts w:cs="Times New Roman"/>
        </w:rPr>
        <w:t>transcripts were expressed per cell, estimating between 7_50 different combinations per cell, depending on the cell type</w:t>
      </w:r>
      <w:ins w:id="88" w:author="moorelab" w:date="2014-05-04T08:24:00Z">
        <w:r w:rsidR="00E37639">
          <w:rPr>
            <w:rFonts w:cs="Times New Roman"/>
          </w:rPr>
          <w:t xml:space="preserve"> (the word cell is reapeated 4 times in this sentence)</w:t>
        </w:r>
      </w:ins>
      <w:r>
        <w:rPr>
          <w:rFonts w:cs="Times New Roman"/>
        </w:rPr>
        <w:t xml:space="preserve">. As discussed above, the use of microarrays to perform this analysis precluded observing any potential coordination between variant exons. </w:t>
      </w:r>
    </w:p>
    <w:p w14:paraId="622A0251" w14:textId="77777777" w:rsidR="0060324F" w:rsidRDefault="00803168">
      <w:pPr>
        <w:pStyle w:val="noindent"/>
        <w:divId w:val="893931187"/>
        <w:rPr>
          <w:rFonts w:cs="Times New Roman"/>
        </w:rPr>
      </w:pPr>
      <w:r>
        <w:rPr>
          <w:rFonts w:cs="Times New Roman"/>
        </w:rPr>
        <w:t xml:space="preserve">Quickly after </w:t>
      </w:r>
      <w:hyperlink r:id="rId511" w:anchor="XNeves2004" w:history="1">
        <w:r>
          <w:rPr>
            <w:rStyle w:val="Hyperlink"/>
            <w:rFonts w:cs="Times New Roman"/>
          </w:rPr>
          <w:t>Neves et al.</w:t>
        </w:r>
      </w:hyperlink>
      <w:r>
        <w:rPr>
          <w:rFonts w:cs="Times New Roman"/>
        </w:rPr>
        <w:t> [</w:t>
      </w:r>
      <w:hyperlink r:id="rId512" w:anchor="XNeves2004" w:history="1">
        <w:r>
          <w:rPr>
            <w:rStyle w:val="Hyperlink"/>
            <w:rFonts w:cs="Times New Roman"/>
          </w:rPr>
          <w:t>2004</w:t>
        </w:r>
      </w:hyperlink>
      <w:r>
        <w:rPr>
          <w:rFonts w:cs="Times New Roman"/>
        </w:rPr>
        <w:t xml:space="preserve">] published their results, the Zipursky lab also published a microarray study of </w:t>
      </w:r>
      <w:r>
        <w:rPr>
          <w:rStyle w:val="phvro8t-x-x-120"/>
          <w:rFonts w:cs="Times New Roman"/>
        </w:rPr>
        <w:t xml:space="preserve">Dscam1 </w:t>
      </w:r>
      <w:r>
        <w:rPr>
          <w:rFonts w:cs="Times New Roman"/>
        </w:rPr>
        <w:t>isoforms [</w:t>
      </w:r>
      <w:hyperlink r:id="rId513" w:anchor="XZhan2004" w:history="1">
        <w:r>
          <w:rPr>
            <w:rStyle w:val="Hyperlink"/>
            <w:rFonts w:cs="Times New Roman"/>
          </w:rPr>
          <w:t>Zhan et al.</w:t>
        </w:r>
      </w:hyperlink>
      <w:r>
        <w:rPr>
          <w:rFonts w:cs="Times New Roman"/>
        </w:rPr>
        <w:t>, </w:t>
      </w:r>
      <w:hyperlink r:id="rId514" w:anchor="XZhan2004" w:history="1">
        <w:r>
          <w:rPr>
            <w:rStyle w:val="Hyperlink"/>
            <w:rFonts w:cs="Times New Roman"/>
          </w:rPr>
          <w:t>2004</w:t>
        </w:r>
      </w:hyperlink>
      <w:r>
        <w:rPr>
          <w:rFonts w:cs="Times New Roman"/>
        </w:rPr>
        <w:t xml:space="preserve">]. They focused their analysis on neurons of the developing Mushroom body (Figure </w:t>
      </w:r>
      <w:hyperlink r:id="rId515" w:anchor="x1-16002r10" w:history="1">
        <w:r>
          <w:rPr>
            <w:rStyle w:val="Hyperlink"/>
            <w:rFonts w:cs="Times New Roman"/>
          </w:rPr>
          <w:t>1.10</w:t>
        </w:r>
      </w:hyperlink>
      <w:r>
        <w:rPr>
          <w:rFonts w:cs="Times New Roman"/>
        </w:rPr>
        <w:t xml:space="preserve">). Not only did they also show that most </w:t>
      </w:r>
      <w:r>
        <w:rPr>
          <w:rStyle w:val="phvro8t-x-x-120"/>
          <w:rFonts w:cs="Times New Roman"/>
        </w:rPr>
        <w:t xml:space="preserve">Dscam1 </w:t>
      </w:r>
      <w:r>
        <w:rPr>
          <w:rFonts w:cs="Times New Roman"/>
        </w:rPr>
        <w:t xml:space="preserve">combinations are likely produced at some level, but that diversity of isoforms is required for bifurcation of neurons into different lobes of the developing mushroom body. These results highlighted a critical function for DSCAM1-mediating extracellular interactions via homophillic binding. </w:t>
      </w:r>
    </w:p>
    <w:p w14:paraId="00A7C4D5" w14:textId="77777777" w:rsidR="0060324F" w:rsidRDefault="00803168">
      <w:pPr>
        <w:pStyle w:val="noindent"/>
        <w:divId w:val="893931187"/>
        <w:rPr>
          <w:rFonts w:cs="Times New Roman"/>
        </w:rPr>
      </w:pPr>
      <w:r>
        <w:rPr>
          <w:rFonts w:cs="Times New Roman"/>
        </w:rPr>
        <w:t xml:space="preserve">How is mutually-exclusive exon usage among 48 different options possible? </w:t>
      </w:r>
      <w:hyperlink r:id="rId516" w:anchor="XGraveley2005b" w:history="1">
        <w:r>
          <w:rPr>
            <w:rStyle w:val="Hyperlink"/>
            <w:rFonts w:cs="Times New Roman"/>
          </w:rPr>
          <w:t>Graveley</w:t>
        </w:r>
      </w:hyperlink>
      <w:r>
        <w:rPr>
          <w:rFonts w:cs="Times New Roman"/>
        </w:rPr>
        <w:t> [</w:t>
      </w:r>
      <w:hyperlink r:id="rId517" w:anchor="XGraveley2005b" w:history="1">
        <w:r>
          <w:rPr>
            <w:rStyle w:val="Hyperlink"/>
            <w:rFonts w:cs="Times New Roman"/>
          </w:rPr>
          <w:t>2005</w:t>
        </w:r>
      </w:hyperlink>
      <w:r>
        <w:rPr>
          <w:rFonts w:cs="Times New Roman"/>
        </w:rPr>
        <w:t>] observed a single _Docking site_ within the intronic sequence just 5</w:t>
      </w:r>
      <w:r>
        <w:rPr>
          <w:rStyle w:val="cmsy-8"/>
          <w:rFonts w:ascii="Times New Roman" w:hAnsi="Times New Roman" w:cs="Times New Roman"/>
        </w:rPr>
        <w:t>′</w:t>
      </w:r>
      <w:r>
        <w:rPr>
          <w:rFonts w:cs="Times New Roman"/>
        </w:rPr>
        <w:t xml:space="preserve">  to exon 6.1. This docking site was conserved among 15 insect species examined, from closely-related </w:t>
      </w:r>
      <w:r>
        <w:rPr>
          <w:rStyle w:val="phvro8t-x-x-120"/>
          <w:rFonts w:cs="Times New Roman"/>
        </w:rPr>
        <w:t xml:space="preserve">Drosophila simulans </w:t>
      </w:r>
      <w:r>
        <w:rPr>
          <w:rFonts w:cs="Times New Roman"/>
        </w:rPr>
        <w:t xml:space="preserve">to a distantly-related </w:t>
      </w:r>
      <w:r>
        <w:rPr>
          <w:rStyle w:val="phvro8t-x-x-120"/>
          <w:rFonts w:cs="Times New Roman"/>
        </w:rPr>
        <w:t>Tribolium castaneum</w:t>
      </w:r>
      <w:r>
        <w:rPr>
          <w:rFonts w:cs="Times New Roman"/>
        </w:rPr>
        <w:t xml:space="preserve"> (Red flour beetle). Astonishingly, the docking site was complementary to _selector sites_ within intronic regions just 5</w:t>
      </w:r>
      <w:r>
        <w:rPr>
          <w:rStyle w:val="cmsy-8"/>
          <w:rFonts w:ascii="Times New Roman" w:hAnsi="Times New Roman" w:cs="Times New Roman"/>
        </w:rPr>
        <w:t>′</w:t>
      </w:r>
      <w:r>
        <w:rPr>
          <w:rFonts w:cs="Times New Roman"/>
        </w:rPr>
        <w:t> of each of the 48 variant exons. A model was proposed where {docking::selector} interaction is required to choose which variant exons is included, while a splicing regulator protein, likely an hnRNP due to the repressive nature of the interaction, binds to unused selector sites contained in the pre-mRNA [</w:t>
      </w:r>
      <w:hyperlink r:id="rId518" w:anchor="XGraveley2000" w:history="1">
        <w:r>
          <w:rPr>
            <w:rStyle w:val="Hyperlink"/>
            <w:rFonts w:cs="Times New Roman"/>
          </w:rPr>
          <w:t>Graveley</w:t>
        </w:r>
      </w:hyperlink>
      <w:r>
        <w:rPr>
          <w:rFonts w:cs="Times New Roman"/>
        </w:rPr>
        <w:t>, </w:t>
      </w:r>
      <w:hyperlink r:id="rId519" w:anchor="XGraveley2000" w:history="1">
        <w:r>
          <w:rPr>
            <w:rStyle w:val="Hyperlink"/>
            <w:rFonts w:cs="Times New Roman"/>
          </w:rPr>
          <w:t>2000</w:t>
        </w:r>
      </w:hyperlink>
      <w:r>
        <w:rPr>
          <w:rFonts w:cs="Times New Roman"/>
        </w:rPr>
        <w:t xml:space="preserve">]. Additional mechanisms have been reported for other clusters, including the </w:t>
      </w:r>
      <w:r>
        <w:rPr>
          <w:rStyle w:val="phvro8t-x-x-120"/>
          <w:rFonts w:cs="Times New Roman"/>
        </w:rPr>
        <w:t xml:space="preserve">iStem </w:t>
      </w:r>
      <w:r>
        <w:rPr>
          <w:rFonts w:cs="Times New Roman"/>
        </w:rPr>
        <w:t>[</w:t>
      </w:r>
      <w:hyperlink r:id="rId520" w:anchor="XKreahling2005" w:history="1">
        <w:r>
          <w:rPr>
            <w:rStyle w:val="Hyperlink"/>
            <w:rFonts w:cs="Times New Roman"/>
          </w:rPr>
          <w:t>Kreahling and Graveley</w:t>
        </w:r>
      </w:hyperlink>
      <w:r>
        <w:rPr>
          <w:rFonts w:cs="Times New Roman"/>
        </w:rPr>
        <w:t>, </w:t>
      </w:r>
      <w:hyperlink r:id="rId521" w:anchor="XKreahling2005" w:history="1">
        <w:r>
          <w:rPr>
            <w:rStyle w:val="Hyperlink"/>
            <w:rFonts w:cs="Times New Roman"/>
          </w:rPr>
          <w:t>2005</w:t>
        </w:r>
      </w:hyperlink>
      <w:r>
        <w:rPr>
          <w:rFonts w:cs="Times New Roman"/>
        </w:rPr>
        <w:t>] in cluster 4, and the hnRNP protein hrp36 [</w:t>
      </w:r>
      <w:hyperlink r:id="rId522" w:anchor="XOlson2007" w:history="1">
        <w:r>
          <w:rPr>
            <w:rStyle w:val="Hyperlink"/>
            <w:rFonts w:cs="Times New Roman"/>
          </w:rPr>
          <w:t>Olson et al.</w:t>
        </w:r>
      </w:hyperlink>
      <w:r>
        <w:rPr>
          <w:rFonts w:cs="Times New Roman"/>
        </w:rPr>
        <w:t>, </w:t>
      </w:r>
      <w:hyperlink r:id="rId523" w:anchor="XOlson2007" w:history="1">
        <w:r>
          <w:rPr>
            <w:rStyle w:val="Hyperlink"/>
            <w:rFonts w:cs="Times New Roman"/>
          </w:rPr>
          <w:t>2007</w:t>
        </w:r>
      </w:hyperlink>
      <w:r>
        <w:rPr>
          <w:rFonts w:cs="Times New Roman"/>
        </w:rPr>
        <w:t xml:space="preserve">]. </w:t>
      </w:r>
    </w:p>
    <w:p w14:paraId="3F36C5F8" w14:textId="77777777" w:rsidR="0060324F" w:rsidRDefault="00803168">
      <w:pPr>
        <w:pStyle w:val="noindent"/>
        <w:divId w:val="893931187"/>
        <w:rPr>
          <w:rFonts w:cs="Times New Roman"/>
        </w:rPr>
      </w:pPr>
      <w:r>
        <w:rPr>
          <w:rFonts w:cs="Times New Roman"/>
        </w:rPr>
        <w:t>[</w:t>
      </w:r>
      <w:hyperlink r:id="rId524" w:anchor="XNeves2004" w:history="1">
        <w:r>
          <w:rPr>
            <w:rStyle w:val="Hyperlink"/>
            <w:rFonts w:cs="Times New Roman"/>
          </w:rPr>
          <w:t>Neves et al.</w:t>
        </w:r>
      </w:hyperlink>
      <w:r>
        <w:rPr>
          <w:rFonts w:cs="Times New Roman"/>
        </w:rPr>
        <w:t>, </w:t>
      </w:r>
      <w:hyperlink r:id="rId525" w:anchor="XNeves2004" w:history="1">
        <w:r>
          <w:rPr>
            <w:rStyle w:val="Hyperlink"/>
            <w:rFonts w:cs="Times New Roman"/>
          </w:rPr>
          <w:t>2004</w:t>
        </w:r>
      </w:hyperlink>
      <w:r>
        <w:rPr>
          <w:rFonts w:cs="Times New Roman"/>
        </w:rPr>
        <w:t xml:space="preserve">] examined </w:t>
      </w:r>
      <w:r>
        <w:rPr>
          <w:rStyle w:val="phvro8t-x-x-120"/>
          <w:rFonts w:cs="Times New Roman"/>
        </w:rPr>
        <w:t xml:space="preserve">Dscam1 </w:t>
      </w:r>
      <w:r>
        <w:rPr>
          <w:rFonts w:cs="Times New Roman"/>
        </w:rPr>
        <w:t>expression in hemocyte cells, and their results clearly show reduced variability in cluster 9 inclusion. Virtually all of the signal obtained from hemocyte cells for cluster 9 was seen in variants 9.[6,9,13,30,and 31]. [</w:t>
      </w:r>
      <w:hyperlink r:id="rId526" w:anchor="XWatson2005" w:history="1">
        <w:r>
          <w:rPr>
            <w:rStyle w:val="Hyperlink"/>
            <w:rFonts w:cs="Times New Roman"/>
          </w:rPr>
          <w:t>Watson et al.</w:t>
        </w:r>
      </w:hyperlink>
      <w:r>
        <w:rPr>
          <w:rFonts w:cs="Times New Roman"/>
        </w:rPr>
        <w:t>, </w:t>
      </w:r>
      <w:hyperlink r:id="rId527" w:anchor="XWatson2005" w:history="1">
        <w:r>
          <w:rPr>
            <w:rStyle w:val="Hyperlink"/>
            <w:rFonts w:cs="Times New Roman"/>
          </w:rPr>
          <w:t>2005</w:t>
        </w:r>
      </w:hyperlink>
      <w:r>
        <w:rPr>
          <w:rFonts w:cs="Times New Roman"/>
        </w:rPr>
        <w:t xml:space="preserve">] also examined </w:t>
      </w:r>
      <w:r>
        <w:rPr>
          <w:rStyle w:val="phvro8t-x-x-120"/>
          <w:rFonts w:cs="Times New Roman"/>
        </w:rPr>
        <w:t xml:space="preserve">Dscam1 </w:t>
      </w:r>
      <w:r>
        <w:rPr>
          <w:rFonts w:cs="Times New Roman"/>
        </w:rPr>
        <w:t xml:space="preserve">expression in hemocyte cells, comparing it to that of neuronal cells. They propose that secreted forms of </w:t>
      </w:r>
      <w:r>
        <w:rPr>
          <w:rStyle w:val="phvro8t-x-x-120"/>
          <w:rFonts w:cs="Times New Roman"/>
        </w:rPr>
        <w:t xml:space="preserve">Dscam1 </w:t>
      </w:r>
      <w:r>
        <w:rPr>
          <w:rFonts w:cs="Times New Roman"/>
        </w:rPr>
        <w:t>are essential for a robust innate immune system in insects. These studies highlight how nature has applied one gene that produces extreme molecular diversity to multiple problems involving determining self from non-self [</w:t>
      </w:r>
      <w:hyperlink r:id="rId528" w:anchor="XHattori2008" w:history="1">
        <w:r>
          <w:rPr>
            <w:rStyle w:val="Hyperlink"/>
            <w:rFonts w:cs="Times New Roman"/>
          </w:rPr>
          <w:t>Hattori et al.</w:t>
        </w:r>
      </w:hyperlink>
      <w:r>
        <w:rPr>
          <w:rFonts w:cs="Times New Roman"/>
        </w:rPr>
        <w:t>, </w:t>
      </w:r>
      <w:hyperlink r:id="rId529" w:anchor="XHattori2008" w:history="1">
        <w:r>
          <w:rPr>
            <w:rStyle w:val="Hyperlink"/>
            <w:rFonts w:cs="Times New Roman"/>
          </w:rPr>
          <w:t>2008</w:t>
        </w:r>
      </w:hyperlink>
      <w:r>
        <w:rPr>
          <w:rFonts w:cs="Times New Roman"/>
        </w:rPr>
        <w:t>, </w:t>
      </w:r>
      <w:hyperlink r:id="rId530" w:anchor="XShi2012a" w:history="1">
        <w:r>
          <w:rPr>
            <w:rStyle w:val="Hyperlink"/>
            <w:rFonts w:cs="Times New Roman"/>
          </w:rPr>
          <w:t>Shi and Lee</w:t>
        </w:r>
      </w:hyperlink>
      <w:r>
        <w:rPr>
          <w:rFonts w:cs="Times New Roman"/>
        </w:rPr>
        <w:t>, </w:t>
      </w:r>
      <w:hyperlink r:id="rId531" w:anchor="XShi2012a" w:history="1">
        <w:r>
          <w:rPr>
            <w:rStyle w:val="Hyperlink"/>
            <w:rFonts w:cs="Times New Roman"/>
          </w:rPr>
          <w:t>2012</w:t>
        </w:r>
      </w:hyperlink>
      <w:r>
        <w:rPr>
          <w:rFonts w:cs="Times New Roman"/>
        </w:rPr>
        <w:t xml:space="preserve">]. </w:t>
      </w:r>
      <w:r>
        <w:rPr>
          <w:rStyle w:val="phvro8t-x-x-120"/>
          <w:rFonts w:cs="Times New Roman"/>
        </w:rPr>
        <w:t xml:space="preserve">Dscam1 </w:t>
      </w:r>
      <w:r>
        <w:rPr>
          <w:rFonts w:cs="Times New Roman"/>
        </w:rPr>
        <w:t>us</w:t>
      </w:r>
      <w:ins w:id="89" w:author="moorelab" w:date="2014-05-04T08:29:00Z">
        <w:r w:rsidR="00E37639">
          <w:rPr>
            <w:rFonts w:cs="Times New Roman"/>
          </w:rPr>
          <w:t>age</w:t>
        </w:r>
      </w:ins>
      <w:del w:id="90" w:author="moorelab" w:date="2014-05-04T08:29:00Z">
        <w:r w:rsidDel="00E37639">
          <w:rPr>
            <w:rFonts w:cs="Times New Roman"/>
          </w:rPr>
          <w:delText>e</w:delText>
        </w:r>
      </w:del>
      <w:r>
        <w:rPr>
          <w:rFonts w:cs="Times New Roman"/>
        </w:rPr>
        <w:t xml:space="preserve"> in these two very different biologically roles has been summarized previously [</w:t>
      </w:r>
      <w:hyperlink r:id="rId532" w:anchor="XHemani2012" w:history="1">
        <w:r>
          <w:rPr>
            <w:rStyle w:val="Hyperlink"/>
            <w:rFonts w:cs="Times New Roman"/>
          </w:rPr>
          <w:t>Hemani and Soller</w:t>
        </w:r>
      </w:hyperlink>
      <w:r>
        <w:rPr>
          <w:rFonts w:cs="Times New Roman"/>
        </w:rPr>
        <w:t>, </w:t>
      </w:r>
      <w:hyperlink r:id="rId533" w:anchor="XHemani2012" w:history="1">
        <w:r>
          <w:rPr>
            <w:rStyle w:val="Hyperlink"/>
            <w:rFonts w:cs="Times New Roman"/>
          </w:rPr>
          <w:t>2012</w:t>
        </w:r>
      </w:hyperlink>
      <w:r>
        <w:rPr>
          <w:rFonts w:cs="Times New Roman"/>
        </w:rPr>
        <w:t xml:space="preserve">]. </w:t>
      </w:r>
    </w:p>
    <w:p w14:paraId="3355837A" w14:textId="77777777" w:rsidR="0060324F" w:rsidRDefault="00803168">
      <w:pPr>
        <w:pStyle w:val="noindent"/>
        <w:divId w:val="893931187"/>
        <w:rPr>
          <w:rFonts w:cs="Times New Roman"/>
        </w:rPr>
      </w:pPr>
      <w:r>
        <w:rPr>
          <w:rFonts w:cs="Times New Roman"/>
        </w:rPr>
        <w:t>In 2007 the Zipersky lab published [</w:t>
      </w:r>
      <w:hyperlink r:id="rId534" w:anchor="XHattori2007" w:history="1">
        <w:r>
          <w:rPr>
            <w:rStyle w:val="Hyperlink"/>
            <w:rFonts w:cs="Times New Roman"/>
          </w:rPr>
          <w:t>Hattori et al.</w:t>
        </w:r>
      </w:hyperlink>
      <w:r>
        <w:rPr>
          <w:rFonts w:cs="Times New Roman"/>
        </w:rPr>
        <w:t>, </w:t>
      </w:r>
      <w:hyperlink r:id="rId535" w:anchor="XHattori2007" w:history="1">
        <w:r>
          <w:rPr>
            <w:rStyle w:val="Hyperlink"/>
            <w:rFonts w:cs="Times New Roman"/>
          </w:rPr>
          <w:t>2007</w:t>
        </w:r>
      </w:hyperlink>
      <w:r>
        <w:rPr>
          <w:rFonts w:cs="Times New Roman"/>
        </w:rPr>
        <w:t xml:space="preserve">] the first in a series of quality genetic reports describing the function and diversity of </w:t>
      </w:r>
      <w:r>
        <w:rPr>
          <w:rStyle w:val="phvro8t-x-x-120"/>
          <w:rFonts w:cs="Times New Roman"/>
        </w:rPr>
        <w:t>Dscam1</w:t>
      </w:r>
      <w:r>
        <w:rPr>
          <w:rFonts w:cs="Times New Roman"/>
        </w:rPr>
        <w:t xml:space="preserve">. Using homologous recombination, </w:t>
      </w:r>
      <w:hyperlink r:id="rId536" w:anchor="XHattori2007" w:history="1">
        <w:r>
          <w:rPr>
            <w:rStyle w:val="Hyperlink"/>
            <w:rFonts w:cs="Times New Roman"/>
          </w:rPr>
          <w:t>Hattori et al.</w:t>
        </w:r>
      </w:hyperlink>
      <w:r>
        <w:rPr>
          <w:rFonts w:cs="Times New Roman"/>
        </w:rPr>
        <w:t> [</w:t>
      </w:r>
      <w:hyperlink r:id="rId537" w:anchor="XHattori2007" w:history="1">
        <w:r>
          <w:rPr>
            <w:rStyle w:val="Hyperlink"/>
            <w:rFonts w:cs="Times New Roman"/>
          </w:rPr>
          <w:t>2007</w:t>
        </w:r>
      </w:hyperlink>
      <w:r>
        <w:rPr>
          <w:rFonts w:cs="Times New Roman"/>
        </w:rPr>
        <w:t xml:space="preserve">] showed that </w:t>
      </w:r>
      <w:r>
        <w:rPr>
          <w:rStyle w:val="phvro8t-x-x-120"/>
          <w:rFonts w:cs="Times New Roman"/>
        </w:rPr>
        <w:t xml:space="preserve">Dscam1 </w:t>
      </w:r>
      <w:r>
        <w:rPr>
          <w:rFonts w:cs="Times New Roman"/>
        </w:rPr>
        <w:t xml:space="preserve">diversity is required for proper neural wiring but that individual neuronal-isoform identity is not important. Two years later, </w:t>
      </w:r>
      <w:hyperlink r:id="rId538" w:anchor="XHattori2009" w:history="1">
        <w:r>
          <w:rPr>
            <w:rStyle w:val="Hyperlink"/>
            <w:rFonts w:cs="Times New Roman"/>
          </w:rPr>
          <w:t>Hattori et al.</w:t>
        </w:r>
      </w:hyperlink>
      <w:r>
        <w:rPr>
          <w:rFonts w:cs="Times New Roman"/>
        </w:rPr>
        <w:t> [</w:t>
      </w:r>
      <w:hyperlink r:id="rId539" w:anchor="XHattori2009" w:history="1">
        <w:r>
          <w:rPr>
            <w:rStyle w:val="Hyperlink"/>
            <w:rFonts w:cs="Times New Roman"/>
          </w:rPr>
          <w:t>2009</w:t>
        </w:r>
      </w:hyperlink>
      <w:r>
        <w:rPr>
          <w:rFonts w:cs="Times New Roman"/>
        </w:rPr>
        <w:t xml:space="preserve">] observed that flies capable of expressing at least 4,752 different </w:t>
      </w:r>
      <w:r>
        <w:rPr>
          <w:rStyle w:val="phvro8t-x-x-120"/>
          <w:rFonts w:cs="Times New Roman"/>
        </w:rPr>
        <w:t xml:space="preserve">Dscam1 </w:t>
      </w:r>
      <w:r>
        <w:rPr>
          <w:rFonts w:cs="Times New Roman"/>
        </w:rPr>
        <w:t xml:space="preserve">isoforms were indistinguishable from wild-type controls. This series was recently advanced with another tour-de-force of genetic manipulation. </w:t>
      </w:r>
      <w:hyperlink r:id="rId540" w:anchor="XMiura2013b" w:history="1">
        <w:r>
          <w:rPr>
            <w:rStyle w:val="Hyperlink"/>
            <w:rFonts w:cs="Times New Roman"/>
          </w:rPr>
          <w:t>Miura et al.</w:t>
        </w:r>
      </w:hyperlink>
      <w:r>
        <w:rPr>
          <w:rFonts w:cs="Times New Roman"/>
        </w:rPr>
        <w:t> [</w:t>
      </w:r>
      <w:hyperlink r:id="rId541" w:anchor="XMiura2013b" w:history="1">
        <w:r>
          <w:rPr>
            <w:rStyle w:val="Hyperlink"/>
            <w:rFonts w:cs="Times New Roman"/>
          </w:rPr>
          <w:t>2013</w:t>
        </w:r>
      </w:hyperlink>
      <w:r>
        <w:rPr>
          <w:rFonts w:cs="Times New Roman"/>
        </w:rPr>
        <w:t xml:space="preserve">] used a collection of </w:t>
      </w:r>
      <w:r>
        <w:rPr>
          <w:rStyle w:val="phvro8t-x-x-120"/>
          <w:rFonts w:cs="Times New Roman"/>
        </w:rPr>
        <w:t xml:space="preserve">Dscam1 </w:t>
      </w:r>
      <w:r>
        <w:rPr>
          <w:rFonts w:cs="Times New Roman"/>
        </w:rPr>
        <w:t xml:space="preserve">mutants allowing for visualization via GFP of specific cluster 4.X variant expression in real time. They concluded that a single neuron expresses multiple </w:t>
      </w:r>
      <w:r>
        <w:rPr>
          <w:rStyle w:val="phvro8t-x-x-120"/>
          <w:rFonts w:cs="Times New Roman"/>
        </w:rPr>
        <w:t>Dscam1</w:t>
      </w:r>
      <w:r>
        <w:rPr>
          <w:rFonts w:cs="Times New Roman"/>
        </w:rPr>
        <w:t xml:space="preserve"> isoforms over time, and </w:t>
      </w:r>
      <w:r>
        <w:rPr>
          <w:rStyle w:val="phvro8t-x-x-120"/>
          <w:rFonts w:cs="Times New Roman"/>
        </w:rPr>
        <w:t xml:space="preserve">Dscam1 </w:t>
      </w:r>
      <w:r>
        <w:rPr>
          <w:rFonts w:cs="Times New Roman"/>
        </w:rPr>
        <w:t xml:space="preserve">is expressed via _stochastic and probabilistic_ mechanisms. </w:t>
      </w:r>
    </w:p>
    <w:p w14:paraId="72A1B017" w14:textId="77777777" w:rsidR="0060324F" w:rsidRDefault="00803168">
      <w:pPr>
        <w:pStyle w:val="noindent"/>
        <w:divId w:val="893931187"/>
        <w:rPr>
          <w:rFonts w:cs="Times New Roman"/>
        </w:rPr>
      </w:pPr>
      <w:r>
        <w:rPr>
          <w:rFonts w:cs="Times New Roman"/>
        </w:rPr>
        <w:t xml:space="preserve">Research into </w:t>
      </w:r>
      <w:r>
        <w:rPr>
          <w:rStyle w:val="phvro8t-x-x-120"/>
          <w:rFonts w:cs="Times New Roman"/>
        </w:rPr>
        <w:t xml:space="preserve">Drosophila melanogaster Dscam1 </w:t>
      </w:r>
      <w:r>
        <w:rPr>
          <w:rFonts w:cs="Times New Roman"/>
        </w:rPr>
        <w:t xml:space="preserve">has provided major advancements to our understanding of multiple aspects of transcription, including: 1) Exon definition; 2) Alternative Splicing of cassette exons; 3) Neuronal and cellular recognition; and finally 4) Allowing comparisons between how points 1_3 are accomplished in _simple_ model organisms and humans. See sections </w:t>
      </w:r>
      <w:hyperlink r:id="rId542" w:anchor="x1-280002" w:history="1">
        <w:r>
          <w:rPr>
            <w:rStyle w:val="Hyperlink"/>
            <w:rFonts w:cs="Times New Roman"/>
          </w:rPr>
          <w:t>2.2</w:t>
        </w:r>
      </w:hyperlink>
      <w:r>
        <w:rPr>
          <w:rFonts w:cs="Times New Roman"/>
        </w:rPr>
        <w:t xml:space="preserve"> for more information concerning </w:t>
      </w:r>
      <w:r>
        <w:rPr>
          <w:rStyle w:val="phvro8t-x-x-120"/>
          <w:rFonts w:cs="Times New Roman"/>
        </w:rPr>
        <w:t>Dscam1</w:t>
      </w:r>
      <w:r>
        <w:rPr>
          <w:rFonts w:cs="Times New Roman"/>
        </w:rPr>
        <w:t xml:space="preserve">. </w:t>
      </w:r>
    </w:p>
    <w:p w14:paraId="3FED5B37" w14:textId="77777777" w:rsidR="0060324F" w:rsidRDefault="00803168">
      <w:pPr>
        <w:pStyle w:val="Heading3"/>
        <w:divId w:val="893931187"/>
        <w:rPr>
          <w:rFonts w:eastAsia="Times New Roman" w:cs="Times New Roman"/>
        </w:rPr>
      </w:pPr>
      <w:r>
        <w:rPr>
          <w:rStyle w:val="titlemark"/>
          <w:rFonts w:eastAsia="Times New Roman" w:cs="Times New Roman"/>
        </w:rPr>
        <w:t xml:space="preserve">1.4 </w:t>
      </w:r>
      <w:r>
        <w:rPr>
          <w:rFonts w:eastAsia="Times New Roman" w:cs="Times New Roman"/>
        </w:rPr>
        <w:t>Nucleic Acid Ligation</w:t>
      </w:r>
    </w:p>
    <w:p w14:paraId="0FD12660" w14:textId="77777777" w:rsidR="0060324F" w:rsidRDefault="00803168">
      <w:pPr>
        <w:pStyle w:val="noindent"/>
        <w:divId w:val="893931187"/>
        <w:rPr>
          <w:rFonts w:cs="Times New Roman"/>
        </w:rPr>
      </w:pPr>
      <w:r>
        <w:rPr>
          <w:rFonts w:cs="Times New Roman"/>
        </w:rPr>
        <w:t xml:space="preserve">Biomedical research has always been advanced by countless technologies. Section </w:t>
      </w:r>
      <w:hyperlink r:id="rId543" w:anchor="x1-60002" w:history="1">
        <w:r>
          <w:rPr>
            <w:rStyle w:val="Hyperlink"/>
            <w:rFonts w:cs="Times New Roman"/>
          </w:rPr>
          <w:t>1.2</w:t>
        </w:r>
      </w:hyperlink>
      <w:r>
        <w:rPr>
          <w:rFonts w:cs="Times New Roman"/>
        </w:rPr>
        <w:t xml:space="preserve"> discusses implications of cheap DNA and RNA sequencing. This section discusses how the ability to </w:t>
      </w:r>
      <w:r>
        <w:rPr>
          <w:rStyle w:val="phvro8t-x-x-120"/>
          <w:rFonts w:cs="Times New Roman"/>
        </w:rPr>
        <w:t xml:space="preserve">join </w:t>
      </w:r>
      <w:r>
        <w:rPr>
          <w:rFonts w:cs="Times New Roman"/>
        </w:rPr>
        <w:t>pieces nucleic acid has also advanced our understanding of biology</w:t>
      </w:r>
      <w:ins w:id="91" w:author="moorelab" w:date="2014-05-04T08:30:00Z">
        <w:r w:rsidR="00E37639">
          <w:rPr>
            <w:rFonts w:cs="Times New Roman"/>
          </w:rPr>
          <w:t xml:space="preserve"> (I am not </w:t>
        </w:r>
      </w:ins>
      <w:ins w:id="92" w:author="moorelab" w:date="2014-05-04T08:31:00Z">
        <w:r w:rsidR="00E37639">
          <w:rPr>
            <w:rFonts w:cs="Times New Roman"/>
          </w:rPr>
          <w:t xml:space="preserve">a </w:t>
        </w:r>
      </w:ins>
      <w:ins w:id="93" w:author="moorelab" w:date="2014-05-04T08:30:00Z">
        <w:r w:rsidR="00E37639">
          <w:rPr>
            <w:rFonts w:cs="Times New Roman"/>
          </w:rPr>
          <w:t xml:space="preserve">native </w:t>
        </w:r>
      </w:ins>
      <w:ins w:id="94" w:author="moorelab" w:date="2014-05-04T08:31:00Z">
        <w:r w:rsidR="00E37639">
          <w:rPr>
            <w:rFonts w:cs="Times New Roman"/>
          </w:rPr>
          <w:t>English</w:t>
        </w:r>
      </w:ins>
      <w:ins w:id="95" w:author="moorelab" w:date="2014-05-04T08:30:00Z">
        <w:r w:rsidR="00E37639">
          <w:rPr>
            <w:rFonts w:cs="Times New Roman"/>
          </w:rPr>
          <w:t xml:space="preserve"> </w:t>
        </w:r>
      </w:ins>
      <w:ins w:id="96" w:author="moorelab" w:date="2014-05-04T08:31:00Z">
        <w:r w:rsidR="00E37639">
          <w:rPr>
            <w:rFonts w:cs="Times New Roman"/>
          </w:rPr>
          <w:t xml:space="preserve">speaker so I cannot really tell you anything about the English but it seems like some words are missing between </w:t>
        </w:r>
      </w:ins>
      <w:ins w:id="97" w:author="moorelab" w:date="2014-05-04T08:32:00Z">
        <w:r w:rsidR="00E37639">
          <w:rPr>
            <w:rFonts w:cs="Times New Roman"/>
          </w:rPr>
          <w:t>“pieces” and “nucleic acid”)</w:t>
        </w:r>
      </w:ins>
      <w:r>
        <w:rPr>
          <w:rFonts w:cs="Times New Roman"/>
        </w:rPr>
        <w:t xml:space="preserve">. A particular focus is placed on an enzyme with relevance to Chapters </w:t>
      </w:r>
      <w:hyperlink r:id="rId544" w:anchor="x1-260002" w:history="1">
        <w:r>
          <w:rPr>
            <w:rStyle w:val="Hyperlink"/>
            <w:rFonts w:cs="Times New Roman"/>
          </w:rPr>
          <w:t>2</w:t>
        </w:r>
      </w:hyperlink>
      <w:r>
        <w:rPr>
          <w:rFonts w:cs="Times New Roman"/>
        </w:rPr>
        <w:t xml:space="preserve"> and </w:t>
      </w:r>
      <w:hyperlink r:id="rId545" w:anchor="x1-630004" w:history="1">
        <w:r>
          <w:rPr>
            <w:rStyle w:val="Hyperlink"/>
            <w:rFonts w:cs="Times New Roman"/>
          </w:rPr>
          <w:t>4</w:t>
        </w:r>
      </w:hyperlink>
      <w:r>
        <w:rPr>
          <w:rFonts w:cs="Times New Roman"/>
        </w:rPr>
        <w:t xml:space="preserve">_T4 RNA Ligase 2. </w:t>
      </w:r>
    </w:p>
    <w:p w14:paraId="65B9D8BC" w14:textId="77777777" w:rsidR="0060324F" w:rsidRDefault="00803168">
      <w:pPr>
        <w:pStyle w:val="Heading4"/>
        <w:divId w:val="893931187"/>
        <w:rPr>
          <w:rFonts w:eastAsia="Times New Roman" w:cs="Times New Roman"/>
        </w:rPr>
      </w:pPr>
      <w:r>
        <w:rPr>
          <w:rStyle w:val="titlemark"/>
          <w:rFonts w:eastAsia="Times New Roman" w:cs="Times New Roman"/>
        </w:rPr>
        <w:t xml:space="preserve">1.4.1 </w:t>
      </w:r>
      <w:r>
        <w:rPr>
          <w:rFonts w:eastAsia="Times New Roman" w:cs="Times New Roman"/>
        </w:rPr>
        <w:t>RNA-templated DNA-DNA ligation</w:t>
      </w:r>
    </w:p>
    <w:p w14:paraId="25BC966A" w14:textId="77777777" w:rsidR="0060324F" w:rsidRDefault="00803168">
      <w:pPr>
        <w:pStyle w:val="noindent"/>
        <w:divId w:val="893931187"/>
        <w:rPr>
          <w:rFonts w:cs="Times New Roman"/>
        </w:rPr>
      </w:pPr>
      <w:r>
        <w:rPr>
          <w:rFonts w:cs="Times New Roman"/>
        </w:rPr>
        <w:t xml:space="preserve">In the late 1960_s and early 1970_s, the Lehman and Richardson labs characterized two workhorse-enzymes of modern molecular biology. Robert Lehman and colleagues, working at Stanford Medical School, first described the activity of </w:t>
      </w:r>
      <w:r>
        <w:rPr>
          <w:rStyle w:val="phvro8t-x-x-120"/>
          <w:rFonts w:cs="Times New Roman"/>
        </w:rPr>
        <w:t xml:space="preserve">polynucleotide-joining enzyme </w:t>
      </w:r>
      <w:r>
        <w:rPr>
          <w:rFonts w:cs="Times New Roman"/>
        </w:rPr>
        <w:t xml:space="preserve">from </w:t>
      </w:r>
      <w:r>
        <w:rPr>
          <w:rStyle w:val="phvro8t-x-x-120"/>
          <w:rFonts w:cs="Times New Roman"/>
        </w:rPr>
        <w:t xml:space="preserve">Escherichia coli </w:t>
      </w:r>
      <w:r>
        <w:rPr>
          <w:rFonts w:cs="Times New Roman"/>
        </w:rPr>
        <w:t xml:space="preserve">(now known as </w:t>
      </w:r>
      <w:r>
        <w:rPr>
          <w:rStyle w:val="phvro8t-x-x-120"/>
          <w:rFonts w:cs="Times New Roman"/>
        </w:rPr>
        <w:t xml:space="preserve">E. Coli </w:t>
      </w:r>
      <w:r>
        <w:rPr>
          <w:rFonts w:cs="Times New Roman"/>
        </w:rPr>
        <w:t>DNA Ligase) [</w:t>
      </w:r>
      <w:hyperlink r:id="rId546" w:anchor="XOlivera1967b" w:history="1">
        <w:r>
          <w:rPr>
            <w:rStyle w:val="Hyperlink"/>
            <w:rFonts w:cs="Times New Roman"/>
          </w:rPr>
          <w:t>Olivera and Lehman</w:t>
        </w:r>
      </w:hyperlink>
      <w:r>
        <w:rPr>
          <w:rFonts w:cs="Times New Roman"/>
        </w:rPr>
        <w:t>, </w:t>
      </w:r>
      <w:hyperlink r:id="rId547" w:anchor="XOlivera1967b" w:history="1">
        <w:r>
          <w:rPr>
            <w:rStyle w:val="Hyperlink"/>
            <w:rFonts w:cs="Times New Roman"/>
          </w:rPr>
          <w:t>1967</w:t>
        </w:r>
      </w:hyperlink>
      <w:r>
        <w:rPr>
          <w:rFonts w:cs="Times New Roman"/>
        </w:rPr>
        <w:t xml:space="preserve">]. Work on this enzyme paralleled that from the Richardson lab at Harvard Medical School, where they focused on </w:t>
      </w:r>
      <w:r>
        <w:rPr>
          <w:rStyle w:val="phvro8t-x-x-120"/>
          <w:rFonts w:cs="Times New Roman"/>
        </w:rPr>
        <w:t xml:space="preserve">polynucleotide ligase </w:t>
      </w:r>
      <w:r>
        <w:rPr>
          <w:rFonts w:cs="Times New Roman"/>
        </w:rPr>
        <w:t xml:space="preserve">from </w:t>
      </w:r>
      <w:r>
        <w:rPr>
          <w:rStyle w:val="phvro8t-x-x-120"/>
          <w:rFonts w:cs="Times New Roman"/>
        </w:rPr>
        <w:t xml:space="preserve">Escherichia coli </w:t>
      </w:r>
      <w:r>
        <w:rPr>
          <w:rFonts w:cs="Times New Roman"/>
        </w:rPr>
        <w:t>infected with T4 bacteriophage (now known as T4 DNA ligase) [</w:t>
      </w:r>
      <w:hyperlink r:id="rId548" w:anchor="XWeiss1967a" w:history="1">
        <w:r>
          <w:rPr>
            <w:rStyle w:val="Hyperlink"/>
            <w:rFonts w:cs="Times New Roman"/>
          </w:rPr>
          <w:t>Weiss and Richardson</w:t>
        </w:r>
      </w:hyperlink>
      <w:r>
        <w:rPr>
          <w:rFonts w:cs="Times New Roman"/>
        </w:rPr>
        <w:t>, </w:t>
      </w:r>
      <w:hyperlink r:id="rId549" w:anchor="XWeiss1967a" w:history="1">
        <w:r>
          <w:rPr>
            <w:rStyle w:val="Hyperlink"/>
            <w:rFonts w:cs="Times New Roman"/>
          </w:rPr>
          <w:t>1967</w:t>
        </w:r>
      </w:hyperlink>
      <w:r>
        <w:rPr>
          <w:rFonts w:cs="Times New Roman"/>
        </w:rPr>
        <w:t>]. It became clear that while these two enzyme</w:t>
      </w:r>
      <w:del w:id="98" w:author="moorelab" w:date="2014-05-04T08:34:00Z">
        <w:r w:rsidDel="002F3844">
          <w:rPr>
            <w:rFonts w:cs="Times New Roman"/>
          </w:rPr>
          <w:delText>_</w:delText>
        </w:r>
      </w:del>
      <w:r>
        <w:rPr>
          <w:rFonts w:cs="Times New Roman"/>
        </w:rPr>
        <w:t>s shared a common mechanism_later elucidated by [</w:t>
      </w:r>
      <w:hyperlink r:id="rId550" w:anchor="XModrich1973a" w:history="1">
        <w:r>
          <w:rPr>
            <w:rStyle w:val="Hyperlink"/>
            <w:rFonts w:cs="Times New Roman"/>
          </w:rPr>
          <w:t>Modrich et al.</w:t>
        </w:r>
      </w:hyperlink>
      <w:r>
        <w:rPr>
          <w:rFonts w:cs="Times New Roman"/>
        </w:rPr>
        <w:t>, </w:t>
      </w:r>
      <w:hyperlink r:id="rId551" w:anchor="XModrich1973a" w:history="1">
        <w:r>
          <w:rPr>
            <w:rStyle w:val="Hyperlink"/>
            <w:rFonts w:cs="Times New Roman"/>
          </w:rPr>
          <w:t>1973</w:t>
        </w:r>
      </w:hyperlink>
      <w:r>
        <w:rPr>
          <w:rFonts w:cs="Times New Roman"/>
        </w:rPr>
        <w:t xml:space="preserve">]_they had important differences. First, T4 DNA ligase required ATP as a cofactor, which </w:t>
      </w:r>
      <w:r>
        <w:rPr>
          <w:rStyle w:val="phvro8t-x-x-120"/>
          <w:rFonts w:cs="Times New Roman"/>
        </w:rPr>
        <w:t xml:space="preserve">E. Coli </w:t>
      </w:r>
      <w:r>
        <w:rPr>
          <w:rFonts w:cs="Times New Roman"/>
        </w:rPr>
        <w:t>DNA Ligase did not (it was later discovered that DNA ligase required NAD as a cofactor). Second, only T4 DNA ligase could catalyze ligation of blunt-ended DNA [</w:t>
      </w:r>
      <w:hyperlink r:id="rId552" w:anchor="XTabor1987a" w:history="1">
        <w:r>
          <w:rPr>
            <w:rStyle w:val="Hyperlink"/>
            <w:rFonts w:cs="Times New Roman"/>
          </w:rPr>
          <w:t>Tabor</w:t>
        </w:r>
      </w:hyperlink>
      <w:r>
        <w:rPr>
          <w:rFonts w:cs="Times New Roman"/>
        </w:rPr>
        <w:t>, </w:t>
      </w:r>
      <w:hyperlink r:id="rId553" w:anchor="XTabor1987a" w:history="1">
        <w:r>
          <w:rPr>
            <w:rStyle w:val="Hyperlink"/>
            <w:rFonts w:cs="Times New Roman"/>
          </w:rPr>
          <w:t>1987</w:t>
        </w:r>
      </w:hyperlink>
      <w:r>
        <w:rPr>
          <w:rFonts w:cs="Times New Roman"/>
        </w:rPr>
        <w:t xml:space="preserve">]. </w:t>
      </w:r>
    </w:p>
    <w:p w14:paraId="4EE32C7C" w14:textId="77777777" w:rsidR="0060324F" w:rsidRDefault="0087170F">
      <w:pPr>
        <w:divId w:val="893931187"/>
        <w:rPr>
          <w:rFonts w:eastAsia="Times New Roman" w:cs="Times New Roman"/>
        </w:rPr>
      </w:pPr>
      <w:r>
        <w:rPr>
          <w:rFonts w:eastAsia="Times New Roman" w:cs="Times New Roman"/>
        </w:rPr>
        <w:pict w14:anchorId="363CF5CB">
          <v:rect id="_x0000_i1053" style="width:0;height:1.5pt" o:hralign="center" o:hrstd="t" o:hr="t" fillcolor="#aaa" stroked="f"/>
        </w:pict>
      </w:r>
    </w:p>
    <w:p w14:paraId="7C2E71ED" w14:textId="41CA1279" w:rsidR="0060324F" w:rsidRDefault="00642696">
      <w:pPr>
        <w:pStyle w:val="noindent"/>
        <w:divId w:val="893661422"/>
        <w:rPr>
          <w:rFonts w:cs="Times New Roman"/>
        </w:rPr>
      </w:pPr>
      <w:r>
        <w:rPr>
          <w:rFonts w:cs="Times New Roman"/>
          <w:noProof/>
        </w:rPr>
        <w:drawing>
          <wp:inline distT="0" distB="0" distL="0" distR="0" wp14:anchorId="5BAE2DEF" wp14:editId="25798402">
            <wp:extent cx="406400" cy="406400"/>
            <wp:effectExtent l="0" t="0" r="0" b="0"/>
            <wp:docPr id="30" name="Picture 30"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C"/>
                    <pic:cNvPicPr>
                      <a:picLocks noChangeAspect="1" noChangeArrowheads="1"/>
                    </pic:cNvPicPr>
                  </pic:nvPicPr>
                  <pic:blipFill>
                    <a:blip r:link="rId55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1CD58BFC" w14:textId="77777777" w:rsidR="0060324F" w:rsidRDefault="00803168">
      <w:pPr>
        <w:divId w:val="2055998707"/>
        <w:rPr>
          <w:rFonts w:eastAsia="Times New Roman" w:cs="Times New Roman"/>
        </w:rPr>
      </w:pPr>
      <w:r>
        <w:rPr>
          <w:rStyle w:val="id"/>
          <w:rFonts w:eastAsia="Times New Roman" w:cs="Times New Roman"/>
        </w:rPr>
        <w:t xml:space="preserve">Figure 1.11: </w:t>
      </w:r>
      <w:r>
        <w:rPr>
          <w:rStyle w:val="content"/>
          <w:rFonts w:eastAsia="Times New Roman" w:cs="Times New Roman"/>
        </w:rPr>
        <w:t>Mechanism of ATP-dependent ligation</w:t>
      </w:r>
      <w:r>
        <w:rPr>
          <w:rFonts w:eastAsia="Times New Roman" w:cs="Times New Roman"/>
        </w:rPr>
        <w:br/>
      </w:r>
      <w:r>
        <w:rPr>
          <w:rStyle w:val="content"/>
          <w:rFonts w:eastAsia="Times New Roman" w:cs="Times New Roman"/>
        </w:rPr>
        <w:t>Adapted from [</w:t>
      </w:r>
      <w:hyperlink r:id="rId555" w:anchor="XNandakumar2006" w:history="1">
        <w:r>
          <w:rPr>
            <w:rStyle w:val="Hyperlink"/>
            <w:rFonts w:eastAsia="Times New Roman" w:cs="Times New Roman"/>
          </w:rPr>
          <w:t>Nandakumar et al.</w:t>
        </w:r>
      </w:hyperlink>
      <w:r>
        <w:rPr>
          <w:rStyle w:val="content"/>
          <w:rFonts w:eastAsia="Times New Roman" w:cs="Times New Roman"/>
        </w:rPr>
        <w:t>, </w:t>
      </w:r>
      <w:hyperlink r:id="rId556" w:anchor="XNandakumar2006" w:history="1">
        <w:r>
          <w:rPr>
            <w:rStyle w:val="Hyperlink"/>
            <w:rFonts w:eastAsia="Times New Roman" w:cs="Times New Roman"/>
          </w:rPr>
          <w:t>2006</w:t>
        </w:r>
      </w:hyperlink>
      <w:r>
        <w:rPr>
          <w:rStyle w:val="content"/>
          <w:rFonts w:eastAsia="Times New Roman" w:cs="Times New Roman"/>
        </w:rPr>
        <w:t xml:space="preserve">] and specifically for that of T4 RNA ligase 2. </w:t>
      </w:r>
    </w:p>
    <w:p w14:paraId="4767F1D4" w14:textId="77777777" w:rsidR="0060324F" w:rsidRDefault="00803168">
      <w:pPr>
        <w:pStyle w:val="noindent"/>
        <w:divId w:val="893661422"/>
        <w:rPr>
          <w:rFonts w:cs="Times New Roman"/>
        </w:rPr>
      </w:pPr>
      <w:r>
        <w:rPr>
          <w:rFonts w:cs="Times New Roman"/>
        </w:rPr>
        <w:t xml:space="preserve">The general mechanism of ligation (Figure </w:t>
      </w:r>
      <w:hyperlink r:id="rId557" w:anchor="x1-18001r11" w:history="1">
        <w:r>
          <w:rPr>
            <w:rStyle w:val="Hyperlink"/>
            <w:rFonts w:cs="Times New Roman"/>
          </w:rPr>
          <w:t>1.11</w:t>
        </w:r>
      </w:hyperlink>
      <w:r>
        <w:rPr>
          <w:rFonts w:cs="Times New Roman"/>
        </w:rPr>
        <w:t xml:space="preserve">) involves three steps: Step 1 (A) the </w:t>
      </w:r>
      <w:r>
        <w:rPr>
          <w:rStyle w:val="cmmi-12"/>
          <w:rFonts w:ascii="Times New Roman" w:hAnsi="Times New Roman" w:cs="Times New Roman"/>
        </w:rPr>
        <w:t>ϵ</w:t>
      </w:r>
      <w:r>
        <w:rPr>
          <w:rFonts w:cs="Times New Roman"/>
        </w:rPr>
        <w:t xml:space="preserve">-amino group from the active site lysine performs a nucleophilic attack on the </w:t>
      </w:r>
      <w:r>
        <w:rPr>
          <w:rStyle w:val="cmmi-12"/>
          <w:rFonts w:cs="Times New Roman"/>
        </w:rPr>
        <w:t>α</w:t>
      </w:r>
      <w:r>
        <w:rPr>
          <w:rFonts w:cs="Times New Roman"/>
        </w:rPr>
        <w:t>-phosphate of ATP in solution. B) The ligase is now charged with AMP and inorganic phosphate (PPi) is freed into solution. C) Step 2: Nucleophilic attack by the 5</w:t>
      </w:r>
      <w:r>
        <w:rPr>
          <w:rStyle w:val="cmsy-8"/>
          <w:rFonts w:ascii="Times New Roman" w:hAnsi="Times New Roman" w:cs="Times New Roman"/>
        </w:rPr>
        <w:t>′</w:t>
      </w:r>
      <w:r>
        <w:rPr>
          <w:rFonts w:cs="Times New Roman"/>
        </w:rPr>
        <w:t> DNA phosphate on the 3</w:t>
      </w:r>
      <w:r>
        <w:rPr>
          <w:rStyle w:val="cmsy-8"/>
          <w:rFonts w:ascii="Times New Roman" w:hAnsi="Times New Roman" w:cs="Times New Roman"/>
        </w:rPr>
        <w:t>′</w:t>
      </w:r>
      <w:r>
        <w:rPr>
          <w:rFonts w:cs="Times New Roman"/>
        </w:rPr>
        <w:t> side of the nick to the AMP:ligase phosphate. D) Adenylated DNA is now competent for DNA ligation. E) Step 3: the 3</w:t>
      </w:r>
      <w:r>
        <w:rPr>
          <w:rStyle w:val="cmsy-8"/>
          <w:rFonts w:ascii="Times New Roman" w:hAnsi="Times New Roman" w:cs="Times New Roman"/>
        </w:rPr>
        <w:t>′</w:t>
      </w:r>
      <w:r>
        <w:rPr>
          <w:rFonts w:cs="Times New Roman"/>
        </w:rPr>
        <w:t> OH on the 5</w:t>
      </w:r>
      <w:r>
        <w:rPr>
          <w:rStyle w:val="cmsy-8"/>
          <w:rFonts w:ascii="Times New Roman" w:hAnsi="Times New Roman" w:cs="Times New Roman"/>
        </w:rPr>
        <w:t>′</w:t>
      </w:r>
      <w:r>
        <w:rPr>
          <w:rFonts w:cs="Times New Roman"/>
        </w:rPr>
        <w:t> side of the nick performs a nucleophilic attack on the 5</w:t>
      </w:r>
      <w:r>
        <w:rPr>
          <w:rStyle w:val="cmsy-8"/>
          <w:rFonts w:ascii="Times New Roman" w:hAnsi="Times New Roman" w:cs="Times New Roman"/>
        </w:rPr>
        <w:t>′</w:t>
      </w:r>
      <w:r>
        <w:rPr>
          <w:rFonts w:cs="Times New Roman"/>
        </w:rPr>
        <w:t> PO</w:t>
      </w:r>
      <w:r>
        <w:rPr>
          <w:rFonts w:cs="Times New Roman"/>
          <w:vertAlign w:val="subscript"/>
        </w:rPr>
        <w:t xml:space="preserve"> </w:t>
      </w:r>
      <w:r>
        <w:rPr>
          <w:rStyle w:val="cmr-8"/>
          <w:rFonts w:cs="Times New Roman"/>
          <w:vertAlign w:val="subscript"/>
        </w:rPr>
        <w:t>4</w:t>
      </w:r>
      <w:r>
        <w:rPr>
          <w:rFonts w:cs="Times New Roman"/>
        </w:rPr>
        <w:t xml:space="preserve"> across the DNA nick, liberating AMP into solution. F) Sealed nick resulting in: Ligase; AMP; and intact dsDNA. </w:t>
      </w:r>
    </w:p>
    <w:p w14:paraId="79B51D17" w14:textId="77777777" w:rsidR="0060324F" w:rsidRDefault="00803168">
      <w:pPr>
        <w:pStyle w:val="noindent"/>
        <w:divId w:val="893661422"/>
        <w:rPr>
          <w:rFonts w:cs="Times New Roman"/>
        </w:rPr>
      </w:pPr>
      <w:r>
        <w:rPr>
          <w:rFonts w:cs="Times New Roman"/>
        </w:rPr>
        <w:t>In addition to elucidating the general mechanism of ligation, it was also discovered that T4 DNA ligase lacks a preference for terminal polynucleotide structures. The Khorana and Richardson labs both reported the activity of this enzyme on combinations of RNA and DNA duplexes [</w:t>
      </w:r>
      <w:hyperlink r:id="rId558" w:anchor="XFareed1971" w:history="1">
        <w:r>
          <w:rPr>
            <w:rStyle w:val="Hyperlink"/>
            <w:rFonts w:cs="Times New Roman"/>
          </w:rPr>
          <w:t>Fareed et al.</w:t>
        </w:r>
      </w:hyperlink>
      <w:r>
        <w:rPr>
          <w:rFonts w:cs="Times New Roman"/>
        </w:rPr>
        <w:t>, </w:t>
      </w:r>
      <w:hyperlink r:id="rId559" w:anchor="XFareed1971" w:history="1">
        <w:r>
          <w:rPr>
            <w:rStyle w:val="Hyperlink"/>
            <w:rFonts w:cs="Times New Roman"/>
          </w:rPr>
          <w:t>1971</w:t>
        </w:r>
      </w:hyperlink>
      <w:r>
        <w:rPr>
          <w:rFonts w:cs="Times New Roman"/>
        </w:rPr>
        <w:t>, </w:t>
      </w:r>
      <w:hyperlink r:id="rId560" w:anchor="XKleppe1970b" w:history="1">
        <w:r>
          <w:rPr>
            <w:rStyle w:val="Hyperlink"/>
            <w:rFonts w:cs="Times New Roman"/>
          </w:rPr>
          <w:t>Kleppe et al.</w:t>
        </w:r>
      </w:hyperlink>
      <w:r>
        <w:rPr>
          <w:rFonts w:cs="Times New Roman"/>
        </w:rPr>
        <w:t>, </w:t>
      </w:r>
      <w:hyperlink r:id="rId561" w:anchor="XKleppe1970b" w:history="1">
        <w:r>
          <w:rPr>
            <w:rStyle w:val="Hyperlink"/>
            <w:rFonts w:cs="Times New Roman"/>
          </w:rPr>
          <w:t>1970</w:t>
        </w:r>
      </w:hyperlink>
      <w:r>
        <w:rPr>
          <w:rFonts w:cs="Times New Roman"/>
        </w:rPr>
        <w:t xml:space="preserve">]. Both of these papers describe an activity of T4 DNA ligase, RNA-templated DNA-DNA ligation, that is of particular relevance to this thesis work. Unlike T4 DNA ligase, </w:t>
      </w:r>
      <w:r>
        <w:rPr>
          <w:rStyle w:val="phvro8t-x-x-120"/>
          <w:rFonts w:cs="Times New Roman"/>
        </w:rPr>
        <w:t xml:space="preserve">E. Coli </w:t>
      </w:r>
      <w:r>
        <w:rPr>
          <w:rFonts w:cs="Times New Roman"/>
        </w:rPr>
        <w:t>DNA Ligase</w:t>
      </w:r>
      <w:del w:id="99" w:author="moorelab" w:date="2014-05-04T08:37:00Z">
        <w:r w:rsidDel="00E55602">
          <w:rPr>
            <w:rFonts w:cs="Times New Roman"/>
          </w:rPr>
          <w:delText>,</w:delText>
        </w:r>
      </w:del>
      <w:r>
        <w:rPr>
          <w:rFonts w:cs="Times New Roman"/>
        </w:rPr>
        <w:t xml:space="preserve"> will not join DNA strands on an RNA template [</w:t>
      </w:r>
      <w:hyperlink r:id="rId562" w:anchor="XBullard2006" w:history="1">
        <w:r>
          <w:rPr>
            <w:rStyle w:val="Hyperlink"/>
            <w:rFonts w:cs="Times New Roman"/>
          </w:rPr>
          <w:t>Bullard and Bowater</w:t>
        </w:r>
      </w:hyperlink>
      <w:r>
        <w:rPr>
          <w:rFonts w:cs="Times New Roman"/>
        </w:rPr>
        <w:t>, </w:t>
      </w:r>
      <w:hyperlink r:id="rId563" w:anchor="XBullard2006" w:history="1">
        <w:r>
          <w:rPr>
            <w:rStyle w:val="Hyperlink"/>
            <w:rFonts w:cs="Times New Roman"/>
          </w:rPr>
          <w:t>2006</w:t>
        </w:r>
      </w:hyperlink>
      <w:r>
        <w:rPr>
          <w:rFonts w:cs="Times New Roman"/>
        </w:rPr>
        <w:t xml:space="preserve">]. Soon after demonstrating these activities </w:t>
      </w:r>
      <w:r>
        <w:rPr>
          <w:rStyle w:val="phvro8t-x-x-120"/>
          <w:rFonts w:cs="Times New Roman"/>
        </w:rPr>
        <w:t>in vitro</w:t>
      </w:r>
      <w:r>
        <w:rPr>
          <w:rFonts w:cs="Times New Roman"/>
        </w:rPr>
        <w:t>, the Khorana lab reported detection of organism-generated DNA</w:t>
      </w:r>
      <w:ins w:id="100" w:author="moorelab" w:date="2014-05-04T08:39:00Z">
        <w:r w:rsidR="0029648A">
          <w:rPr>
            <w:rFonts w:cs="Times New Roman"/>
          </w:rPr>
          <w:t xml:space="preserve"> (what do you mean by organism-generated DNA? Do you mean naturally occurring chimeric DNA fragments obtained by ligation?)</w:t>
        </w:r>
      </w:ins>
      <w:r>
        <w:rPr>
          <w:rFonts w:cs="Times New Roman"/>
        </w:rPr>
        <w:t xml:space="preserve"> [</w:t>
      </w:r>
      <w:hyperlink r:id="rId564" w:anchor="XBesmer1972b" w:history="1">
        <w:r>
          <w:rPr>
            <w:rStyle w:val="Hyperlink"/>
            <w:rFonts w:cs="Times New Roman"/>
          </w:rPr>
          <w:t>Besmer et al.</w:t>
        </w:r>
      </w:hyperlink>
      <w:r>
        <w:rPr>
          <w:rFonts w:cs="Times New Roman"/>
        </w:rPr>
        <w:t>, </w:t>
      </w:r>
      <w:hyperlink r:id="rId565" w:anchor="XBesmer1972b" w:history="1">
        <w:r>
          <w:rPr>
            <w:rStyle w:val="Hyperlink"/>
            <w:rFonts w:cs="Times New Roman"/>
          </w:rPr>
          <w:t>1972</w:t>
        </w:r>
      </w:hyperlink>
      <w:r>
        <w:rPr>
          <w:rFonts w:cs="Times New Roman"/>
        </w:rPr>
        <w:t>], setting up an orthogonal field (respective to PCR) of nucleic acid sequence characterization [</w:t>
      </w:r>
      <w:hyperlink r:id="rId566" w:anchor="XConze2009c" w:history="1">
        <w:r>
          <w:rPr>
            <w:rStyle w:val="Hyperlink"/>
            <w:rFonts w:cs="Times New Roman"/>
          </w:rPr>
          <w:t>Conze et al.</w:t>
        </w:r>
      </w:hyperlink>
      <w:r>
        <w:rPr>
          <w:rFonts w:cs="Times New Roman"/>
        </w:rPr>
        <w:t>, </w:t>
      </w:r>
      <w:hyperlink r:id="rId567" w:anchor="XConze2009c" w:history="1">
        <w:r>
          <w:rPr>
            <w:rStyle w:val="Hyperlink"/>
            <w:rFonts w:cs="Times New Roman"/>
          </w:rPr>
          <w:t>2009</w:t>
        </w:r>
      </w:hyperlink>
      <w:r>
        <w:rPr>
          <w:rFonts w:cs="Times New Roman"/>
        </w:rPr>
        <w:t xml:space="preserve">]. </w:t>
      </w:r>
    </w:p>
    <w:p w14:paraId="3429FBB5" w14:textId="77777777" w:rsidR="0060324F" w:rsidRDefault="00803168">
      <w:pPr>
        <w:pStyle w:val="noindent"/>
        <w:divId w:val="893661422"/>
        <w:rPr>
          <w:rFonts w:cs="Times New Roman"/>
        </w:rPr>
      </w:pPr>
      <w:r>
        <w:rPr>
          <w:rFonts w:cs="Times New Roman"/>
        </w:rPr>
        <w:t>An enzyme that can catalyze an RNA-templated DNA-DNA ligation is a very useful molecular biology tool for two main reasons. First, using RNA as a ligation guide means no modification is made to the template molecule. This contrasts cDNA analysis, where the RNA has been enzymatically converted by reverse transcription, potentially losing valuable RNA-coded information, such as modified bases</w:t>
      </w:r>
      <w:ins w:id="101" w:author="moorelab" w:date="2014-05-04T08:41:00Z">
        <w:r w:rsidR="0029648A">
          <w:rPr>
            <w:rFonts w:cs="Times New Roman"/>
          </w:rPr>
          <w:t xml:space="preserve"> (how can you extract this information without doing a reverse-transcription.</w:t>
        </w:r>
      </w:ins>
      <w:ins w:id="102" w:author="moorelab" w:date="2014-05-04T08:42:00Z">
        <w:r w:rsidR="0029648A">
          <w:rPr>
            <w:rFonts w:cs="Times New Roman"/>
          </w:rPr>
          <w:t xml:space="preserve"> Have people used </w:t>
        </w:r>
      </w:ins>
      <w:ins w:id="103" w:author="moorelab" w:date="2014-05-04T08:41:00Z">
        <w:r w:rsidR="0029648A">
          <w:rPr>
            <w:rFonts w:cs="Times New Roman"/>
          </w:rPr>
          <w:t xml:space="preserve">mass </w:t>
        </w:r>
      </w:ins>
      <w:ins w:id="104" w:author="moorelab" w:date="2014-05-04T08:42:00Z">
        <w:r w:rsidR="0029648A">
          <w:rPr>
            <w:rFonts w:cs="Times New Roman"/>
          </w:rPr>
          <w:t>spectrometry</w:t>
        </w:r>
      </w:ins>
      <w:ins w:id="105" w:author="moorelab" w:date="2014-05-04T08:41:00Z">
        <w:r w:rsidR="0029648A">
          <w:rPr>
            <w:rFonts w:cs="Times New Roman"/>
          </w:rPr>
          <w:t>?</w:t>
        </w:r>
      </w:ins>
      <w:ins w:id="106" w:author="moorelab" w:date="2014-05-04T08:42:00Z">
        <w:r w:rsidR="0029648A">
          <w:rPr>
            <w:rFonts w:cs="Times New Roman"/>
          </w:rPr>
          <w:t>)</w:t>
        </w:r>
      </w:ins>
      <w:r>
        <w:rPr>
          <w:rFonts w:cs="Times New Roman"/>
        </w:rPr>
        <w:t xml:space="preserve">. Second, synthesis of the DNA probes used in ligation is inherently easier and cheaper compared to synthesis of RNA probes (see section </w:t>
      </w:r>
      <w:hyperlink r:id="rId568" w:anchor="x1-880002" w:history="1">
        <w:r>
          <w:rPr>
            <w:rStyle w:val="Hyperlink"/>
            <w:rFonts w:cs="Times New Roman"/>
          </w:rPr>
          <w:t>5.3.2</w:t>
        </w:r>
      </w:hyperlink>
      <w:r>
        <w:rPr>
          <w:rFonts w:cs="Times New Roman"/>
        </w:rPr>
        <w:t>). In addition to being cheaper, synthesis of DNA probes has become high-throughput since the adoption of microarrays as a standard gene expression measurement tool [</w:t>
      </w:r>
      <w:hyperlink r:id="rId569" w:anchor="XSchena1995a" w:history="1">
        <w:r>
          <w:rPr>
            <w:rStyle w:val="Hyperlink"/>
            <w:rFonts w:cs="Times New Roman"/>
          </w:rPr>
          <w:t>Schena et al.</w:t>
        </w:r>
      </w:hyperlink>
      <w:r>
        <w:rPr>
          <w:rFonts w:cs="Times New Roman"/>
        </w:rPr>
        <w:t>, </w:t>
      </w:r>
      <w:hyperlink r:id="rId570" w:anchor="XSchena1995a" w:history="1">
        <w:r>
          <w:rPr>
            <w:rStyle w:val="Hyperlink"/>
            <w:rFonts w:cs="Times New Roman"/>
          </w:rPr>
          <w:t>1995</w:t>
        </w:r>
      </w:hyperlink>
      <w:r>
        <w:rPr>
          <w:rFonts w:cs="Times New Roman"/>
        </w:rPr>
        <w:t>]. A pair of papers from the Landegren lab first reported the utility of RNA-templated DNA-DNA ligation for analysis of RNA transcripts [</w:t>
      </w:r>
      <w:hyperlink r:id="rId571" w:anchor="XNilsson2001" w:history="1">
        <w:r>
          <w:rPr>
            <w:rStyle w:val="Hyperlink"/>
            <w:rFonts w:cs="Times New Roman"/>
          </w:rPr>
          <w:t>Nilsson et al.</w:t>
        </w:r>
      </w:hyperlink>
      <w:r>
        <w:rPr>
          <w:rFonts w:cs="Times New Roman"/>
        </w:rPr>
        <w:t>, </w:t>
      </w:r>
      <w:hyperlink r:id="rId572" w:anchor="XNilsson2001" w:history="1">
        <w:r>
          <w:rPr>
            <w:rStyle w:val="Hyperlink"/>
            <w:rFonts w:cs="Times New Roman"/>
          </w:rPr>
          <w:t>2001</w:t>
        </w:r>
      </w:hyperlink>
      <w:r>
        <w:rPr>
          <w:rFonts w:cs="Times New Roman"/>
        </w:rPr>
        <w:t>, </w:t>
      </w:r>
      <w:hyperlink r:id="rId573" w:anchor="XNilsson2000" w:history="1">
        <w:r>
          <w:rPr>
            <w:rStyle w:val="Hyperlink"/>
            <w:rFonts w:cs="Times New Roman"/>
          </w:rPr>
          <w:t>2000</w:t>
        </w:r>
      </w:hyperlink>
      <w:r>
        <w:rPr>
          <w:rFonts w:cs="Times New Roman"/>
        </w:rPr>
        <w:t>]. The Fu lab applied this approach in a multiplex experimental design in collaboration with Illumina [</w:t>
      </w:r>
      <w:hyperlink r:id="rId574" w:anchor="XLi2012c" w:history="1">
        <w:r>
          <w:rPr>
            <w:rStyle w:val="Hyperlink"/>
            <w:rFonts w:cs="Times New Roman"/>
          </w:rPr>
          <w:t>Li et al.</w:t>
        </w:r>
      </w:hyperlink>
      <w:r>
        <w:rPr>
          <w:rFonts w:cs="Times New Roman"/>
        </w:rPr>
        <w:t>, </w:t>
      </w:r>
      <w:hyperlink r:id="rId575" w:anchor="XLi2012c" w:history="1">
        <w:r>
          <w:rPr>
            <w:rStyle w:val="Hyperlink"/>
            <w:rFonts w:cs="Times New Roman"/>
          </w:rPr>
          <w:t>2012a</w:t>
        </w:r>
      </w:hyperlink>
      <w:r>
        <w:rPr>
          <w:rFonts w:cs="Times New Roman"/>
        </w:rPr>
        <w:t>, </w:t>
      </w:r>
      <w:hyperlink r:id="rId576" w:anchor="XYeakley2002" w:history="1">
        <w:r>
          <w:rPr>
            <w:rStyle w:val="Hyperlink"/>
            <w:rFonts w:cs="Times New Roman"/>
          </w:rPr>
          <w:t>Yeakley et al.</w:t>
        </w:r>
      </w:hyperlink>
      <w:r>
        <w:rPr>
          <w:rFonts w:cs="Times New Roman"/>
        </w:rPr>
        <w:t>, </w:t>
      </w:r>
      <w:hyperlink r:id="rId577" w:anchor="XYeakley2002" w:history="1">
        <w:r>
          <w:rPr>
            <w:rStyle w:val="Hyperlink"/>
            <w:rFonts w:cs="Times New Roman"/>
          </w:rPr>
          <w:t>2002</w:t>
        </w:r>
      </w:hyperlink>
      <w:r>
        <w:rPr>
          <w:rFonts w:cs="Times New Roman"/>
        </w:rPr>
        <w:t>], while the Nilsson and Landegren labs developed a single molecule application [</w:t>
      </w:r>
      <w:hyperlink r:id="rId578" w:anchor="XConze2010" w:history="1">
        <w:r>
          <w:rPr>
            <w:rStyle w:val="Hyperlink"/>
            <w:rFonts w:cs="Times New Roman"/>
          </w:rPr>
          <w:t>Conze et al.</w:t>
        </w:r>
      </w:hyperlink>
      <w:r>
        <w:rPr>
          <w:rFonts w:cs="Times New Roman"/>
        </w:rPr>
        <w:t>, </w:t>
      </w:r>
      <w:hyperlink r:id="rId579" w:anchor="XConze2010" w:history="1">
        <w:r>
          <w:rPr>
            <w:rStyle w:val="Hyperlink"/>
            <w:rFonts w:cs="Times New Roman"/>
          </w:rPr>
          <w:t>2010</w:t>
        </w:r>
      </w:hyperlink>
      <w:r>
        <w:rPr>
          <w:rFonts w:cs="Times New Roman"/>
        </w:rPr>
        <w:t xml:space="preserve">]. It is important to note that </w:t>
      </w:r>
      <w:r>
        <w:rPr>
          <w:rStyle w:val="phvro8t-x-x-120"/>
          <w:rFonts w:cs="Times New Roman"/>
        </w:rPr>
        <w:t xml:space="preserve">all </w:t>
      </w:r>
      <w:r>
        <w:rPr>
          <w:rFonts w:cs="Times New Roman"/>
        </w:rPr>
        <w:t>of these studies used T4 DNA ligase. Clearly, there is interest and utility in analyzing RNA in both high-throughput and multiplex experimental designs, using cheap DNA probes, and without cDNA conversion</w:t>
      </w:r>
      <w:ins w:id="107" w:author="moorelab" w:date="2014-05-04T08:45:00Z">
        <w:r w:rsidR="00516A0D">
          <w:rPr>
            <w:rFonts w:cs="Times New Roman"/>
          </w:rPr>
          <w:t xml:space="preserve"> (</w:t>
        </w:r>
        <w:bookmarkStart w:id="108" w:name="_GoBack"/>
        <w:r w:rsidR="00516A0D">
          <w:rPr>
            <w:rFonts w:cs="Times New Roman"/>
          </w:rPr>
          <w:t xml:space="preserve">It is still not clear how the used RNA-templated DNA-DNA ligation to analyse RNA without cDNA conversion. Maybe you could say a little bit more so that the reader </w:t>
        </w:r>
      </w:ins>
      <w:ins w:id="109" w:author="moorelab" w:date="2014-05-04T08:47:00Z">
        <w:r w:rsidR="00516A0D">
          <w:rPr>
            <w:rFonts w:cs="Times New Roman"/>
          </w:rPr>
          <w:t>does not have to read the papers to understand how they did it)</w:t>
        </w:r>
      </w:ins>
      <w:r>
        <w:rPr>
          <w:rFonts w:cs="Times New Roman"/>
        </w:rPr>
        <w:t xml:space="preserve">. </w:t>
      </w:r>
      <w:bookmarkEnd w:id="108"/>
    </w:p>
    <w:p w14:paraId="49AA2E70" w14:textId="77777777" w:rsidR="0060324F" w:rsidRDefault="00803168">
      <w:pPr>
        <w:pStyle w:val="noindent"/>
        <w:divId w:val="893661422"/>
        <w:rPr>
          <w:rFonts w:cs="Times New Roman"/>
        </w:rPr>
      </w:pPr>
      <w:r>
        <w:rPr>
          <w:rFonts w:cs="Times New Roman"/>
        </w:rPr>
        <w:t>For more than 40 years after its first description, T4 DNA ligase was the only choice for RNA-templated DNA-DNA ligation. However, a recent publication from New England Biolabs (NEB) describes this activity by another well-studied ligase, Chlorella Virus PBCV-1 DNA ligase (herein Chlorella DNA ligase) [</w:t>
      </w:r>
      <w:hyperlink r:id="rId580" w:anchor="XLohman2013c" w:history="1">
        <w:r>
          <w:rPr>
            <w:rStyle w:val="Hyperlink"/>
            <w:rFonts w:cs="Times New Roman"/>
          </w:rPr>
          <w:t>Lohman et al.</w:t>
        </w:r>
      </w:hyperlink>
      <w:r>
        <w:rPr>
          <w:rFonts w:cs="Times New Roman"/>
        </w:rPr>
        <w:t>, </w:t>
      </w:r>
      <w:hyperlink r:id="rId581" w:anchor="XLohman2013c" w:history="1">
        <w:r>
          <w:rPr>
            <w:rStyle w:val="Hyperlink"/>
            <w:rFonts w:cs="Times New Roman"/>
          </w:rPr>
          <w:t>2013</w:t>
        </w:r>
      </w:hyperlink>
      <w:r>
        <w:rPr>
          <w:rFonts w:cs="Times New Roman"/>
        </w:rPr>
        <w:t xml:space="preserve">]. Chlorella DNA ligase is a long-studied enzyme and had been reported to </w:t>
      </w:r>
      <w:r>
        <w:rPr>
          <w:rStyle w:val="phvro8t-x-x-120"/>
          <w:rFonts w:cs="Times New Roman"/>
        </w:rPr>
        <w:t xml:space="preserve">not </w:t>
      </w:r>
      <w:r>
        <w:rPr>
          <w:rFonts w:cs="Times New Roman"/>
        </w:rPr>
        <w:t>display RNA-templated DNA:DNA ligation activity [</w:t>
      </w:r>
      <w:hyperlink r:id="rId582" w:anchor="XHo1997b" w:history="1">
        <w:r>
          <w:rPr>
            <w:rStyle w:val="Hyperlink"/>
            <w:rFonts w:cs="Times New Roman"/>
          </w:rPr>
          <w:t>Ho et al.</w:t>
        </w:r>
      </w:hyperlink>
      <w:r>
        <w:rPr>
          <w:rFonts w:cs="Times New Roman"/>
        </w:rPr>
        <w:t>, </w:t>
      </w:r>
      <w:hyperlink r:id="rId583" w:anchor="XHo1997b" w:history="1">
        <w:r>
          <w:rPr>
            <w:rStyle w:val="Hyperlink"/>
            <w:rFonts w:cs="Times New Roman"/>
          </w:rPr>
          <w:t>1997</w:t>
        </w:r>
      </w:hyperlink>
      <w:r>
        <w:rPr>
          <w:rFonts w:cs="Times New Roman"/>
        </w:rPr>
        <w:t>, </w:t>
      </w:r>
      <w:hyperlink r:id="rId584" w:anchor="XSriskanda1998c" w:history="1">
        <w:r>
          <w:rPr>
            <w:rStyle w:val="Hyperlink"/>
            <w:rFonts w:cs="Times New Roman"/>
          </w:rPr>
          <w:t>Sriskanda and Shuman</w:t>
        </w:r>
      </w:hyperlink>
      <w:r>
        <w:rPr>
          <w:rFonts w:cs="Times New Roman"/>
        </w:rPr>
        <w:t>, </w:t>
      </w:r>
      <w:hyperlink r:id="rId585" w:anchor="XSriskanda1998c" w:history="1">
        <w:r>
          <w:rPr>
            <w:rStyle w:val="Hyperlink"/>
            <w:rFonts w:cs="Times New Roman"/>
          </w:rPr>
          <w:t>1998</w:t>
        </w:r>
      </w:hyperlink>
      <w:r>
        <w:rPr>
          <w:rFonts w:cs="Times New Roman"/>
        </w:rPr>
        <w:t xml:space="preserve">]. However, at high enough concentrations and under special buffer conditions (specifically a critical concentration of ATP), </w:t>
      </w:r>
      <w:hyperlink r:id="rId586" w:anchor="XLohman2013c" w:history="1">
        <w:r>
          <w:rPr>
            <w:rStyle w:val="Hyperlink"/>
            <w:rFonts w:cs="Times New Roman"/>
          </w:rPr>
          <w:t>Lohman et al.</w:t>
        </w:r>
      </w:hyperlink>
      <w:r>
        <w:rPr>
          <w:rFonts w:cs="Times New Roman"/>
        </w:rPr>
        <w:t> [</w:t>
      </w:r>
      <w:hyperlink r:id="rId587" w:anchor="XLohman2013c" w:history="1">
        <w:r>
          <w:rPr>
            <w:rStyle w:val="Hyperlink"/>
            <w:rFonts w:cs="Times New Roman"/>
          </w:rPr>
          <w:t>2013</w:t>
        </w:r>
      </w:hyperlink>
      <w:r>
        <w:rPr>
          <w:rFonts w:cs="Times New Roman"/>
        </w:rPr>
        <w:t>] have shown that Chlorella DNA ligase will join two DNA strands hybridized to an RNA template. They further demonstrated that it performs no worse in this activity than traditional T4 DNA ligase [</w:t>
      </w:r>
      <w:hyperlink r:id="rId588" w:anchor="XNilsson2001" w:history="1">
        <w:r>
          <w:rPr>
            <w:rStyle w:val="Hyperlink"/>
            <w:rFonts w:cs="Times New Roman"/>
          </w:rPr>
          <w:t>Nilsson et al.</w:t>
        </w:r>
      </w:hyperlink>
      <w:r>
        <w:rPr>
          <w:rFonts w:cs="Times New Roman"/>
        </w:rPr>
        <w:t>, </w:t>
      </w:r>
      <w:hyperlink r:id="rId589" w:anchor="XNilsson2001" w:history="1">
        <w:r>
          <w:rPr>
            <w:rStyle w:val="Hyperlink"/>
            <w:rFonts w:cs="Times New Roman"/>
          </w:rPr>
          <w:t>2001</w:t>
        </w:r>
      </w:hyperlink>
      <w:r>
        <w:rPr>
          <w:rFonts w:cs="Times New Roman"/>
        </w:rPr>
        <w:t>, </w:t>
      </w:r>
      <w:hyperlink r:id="rId590" w:anchor="XYeakley2002" w:history="1">
        <w:r>
          <w:rPr>
            <w:rStyle w:val="Hyperlink"/>
            <w:rFonts w:cs="Times New Roman"/>
          </w:rPr>
          <w:t>Yeakley et al.</w:t>
        </w:r>
      </w:hyperlink>
      <w:r>
        <w:rPr>
          <w:rFonts w:cs="Times New Roman"/>
        </w:rPr>
        <w:t>, </w:t>
      </w:r>
      <w:hyperlink r:id="rId591" w:anchor="XYeakley2002" w:history="1">
        <w:r>
          <w:rPr>
            <w:rStyle w:val="Hyperlink"/>
            <w:rFonts w:cs="Times New Roman"/>
          </w:rPr>
          <w:t>2002</w:t>
        </w:r>
      </w:hyperlink>
      <w:r>
        <w:rPr>
          <w:rFonts w:cs="Times New Roman"/>
        </w:rPr>
        <w:t xml:space="preserve">]. </w:t>
      </w:r>
    </w:p>
    <w:p w14:paraId="20C456CE" w14:textId="77777777" w:rsidR="0060324F" w:rsidRDefault="00803168">
      <w:pPr>
        <w:pStyle w:val="noindent"/>
        <w:divId w:val="893661422"/>
        <w:rPr>
          <w:rFonts w:cs="Times New Roman"/>
        </w:rPr>
      </w:pPr>
      <w:r>
        <w:rPr>
          <w:rFonts w:cs="Times New Roman"/>
        </w:rPr>
        <w:t xml:space="preserve">Building on the list of available enzymes that join hybrid polymer substrates Chapter </w:t>
      </w:r>
      <w:hyperlink r:id="rId592" w:anchor="x1-260002" w:history="1">
        <w:r>
          <w:rPr>
            <w:rStyle w:val="Hyperlink"/>
            <w:rFonts w:cs="Times New Roman"/>
          </w:rPr>
          <w:t>2</w:t>
        </w:r>
      </w:hyperlink>
      <w:r>
        <w:rPr>
          <w:rFonts w:cs="Times New Roman"/>
        </w:rPr>
        <w:t xml:space="preserve"> presents data supporting RNA-templated DNA-DNA ligation activity for another enzyme, T4 RNA Ligase 2. </w:t>
      </w:r>
    </w:p>
    <w:p w14:paraId="2742E7B1" w14:textId="77777777" w:rsidR="0060324F" w:rsidRDefault="00803168">
      <w:pPr>
        <w:pStyle w:val="Heading4"/>
        <w:divId w:val="893661422"/>
        <w:rPr>
          <w:rFonts w:eastAsia="Times New Roman" w:cs="Times New Roman"/>
        </w:rPr>
      </w:pPr>
      <w:r>
        <w:rPr>
          <w:rStyle w:val="titlemark"/>
          <w:rFonts w:eastAsia="Times New Roman" w:cs="Times New Roman"/>
        </w:rPr>
        <w:t xml:space="preserve">1.4.2 </w:t>
      </w:r>
      <w:r>
        <w:rPr>
          <w:rFonts w:eastAsia="Times New Roman" w:cs="Times New Roman"/>
        </w:rPr>
        <w:t>T4 RNA Ligase 2</w:t>
      </w:r>
    </w:p>
    <w:p w14:paraId="4CBF3662" w14:textId="77777777" w:rsidR="0060324F" w:rsidRDefault="00803168">
      <w:pPr>
        <w:pStyle w:val="noindent"/>
        <w:divId w:val="893661422"/>
        <w:rPr>
          <w:rFonts w:cs="Times New Roman"/>
        </w:rPr>
      </w:pPr>
      <w:r>
        <w:rPr>
          <w:rFonts w:cs="Times New Roman"/>
        </w:rPr>
        <w:t>Proteins of the T4 and T7 bacteriophages have been a boon for molecular biology. Without enzymes like polynucleotide kinase [</w:t>
      </w:r>
      <w:hyperlink r:id="rId593" w:anchor="XRichardson1965a" w:history="1">
        <w:r>
          <w:rPr>
            <w:rStyle w:val="Hyperlink"/>
            <w:rFonts w:cs="Times New Roman"/>
          </w:rPr>
          <w:t>Richardson</w:t>
        </w:r>
      </w:hyperlink>
      <w:r>
        <w:rPr>
          <w:rFonts w:cs="Times New Roman"/>
        </w:rPr>
        <w:t>, </w:t>
      </w:r>
      <w:hyperlink r:id="rId594" w:anchor="XRichardson1965a" w:history="1">
        <w:r>
          <w:rPr>
            <w:rStyle w:val="Hyperlink"/>
            <w:rFonts w:cs="Times New Roman"/>
          </w:rPr>
          <w:t>1965</w:t>
        </w:r>
      </w:hyperlink>
      <w:r>
        <w:rPr>
          <w:rFonts w:cs="Times New Roman"/>
        </w:rPr>
        <w:t>], T7 RNA polymerase [</w:t>
      </w:r>
      <w:hyperlink r:id="rId595" w:anchor="XSummers1970b" w:history="1">
        <w:r>
          <w:rPr>
            <w:rStyle w:val="Hyperlink"/>
            <w:rFonts w:cs="Times New Roman"/>
          </w:rPr>
          <w:t>Summers and Siegel</w:t>
        </w:r>
      </w:hyperlink>
      <w:r>
        <w:rPr>
          <w:rFonts w:cs="Times New Roman"/>
        </w:rPr>
        <w:t>, </w:t>
      </w:r>
      <w:hyperlink r:id="rId596" w:anchor="XSummers1970b" w:history="1">
        <w:r>
          <w:rPr>
            <w:rStyle w:val="Hyperlink"/>
            <w:rFonts w:cs="Times New Roman"/>
          </w:rPr>
          <w:t>1970</w:t>
        </w:r>
      </w:hyperlink>
      <w:r>
        <w:rPr>
          <w:rFonts w:cs="Times New Roman"/>
        </w:rPr>
        <w:t>], and T4 DNA ligase [</w:t>
      </w:r>
      <w:hyperlink r:id="rId597" w:anchor="XWeiss1967a" w:history="1">
        <w:r>
          <w:rPr>
            <w:rStyle w:val="Hyperlink"/>
            <w:rFonts w:cs="Times New Roman"/>
          </w:rPr>
          <w:t>Weiss and Richardson</w:t>
        </w:r>
      </w:hyperlink>
      <w:r>
        <w:rPr>
          <w:rFonts w:cs="Times New Roman"/>
        </w:rPr>
        <w:t>, </w:t>
      </w:r>
      <w:hyperlink r:id="rId598" w:anchor="XWeiss1967a" w:history="1">
        <w:r>
          <w:rPr>
            <w:rStyle w:val="Hyperlink"/>
            <w:rFonts w:cs="Times New Roman"/>
          </w:rPr>
          <w:t>1967</w:t>
        </w:r>
      </w:hyperlink>
      <w:r>
        <w:rPr>
          <w:rFonts w:cs="Times New Roman"/>
        </w:rPr>
        <w:t>], many essential manipulations of nucleic acids would have been impossible for decades. Obviously, these enzymes also have essential phage functions. T7 RNA polymerase is responsible for late stage replication of T7 phage transcripts, while T4 PNK works in concert with T4 DNA and RNA ligases to repair cleaved nucleic acids resulting from bacterial pathogens defense systems [</w:t>
      </w:r>
      <w:hyperlink r:id="rId599" w:anchor="XWang2002b" w:history="1">
        <w:r>
          <w:rPr>
            <w:rStyle w:val="Hyperlink"/>
            <w:rFonts w:cs="Times New Roman"/>
          </w:rPr>
          <w:t>Wang et al.</w:t>
        </w:r>
      </w:hyperlink>
      <w:r>
        <w:rPr>
          <w:rFonts w:cs="Times New Roman"/>
        </w:rPr>
        <w:t>, </w:t>
      </w:r>
      <w:hyperlink r:id="rId600" w:anchor="XWang2002b" w:history="1">
        <w:r>
          <w:rPr>
            <w:rStyle w:val="Hyperlink"/>
            <w:rFonts w:cs="Times New Roman"/>
          </w:rPr>
          <w:t>2002</w:t>
        </w:r>
      </w:hyperlink>
      <w:r>
        <w:rPr>
          <w:rFonts w:cs="Times New Roman"/>
        </w:rPr>
        <w:t xml:space="preserve">]. Specifically, T4 RNA ligase 1 (herein _Rnl1_, also known as </w:t>
      </w:r>
      <w:r>
        <w:rPr>
          <w:rStyle w:val="phvro8t-x-x-120"/>
          <w:rFonts w:cs="Times New Roman"/>
        </w:rPr>
        <w:t>gene 63</w:t>
      </w:r>
      <w:r>
        <w:rPr>
          <w:rFonts w:cs="Times New Roman"/>
        </w:rPr>
        <w:t>) maintains phage replication by repairing tRNAs cleaved by an anticodon nuclease produces</w:t>
      </w:r>
      <w:ins w:id="110" w:author="moorelab" w:date="2014-05-04T08:49:00Z">
        <w:r w:rsidR="00A64A53">
          <w:rPr>
            <w:rFonts w:cs="Times New Roman"/>
          </w:rPr>
          <w:t xml:space="preserve"> (produced?)</w:t>
        </w:r>
      </w:ins>
      <w:r>
        <w:rPr>
          <w:rFonts w:cs="Times New Roman"/>
        </w:rPr>
        <w:t xml:space="preserve"> from the </w:t>
      </w:r>
      <w:r>
        <w:rPr>
          <w:rStyle w:val="phvro8t-x-x-120"/>
          <w:rFonts w:cs="Times New Roman"/>
        </w:rPr>
        <w:t xml:space="preserve">prr </w:t>
      </w:r>
      <w:r>
        <w:rPr>
          <w:rFonts w:cs="Times New Roman"/>
        </w:rPr>
        <w:t>locus [</w:t>
      </w:r>
      <w:hyperlink r:id="rId601" w:anchor="XAmitsur1987d" w:history="1">
        <w:r>
          <w:rPr>
            <w:rStyle w:val="Hyperlink"/>
            <w:rFonts w:cs="Times New Roman"/>
          </w:rPr>
          <w:t>Amitsur et al.</w:t>
        </w:r>
      </w:hyperlink>
      <w:r>
        <w:rPr>
          <w:rFonts w:cs="Times New Roman"/>
        </w:rPr>
        <w:t>, </w:t>
      </w:r>
      <w:hyperlink r:id="rId602" w:anchor="XAmitsur1987d" w:history="1">
        <w:r>
          <w:rPr>
            <w:rStyle w:val="Hyperlink"/>
            <w:rFonts w:cs="Times New Roman"/>
          </w:rPr>
          <w:t>1987</w:t>
        </w:r>
      </w:hyperlink>
      <w:r>
        <w:rPr>
          <w:rFonts w:cs="Times New Roman"/>
        </w:rPr>
        <w:t xml:space="preserve">]. </w:t>
      </w:r>
    </w:p>
    <w:p w14:paraId="5E963992" w14:textId="77777777" w:rsidR="0060324F" w:rsidRDefault="00803168">
      <w:pPr>
        <w:pStyle w:val="noindent"/>
        <w:divId w:val="893661422"/>
        <w:rPr>
          <w:rFonts w:cs="Times New Roman"/>
        </w:rPr>
      </w:pPr>
      <w:r>
        <w:rPr>
          <w:rFonts w:cs="Times New Roman"/>
        </w:rPr>
        <w:t xml:space="preserve">Given the utility and importance of these enzymes, novel enzyme discovery is a fruitful area of research. The Shuman lab has a distinguished record of discovering and characterizing numerous such enzymes, including many involved in nucleic acid synthesis, modification, and repair. Through a BLAST search looking for novel ligases with sequences related to </w:t>
      </w:r>
      <w:r>
        <w:rPr>
          <w:rStyle w:val="phvro8t-x-x-120"/>
          <w:rFonts w:cs="Times New Roman"/>
        </w:rPr>
        <w:t xml:space="preserve">Trypanosoma brucei </w:t>
      </w:r>
      <w:r>
        <w:rPr>
          <w:rFonts w:cs="Times New Roman"/>
        </w:rPr>
        <w:t>RNA-editing ligases TbMP52 and TbMP48 [</w:t>
      </w:r>
      <w:hyperlink r:id="rId603" w:anchor="XHo2002b" w:history="1">
        <w:r>
          <w:rPr>
            <w:rStyle w:val="Hyperlink"/>
            <w:rFonts w:cs="Times New Roman"/>
          </w:rPr>
          <w:t>Ho and Shuman</w:t>
        </w:r>
      </w:hyperlink>
      <w:r>
        <w:rPr>
          <w:rFonts w:cs="Times New Roman"/>
        </w:rPr>
        <w:t>, </w:t>
      </w:r>
      <w:hyperlink r:id="rId604" w:anchor="XHo2002b" w:history="1">
        <w:r>
          <w:rPr>
            <w:rStyle w:val="Hyperlink"/>
            <w:rFonts w:cs="Times New Roman"/>
          </w:rPr>
          <w:t>2002</w:t>
        </w:r>
      </w:hyperlink>
      <w:r>
        <w:rPr>
          <w:rFonts w:cs="Times New Roman"/>
        </w:rPr>
        <w:t xml:space="preserve">], they identified motifs in correct arrangement, spacing, and number indicative of an RNA ligase. The gene, identified as </w:t>
      </w:r>
      <w:r>
        <w:rPr>
          <w:rStyle w:val="phvro8t-x-x-120"/>
          <w:rFonts w:cs="Times New Roman"/>
        </w:rPr>
        <w:t>gp24.1</w:t>
      </w:r>
      <w:r>
        <w:rPr>
          <w:rFonts w:cs="Times New Roman"/>
        </w:rPr>
        <w:t xml:space="preserve">, has quickly become an essential tool in the era of modern genomics. </w:t>
      </w:r>
    </w:p>
    <w:p w14:paraId="442B8C6D" w14:textId="77777777" w:rsidR="0060324F" w:rsidRDefault="00803168">
      <w:pPr>
        <w:pStyle w:val="noindent"/>
        <w:divId w:val="893661422"/>
        <w:rPr>
          <w:rFonts w:cs="Times New Roman"/>
        </w:rPr>
      </w:pPr>
      <w:r>
        <w:rPr>
          <w:rFonts w:cs="Times New Roman"/>
        </w:rPr>
        <w:t xml:space="preserve">Initial biochemical purification and characterization of </w:t>
      </w:r>
      <w:r>
        <w:rPr>
          <w:rStyle w:val="phvro8t-x-x-120"/>
          <w:rFonts w:cs="Times New Roman"/>
        </w:rPr>
        <w:t xml:space="preserve">gp24.1 </w:t>
      </w:r>
      <w:r>
        <w:rPr>
          <w:rFonts w:cs="Times New Roman"/>
        </w:rPr>
        <w:t>[</w:t>
      </w:r>
      <w:hyperlink r:id="rId605" w:anchor="XHo2002b" w:history="1">
        <w:r>
          <w:rPr>
            <w:rStyle w:val="Hyperlink"/>
            <w:rFonts w:cs="Times New Roman"/>
          </w:rPr>
          <w:t>Ho and Shuman</w:t>
        </w:r>
      </w:hyperlink>
      <w:r>
        <w:rPr>
          <w:rFonts w:cs="Times New Roman"/>
        </w:rPr>
        <w:t>, </w:t>
      </w:r>
      <w:hyperlink r:id="rId606" w:anchor="XHo2002b" w:history="1">
        <w:r>
          <w:rPr>
            <w:rStyle w:val="Hyperlink"/>
            <w:rFonts w:cs="Times New Roman"/>
          </w:rPr>
          <w:t>2002</w:t>
        </w:r>
      </w:hyperlink>
      <w:r>
        <w:rPr>
          <w:rFonts w:cs="Times New Roman"/>
        </w:rPr>
        <w:t>] revealed that it indeed codes for an RNA ligase, which was renamed T4 RNA ligase 2 (herein _Rnl2_)</w:t>
      </w:r>
      <w:ins w:id="111" w:author="moorelab" w:date="2014-05-04T08:54:00Z">
        <w:r w:rsidR="00437A6F">
          <w:rPr>
            <w:rFonts w:cs="Times New Roman"/>
          </w:rPr>
          <w:t xml:space="preserve"> (</w:t>
        </w:r>
      </w:ins>
      <w:ins w:id="112" w:author="moorelab" w:date="2014-05-04T08:55:00Z">
        <w:r w:rsidR="00437A6F">
          <w:rPr>
            <w:rFonts w:cs="Times New Roman"/>
          </w:rPr>
          <w:t>Why did they choose to name it T4</w:t>
        </w:r>
        <w:r w:rsidR="00435356">
          <w:rPr>
            <w:rFonts w:cs="Times New Roman"/>
          </w:rPr>
          <w:t xml:space="preserve"> if it does not come from the T4 bacteriophage</w:t>
        </w:r>
        <w:r w:rsidR="00437A6F">
          <w:rPr>
            <w:rFonts w:cs="Times New Roman"/>
          </w:rPr>
          <w:t>? I am just curious…</w:t>
        </w:r>
      </w:ins>
      <w:ins w:id="113" w:author="moorelab" w:date="2014-05-04T08:54:00Z">
        <w:r w:rsidR="00437A6F">
          <w:rPr>
            <w:rFonts w:cs="Times New Roman"/>
          </w:rPr>
          <w:t>)</w:t>
        </w:r>
      </w:ins>
      <w:r>
        <w:rPr>
          <w:rFonts w:cs="Times New Roman"/>
        </w:rPr>
        <w:t xml:space="preserve">. Rnl2 is a 374 amino acid monomeric protein composed of 2 distinct domains initially purified as a 42-kDA His-tagged recombinant protein. The N-terminal domain (1_243) is responsible for steps (1) and (3) of the general ligation mechanisms (Figure </w:t>
      </w:r>
      <w:hyperlink r:id="rId607" w:anchor="x1-18001r11" w:history="1">
        <w:r>
          <w:rPr>
            <w:rStyle w:val="Hyperlink"/>
            <w:rFonts w:cs="Times New Roman"/>
          </w:rPr>
          <w:t>1.11</w:t>
        </w:r>
      </w:hyperlink>
      <w:r>
        <w:rPr>
          <w:rFonts w:cs="Times New Roman"/>
        </w:rPr>
        <w:t>), while the C-terminal domain (244_329) is responsible for adenylation of the 5</w:t>
      </w:r>
      <w:r>
        <w:rPr>
          <w:rStyle w:val="cmsy-8"/>
          <w:rFonts w:ascii="Times New Roman" w:hAnsi="Times New Roman" w:cs="Times New Roman"/>
        </w:rPr>
        <w:t>′</w:t>
      </w:r>
      <w:r>
        <w:rPr>
          <w:rFonts w:cs="Times New Roman"/>
        </w:rPr>
        <w:t> PO</w:t>
      </w:r>
      <w:r>
        <w:rPr>
          <w:rFonts w:cs="Times New Roman"/>
          <w:vertAlign w:val="subscript"/>
        </w:rPr>
        <w:t xml:space="preserve"> </w:t>
      </w:r>
      <w:r>
        <w:rPr>
          <w:rStyle w:val="cmr-8"/>
          <w:rFonts w:cs="Times New Roman"/>
          <w:vertAlign w:val="subscript"/>
        </w:rPr>
        <w:t>4</w:t>
      </w:r>
      <w:r>
        <w:rPr>
          <w:rFonts w:cs="Times New Roman"/>
        </w:rPr>
        <w:t xml:space="preserve"> on the 5</w:t>
      </w:r>
      <w:r>
        <w:rPr>
          <w:rStyle w:val="cmsy-8"/>
          <w:rFonts w:ascii="Times New Roman" w:hAnsi="Times New Roman" w:cs="Times New Roman"/>
        </w:rPr>
        <w:t>′</w:t>
      </w:r>
      <w:r>
        <w:rPr>
          <w:rFonts w:cs="Times New Roman"/>
        </w:rPr>
        <w:t> residue at the 3</w:t>
      </w:r>
      <w:r>
        <w:rPr>
          <w:rStyle w:val="cmsy-8"/>
          <w:rFonts w:ascii="Times New Roman" w:hAnsi="Times New Roman" w:cs="Times New Roman"/>
        </w:rPr>
        <w:t>′</w:t>
      </w:r>
      <w:r>
        <w:rPr>
          <w:rFonts w:cs="Times New Roman"/>
        </w:rPr>
        <w:t> side of the nick, as shown in step (2). Additionally, Rnl2 is routinely purified as a pre-adenylated and immediately poised for its first ligation. In contrast to the N-terminal domain, which is composed of motifs typical to main ligases, the C-terminal domain is not contained in other DNA ligases. While the biological function of Rnl1 is known, the biological function of Rnl2 remains a mystery more than 12 years after its discovery [</w:t>
      </w:r>
      <w:hyperlink r:id="rId608" w:anchor="XChauleau2013b" w:history="1">
        <w:r>
          <w:rPr>
            <w:rStyle w:val="Hyperlink"/>
            <w:rFonts w:cs="Times New Roman"/>
          </w:rPr>
          <w:t>Chauleau and Shuman</w:t>
        </w:r>
      </w:hyperlink>
      <w:r>
        <w:rPr>
          <w:rFonts w:cs="Times New Roman"/>
        </w:rPr>
        <w:t>, </w:t>
      </w:r>
      <w:hyperlink r:id="rId609" w:anchor="XChauleau2013b" w:history="1">
        <w:r>
          <w:rPr>
            <w:rStyle w:val="Hyperlink"/>
            <w:rFonts w:cs="Times New Roman"/>
          </w:rPr>
          <w:t>2013</w:t>
        </w:r>
      </w:hyperlink>
      <w:r>
        <w:rPr>
          <w:rFonts w:cs="Times New Roman"/>
        </w:rPr>
        <w:t>]. However, there is some speculation that the flurry of research into bacterial CRISPR phage defense may reveal a role for Rnl2 [</w:t>
      </w:r>
      <w:hyperlink r:id="rId610" w:anchor="XBarrangou2007c" w:history="1">
        <w:r>
          <w:rPr>
            <w:rStyle w:val="Hyperlink"/>
            <w:rFonts w:cs="Times New Roman"/>
          </w:rPr>
          <w:t>Barrangou et al.</w:t>
        </w:r>
      </w:hyperlink>
      <w:r>
        <w:rPr>
          <w:rFonts w:cs="Times New Roman"/>
        </w:rPr>
        <w:t>, </w:t>
      </w:r>
      <w:hyperlink r:id="rId611" w:anchor="XBarrangou2007c" w:history="1">
        <w:r>
          <w:rPr>
            <w:rStyle w:val="Hyperlink"/>
            <w:rFonts w:cs="Times New Roman"/>
          </w:rPr>
          <w:t>2007</w:t>
        </w:r>
      </w:hyperlink>
      <w:r>
        <w:rPr>
          <w:rFonts w:cs="Times New Roman"/>
        </w:rPr>
        <w:t>, </w:t>
      </w:r>
      <w:hyperlink r:id="rId612" w:anchor="XChauleau2013b" w:history="1">
        <w:r>
          <w:rPr>
            <w:rStyle w:val="Hyperlink"/>
            <w:rFonts w:cs="Times New Roman"/>
          </w:rPr>
          <w:t>Chauleau and Shuman</w:t>
        </w:r>
      </w:hyperlink>
      <w:r>
        <w:rPr>
          <w:rFonts w:cs="Times New Roman"/>
        </w:rPr>
        <w:t>, </w:t>
      </w:r>
      <w:hyperlink r:id="rId613" w:anchor="XChauleau2013b" w:history="1">
        <w:r>
          <w:rPr>
            <w:rStyle w:val="Hyperlink"/>
            <w:rFonts w:cs="Times New Roman"/>
          </w:rPr>
          <w:t>2013</w:t>
        </w:r>
      </w:hyperlink>
      <w:r>
        <w:rPr>
          <w:rFonts w:cs="Times New Roman"/>
        </w:rPr>
        <w:t xml:space="preserve">]. </w:t>
      </w:r>
    </w:p>
    <w:p w14:paraId="55B70B23" w14:textId="77777777" w:rsidR="0060324F" w:rsidRDefault="0087170F">
      <w:pPr>
        <w:divId w:val="893661422"/>
        <w:rPr>
          <w:rFonts w:eastAsia="Times New Roman" w:cs="Times New Roman"/>
        </w:rPr>
      </w:pPr>
      <w:r>
        <w:rPr>
          <w:rFonts w:eastAsia="Times New Roman" w:cs="Times New Roman"/>
        </w:rPr>
        <w:pict w14:anchorId="44251BB7">
          <v:rect id="_x0000_i1055" style="width:0;height:1.5pt" o:hralign="center" o:hrstd="t" o:hr="t" fillcolor="#aaa" stroked="f"/>
        </w:pict>
      </w:r>
    </w:p>
    <w:p w14:paraId="6A3319E0" w14:textId="539132D4" w:rsidR="0060324F" w:rsidRDefault="00642696">
      <w:pPr>
        <w:pStyle w:val="noindent"/>
        <w:divId w:val="1285236076"/>
        <w:rPr>
          <w:rFonts w:cs="Times New Roman"/>
        </w:rPr>
      </w:pPr>
      <w:r>
        <w:rPr>
          <w:rFonts w:cs="Times New Roman"/>
          <w:noProof/>
        </w:rPr>
        <w:drawing>
          <wp:inline distT="0" distB="0" distL="0" distR="0" wp14:anchorId="5EA518EA" wp14:editId="34C0628B">
            <wp:extent cx="406400" cy="406400"/>
            <wp:effectExtent l="0" t="0" r="0" b="0"/>
            <wp:docPr id="32" name="Picture 3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
                    <pic:cNvPicPr>
                      <a:picLocks noChangeAspect="1" noChangeArrowheads="1"/>
                    </pic:cNvPicPr>
                  </pic:nvPicPr>
                  <pic:blipFill>
                    <a:blip r:link="rId61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5749040" w14:textId="77777777" w:rsidR="0060324F" w:rsidRDefault="00803168">
      <w:pPr>
        <w:divId w:val="1195970809"/>
        <w:rPr>
          <w:rFonts w:eastAsia="Times New Roman" w:cs="Times New Roman"/>
        </w:rPr>
      </w:pPr>
      <w:r>
        <w:rPr>
          <w:rStyle w:val="id"/>
          <w:rFonts w:eastAsia="Times New Roman" w:cs="Times New Roman"/>
        </w:rPr>
        <w:t xml:space="preserve">Figure 1.12: </w:t>
      </w:r>
      <w:r>
        <w:rPr>
          <w:rStyle w:val="content"/>
          <w:rFonts w:eastAsia="Times New Roman" w:cs="Times New Roman"/>
        </w:rPr>
        <w:t>Structure and active site of pre-adenylated of Rnl2</w:t>
      </w:r>
      <w:r>
        <w:rPr>
          <w:rFonts w:eastAsia="Times New Roman" w:cs="Times New Roman"/>
        </w:rPr>
        <w:br/>
      </w:r>
      <w:r>
        <w:rPr>
          <w:rStyle w:val="content"/>
          <w:rFonts w:eastAsia="Times New Roman" w:cs="Times New Roman"/>
        </w:rPr>
        <w:t>Rnl2 as crystalized and described by [</w:t>
      </w:r>
      <w:hyperlink r:id="rId615" w:anchor="XNandakumar2006" w:history="1">
        <w:r>
          <w:rPr>
            <w:rStyle w:val="Hyperlink"/>
            <w:rFonts w:eastAsia="Times New Roman" w:cs="Times New Roman"/>
          </w:rPr>
          <w:t>Nandakumar et al.</w:t>
        </w:r>
      </w:hyperlink>
      <w:r>
        <w:rPr>
          <w:rStyle w:val="content"/>
          <w:rFonts w:eastAsia="Times New Roman" w:cs="Times New Roman"/>
        </w:rPr>
        <w:t>, </w:t>
      </w:r>
      <w:hyperlink r:id="rId616" w:anchor="XNandakumar2006" w:history="1">
        <w:r>
          <w:rPr>
            <w:rStyle w:val="Hyperlink"/>
            <w:rFonts w:eastAsia="Times New Roman" w:cs="Times New Roman"/>
          </w:rPr>
          <w:t>2006</w:t>
        </w:r>
      </w:hyperlink>
      <w:r>
        <w:rPr>
          <w:rStyle w:val="content"/>
          <w:rFonts w:eastAsia="Times New Roman" w:cs="Times New Roman"/>
        </w:rPr>
        <w:t xml:space="preserve">]. Structures from {PDB:2HVQ} were generated with PyMol. Top left) Rnl2 is composed of a C-terminal and N-terminal domain. Top Right) The active site of Rnl2 is highlighted. Bottom left) Active site of Rnl2 as shown from bottom. This face interacts with substrate. </w:t>
      </w:r>
    </w:p>
    <w:p w14:paraId="23CEB3FB" w14:textId="77777777" w:rsidR="0060324F" w:rsidRDefault="00803168">
      <w:pPr>
        <w:pStyle w:val="noindent"/>
        <w:divId w:val="1285236076"/>
        <w:rPr>
          <w:rFonts w:cs="Times New Roman"/>
        </w:rPr>
      </w:pPr>
      <w:r>
        <w:rPr>
          <w:rFonts w:cs="Times New Roman"/>
        </w:rPr>
        <w:t>Mutational analysis of Rnl2, and later a crystal structure of the enzyme, have identified key functional residues [</w:t>
      </w:r>
      <w:hyperlink r:id="rId617" w:anchor="XHo2004" w:history="1">
        <w:r>
          <w:rPr>
            <w:rStyle w:val="Hyperlink"/>
            <w:rFonts w:cs="Times New Roman"/>
          </w:rPr>
          <w:t>Ho et al.</w:t>
        </w:r>
      </w:hyperlink>
      <w:r>
        <w:rPr>
          <w:rFonts w:cs="Times New Roman"/>
        </w:rPr>
        <w:t>, </w:t>
      </w:r>
      <w:hyperlink r:id="rId618" w:anchor="XHo2004" w:history="1">
        <w:r>
          <w:rPr>
            <w:rStyle w:val="Hyperlink"/>
            <w:rFonts w:cs="Times New Roman"/>
          </w:rPr>
          <w:t>2004</w:t>
        </w:r>
      </w:hyperlink>
      <w:r>
        <w:rPr>
          <w:rFonts w:cs="Times New Roman"/>
        </w:rPr>
        <w:t>, </w:t>
      </w:r>
      <w:hyperlink r:id="rId619" w:anchor="XNandakumar2004a" w:history="1">
        <w:r>
          <w:rPr>
            <w:rStyle w:val="Hyperlink"/>
            <w:rFonts w:cs="Times New Roman"/>
          </w:rPr>
          <w:t>Nandakumar et al.</w:t>
        </w:r>
      </w:hyperlink>
      <w:r>
        <w:rPr>
          <w:rFonts w:cs="Times New Roman"/>
        </w:rPr>
        <w:t>, </w:t>
      </w:r>
      <w:hyperlink r:id="rId620" w:anchor="XNandakumar2004a" w:history="1">
        <w:r>
          <w:rPr>
            <w:rStyle w:val="Hyperlink"/>
            <w:rFonts w:cs="Times New Roman"/>
          </w:rPr>
          <w:t>2004</w:t>
        </w:r>
      </w:hyperlink>
      <w:r>
        <w:rPr>
          <w:rFonts w:cs="Times New Roman"/>
        </w:rPr>
        <w:t>, </w:t>
      </w:r>
      <w:hyperlink r:id="rId621" w:anchor="XNandakumar2006" w:history="1">
        <w:r>
          <w:rPr>
            <w:rStyle w:val="Hyperlink"/>
            <w:rFonts w:cs="Times New Roman"/>
          </w:rPr>
          <w:t>2006</w:t>
        </w:r>
      </w:hyperlink>
      <w:r>
        <w:rPr>
          <w:rFonts w:cs="Times New Roman"/>
        </w:rPr>
        <w:t>, </w:t>
      </w:r>
      <w:hyperlink r:id="rId622" w:anchor="XYin2003d" w:history="1">
        <w:r>
          <w:rPr>
            <w:rStyle w:val="Hyperlink"/>
            <w:rFonts w:cs="Times New Roman"/>
          </w:rPr>
          <w:t>Yin et al.</w:t>
        </w:r>
      </w:hyperlink>
      <w:r>
        <w:rPr>
          <w:rFonts w:cs="Times New Roman"/>
        </w:rPr>
        <w:t>, </w:t>
      </w:r>
      <w:hyperlink r:id="rId623" w:anchor="XYin2003d" w:history="1">
        <w:r>
          <w:rPr>
            <w:rStyle w:val="Hyperlink"/>
            <w:rFonts w:cs="Times New Roman"/>
          </w:rPr>
          <w:t>2003</w:t>
        </w:r>
      </w:hyperlink>
      <w:r>
        <w:rPr>
          <w:rFonts w:cs="Times New Roman"/>
        </w:rPr>
        <w:t>]. The lysine residue at position 35 (K35) receives the AMP in Step 1. The K227 residue in the C-terminal domain is essential for both forward and reverse adenylation of the 5</w:t>
      </w:r>
      <w:r>
        <w:rPr>
          <w:rStyle w:val="cmsy-8"/>
          <w:rFonts w:ascii="Times New Roman" w:hAnsi="Times New Roman" w:cs="Times New Roman"/>
        </w:rPr>
        <w:t>′</w:t>
      </w:r>
      <w:r>
        <w:rPr>
          <w:rFonts w:cs="Times New Roman"/>
        </w:rPr>
        <w:t> PO</w:t>
      </w:r>
      <w:r>
        <w:rPr>
          <w:rFonts w:cs="Times New Roman"/>
          <w:vertAlign w:val="subscript"/>
        </w:rPr>
        <w:t xml:space="preserve"> </w:t>
      </w:r>
      <w:r>
        <w:rPr>
          <w:rStyle w:val="cmr-8"/>
          <w:rFonts w:cs="Times New Roman"/>
          <w:vertAlign w:val="subscript"/>
        </w:rPr>
        <w:t>4</w:t>
      </w:r>
      <w:r>
        <w:rPr>
          <w:rFonts w:cs="Times New Roman"/>
        </w:rPr>
        <w:t xml:space="preserve"> at the nick [</w:t>
      </w:r>
      <w:hyperlink r:id="rId624" w:anchor="XViollet2011" w:history="1">
        <w:r>
          <w:rPr>
            <w:rStyle w:val="Hyperlink"/>
            <w:rFonts w:cs="Times New Roman"/>
          </w:rPr>
          <w:t>Viollet et al.</w:t>
        </w:r>
      </w:hyperlink>
      <w:r>
        <w:rPr>
          <w:rFonts w:cs="Times New Roman"/>
        </w:rPr>
        <w:t>, </w:t>
      </w:r>
      <w:hyperlink r:id="rId625" w:anchor="XViollet2011" w:history="1">
        <w:r>
          <w:rPr>
            <w:rStyle w:val="Hyperlink"/>
            <w:rFonts w:cs="Times New Roman"/>
          </w:rPr>
          <w:t>2011</w:t>
        </w:r>
      </w:hyperlink>
      <w:r>
        <w:rPr>
          <w:rFonts w:cs="Times New Roman"/>
        </w:rPr>
        <w:t>]. Mutation of H37 results in an ~102 reduced ligation rate, indicating the important nature of this residue. Finally, T39 has been shown to interact with the 2</w:t>
      </w:r>
      <w:r>
        <w:rPr>
          <w:rStyle w:val="cmsy-8"/>
          <w:rFonts w:ascii="Times New Roman" w:hAnsi="Times New Roman" w:cs="Times New Roman"/>
        </w:rPr>
        <w:t>′</w:t>
      </w:r>
      <w:r>
        <w:rPr>
          <w:rFonts w:cs="Times New Roman"/>
        </w:rPr>
        <w:t> OH on the 3</w:t>
      </w:r>
      <w:r>
        <w:rPr>
          <w:rStyle w:val="cmsy-8"/>
          <w:rFonts w:ascii="Times New Roman" w:hAnsi="Times New Roman" w:cs="Times New Roman"/>
        </w:rPr>
        <w:t>′</w:t>
      </w:r>
      <w:r>
        <w:rPr>
          <w:rFonts w:cs="Times New Roman"/>
        </w:rPr>
        <w:t xml:space="preserve">  side of the nick, preferring a C3</w:t>
      </w:r>
      <w:r>
        <w:rPr>
          <w:rStyle w:val="cmsy-8"/>
          <w:rFonts w:ascii="Times New Roman" w:hAnsi="Times New Roman" w:cs="Times New Roman"/>
        </w:rPr>
        <w:t>′</w:t>
      </w:r>
      <w:r>
        <w:rPr>
          <w:rFonts w:cs="Times New Roman"/>
        </w:rPr>
        <w:t xml:space="preserve"> endo sugar pucker conformation (Figure </w:t>
      </w:r>
      <w:hyperlink r:id="rId626" w:anchor="x1-19002r13" w:history="1">
        <w:r>
          <w:rPr>
            <w:rStyle w:val="Hyperlink"/>
            <w:rFonts w:cs="Times New Roman"/>
          </w:rPr>
          <w:t>1.13</w:t>
        </w:r>
      </w:hyperlink>
      <w:r>
        <w:rPr>
          <w:rFonts w:cs="Times New Roman"/>
        </w:rPr>
        <w:t xml:space="preserve">). </w:t>
      </w:r>
    </w:p>
    <w:p w14:paraId="4BDB57A9" w14:textId="77777777" w:rsidR="0060324F" w:rsidRDefault="00803168">
      <w:pPr>
        <w:pStyle w:val="noindent"/>
        <w:divId w:val="1285236076"/>
        <w:rPr>
          <w:rFonts w:cs="Times New Roman"/>
        </w:rPr>
      </w:pPr>
      <w:r>
        <w:rPr>
          <w:rFonts w:cs="Times New Roman"/>
        </w:rPr>
        <w:t>Rnl2 has a minimal footprint of 13 nt, centered on the nick, and only requires magnesium for transfer of AMP to the 5</w:t>
      </w:r>
      <w:r>
        <w:rPr>
          <w:rStyle w:val="cmsy-8"/>
          <w:rFonts w:ascii="Times New Roman" w:hAnsi="Times New Roman" w:cs="Times New Roman"/>
        </w:rPr>
        <w:t>′</w:t>
      </w:r>
      <w:r>
        <w:rPr>
          <w:rFonts w:cs="Times New Roman"/>
        </w:rPr>
        <w:t> phosphate. Work done in the Shuman lab [</w:t>
      </w:r>
      <w:hyperlink r:id="rId627" w:anchor="XNandakumar2006" w:history="1">
        <w:r>
          <w:rPr>
            <w:rStyle w:val="Hyperlink"/>
            <w:rFonts w:cs="Times New Roman"/>
          </w:rPr>
          <w:t>Nandakumar et al.</w:t>
        </w:r>
      </w:hyperlink>
      <w:r>
        <w:rPr>
          <w:rFonts w:cs="Times New Roman"/>
        </w:rPr>
        <w:t>, </w:t>
      </w:r>
      <w:hyperlink r:id="rId628" w:anchor="XNandakumar2006" w:history="1">
        <w:r>
          <w:rPr>
            <w:rStyle w:val="Hyperlink"/>
            <w:rFonts w:cs="Times New Roman"/>
          </w:rPr>
          <w:t>2006</w:t>
        </w:r>
      </w:hyperlink>
      <w:r>
        <w:rPr>
          <w:rFonts w:cs="Times New Roman"/>
        </w:rPr>
        <w:t>] observed that 2</w:t>
      </w:r>
      <w:r>
        <w:rPr>
          <w:rStyle w:val="cmsy-8"/>
          <w:rFonts w:ascii="Times New Roman" w:hAnsi="Times New Roman" w:cs="Times New Roman"/>
        </w:rPr>
        <w:t>′</w:t>
      </w:r>
      <w:r>
        <w:rPr>
          <w:rFonts w:cs="Times New Roman"/>
        </w:rPr>
        <w:t> deoxyribose residues on the 5</w:t>
      </w:r>
      <w:r>
        <w:rPr>
          <w:rStyle w:val="cmsy-8"/>
          <w:rFonts w:ascii="Times New Roman" w:hAnsi="Times New Roman" w:cs="Times New Roman"/>
        </w:rPr>
        <w:t>′</w:t>
      </w:r>
      <w:r>
        <w:rPr>
          <w:rFonts w:cs="Times New Roman"/>
        </w:rPr>
        <w:t> side of the nick (i.e. DNA) adopt an RNA-like sugar pucker, leading to the correct orientation of the 3</w:t>
      </w:r>
      <w:r>
        <w:rPr>
          <w:rStyle w:val="cmsy-8"/>
          <w:rFonts w:ascii="Times New Roman" w:hAnsi="Times New Roman" w:cs="Times New Roman"/>
        </w:rPr>
        <w:t>′</w:t>
      </w:r>
      <w:r>
        <w:rPr>
          <w:rFonts w:cs="Times New Roman"/>
        </w:rPr>
        <w:t xml:space="preserve">  OH relative to the AMP leaving group and resulting in ligation. This conformation is of particular importance to results presented in Chapters </w:t>
      </w:r>
      <w:hyperlink r:id="rId629" w:anchor="x1-260002" w:history="1">
        <w:r>
          <w:rPr>
            <w:rStyle w:val="Hyperlink"/>
            <w:rFonts w:cs="Times New Roman"/>
          </w:rPr>
          <w:t>2</w:t>
        </w:r>
      </w:hyperlink>
      <w:r>
        <w:rPr>
          <w:rFonts w:cs="Times New Roman"/>
        </w:rPr>
        <w:t xml:space="preserve"> and </w:t>
      </w:r>
      <w:hyperlink r:id="rId630" w:anchor="x1-630004" w:history="1">
        <w:r>
          <w:rPr>
            <w:rStyle w:val="Hyperlink"/>
            <w:rFonts w:cs="Times New Roman"/>
          </w:rPr>
          <w:t>4</w:t>
        </w:r>
      </w:hyperlink>
      <w:r>
        <w:rPr>
          <w:rFonts w:cs="Times New Roman"/>
        </w:rPr>
        <w:t xml:space="preserve">. </w:t>
      </w:r>
    </w:p>
    <w:p w14:paraId="38BEC011" w14:textId="77777777" w:rsidR="0060324F" w:rsidRDefault="0087170F">
      <w:pPr>
        <w:divId w:val="1285236076"/>
        <w:rPr>
          <w:rFonts w:eastAsia="Times New Roman" w:cs="Times New Roman"/>
        </w:rPr>
      </w:pPr>
      <w:r>
        <w:rPr>
          <w:rFonts w:eastAsia="Times New Roman" w:cs="Times New Roman"/>
        </w:rPr>
        <w:pict w14:anchorId="7EB9B640">
          <v:rect id="_x0000_i1057" style="width:0;height:1.5pt" o:hralign="center" o:hrstd="t" o:hr="t" fillcolor="#aaa" stroked="f"/>
        </w:pict>
      </w:r>
    </w:p>
    <w:p w14:paraId="08DB2592" w14:textId="734B7B2A" w:rsidR="0060324F" w:rsidRDefault="00642696">
      <w:pPr>
        <w:pStyle w:val="noindent"/>
        <w:divId w:val="2109621662"/>
        <w:rPr>
          <w:rFonts w:cs="Times New Roman"/>
        </w:rPr>
      </w:pPr>
      <w:r>
        <w:rPr>
          <w:rFonts w:cs="Times New Roman"/>
          <w:noProof/>
        </w:rPr>
        <w:drawing>
          <wp:inline distT="0" distB="0" distL="0" distR="0" wp14:anchorId="3591AF02" wp14:editId="4E06BB47">
            <wp:extent cx="406400" cy="406400"/>
            <wp:effectExtent l="0" t="0" r="0" b="0"/>
            <wp:docPr id="34" name="Picture 34"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
                    <pic:cNvPicPr>
                      <a:picLocks noChangeAspect="1" noChangeArrowheads="1"/>
                    </pic:cNvPicPr>
                  </pic:nvPicPr>
                  <pic:blipFill>
                    <a:blip r:link="rId63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A3CF9E6" w14:textId="77777777" w:rsidR="0060324F" w:rsidRDefault="00803168">
      <w:pPr>
        <w:divId w:val="802772391"/>
        <w:rPr>
          <w:rFonts w:eastAsia="Times New Roman" w:cs="Times New Roman"/>
        </w:rPr>
      </w:pPr>
      <w:r>
        <w:rPr>
          <w:rStyle w:val="id"/>
          <w:rFonts w:eastAsia="Times New Roman" w:cs="Times New Roman"/>
        </w:rPr>
        <w:t xml:space="preserve">Figure 1.13: </w:t>
      </w:r>
      <w:r>
        <w:rPr>
          <w:rStyle w:val="content"/>
          <w:rFonts w:eastAsia="Times New Roman" w:cs="Times New Roman"/>
        </w:rPr>
        <w:t>Active site of T4 RNA Ligase 2 with highlighted residues</w:t>
      </w:r>
      <w:r>
        <w:rPr>
          <w:rFonts w:eastAsia="Times New Roman" w:cs="Times New Roman"/>
        </w:rPr>
        <w:br/>
      </w:r>
      <w:r>
        <w:rPr>
          <w:rStyle w:val="content"/>
          <w:rFonts w:eastAsia="Times New Roman" w:cs="Times New Roman"/>
        </w:rPr>
        <w:t>Rnl2 complexed with nicked dsDNA as crystallized and described by [</w:t>
      </w:r>
      <w:hyperlink r:id="rId632" w:anchor="XNandakumar2006" w:history="1">
        <w:r>
          <w:rPr>
            <w:rStyle w:val="Hyperlink"/>
            <w:rFonts w:eastAsia="Times New Roman" w:cs="Times New Roman"/>
          </w:rPr>
          <w:t>Nandakumar et al.</w:t>
        </w:r>
      </w:hyperlink>
      <w:r>
        <w:rPr>
          <w:rStyle w:val="content"/>
          <w:rFonts w:eastAsia="Times New Roman" w:cs="Times New Roman"/>
        </w:rPr>
        <w:t>, </w:t>
      </w:r>
      <w:hyperlink r:id="rId633" w:anchor="XNandakumar2006" w:history="1">
        <w:r>
          <w:rPr>
            <w:rStyle w:val="Hyperlink"/>
            <w:rFonts w:eastAsia="Times New Roman" w:cs="Times New Roman"/>
          </w:rPr>
          <w:t>2006</w:t>
        </w:r>
      </w:hyperlink>
      <w:r>
        <w:rPr>
          <w:rStyle w:val="content"/>
          <w:rFonts w:eastAsia="Times New Roman" w:cs="Times New Roman"/>
        </w:rPr>
        <w:t xml:space="preserve">]. Structures from {PDB:2HVR} and images generated with PyMol. </w:t>
      </w:r>
    </w:p>
    <w:p w14:paraId="704BDEAB" w14:textId="77777777" w:rsidR="0060324F" w:rsidRDefault="00803168">
      <w:pPr>
        <w:pStyle w:val="noindent"/>
        <w:divId w:val="2109621662"/>
        <w:rPr>
          <w:rFonts w:cs="Times New Roman"/>
        </w:rPr>
      </w:pPr>
      <w:r>
        <w:rPr>
          <w:rFonts w:cs="Times New Roman"/>
        </w:rPr>
        <w:t>While Rnl2 is extremely efficient at high concentration, displaying little or no reversible chemistry, a modified version of the enzyme containing only the N-terminal domain and a K227A point mutation (_Truncated mutant_) has no adenyltransferase activity [</w:t>
      </w:r>
      <w:hyperlink r:id="rId634" w:anchor="XViollet2011" w:history="1">
        <w:r>
          <w:rPr>
            <w:rStyle w:val="Hyperlink"/>
            <w:rFonts w:cs="Times New Roman"/>
          </w:rPr>
          <w:t>Viollet et al.</w:t>
        </w:r>
      </w:hyperlink>
      <w:r>
        <w:rPr>
          <w:rFonts w:cs="Times New Roman"/>
        </w:rPr>
        <w:t>, </w:t>
      </w:r>
      <w:hyperlink r:id="rId635" w:anchor="XViollet2011" w:history="1">
        <w:r>
          <w:rPr>
            <w:rStyle w:val="Hyperlink"/>
            <w:rFonts w:cs="Times New Roman"/>
          </w:rPr>
          <w:t>2011</w:t>
        </w:r>
      </w:hyperlink>
      <w:r>
        <w:rPr>
          <w:rFonts w:cs="Times New Roman"/>
        </w:rPr>
        <w:t xml:space="preserve">]. In this case, adenyltransferase refers to the ligase transferring AMP from an adenylated substrate to itself; reverse chemistry of step 2 in Figure </w:t>
      </w:r>
      <w:hyperlink r:id="rId636" w:anchor="x1-18001r11" w:history="1">
        <w:r>
          <w:rPr>
            <w:rStyle w:val="Hyperlink"/>
            <w:rFonts w:cs="Times New Roman"/>
          </w:rPr>
          <w:t>1.11</w:t>
        </w:r>
      </w:hyperlink>
      <w:r>
        <w:rPr>
          <w:rFonts w:cs="Times New Roman"/>
        </w:rPr>
        <w:t>). This mutant has been used in specialized cloning applications [</w:t>
      </w:r>
      <w:hyperlink r:id="rId637" w:anchor="XGhildiyal2008" w:history="1">
        <w:r>
          <w:rPr>
            <w:rStyle w:val="Hyperlink"/>
            <w:rFonts w:cs="Times New Roman"/>
          </w:rPr>
          <w:t>Ghildiyal et al.</w:t>
        </w:r>
      </w:hyperlink>
      <w:r>
        <w:rPr>
          <w:rFonts w:cs="Times New Roman"/>
        </w:rPr>
        <w:t>, </w:t>
      </w:r>
      <w:hyperlink r:id="rId638" w:anchor="XGhildiyal2008" w:history="1">
        <w:r>
          <w:rPr>
            <w:rStyle w:val="Hyperlink"/>
            <w:rFonts w:cs="Times New Roman"/>
          </w:rPr>
          <w:t>2008</w:t>
        </w:r>
      </w:hyperlink>
      <w:r>
        <w:rPr>
          <w:rFonts w:cs="Times New Roman"/>
        </w:rPr>
        <w:t>, </w:t>
      </w:r>
      <w:hyperlink r:id="rId639" w:anchor="XHafner2008a" w:history="1">
        <w:r>
          <w:rPr>
            <w:rStyle w:val="Hyperlink"/>
            <w:rFonts w:cs="Times New Roman"/>
          </w:rPr>
          <w:t>Hafner et al.</w:t>
        </w:r>
      </w:hyperlink>
      <w:r>
        <w:rPr>
          <w:rFonts w:cs="Times New Roman"/>
        </w:rPr>
        <w:t>, </w:t>
      </w:r>
      <w:hyperlink r:id="rId640" w:anchor="XHafner2008a" w:history="1">
        <w:r>
          <w:rPr>
            <w:rStyle w:val="Hyperlink"/>
            <w:rFonts w:cs="Times New Roman"/>
          </w:rPr>
          <w:t>2008</w:t>
        </w:r>
      </w:hyperlink>
      <w:r>
        <w:rPr>
          <w:rFonts w:cs="Times New Roman"/>
        </w:rPr>
        <w:t>, </w:t>
      </w:r>
      <w:hyperlink r:id="rId641" w:anchor="XViollet2011" w:history="1">
        <w:r>
          <w:rPr>
            <w:rStyle w:val="Hyperlink"/>
            <w:rFonts w:cs="Times New Roman"/>
          </w:rPr>
          <w:t>Viollet et al.</w:t>
        </w:r>
      </w:hyperlink>
      <w:r>
        <w:rPr>
          <w:rFonts w:cs="Times New Roman"/>
        </w:rPr>
        <w:t>, </w:t>
      </w:r>
      <w:hyperlink r:id="rId642" w:anchor="XViollet2011" w:history="1">
        <w:r>
          <w:rPr>
            <w:rStyle w:val="Hyperlink"/>
            <w:rFonts w:cs="Times New Roman"/>
          </w:rPr>
          <w:t>2011</w:t>
        </w:r>
      </w:hyperlink>
      <w:r>
        <w:rPr>
          <w:rFonts w:cs="Times New Roman"/>
        </w:rPr>
        <w:t>] that take advantage of this activity. In these reactions, the use of pre-adenylated 3</w:t>
      </w:r>
      <w:r>
        <w:rPr>
          <w:rStyle w:val="cmsy-8"/>
          <w:rFonts w:ascii="Times New Roman" w:hAnsi="Times New Roman" w:cs="Times New Roman"/>
        </w:rPr>
        <w:t>′</w:t>
      </w:r>
      <w:r>
        <w:rPr>
          <w:rFonts w:cs="Times New Roman"/>
        </w:rPr>
        <w:t xml:space="preserve"> DNA adapters allows for selective ligation among already phosphorylated species by limiting the enzyme-catalyzed transfer of AMP from the adapter to other phosphorylated species. Use of this truncated mutant to create a hybrid RNA/DNA molecule has greatly improved high-throughput sequencing work flows. </w:t>
      </w:r>
    </w:p>
    <w:p w14:paraId="29AA3877" w14:textId="77777777" w:rsidR="0060324F" w:rsidRDefault="00803168">
      <w:pPr>
        <w:pStyle w:val="noindent"/>
        <w:divId w:val="2109621662"/>
        <w:rPr>
          <w:rFonts w:cs="Times New Roman"/>
        </w:rPr>
      </w:pPr>
      <w:r>
        <w:rPr>
          <w:rFonts w:cs="Times New Roman"/>
        </w:rPr>
        <w:t>Ligation of hybrid substrates (e.g.. DNA-templated RNA:DNA vs DNA-templated DNA:DNA) have revealed general substrate preferences. DNA ligases appear to prefer the residue bearing the 5</w:t>
      </w:r>
      <w:r>
        <w:rPr>
          <w:rStyle w:val="cmsy-8"/>
          <w:rFonts w:ascii="Times New Roman" w:hAnsi="Times New Roman" w:cs="Times New Roman"/>
        </w:rPr>
        <w:t>′</w:t>
      </w:r>
      <w:r>
        <w:rPr>
          <w:rFonts w:cs="Times New Roman"/>
        </w:rPr>
        <w:t> phosphate on the 3</w:t>
      </w:r>
      <w:r>
        <w:rPr>
          <w:rStyle w:val="cmsy-8"/>
          <w:rFonts w:ascii="Times New Roman" w:hAnsi="Times New Roman" w:cs="Times New Roman"/>
        </w:rPr>
        <w:t>′</w:t>
      </w:r>
      <w:r>
        <w:rPr>
          <w:rFonts w:cs="Times New Roman"/>
        </w:rPr>
        <w:t> side of the nick to be 2</w:t>
      </w:r>
      <w:r>
        <w:rPr>
          <w:rStyle w:val="cmsy-8"/>
          <w:rFonts w:ascii="Times New Roman" w:hAnsi="Times New Roman" w:cs="Times New Roman"/>
        </w:rPr>
        <w:t>′</w:t>
      </w:r>
      <w:r>
        <w:rPr>
          <w:rFonts w:cs="Times New Roman"/>
        </w:rPr>
        <w:t xml:space="preserve">  deoxyribose, and have a relaxed requirement for the sugar on the 5</w:t>
      </w:r>
      <w:r>
        <w:rPr>
          <w:rStyle w:val="cmsy-8"/>
          <w:rFonts w:ascii="Times New Roman" w:hAnsi="Times New Roman" w:cs="Times New Roman"/>
        </w:rPr>
        <w:t>′</w:t>
      </w:r>
      <w:r>
        <w:rPr>
          <w:rFonts w:cs="Times New Roman"/>
        </w:rPr>
        <w:t> side of the nick. RNA ligases have the reverse preference, demonstrating higher activities when the 5</w:t>
      </w:r>
      <w:r>
        <w:rPr>
          <w:rStyle w:val="cmsy-8"/>
          <w:rFonts w:ascii="Times New Roman" w:hAnsi="Times New Roman" w:cs="Times New Roman"/>
        </w:rPr>
        <w:t>′</w:t>
      </w:r>
      <w:r>
        <w:rPr>
          <w:rFonts w:cs="Times New Roman"/>
        </w:rPr>
        <w:t xml:space="preserve">  strand, 3</w:t>
      </w:r>
      <w:r>
        <w:rPr>
          <w:rStyle w:val="cmsy-8"/>
          <w:rFonts w:ascii="Times New Roman" w:hAnsi="Times New Roman" w:cs="Times New Roman"/>
        </w:rPr>
        <w:t>′</w:t>
      </w:r>
      <w:r>
        <w:rPr>
          <w:rFonts w:cs="Times New Roman"/>
        </w:rPr>
        <w:t> OH residue also bears a 2</w:t>
      </w:r>
      <w:r>
        <w:rPr>
          <w:rStyle w:val="cmsy-8"/>
          <w:rFonts w:ascii="Times New Roman" w:hAnsi="Times New Roman" w:cs="Times New Roman"/>
        </w:rPr>
        <w:t>′</w:t>
      </w:r>
      <w:r>
        <w:rPr>
          <w:rFonts w:cs="Times New Roman"/>
        </w:rPr>
        <w:t> OH. Rnl2 has an additional preference for an RNA residue at the penultimate 3</w:t>
      </w:r>
      <w:r>
        <w:rPr>
          <w:rStyle w:val="cmsy-8"/>
          <w:rFonts w:ascii="Times New Roman" w:hAnsi="Times New Roman" w:cs="Times New Roman"/>
        </w:rPr>
        <w:t>′</w:t>
      </w:r>
      <w:r>
        <w:rPr>
          <w:rFonts w:cs="Times New Roman"/>
        </w:rPr>
        <w:t> side of a residue [</w:t>
      </w:r>
      <w:hyperlink r:id="rId643" w:anchor="XHo2002b" w:history="1">
        <w:r>
          <w:rPr>
            <w:rStyle w:val="Hyperlink"/>
            <w:rFonts w:cs="Times New Roman"/>
          </w:rPr>
          <w:t>Ho and Shuman</w:t>
        </w:r>
      </w:hyperlink>
      <w:r>
        <w:rPr>
          <w:rFonts w:cs="Times New Roman"/>
        </w:rPr>
        <w:t>, </w:t>
      </w:r>
      <w:hyperlink r:id="rId644" w:anchor="XHo2002b" w:history="1">
        <w:r>
          <w:rPr>
            <w:rStyle w:val="Hyperlink"/>
            <w:rFonts w:cs="Times New Roman"/>
          </w:rPr>
          <w:t>2002</w:t>
        </w:r>
      </w:hyperlink>
      <w:r>
        <w:rPr>
          <w:rFonts w:cs="Times New Roman"/>
        </w:rPr>
        <w:t>, </w:t>
      </w:r>
      <w:hyperlink r:id="rId645" w:anchor="XHo2004" w:history="1">
        <w:r>
          <w:rPr>
            <w:rStyle w:val="Hyperlink"/>
            <w:rFonts w:cs="Times New Roman"/>
          </w:rPr>
          <w:t>Ho et al.</w:t>
        </w:r>
      </w:hyperlink>
      <w:r>
        <w:rPr>
          <w:rFonts w:cs="Times New Roman"/>
        </w:rPr>
        <w:t>, </w:t>
      </w:r>
      <w:hyperlink r:id="rId646" w:anchor="XHo2004" w:history="1">
        <w:r>
          <w:rPr>
            <w:rStyle w:val="Hyperlink"/>
            <w:rFonts w:cs="Times New Roman"/>
          </w:rPr>
          <w:t>2004</w:t>
        </w:r>
      </w:hyperlink>
      <w:r>
        <w:rPr>
          <w:rFonts w:cs="Times New Roman"/>
        </w:rPr>
        <w:t>, </w:t>
      </w:r>
      <w:hyperlink r:id="rId647" w:anchor="XNandakumar2004a" w:history="1">
        <w:r>
          <w:rPr>
            <w:rStyle w:val="Hyperlink"/>
            <w:rFonts w:cs="Times New Roman"/>
          </w:rPr>
          <w:t>Nandakumar et al.</w:t>
        </w:r>
      </w:hyperlink>
      <w:r>
        <w:rPr>
          <w:rFonts w:cs="Times New Roman"/>
        </w:rPr>
        <w:t>, </w:t>
      </w:r>
      <w:hyperlink r:id="rId648" w:anchor="XNandakumar2004a" w:history="1">
        <w:r>
          <w:rPr>
            <w:rStyle w:val="Hyperlink"/>
            <w:rFonts w:cs="Times New Roman"/>
          </w:rPr>
          <w:t>2004</w:t>
        </w:r>
      </w:hyperlink>
      <w:r>
        <w:rPr>
          <w:rFonts w:cs="Times New Roman"/>
        </w:rPr>
        <w:t>, </w:t>
      </w:r>
      <w:hyperlink r:id="rId649" w:anchor="XNandakumar2006" w:history="1">
        <w:r>
          <w:rPr>
            <w:rStyle w:val="Hyperlink"/>
            <w:rFonts w:cs="Times New Roman"/>
          </w:rPr>
          <w:t>2006</w:t>
        </w:r>
      </w:hyperlink>
      <w:r>
        <w:rPr>
          <w:rFonts w:cs="Times New Roman"/>
        </w:rPr>
        <w:t>]. The two base requirement for RNA at the 5</w:t>
      </w:r>
      <w:r>
        <w:rPr>
          <w:rStyle w:val="cmsy-8"/>
          <w:rFonts w:ascii="Times New Roman" w:hAnsi="Times New Roman" w:cs="Times New Roman"/>
        </w:rPr>
        <w:t>′</w:t>
      </w:r>
      <w:r>
        <w:rPr>
          <w:rFonts w:cs="Times New Roman"/>
        </w:rPr>
        <w:t> side of the double stranded nick biases Rnl2 to join RNA:[RNA/DNA] strands. Independent labs have measured this preference and have reported that the RNA-templated DNA-DNA joining activity of Rnl2 is below assay limits of detection [</w:t>
      </w:r>
      <w:hyperlink r:id="rId650" w:anchor="XBullard2006" w:history="1">
        <w:r>
          <w:rPr>
            <w:rStyle w:val="Hyperlink"/>
            <w:rFonts w:cs="Times New Roman"/>
          </w:rPr>
          <w:t>Bullard and Bowater</w:t>
        </w:r>
      </w:hyperlink>
      <w:r>
        <w:rPr>
          <w:rFonts w:cs="Times New Roman"/>
        </w:rPr>
        <w:t>, </w:t>
      </w:r>
      <w:hyperlink r:id="rId651" w:anchor="XBullard2006" w:history="1">
        <w:r>
          <w:rPr>
            <w:rStyle w:val="Hyperlink"/>
            <w:rFonts w:cs="Times New Roman"/>
          </w:rPr>
          <w:t>2006</w:t>
        </w:r>
      </w:hyperlink>
      <w:r>
        <w:rPr>
          <w:rFonts w:cs="Times New Roman"/>
        </w:rPr>
        <w:t xml:space="preserve">]. However, results discussed in this work clearly show that with enough enzyme and sensitive downstream measurements, Rnl2 will catalyze RNA-templated DNA:DNA ligation (see Chapters </w:t>
      </w:r>
      <w:hyperlink r:id="rId652" w:anchor="x1-260002" w:history="1">
        <w:r>
          <w:rPr>
            <w:rStyle w:val="Hyperlink"/>
            <w:rFonts w:cs="Times New Roman"/>
          </w:rPr>
          <w:t>2</w:t>
        </w:r>
      </w:hyperlink>
      <w:r>
        <w:rPr>
          <w:rFonts w:cs="Times New Roman"/>
        </w:rPr>
        <w:t xml:space="preserve"> and </w:t>
      </w:r>
      <w:hyperlink r:id="rId653" w:anchor="x1-630004" w:history="1">
        <w:r>
          <w:rPr>
            <w:rStyle w:val="Hyperlink"/>
            <w:rFonts w:cs="Times New Roman"/>
          </w:rPr>
          <w:t>4</w:t>
        </w:r>
      </w:hyperlink>
      <w:r>
        <w:rPr>
          <w:rFonts w:cs="Times New Roman"/>
        </w:rPr>
        <w:t xml:space="preserve">). Previous reports of Rnl2 lacking this activity are likely due to a single turnover mechanism in this reaction imposed by a non-natural sugar pucker of the ligated DNA kinetically trapping the enzyme on the ligated duplex. </w:t>
      </w:r>
    </w:p>
    <w:p w14:paraId="0244E7E7" w14:textId="77777777" w:rsidR="0060324F" w:rsidRDefault="00803168">
      <w:pPr>
        <w:pStyle w:val="Heading4"/>
        <w:divId w:val="2109621662"/>
        <w:rPr>
          <w:rFonts w:eastAsia="Times New Roman" w:cs="Times New Roman"/>
        </w:rPr>
      </w:pPr>
      <w:r>
        <w:rPr>
          <w:rStyle w:val="titlemark"/>
          <w:rFonts w:eastAsia="Times New Roman" w:cs="Times New Roman"/>
        </w:rPr>
        <w:t xml:space="preserve">1.4.3 </w:t>
      </w:r>
      <w:r>
        <w:rPr>
          <w:rFonts w:eastAsia="Times New Roman" w:cs="Times New Roman"/>
        </w:rPr>
        <w:t>Ligases as molecular tools</w:t>
      </w:r>
    </w:p>
    <w:p w14:paraId="28814503" w14:textId="77777777" w:rsidR="0060324F" w:rsidRDefault="00803168">
      <w:pPr>
        <w:pStyle w:val="noindent"/>
        <w:divId w:val="2109621662"/>
        <w:rPr>
          <w:rFonts w:cs="Times New Roman"/>
        </w:rPr>
      </w:pPr>
      <w:r>
        <w:rPr>
          <w:rFonts w:cs="Times New Roman"/>
        </w:rPr>
        <w:t>Section</w:t>
      </w:r>
      <w:ins w:id="114" w:author="moorelab" w:date="2014-05-04T08:58:00Z">
        <w:r w:rsidR="00435356">
          <w:rPr>
            <w:rFonts w:cs="Times New Roman"/>
          </w:rPr>
          <w:t xml:space="preserve"> something is missing here (what section are you </w:t>
        </w:r>
      </w:ins>
      <w:ins w:id="115" w:author="moorelab" w:date="2014-05-04T08:59:00Z">
        <w:r w:rsidR="00435356">
          <w:rPr>
            <w:rFonts w:cs="Times New Roman"/>
          </w:rPr>
          <w:t>talking</w:t>
        </w:r>
      </w:ins>
      <w:ins w:id="116" w:author="moorelab" w:date="2014-05-04T08:58:00Z">
        <w:r w:rsidR="00435356">
          <w:rPr>
            <w:rFonts w:cs="Times New Roman"/>
          </w:rPr>
          <w:t xml:space="preserve"> </w:t>
        </w:r>
      </w:ins>
      <w:ins w:id="117" w:author="moorelab" w:date="2014-05-04T08:59:00Z">
        <w:r w:rsidR="00435356">
          <w:rPr>
            <w:rFonts w:cs="Times New Roman"/>
          </w:rPr>
          <w:t>about?)</w:t>
        </w:r>
      </w:ins>
      <w:r>
        <w:rPr>
          <w:rFonts w:cs="Times New Roman"/>
        </w:rPr>
        <w:t xml:space="preserve"> describes the identification and development of ligases as tools in molecular biology. Ligation of templated duplexes has multiple uses in cloning and sequence characterization. The following section (</w:t>
      </w:r>
      <w:hyperlink r:id="rId654" w:anchor="x1-210005" w:history="1">
        <w:r>
          <w:rPr>
            <w:rStyle w:val="Hyperlink"/>
            <w:rFonts w:cs="Times New Roman"/>
          </w:rPr>
          <w:t>1.5</w:t>
        </w:r>
      </w:hyperlink>
      <w:r>
        <w:rPr>
          <w:rFonts w:cs="Times New Roman"/>
        </w:rPr>
        <w:t xml:space="preserve">) discusses long nucleic acid polymers, specifically mammalian piRNA precursor transcripts. Little biology is known concerning these long transcripts. Chapters </w:t>
      </w:r>
      <w:hyperlink r:id="rId655" w:anchor="x1-260002" w:history="1">
        <w:r>
          <w:rPr>
            <w:rStyle w:val="Hyperlink"/>
            <w:rFonts w:cs="Times New Roman"/>
          </w:rPr>
          <w:t>2</w:t>
        </w:r>
      </w:hyperlink>
      <w:r>
        <w:rPr>
          <w:rFonts w:cs="Times New Roman"/>
        </w:rPr>
        <w:t xml:space="preserve"> and </w:t>
      </w:r>
      <w:hyperlink r:id="rId656" w:anchor="x1-630004" w:history="1">
        <w:r>
          <w:rPr>
            <w:rStyle w:val="Hyperlink"/>
            <w:rFonts w:cs="Times New Roman"/>
          </w:rPr>
          <w:t>4</w:t>
        </w:r>
      </w:hyperlink>
      <w:r>
        <w:rPr>
          <w:rFonts w:cs="Times New Roman"/>
        </w:rPr>
        <w:t xml:space="preserve"> discuss the application of Rnl2 to characterization of long nucleic acid polymers. This Chapter_s final section (</w:t>
      </w:r>
      <w:hyperlink r:id="rId657" w:anchor="x1-250006" w:history="1">
        <w:r>
          <w:rPr>
            <w:rStyle w:val="Hyperlink"/>
            <w:rFonts w:cs="Times New Roman"/>
          </w:rPr>
          <w:t>1.6</w:t>
        </w:r>
      </w:hyperlink>
      <w:r>
        <w:rPr>
          <w:rFonts w:cs="Times New Roman"/>
        </w:rPr>
        <w:t xml:space="preserve">) discusses what is in effect </w:t>
      </w:r>
      <w:r>
        <w:rPr>
          <w:rStyle w:val="phvro8t-x-x-120"/>
          <w:rFonts w:cs="Times New Roman"/>
        </w:rPr>
        <w:t>in silico</w:t>
      </w:r>
      <w:r>
        <w:rPr>
          <w:rFonts w:cs="Times New Roman"/>
        </w:rPr>
        <w:t xml:space="preserve"> ligation of sequence reads_Assembly of full-length transcripts from short reads. </w:t>
      </w:r>
    </w:p>
    <w:p w14:paraId="0241517F" w14:textId="77777777" w:rsidR="0060324F" w:rsidRDefault="00803168">
      <w:pPr>
        <w:pStyle w:val="Heading3"/>
        <w:divId w:val="2109621662"/>
        <w:rPr>
          <w:rFonts w:eastAsia="Times New Roman" w:cs="Times New Roman"/>
        </w:rPr>
      </w:pPr>
      <w:r>
        <w:rPr>
          <w:rStyle w:val="titlemark"/>
          <w:rFonts w:eastAsia="Times New Roman" w:cs="Times New Roman"/>
        </w:rPr>
        <w:t xml:space="preserve">1.5 </w:t>
      </w:r>
      <w:r>
        <w:rPr>
          <w:rFonts w:eastAsia="Times New Roman" w:cs="Times New Roman"/>
        </w:rPr>
        <w:t>Nucleic Acid Polymers</w:t>
      </w:r>
    </w:p>
    <w:p w14:paraId="1EE0319B" w14:textId="77777777" w:rsidR="0060324F" w:rsidRDefault="0087170F">
      <w:pPr>
        <w:pStyle w:val="noindent"/>
        <w:divId w:val="2109621662"/>
        <w:rPr>
          <w:rFonts w:cs="Times New Roman"/>
        </w:rPr>
      </w:pPr>
      <w:hyperlink r:id="rId658" w:anchor="XFire1998" w:history="1">
        <w:r w:rsidR="00803168">
          <w:rPr>
            <w:rStyle w:val="Hyperlink"/>
            <w:rFonts w:cs="Times New Roman"/>
          </w:rPr>
          <w:t>Fire et al.</w:t>
        </w:r>
      </w:hyperlink>
      <w:r w:rsidR="00803168">
        <w:rPr>
          <w:rFonts w:cs="Times New Roman"/>
        </w:rPr>
        <w:t> [</w:t>
      </w:r>
      <w:hyperlink r:id="rId659" w:anchor="XFire1998" w:history="1">
        <w:r w:rsidR="00803168">
          <w:rPr>
            <w:rStyle w:val="Hyperlink"/>
            <w:rFonts w:cs="Times New Roman"/>
          </w:rPr>
          <w:t>1998</w:t>
        </w:r>
      </w:hyperlink>
      <w:r w:rsidR="00803168">
        <w:rPr>
          <w:rFonts w:cs="Times New Roman"/>
        </w:rPr>
        <w:t>] brought small RNAs to the forefront of research. Recently lncRNA research has been in similarity exciting period [</w:t>
      </w:r>
      <w:hyperlink r:id="rId660" w:anchor="XGuttman2009" w:history="1">
        <w:r w:rsidR="00803168">
          <w:rPr>
            <w:rStyle w:val="Hyperlink"/>
            <w:rFonts w:cs="Times New Roman"/>
          </w:rPr>
          <w:t>Guttman et al.</w:t>
        </w:r>
      </w:hyperlink>
      <w:r w:rsidR="00803168">
        <w:rPr>
          <w:rFonts w:cs="Times New Roman"/>
        </w:rPr>
        <w:t>, </w:t>
      </w:r>
      <w:hyperlink r:id="rId661" w:anchor="XGuttman2009" w:history="1">
        <w:r w:rsidR="00803168">
          <w:rPr>
            <w:rStyle w:val="Hyperlink"/>
            <w:rFonts w:cs="Times New Roman"/>
          </w:rPr>
          <w:t>2009</w:t>
        </w:r>
      </w:hyperlink>
      <w:r w:rsidR="00803168">
        <w:rPr>
          <w:rFonts w:cs="Times New Roman"/>
        </w:rPr>
        <w:t>, </w:t>
      </w:r>
      <w:hyperlink r:id="rId662" w:anchor="XKhalil2009" w:history="1">
        <w:r w:rsidR="00803168">
          <w:rPr>
            <w:rStyle w:val="Hyperlink"/>
            <w:rFonts w:cs="Times New Roman"/>
          </w:rPr>
          <w:t>Khalil et al.</w:t>
        </w:r>
      </w:hyperlink>
      <w:r w:rsidR="00803168">
        <w:rPr>
          <w:rFonts w:cs="Times New Roman"/>
        </w:rPr>
        <w:t>, </w:t>
      </w:r>
      <w:hyperlink r:id="rId663" w:anchor="XKhalil2009" w:history="1">
        <w:r w:rsidR="00803168">
          <w:rPr>
            <w:rStyle w:val="Hyperlink"/>
            <w:rFonts w:cs="Times New Roman"/>
          </w:rPr>
          <w:t>2009</w:t>
        </w:r>
      </w:hyperlink>
      <w:r w:rsidR="00803168">
        <w:rPr>
          <w:rFonts w:cs="Times New Roman"/>
        </w:rPr>
        <w:t xml:space="preserve">]. Whether _small_ or _long_ all classes of RNA are polymers of ribonucleotides. This section will focus on an interesting class of nucleic acid polymer_Mammalian piRNA precursor transcripts. These transcripts, which share similarities to traditional mRNAs, are processed down piRNAs. Finally, the section ends with a history of transcript assembly of HTS data, without which the study of both types of polymer would not be possible. </w:t>
      </w:r>
    </w:p>
    <w:p w14:paraId="19DBD131" w14:textId="77777777" w:rsidR="0060324F" w:rsidRDefault="00803168">
      <w:pPr>
        <w:pStyle w:val="Heading4"/>
        <w:divId w:val="2109621662"/>
        <w:rPr>
          <w:rFonts w:eastAsia="Times New Roman" w:cs="Times New Roman"/>
        </w:rPr>
      </w:pPr>
      <w:r>
        <w:rPr>
          <w:rStyle w:val="titlemark"/>
          <w:rFonts w:eastAsia="Times New Roman" w:cs="Times New Roman"/>
        </w:rPr>
        <w:t xml:space="preserve">1.5.1 </w:t>
      </w:r>
      <w:r>
        <w:rPr>
          <w:rFonts w:eastAsia="Times New Roman" w:cs="Times New Roman"/>
        </w:rPr>
        <w:t>It Started Small: Mammalian piRNAs</w:t>
      </w:r>
    </w:p>
    <w:p w14:paraId="20F51307" w14:textId="77777777" w:rsidR="0060324F" w:rsidRDefault="00803168">
      <w:pPr>
        <w:pStyle w:val="noindent"/>
        <w:divId w:val="2109621662"/>
        <w:rPr>
          <w:rFonts w:cs="Times New Roman"/>
        </w:rPr>
      </w:pPr>
      <w:r>
        <w:rPr>
          <w:rFonts w:cs="Times New Roman"/>
        </w:rPr>
        <w:t xml:space="preserve">piRNAs are small RNAs 23_35 nt long. They are </w:t>
      </w:r>
      <w:ins w:id="118" w:author="moorelab" w:date="2014-05-04T09:20:00Z">
        <w:r w:rsidR="00BA24A6">
          <w:rPr>
            <w:rFonts w:cs="Times New Roman"/>
          </w:rPr>
          <w:t xml:space="preserve">slightly </w:t>
        </w:r>
      </w:ins>
      <w:r>
        <w:rPr>
          <w:rFonts w:cs="Times New Roman"/>
        </w:rPr>
        <w:t>longer than other small RNAs (e.g.. miRNAs or siRNAs</w:t>
      </w:r>
      <w:ins w:id="119" w:author="moorelab" w:date="2014-05-04T09:21:00Z">
        <w:r w:rsidR="00BA24A6">
          <w:rPr>
            <w:rFonts w:cs="Times New Roman"/>
          </w:rPr>
          <w:t xml:space="preserve"> which are</w:t>
        </w:r>
      </w:ins>
      <w:ins w:id="120" w:author="moorelab" w:date="2014-05-04T09:20:00Z">
        <w:r w:rsidR="00BA24A6">
          <w:rPr>
            <w:rFonts w:cs="Times New Roman"/>
          </w:rPr>
          <w:t xml:space="preserve"> 21 to 25nt long</w:t>
        </w:r>
      </w:ins>
      <w:r>
        <w:rPr>
          <w:rFonts w:cs="Times New Roman"/>
        </w:rPr>
        <w:t xml:space="preserve">) and are believed to derive from single-stranded RNA precursors </w:t>
      </w:r>
      <w:del w:id="121" w:author="moorelab" w:date="2014-05-04T09:23:00Z">
        <w:r w:rsidDel="00BA24A6">
          <w:rPr>
            <w:rFonts w:cs="Times New Roman"/>
          </w:rPr>
          <w:delText xml:space="preserve">because </w:delText>
        </w:r>
      </w:del>
      <w:ins w:id="122" w:author="moorelab" w:date="2014-05-04T09:23:00Z">
        <w:r w:rsidR="00BA24A6">
          <w:rPr>
            <w:rFonts w:cs="Times New Roman"/>
          </w:rPr>
          <w:t xml:space="preserve">since, </w:t>
        </w:r>
      </w:ins>
      <w:del w:id="123" w:author="moorelab" w:date="2014-05-04T09:23:00Z">
        <w:r w:rsidDel="00BA24A6">
          <w:rPr>
            <w:rFonts w:cs="Times New Roman"/>
          </w:rPr>
          <w:delText xml:space="preserve">unlike </w:delText>
        </w:r>
      </w:del>
      <w:ins w:id="124" w:author="moorelab" w:date="2014-05-04T09:23:00Z">
        <w:r w:rsidR="00BA24A6">
          <w:rPr>
            <w:rFonts w:cs="Times New Roman"/>
          </w:rPr>
          <w:t xml:space="preserve">contrary to </w:t>
        </w:r>
      </w:ins>
      <w:r>
        <w:rPr>
          <w:rFonts w:cs="Times New Roman"/>
        </w:rPr>
        <w:t xml:space="preserve">other small RNAs, their biogenesis does not </w:t>
      </w:r>
      <w:del w:id="125" w:author="moorelab" w:date="2014-05-04T09:23:00Z">
        <w:r w:rsidDel="009F6D8F">
          <w:rPr>
            <w:rFonts w:cs="Times New Roman"/>
          </w:rPr>
          <w:delText xml:space="preserve">the </w:delText>
        </w:r>
      </w:del>
      <w:r>
        <w:rPr>
          <w:rFonts w:cs="Times New Roman"/>
        </w:rPr>
        <w:t>require</w:t>
      </w:r>
      <w:ins w:id="126" w:author="moorelab" w:date="2014-05-04T09:27:00Z">
        <w:r w:rsidR="00BD1E16">
          <w:rPr>
            <w:rFonts w:cs="Times New Roman"/>
          </w:rPr>
          <w:t xml:space="preserve"> the</w:t>
        </w:r>
      </w:ins>
      <w:r>
        <w:rPr>
          <w:rFonts w:cs="Times New Roman"/>
        </w:rPr>
        <w:t xml:space="preserve"> double-stranded RNA-specific ribonuclease Dicer [</w:t>
      </w:r>
      <w:hyperlink r:id="rId664" w:anchor="XHouwing2007" w:history="1">
        <w:r>
          <w:rPr>
            <w:rStyle w:val="Hyperlink"/>
            <w:rFonts w:cs="Times New Roman"/>
          </w:rPr>
          <w:t>Houwing et al.</w:t>
        </w:r>
      </w:hyperlink>
      <w:r>
        <w:rPr>
          <w:rFonts w:cs="Times New Roman"/>
        </w:rPr>
        <w:t>, </w:t>
      </w:r>
      <w:hyperlink r:id="rId665" w:anchor="XHouwing2007" w:history="1">
        <w:r>
          <w:rPr>
            <w:rStyle w:val="Hyperlink"/>
            <w:rFonts w:cs="Times New Roman"/>
          </w:rPr>
          <w:t>2007</w:t>
        </w:r>
      </w:hyperlink>
      <w:r>
        <w:rPr>
          <w:rFonts w:cs="Times New Roman"/>
        </w:rPr>
        <w:t>, </w:t>
      </w:r>
      <w:hyperlink r:id="rId666" w:anchor="XVagin2006" w:history="1">
        <w:r>
          <w:rPr>
            <w:rStyle w:val="Hyperlink"/>
            <w:rFonts w:cs="Times New Roman"/>
          </w:rPr>
          <w:t>Vagin et al.</w:t>
        </w:r>
      </w:hyperlink>
      <w:r>
        <w:rPr>
          <w:rFonts w:cs="Times New Roman"/>
        </w:rPr>
        <w:t>, </w:t>
      </w:r>
      <w:hyperlink r:id="rId667" w:anchor="XVagin2006" w:history="1">
        <w:r>
          <w:rPr>
            <w:rStyle w:val="Hyperlink"/>
            <w:rFonts w:cs="Times New Roman"/>
          </w:rPr>
          <w:t>2006</w:t>
        </w:r>
      </w:hyperlink>
      <w:r>
        <w:rPr>
          <w:rFonts w:cs="Times New Roman"/>
        </w:rPr>
        <w:t>]. Yet, similar to other small RNAs, they bind a sub group of the Argonaute family of proteins, PIWI proteins, from which their name is derived (</w:t>
      </w:r>
      <w:r>
        <w:rPr>
          <w:rStyle w:val="phvro8t-x-x-120"/>
          <w:rFonts w:cs="Times New Roman"/>
        </w:rPr>
        <w:t>PIWI</w:t>
      </w:r>
      <w:r>
        <w:rPr>
          <w:rFonts w:cs="Times New Roman"/>
        </w:rPr>
        <w:t xml:space="preserve"> </w:t>
      </w:r>
      <w:r>
        <w:rPr>
          <w:rStyle w:val="phvro8t-x-x-120"/>
          <w:rFonts w:cs="Times New Roman"/>
        </w:rPr>
        <w:t>Interacting RNAs</w:t>
      </w:r>
      <w:r>
        <w:rPr>
          <w:rFonts w:cs="Times New Roman"/>
        </w:rPr>
        <w:t xml:space="preserve">). </w:t>
      </w:r>
    </w:p>
    <w:p w14:paraId="74E7BF4B" w14:textId="77777777" w:rsidR="00BD1E16" w:rsidRDefault="0087170F">
      <w:pPr>
        <w:pStyle w:val="noindent"/>
        <w:divId w:val="2109621662"/>
        <w:rPr>
          <w:rFonts w:cs="Times New Roman"/>
        </w:rPr>
      </w:pPr>
      <w:hyperlink r:id="rId668" w:anchor="XAravin2001" w:history="1">
        <w:r w:rsidR="00803168">
          <w:rPr>
            <w:rStyle w:val="Hyperlink"/>
            <w:rFonts w:cs="Times New Roman"/>
          </w:rPr>
          <w:t>Aravin et al.</w:t>
        </w:r>
      </w:hyperlink>
      <w:r w:rsidR="00803168">
        <w:rPr>
          <w:rFonts w:cs="Times New Roman"/>
        </w:rPr>
        <w:t> [</w:t>
      </w:r>
      <w:hyperlink r:id="rId669" w:anchor="XAravin2001" w:history="1">
        <w:r w:rsidR="00803168">
          <w:rPr>
            <w:rStyle w:val="Hyperlink"/>
            <w:rFonts w:cs="Times New Roman"/>
          </w:rPr>
          <w:t>2001</w:t>
        </w:r>
      </w:hyperlink>
      <w:r w:rsidR="00803168">
        <w:rPr>
          <w:rFonts w:cs="Times New Roman"/>
        </w:rPr>
        <w:t xml:space="preserve">] first identified piRNAs in </w:t>
      </w:r>
      <w:r w:rsidR="00803168">
        <w:rPr>
          <w:rStyle w:val="phvro8t-x-x-120"/>
          <w:rFonts w:cs="Times New Roman"/>
        </w:rPr>
        <w:t xml:space="preserve">Drosophila melanogaster </w:t>
      </w:r>
      <w:r w:rsidR="00803168">
        <w:rPr>
          <w:rFonts w:cs="Times New Roman"/>
        </w:rPr>
        <w:t xml:space="preserve">via northern blot probes from the </w:t>
      </w:r>
      <w:r w:rsidR="00803168">
        <w:rPr>
          <w:rStyle w:val="phvro8t-x-x-120"/>
          <w:rFonts w:cs="Times New Roman"/>
        </w:rPr>
        <w:t xml:space="preserve">Su(Ste) </w:t>
      </w:r>
      <w:r w:rsidR="00803168">
        <w:rPr>
          <w:rFonts w:cs="Times New Roman"/>
        </w:rPr>
        <w:t xml:space="preserve">locus as heterogeneous 25_27 RNAs essential for silencing of </w:t>
      </w:r>
      <w:r w:rsidR="00803168">
        <w:rPr>
          <w:rStyle w:val="phvro8t-x-x-120"/>
          <w:rFonts w:cs="Times New Roman"/>
        </w:rPr>
        <w:t xml:space="preserve">Stellate </w:t>
      </w:r>
      <w:r w:rsidR="00803168">
        <w:rPr>
          <w:rFonts w:cs="Times New Roman"/>
        </w:rPr>
        <w:t>and, more importantly, male fertility. In the years since the initial report, piRNAs have been cataloged, characterized, manipulated and mutated. Yet, very little about what they do is known. What is known is that without a functioning piRNA pathway male mice are also sterile [</w:t>
      </w:r>
      <w:hyperlink r:id="rId670" w:anchor="XDeng2002c" w:history="1">
        <w:r w:rsidR="00803168">
          <w:rPr>
            <w:rStyle w:val="Hyperlink"/>
            <w:rFonts w:cs="Times New Roman"/>
          </w:rPr>
          <w:t>Deng and Lin</w:t>
        </w:r>
      </w:hyperlink>
      <w:r w:rsidR="00803168">
        <w:rPr>
          <w:rFonts w:cs="Times New Roman"/>
        </w:rPr>
        <w:t>, </w:t>
      </w:r>
      <w:hyperlink r:id="rId671" w:anchor="XDeng2002c" w:history="1">
        <w:r w:rsidR="00803168">
          <w:rPr>
            <w:rStyle w:val="Hyperlink"/>
            <w:rFonts w:cs="Times New Roman"/>
          </w:rPr>
          <w:t>2002</w:t>
        </w:r>
      </w:hyperlink>
      <w:r w:rsidR="00803168">
        <w:rPr>
          <w:rFonts w:cs="Times New Roman"/>
        </w:rPr>
        <w:t>, </w:t>
      </w:r>
      <w:hyperlink r:id="rId672" w:anchor="XKuramochi-Miyagawa2004" w:history="1">
        <w:r w:rsidR="00803168">
          <w:rPr>
            <w:rStyle w:val="Hyperlink"/>
            <w:rFonts w:cs="Times New Roman"/>
          </w:rPr>
          <w:t>Kuramochi-Miyagawa et al.</w:t>
        </w:r>
      </w:hyperlink>
      <w:r w:rsidR="00803168">
        <w:rPr>
          <w:rFonts w:cs="Times New Roman"/>
        </w:rPr>
        <w:t>, </w:t>
      </w:r>
      <w:hyperlink r:id="rId673" w:anchor="XKuramochi-Miyagawa2004" w:history="1">
        <w:r w:rsidR="00803168">
          <w:rPr>
            <w:rStyle w:val="Hyperlink"/>
            <w:rFonts w:cs="Times New Roman"/>
          </w:rPr>
          <w:t>2004</w:t>
        </w:r>
      </w:hyperlink>
      <w:r w:rsidR="00803168">
        <w:rPr>
          <w:rFonts w:cs="Times New Roman"/>
        </w:rPr>
        <w:t>]. Studies in humans have correlated SNPs in human PIWI proteins and decreased fertility [</w:t>
      </w:r>
      <w:hyperlink r:id="rId674" w:anchor="XGu2010a" w:history="1">
        <w:r w:rsidR="00803168">
          <w:rPr>
            <w:rStyle w:val="Hyperlink"/>
            <w:rFonts w:cs="Times New Roman"/>
          </w:rPr>
          <w:t>Gu et al.</w:t>
        </w:r>
      </w:hyperlink>
      <w:r w:rsidR="00803168">
        <w:rPr>
          <w:rFonts w:cs="Times New Roman"/>
        </w:rPr>
        <w:t>, </w:t>
      </w:r>
      <w:hyperlink r:id="rId675" w:anchor="XGu2010a" w:history="1">
        <w:r w:rsidR="00803168">
          <w:rPr>
            <w:rStyle w:val="Hyperlink"/>
            <w:rFonts w:cs="Times New Roman"/>
          </w:rPr>
          <w:t>2010</w:t>
        </w:r>
      </w:hyperlink>
      <w:r w:rsidR="00803168">
        <w:rPr>
          <w:rFonts w:cs="Times New Roman"/>
        </w:rPr>
        <w:t xml:space="preserve">]. What is unknown includes biogenesis of initial transcript to small RNA, physiological targets, and terminal function of sterility maintenance. Especially little is known concerning mammalian piRNAs, on which the following section will focus. </w:t>
      </w:r>
      <w:ins w:id="127" w:author="moorelab" w:date="2014-05-04T09:39:00Z">
        <w:r w:rsidR="00DD335A">
          <w:rPr>
            <w:rFonts w:cs="Times New Roman"/>
          </w:rPr>
          <w:t xml:space="preserve">This paragraph is hard to read because you go back and forward with the role of piRNAs in male fertility instead of putting </w:t>
        </w:r>
      </w:ins>
      <w:ins w:id="128" w:author="moorelab" w:date="2014-05-04T09:40:00Z">
        <w:r w:rsidR="00DD335A">
          <w:rPr>
            <w:rFonts w:cs="Times New Roman"/>
          </w:rPr>
          <w:t>all the information in a single block and then describing what else is known about their role and biogenesis.</w:t>
        </w:r>
      </w:ins>
    </w:p>
    <w:p w14:paraId="79A29295" w14:textId="77777777" w:rsidR="0060324F" w:rsidRDefault="00803168">
      <w:pPr>
        <w:pStyle w:val="noindent"/>
        <w:divId w:val="2109621662"/>
        <w:rPr>
          <w:rFonts w:cs="Times New Roman"/>
        </w:rPr>
      </w:pPr>
      <w:r>
        <w:rPr>
          <w:rFonts w:cs="Times New Roman"/>
        </w:rPr>
        <w:t>Virtually all known concerning piRNA biogensis is infered from flies [</w:t>
      </w:r>
      <w:hyperlink r:id="rId676" w:anchor="XHirose2014" w:history="1">
        <w:r>
          <w:rPr>
            <w:rStyle w:val="Hyperlink"/>
            <w:rFonts w:cs="Times New Roman"/>
          </w:rPr>
          <w:t>Hirose et al.</w:t>
        </w:r>
      </w:hyperlink>
      <w:r>
        <w:rPr>
          <w:rFonts w:cs="Times New Roman"/>
        </w:rPr>
        <w:t>, </w:t>
      </w:r>
      <w:hyperlink r:id="rId677" w:anchor="XHirose2014" w:history="1">
        <w:r>
          <w:rPr>
            <w:rStyle w:val="Hyperlink"/>
            <w:rFonts w:cs="Times New Roman"/>
          </w:rPr>
          <w:t>2014</w:t>
        </w:r>
      </w:hyperlink>
      <w:r>
        <w:rPr>
          <w:rFonts w:cs="Times New Roman"/>
        </w:rPr>
        <w:t>, </w:t>
      </w:r>
      <w:hyperlink r:id="rId678" w:anchor="XLuteijn2013" w:history="1">
        <w:r>
          <w:rPr>
            <w:rStyle w:val="Hyperlink"/>
            <w:rFonts w:cs="Times New Roman"/>
          </w:rPr>
          <w:t>Luteijn and Ketting</w:t>
        </w:r>
      </w:hyperlink>
      <w:r>
        <w:rPr>
          <w:rFonts w:cs="Times New Roman"/>
        </w:rPr>
        <w:t>, </w:t>
      </w:r>
      <w:hyperlink r:id="rId679" w:anchor="XLuteijn2013" w:history="1">
        <w:r>
          <w:rPr>
            <w:rStyle w:val="Hyperlink"/>
            <w:rFonts w:cs="Times New Roman"/>
          </w:rPr>
          <w:t>2013</w:t>
        </w:r>
      </w:hyperlink>
      <w:r>
        <w:rPr>
          <w:rFonts w:cs="Times New Roman"/>
        </w:rPr>
        <w:t>, </w:t>
      </w:r>
      <w:hyperlink r:id="rId680" w:anchor="XSiomi2011" w:history="1">
        <w:r>
          <w:rPr>
            <w:rStyle w:val="Hyperlink"/>
            <w:rFonts w:cs="Times New Roman"/>
          </w:rPr>
          <w:t>Siomi et al.</w:t>
        </w:r>
      </w:hyperlink>
      <w:r>
        <w:rPr>
          <w:rFonts w:cs="Times New Roman"/>
        </w:rPr>
        <w:t>, </w:t>
      </w:r>
      <w:hyperlink r:id="rId681" w:anchor="XSiomi2011" w:history="1">
        <w:r>
          <w:rPr>
            <w:rStyle w:val="Hyperlink"/>
            <w:rFonts w:cs="Times New Roman"/>
          </w:rPr>
          <w:t>2011</w:t>
        </w:r>
      </w:hyperlink>
      <w:r>
        <w:rPr>
          <w:rFonts w:cs="Times New Roman"/>
        </w:rPr>
        <w:t xml:space="preserve">]. Where parallels break down is what is known concerning </w:t>
      </w:r>
      <w:r>
        <w:rPr>
          <w:rStyle w:val="phvro8t-x-x-120"/>
          <w:rFonts w:cs="Times New Roman"/>
        </w:rPr>
        <w:t>function</w:t>
      </w:r>
      <w:ins w:id="129" w:author="moorelab" w:date="2014-05-04T09:41:00Z">
        <w:r w:rsidR="00890774">
          <w:rPr>
            <w:rStyle w:val="phvro8t-x-x-120"/>
            <w:rFonts w:cs="Times New Roman"/>
          </w:rPr>
          <w:t xml:space="preserve"> (I do not understand this sentence)</w:t>
        </w:r>
      </w:ins>
      <w:r>
        <w:rPr>
          <w:rFonts w:cs="Times New Roman"/>
        </w:rPr>
        <w:t xml:space="preserve">. The most famous function for piRNAs in </w:t>
      </w:r>
      <w:r>
        <w:rPr>
          <w:rStyle w:val="phvro8t-x-x-120"/>
          <w:rFonts w:cs="Times New Roman"/>
        </w:rPr>
        <w:t xml:space="preserve">Drosophila melanogaster </w:t>
      </w:r>
      <w:r>
        <w:rPr>
          <w:rFonts w:cs="Times New Roman"/>
        </w:rPr>
        <w:t>is suppression of transposon transcripts during gameotogensis [</w:t>
      </w:r>
      <w:hyperlink r:id="rId682" w:anchor="XMalone2009" w:history="1">
        <w:r>
          <w:rPr>
            <w:rStyle w:val="Hyperlink"/>
            <w:rFonts w:cs="Times New Roman"/>
          </w:rPr>
          <w:t>Malone and Hannon</w:t>
        </w:r>
      </w:hyperlink>
      <w:r>
        <w:rPr>
          <w:rFonts w:cs="Times New Roman"/>
        </w:rPr>
        <w:t>, </w:t>
      </w:r>
      <w:hyperlink r:id="rId683" w:anchor="XMalone2009" w:history="1">
        <w:r>
          <w:rPr>
            <w:rStyle w:val="Hyperlink"/>
            <w:rFonts w:cs="Times New Roman"/>
          </w:rPr>
          <w:t>2009</w:t>
        </w:r>
      </w:hyperlink>
      <w:r>
        <w:rPr>
          <w:rFonts w:cs="Times New Roman"/>
        </w:rPr>
        <w:t>]. The Ping-Pong model elegantly explains how this might be accomplished: cyclic cleavage of transposon transcripts and piRNA precursor transcripts [</w:t>
      </w:r>
      <w:hyperlink r:id="rId684" w:anchor="XBrennecke2007" w:history="1">
        <w:r>
          <w:rPr>
            <w:rStyle w:val="Hyperlink"/>
            <w:rFonts w:cs="Times New Roman"/>
          </w:rPr>
          <w:t>Brennecke et al.</w:t>
        </w:r>
      </w:hyperlink>
      <w:r>
        <w:rPr>
          <w:rFonts w:cs="Times New Roman"/>
        </w:rPr>
        <w:t>, </w:t>
      </w:r>
      <w:hyperlink r:id="rId685" w:anchor="XBrennecke2007" w:history="1">
        <w:r>
          <w:rPr>
            <w:rStyle w:val="Hyperlink"/>
            <w:rFonts w:cs="Times New Roman"/>
          </w:rPr>
          <w:t>2007</w:t>
        </w:r>
      </w:hyperlink>
      <w:r>
        <w:rPr>
          <w:rFonts w:cs="Times New Roman"/>
        </w:rPr>
        <w:t>, </w:t>
      </w:r>
      <w:hyperlink r:id="rId686" w:anchor="XGunawardane2007" w:history="1">
        <w:r>
          <w:rPr>
            <w:rStyle w:val="Hyperlink"/>
            <w:rFonts w:cs="Times New Roman"/>
          </w:rPr>
          <w:t>Gunawardane et al.</w:t>
        </w:r>
      </w:hyperlink>
      <w:r>
        <w:rPr>
          <w:rFonts w:cs="Times New Roman"/>
        </w:rPr>
        <w:t>, </w:t>
      </w:r>
      <w:hyperlink r:id="rId687" w:anchor="XGunawardane2007" w:history="1">
        <w:r>
          <w:rPr>
            <w:rStyle w:val="Hyperlink"/>
            <w:rFonts w:cs="Times New Roman"/>
          </w:rPr>
          <w:t>2007</w:t>
        </w:r>
      </w:hyperlink>
      <w:r>
        <w:rPr>
          <w:rFonts w:cs="Times New Roman"/>
        </w:rPr>
        <w:t xml:space="preserve">]. Yet for mammals, it appears that piRNAs have diversified beyond just transposon silencing. </w:t>
      </w:r>
    </w:p>
    <w:p w14:paraId="6CDE6586" w14:textId="77777777" w:rsidR="0060324F" w:rsidRDefault="00803168">
      <w:pPr>
        <w:pStyle w:val="noindent"/>
        <w:divId w:val="2109621662"/>
        <w:rPr>
          <w:rFonts w:cs="Times New Roman"/>
        </w:rPr>
      </w:pPr>
      <w:r>
        <w:rPr>
          <w:rFonts w:cs="Times New Roman"/>
        </w:rPr>
        <w:t>Four reports in 2006 defined the beginning of mammalian piRNA research [</w:t>
      </w:r>
      <w:hyperlink r:id="rId688" w:anchor="XAravin2006" w:history="1">
        <w:r>
          <w:rPr>
            <w:rStyle w:val="Hyperlink"/>
            <w:rFonts w:cs="Times New Roman"/>
          </w:rPr>
          <w:t>Aravin et al.</w:t>
        </w:r>
      </w:hyperlink>
      <w:r>
        <w:rPr>
          <w:rFonts w:cs="Times New Roman"/>
        </w:rPr>
        <w:t>, </w:t>
      </w:r>
      <w:hyperlink r:id="rId689" w:anchor="XAravin2006" w:history="1">
        <w:r>
          <w:rPr>
            <w:rStyle w:val="Hyperlink"/>
            <w:rFonts w:cs="Times New Roman"/>
          </w:rPr>
          <w:t>2006</w:t>
        </w:r>
      </w:hyperlink>
      <w:r>
        <w:rPr>
          <w:rFonts w:cs="Times New Roman"/>
        </w:rPr>
        <w:t>, </w:t>
      </w:r>
      <w:hyperlink r:id="rId690" w:anchor="XGirard2006" w:history="1">
        <w:r>
          <w:rPr>
            <w:rStyle w:val="Hyperlink"/>
            <w:rFonts w:cs="Times New Roman"/>
          </w:rPr>
          <w:t>Girard et al.</w:t>
        </w:r>
      </w:hyperlink>
      <w:r>
        <w:rPr>
          <w:rFonts w:cs="Times New Roman"/>
        </w:rPr>
        <w:t>, </w:t>
      </w:r>
      <w:hyperlink r:id="rId691" w:anchor="XGirard2006" w:history="1">
        <w:r>
          <w:rPr>
            <w:rStyle w:val="Hyperlink"/>
            <w:rFonts w:cs="Times New Roman"/>
          </w:rPr>
          <w:t>2006</w:t>
        </w:r>
      </w:hyperlink>
      <w:r>
        <w:rPr>
          <w:rFonts w:cs="Times New Roman"/>
        </w:rPr>
        <w:t>, </w:t>
      </w:r>
      <w:hyperlink r:id="rId692" w:anchor="XGrivna2006" w:history="1">
        <w:r>
          <w:rPr>
            <w:rStyle w:val="Hyperlink"/>
            <w:rFonts w:cs="Times New Roman"/>
          </w:rPr>
          <w:t>Grivna et al.</w:t>
        </w:r>
      </w:hyperlink>
      <w:r>
        <w:rPr>
          <w:rFonts w:cs="Times New Roman"/>
        </w:rPr>
        <w:t>, </w:t>
      </w:r>
      <w:hyperlink r:id="rId693" w:anchor="XGrivna2006" w:history="1">
        <w:r>
          <w:rPr>
            <w:rStyle w:val="Hyperlink"/>
            <w:rFonts w:cs="Times New Roman"/>
          </w:rPr>
          <w:t>2006</w:t>
        </w:r>
      </w:hyperlink>
      <w:r>
        <w:rPr>
          <w:rFonts w:cs="Times New Roman"/>
        </w:rPr>
        <w:t>, </w:t>
      </w:r>
      <w:hyperlink r:id="rId694" w:anchor="XLau2006" w:history="1">
        <w:r>
          <w:rPr>
            <w:rStyle w:val="Hyperlink"/>
            <w:rFonts w:cs="Times New Roman"/>
          </w:rPr>
          <w:t>Lau et al.</w:t>
        </w:r>
      </w:hyperlink>
      <w:r>
        <w:rPr>
          <w:rFonts w:cs="Times New Roman"/>
        </w:rPr>
        <w:t>, </w:t>
      </w:r>
      <w:hyperlink r:id="rId695" w:anchor="XLau2006" w:history="1">
        <w:r>
          <w:rPr>
            <w:rStyle w:val="Hyperlink"/>
            <w:rFonts w:cs="Times New Roman"/>
          </w:rPr>
          <w:t>2006</w:t>
        </w:r>
      </w:hyperlink>
      <w:r>
        <w:rPr>
          <w:rFonts w:cs="Times New Roman"/>
        </w:rPr>
        <w:t xml:space="preserve">]. Each observed small RNA species, most are 23_35 nt long, that bound PIWI proteins. They also noticed that when aligned to the mouse genome, most piRNAs map to the genome as _clusters_ of discrete genomic loci. Overtime, it became clear that mammalian piRNAs can divided into three major classes (Figure </w:t>
      </w:r>
      <w:hyperlink r:id="rId696" w:anchor="x1-22001r14" w:history="1">
        <w:r>
          <w:rPr>
            <w:rStyle w:val="Hyperlink"/>
            <w:rFonts w:cs="Times New Roman"/>
          </w:rPr>
          <w:t>1.14</w:t>
        </w:r>
      </w:hyperlink>
      <w:r>
        <w:rPr>
          <w:rFonts w:cs="Times New Roman"/>
        </w:rPr>
        <w:t xml:space="preserve">). There are also three PIWI proteins in mice, each displaying a distinct expression profile during development and an association with piRNAs of a specific length. </w:t>
      </w:r>
    </w:p>
    <w:p w14:paraId="2AE9A836" w14:textId="77777777" w:rsidR="0060324F" w:rsidRDefault="0087170F">
      <w:pPr>
        <w:divId w:val="2109621662"/>
        <w:rPr>
          <w:rFonts w:eastAsia="Times New Roman" w:cs="Times New Roman"/>
        </w:rPr>
      </w:pPr>
      <w:r>
        <w:rPr>
          <w:rFonts w:eastAsia="Times New Roman" w:cs="Times New Roman"/>
        </w:rPr>
        <w:pict w14:anchorId="30F3C003">
          <v:rect id="_x0000_i1059" style="width:0;height:1.5pt" o:hralign="center" o:hrstd="t" o:hr="t" fillcolor="#aaa" stroked="f"/>
        </w:pict>
      </w:r>
    </w:p>
    <w:p w14:paraId="60E6F40F" w14:textId="2F7D90EE" w:rsidR="0060324F" w:rsidRDefault="00642696">
      <w:pPr>
        <w:pStyle w:val="noindent"/>
        <w:divId w:val="1472868248"/>
        <w:rPr>
          <w:rFonts w:cs="Times New Roman"/>
        </w:rPr>
      </w:pPr>
      <w:r>
        <w:rPr>
          <w:rFonts w:cs="Times New Roman"/>
          <w:noProof/>
        </w:rPr>
        <w:drawing>
          <wp:inline distT="0" distB="0" distL="0" distR="0" wp14:anchorId="1219F63B" wp14:editId="5929B124">
            <wp:extent cx="406400" cy="406400"/>
            <wp:effectExtent l="0" t="0" r="0" b="0"/>
            <wp:docPr id="36" name="Picture 36"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
                    <pic:cNvPicPr>
                      <a:picLocks noChangeAspect="1" noChangeArrowheads="1"/>
                    </pic:cNvPicPr>
                  </pic:nvPicPr>
                  <pic:blipFill>
                    <a:blip r:link="rId69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172DD87D" w14:textId="77777777" w:rsidR="0060324F" w:rsidRDefault="00803168">
      <w:pPr>
        <w:divId w:val="299503352"/>
        <w:rPr>
          <w:rFonts w:eastAsia="Times New Roman" w:cs="Times New Roman"/>
        </w:rPr>
      </w:pPr>
      <w:r>
        <w:rPr>
          <w:rStyle w:val="id"/>
          <w:rFonts w:eastAsia="Times New Roman" w:cs="Times New Roman"/>
        </w:rPr>
        <w:t xml:space="preserve">Figure 1.14: </w:t>
      </w:r>
      <w:r>
        <w:rPr>
          <w:rStyle w:val="content"/>
          <w:rFonts w:eastAsia="Times New Roman" w:cs="Times New Roman"/>
        </w:rPr>
        <w:t xml:space="preserve">Overall view of the three classes of mammalian piRNAs. Figure design assisted by </w:t>
      </w:r>
      <w:hyperlink r:id="rId698" w:history="1">
        <w:r>
          <w:rPr>
            <w:rStyle w:val="Hyperlink"/>
            <w:rFonts w:eastAsia="Times New Roman" w:cs="Times New Roman"/>
          </w:rPr>
          <w:t>Xin Zhiguo Li</w:t>
        </w:r>
      </w:hyperlink>
      <w:r>
        <w:rPr>
          <w:rStyle w:val="content"/>
          <w:rFonts w:eastAsia="Times New Roman" w:cs="Times New Roman"/>
        </w:rPr>
        <w:t xml:space="preserve">. </w:t>
      </w:r>
    </w:p>
    <w:p w14:paraId="54D7029C" w14:textId="77777777" w:rsidR="0060324F" w:rsidRDefault="00803168">
      <w:pPr>
        <w:pStyle w:val="noindent"/>
        <w:divId w:val="1472868248"/>
        <w:rPr>
          <w:rFonts w:cs="Times New Roman"/>
        </w:rPr>
      </w:pPr>
      <w:r>
        <w:rPr>
          <w:rStyle w:val="phvro8t-x-x-120"/>
          <w:rFonts w:cs="Times New Roman"/>
        </w:rPr>
        <w:t xml:space="preserve">Fetal piRNAs </w:t>
      </w:r>
      <w:r>
        <w:rPr>
          <w:rFonts w:cs="Times New Roman"/>
        </w:rPr>
        <w:t>are present before birth. These piRNAs tend to be short, bind the PIWI protein MIWI2 (PIWIL4) in mice, and have sequences found in transposable elements [</w:t>
      </w:r>
      <w:hyperlink r:id="rId699" w:anchor="XCarmell2007" w:history="1">
        <w:r>
          <w:rPr>
            <w:rStyle w:val="Hyperlink"/>
            <w:rFonts w:cs="Times New Roman"/>
          </w:rPr>
          <w:t>Carmell et al.</w:t>
        </w:r>
      </w:hyperlink>
      <w:r>
        <w:rPr>
          <w:rFonts w:cs="Times New Roman"/>
        </w:rPr>
        <w:t>, </w:t>
      </w:r>
      <w:hyperlink r:id="rId700" w:anchor="XCarmell2007" w:history="1">
        <w:r>
          <w:rPr>
            <w:rStyle w:val="Hyperlink"/>
            <w:rFonts w:cs="Times New Roman"/>
          </w:rPr>
          <w:t>2007</w:t>
        </w:r>
      </w:hyperlink>
      <w:r>
        <w:rPr>
          <w:rFonts w:cs="Times New Roman"/>
        </w:rPr>
        <w:t>]. Quickly following MIWI2 in expression is the second PIWI protein expressed MILI (PIWIL2). It is during the _fetal_ stage of piRNA biogenesis in mice that MIWI2 and MILI undergo ping-pong amplification, similar to that observed in flies, in order to silence expression of transposons during germ line formation [</w:t>
      </w:r>
      <w:hyperlink r:id="rId701" w:anchor="XAravin2006" w:history="1">
        <w:r>
          <w:rPr>
            <w:rStyle w:val="Hyperlink"/>
            <w:rFonts w:cs="Times New Roman"/>
          </w:rPr>
          <w:t>Aravin et al.</w:t>
        </w:r>
      </w:hyperlink>
      <w:r>
        <w:rPr>
          <w:rFonts w:cs="Times New Roman"/>
        </w:rPr>
        <w:t>, </w:t>
      </w:r>
      <w:hyperlink r:id="rId702" w:anchor="XAravin2006" w:history="1">
        <w:r>
          <w:rPr>
            <w:rStyle w:val="Hyperlink"/>
            <w:rFonts w:cs="Times New Roman"/>
          </w:rPr>
          <w:t>2006</w:t>
        </w:r>
      </w:hyperlink>
      <w:r>
        <w:rPr>
          <w:rFonts w:cs="Times New Roman"/>
        </w:rPr>
        <w:t>, </w:t>
      </w:r>
      <w:hyperlink r:id="rId703" w:anchor="XAravin2008a" w:history="1">
        <w:r>
          <w:rPr>
            <w:rStyle w:val="Hyperlink"/>
            <w:rFonts w:cs="Times New Roman"/>
          </w:rPr>
          <w:t>Aravin and Hannon</w:t>
        </w:r>
      </w:hyperlink>
      <w:r>
        <w:rPr>
          <w:rFonts w:cs="Times New Roman"/>
        </w:rPr>
        <w:t>, </w:t>
      </w:r>
      <w:hyperlink r:id="rId704" w:anchor="XAravin2008a" w:history="1">
        <w:r>
          <w:rPr>
            <w:rStyle w:val="Hyperlink"/>
            <w:rFonts w:cs="Times New Roman"/>
          </w:rPr>
          <w:t>2008</w:t>
        </w:r>
      </w:hyperlink>
      <w:r>
        <w:rPr>
          <w:rFonts w:cs="Times New Roman"/>
        </w:rPr>
        <w:t>, </w:t>
      </w:r>
      <w:hyperlink r:id="rId705" w:anchor="XKuramochi-Miyagawa2004" w:history="1">
        <w:r>
          <w:rPr>
            <w:rStyle w:val="Hyperlink"/>
            <w:rFonts w:cs="Times New Roman"/>
          </w:rPr>
          <w:t>Kuramochi-Miyagawa et al.</w:t>
        </w:r>
      </w:hyperlink>
      <w:r>
        <w:rPr>
          <w:rFonts w:cs="Times New Roman"/>
        </w:rPr>
        <w:t>, </w:t>
      </w:r>
      <w:hyperlink r:id="rId706" w:anchor="XKuramochi-Miyagawa2004" w:history="1">
        <w:r>
          <w:rPr>
            <w:rStyle w:val="Hyperlink"/>
            <w:rFonts w:cs="Times New Roman"/>
          </w:rPr>
          <w:t>2004</w:t>
        </w:r>
      </w:hyperlink>
      <w:r>
        <w:rPr>
          <w:rFonts w:cs="Times New Roman"/>
        </w:rPr>
        <w:t xml:space="preserve">]. </w:t>
      </w:r>
    </w:p>
    <w:p w14:paraId="578BF449" w14:textId="77777777" w:rsidR="0060324F" w:rsidRDefault="00803168">
      <w:pPr>
        <w:pStyle w:val="noindent"/>
        <w:divId w:val="1472868248"/>
        <w:rPr>
          <w:rFonts w:cs="Times New Roman"/>
        </w:rPr>
      </w:pPr>
      <w:r>
        <w:rPr>
          <w:rFonts w:cs="Times New Roman"/>
        </w:rPr>
        <w:t xml:space="preserve">The next class of piRNAs, historically but confusing grouped with the previous class, are called </w:t>
      </w:r>
      <w:r>
        <w:rPr>
          <w:rStyle w:val="phvro8t-x-x-120"/>
          <w:rFonts w:cs="Times New Roman"/>
        </w:rPr>
        <w:t>Pre-pachytene piRNAs</w:t>
      </w:r>
      <w:r>
        <w:rPr>
          <w:rFonts w:cs="Times New Roman"/>
        </w:rPr>
        <w:t>. Pre-pachytene piRNAs are expressed just before birth and continue to be expressed in functioning testes. These piRNAs tend to map to traditional, annotated, protein-coding genes. After birth, and during the _neonatal stage_ only MILI is expressed, and piRNAs shift from mostly transposon-mapping to 3</w:t>
      </w:r>
      <w:r>
        <w:rPr>
          <w:rStyle w:val="cmsy-8"/>
          <w:rFonts w:ascii="Times New Roman" w:hAnsi="Times New Roman" w:cs="Times New Roman"/>
        </w:rPr>
        <w:t>′</w:t>
      </w:r>
      <w:r>
        <w:rPr>
          <w:rFonts w:cs="Times New Roman"/>
        </w:rPr>
        <w:t xml:space="preserve">  UTR mapping [</w:t>
      </w:r>
      <w:hyperlink r:id="rId707" w:anchor="XRobine2009" w:history="1">
        <w:r>
          <w:rPr>
            <w:rStyle w:val="Hyperlink"/>
            <w:rFonts w:cs="Times New Roman"/>
          </w:rPr>
          <w:t>Robine et al.</w:t>
        </w:r>
      </w:hyperlink>
      <w:r>
        <w:rPr>
          <w:rFonts w:cs="Times New Roman"/>
        </w:rPr>
        <w:t>, </w:t>
      </w:r>
      <w:hyperlink r:id="rId708" w:anchor="XRobine2009" w:history="1">
        <w:r>
          <w:rPr>
            <w:rStyle w:val="Hyperlink"/>
            <w:rFonts w:cs="Times New Roman"/>
          </w:rPr>
          <w:t>2009</w:t>
        </w:r>
      </w:hyperlink>
      <w:r>
        <w:rPr>
          <w:rFonts w:cs="Times New Roman"/>
        </w:rPr>
        <w:t xml:space="preserve">]. </w:t>
      </w:r>
    </w:p>
    <w:p w14:paraId="2F2777A7" w14:textId="77777777" w:rsidR="0060324F" w:rsidRDefault="00803168">
      <w:pPr>
        <w:pStyle w:val="noindent"/>
        <w:divId w:val="1472868248"/>
        <w:rPr>
          <w:ins w:id="130" w:author="moorelab" w:date="2014-05-04T09:43:00Z"/>
          <w:rFonts w:cs="Times New Roman"/>
        </w:rPr>
      </w:pPr>
      <w:r>
        <w:rPr>
          <w:rFonts w:cs="Times New Roman"/>
        </w:rPr>
        <w:t xml:space="preserve">Finally, due to their unique sequence in the genome, the genetic origin of millions of piRNAs belonging to the third class, the </w:t>
      </w:r>
      <w:r>
        <w:rPr>
          <w:rStyle w:val="phvro8t-x-x-120"/>
          <w:rFonts w:cs="Times New Roman"/>
        </w:rPr>
        <w:t>pachytene piRNAs</w:t>
      </w:r>
      <w:r>
        <w:rPr>
          <w:rFonts w:cs="Times New Roman"/>
        </w:rPr>
        <w:t>, was immediately known. Once the _first wave_ of spermatogenesis [</w:t>
      </w:r>
      <w:hyperlink r:id="rId709" w:anchor="XLaiho2013a" w:history="1">
        <w:r>
          <w:rPr>
            <w:rStyle w:val="Hyperlink"/>
            <w:rFonts w:cs="Times New Roman"/>
          </w:rPr>
          <w:t>Laiho et al.</w:t>
        </w:r>
      </w:hyperlink>
      <w:r>
        <w:rPr>
          <w:rFonts w:cs="Times New Roman"/>
        </w:rPr>
        <w:t>, </w:t>
      </w:r>
      <w:hyperlink r:id="rId710" w:anchor="XLaiho2013a" w:history="1">
        <w:r>
          <w:rPr>
            <w:rStyle w:val="Hyperlink"/>
            <w:rFonts w:cs="Times New Roman"/>
          </w:rPr>
          <w:t>2013</w:t>
        </w:r>
      </w:hyperlink>
      <w:r>
        <w:rPr>
          <w:rFonts w:cs="Times New Roman"/>
        </w:rPr>
        <w:t>, </w:t>
      </w:r>
      <w:hyperlink r:id="rId711" w:anchor="XOakberg1956b" w:history="1">
        <w:r>
          <w:rPr>
            <w:rStyle w:val="Hyperlink"/>
            <w:rFonts w:cs="Times New Roman"/>
          </w:rPr>
          <w:t>Oakberg and Oakberq</w:t>
        </w:r>
      </w:hyperlink>
      <w:r>
        <w:rPr>
          <w:rFonts w:cs="Times New Roman"/>
        </w:rPr>
        <w:t>, </w:t>
      </w:r>
      <w:hyperlink r:id="rId712" w:anchor="XOakberg1956b" w:history="1">
        <w:r>
          <w:rPr>
            <w:rStyle w:val="Hyperlink"/>
            <w:rFonts w:cs="Times New Roman"/>
          </w:rPr>
          <w:t>1956</w:t>
        </w:r>
      </w:hyperlink>
      <w:r>
        <w:rPr>
          <w:rFonts w:cs="Times New Roman"/>
        </w:rPr>
        <w:t>] reaches the pachytene stage of meiosis I when chromosomes pair up, cross over, and exchange genetic material, the _pachytene piRNAs_ are expressed [</w:t>
      </w:r>
      <w:hyperlink r:id="rId713" w:anchor="XGirard2006" w:history="1">
        <w:r>
          <w:rPr>
            <w:rStyle w:val="Hyperlink"/>
            <w:rFonts w:cs="Times New Roman"/>
          </w:rPr>
          <w:t>Girard et al.</w:t>
        </w:r>
      </w:hyperlink>
      <w:r>
        <w:rPr>
          <w:rFonts w:cs="Times New Roman"/>
        </w:rPr>
        <w:t>, </w:t>
      </w:r>
      <w:hyperlink r:id="rId714" w:anchor="XGirard2006" w:history="1">
        <w:r>
          <w:rPr>
            <w:rStyle w:val="Hyperlink"/>
            <w:rFonts w:cs="Times New Roman"/>
          </w:rPr>
          <w:t>2006</w:t>
        </w:r>
      </w:hyperlink>
      <w:r>
        <w:rPr>
          <w:rFonts w:cs="Times New Roman"/>
        </w:rPr>
        <w:t>, </w:t>
      </w:r>
      <w:hyperlink r:id="rId715" w:anchor="XLau2006" w:history="1">
        <w:r>
          <w:rPr>
            <w:rStyle w:val="Hyperlink"/>
            <w:rFonts w:cs="Times New Roman"/>
          </w:rPr>
          <w:t>Lau et al.</w:t>
        </w:r>
      </w:hyperlink>
      <w:r>
        <w:rPr>
          <w:rFonts w:cs="Times New Roman"/>
        </w:rPr>
        <w:t>, </w:t>
      </w:r>
      <w:hyperlink r:id="rId716" w:anchor="XLau2006" w:history="1">
        <w:r>
          <w:rPr>
            <w:rStyle w:val="Hyperlink"/>
            <w:rFonts w:cs="Times New Roman"/>
          </w:rPr>
          <w:t>2006</w:t>
        </w:r>
      </w:hyperlink>
      <w:r>
        <w:rPr>
          <w:rFonts w:cs="Times New Roman"/>
        </w:rPr>
        <w:t>, </w:t>
      </w:r>
      <w:hyperlink r:id="rId717" w:anchor="XLi2013h" w:history="1">
        <w:r>
          <w:rPr>
            <w:rStyle w:val="Hyperlink"/>
            <w:rFonts w:cs="Times New Roman"/>
          </w:rPr>
          <w:t>Li et al.</w:t>
        </w:r>
      </w:hyperlink>
      <w:r>
        <w:rPr>
          <w:rFonts w:cs="Times New Roman"/>
        </w:rPr>
        <w:t>, </w:t>
      </w:r>
      <w:hyperlink r:id="rId718" w:anchor="XLi2013h" w:history="1">
        <w:r>
          <w:rPr>
            <w:rStyle w:val="Hyperlink"/>
            <w:rFonts w:cs="Times New Roman"/>
          </w:rPr>
          <w:t>2013a</w:t>
        </w:r>
      </w:hyperlink>
      <w:r>
        <w:rPr>
          <w:rFonts w:cs="Times New Roman"/>
        </w:rPr>
        <w:t xml:space="preserve">]. Pachytene piRNAs are extremely abundant compared to fetal and pre-pachytene piRNAs. They bind another Piwi protein MIWI (PIWIL1). The genomic origin of pachytene piRNAs, often unique in terms of genomic sequence, map within _gene deserts__unannotated and devoid of introns. This is comparable to piRNA clusters in flies, such as </w:t>
      </w:r>
      <w:r>
        <w:rPr>
          <w:rStyle w:val="phvro8t-x-x-120"/>
          <w:rFonts w:cs="Times New Roman"/>
        </w:rPr>
        <w:t>flamenco</w:t>
      </w:r>
      <w:r>
        <w:rPr>
          <w:rFonts w:cs="Times New Roman"/>
        </w:rPr>
        <w:t xml:space="preserve">, whose transcription can be abolished with a P-element insertion into a putative promoter, as measured by northern blot looking for piRNAs generated 168 kb downstream (Figure </w:t>
      </w:r>
      <w:hyperlink r:id="rId719" w:anchor="x1-22002r15" w:history="1">
        <w:r>
          <w:rPr>
            <w:rStyle w:val="Hyperlink"/>
            <w:rFonts w:cs="Times New Roman"/>
          </w:rPr>
          <w:t>1.15</w:t>
        </w:r>
      </w:hyperlink>
      <w:r>
        <w:rPr>
          <w:rFonts w:cs="Times New Roman"/>
        </w:rPr>
        <w:t xml:space="preserve"> [</w:t>
      </w:r>
      <w:hyperlink r:id="rId720" w:anchor="XBrennecke2007" w:history="1">
        <w:r>
          <w:rPr>
            <w:rStyle w:val="Hyperlink"/>
            <w:rFonts w:cs="Times New Roman"/>
          </w:rPr>
          <w:t>Brennecke et al.</w:t>
        </w:r>
      </w:hyperlink>
      <w:r>
        <w:rPr>
          <w:rFonts w:cs="Times New Roman"/>
        </w:rPr>
        <w:t>, </w:t>
      </w:r>
      <w:hyperlink r:id="rId721" w:anchor="XBrennecke2007" w:history="1">
        <w:r>
          <w:rPr>
            <w:rStyle w:val="Hyperlink"/>
            <w:rFonts w:cs="Times New Roman"/>
          </w:rPr>
          <w:t>2007</w:t>
        </w:r>
      </w:hyperlink>
      <w:r>
        <w:rPr>
          <w:rFonts w:cs="Times New Roman"/>
        </w:rPr>
        <w:t>, </w:t>
      </w:r>
      <w:hyperlink r:id="rId722" w:anchor="XGoriaux2014" w:history="1">
        <w:r>
          <w:rPr>
            <w:rStyle w:val="Hyperlink"/>
            <w:rFonts w:cs="Times New Roman"/>
          </w:rPr>
          <w:t>Goriaux et al.</w:t>
        </w:r>
      </w:hyperlink>
      <w:r>
        <w:rPr>
          <w:rFonts w:cs="Times New Roman"/>
        </w:rPr>
        <w:t>, </w:t>
      </w:r>
      <w:hyperlink r:id="rId723" w:anchor="XGoriaux2014" w:history="1">
        <w:r>
          <w:rPr>
            <w:rStyle w:val="Hyperlink"/>
            <w:rFonts w:cs="Times New Roman"/>
          </w:rPr>
          <w:t>2014</w:t>
        </w:r>
      </w:hyperlink>
      <w:r>
        <w:rPr>
          <w:rFonts w:cs="Times New Roman"/>
        </w:rPr>
        <w:t xml:space="preserve">]. This gene architecture makes the pachytene piRNA loci some of the most interesting RNA-producing regions of the mammalian genome. These clusters, (aka: _piRNA-producing loci_ or _genes_) appear to produce single, continuous, relatively long, and un-spliced Pol II transcripts (see section </w:t>
      </w:r>
      <w:hyperlink r:id="rId724" w:anchor="x1-630004" w:history="1">
        <w:r>
          <w:rPr>
            <w:rStyle w:val="Hyperlink"/>
            <w:rFonts w:cs="Times New Roman"/>
          </w:rPr>
          <w:t>4</w:t>
        </w:r>
      </w:hyperlink>
      <w:r>
        <w:rPr>
          <w:rFonts w:cs="Times New Roman"/>
        </w:rPr>
        <w:t>) [</w:t>
      </w:r>
      <w:hyperlink r:id="rId725" w:anchor="XLi2013h" w:history="1">
        <w:r>
          <w:rPr>
            <w:rStyle w:val="Hyperlink"/>
            <w:rFonts w:cs="Times New Roman"/>
          </w:rPr>
          <w:t>Li et al.</w:t>
        </w:r>
      </w:hyperlink>
      <w:r>
        <w:rPr>
          <w:rFonts w:cs="Times New Roman"/>
        </w:rPr>
        <w:t>, </w:t>
      </w:r>
      <w:hyperlink r:id="rId726" w:anchor="XLi2013h" w:history="1">
        <w:r>
          <w:rPr>
            <w:rStyle w:val="Hyperlink"/>
            <w:rFonts w:cs="Times New Roman"/>
          </w:rPr>
          <w:t>2013a</w:t>
        </w:r>
      </w:hyperlink>
      <w:r>
        <w:rPr>
          <w:rFonts w:cs="Times New Roman"/>
        </w:rPr>
        <w:t xml:space="preserve">]. </w:t>
      </w:r>
    </w:p>
    <w:p w14:paraId="1826010F" w14:textId="77777777" w:rsidR="006C5DD8" w:rsidRDefault="006C5DD8">
      <w:pPr>
        <w:pStyle w:val="noindent"/>
        <w:numPr>
          <w:ins w:id="131" w:author="moorelab" w:date="2014-05-04T09:43:00Z"/>
        </w:numPr>
        <w:divId w:val="1472868248"/>
        <w:rPr>
          <w:ins w:id="132" w:author="moorelab" w:date="2014-05-04T09:43:00Z"/>
          <w:rFonts w:cs="Times New Roman"/>
        </w:rPr>
      </w:pPr>
    </w:p>
    <w:p w14:paraId="0503698E" w14:textId="77777777" w:rsidR="002E4476" w:rsidRDefault="006C5DD8">
      <w:pPr>
        <w:pStyle w:val="noindent"/>
        <w:numPr>
          <w:ins w:id="133" w:author="moorelab" w:date="2014-05-04T09:43:00Z"/>
        </w:numPr>
        <w:divId w:val="1472868248"/>
        <w:rPr>
          <w:ins w:id="134" w:author="moorelab" w:date="2014-05-04T09:55:00Z"/>
          <w:rFonts w:cs="Times New Roman"/>
        </w:rPr>
      </w:pPr>
      <w:ins w:id="135" w:author="moorelab" w:date="2014-05-04T09:43:00Z">
        <w:r>
          <w:rPr>
            <w:rFonts w:cs="Times New Roman"/>
          </w:rPr>
          <w:t>Overall</w:t>
        </w:r>
      </w:ins>
      <w:ins w:id="136" w:author="moorelab" w:date="2014-05-04T09:46:00Z">
        <w:r>
          <w:rPr>
            <w:rFonts w:cs="Times New Roman"/>
          </w:rPr>
          <w:t>,</w:t>
        </w:r>
      </w:ins>
      <w:ins w:id="137" w:author="moorelab" w:date="2014-05-04T09:43:00Z">
        <w:r>
          <w:rPr>
            <w:rFonts w:cs="Times New Roman"/>
          </w:rPr>
          <w:t xml:space="preserve"> this section</w:t>
        </w:r>
      </w:ins>
      <w:ins w:id="138" w:author="moorelab" w:date="2014-05-04T09:46:00Z">
        <w:r>
          <w:rPr>
            <w:rFonts w:cs="Times New Roman"/>
          </w:rPr>
          <w:t xml:space="preserve"> (1.5.1)</w:t>
        </w:r>
      </w:ins>
      <w:ins w:id="139" w:author="moorelab" w:date="2014-05-04T09:43:00Z">
        <w:r>
          <w:rPr>
            <w:rFonts w:cs="Times New Roman"/>
          </w:rPr>
          <w:t xml:space="preserve"> is very hard to read mai</w:t>
        </w:r>
        <w:r w:rsidR="008F4626">
          <w:rPr>
            <w:rFonts w:cs="Times New Roman"/>
          </w:rPr>
          <w:t>nly because it lacks structure. The reader can get lost because it does not know where you are heading towards.</w:t>
        </w:r>
      </w:ins>
      <w:ins w:id="140" w:author="moorelab" w:date="2014-05-04T09:50:00Z">
        <w:r w:rsidR="008F4626">
          <w:rPr>
            <w:rFonts w:cs="Times New Roman"/>
          </w:rPr>
          <w:t xml:space="preserve"> </w:t>
        </w:r>
      </w:ins>
      <w:ins w:id="141" w:author="moorelab" w:date="2014-05-04T09:53:00Z">
        <w:r w:rsidR="002E4476">
          <w:rPr>
            <w:rFonts w:cs="Times New Roman"/>
          </w:rPr>
          <w:t>Sometimes you go</w:t>
        </w:r>
      </w:ins>
      <w:ins w:id="142" w:author="moorelab" w:date="2014-05-04T09:55:00Z">
        <w:r w:rsidR="002E4476">
          <w:rPr>
            <w:rFonts w:cs="Times New Roman"/>
          </w:rPr>
          <w:t xml:space="preserve"> too fast</w:t>
        </w:r>
      </w:ins>
      <w:ins w:id="143" w:author="moorelab" w:date="2014-05-04T09:53:00Z">
        <w:r w:rsidR="002E4476">
          <w:rPr>
            <w:rFonts w:cs="Times New Roman"/>
          </w:rPr>
          <w:t xml:space="preserve"> from very easy to understand facts (size of the piRNAs and their role), to very difficult to understand concepts like the ping-pong model.</w:t>
        </w:r>
      </w:ins>
      <w:ins w:id="144" w:author="moorelab" w:date="2014-05-04T09:55:00Z">
        <w:r w:rsidR="002E4476">
          <w:rPr>
            <w:rFonts w:cs="Times New Roman"/>
          </w:rPr>
          <w:t xml:space="preserve"> This can be a</w:t>
        </w:r>
      </w:ins>
      <w:ins w:id="145" w:author="moorelab" w:date="2014-05-04T09:56:00Z">
        <w:r w:rsidR="002E4476">
          <w:rPr>
            <w:rFonts w:cs="Times New Roman"/>
          </w:rPr>
          <w:t xml:space="preserve"> </w:t>
        </w:r>
      </w:ins>
      <w:ins w:id="146" w:author="moorelab" w:date="2014-05-04T09:55:00Z">
        <w:r w:rsidR="002E4476">
          <w:rPr>
            <w:rFonts w:cs="Times New Roman"/>
          </w:rPr>
          <w:t>problem to non</w:t>
        </w:r>
      </w:ins>
      <w:ins w:id="147" w:author="moorelab" w:date="2014-05-04T09:56:00Z">
        <w:r w:rsidR="002E4476">
          <w:rPr>
            <w:rFonts w:cs="Times New Roman"/>
          </w:rPr>
          <w:t xml:space="preserve"> specialist readers that are not familiar to the piRNA field and will be overwhelmed by the amount of information condensed in this short section.</w:t>
        </w:r>
      </w:ins>
    </w:p>
    <w:p w14:paraId="6EF51C8A" w14:textId="77777777" w:rsidR="006C5DD8" w:rsidRDefault="008F4626">
      <w:pPr>
        <w:pStyle w:val="noindent"/>
        <w:numPr>
          <w:ins w:id="148" w:author="moorelab" w:date="2014-05-04T09:55:00Z"/>
        </w:numPr>
        <w:divId w:val="1472868248"/>
        <w:rPr>
          <w:ins w:id="149" w:author="moorelab" w:date="2014-05-04T10:04:00Z"/>
          <w:rFonts w:cs="Times New Roman"/>
        </w:rPr>
      </w:pPr>
      <w:ins w:id="150" w:author="moorelab" w:date="2014-05-04T09:50:00Z">
        <w:r>
          <w:rPr>
            <w:rFonts w:cs="Times New Roman"/>
          </w:rPr>
          <w:t xml:space="preserve">It is a difficult exercise to write about such an active but yet very young </w:t>
        </w:r>
      </w:ins>
      <w:ins w:id="151" w:author="moorelab" w:date="2014-05-04T09:51:00Z">
        <w:r>
          <w:rPr>
            <w:rFonts w:cs="Times New Roman"/>
          </w:rPr>
          <w:t>research</w:t>
        </w:r>
      </w:ins>
      <w:ins w:id="152" w:author="moorelab" w:date="2014-05-04T09:50:00Z">
        <w:r>
          <w:rPr>
            <w:rFonts w:cs="Times New Roman"/>
          </w:rPr>
          <w:t xml:space="preserve"> </w:t>
        </w:r>
      </w:ins>
      <w:ins w:id="153" w:author="moorelab" w:date="2014-05-04T09:51:00Z">
        <w:r>
          <w:rPr>
            <w:rFonts w:cs="Times New Roman"/>
          </w:rPr>
          <w:t xml:space="preserve">field where </w:t>
        </w:r>
      </w:ins>
      <w:ins w:id="154" w:author="moorelab" w:date="2014-05-04T09:52:00Z">
        <w:r>
          <w:rPr>
            <w:rFonts w:cs="Times New Roman"/>
          </w:rPr>
          <w:t>our knowledge is still fragmented. It is hard to put all the pieces of information together in a coherent order.</w:t>
        </w:r>
      </w:ins>
      <w:ins w:id="155" w:author="moorelab" w:date="2014-05-04T09:58:00Z">
        <w:r w:rsidR="008B1E36">
          <w:rPr>
            <w:rFonts w:cs="Times New Roman"/>
          </w:rPr>
          <w:t xml:space="preserve"> Nevertheless, you could structure </w:t>
        </w:r>
      </w:ins>
      <w:ins w:id="156" w:author="moorelab" w:date="2014-05-04T10:00:00Z">
        <w:r w:rsidR="008B1E36">
          <w:rPr>
            <w:rFonts w:cs="Times New Roman"/>
          </w:rPr>
          <w:t>the information such as (this is just a suggestion)</w:t>
        </w:r>
      </w:ins>
      <w:ins w:id="157" w:author="moorelab" w:date="2014-05-04T09:58:00Z">
        <w:r w:rsidR="008B1E36">
          <w:rPr>
            <w:rFonts w:cs="Times New Roman"/>
          </w:rPr>
          <w:t>:</w:t>
        </w:r>
      </w:ins>
    </w:p>
    <w:p w14:paraId="4C54BD90" w14:textId="77777777" w:rsidR="003B58DF" w:rsidRDefault="003B58DF">
      <w:pPr>
        <w:pStyle w:val="noindent"/>
        <w:numPr>
          <w:ins w:id="158" w:author="moorelab" w:date="2014-05-04T10:04:00Z"/>
        </w:numPr>
        <w:divId w:val="1472868248"/>
        <w:rPr>
          <w:ins w:id="159" w:author="moorelab" w:date="2014-05-04T09:58:00Z"/>
          <w:rFonts w:cs="Times New Roman"/>
        </w:rPr>
      </w:pPr>
      <w:ins w:id="160" w:author="moorelab" w:date="2014-05-04T10:04:00Z">
        <w:r>
          <w:rPr>
            <w:rFonts w:cs="Times New Roman"/>
          </w:rPr>
          <w:t>After a short introduction where you discuss some historical facts (their discovery in different organisms and first hints of their role you could then organize things as follows:</w:t>
        </w:r>
      </w:ins>
    </w:p>
    <w:p w14:paraId="69F918A6" w14:textId="77777777" w:rsidR="008B1E36" w:rsidRDefault="008B1E36" w:rsidP="008B1E36">
      <w:pPr>
        <w:pStyle w:val="noindent"/>
        <w:numPr>
          <w:ilvl w:val="0"/>
          <w:numId w:val="6"/>
        </w:numPr>
        <w:divId w:val="1472868248"/>
        <w:rPr>
          <w:ins w:id="161" w:author="moorelab" w:date="2014-05-04T10:01:00Z"/>
          <w:rFonts w:cs="Times New Roman"/>
        </w:rPr>
      </w:pPr>
      <w:ins w:id="162" w:author="moorelab" w:date="2014-05-04T09:59:00Z">
        <w:r>
          <w:rPr>
            <w:rFonts w:cs="Times New Roman"/>
          </w:rPr>
          <w:t xml:space="preserve">Biogenesis: </w:t>
        </w:r>
      </w:ins>
      <w:ins w:id="163" w:author="moorelab" w:date="2014-05-04T10:00:00Z">
        <w:r>
          <w:rPr>
            <w:rFonts w:cs="Times New Roman"/>
          </w:rPr>
          <w:t xml:space="preserve">a. </w:t>
        </w:r>
      </w:ins>
      <w:ins w:id="164" w:author="moorelab" w:date="2014-05-04T09:59:00Z">
        <w:r>
          <w:rPr>
            <w:rFonts w:cs="Times New Roman"/>
          </w:rPr>
          <w:t>Transcriptio</w:t>
        </w:r>
      </w:ins>
      <w:ins w:id="165" w:author="moorelab" w:date="2014-05-04T10:00:00Z">
        <w:r>
          <w:rPr>
            <w:rFonts w:cs="Times New Roman"/>
          </w:rPr>
          <w:t>n; b. structure of a piRNA precursor; c. processing</w:t>
        </w:r>
      </w:ins>
      <w:ins w:id="166" w:author="moorelab" w:date="2014-05-04T10:01:00Z">
        <w:r>
          <w:rPr>
            <w:rFonts w:cs="Times New Roman"/>
          </w:rPr>
          <w:t xml:space="preserve"> of piRNA precursor up to the loading of mature piRNAs in Argonaute proteins.</w:t>
        </w:r>
      </w:ins>
      <w:ins w:id="167" w:author="moorelab" w:date="2014-05-04T10:05:00Z">
        <w:r w:rsidR="003B58DF">
          <w:rPr>
            <w:rFonts w:cs="Times New Roman"/>
          </w:rPr>
          <w:t xml:space="preserve"> What defines a piRNA?</w:t>
        </w:r>
      </w:ins>
    </w:p>
    <w:p w14:paraId="14338242" w14:textId="77777777" w:rsidR="008B1E36" w:rsidRDefault="008B1E36" w:rsidP="008B1E36">
      <w:pPr>
        <w:pStyle w:val="noindent"/>
        <w:numPr>
          <w:ilvl w:val="0"/>
          <w:numId w:val="6"/>
        </w:numPr>
        <w:divId w:val="1472868248"/>
        <w:rPr>
          <w:ins w:id="168" w:author="moorelab" w:date="2014-05-04T10:02:00Z"/>
          <w:rFonts w:cs="Times New Roman"/>
        </w:rPr>
      </w:pPr>
      <w:ins w:id="169" w:author="moorelab" w:date="2014-05-04T10:02:00Z">
        <w:r>
          <w:rPr>
            <w:rFonts w:cs="Times New Roman"/>
          </w:rPr>
          <w:t xml:space="preserve">Piwi proteins: their characteristics and </w:t>
        </w:r>
      </w:ins>
      <w:ins w:id="170" w:author="moorelab" w:date="2014-05-04T10:03:00Z">
        <w:r>
          <w:rPr>
            <w:rFonts w:cs="Times New Roman"/>
          </w:rPr>
          <w:t xml:space="preserve">their </w:t>
        </w:r>
      </w:ins>
      <w:ins w:id="171" w:author="moorelab" w:date="2014-05-04T10:02:00Z">
        <w:r>
          <w:rPr>
            <w:rFonts w:cs="Times New Roman"/>
          </w:rPr>
          <w:t>role in the piRNA pathway</w:t>
        </w:r>
      </w:ins>
    </w:p>
    <w:p w14:paraId="1718CB50" w14:textId="77777777" w:rsidR="008B1E36" w:rsidRDefault="008B1E36" w:rsidP="008B1E36">
      <w:pPr>
        <w:pStyle w:val="noindent"/>
        <w:numPr>
          <w:ilvl w:val="0"/>
          <w:numId w:val="6"/>
        </w:numPr>
        <w:divId w:val="1472868248"/>
        <w:rPr>
          <w:rFonts w:cs="Times New Roman"/>
        </w:rPr>
      </w:pPr>
      <w:ins w:id="172" w:author="moorelab" w:date="2014-05-04T10:03:00Z">
        <w:r>
          <w:rPr>
            <w:rFonts w:cs="Times New Roman"/>
          </w:rPr>
          <w:t>Function</w:t>
        </w:r>
      </w:ins>
      <w:ins w:id="173" w:author="moorelab" w:date="2014-05-04T10:02:00Z">
        <w:r>
          <w:rPr>
            <w:rFonts w:cs="Times New Roman"/>
          </w:rPr>
          <w:t xml:space="preserve"> of piRNAs: </w:t>
        </w:r>
      </w:ins>
      <w:ins w:id="174" w:author="moorelab" w:date="2014-05-04T10:07:00Z">
        <w:r w:rsidR="004D5F36">
          <w:rPr>
            <w:rFonts w:cs="Times New Roman"/>
          </w:rPr>
          <w:t xml:space="preserve">How do they perform their function. </w:t>
        </w:r>
      </w:ins>
      <w:ins w:id="175" w:author="moorelab" w:date="2014-05-04T10:02:00Z">
        <w:r>
          <w:rPr>
            <w:rFonts w:cs="Times New Roman"/>
          </w:rPr>
          <w:t>What is their physiological role</w:t>
        </w:r>
        <w:r w:rsidR="004D5F36">
          <w:rPr>
            <w:rFonts w:cs="Times New Roman"/>
          </w:rPr>
          <w:t>?</w:t>
        </w:r>
      </w:ins>
    </w:p>
    <w:p w14:paraId="2D3C6B6B" w14:textId="77777777" w:rsidR="0060324F" w:rsidRDefault="0087170F">
      <w:pPr>
        <w:divId w:val="1472868248"/>
        <w:rPr>
          <w:rFonts w:eastAsia="Times New Roman" w:cs="Times New Roman"/>
        </w:rPr>
      </w:pPr>
      <w:r>
        <w:rPr>
          <w:rFonts w:eastAsia="Times New Roman" w:cs="Times New Roman"/>
        </w:rPr>
        <w:pict w14:anchorId="0907DF52">
          <v:rect id="_x0000_i1061" style="width:0;height:1.5pt" o:hralign="center" o:hrstd="t" o:hr="t" fillcolor="#aaa" stroked="f"/>
        </w:pict>
      </w:r>
    </w:p>
    <w:p w14:paraId="01F1B9EC" w14:textId="2DB4BD68" w:rsidR="0060324F" w:rsidRDefault="00642696">
      <w:pPr>
        <w:pStyle w:val="noindent"/>
        <w:divId w:val="1195925469"/>
        <w:rPr>
          <w:rFonts w:cs="Times New Roman"/>
        </w:rPr>
      </w:pPr>
      <w:r>
        <w:rPr>
          <w:rFonts w:cs="Times New Roman"/>
          <w:noProof/>
        </w:rPr>
        <w:drawing>
          <wp:inline distT="0" distB="0" distL="0" distR="0" wp14:anchorId="0E0F14E0" wp14:editId="6E64D7B9">
            <wp:extent cx="406400" cy="406400"/>
            <wp:effectExtent l="0" t="0" r="0" b="0"/>
            <wp:docPr id="38" name="Picture 38"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
                    <pic:cNvPicPr>
                      <a:picLocks noChangeAspect="1" noChangeArrowheads="1"/>
                    </pic:cNvPicPr>
                  </pic:nvPicPr>
                  <pic:blipFill>
                    <a:blip r:link="rId72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176423D" w14:textId="77777777" w:rsidR="0060324F" w:rsidRDefault="00803168">
      <w:pPr>
        <w:divId w:val="1438867136"/>
        <w:rPr>
          <w:rFonts w:eastAsia="Times New Roman" w:cs="Times New Roman"/>
        </w:rPr>
      </w:pPr>
      <w:r>
        <w:rPr>
          <w:rStyle w:val="id"/>
          <w:rFonts w:eastAsia="Times New Roman" w:cs="Times New Roman"/>
        </w:rPr>
        <w:t xml:space="preserve">Figure 1.15: </w:t>
      </w:r>
      <w:r>
        <w:rPr>
          <w:rStyle w:val="content"/>
          <w:rFonts w:eastAsia="Times New Roman" w:cs="Times New Roman"/>
        </w:rPr>
        <w:t xml:space="preserve">A the </w:t>
      </w:r>
      <w:r>
        <w:rPr>
          <w:rStyle w:val="phvro8t-x-x-120"/>
          <w:rFonts w:eastAsia="Times New Roman" w:cs="Times New Roman"/>
        </w:rPr>
        <w:t xml:space="preserve">Drosophila melanogaster </w:t>
      </w:r>
      <w:r>
        <w:rPr>
          <w:rStyle w:val="content"/>
          <w:rFonts w:eastAsia="Times New Roman" w:cs="Times New Roman"/>
        </w:rPr>
        <w:t xml:space="preserve">gene </w:t>
      </w:r>
      <w:r>
        <w:rPr>
          <w:rStyle w:val="phvro8t-x-x-120"/>
          <w:rFonts w:eastAsia="Times New Roman" w:cs="Times New Roman"/>
        </w:rPr>
        <w:t xml:space="preserve">flamenco </w:t>
      </w:r>
      <w:r>
        <w:rPr>
          <w:rStyle w:val="content"/>
          <w:rFonts w:eastAsia="Times New Roman" w:cs="Times New Roman"/>
        </w:rPr>
        <w:t>is a graveyard for transposon sequences [</w:t>
      </w:r>
      <w:hyperlink r:id="rId728" w:anchor="XPelisson1994" w:history="1">
        <w:r>
          <w:rPr>
            <w:rStyle w:val="Hyperlink"/>
            <w:rFonts w:eastAsia="Times New Roman" w:cs="Times New Roman"/>
          </w:rPr>
          <w:t>P_lisson et al.</w:t>
        </w:r>
      </w:hyperlink>
      <w:r>
        <w:rPr>
          <w:rStyle w:val="content"/>
          <w:rFonts w:eastAsia="Times New Roman" w:cs="Times New Roman"/>
        </w:rPr>
        <w:t>, </w:t>
      </w:r>
      <w:hyperlink r:id="rId729" w:anchor="XPelisson1994" w:history="1">
        <w:r>
          <w:rPr>
            <w:rStyle w:val="Hyperlink"/>
            <w:rFonts w:eastAsia="Times New Roman" w:cs="Times New Roman"/>
          </w:rPr>
          <w:t>1994</w:t>
        </w:r>
      </w:hyperlink>
      <w:r>
        <w:rPr>
          <w:rStyle w:val="content"/>
          <w:rFonts w:eastAsia="Times New Roman" w:cs="Times New Roman"/>
        </w:rPr>
        <w:t xml:space="preserve">]. Evidence for expression of a single-contiguous RNA transcript from </w:t>
      </w:r>
      <w:r>
        <w:rPr>
          <w:rStyle w:val="phvro8t-x-x-120"/>
          <w:rFonts w:eastAsia="Times New Roman" w:cs="Times New Roman"/>
        </w:rPr>
        <w:t xml:space="preserve">flamenco </w:t>
      </w:r>
      <w:r>
        <w:rPr>
          <w:rStyle w:val="content"/>
          <w:rFonts w:eastAsia="Times New Roman" w:cs="Times New Roman"/>
        </w:rPr>
        <w:t>(A) is provided by a P-element insertion into the suspected promoter region (B). [</w:t>
      </w:r>
      <w:hyperlink r:id="rId730" w:anchor="XBrennecke2007" w:history="1">
        <w:r>
          <w:rPr>
            <w:rStyle w:val="Hyperlink"/>
            <w:rFonts w:eastAsia="Times New Roman" w:cs="Times New Roman"/>
          </w:rPr>
          <w:t>Brennecke et al.</w:t>
        </w:r>
      </w:hyperlink>
      <w:r>
        <w:rPr>
          <w:rStyle w:val="content"/>
          <w:rFonts w:eastAsia="Times New Roman" w:cs="Times New Roman"/>
        </w:rPr>
        <w:t>, </w:t>
      </w:r>
      <w:hyperlink r:id="rId731" w:anchor="XBrennecke2007" w:history="1">
        <w:r>
          <w:rPr>
            <w:rStyle w:val="Hyperlink"/>
            <w:rFonts w:eastAsia="Times New Roman" w:cs="Times New Roman"/>
          </w:rPr>
          <w:t>2007</w:t>
        </w:r>
      </w:hyperlink>
      <w:r>
        <w:rPr>
          <w:rStyle w:val="content"/>
          <w:rFonts w:eastAsia="Times New Roman" w:cs="Times New Roman"/>
        </w:rPr>
        <w:t xml:space="preserve">] could not detect specific piRNAs (red X_s) by northern blot in the P-element mutant. </w:t>
      </w:r>
    </w:p>
    <w:p w14:paraId="20D7FE26" w14:textId="77777777" w:rsidR="0060324F" w:rsidRDefault="00803168">
      <w:pPr>
        <w:pStyle w:val="Heading4"/>
        <w:divId w:val="1195925469"/>
        <w:rPr>
          <w:rFonts w:eastAsia="Times New Roman" w:cs="Times New Roman"/>
        </w:rPr>
      </w:pPr>
      <w:r>
        <w:rPr>
          <w:rStyle w:val="titlemark"/>
          <w:rFonts w:eastAsia="Times New Roman" w:cs="Times New Roman"/>
        </w:rPr>
        <w:t xml:space="preserve">1.5.2 </w:t>
      </w:r>
      <w:r>
        <w:rPr>
          <w:rFonts w:eastAsia="Times New Roman" w:cs="Times New Roman"/>
        </w:rPr>
        <w:t>From Long to Small: Precursor processing to mature piRNAs</w:t>
      </w:r>
    </w:p>
    <w:p w14:paraId="193DB613" w14:textId="77777777" w:rsidR="0060324F" w:rsidRDefault="00803168">
      <w:pPr>
        <w:pStyle w:val="noindent"/>
        <w:divId w:val="1195925469"/>
        <w:rPr>
          <w:rFonts w:cs="Times New Roman"/>
        </w:rPr>
      </w:pPr>
      <w:r>
        <w:rPr>
          <w:rFonts w:cs="Times New Roman"/>
        </w:rPr>
        <w:t>The process by which a long, single-stranded piRNA precursor transcript become small mature piRNA is full of black boxes and question marks. While we do know they are long, single-stranded piRNA transcripts [</w:t>
      </w:r>
      <w:hyperlink r:id="rId732" w:anchor="XBrennecke2007" w:history="1">
        <w:r>
          <w:rPr>
            <w:rStyle w:val="Hyperlink"/>
            <w:rFonts w:cs="Times New Roman"/>
          </w:rPr>
          <w:t>Brennecke et al.</w:t>
        </w:r>
      </w:hyperlink>
      <w:r>
        <w:rPr>
          <w:rFonts w:cs="Times New Roman"/>
        </w:rPr>
        <w:t>, </w:t>
      </w:r>
      <w:hyperlink r:id="rId733" w:anchor="XBrennecke2007" w:history="1">
        <w:r>
          <w:rPr>
            <w:rStyle w:val="Hyperlink"/>
            <w:rFonts w:cs="Times New Roman"/>
          </w:rPr>
          <w:t>2007</w:t>
        </w:r>
      </w:hyperlink>
      <w:r>
        <w:rPr>
          <w:rFonts w:cs="Times New Roman"/>
        </w:rPr>
        <w:t>, </w:t>
      </w:r>
      <w:hyperlink r:id="rId734" w:anchor="XLi2013e" w:history="1">
        <w:r>
          <w:rPr>
            <w:rStyle w:val="Hyperlink"/>
            <w:rFonts w:cs="Times New Roman"/>
          </w:rPr>
          <w:t>Li et al.</w:t>
        </w:r>
      </w:hyperlink>
      <w:r>
        <w:rPr>
          <w:rFonts w:cs="Times New Roman"/>
        </w:rPr>
        <w:t>, </w:t>
      </w:r>
      <w:hyperlink r:id="rId735" w:anchor="XLi2013e" w:history="1">
        <w:r>
          <w:rPr>
            <w:rStyle w:val="Hyperlink"/>
            <w:rFonts w:cs="Times New Roman"/>
          </w:rPr>
          <w:t>2013b</w:t>
        </w:r>
      </w:hyperlink>
      <w:r>
        <w:rPr>
          <w:rFonts w:cs="Times New Roman"/>
        </w:rPr>
        <w:t xml:space="preserve">], we are very unsure of many steps between transcription and terminal function of {piRNA::PIWI} complexes (PIWI-piRISC). </w:t>
      </w:r>
    </w:p>
    <w:p w14:paraId="6F7EA834" w14:textId="77777777" w:rsidR="0060324F" w:rsidRDefault="00803168">
      <w:pPr>
        <w:pStyle w:val="noindent"/>
        <w:divId w:val="1195925469"/>
        <w:rPr>
          <w:rFonts w:cs="Times New Roman"/>
        </w:rPr>
      </w:pPr>
      <w:r>
        <w:rPr>
          <w:rFonts w:cs="Times New Roman"/>
        </w:rPr>
        <w:t xml:space="preserve">For example, how do piRNA precursor transcripts exit the nucleus? This is not known in mice, but there are clues from </w:t>
      </w:r>
      <w:r>
        <w:rPr>
          <w:rStyle w:val="phvro8t-x-x-120"/>
          <w:rFonts w:cs="Times New Roman"/>
        </w:rPr>
        <w:t>Drosophila melanogaster</w:t>
      </w:r>
      <w:r>
        <w:rPr>
          <w:rFonts w:cs="Times New Roman"/>
        </w:rPr>
        <w:t>, where some piRNA clusters are bidirectionally transcribed and bound by the HP1 homologue Rhino [</w:t>
      </w:r>
      <w:hyperlink r:id="rId736" w:anchor="XKlattenhoff2009" w:history="1">
        <w:r>
          <w:rPr>
            <w:rStyle w:val="Hyperlink"/>
            <w:rFonts w:cs="Times New Roman"/>
          </w:rPr>
          <w:t>Klattenhoff et al.</w:t>
        </w:r>
      </w:hyperlink>
      <w:r>
        <w:rPr>
          <w:rFonts w:cs="Times New Roman"/>
        </w:rPr>
        <w:t>, </w:t>
      </w:r>
      <w:hyperlink r:id="rId737" w:anchor="XKlattenhoff2009" w:history="1">
        <w:r>
          <w:rPr>
            <w:rStyle w:val="Hyperlink"/>
            <w:rFonts w:cs="Times New Roman"/>
          </w:rPr>
          <w:t>2009</w:t>
        </w:r>
      </w:hyperlink>
      <w:r>
        <w:rPr>
          <w:rFonts w:cs="Times New Roman"/>
        </w:rPr>
        <w:t>]. Rhino co-localizes with the DEAD box protein UAP56 near the perinuclear compartment known as nuage [</w:t>
      </w:r>
      <w:hyperlink r:id="rId738" w:anchor="XZhang2012" w:history="1">
        <w:r>
          <w:rPr>
            <w:rStyle w:val="Hyperlink"/>
            <w:rFonts w:cs="Times New Roman"/>
          </w:rPr>
          <w:t>Zhang et al.</w:t>
        </w:r>
      </w:hyperlink>
      <w:r>
        <w:rPr>
          <w:rFonts w:cs="Times New Roman"/>
        </w:rPr>
        <w:t>, </w:t>
      </w:r>
      <w:hyperlink r:id="rId739" w:anchor="XZhang2012" w:history="1">
        <w:r>
          <w:rPr>
            <w:rStyle w:val="Hyperlink"/>
            <w:rFonts w:cs="Times New Roman"/>
          </w:rPr>
          <w:t>2012a</w:t>
        </w:r>
      </w:hyperlink>
      <w:r>
        <w:rPr>
          <w:rFonts w:cs="Times New Roman"/>
        </w:rPr>
        <w:t>]. It is believed that Rhino and UAP56 assist in a hand off of large precursor transcripts across the nuclear envelope where they are bound by the nuage protein VASA [</w:t>
      </w:r>
      <w:hyperlink r:id="rId740" w:anchor="XZhang2012" w:history="1">
        <w:r>
          <w:rPr>
            <w:rStyle w:val="Hyperlink"/>
            <w:rFonts w:cs="Times New Roman"/>
          </w:rPr>
          <w:t>Zhang et al.</w:t>
        </w:r>
      </w:hyperlink>
      <w:r>
        <w:rPr>
          <w:rFonts w:cs="Times New Roman"/>
        </w:rPr>
        <w:t>, </w:t>
      </w:r>
      <w:hyperlink r:id="rId741" w:anchor="XZhang2012" w:history="1">
        <w:r>
          <w:rPr>
            <w:rStyle w:val="Hyperlink"/>
            <w:rFonts w:cs="Times New Roman"/>
          </w:rPr>
          <w:t>2012a</w:t>
        </w:r>
      </w:hyperlink>
      <w:r>
        <w:rPr>
          <w:rFonts w:cs="Times New Roman"/>
        </w:rPr>
        <w:t xml:space="preserve">]. </w:t>
      </w:r>
    </w:p>
    <w:p w14:paraId="6907C0A9" w14:textId="77777777" w:rsidR="0060324F" w:rsidRDefault="00803168">
      <w:pPr>
        <w:pStyle w:val="noindent"/>
        <w:divId w:val="1195925469"/>
        <w:rPr>
          <w:rFonts w:cs="Times New Roman"/>
        </w:rPr>
      </w:pPr>
      <w:r>
        <w:rPr>
          <w:rFonts w:cs="Times New Roman"/>
        </w:rPr>
        <w:t>Once precursor transcripts exit the nuclease they likely enter chromatoid bodies (comparable to nuage in flies) [</w:t>
      </w:r>
      <w:hyperlink r:id="rId742" w:anchor="XLim2007" w:history="1">
        <w:r>
          <w:rPr>
            <w:rStyle w:val="Hyperlink"/>
            <w:rFonts w:cs="Times New Roman"/>
          </w:rPr>
          <w:t>Lim and Kai</w:t>
        </w:r>
      </w:hyperlink>
      <w:r>
        <w:rPr>
          <w:rFonts w:cs="Times New Roman"/>
        </w:rPr>
        <w:t>, </w:t>
      </w:r>
      <w:hyperlink r:id="rId743" w:anchor="XLim2007" w:history="1">
        <w:r>
          <w:rPr>
            <w:rStyle w:val="Hyperlink"/>
            <w:rFonts w:cs="Times New Roman"/>
          </w:rPr>
          <w:t>2007</w:t>
        </w:r>
      </w:hyperlink>
      <w:r>
        <w:rPr>
          <w:rFonts w:cs="Times New Roman"/>
        </w:rPr>
        <w:t>, </w:t>
      </w:r>
      <w:hyperlink r:id="rId744" w:anchor="XMeikar2011" w:history="1">
        <w:r>
          <w:rPr>
            <w:rStyle w:val="Hyperlink"/>
            <w:rFonts w:cs="Times New Roman"/>
          </w:rPr>
          <w:t>Meikar et al.</w:t>
        </w:r>
      </w:hyperlink>
      <w:r>
        <w:rPr>
          <w:rFonts w:cs="Times New Roman"/>
        </w:rPr>
        <w:t>, </w:t>
      </w:r>
      <w:hyperlink r:id="rId745" w:anchor="XMeikar2011" w:history="1">
        <w:r>
          <w:rPr>
            <w:rStyle w:val="Hyperlink"/>
            <w:rFonts w:cs="Times New Roman"/>
          </w:rPr>
          <w:t>2011</w:t>
        </w:r>
      </w:hyperlink>
      <w:r>
        <w:rPr>
          <w:rFonts w:cs="Times New Roman"/>
        </w:rPr>
        <w:t>, </w:t>
      </w:r>
      <w:hyperlink r:id="rId746" w:anchor="XZhang2012" w:history="1">
        <w:r>
          <w:rPr>
            <w:rStyle w:val="Hyperlink"/>
            <w:rFonts w:cs="Times New Roman"/>
          </w:rPr>
          <w:t>Zhang et al.</w:t>
        </w:r>
      </w:hyperlink>
      <w:r>
        <w:rPr>
          <w:rFonts w:cs="Times New Roman"/>
        </w:rPr>
        <w:t>, </w:t>
      </w:r>
      <w:hyperlink r:id="rId747" w:anchor="XZhang2012" w:history="1">
        <w:r>
          <w:rPr>
            <w:rStyle w:val="Hyperlink"/>
            <w:rFonts w:cs="Times New Roman"/>
          </w:rPr>
          <w:t>2012a</w:t>
        </w:r>
      </w:hyperlink>
      <w:r>
        <w:rPr>
          <w:rFonts w:cs="Times New Roman"/>
        </w:rPr>
        <w:t xml:space="preserve">]. There they are then believed to be _fragmented_ into shorter </w:t>
      </w:r>
      <w:r>
        <w:rPr>
          <w:rStyle w:val="phvro8t-x-x-120"/>
          <w:rFonts w:cs="Times New Roman"/>
        </w:rPr>
        <w:t>piRNA</w:t>
      </w:r>
      <w:r>
        <w:rPr>
          <w:rFonts w:cs="Times New Roman"/>
        </w:rPr>
        <w:t xml:space="preserve"> </w:t>
      </w:r>
      <w:r>
        <w:rPr>
          <w:rStyle w:val="phvro8t-x-x-120"/>
          <w:rFonts w:cs="Times New Roman"/>
        </w:rPr>
        <w:t xml:space="preserve">intermediates </w:t>
      </w:r>
      <w:r>
        <w:rPr>
          <w:rFonts w:cs="Times New Roman"/>
        </w:rPr>
        <w:t>[</w:t>
      </w:r>
      <w:hyperlink r:id="rId748" w:anchor="XLi2013" w:history="1">
        <w:r>
          <w:rPr>
            <w:rStyle w:val="Hyperlink"/>
            <w:rFonts w:cs="Times New Roman"/>
          </w:rPr>
          <w:t>Li et al.</w:t>
        </w:r>
      </w:hyperlink>
      <w:r>
        <w:rPr>
          <w:rFonts w:cs="Times New Roman"/>
        </w:rPr>
        <w:t>, </w:t>
      </w:r>
      <w:hyperlink r:id="rId749" w:anchor="XLi2013" w:history="1">
        <w:r>
          <w:rPr>
            <w:rStyle w:val="Hyperlink"/>
            <w:rFonts w:cs="Times New Roman"/>
          </w:rPr>
          <w:t>2013c</w:t>
        </w:r>
      </w:hyperlink>
      <w:r>
        <w:rPr>
          <w:rFonts w:cs="Times New Roman"/>
        </w:rPr>
        <w:t>, </w:t>
      </w:r>
      <w:hyperlink r:id="rId750" w:anchor="XSaito2010" w:history="1">
        <w:r>
          <w:rPr>
            <w:rStyle w:val="Hyperlink"/>
            <w:rFonts w:cs="Times New Roman"/>
          </w:rPr>
          <w:t>Saito et al.</w:t>
        </w:r>
      </w:hyperlink>
      <w:r>
        <w:rPr>
          <w:rFonts w:cs="Times New Roman"/>
        </w:rPr>
        <w:t>, </w:t>
      </w:r>
      <w:hyperlink r:id="rId751" w:anchor="XSaito2010" w:history="1">
        <w:r>
          <w:rPr>
            <w:rStyle w:val="Hyperlink"/>
            <w:rFonts w:cs="Times New Roman"/>
          </w:rPr>
          <w:t>2010</w:t>
        </w:r>
      </w:hyperlink>
      <w:r>
        <w:rPr>
          <w:rFonts w:cs="Times New Roman"/>
        </w:rPr>
        <w:t>] by the protein MitoPLD (aka: PLD6) [</w:t>
      </w:r>
      <w:hyperlink r:id="rId752" w:anchor="XWatanabe2011a" w:history="1">
        <w:r>
          <w:rPr>
            <w:rStyle w:val="Hyperlink"/>
            <w:rFonts w:cs="Times New Roman"/>
          </w:rPr>
          <w:t>Watanabe et al.</w:t>
        </w:r>
      </w:hyperlink>
      <w:r>
        <w:rPr>
          <w:rFonts w:cs="Times New Roman"/>
        </w:rPr>
        <w:t>, </w:t>
      </w:r>
      <w:hyperlink r:id="rId753" w:anchor="XWatanabe2011a" w:history="1">
        <w:r>
          <w:rPr>
            <w:rStyle w:val="Hyperlink"/>
            <w:rFonts w:cs="Times New Roman"/>
          </w:rPr>
          <w:t>2011a</w:t>
        </w:r>
      </w:hyperlink>
      <w:r>
        <w:rPr>
          <w:rFonts w:cs="Times New Roman"/>
        </w:rPr>
        <w:t xml:space="preserve">]. Structures of the fly homologue of MitoPLD, </w:t>
      </w:r>
      <w:r>
        <w:rPr>
          <w:rStyle w:val="phvro8t-x-x-120"/>
          <w:rFonts w:cs="Times New Roman"/>
        </w:rPr>
        <w:t>Zucchini</w:t>
      </w:r>
      <w:r>
        <w:rPr>
          <w:rFonts w:cs="Times New Roman"/>
        </w:rPr>
        <w:t xml:space="preserve">, support slicing activity </w:t>
      </w:r>
      <w:r>
        <w:rPr>
          <w:rStyle w:val="phvro8t-x-x-120"/>
          <w:rFonts w:cs="Times New Roman"/>
        </w:rPr>
        <w:t xml:space="preserve">in vitro </w:t>
      </w:r>
      <w:r>
        <w:rPr>
          <w:rFonts w:cs="Times New Roman"/>
        </w:rPr>
        <w:t>[</w:t>
      </w:r>
      <w:hyperlink r:id="rId754" w:anchor="XIpsaro2012" w:history="1">
        <w:r>
          <w:rPr>
            <w:rStyle w:val="Hyperlink"/>
            <w:rFonts w:cs="Times New Roman"/>
          </w:rPr>
          <w:t>Ipsaro et al.</w:t>
        </w:r>
      </w:hyperlink>
      <w:r>
        <w:rPr>
          <w:rFonts w:cs="Times New Roman"/>
        </w:rPr>
        <w:t>, </w:t>
      </w:r>
      <w:hyperlink r:id="rId755" w:anchor="XIpsaro2012" w:history="1">
        <w:r>
          <w:rPr>
            <w:rStyle w:val="Hyperlink"/>
            <w:rFonts w:cs="Times New Roman"/>
          </w:rPr>
          <w:t>2012</w:t>
        </w:r>
      </w:hyperlink>
      <w:r>
        <w:rPr>
          <w:rFonts w:cs="Times New Roman"/>
        </w:rPr>
        <w:t>, </w:t>
      </w:r>
      <w:hyperlink r:id="rId756" w:anchor="XNishimasu2012" w:history="1">
        <w:r>
          <w:rPr>
            <w:rStyle w:val="Hyperlink"/>
            <w:rFonts w:cs="Times New Roman"/>
          </w:rPr>
          <w:t>Nishimasu et al.</w:t>
        </w:r>
      </w:hyperlink>
      <w:r>
        <w:rPr>
          <w:rFonts w:cs="Times New Roman"/>
        </w:rPr>
        <w:t>, </w:t>
      </w:r>
      <w:hyperlink r:id="rId757" w:anchor="XNishimasu2012" w:history="1">
        <w:r>
          <w:rPr>
            <w:rStyle w:val="Hyperlink"/>
            <w:rFonts w:cs="Times New Roman"/>
          </w:rPr>
          <w:t>2012</w:t>
        </w:r>
      </w:hyperlink>
      <w:r>
        <w:rPr>
          <w:rFonts w:cs="Times New Roman"/>
        </w:rPr>
        <w:t xml:space="preserve">], its activity has yet to be shown </w:t>
      </w:r>
      <w:r>
        <w:rPr>
          <w:rStyle w:val="phvro8t-x-x-120"/>
          <w:rFonts w:cs="Times New Roman"/>
        </w:rPr>
        <w:t xml:space="preserve">in vivo </w:t>
      </w:r>
      <w:r>
        <w:rPr>
          <w:rFonts w:cs="Times New Roman"/>
        </w:rPr>
        <w:t>[</w:t>
      </w:r>
      <w:hyperlink r:id="rId758" w:anchor="XLuteijn2013" w:history="1">
        <w:r>
          <w:rPr>
            <w:rStyle w:val="Hyperlink"/>
            <w:rFonts w:cs="Times New Roman"/>
          </w:rPr>
          <w:t>Luteijn and Ketting</w:t>
        </w:r>
      </w:hyperlink>
      <w:r>
        <w:rPr>
          <w:rFonts w:cs="Times New Roman"/>
        </w:rPr>
        <w:t>, </w:t>
      </w:r>
      <w:hyperlink r:id="rId759" w:anchor="XLuteijn2013" w:history="1">
        <w:r>
          <w:rPr>
            <w:rStyle w:val="Hyperlink"/>
            <w:rFonts w:cs="Times New Roman"/>
          </w:rPr>
          <w:t>2013</w:t>
        </w:r>
      </w:hyperlink>
      <w:r>
        <w:rPr>
          <w:rFonts w:cs="Times New Roman"/>
        </w:rPr>
        <w:t>]. Fragmentation may, or may not, impart the 5</w:t>
      </w:r>
      <w:r>
        <w:rPr>
          <w:rStyle w:val="cmsy-8"/>
          <w:rFonts w:ascii="Times New Roman" w:hAnsi="Times New Roman" w:cs="Times New Roman"/>
        </w:rPr>
        <w:t>′</w:t>
      </w:r>
      <w:r>
        <w:rPr>
          <w:rFonts w:cs="Times New Roman"/>
        </w:rPr>
        <w:t> U preference seen in mature piRNAs [</w:t>
      </w:r>
      <w:hyperlink r:id="rId760" w:anchor="XBrennecke2007" w:history="1">
        <w:r>
          <w:rPr>
            <w:rStyle w:val="Hyperlink"/>
            <w:rFonts w:cs="Times New Roman"/>
          </w:rPr>
          <w:t>Brennecke et al.</w:t>
        </w:r>
      </w:hyperlink>
      <w:r>
        <w:rPr>
          <w:rFonts w:cs="Times New Roman"/>
        </w:rPr>
        <w:t>, </w:t>
      </w:r>
      <w:hyperlink r:id="rId761" w:anchor="XBrennecke2007" w:history="1">
        <w:r>
          <w:rPr>
            <w:rStyle w:val="Hyperlink"/>
            <w:rFonts w:cs="Times New Roman"/>
          </w:rPr>
          <w:t>2007</w:t>
        </w:r>
      </w:hyperlink>
      <w:r>
        <w:rPr>
          <w:rFonts w:cs="Times New Roman"/>
        </w:rPr>
        <w:t>, </w:t>
      </w:r>
      <w:hyperlink r:id="rId762" w:anchor="XGunawardane2007" w:history="1">
        <w:r>
          <w:rPr>
            <w:rStyle w:val="Hyperlink"/>
            <w:rFonts w:cs="Times New Roman"/>
          </w:rPr>
          <w:t>Gunawardane et al.</w:t>
        </w:r>
      </w:hyperlink>
      <w:r>
        <w:rPr>
          <w:rFonts w:cs="Times New Roman"/>
        </w:rPr>
        <w:t>, </w:t>
      </w:r>
      <w:hyperlink r:id="rId763" w:anchor="XGunawardane2007" w:history="1">
        <w:r>
          <w:rPr>
            <w:rStyle w:val="Hyperlink"/>
            <w:rFonts w:cs="Times New Roman"/>
          </w:rPr>
          <w:t>2007</w:t>
        </w:r>
      </w:hyperlink>
      <w:r>
        <w:rPr>
          <w:rFonts w:cs="Times New Roman"/>
        </w:rPr>
        <w:t>] and indeed Zucchini does not show a 5</w:t>
      </w:r>
      <w:r>
        <w:rPr>
          <w:rStyle w:val="cmsy-8"/>
          <w:rFonts w:ascii="Times New Roman" w:hAnsi="Times New Roman" w:cs="Times New Roman"/>
        </w:rPr>
        <w:t>′</w:t>
      </w:r>
      <w:r>
        <w:rPr>
          <w:rFonts w:cs="Times New Roman"/>
        </w:rPr>
        <w:t xml:space="preserve">  U bias </w:t>
      </w:r>
      <w:r>
        <w:rPr>
          <w:rStyle w:val="phvro8t-x-x-120"/>
          <w:rFonts w:cs="Times New Roman"/>
        </w:rPr>
        <w:t xml:space="preserve">in vitro </w:t>
      </w:r>
      <w:r>
        <w:rPr>
          <w:rFonts w:cs="Times New Roman"/>
        </w:rPr>
        <w:t>[</w:t>
      </w:r>
      <w:hyperlink r:id="rId764" w:anchor="XIpsaro2012" w:history="1">
        <w:r>
          <w:rPr>
            <w:rStyle w:val="Hyperlink"/>
            <w:rFonts w:cs="Times New Roman"/>
          </w:rPr>
          <w:t>Ipsaro et al.</w:t>
        </w:r>
      </w:hyperlink>
      <w:r>
        <w:rPr>
          <w:rFonts w:cs="Times New Roman"/>
        </w:rPr>
        <w:t>, </w:t>
      </w:r>
      <w:hyperlink r:id="rId765" w:anchor="XIpsaro2012" w:history="1">
        <w:r>
          <w:rPr>
            <w:rStyle w:val="Hyperlink"/>
            <w:rFonts w:cs="Times New Roman"/>
          </w:rPr>
          <w:t>2012</w:t>
        </w:r>
      </w:hyperlink>
      <w:r>
        <w:rPr>
          <w:rFonts w:cs="Times New Roman"/>
        </w:rPr>
        <w:t>, </w:t>
      </w:r>
      <w:hyperlink r:id="rId766" w:anchor="XNishimasu2012" w:history="1">
        <w:r>
          <w:rPr>
            <w:rStyle w:val="Hyperlink"/>
            <w:rFonts w:cs="Times New Roman"/>
          </w:rPr>
          <w:t>Nishimasu et al.</w:t>
        </w:r>
      </w:hyperlink>
      <w:r>
        <w:rPr>
          <w:rFonts w:cs="Times New Roman"/>
        </w:rPr>
        <w:t>, </w:t>
      </w:r>
      <w:hyperlink r:id="rId767" w:anchor="XNishimasu2012" w:history="1">
        <w:r>
          <w:rPr>
            <w:rStyle w:val="Hyperlink"/>
            <w:rFonts w:cs="Times New Roman"/>
          </w:rPr>
          <w:t>2012</w:t>
        </w:r>
      </w:hyperlink>
      <w:r>
        <w:rPr>
          <w:rFonts w:cs="Times New Roman"/>
        </w:rPr>
        <w:t>]. However, this preference may result from downstream sequence preference of PIWI-protein binding [</w:t>
      </w:r>
      <w:hyperlink r:id="rId768" w:anchor="XCora2014" w:history="1">
        <w:r>
          <w:rPr>
            <w:rStyle w:val="Hyperlink"/>
            <w:rFonts w:cs="Times New Roman"/>
          </w:rPr>
          <w:t>Cora et al.</w:t>
        </w:r>
      </w:hyperlink>
      <w:r>
        <w:rPr>
          <w:rFonts w:cs="Times New Roman"/>
        </w:rPr>
        <w:t>, </w:t>
      </w:r>
      <w:hyperlink r:id="rId769" w:anchor="XCora2014" w:history="1">
        <w:r>
          <w:rPr>
            <w:rStyle w:val="Hyperlink"/>
            <w:rFonts w:cs="Times New Roman"/>
          </w:rPr>
          <w:t>2014</w:t>
        </w:r>
      </w:hyperlink>
      <w:r>
        <w:rPr>
          <w:rFonts w:cs="Times New Roman"/>
        </w:rPr>
        <w:t xml:space="preserve">]. </w:t>
      </w:r>
    </w:p>
    <w:p w14:paraId="6976F147" w14:textId="77777777" w:rsidR="0060324F" w:rsidRDefault="00803168">
      <w:pPr>
        <w:pStyle w:val="noindent"/>
        <w:divId w:val="1195925469"/>
        <w:rPr>
          <w:rFonts w:cs="Times New Roman"/>
        </w:rPr>
      </w:pPr>
      <w:r>
        <w:rPr>
          <w:rFonts w:cs="Times New Roman"/>
        </w:rPr>
        <w:t xml:space="preserve">Once fragmented into shorter RNAs, piRNA intermediates seem to be _loaded,_ into a specific time- and expression-appropriate PIWI proteins (Figure </w:t>
      </w:r>
      <w:hyperlink r:id="rId770" w:anchor="x1-22001r14" w:history="1">
        <w:r>
          <w:rPr>
            <w:rStyle w:val="Hyperlink"/>
            <w:rFonts w:cs="Times New Roman"/>
          </w:rPr>
          <w:t>1.14</w:t>
        </w:r>
      </w:hyperlink>
      <w:r>
        <w:rPr>
          <w:rFonts w:cs="Times New Roman"/>
        </w:rPr>
        <w:t xml:space="preserve">). Following _loading,_ piRNA intermediates are trimmed down to the length characterstic of bound Piwi by the appropriately named, but </w:t>
      </w:r>
      <w:r>
        <w:rPr>
          <w:rStyle w:val="phvro8t-x-x-120"/>
          <w:rFonts w:cs="Times New Roman"/>
        </w:rPr>
        <w:t>hypothetical</w:t>
      </w:r>
      <w:r>
        <w:rPr>
          <w:rFonts w:cs="Times New Roman"/>
        </w:rPr>
        <w:t>, enzyme _Trimmer_ [</w:t>
      </w:r>
      <w:hyperlink r:id="rId771" w:anchor="XLi2013" w:history="1">
        <w:r>
          <w:rPr>
            <w:rStyle w:val="Hyperlink"/>
            <w:rFonts w:cs="Times New Roman"/>
          </w:rPr>
          <w:t>Li et al.</w:t>
        </w:r>
      </w:hyperlink>
      <w:r>
        <w:rPr>
          <w:rFonts w:cs="Times New Roman"/>
        </w:rPr>
        <w:t>, </w:t>
      </w:r>
      <w:hyperlink r:id="rId772" w:anchor="XLi2013" w:history="1">
        <w:r>
          <w:rPr>
            <w:rStyle w:val="Hyperlink"/>
            <w:rFonts w:cs="Times New Roman"/>
          </w:rPr>
          <w:t>2013c</w:t>
        </w:r>
      </w:hyperlink>
      <w:r>
        <w:rPr>
          <w:rFonts w:cs="Times New Roman"/>
        </w:rPr>
        <w:t>]. Both _Loading_ and _Trimmer_ activity have not been shown in mammalian systems but are inferred from Silk worm (</w:t>
      </w:r>
      <w:r>
        <w:rPr>
          <w:rStyle w:val="phvro8t-x-x-120"/>
          <w:rFonts w:cs="Times New Roman"/>
        </w:rPr>
        <w:t>Bombyx mori</w:t>
      </w:r>
      <w:r>
        <w:rPr>
          <w:rFonts w:cs="Times New Roman"/>
        </w:rPr>
        <w:t>) cellular extracts of ovary-derived BmN4 cells [</w:t>
      </w:r>
      <w:hyperlink r:id="rId773" w:anchor="XKawaoka2009" w:history="1">
        <w:r>
          <w:rPr>
            <w:rStyle w:val="Hyperlink"/>
            <w:rFonts w:cs="Times New Roman"/>
          </w:rPr>
          <w:t>Kawaoka et al.</w:t>
        </w:r>
      </w:hyperlink>
      <w:r>
        <w:rPr>
          <w:rFonts w:cs="Times New Roman"/>
        </w:rPr>
        <w:t>, </w:t>
      </w:r>
      <w:hyperlink r:id="rId774" w:anchor="XKawaoka2009" w:history="1">
        <w:r>
          <w:rPr>
            <w:rStyle w:val="Hyperlink"/>
            <w:rFonts w:cs="Times New Roman"/>
          </w:rPr>
          <w:t>2009</w:t>
        </w:r>
      </w:hyperlink>
      <w:r>
        <w:rPr>
          <w:rFonts w:cs="Times New Roman"/>
        </w:rPr>
        <w:t>]. Once trimmed, piRNAs are methylated on the 2</w:t>
      </w:r>
      <w:r>
        <w:rPr>
          <w:rStyle w:val="cmsy-8"/>
          <w:rFonts w:ascii="Times New Roman" w:hAnsi="Times New Roman" w:cs="Times New Roman"/>
        </w:rPr>
        <w:t>′</w:t>
      </w:r>
      <w:r>
        <w:rPr>
          <w:rFonts w:cs="Times New Roman"/>
        </w:rPr>
        <w:t> OH position by the enzyme HEN1 [</w:t>
      </w:r>
      <w:hyperlink r:id="rId775" w:anchor="XHorwich2007" w:history="1">
        <w:r>
          <w:rPr>
            <w:rStyle w:val="Hyperlink"/>
            <w:rFonts w:cs="Times New Roman"/>
          </w:rPr>
          <w:t>Horwich et al.</w:t>
        </w:r>
      </w:hyperlink>
      <w:r>
        <w:rPr>
          <w:rFonts w:cs="Times New Roman"/>
        </w:rPr>
        <w:t>, </w:t>
      </w:r>
      <w:hyperlink r:id="rId776" w:anchor="XHorwich2007" w:history="1">
        <w:r>
          <w:rPr>
            <w:rStyle w:val="Hyperlink"/>
            <w:rFonts w:cs="Times New Roman"/>
          </w:rPr>
          <w:t>2007</w:t>
        </w:r>
      </w:hyperlink>
      <w:r>
        <w:rPr>
          <w:rFonts w:cs="Times New Roman"/>
        </w:rPr>
        <w:t>, </w:t>
      </w:r>
      <w:hyperlink r:id="rId777" w:anchor="XKawaoka2011" w:history="1">
        <w:r>
          <w:rPr>
            <w:rStyle w:val="Hyperlink"/>
            <w:rFonts w:cs="Times New Roman"/>
          </w:rPr>
          <w:t>Kawaoka et al.</w:t>
        </w:r>
      </w:hyperlink>
      <w:r>
        <w:rPr>
          <w:rFonts w:cs="Times New Roman"/>
        </w:rPr>
        <w:t>, </w:t>
      </w:r>
      <w:hyperlink r:id="rId778" w:anchor="XKawaoka2011" w:history="1">
        <w:r>
          <w:rPr>
            <w:rStyle w:val="Hyperlink"/>
            <w:rFonts w:cs="Times New Roman"/>
          </w:rPr>
          <w:t>2011</w:t>
        </w:r>
      </w:hyperlink>
      <w:r>
        <w:rPr>
          <w:rFonts w:cs="Times New Roman"/>
        </w:rPr>
        <w:t>, </w:t>
      </w:r>
      <w:hyperlink r:id="rId779" w:anchor="XKirino2007" w:history="1">
        <w:r>
          <w:rPr>
            <w:rStyle w:val="Hyperlink"/>
            <w:rFonts w:cs="Times New Roman"/>
          </w:rPr>
          <w:t>Kirino and Mourelatos</w:t>
        </w:r>
      </w:hyperlink>
      <w:r>
        <w:rPr>
          <w:rFonts w:cs="Times New Roman"/>
        </w:rPr>
        <w:t>, </w:t>
      </w:r>
      <w:hyperlink r:id="rId780" w:anchor="XKirino2007" w:history="1">
        <w:r>
          <w:rPr>
            <w:rStyle w:val="Hyperlink"/>
            <w:rFonts w:cs="Times New Roman"/>
          </w:rPr>
          <w:t>2007</w:t>
        </w:r>
      </w:hyperlink>
      <w:r>
        <w:rPr>
          <w:rFonts w:cs="Times New Roman"/>
        </w:rPr>
        <w:t xml:space="preserve">]. At this point, a mature piRNA, complexed with a PIWI protein (PIWI-piRISC), is poised to perform cellular function(s). </w:t>
      </w:r>
    </w:p>
    <w:p w14:paraId="1313217D" w14:textId="77777777" w:rsidR="0060324F" w:rsidRDefault="0087170F">
      <w:pPr>
        <w:divId w:val="1195925469"/>
        <w:rPr>
          <w:rFonts w:eastAsia="Times New Roman" w:cs="Times New Roman"/>
        </w:rPr>
      </w:pPr>
      <w:r>
        <w:rPr>
          <w:rFonts w:eastAsia="Times New Roman" w:cs="Times New Roman"/>
        </w:rPr>
        <w:pict w14:anchorId="73A07ECF">
          <v:rect id="_x0000_i1063" style="width:0;height:1.5pt" o:hralign="center" o:hrstd="t" o:hr="t" fillcolor="#aaa" stroked="f"/>
        </w:pict>
      </w:r>
    </w:p>
    <w:p w14:paraId="5FF87314" w14:textId="7632B60E" w:rsidR="0060324F" w:rsidRDefault="00642696">
      <w:pPr>
        <w:pStyle w:val="noindent"/>
        <w:divId w:val="1932544000"/>
        <w:rPr>
          <w:rFonts w:cs="Times New Roman"/>
        </w:rPr>
      </w:pPr>
      <w:r>
        <w:rPr>
          <w:rFonts w:cs="Times New Roman"/>
          <w:noProof/>
        </w:rPr>
        <w:drawing>
          <wp:inline distT="0" distB="0" distL="0" distR="0" wp14:anchorId="6F2DB632" wp14:editId="6F8FAED3">
            <wp:extent cx="406400" cy="406400"/>
            <wp:effectExtent l="0" t="0" r="0" b="0"/>
            <wp:docPr id="40" name="Picture 40" descr="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ct"/>
                    <pic:cNvPicPr>
                      <a:picLocks noChangeAspect="1" noChangeArrowheads="1"/>
                    </pic:cNvPicPr>
                  </pic:nvPicPr>
                  <pic:blipFill>
                    <a:blip r:link="rId78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963A8B8" w14:textId="77777777" w:rsidR="0060324F" w:rsidRDefault="00803168">
      <w:pPr>
        <w:divId w:val="50466264"/>
        <w:rPr>
          <w:rFonts w:eastAsia="Times New Roman" w:cs="Times New Roman"/>
        </w:rPr>
      </w:pPr>
      <w:r>
        <w:rPr>
          <w:rStyle w:val="id"/>
          <w:rFonts w:eastAsia="Times New Roman" w:cs="Times New Roman"/>
        </w:rPr>
        <w:t xml:space="preserve">Figure 1.16: </w:t>
      </w:r>
      <w:r>
        <w:rPr>
          <w:rStyle w:val="content"/>
          <w:rFonts w:eastAsia="Times New Roman" w:cs="Times New Roman"/>
        </w:rPr>
        <w:t>Figure taken from [</w:t>
      </w:r>
      <w:hyperlink r:id="rId782" w:anchor="XLi2013e" w:history="1">
        <w:r>
          <w:rPr>
            <w:rStyle w:val="Hyperlink"/>
            <w:rFonts w:eastAsia="Times New Roman" w:cs="Times New Roman"/>
          </w:rPr>
          <w:t>Li et al.</w:t>
        </w:r>
      </w:hyperlink>
      <w:r>
        <w:rPr>
          <w:rStyle w:val="content"/>
          <w:rFonts w:eastAsia="Times New Roman" w:cs="Times New Roman"/>
        </w:rPr>
        <w:t>, </w:t>
      </w:r>
      <w:hyperlink r:id="rId783" w:anchor="XLi2013e" w:history="1">
        <w:r>
          <w:rPr>
            <w:rStyle w:val="Hyperlink"/>
            <w:rFonts w:eastAsia="Times New Roman" w:cs="Times New Roman"/>
          </w:rPr>
          <w:t>2013b</w:t>
        </w:r>
      </w:hyperlink>
      <w:r>
        <w:rPr>
          <w:rStyle w:val="content"/>
          <w:rFonts w:eastAsia="Times New Roman" w:cs="Times New Roman"/>
        </w:rPr>
        <w:t>]: A model for piRNA biogenesis. Primary piRNA transcripts are transcribed by RNA polymerase II and contain 5</w:t>
      </w:r>
      <w:r>
        <w:rPr>
          <w:rStyle w:val="cmsy-8"/>
          <w:rFonts w:ascii="Times New Roman" w:eastAsia="Times New Roman" w:hAnsi="Times New Roman" w:cs="Times New Roman"/>
        </w:rPr>
        <w:t>′</w:t>
      </w:r>
      <w:r>
        <w:rPr>
          <w:rStyle w:val="content"/>
          <w:rFonts w:eastAsia="Times New Roman" w:cs="Times New Roman"/>
        </w:rPr>
        <w:t> caps, exons, introns, and poly(A) tails. The transcription of pachytene piRNA genes is controlled by A-MYB; transcription factor(s) (TF) controlling pre-pachytene piRNA genes remain to be discovered. Current models of piRNA biogenesis propose that PLD6 determines the 5</w:t>
      </w:r>
      <w:r>
        <w:rPr>
          <w:rStyle w:val="cmsy-8"/>
          <w:rFonts w:ascii="Times New Roman" w:eastAsia="Times New Roman" w:hAnsi="Times New Roman" w:cs="Times New Roman"/>
        </w:rPr>
        <w:t>′</w:t>
      </w:r>
      <w:r>
        <w:rPr>
          <w:rStyle w:val="content"/>
          <w:rFonts w:eastAsia="Times New Roman" w:cs="Times New Roman"/>
        </w:rPr>
        <w:t> end of piRNA intermediates with lengths &gt;30 nt. These intermediates are proposed to then be loaded into PIWI proteins. After PIWI binding, a nuclease is thought to trim the 3</w:t>
      </w:r>
      <w:r>
        <w:rPr>
          <w:rStyle w:val="cmsy-8"/>
          <w:rFonts w:ascii="Times New Roman" w:eastAsia="Times New Roman" w:hAnsi="Times New Roman" w:cs="Times New Roman"/>
        </w:rPr>
        <w:t>′</w:t>
      </w:r>
      <w:r>
        <w:rPr>
          <w:rStyle w:val="content"/>
          <w:rFonts w:eastAsia="Times New Roman" w:cs="Times New Roman"/>
        </w:rPr>
        <w:t> end of the piRNA to the length characteristic of the particular bound PIWI protein. Finally, further trimming is prevented by addition of a 2</w:t>
      </w:r>
      <w:r>
        <w:rPr>
          <w:rStyle w:val="cmsy-8"/>
          <w:rFonts w:ascii="Times New Roman" w:eastAsia="Times New Roman" w:hAnsi="Times New Roman" w:cs="Times New Roman"/>
        </w:rPr>
        <w:t>′</w:t>
      </w:r>
      <w:r>
        <w:rPr>
          <w:rStyle w:val="content"/>
          <w:rFonts w:eastAsia="Times New Roman" w:cs="Times New Roman"/>
        </w:rPr>
        <w:t> O-methyl group to the 3</w:t>
      </w:r>
      <w:r>
        <w:rPr>
          <w:rStyle w:val="cmsy-8"/>
          <w:rFonts w:ascii="Times New Roman" w:eastAsia="Times New Roman" w:hAnsi="Times New Roman" w:cs="Times New Roman"/>
        </w:rPr>
        <w:t>′</w:t>
      </w:r>
      <w:r>
        <w:rPr>
          <w:rStyle w:val="content"/>
          <w:rFonts w:eastAsia="Times New Roman" w:cs="Times New Roman"/>
        </w:rPr>
        <w:t> end of the mature piRNA by the S_adenosylmethionine-dependent methyltransferase HEN1. Figure adapted from [</w:t>
      </w:r>
      <w:hyperlink r:id="rId784" w:anchor="XLi2013" w:history="1">
        <w:r>
          <w:rPr>
            <w:rStyle w:val="Hyperlink"/>
            <w:rFonts w:eastAsia="Times New Roman" w:cs="Times New Roman"/>
          </w:rPr>
          <w:t>Li et al.</w:t>
        </w:r>
      </w:hyperlink>
      <w:r>
        <w:rPr>
          <w:rStyle w:val="content"/>
          <w:rFonts w:eastAsia="Times New Roman" w:cs="Times New Roman"/>
        </w:rPr>
        <w:t>, </w:t>
      </w:r>
      <w:hyperlink r:id="rId785" w:anchor="XLi2013" w:history="1">
        <w:r>
          <w:rPr>
            <w:rStyle w:val="Hyperlink"/>
            <w:rFonts w:eastAsia="Times New Roman" w:cs="Times New Roman"/>
          </w:rPr>
          <w:t>2013c</w:t>
        </w:r>
      </w:hyperlink>
      <w:r>
        <w:rPr>
          <w:rStyle w:val="content"/>
          <w:rFonts w:eastAsia="Times New Roman" w:cs="Times New Roman"/>
        </w:rPr>
        <w:t xml:space="preserve">]. </w:t>
      </w:r>
    </w:p>
    <w:p w14:paraId="5F4C8E9B" w14:textId="77777777" w:rsidR="0060324F" w:rsidRDefault="00803168">
      <w:pPr>
        <w:pStyle w:val="noindent"/>
        <w:divId w:val="1932544000"/>
        <w:rPr>
          <w:rFonts w:cs="Times New Roman"/>
        </w:rPr>
      </w:pPr>
      <w:r>
        <w:rPr>
          <w:rFonts w:cs="Times New Roman"/>
        </w:rPr>
        <w:t>What are the cellular activities of PIWI-piRISC? MILI and MIWI2 have been shown to direct epigenetic LINE1 and IAP transposon silencing in the embryonic male germline [</w:t>
      </w:r>
      <w:hyperlink r:id="rId786" w:anchor="XAravin2007" w:history="1">
        <w:r>
          <w:rPr>
            <w:rStyle w:val="Hyperlink"/>
            <w:rFonts w:cs="Times New Roman"/>
          </w:rPr>
          <w:t>Aravin et al.</w:t>
        </w:r>
      </w:hyperlink>
      <w:r>
        <w:rPr>
          <w:rFonts w:cs="Times New Roman"/>
        </w:rPr>
        <w:t>, </w:t>
      </w:r>
      <w:hyperlink r:id="rId787" w:anchor="XAravin2007" w:history="1">
        <w:r>
          <w:rPr>
            <w:rStyle w:val="Hyperlink"/>
            <w:rFonts w:cs="Times New Roman"/>
          </w:rPr>
          <w:t>2007b</w:t>
        </w:r>
      </w:hyperlink>
      <w:r>
        <w:rPr>
          <w:rFonts w:cs="Times New Roman"/>
        </w:rPr>
        <w:t>, </w:t>
      </w:r>
      <w:hyperlink r:id="rId788" w:anchor="XCarmell2007" w:history="1">
        <w:r>
          <w:rPr>
            <w:rStyle w:val="Hyperlink"/>
            <w:rFonts w:cs="Times New Roman"/>
          </w:rPr>
          <w:t>Carmell et al.</w:t>
        </w:r>
      </w:hyperlink>
      <w:r>
        <w:rPr>
          <w:rFonts w:cs="Times New Roman"/>
        </w:rPr>
        <w:t>, </w:t>
      </w:r>
      <w:hyperlink r:id="rId789" w:anchor="XCarmell2007" w:history="1">
        <w:r>
          <w:rPr>
            <w:rStyle w:val="Hyperlink"/>
            <w:rFonts w:cs="Times New Roman"/>
          </w:rPr>
          <w:t>2007</w:t>
        </w:r>
      </w:hyperlink>
      <w:r>
        <w:rPr>
          <w:rFonts w:cs="Times New Roman"/>
        </w:rPr>
        <w:t>, </w:t>
      </w:r>
      <w:hyperlink r:id="rId790" w:anchor="XKuramochi2008" w:history="1">
        <w:r>
          <w:rPr>
            <w:rStyle w:val="Hyperlink"/>
            <w:rFonts w:cs="Times New Roman"/>
          </w:rPr>
          <w:t>Kuramochi-Miyagawa et al.</w:t>
        </w:r>
      </w:hyperlink>
      <w:r>
        <w:rPr>
          <w:rFonts w:cs="Times New Roman"/>
        </w:rPr>
        <w:t>, </w:t>
      </w:r>
      <w:hyperlink r:id="rId791" w:anchor="XKuramochi2008" w:history="1">
        <w:r>
          <w:rPr>
            <w:rStyle w:val="Hyperlink"/>
            <w:rFonts w:cs="Times New Roman"/>
          </w:rPr>
          <w:t>2008</w:t>
        </w:r>
      </w:hyperlink>
      <w:r>
        <w:rPr>
          <w:rFonts w:cs="Times New Roman"/>
        </w:rPr>
        <w:t>]. Two studies [</w:t>
      </w:r>
      <w:hyperlink r:id="rId792" w:anchor="XDeFazio2011" w:history="1">
        <w:r>
          <w:rPr>
            <w:rStyle w:val="Hyperlink"/>
            <w:rFonts w:cs="Times New Roman"/>
          </w:rPr>
          <w:t>De Fazio et al.</w:t>
        </w:r>
      </w:hyperlink>
      <w:r>
        <w:rPr>
          <w:rFonts w:cs="Times New Roman"/>
        </w:rPr>
        <w:t>, </w:t>
      </w:r>
      <w:hyperlink r:id="rId793" w:anchor="XDeFazio2011" w:history="1">
        <w:r>
          <w:rPr>
            <w:rStyle w:val="Hyperlink"/>
            <w:rFonts w:cs="Times New Roman"/>
          </w:rPr>
          <w:t>2011</w:t>
        </w:r>
      </w:hyperlink>
      <w:r>
        <w:rPr>
          <w:rFonts w:cs="Times New Roman"/>
        </w:rPr>
        <w:t>, </w:t>
      </w:r>
      <w:hyperlink r:id="rId794" w:anchor="XReuter2011" w:history="1">
        <w:r>
          <w:rPr>
            <w:rStyle w:val="Hyperlink"/>
            <w:rFonts w:cs="Times New Roman"/>
          </w:rPr>
          <w:t>Reuter et al.</w:t>
        </w:r>
      </w:hyperlink>
      <w:r>
        <w:rPr>
          <w:rFonts w:cs="Times New Roman"/>
        </w:rPr>
        <w:t>, </w:t>
      </w:r>
      <w:hyperlink r:id="rId795" w:anchor="XReuter2011" w:history="1">
        <w:r>
          <w:rPr>
            <w:rStyle w:val="Hyperlink"/>
            <w:rFonts w:cs="Times New Roman"/>
          </w:rPr>
          <w:t>2011</w:t>
        </w:r>
      </w:hyperlink>
      <w:r>
        <w:rPr>
          <w:rFonts w:cs="Times New Roman"/>
        </w:rPr>
        <w:t xml:space="preserve">] used point mutations in the catalytic triad of MIWI, MIWI2, and MILI to remove slicer activity. </w:t>
      </w:r>
      <w:hyperlink r:id="rId796" w:anchor="XDeFazio2011" w:history="1">
        <w:r>
          <w:rPr>
            <w:rStyle w:val="Hyperlink"/>
            <w:rFonts w:cs="Times New Roman"/>
          </w:rPr>
          <w:t>De Fazio et al.</w:t>
        </w:r>
      </w:hyperlink>
      <w:r>
        <w:rPr>
          <w:rFonts w:cs="Times New Roman"/>
        </w:rPr>
        <w:t> [</w:t>
      </w:r>
      <w:hyperlink r:id="rId797" w:anchor="XDeFazio2011" w:history="1">
        <w:r>
          <w:rPr>
            <w:rStyle w:val="Hyperlink"/>
            <w:rFonts w:cs="Times New Roman"/>
          </w:rPr>
          <w:t>2011</w:t>
        </w:r>
      </w:hyperlink>
      <w:r>
        <w:rPr>
          <w:rFonts w:cs="Times New Roman"/>
        </w:rPr>
        <w:t xml:space="preserve">] found that MIWI2-deficient mice are fertile, silence transposons, and display all signs of secondary piRNA biogenesis and concluded that MILI (which is sterile) was required for transposon silencing. This finding was later elaborated upon by </w:t>
      </w:r>
      <w:hyperlink r:id="rId798" w:anchor="XDiGiacomo2013" w:history="1">
        <w:r>
          <w:rPr>
            <w:rStyle w:val="Hyperlink"/>
            <w:rFonts w:cs="Times New Roman"/>
          </w:rPr>
          <w:t>Di Giacomo et al.</w:t>
        </w:r>
      </w:hyperlink>
      <w:r>
        <w:rPr>
          <w:rFonts w:cs="Times New Roman"/>
        </w:rPr>
        <w:t> [</w:t>
      </w:r>
      <w:hyperlink r:id="rId799" w:anchor="XDiGiacomo2013" w:history="1">
        <w:r>
          <w:rPr>
            <w:rStyle w:val="Hyperlink"/>
            <w:rFonts w:cs="Times New Roman"/>
          </w:rPr>
          <w:t>2013</w:t>
        </w:r>
      </w:hyperlink>
      <w:r>
        <w:rPr>
          <w:rFonts w:cs="Times New Roman"/>
        </w:rPr>
        <w:t xml:space="preserve">] to work in concert with other forms of epigenetic silencing to repress LINE1 expression. </w:t>
      </w:r>
      <w:hyperlink r:id="rId800" w:anchor="XReuter2011" w:history="1">
        <w:r>
          <w:rPr>
            <w:rStyle w:val="Hyperlink"/>
            <w:rFonts w:cs="Times New Roman"/>
          </w:rPr>
          <w:t>Reuter et al.</w:t>
        </w:r>
      </w:hyperlink>
      <w:r>
        <w:rPr>
          <w:rFonts w:cs="Times New Roman"/>
        </w:rPr>
        <w:t> [</w:t>
      </w:r>
      <w:hyperlink r:id="rId801" w:anchor="XReuter2011" w:history="1">
        <w:r>
          <w:rPr>
            <w:rStyle w:val="Hyperlink"/>
            <w:rFonts w:cs="Times New Roman"/>
          </w:rPr>
          <w:t>2011</w:t>
        </w:r>
      </w:hyperlink>
      <w:r>
        <w:rPr>
          <w:rFonts w:cs="Times New Roman"/>
        </w:rPr>
        <w:t xml:space="preserve">] focused on MIWI and found that it required for silencing of LINE1 transcripts long after they were epigentically silenced (i.e. in the adolescent mouse). </w:t>
      </w:r>
    </w:p>
    <w:p w14:paraId="1707C281" w14:textId="77777777" w:rsidR="0060324F" w:rsidRDefault="00803168">
      <w:pPr>
        <w:pStyle w:val="noindent"/>
        <w:divId w:val="1932544000"/>
        <w:rPr>
          <w:rFonts w:cs="Times New Roman"/>
        </w:rPr>
      </w:pPr>
      <w:r>
        <w:rPr>
          <w:rFonts w:cs="Times New Roman"/>
        </w:rPr>
        <w:t>The above studies point to a familiar scenario of piRNA-mediated target cleavage and/or transcriptional silencing by PIWI-piRISC [</w:t>
      </w:r>
      <w:hyperlink r:id="rId802" w:anchor="XMeister2013" w:history="1">
        <w:r>
          <w:rPr>
            <w:rStyle w:val="Hyperlink"/>
            <w:rFonts w:cs="Times New Roman"/>
          </w:rPr>
          <w:t>Meister</w:t>
        </w:r>
      </w:hyperlink>
      <w:r>
        <w:rPr>
          <w:rFonts w:cs="Times New Roman"/>
        </w:rPr>
        <w:t>, </w:t>
      </w:r>
      <w:hyperlink r:id="rId803" w:anchor="XMeister2013" w:history="1">
        <w:r>
          <w:rPr>
            <w:rStyle w:val="Hyperlink"/>
            <w:rFonts w:cs="Times New Roman"/>
          </w:rPr>
          <w:t>2013</w:t>
        </w:r>
      </w:hyperlink>
      <w:r>
        <w:rPr>
          <w:rFonts w:cs="Times New Roman"/>
        </w:rPr>
        <w:t>]. Yet confusingly, HITS-CLIP of MIWI revealed that MIWI binds spermiogenic mRNAs without a piRNA guide [</w:t>
      </w:r>
      <w:hyperlink r:id="rId804" w:anchor="XVourekas2012" w:history="1">
        <w:r>
          <w:rPr>
            <w:rStyle w:val="Hyperlink"/>
            <w:rFonts w:cs="Times New Roman"/>
          </w:rPr>
          <w:t>Vourekas et al.</w:t>
        </w:r>
      </w:hyperlink>
      <w:r>
        <w:rPr>
          <w:rFonts w:cs="Times New Roman"/>
        </w:rPr>
        <w:t>, </w:t>
      </w:r>
      <w:hyperlink r:id="rId805" w:anchor="XVourekas2012" w:history="1">
        <w:r>
          <w:rPr>
            <w:rStyle w:val="Hyperlink"/>
            <w:rFonts w:cs="Times New Roman"/>
          </w:rPr>
          <w:t>2012</w:t>
        </w:r>
      </w:hyperlink>
      <w:r>
        <w:rPr>
          <w:rFonts w:cs="Times New Roman"/>
        </w:rPr>
        <w:t xml:space="preserve">] and </w:t>
      </w:r>
      <w:hyperlink r:id="rId806" w:anchor="XReuter2011" w:history="1">
        <w:r>
          <w:rPr>
            <w:rStyle w:val="Hyperlink"/>
            <w:rFonts w:cs="Times New Roman"/>
          </w:rPr>
          <w:t>Reuter et al.</w:t>
        </w:r>
      </w:hyperlink>
      <w:r>
        <w:rPr>
          <w:rFonts w:cs="Times New Roman"/>
        </w:rPr>
        <w:t> [</w:t>
      </w:r>
      <w:hyperlink r:id="rId807" w:anchor="XReuter2011" w:history="1">
        <w:r>
          <w:rPr>
            <w:rStyle w:val="Hyperlink"/>
            <w:rFonts w:cs="Times New Roman"/>
          </w:rPr>
          <w:t>2011</w:t>
        </w:r>
      </w:hyperlink>
      <w:r>
        <w:rPr>
          <w:rFonts w:cs="Times New Roman"/>
        </w:rPr>
        <w:t xml:space="preserve">] demonstrated that slicing of target by MIWI RISC requires near perfect binding. </w:t>
      </w:r>
    </w:p>
    <w:p w14:paraId="1FBD7B73" w14:textId="77777777" w:rsidR="0060324F" w:rsidRDefault="00803168">
      <w:pPr>
        <w:pStyle w:val="noindent"/>
        <w:divId w:val="1932544000"/>
        <w:rPr>
          <w:rFonts w:cs="Times New Roman"/>
        </w:rPr>
      </w:pPr>
      <w:r>
        <w:rPr>
          <w:rFonts w:cs="Times New Roman"/>
        </w:rPr>
        <w:t>How does does one reconcile these findings with the extremely uniquely-mapping quality of virtually all pachytene piRNAs? Put another way, if MIWI requires near perfect pairing between guide and target, and pachytene piRNAs perfectly pair with nothing else in the genome but antisense transcripts from their own loci, what is the mechanism target recognition? In fact, when taking all studies on the function of mouse piRNAs, frustratingly little is actually known or internally consistent. Indeed, the catalytic nature of PIWI proteins is a debated topic [</w:t>
      </w:r>
      <w:hyperlink r:id="rId808" w:anchor="XLuteijn2013" w:history="1">
        <w:r>
          <w:rPr>
            <w:rStyle w:val="Hyperlink"/>
            <w:rFonts w:cs="Times New Roman"/>
          </w:rPr>
          <w:t>Luteijn and Ketting</w:t>
        </w:r>
      </w:hyperlink>
      <w:r>
        <w:rPr>
          <w:rFonts w:cs="Times New Roman"/>
        </w:rPr>
        <w:t>, </w:t>
      </w:r>
      <w:hyperlink r:id="rId809" w:anchor="XLuteijn2013" w:history="1">
        <w:r>
          <w:rPr>
            <w:rStyle w:val="Hyperlink"/>
            <w:rFonts w:cs="Times New Roman"/>
          </w:rPr>
          <w:t>2013</w:t>
        </w:r>
      </w:hyperlink>
      <w:r>
        <w:rPr>
          <w:rFonts w:cs="Times New Roman"/>
        </w:rPr>
        <w:t>, </w:t>
      </w:r>
      <w:hyperlink r:id="rId810" w:anchor="XMeister2013" w:history="1">
        <w:r>
          <w:rPr>
            <w:rStyle w:val="Hyperlink"/>
            <w:rFonts w:cs="Times New Roman"/>
          </w:rPr>
          <w:t>Meister</w:t>
        </w:r>
      </w:hyperlink>
      <w:r>
        <w:rPr>
          <w:rFonts w:cs="Times New Roman"/>
        </w:rPr>
        <w:t>, </w:t>
      </w:r>
      <w:hyperlink r:id="rId811" w:anchor="XMeister2013" w:history="1">
        <w:r>
          <w:rPr>
            <w:rStyle w:val="Hyperlink"/>
            <w:rFonts w:cs="Times New Roman"/>
          </w:rPr>
          <w:t>2013</w:t>
        </w:r>
      </w:hyperlink>
      <w:r>
        <w:rPr>
          <w:rFonts w:cs="Times New Roman"/>
        </w:rPr>
        <w:t>]. A recent report that the DNA modification 5meC is high in piRNA intergenic gene bodies [</w:t>
      </w:r>
      <w:hyperlink r:id="rId812" w:anchor="XGan2013" w:history="1">
        <w:r>
          <w:rPr>
            <w:rStyle w:val="Hyperlink"/>
            <w:rFonts w:cs="Times New Roman"/>
          </w:rPr>
          <w:t>Gan et al.</w:t>
        </w:r>
      </w:hyperlink>
      <w:r>
        <w:rPr>
          <w:rFonts w:cs="Times New Roman"/>
        </w:rPr>
        <w:t>, </w:t>
      </w:r>
      <w:hyperlink r:id="rId813" w:anchor="XGan2013" w:history="1">
        <w:r>
          <w:rPr>
            <w:rStyle w:val="Hyperlink"/>
            <w:rFonts w:cs="Times New Roman"/>
          </w:rPr>
          <w:t>2013</w:t>
        </w:r>
      </w:hyperlink>
      <w:r>
        <w:rPr>
          <w:rFonts w:cs="Times New Roman"/>
        </w:rPr>
        <w:t xml:space="preserve">], combined with known functions of fetal PIWI-piRISC alludes to a function for self-mapping pachytene piRNAs. </w:t>
      </w:r>
    </w:p>
    <w:p w14:paraId="4335A12D" w14:textId="77777777" w:rsidR="0060324F" w:rsidRDefault="00803168">
      <w:pPr>
        <w:pStyle w:val="noindent"/>
        <w:divId w:val="1932544000"/>
        <w:rPr>
          <w:rFonts w:cs="Times New Roman"/>
        </w:rPr>
      </w:pPr>
      <w:r>
        <w:rPr>
          <w:rFonts w:cs="Times New Roman"/>
        </w:rPr>
        <w:t>Perhaps the site of PIWI-piRISC function is not cytoplasm. Indeed, fly PIWI is localized in the nucleus, and MILI and MIWI2 have been shown in induce DNA methylation [</w:t>
      </w:r>
      <w:hyperlink r:id="rId814" w:anchor="XAravin2008" w:history="1">
        <w:r>
          <w:rPr>
            <w:rStyle w:val="Hyperlink"/>
            <w:rFonts w:cs="Times New Roman"/>
          </w:rPr>
          <w:t>Aravin et al.</w:t>
        </w:r>
      </w:hyperlink>
      <w:r>
        <w:rPr>
          <w:rFonts w:cs="Times New Roman"/>
        </w:rPr>
        <w:t>, </w:t>
      </w:r>
      <w:hyperlink r:id="rId815" w:anchor="XAravin2008" w:history="1">
        <w:r>
          <w:rPr>
            <w:rStyle w:val="Hyperlink"/>
            <w:rFonts w:cs="Times New Roman"/>
          </w:rPr>
          <w:t>2008</w:t>
        </w:r>
      </w:hyperlink>
      <w:r>
        <w:rPr>
          <w:rFonts w:cs="Times New Roman"/>
        </w:rPr>
        <w:t>, </w:t>
      </w:r>
      <w:hyperlink r:id="rId816" w:anchor="XCox2000" w:history="1">
        <w:r>
          <w:rPr>
            <w:rStyle w:val="Hyperlink"/>
            <w:rFonts w:cs="Times New Roman"/>
          </w:rPr>
          <w:t>Cox et al.</w:t>
        </w:r>
      </w:hyperlink>
      <w:r>
        <w:rPr>
          <w:rFonts w:cs="Times New Roman"/>
        </w:rPr>
        <w:t>, </w:t>
      </w:r>
      <w:hyperlink r:id="rId817" w:anchor="XCox2000" w:history="1">
        <w:r>
          <w:rPr>
            <w:rStyle w:val="Hyperlink"/>
            <w:rFonts w:cs="Times New Roman"/>
          </w:rPr>
          <w:t>2000</w:t>
        </w:r>
      </w:hyperlink>
      <w:r>
        <w:rPr>
          <w:rFonts w:cs="Times New Roman"/>
        </w:rPr>
        <w:t>]. This is a potentially misleading course of logic. Localization does not confirm interaction [</w:t>
      </w:r>
      <w:hyperlink r:id="rId818" w:anchor="XNorth2006" w:history="1">
        <w:r>
          <w:rPr>
            <w:rStyle w:val="Hyperlink"/>
            <w:rFonts w:cs="Times New Roman"/>
          </w:rPr>
          <w:t>North</w:t>
        </w:r>
      </w:hyperlink>
      <w:r>
        <w:rPr>
          <w:rFonts w:cs="Times New Roman"/>
        </w:rPr>
        <w:t>, </w:t>
      </w:r>
      <w:hyperlink r:id="rId819" w:anchor="XNorth2006" w:history="1">
        <w:r>
          <w:rPr>
            <w:rStyle w:val="Hyperlink"/>
            <w:rFonts w:cs="Times New Roman"/>
          </w:rPr>
          <w:t>2006</w:t>
        </w:r>
      </w:hyperlink>
      <w:r>
        <w:rPr>
          <w:rFonts w:cs="Times New Roman"/>
        </w:rPr>
        <w:t>] or function and inferring such from localization can be as dangerous as assuming cars function in parking lots. Finally, a extremely tantalizing additional potential function for mammalian piRNAs is that of genomic imprinting [</w:t>
      </w:r>
      <w:hyperlink r:id="rId820" w:anchor="XWatanabe2011" w:history="1">
        <w:r>
          <w:rPr>
            <w:rStyle w:val="Hyperlink"/>
            <w:rFonts w:cs="Times New Roman"/>
          </w:rPr>
          <w:t>Watanabe et al.</w:t>
        </w:r>
      </w:hyperlink>
      <w:r>
        <w:rPr>
          <w:rFonts w:cs="Times New Roman"/>
        </w:rPr>
        <w:t>, </w:t>
      </w:r>
      <w:hyperlink r:id="rId821" w:anchor="XWatanabe2011" w:history="1">
        <w:r>
          <w:rPr>
            <w:rStyle w:val="Hyperlink"/>
            <w:rFonts w:cs="Times New Roman"/>
          </w:rPr>
          <w:t>2011b</w:t>
        </w:r>
      </w:hyperlink>
      <w:r>
        <w:rPr>
          <w:rFonts w:cs="Times New Roman"/>
        </w:rPr>
        <w:t xml:space="preserve">]. This function is in good agreement with germ line-specific and developmentally timed nature of Piwi protein expression. </w:t>
      </w:r>
    </w:p>
    <w:p w14:paraId="7B75103D" w14:textId="77777777" w:rsidR="0060324F" w:rsidRDefault="00803168">
      <w:pPr>
        <w:pStyle w:val="noindent"/>
        <w:divId w:val="1932544000"/>
        <w:rPr>
          <w:rFonts w:cs="Times New Roman"/>
        </w:rPr>
      </w:pPr>
      <w:r>
        <w:rPr>
          <w:rFonts w:cs="Times New Roman"/>
        </w:rPr>
        <w:t xml:space="preserve">In summary, there are still many holes and black boxes in the story of mammalian piRNAs. Continued study is easily justified by the sterile phenotypes of all pathway mutants. Time will tell if mammalian piRNAs are involved in a satisfying process of biology or are crude side quest of Nature. </w:t>
      </w:r>
    </w:p>
    <w:p w14:paraId="54FCECA5" w14:textId="77777777" w:rsidR="0060324F" w:rsidRDefault="00803168">
      <w:pPr>
        <w:pStyle w:val="Heading4"/>
        <w:divId w:val="1932544000"/>
        <w:rPr>
          <w:rFonts w:eastAsia="Times New Roman" w:cs="Times New Roman"/>
        </w:rPr>
      </w:pPr>
      <w:r>
        <w:rPr>
          <w:rStyle w:val="titlemark"/>
          <w:rFonts w:eastAsia="Times New Roman" w:cs="Times New Roman"/>
        </w:rPr>
        <w:t xml:space="preserve">1.5.3 </w:t>
      </w:r>
      <w:r>
        <w:rPr>
          <w:rFonts w:eastAsia="Times New Roman" w:cs="Times New Roman"/>
        </w:rPr>
        <w:t>From Short to Long: Transcript Assembly</w:t>
      </w:r>
    </w:p>
    <w:p w14:paraId="060F52C8" w14:textId="77777777" w:rsidR="0060324F" w:rsidRDefault="00803168">
      <w:pPr>
        <w:pStyle w:val="noindent"/>
        <w:divId w:val="1932544000"/>
        <w:rPr>
          <w:rFonts w:cs="Times New Roman"/>
        </w:rPr>
      </w:pPr>
      <w:r>
        <w:rPr>
          <w:rFonts w:cs="Times New Roman"/>
        </w:rPr>
        <w:t>Initial genome-wide HTS of piRNAs revealed a tremendous amount of biology [</w:t>
      </w:r>
      <w:hyperlink r:id="rId822" w:anchor="XBrennecke2007" w:history="1">
        <w:r>
          <w:rPr>
            <w:rStyle w:val="Hyperlink"/>
            <w:rFonts w:cs="Times New Roman"/>
          </w:rPr>
          <w:t>Brennecke et al.</w:t>
        </w:r>
      </w:hyperlink>
      <w:r>
        <w:rPr>
          <w:rFonts w:cs="Times New Roman"/>
        </w:rPr>
        <w:t>, </w:t>
      </w:r>
      <w:hyperlink r:id="rId823" w:anchor="XBrennecke2007" w:history="1">
        <w:r>
          <w:rPr>
            <w:rStyle w:val="Hyperlink"/>
            <w:rFonts w:cs="Times New Roman"/>
          </w:rPr>
          <w:t>2007</w:t>
        </w:r>
      </w:hyperlink>
      <w:r>
        <w:rPr>
          <w:rFonts w:cs="Times New Roman"/>
        </w:rPr>
        <w:t>, </w:t>
      </w:r>
      <w:hyperlink r:id="rId824" w:anchor="XGunawardane2007" w:history="1">
        <w:r>
          <w:rPr>
            <w:rStyle w:val="Hyperlink"/>
            <w:rFonts w:cs="Times New Roman"/>
          </w:rPr>
          <w:t>Gunawardane et al.</w:t>
        </w:r>
      </w:hyperlink>
      <w:r>
        <w:rPr>
          <w:rFonts w:cs="Times New Roman"/>
        </w:rPr>
        <w:t>, </w:t>
      </w:r>
      <w:hyperlink r:id="rId825" w:anchor="XGunawardane2007" w:history="1">
        <w:r>
          <w:rPr>
            <w:rStyle w:val="Hyperlink"/>
            <w:rFonts w:cs="Times New Roman"/>
          </w:rPr>
          <w:t>2007</w:t>
        </w:r>
      </w:hyperlink>
      <w:r>
        <w:rPr>
          <w:rFonts w:cs="Times New Roman"/>
        </w:rPr>
        <w:t xml:space="preserve">], but could provide little information as to the original transcriptional unit. The ability to reconstruct piRNA precursors had to wait for technological improvements in HTS read length and alignment algorithms. </w:t>
      </w:r>
    </w:p>
    <w:p w14:paraId="14E77828" w14:textId="77777777" w:rsidR="0060324F" w:rsidRDefault="00803168">
      <w:pPr>
        <w:pStyle w:val="noindent"/>
        <w:divId w:val="1932544000"/>
        <w:rPr>
          <w:rFonts w:cs="Times New Roman"/>
        </w:rPr>
      </w:pPr>
      <w:r>
        <w:rPr>
          <w:rFonts w:cs="Times New Roman"/>
        </w:rPr>
        <w:t>Working backwards from small RNA-Seq data to original transcription units was impossible. Mammalian piRNAs are too short (~30 nt) to allow for quality assembly using even the most current algorithms. They simply do not provide the necessary overlap of sequence to build scaffolds. Also, repeat elements are extremely abundant in mice [</w:t>
      </w:r>
      <w:hyperlink r:id="rId826" w:anchor="XNellaker2012" w:history="1">
        <w:r>
          <w:rPr>
            <w:rStyle w:val="Hyperlink"/>
            <w:rFonts w:cs="Times New Roman"/>
          </w:rPr>
          <w:t>Nell_ ker et al.</w:t>
        </w:r>
      </w:hyperlink>
      <w:r>
        <w:rPr>
          <w:rFonts w:cs="Times New Roman"/>
        </w:rPr>
        <w:t>, </w:t>
      </w:r>
      <w:hyperlink r:id="rId827" w:anchor="XNellaker2012" w:history="1">
        <w:r>
          <w:rPr>
            <w:rStyle w:val="Hyperlink"/>
            <w:rFonts w:cs="Times New Roman"/>
          </w:rPr>
          <w:t>2012</w:t>
        </w:r>
      </w:hyperlink>
      <w:r>
        <w:rPr>
          <w:rFonts w:cs="Times New Roman"/>
        </w:rPr>
        <w:t xml:space="preserve">], and combined with short reads further reduce the ability to assemble full-length sequences. Therefore, it was necessary to sequence RNAs prior to mature piRNA formation. </w:t>
      </w:r>
    </w:p>
    <w:p w14:paraId="0EF96489" w14:textId="77777777" w:rsidR="0060324F" w:rsidRDefault="00803168">
      <w:pPr>
        <w:pStyle w:val="noindent"/>
        <w:divId w:val="1932544000"/>
        <w:rPr>
          <w:rFonts w:cs="Times New Roman"/>
        </w:rPr>
      </w:pPr>
      <w:r>
        <w:rPr>
          <w:rFonts w:cs="Times New Roman"/>
        </w:rPr>
        <w:t>Even with longer read lengths and the best assembly algorithms, the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ends of long and diverse transcripts like piRNA precursors often requires a combination of multiple HTS datatypes [</w:t>
      </w:r>
      <w:hyperlink r:id="rId828" w:anchor="XBlower2013" w:history="1">
        <w:r>
          <w:rPr>
            <w:rStyle w:val="Hyperlink"/>
            <w:rFonts w:cs="Times New Roman"/>
          </w:rPr>
          <w:t>Blower et al.</w:t>
        </w:r>
      </w:hyperlink>
      <w:r>
        <w:rPr>
          <w:rFonts w:cs="Times New Roman"/>
        </w:rPr>
        <w:t>, </w:t>
      </w:r>
      <w:hyperlink r:id="rId829" w:anchor="XBlower2013" w:history="1">
        <w:r>
          <w:rPr>
            <w:rStyle w:val="Hyperlink"/>
            <w:rFonts w:cs="Times New Roman"/>
          </w:rPr>
          <w:t>2013</w:t>
        </w:r>
      </w:hyperlink>
      <w:r>
        <w:rPr>
          <w:rFonts w:cs="Times New Roman"/>
        </w:rPr>
        <w:t>, </w:t>
      </w:r>
      <w:hyperlink r:id="rId830" w:anchor="XLi2013e" w:history="1">
        <w:r>
          <w:rPr>
            <w:rStyle w:val="Hyperlink"/>
            <w:rFonts w:cs="Times New Roman"/>
          </w:rPr>
          <w:t>Li et al.</w:t>
        </w:r>
      </w:hyperlink>
      <w:r>
        <w:rPr>
          <w:rFonts w:cs="Times New Roman"/>
        </w:rPr>
        <w:t>, </w:t>
      </w:r>
      <w:hyperlink r:id="rId831" w:anchor="XLi2013e" w:history="1">
        <w:r>
          <w:rPr>
            <w:rStyle w:val="Hyperlink"/>
            <w:rFonts w:cs="Times New Roman"/>
          </w:rPr>
          <w:t>2013b</w:t>
        </w:r>
      </w:hyperlink>
      <w:r>
        <w:rPr>
          <w:rFonts w:cs="Times New Roman"/>
        </w:rPr>
        <w:t xml:space="preserve">]. Tailored versions of RNA-Seq, such as CAP-Seq (see section </w:t>
      </w:r>
      <w:hyperlink r:id="rId832" w:anchor="x1-80002" w:history="1">
        <w:r>
          <w:rPr>
            <w:rStyle w:val="Hyperlink"/>
            <w:rFonts w:cs="Times New Roman"/>
          </w:rPr>
          <w:t>1.2.2</w:t>
        </w:r>
      </w:hyperlink>
      <w:r>
        <w:rPr>
          <w:rFonts w:cs="Times New Roman"/>
        </w:rPr>
        <w:t>), are not sufficient for accurate 5</w:t>
      </w:r>
      <w:r>
        <w:rPr>
          <w:rStyle w:val="cmsy-8"/>
          <w:rFonts w:ascii="Times New Roman" w:hAnsi="Times New Roman" w:cs="Times New Roman"/>
        </w:rPr>
        <w:t>′</w:t>
      </w:r>
      <w:r>
        <w:rPr>
          <w:rFonts w:cs="Times New Roman"/>
        </w:rPr>
        <w:t xml:space="preserve">  end determination, and require orthogonal datasets to verify TSSs. Taking a page from lncRNA transcript discovery, orthogonal data sets such as ChIP-Seq of H3K4 methylated histones, a marker for transcriptional initiation can supplement RNA expression data [</w:t>
      </w:r>
      <w:hyperlink r:id="rId833" w:anchor="XKhalil2009" w:history="1">
        <w:r>
          <w:rPr>
            <w:rStyle w:val="Hyperlink"/>
            <w:rFonts w:cs="Times New Roman"/>
          </w:rPr>
          <w:t>Khalil et al.</w:t>
        </w:r>
      </w:hyperlink>
      <w:r>
        <w:rPr>
          <w:rFonts w:cs="Times New Roman"/>
        </w:rPr>
        <w:t>, </w:t>
      </w:r>
      <w:hyperlink r:id="rId834" w:anchor="XKhalil2009" w:history="1">
        <w:r>
          <w:rPr>
            <w:rStyle w:val="Hyperlink"/>
            <w:rFonts w:cs="Times New Roman"/>
          </w:rPr>
          <w:t>2009</w:t>
        </w:r>
      </w:hyperlink>
      <w:r>
        <w:rPr>
          <w:rFonts w:cs="Times New Roman"/>
        </w:rPr>
        <w:t xml:space="preserve">]. More information about how multiple HTS datasets can be_and were used_to define the transcriptional unit of piRNA precursors transcripts is provided in Chapter </w:t>
      </w:r>
      <w:hyperlink r:id="rId835" w:anchor="x1-420003" w:history="1">
        <w:r>
          <w:rPr>
            <w:rStyle w:val="Hyperlink"/>
            <w:rFonts w:cs="Times New Roman"/>
          </w:rPr>
          <w:t>3</w:t>
        </w:r>
      </w:hyperlink>
      <w:r>
        <w:rPr>
          <w:rFonts w:cs="Times New Roman"/>
        </w:rPr>
        <w:t xml:space="preserve">. </w:t>
      </w:r>
    </w:p>
    <w:p w14:paraId="1092929F" w14:textId="77777777" w:rsidR="0060324F" w:rsidRDefault="00803168">
      <w:pPr>
        <w:pStyle w:val="noindent"/>
        <w:divId w:val="1932544000"/>
        <w:rPr>
          <w:rFonts w:cs="Times New Roman"/>
        </w:rPr>
      </w:pPr>
      <w:r>
        <w:rPr>
          <w:rFonts w:cs="Times New Roman"/>
        </w:rPr>
        <w:t>General assembly of full length transcripts (not just piRNA precursor transcripts) is difficult for at least 3 reasons: (1) The transcriptome is expressed across 5 orders of magnitude and a typical RNA-Seq library contains many reads from a few highly-expressed genes and many fewer reads from lowly-expressed genes [</w:t>
      </w:r>
      <w:hyperlink r:id="rId836" w:anchor="XBlencowe2009" w:history="1">
        <w:r>
          <w:rPr>
            <w:rStyle w:val="Hyperlink"/>
            <w:rFonts w:cs="Times New Roman"/>
          </w:rPr>
          <w:t>Blencowe et al.</w:t>
        </w:r>
      </w:hyperlink>
      <w:r>
        <w:rPr>
          <w:rFonts w:cs="Times New Roman"/>
        </w:rPr>
        <w:t>, </w:t>
      </w:r>
      <w:hyperlink r:id="rId837" w:anchor="XBlencowe2009" w:history="1">
        <w:r>
          <w:rPr>
            <w:rStyle w:val="Hyperlink"/>
            <w:rFonts w:cs="Times New Roman"/>
          </w:rPr>
          <w:t>2009</w:t>
        </w:r>
      </w:hyperlink>
      <w:r>
        <w:rPr>
          <w:rFonts w:cs="Times New Roman"/>
        </w:rPr>
        <w:t xml:space="preserve">]; (2) RNA-Seq libraries are often not created from a completely pure source of mRNA and can contain reads from other RNA classes (e.g. tRNAs) or intronic reads from pre-mRNAs; and (3) Reads are often much shorter than a typical mRNA, making it difficult to assign which read goes to which isoform of a given gene (see the _connectivity problem_ discussed in section </w:t>
      </w:r>
      <w:hyperlink r:id="rId838" w:anchor="x1-130003" w:history="1">
        <w:r>
          <w:rPr>
            <w:rStyle w:val="Hyperlink"/>
            <w:rFonts w:cs="Times New Roman"/>
          </w:rPr>
          <w:t>1.3.3</w:t>
        </w:r>
      </w:hyperlink>
      <w:r>
        <w:rPr>
          <w:rFonts w:cs="Times New Roman"/>
        </w:rPr>
        <w:t xml:space="preserve">. With these challenges in mind, what is the current state of transcript reconstruction (herein </w:t>
      </w:r>
      <w:r>
        <w:rPr>
          <w:rStyle w:val="phvro8t-x-x-120"/>
          <w:rFonts w:cs="Times New Roman"/>
        </w:rPr>
        <w:t>transcript assembly</w:t>
      </w:r>
      <w:r>
        <w:rPr>
          <w:rFonts w:cs="Times New Roman"/>
        </w:rPr>
        <w:t xml:space="preserve">)? </w:t>
      </w:r>
    </w:p>
    <w:p w14:paraId="620F8FBD" w14:textId="77777777" w:rsidR="0060324F" w:rsidRDefault="00803168">
      <w:pPr>
        <w:pStyle w:val="noindent"/>
        <w:divId w:val="1932544000"/>
        <w:rPr>
          <w:rFonts w:cs="Times New Roman"/>
        </w:rPr>
      </w:pPr>
      <w:r>
        <w:rPr>
          <w:rFonts w:cs="Times New Roman"/>
        </w:rPr>
        <w:t>Computational transcriptome assembly of short reads is currently performed in one of two modes: genome-guided and genome-independent [</w:t>
      </w:r>
      <w:hyperlink r:id="rId839" w:anchor="XGarber2011a" w:history="1">
        <w:r>
          <w:rPr>
            <w:rStyle w:val="Hyperlink"/>
            <w:rFonts w:cs="Times New Roman"/>
          </w:rPr>
          <w:t>Garber et al.</w:t>
        </w:r>
      </w:hyperlink>
      <w:r>
        <w:rPr>
          <w:rFonts w:cs="Times New Roman"/>
        </w:rPr>
        <w:t>, </w:t>
      </w:r>
      <w:hyperlink r:id="rId840" w:anchor="XGarber2011a" w:history="1">
        <w:r>
          <w:rPr>
            <w:rStyle w:val="Hyperlink"/>
            <w:rFonts w:cs="Times New Roman"/>
          </w:rPr>
          <w:t>2011</w:t>
        </w:r>
      </w:hyperlink>
      <w:r>
        <w:rPr>
          <w:rFonts w:cs="Times New Roman"/>
        </w:rPr>
        <w:t>]. The difference between these two approaches is use of a high-quality genome during the assembly process. Popular assembly programs such as Cufflinks [</w:t>
      </w:r>
      <w:hyperlink r:id="rId841" w:anchor="XTrapnell2010" w:history="1">
        <w:r>
          <w:rPr>
            <w:rStyle w:val="Hyperlink"/>
            <w:rFonts w:cs="Times New Roman"/>
          </w:rPr>
          <w:t>Trapnell et al.</w:t>
        </w:r>
      </w:hyperlink>
      <w:r>
        <w:rPr>
          <w:rFonts w:cs="Times New Roman"/>
        </w:rPr>
        <w:t>, </w:t>
      </w:r>
      <w:hyperlink r:id="rId842" w:anchor="XTrapnell2010" w:history="1">
        <w:r>
          <w:rPr>
            <w:rStyle w:val="Hyperlink"/>
            <w:rFonts w:cs="Times New Roman"/>
          </w:rPr>
          <w:t>2010</w:t>
        </w:r>
      </w:hyperlink>
      <w:r>
        <w:rPr>
          <w:rFonts w:cs="Times New Roman"/>
        </w:rPr>
        <w:t>] and Scripture [</w:t>
      </w:r>
      <w:hyperlink r:id="rId843" w:anchor="XGuttman2010" w:history="1">
        <w:r>
          <w:rPr>
            <w:rStyle w:val="Hyperlink"/>
            <w:rFonts w:cs="Times New Roman"/>
          </w:rPr>
          <w:t>Guttman et al.</w:t>
        </w:r>
      </w:hyperlink>
      <w:r>
        <w:rPr>
          <w:rFonts w:cs="Times New Roman"/>
        </w:rPr>
        <w:t>, </w:t>
      </w:r>
      <w:hyperlink r:id="rId844" w:anchor="XGuttman2010" w:history="1">
        <w:r>
          <w:rPr>
            <w:rStyle w:val="Hyperlink"/>
            <w:rFonts w:cs="Times New Roman"/>
          </w:rPr>
          <w:t>2010</w:t>
        </w:r>
      </w:hyperlink>
      <w:r>
        <w:rPr>
          <w:rFonts w:cs="Times New Roman"/>
        </w:rPr>
        <w:t>], use genome-aligned short reads as the bases for calling transcripts. Genome-independent methods include Trinity, Oasis, and Velvet [</w:t>
      </w:r>
      <w:hyperlink r:id="rId845" w:anchor="XHaas2013c" w:history="1">
        <w:r>
          <w:rPr>
            <w:rStyle w:val="Hyperlink"/>
            <w:rFonts w:cs="Times New Roman"/>
          </w:rPr>
          <w:t>Haas et al.</w:t>
        </w:r>
      </w:hyperlink>
      <w:r>
        <w:rPr>
          <w:rFonts w:cs="Times New Roman"/>
        </w:rPr>
        <w:t>, </w:t>
      </w:r>
      <w:hyperlink r:id="rId846" w:anchor="XHaas2013c" w:history="1">
        <w:r>
          <w:rPr>
            <w:rStyle w:val="Hyperlink"/>
            <w:rFonts w:cs="Times New Roman"/>
          </w:rPr>
          <w:t>2013</w:t>
        </w:r>
      </w:hyperlink>
      <w:r>
        <w:rPr>
          <w:rFonts w:cs="Times New Roman"/>
        </w:rPr>
        <w:t>, </w:t>
      </w:r>
      <w:hyperlink r:id="rId847" w:anchor="XSchulz2012" w:history="1">
        <w:r>
          <w:rPr>
            <w:rStyle w:val="Hyperlink"/>
            <w:rFonts w:cs="Times New Roman"/>
          </w:rPr>
          <w:t>Schulz et al.</w:t>
        </w:r>
      </w:hyperlink>
      <w:r>
        <w:rPr>
          <w:rFonts w:cs="Times New Roman"/>
        </w:rPr>
        <w:t>, </w:t>
      </w:r>
      <w:hyperlink r:id="rId848" w:anchor="XSchulz2012" w:history="1">
        <w:r>
          <w:rPr>
            <w:rStyle w:val="Hyperlink"/>
            <w:rFonts w:cs="Times New Roman"/>
          </w:rPr>
          <w:t>2012</w:t>
        </w:r>
      </w:hyperlink>
      <w:r>
        <w:rPr>
          <w:rFonts w:cs="Times New Roman"/>
        </w:rPr>
        <w:t>, </w:t>
      </w:r>
      <w:hyperlink r:id="rId849" w:anchor="XZerbino2008" w:history="1">
        <w:r>
          <w:rPr>
            <w:rStyle w:val="Hyperlink"/>
            <w:rFonts w:cs="Times New Roman"/>
          </w:rPr>
          <w:t>Zerbino and Birney</w:t>
        </w:r>
      </w:hyperlink>
      <w:r>
        <w:rPr>
          <w:rFonts w:cs="Times New Roman"/>
        </w:rPr>
        <w:t>, </w:t>
      </w:r>
      <w:hyperlink r:id="rId850" w:anchor="XZerbino2008" w:history="1">
        <w:r>
          <w:rPr>
            <w:rStyle w:val="Hyperlink"/>
            <w:rFonts w:cs="Times New Roman"/>
          </w:rPr>
          <w:t>2008</w:t>
        </w:r>
      </w:hyperlink>
      <w:r>
        <w:rPr>
          <w:rFonts w:cs="Times New Roman"/>
        </w:rPr>
        <w:t xml:space="preserve">]. </w:t>
      </w:r>
    </w:p>
    <w:p w14:paraId="0A0A256C" w14:textId="77777777" w:rsidR="0060324F" w:rsidRDefault="00803168">
      <w:pPr>
        <w:pStyle w:val="noindent"/>
        <w:divId w:val="1932544000"/>
        <w:rPr>
          <w:rFonts w:cs="Times New Roman"/>
        </w:rPr>
      </w:pPr>
      <w:r>
        <w:rPr>
          <w:rFonts w:cs="Times New Roman"/>
        </w:rPr>
        <w:t>As mentioned previously, constraints imposed by the huge dynamic range of RNA expression is the major complicating factor with current transcript assembly programs. These programs frequently generate short transcript fragments (_contigs_) due to poor coverage of long and lowly-expressed transcripts [</w:t>
      </w:r>
      <w:hyperlink r:id="rId851" w:anchor="XRehrauer2013" w:history="1">
        <w:r>
          <w:rPr>
            <w:rStyle w:val="Hyperlink"/>
            <w:rFonts w:cs="Times New Roman"/>
          </w:rPr>
          <w:t>Rehrauer et al.</w:t>
        </w:r>
      </w:hyperlink>
      <w:r>
        <w:rPr>
          <w:rFonts w:cs="Times New Roman"/>
        </w:rPr>
        <w:t>, </w:t>
      </w:r>
      <w:hyperlink r:id="rId852" w:anchor="XRehrauer2013" w:history="1">
        <w:r>
          <w:rPr>
            <w:rStyle w:val="Hyperlink"/>
            <w:rFonts w:cs="Times New Roman"/>
          </w:rPr>
          <w:t>2013</w:t>
        </w:r>
      </w:hyperlink>
      <w:r>
        <w:rPr>
          <w:rFonts w:cs="Times New Roman"/>
        </w:rPr>
        <w:t>, </w:t>
      </w:r>
      <w:hyperlink r:id="rId853" w:anchor="XSteijger2013" w:history="1">
        <w:r>
          <w:rPr>
            <w:rStyle w:val="Hyperlink"/>
            <w:rFonts w:cs="Times New Roman"/>
          </w:rPr>
          <w:t>Steijger et al.</w:t>
        </w:r>
      </w:hyperlink>
      <w:r>
        <w:rPr>
          <w:rFonts w:cs="Times New Roman"/>
        </w:rPr>
        <w:t>, </w:t>
      </w:r>
      <w:hyperlink r:id="rId854" w:anchor="XSteijger2013" w:history="1">
        <w:r>
          <w:rPr>
            <w:rStyle w:val="Hyperlink"/>
            <w:rFonts w:cs="Times New Roman"/>
          </w:rPr>
          <w:t>2013</w:t>
        </w:r>
      </w:hyperlink>
      <w:r>
        <w:rPr>
          <w:rFonts w:cs="Times New Roman"/>
        </w:rPr>
        <w:t>]. Merging these contigs into a continuous annotation is a major goal. Improvements will surely come from greater sequencing depth, longer reads, and mRNA enrichment schemes, albeit with diminishing returns [</w:t>
      </w:r>
      <w:hyperlink r:id="rId855" w:anchor="XChang2014c" w:history="1">
        <w:r>
          <w:rPr>
            <w:rStyle w:val="Hyperlink"/>
            <w:rFonts w:cs="Times New Roman"/>
          </w:rPr>
          <w:t>Chang et al.</w:t>
        </w:r>
      </w:hyperlink>
      <w:r>
        <w:rPr>
          <w:rFonts w:cs="Times New Roman"/>
        </w:rPr>
        <w:t>, </w:t>
      </w:r>
      <w:hyperlink r:id="rId856" w:anchor="XChang2014c" w:history="1">
        <w:r>
          <w:rPr>
            <w:rStyle w:val="Hyperlink"/>
            <w:rFonts w:cs="Times New Roman"/>
          </w:rPr>
          <w:t>2014b</w:t>
        </w:r>
      </w:hyperlink>
      <w:r>
        <w:rPr>
          <w:rFonts w:cs="Times New Roman"/>
        </w:rPr>
        <w:t xml:space="preserve">]. See section </w:t>
      </w:r>
      <w:hyperlink r:id="rId857" w:anchor="x1-790002" w:history="1">
        <w:r>
          <w:rPr>
            <w:rStyle w:val="Hyperlink"/>
            <w:rFonts w:cs="Times New Roman"/>
          </w:rPr>
          <w:t>5.1.2</w:t>
        </w:r>
      </w:hyperlink>
      <w:r>
        <w:rPr>
          <w:rFonts w:cs="Times New Roman"/>
        </w:rPr>
        <w:t xml:space="preserve"> for more thoughts concerning transcript assembly. Longer-term barriers include repetitive sequences, transcript secondary structure [</w:t>
      </w:r>
      <w:hyperlink r:id="rId858" w:anchor="XWan2014" w:history="1">
        <w:r>
          <w:rPr>
            <w:rStyle w:val="Hyperlink"/>
            <w:rFonts w:cs="Times New Roman"/>
          </w:rPr>
          <w:t>Wan et al.</w:t>
        </w:r>
      </w:hyperlink>
      <w:r>
        <w:rPr>
          <w:rFonts w:cs="Times New Roman"/>
        </w:rPr>
        <w:t>, </w:t>
      </w:r>
      <w:hyperlink r:id="rId859" w:anchor="XWan2014" w:history="1">
        <w:r>
          <w:rPr>
            <w:rStyle w:val="Hyperlink"/>
            <w:rFonts w:cs="Times New Roman"/>
          </w:rPr>
          <w:t>2014</w:t>
        </w:r>
      </w:hyperlink>
      <w:r>
        <w:rPr>
          <w:rFonts w:cs="Times New Roman"/>
        </w:rPr>
        <w:t>], and mRNA processing including hydrolysis and RT processivity [</w:t>
      </w:r>
      <w:hyperlink r:id="rId860" w:anchor="XSharon2013" w:history="1">
        <w:r>
          <w:rPr>
            <w:rStyle w:val="Hyperlink"/>
            <w:rFonts w:cs="Times New Roman"/>
          </w:rPr>
          <w:t>Sharon et al.</w:t>
        </w:r>
      </w:hyperlink>
      <w:r>
        <w:rPr>
          <w:rFonts w:cs="Times New Roman"/>
        </w:rPr>
        <w:t>, </w:t>
      </w:r>
      <w:hyperlink r:id="rId861" w:anchor="XSharon2013" w:history="1">
        <w:r>
          <w:rPr>
            <w:rStyle w:val="Hyperlink"/>
            <w:rFonts w:cs="Times New Roman"/>
          </w:rPr>
          <w:t>2013</w:t>
        </w:r>
      </w:hyperlink>
      <w:r>
        <w:rPr>
          <w:rFonts w:cs="Times New Roman"/>
        </w:rPr>
        <w:t>]. Finally, multiple forms of mRNA enrichment and purification, specifically combining poly(A)+ tail and 5</w:t>
      </w:r>
      <w:r>
        <w:rPr>
          <w:rStyle w:val="cmsy-8"/>
          <w:rFonts w:ascii="Times New Roman" w:hAnsi="Times New Roman" w:cs="Times New Roman"/>
        </w:rPr>
        <w:t>′</w:t>
      </w:r>
      <w:r>
        <w:rPr>
          <w:rFonts w:cs="Times New Roman"/>
        </w:rPr>
        <w:t> CAP selection, can be used to increase the accuracy of mRNA transcript assembly [</w:t>
      </w:r>
      <w:hyperlink r:id="rId862" w:anchor="XBlower2013" w:history="1">
        <w:r>
          <w:rPr>
            <w:rStyle w:val="Hyperlink"/>
            <w:rFonts w:cs="Times New Roman"/>
          </w:rPr>
          <w:t>Blower et al.</w:t>
        </w:r>
      </w:hyperlink>
      <w:r>
        <w:rPr>
          <w:rFonts w:cs="Times New Roman"/>
        </w:rPr>
        <w:t>, </w:t>
      </w:r>
      <w:hyperlink r:id="rId863" w:anchor="XBlower2013" w:history="1">
        <w:r>
          <w:rPr>
            <w:rStyle w:val="Hyperlink"/>
            <w:rFonts w:cs="Times New Roman"/>
          </w:rPr>
          <w:t>2013</w:t>
        </w:r>
      </w:hyperlink>
      <w:r>
        <w:rPr>
          <w:rFonts w:cs="Times New Roman"/>
        </w:rPr>
        <w:t xml:space="preserve">]. </w:t>
      </w:r>
    </w:p>
    <w:p w14:paraId="424A58F5" w14:textId="77777777" w:rsidR="0060324F" w:rsidRDefault="00803168">
      <w:pPr>
        <w:pStyle w:val="Heading3"/>
        <w:divId w:val="1932544000"/>
        <w:rPr>
          <w:rFonts w:eastAsia="Times New Roman" w:cs="Times New Roman"/>
        </w:rPr>
      </w:pPr>
      <w:r>
        <w:rPr>
          <w:rStyle w:val="titlemark"/>
          <w:rFonts w:eastAsia="Times New Roman" w:cs="Times New Roman"/>
        </w:rPr>
        <w:t xml:space="preserve">1.6 </w:t>
      </w:r>
      <w:r>
        <w:rPr>
          <w:rFonts w:eastAsia="Times New Roman" w:cs="Times New Roman"/>
        </w:rPr>
        <w:t>Nucleic Acid _Omics</w:t>
      </w:r>
    </w:p>
    <w:p w14:paraId="394375BD" w14:textId="77777777" w:rsidR="0060324F" w:rsidRDefault="00803168">
      <w:pPr>
        <w:pStyle w:val="noindent"/>
        <w:divId w:val="1932544000"/>
        <w:rPr>
          <w:rFonts w:cs="Times New Roman"/>
        </w:rPr>
      </w:pPr>
      <w:r>
        <w:rPr>
          <w:rFonts w:cs="Times New Roman"/>
        </w:rPr>
        <w:t xml:space="preserve">Biomedical science has just taken a very sharp step (Figure </w:t>
      </w:r>
      <w:hyperlink r:id="rId864" w:anchor="x1-8001r2" w:history="1">
        <w:r>
          <w:rPr>
            <w:rStyle w:val="Hyperlink"/>
            <w:rFonts w:cs="Times New Roman"/>
          </w:rPr>
          <w:t>1.2</w:t>
        </w:r>
      </w:hyperlink>
      <w:r>
        <w:rPr>
          <w:rFonts w:cs="Times New Roman"/>
        </w:rPr>
        <w:t xml:space="preserve"> into an era of cheap genomics. Most questions, including those of gene expression, molecular interactions, and evolution should no longer be asked on a small scale</w:t>
      </w:r>
      <w:ins w:id="176" w:author="moorelab" w:date="2014-05-04T10:21:00Z">
        <w:r w:rsidR="003E78A4">
          <w:rPr>
            <w:rFonts w:cs="Times New Roman"/>
          </w:rPr>
          <w:t xml:space="preserve"> (do you really think that there is no more sense in doing small scale but highly quantitative studies?</w:t>
        </w:r>
      </w:ins>
      <w:ins w:id="177" w:author="moorelab" w:date="2014-05-04T10:22:00Z">
        <w:r w:rsidR="003E78A4">
          <w:rPr>
            <w:rFonts w:cs="Times New Roman"/>
          </w:rPr>
          <w:t xml:space="preserve"> I think that this era of large scale experiments is taking over well characterized studies with clear biological questions. </w:t>
        </w:r>
      </w:ins>
      <w:ins w:id="178" w:author="moorelab" w:date="2014-05-04T10:24:00Z">
        <w:r w:rsidR="003E78A4">
          <w:rPr>
            <w:rFonts w:cs="Times New Roman"/>
          </w:rPr>
          <w:t>Most</w:t>
        </w:r>
      </w:ins>
      <w:ins w:id="179" w:author="moorelab" w:date="2014-05-04T10:25:00Z">
        <w:r w:rsidR="003E78A4">
          <w:rPr>
            <w:rFonts w:cs="Times New Roman"/>
          </w:rPr>
          <w:t xml:space="preserve"> s</w:t>
        </w:r>
      </w:ins>
      <w:ins w:id="180" w:author="moorelab" w:date="2014-05-04T10:24:00Z">
        <w:r w:rsidR="003E78A4">
          <w:rPr>
            <w:rFonts w:cs="Times New Roman"/>
          </w:rPr>
          <w:t>tudies have</w:t>
        </w:r>
      </w:ins>
      <w:ins w:id="181" w:author="moorelab" w:date="2014-05-04T10:25:00Z">
        <w:r w:rsidR="003E78A4">
          <w:rPr>
            <w:rFonts w:cs="Times New Roman"/>
          </w:rPr>
          <w:t xml:space="preserve"> become</w:t>
        </w:r>
      </w:ins>
      <w:ins w:id="182" w:author="moorelab" w:date="2014-05-04T10:24:00Z">
        <w:r w:rsidR="003E78A4">
          <w:rPr>
            <w:rFonts w:cs="Times New Roman"/>
          </w:rPr>
          <w:t xml:space="preserve"> </w:t>
        </w:r>
      </w:ins>
      <w:ins w:id="183" w:author="moorelab" w:date="2014-05-04T10:22:00Z">
        <w:r w:rsidR="003E78A4">
          <w:rPr>
            <w:rFonts w:cs="Times New Roman"/>
          </w:rPr>
          <w:t xml:space="preserve">very descriptive and do not </w:t>
        </w:r>
      </w:ins>
      <w:ins w:id="184" w:author="moorelab" w:date="2014-05-04T10:27:00Z">
        <w:r w:rsidR="003E78A4">
          <w:rPr>
            <w:rFonts w:cs="Times New Roman"/>
          </w:rPr>
          <w:t>always</w:t>
        </w:r>
      </w:ins>
      <w:ins w:id="185" w:author="moorelab" w:date="2014-05-04T10:22:00Z">
        <w:r w:rsidR="003E78A4">
          <w:rPr>
            <w:rFonts w:cs="Times New Roman"/>
          </w:rPr>
          <w:t xml:space="preserve"> yield major </w:t>
        </w:r>
      </w:ins>
      <w:ins w:id="186" w:author="moorelab" w:date="2014-05-04T10:29:00Z">
        <w:r w:rsidR="000079C0">
          <w:rPr>
            <w:rFonts w:cs="Times New Roman"/>
          </w:rPr>
          <w:t>discoveries</w:t>
        </w:r>
      </w:ins>
      <w:ins w:id="187" w:author="moorelab" w:date="2014-05-04T10:22:00Z">
        <w:r w:rsidR="003E78A4">
          <w:rPr>
            <w:rFonts w:cs="Times New Roman"/>
          </w:rPr>
          <w:t>. I think that a combination of large scale and low scal</w:t>
        </w:r>
        <w:r w:rsidR="000079C0">
          <w:rPr>
            <w:rFonts w:cs="Times New Roman"/>
          </w:rPr>
          <w:t>e will be</w:t>
        </w:r>
        <w:r w:rsidR="003E78A4">
          <w:rPr>
            <w:rFonts w:cs="Times New Roman"/>
          </w:rPr>
          <w:t xml:space="preserve"> the best option for the future!</w:t>
        </w:r>
      </w:ins>
      <w:ins w:id="188" w:author="moorelab" w:date="2014-05-04T10:21:00Z">
        <w:r w:rsidR="003E78A4">
          <w:rPr>
            <w:rFonts w:cs="Times New Roman"/>
          </w:rPr>
          <w:t>)</w:t>
        </w:r>
      </w:ins>
      <w:r>
        <w:rPr>
          <w:rFonts w:cs="Times New Roman"/>
        </w:rPr>
        <w:t xml:space="preserve">. Indeed questions and hypothesis concerning these topics should be approached on a _big scale_ from the very onset in order to maximize return on investment. Much of the work required to reap maximum benefit falls squarely on our own education and experience. See section </w:t>
      </w:r>
      <w:hyperlink r:id="rId865" w:anchor="x1-950004" w:history="1">
        <w:r>
          <w:rPr>
            <w:rStyle w:val="Hyperlink"/>
            <w:rFonts w:cs="Times New Roman"/>
          </w:rPr>
          <w:t>5.4</w:t>
        </w:r>
      </w:hyperlink>
      <w:r>
        <w:rPr>
          <w:rFonts w:cs="Times New Roman"/>
        </w:rPr>
        <w:t xml:space="preserve"> for concluding thoughts. </w:t>
      </w:r>
    </w:p>
    <w:p w14:paraId="6C08991E" w14:textId="77777777" w:rsidR="0060324F" w:rsidRDefault="00803168">
      <w:pPr>
        <w:pStyle w:val="Heading2"/>
        <w:divId w:val="1932544000"/>
        <w:rPr>
          <w:rFonts w:eastAsia="Times New Roman" w:cs="Times New Roman"/>
        </w:rPr>
      </w:pPr>
      <w:r>
        <w:rPr>
          <w:rStyle w:val="titlemark"/>
          <w:rFonts w:eastAsia="Times New Roman" w:cs="Times New Roman"/>
        </w:rPr>
        <w:t>Chapter 2</w:t>
      </w:r>
      <w:r>
        <w:rPr>
          <w:rFonts w:eastAsia="Times New Roman" w:cs="Times New Roman"/>
        </w:rPr>
        <w:br/>
        <w:t>Simultaneous analysis of multiple site alternative splicing via RNA-templated DNA-to-DNA ligation</w:t>
      </w:r>
    </w:p>
    <w:p w14:paraId="20E6FC5A" w14:textId="77777777" w:rsidR="0060324F" w:rsidRDefault="00803168">
      <w:pPr>
        <w:pStyle w:val="Heading3"/>
        <w:divId w:val="1932544000"/>
        <w:rPr>
          <w:rFonts w:eastAsia="Times New Roman" w:cs="Times New Roman"/>
        </w:rPr>
      </w:pPr>
      <w:r>
        <w:rPr>
          <w:rStyle w:val="titlemark"/>
          <w:rFonts w:eastAsia="Times New Roman" w:cs="Times New Roman"/>
        </w:rPr>
        <w:t xml:space="preserve">2.1 </w:t>
      </w:r>
      <w:r>
        <w:rPr>
          <w:rFonts w:eastAsia="Times New Roman" w:cs="Times New Roman"/>
        </w:rPr>
        <w:t>Introduction</w:t>
      </w:r>
    </w:p>
    <w:p w14:paraId="586BC443" w14:textId="77777777" w:rsidR="0060324F" w:rsidRDefault="00803168">
      <w:pPr>
        <w:pStyle w:val="noindent"/>
        <w:divId w:val="1932544000"/>
        <w:rPr>
          <w:rFonts w:cs="Times New Roman"/>
        </w:rPr>
      </w:pPr>
      <w:r>
        <w:rPr>
          <w:rFonts w:cs="Times New Roman"/>
        </w:rPr>
        <w:t xml:space="preserve">In eukaryotes, genome size does not scale with complexity, in large part due to expression of alternative mRNA isoforms. High-throughput sequencing has revealed that ~58% of </w:t>
      </w:r>
      <w:r>
        <w:rPr>
          <w:rStyle w:val="phvro8t-x-x-120"/>
          <w:rFonts w:cs="Times New Roman"/>
        </w:rPr>
        <w:t xml:space="preserve">Drosophila melanogaster </w:t>
      </w:r>
      <w:r>
        <w:rPr>
          <w:rFonts w:cs="Times New Roman"/>
        </w:rPr>
        <w:t>genes and &gt;95% of human genes produce multiple transcripts per gene [</w:t>
      </w:r>
      <w:hyperlink r:id="rId866" w:anchor="XBrown2014" w:history="1">
        <w:r>
          <w:rPr>
            <w:rStyle w:val="Hyperlink"/>
            <w:rFonts w:cs="Times New Roman"/>
          </w:rPr>
          <w:t>Brown et al.</w:t>
        </w:r>
      </w:hyperlink>
      <w:r>
        <w:rPr>
          <w:rFonts w:cs="Times New Roman"/>
        </w:rPr>
        <w:t>, </w:t>
      </w:r>
      <w:hyperlink r:id="rId867" w:anchor="XBrown2014" w:history="1">
        <w:r>
          <w:rPr>
            <w:rStyle w:val="Hyperlink"/>
            <w:rFonts w:cs="Times New Roman"/>
          </w:rPr>
          <w:t>2014</w:t>
        </w:r>
      </w:hyperlink>
      <w:r>
        <w:rPr>
          <w:rFonts w:cs="Times New Roman"/>
        </w:rPr>
        <w:t>, </w:t>
      </w:r>
      <w:hyperlink r:id="rId868" w:anchor="XPan2008" w:history="1">
        <w:r>
          <w:rPr>
            <w:rStyle w:val="Hyperlink"/>
            <w:rFonts w:cs="Times New Roman"/>
          </w:rPr>
          <w:t>Pan et al.</w:t>
        </w:r>
      </w:hyperlink>
      <w:r>
        <w:rPr>
          <w:rFonts w:cs="Times New Roman"/>
        </w:rPr>
        <w:t>, </w:t>
      </w:r>
      <w:hyperlink r:id="rId869" w:anchor="XPan2008" w:history="1">
        <w:r>
          <w:rPr>
            <w:rStyle w:val="Hyperlink"/>
            <w:rFonts w:cs="Times New Roman"/>
          </w:rPr>
          <w:t>2008</w:t>
        </w:r>
      </w:hyperlink>
      <w:r>
        <w:rPr>
          <w:rFonts w:cs="Times New Roman"/>
        </w:rPr>
        <w:t>, </w:t>
      </w:r>
      <w:hyperlink r:id="rId870" w:anchor="XWang2008" w:history="1">
        <w:r>
          <w:rPr>
            <w:rStyle w:val="Hyperlink"/>
            <w:rFonts w:cs="Times New Roman"/>
          </w:rPr>
          <w:t>Wang et al.</w:t>
        </w:r>
      </w:hyperlink>
      <w:r>
        <w:rPr>
          <w:rFonts w:cs="Times New Roman"/>
        </w:rPr>
        <w:t>, </w:t>
      </w:r>
      <w:hyperlink r:id="rId871" w:anchor="XWang2008" w:history="1">
        <w:r>
          <w:rPr>
            <w:rStyle w:val="Hyperlink"/>
            <w:rFonts w:cs="Times New Roman"/>
          </w:rPr>
          <w:t>2008</w:t>
        </w:r>
      </w:hyperlink>
      <w:r>
        <w:rPr>
          <w:rFonts w:cs="Times New Roman"/>
        </w:rPr>
        <w:t>], with many human genes expressing 10 or more isoforms [</w:t>
      </w:r>
      <w:hyperlink r:id="rId872" w:anchor="XDjebali2012" w:history="1">
        <w:r>
          <w:rPr>
            <w:rStyle w:val="Hyperlink"/>
            <w:rFonts w:cs="Times New Roman"/>
          </w:rPr>
          <w:t>Djebali et al.</w:t>
        </w:r>
      </w:hyperlink>
      <w:r>
        <w:rPr>
          <w:rFonts w:cs="Times New Roman"/>
        </w:rPr>
        <w:t>, </w:t>
      </w:r>
      <w:hyperlink r:id="rId873" w:anchor="XDjebali2012" w:history="1">
        <w:r>
          <w:rPr>
            <w:rStyle w:val="Hyperlink"/>
            <w:rFonts w:cs="Times New Roman"/>
          </w:rPr>
          <w:t>2012</w:t>
        </w:r>
      </w:hyperlink>
      <w:r>
        <w:rPr>
          <w:rFonts w:cs="Times New Roman"/>
        </w:rPr>
        <w:t>]. Isoform diversity is driven by alternative promoter use (i.e., alternative first exons), alternative splicing at internal sites, and alternative polyadenylation. With regard to alternative splicing, more than a quarter of human genes contain multiple alternative splicing regions separated by stretches of constitutively-included exons [</w:t>
      </w:r>
      <w:hyperlink r:id="rId874" w:anchor="XFededa2005" w:history="1">
        <w:r>
          <w:rPr>
            <w:rStyle w:val="Hyperlink"/>
            <w:rFonts w:cs="Times New Roman"/>
          </w:rPr>
          <w:t>Fededa et al.</w:t>
        </w:r>
      </w:hyperlink>
      <w:r>
        <w:rPr>
          <w:rFonts w:cs="Times New Roman"/>
        </w:rPr>
        <w:t>, </w:t>
      </w:r>
      <w:hyperlink r:id="rId875" w:anchor="XFededa2005" w:history="1">
        <w:r>
          <w:rPr>
            <w:rStyle w:val="Hyperlink"/>
            <w:rFonts w:cs="Times New Roman"/>
          </w:rPr>
          <w:t>2005</w:t>
        </w:r>
      </w:hyperlink>
      <w:r>
        <w:rPr>
          <w:rFonts w:cs="Times New Roman"/>
        </w:rPr>
        <w:t xml:space="preserve">]. The combinatorial potential of such multi-site alternative splicing exponentially increases the number of possible isoforms, with some human genes predicted to have &gt;100 isoforms and Drosophila </w:t>
      </w:r>
      <w:r>
        <w:rPr>
          <w:rStyle w:val="phvro8t-x-x-120"/>
          <w:rFonts w:cs="Times New Roman"/>
        </w:rPr>
        <w:t>Dscam1</w:t>
      </w:r>
      <w:r>
        <w:rPr>
          <w:rFonts w:cs="Times New Roman"/>
        </w:rPr>
        <w:t xml:space="preserve">, which utilizes four regions of mutually exclusive cassette exons, predicted to have 37,224! </w:t>
      </w:r>
    </w:p>
    <w:p w14:paraId="395527B1" w14:textId="77777777" w:rsidR="0060324F" w:rsidRDefault="00803168">
      <w:pPr>
        <w:pStyle w:val="noindent"/>
        <w:divId w:val="1932544000"/>
        <w:rPr>
          <w:rFonts w:cs="Times New Roman"/>
        </w:rPr>
      </w:pPr>
      <w:r>
        <w:rPr>
          <w:rFonts w:cs="Times New Roman"/>
        </w:rPr>
        <w:t>Although bioinformatic analysis of high throughput sequencing data has proven incredibly powerful for identifying individual alternative splicing regions and characterizing the diversity exon utilization within them, current technology is limited to ~500 nt of contiguous sequence. Thus complete transcripts must be intuited by piecing together multiple short reads [</w:t>
      </w:r>
      <w:hyperlink r:id="rId876" w:anchor="XBoley2014" w:history="1">
        <w:r>
          <w:rPr>
            <w:rStyle w:val="Hyperlink"/>
            <w:rFonts w:cs="Times New Roman"/>
          </w:rPr>
          <w:t>Boley et al.</w:t>
        </w:r>
      </w:hyperlink>
      <w:r>
        <w:rPr>
          <w:rFonts w:cs="Times New Roman"/>
        </w:rPr>
        <w:t>, </w:t>
      </w:r>
      <w:hyperlink r:id="rId877" w:anchor="XBoley2014" w:history="1">
        <w:r>
          <w:rPr>
            <w:rStyle w:val="Hyperlink"/>
            <w:rFonts w:cs="Times New Roman"/>
          </w:rPr>
          <w:t>2014</w:t>
        </w:r>
      </w:hyperlink>
      <w:r>
        <w:rPr>
          <w:rFonts w:cs="Times New Roman"/>
        </w:rPr>
        <w:t>, </w:t>
      </w:r>
      <w:hyperlink r:id="rId878" w:anchor="XGarber2011a" w:history="1">
        <w:r>
          <w:rPr>
            <w:rStyle w:val="Hyperlink"/>
            <w:rFonts w:cs="Times New Roman"/>
          </w:rPr>
          <w:t>Garber et al.</w:t>
        </w:r>
      </w:hyperlink>
      <w:r>
        <w:rPr>
          <w:rFonts w:cs="Times New Roman"/>
        </w:rPr>
        <w:t>, </w:t>
      </w:r>
      <w:hyperlink r:id="rId879" w:anchor="XGarber2011a" w:history="1">
        <w:r>
          <w:rPr>
            <w:rStyle w:val="Hyperlink"/>
            <w:rFonts w:cs="Times New Roman"/>
          </w:rPr>
          <w:t>2011</w:t>
        </w:r>
      </w:hyperlink>
      <w:r>
        <w:rPr>
          <w:rFonts w:cs="Times New Roman"/>
        </w:rPr>
        <w:t>, </w:t>
      </w:r>
      <w:hyperlink r:id="rId880" w:anchor="XGrabherr2011" w:history="1">
        <w:r>
          <w:rPr>
            <w:rStyle w:val="Hyperlink"/>
            <w:rFonts w:cs="Times New Roman"/>
          </w:rPr>
          <w:t>Grabherr et al.</w:t>
        </w:r>
      </w:hyperlink>
      <w:r>
        <w:rPr>
          <w:rFonts w:cs="Times New Roman"/>
        </w:rPr>
        <w:t>, </w:t>
      </w:r>
      <w:hyperlink r:id="rId881" w:anchor="XGrabherr2011" w:history="1">
        <w:r>
          <w:rPr>
            <w:rStyle w:val="Hyperlink"/>
            <w:rFonts w:cs="Times New Roman"/>
          </w:rPr>
          <w:t>2011</w:t>
        </w:r>
      </w:hyperlink>
      <w:r>
        <w:rPr>
          <w:rFonts w:cs="Times New Roman"/>
        </w:rPr>
        <w:t>, </w:t>
      </w:r>
      <w:hyperlink r:id="rId882" w:anchor="XHaas2013c" w:history="1">
        <w:r>
          <w:rPr>
            <w:rStyle w:val="Hyperlink"/>
            <w:rFonts w:cs="Times New Roman"/>
          </w:rPr>
          <w:t>Haas et al.</w:t>
        </w:r>
      </w:hyperlink>
      <w:r>
        <w:rPr>
          <w:rFonts w:cs="Times New Roman"/>
        </w:rPr>
        <w:t>, </w:t>
      </w:r>
      <w:hyperlink r:id="rId883" w:anchor="XHaas2013c" w:history="1">
        <w:r>
          <w:rPr>
            <w:rStyle w:val="Hyperlink"/>
            <w:rFonts w:cs="Times New Roman"/>
          </w:rPr>
          <w:t>2013</w:t>
        </w:r>
      </w:hyperlink>
      <w:r>
        <w:rPr>
          <w:rFonts w:cs="Times New Roman"/>
        </w:rPr>
        <w:t xml:space="preserve">]. As a result, connectivity information present in individual mRNA molecules is lost. With regard to distal alternative splicing regions, this limits our ability to know (1) whether all possible combinations are actually produced and (2) whether there is any long-range coordination between different alternative splicing regions. </w:t>
      </w:r>
    </w:p>
    <w:p w14:paraId="12E0739E" w14:textId="77777777" w:rsidR="0060324F" w:rsidRDefault="00803168">
      <w:pPr>
        <w:pStyle w:val="noindent"/>
        <w:divId w:val="1932544000"/>
        <w:rPr>
          <w:rFonts w:cs="Times New Roman"/>
        </w:rPr>
      </w:pPr>
      <w:r>
        <w:rPr>
          <w:rFonts w:cs="Times New Roman"/>
        </w:rPr>
        <w:t>Linked processing events have been largely observed in reporter constructs as a dependence of downstream exon inclusion due to promoter-dependent polymerase speed [</w:t>
      </w:r>
      <w:hyperlink r:id="rId884" w:anchor="XKornblihtt2013" w:history="1">
        <w:r>
          <w:rPr>
            <w:rStyle w:val="Hyperlink"/>
            <w:rFonts w:cs="Times New Roman"/>
          </w:rPr>
          <w:t>Kornblihtt et al.</w:t>
        </w:r>
      </w:hyperlink>
      <w:r>
        <w:rPr>
          <w:rFonts w:cs="Times New Roman"/>
        </w:rPr>
        <w:t>, </w:t>
      </w:r>
      <w:hyperlink r:id="rId885" w:anchor="XKornblihtt2013" w:history="1">
        <w:r>
          <w:rPr>
            <w:rStyle w:val="Hyperlink"/>
            <w:rFonts w:cs="Times New Roman"/>
          </w:rPr>
          <w:t>2013</w:t>
        </w:r>
      </w:hyperlink>
      <w:r>
        <w:rPr>
          <w:rFonts w:cs="Times New Roman"/>
        </w:rPr>
        <w:t>]. There are also reports of coordinated endogenous exon usage [</w:t>
      </w:r>
      <w:hyperlink r:id="rId886" w:anchor="XFagnani2007" w:history="1">
        <w:r>
          <w:rPr>
            <w:rStyle w:val="Hyperlink"/>
            <w:rFonts w:cs="Times New Roman"/>
          </w:rPr>
          <w:t>Fagnani et al.</w:t>
        </w:r>
      </w:hyperlink>
      <w:r>
        <w:rPr>
          <w:rFonts w:cs="Times New Roman"/>
        </w:rPr>
        <w:t>, </w:t>
      </w:r>
      <w:hyperlink r:id="rId887" w:anchor="XFagnani2007" w:history="1">
        <w:r>
          <w:rPr>
            <w:rStyle w:val="Hyperlink"/>
            <w:rFonts w:cs="Times New Roman"/>
          </w:rPr>
          <w:t>2007</w:t>
        </w:r>
      </w:hyperlink>
      <w:r>
        <w:rPr>
          <w:rFonts w:cs="Times New Roman"/>
        </w:rPr>
        <w:t xml:space="preserve">], most notably for mouse </w:t>
      </w:r>
      <w:r>
        <w:rPr>
          <w:rStyle w:val="phvro8t-x-x-120"/>
          <w:rFonts w:cs="Times New Roman"/>
        </w:rPr>
        <w:t xml:space="preserve">Fibronectin </w:t>
      </w:r>
      <w:r>
        <w:rPr>
          <w:rFonts w:cs="Times New Roman"/>
        </w:rPr>
        <w:t>(</w:t>
      </w:r>
      <w:r>
        <w:rPr>
          <w:rStyle w:val="phvro8t-x-x-120"/>
          <w:rFonts w:cs="Times New Roman"/>
        </w:rPr>
        <w:t>Fn1</w:t>
      </w:r>
      <w:r>
        <w:rPr>
          <w:rFonts w:cs="Times New Roman"/>
        </w:rPr>
        <w:t>) [</w:t>
      </w:r>
      <w:hyperlink r:id="rId888" w:anchor="XFededa2005" w:history="1">
        <w:r>
          <w:rPr>
            <w:rStyle w:val="Hyperlink"/>
            <w:rFonts w:cs="Times New Roman"/>
          </w:rPr>
          <w:t>Fededa et al.</w:t>
        </w:r>
      </w:hyperlink>
      <w:r>
        <w:rPr>
          <w:rFonts w:cs="Times New Roman"/>
        </w:rPr>
        <w:t>, </w:t>
      </w:r>
      <w:hyperlink r:id="rId889" w:anchor="XFededa2005" w:history="1">
        <w:r>
          <w:rPr>
            <w:rStyle w:val="Hyperlink"/>
            <w:rFonts w:cs="Times New Roman"/>
          </w:rPr>
          <w:t>2005</w:t>
        </w:r>
      </w:hyperlink>
      <w:r>
        <w:rPr>
          <w:rFonts w:cs="Times New Roman"/>
        </w:rPr>
        <w:t xml:space="preserve">]. However, for many genes, including the notorious </w:t>
      </w:r>
      <w:r>
        <w:rPr>
          <w:rStyle w:val="phvro8t-x-x-120"/>
          <w:rFonts w:cs="Times New Roman"/>
        </w:rPr>
        <w:t>Drosophila</w:t>
      </w:r>
      <w:r>
        <w:rPr>
          <w:rFonts w:cs="Times New Roman"/>
        </w:rPr>
        <w:t xml:space="preserve"> </w:t>
      </w:r>
      <w:r>
        <w:rPr>
          <w:rStyle w:val="phvro8t-x-x-120"/>
          <w:rFonts w:cs="Times New Roman"/>
        </w:rPr>
        <w:t>melanogaster Dscam1</w:t>
      </w:r>
      <w:r>
        <w:rPr>
          <w:rFonts w:cs="Times New Roman"/>
        </w:rPr>
        <w:t>, no coordination has been observed between distinct splicing decisions [</w:t>
      </w:r>
      <w:hyperlink r:id="rId890" w:anchor="XMiura2013b" w:history="1">
        <w:r>
          <w:rPr>
            <w:rStyle w:val="Hyperlink"/>
            <w:rFonts w:cs="Times New Roman"/>
          </w:rPr>
          <w:t>Miura et al.</w:t>
        </w:r>
      </w:hyperlink>
      <w:r>
        <w:rPr>
          <w:rFonts w:cs="Times New Roman"/>
        </w:rPr>
        <w:t>, </w:t>
      </w:r>
      <w:hyperlink r:id="rId891" w:anchor="XMiura2013b" w:history="1">
        <w:r>
          <w:rPr>
            <w:rStyle w:val="Hyperlink"/>
            <w:rFonts w:cs="Times New Roman"/>
          </w:rPr>
          <w:t>2013</w:t>
        </w:r>
      </w:hyperlink>
      <w:r>
        <w:rPr>
          <w:rFonts w:cs="Times New Roman"/>
        </w:rPr>
        <w:t>, </w:t>
      </w:r>
      <w:hyperlink r:id="rId892" w:anchor="XSun2013" w:history="1">
        <w:r>
          <w:rPr>
            <w:rStyle w:val="Hyperlink"/>
            <w:rFonts w:cs="Times New Roman"/>
          </w:rPr>
          <w:t>Sun et al.</w:t>
        </w:r>
      </w:hyperlink>
      <w:r>
        <w:rPr>
          <w:rFonts w:cs="Times New Roman"/>
        </w:rPr>
        <w:t>, </w:t>
      </w:r>
      <w:hyperlink r:id="rId893" w:anchor="XSun2013" w:history="1">
        <w:r>
          <w:rPr>
            <w:rStyle w:val="Hyperlink"/>
            <w:rFonts w:cs="Times New Roman"/>
          </w:rPr>
          <w:t>2013</w:t>
        </w:r>
      </w:hyperlink>
      <w:r>
        <w:rPr>
          <w:rFonts w:cs="Times New Roman"/>
        </w:rPr>
        <w:t xml:space="preserve">]. Rigorous examination of coordinated splicing remains technically challenging. </w:t>
      </w:r>
    </w:p>
    <w:p w14:paraId="47C01E5C" w14:textId="77777777" w:rsidR="0060324F" w:rsidRDefault="00803168">
      <w:pPr>
        <w:pStyle w:val="noindent"/>
        <w:divId w:val="1932544000"/>
        <w:rPr>
          <w:rFonts w:cs="Times New Roman"/>
        </w:rPr>
      </w:pPr>
      <w:r>
        <w:rPr>
          <w:rFonts w:cs="Times New Roman"/>
        </w:rPr>
        <w:t xml:space="preserve">With an end goal of thorough analysis of linked splicing decisions, we designed a novel experimental approach, SeqZip (Figure </w:t>
      </w:r>
      <w:hyperlink r:id="rId894" w:anchor="x1-27001r1" w:history="1">
        <w:r>
          <w:rPr>
            <w:rStyle w:val="Hyperlink"/>
            <w:rFonts w:cs="Times New Roman"/>
          </w:rPr>
          <w:t>2.1</w:t>
        </w:r>
      </w:hyperlink>
      <w:r>
        <w:rPr>
          <w:rFonts w:cs="Times New Roman"/>
        </w:rPr>
        <w:t>, with which to accurately and rapidly profile multiple, distant (&gt;1,000 nt) sites of alternative splicing contained in the same transcript. SeqZip employs RNA-templated DNA ligation of specific DNA oligonucleotides (oligos), termed _ligamers,_ whose targeted sequences can be separated by hundreds or thousands of nucleotides. Each ~40 nt ligamer spans the ends of a single alternatively spliced exon, or the beginning and end of a large block of constitutively included exons, looping out the sequence in between the ends. Unique ligamer sets hybridized to individual RNA molecules are then joined by enzymatic ligation with T4 RNA ligase 2 (Rnl2) [</w:t>
      </w:r>
      <w:hyperlink r:id="rId895" w:anchor="XHo2002b" w:history="1">
        <w:r>
          <w:rPr>
            <w:rStyle w:val="Hyperlink"/>
            <w:rFonts w:cs="Times New Roman"/>
          </w:rPr>
          <w:t>Ho and Shuman</w:t>
        </w:r>
      </w:hyperlink>
      <w:r>
        <w:rPr>
          <w:rFonts w:cs="Times New Roman"/>
        </w:rPr>
        <w:t>, </w:t>
      </w:r>
      <w:hyperlink r:id="rId896" w:anchor="XHo2002b" w:history="1">
        <w:r>
          <w:rPr>
            <w:rStyle w:val="Hyperlink"/>
            <w:rFonts w:cs="Times New Roman"/>
          </w:rPr>
          <w:t>2002</w:t>
        </w:r>
      </w:hyperlink>
      <w:r>
        <w:rPr>
          <w:rFonts w:cs="Times New Roman"/>
        </w:rPr>
        <w:t xml:space="preserve">]. The resultant multi-ligamer product reduces the sequence space occupied by the looped out regions of the target RNA while retaining targeted exon connectivity. This connectivity can then be assessed by either size separation or sequencing of ligation products. SeqZip can quantitatively report on RNA isoform abundance, and has a usable dynamic range spanning 6 orders magnitude. Further, SeqZip does not use reverse transcriptase (RT), so is not subject to the problems associated with RT of long RNAs. </w:t>
      </w:r>
    </w:p>
    <w:p w14:paraId="30597E79" w14:textId="77777777" w:rsidR="0060324F" w:rsidRDefault="00803168">
      <w:pPr>
        <w:pStyle w:val="noindent"/>
        <w:divId w:val="1932544000"/>
        <w:rPr>
          <w:rFonts w:cs="Times New Roman"/>
        </w:rPr>
      </w:pPr>
      <w:r>
        <w:rPr>
          <w:rFonts w:cs="Times New Roman"/>
        </w:rPr>
        <w:t xml:space="preserve">Here we describe development and validation of SeqZip, its initial application to investigate potential connectivity among alternatively spliced exons in </w:t>
      </w:r>
      <w:r>
        <w:rPr>
          <w:rStyle w:val="phvro8t-x-x-120"/>
          <w:rFonts w:cs="Times New Roman"/>
        </w:rPr>
        <w:t xml:space="preserve">Fn1 </w:t>
      </w:r>
      <w:r>
        <w:rPr>
          <w:rFonts w:cs="Times New Roman"/>
        </w:rPr>
        <w:t xml:space="preserve">and its use to characterize of the immense molecular diversity of </w:t>
      </w:r>
      <w:r>
        <w:rPr>
          <w:rStyle w:val="phvro8t-x-x-120"/>
          <w:rFonts w:cs="Times New Roman"/>
        </w:rPr>
        <w:t>Dscam1</w:t>
      </w:r>
      <w:r>
        <w:rPr>
          <w:rFonts w:cs="Times New Roman"/>
        </w:rPr>
        <w:t xml:space="preserve">. We also suggest other potential applications for SeqZip, including multi-site SNP detection, multi-site smFISH probes, and Q-PCR improvements. </w:t>
      </w:r>
    </w:p>
    <w:p w14:paraId="7455B3A2" w14:textId="77777777" w:rsidR="0060324F" w:rsidRDefault="0087170F">
      <w:pPr>
        <w:divId w:val="1932544000"/>
        <w:rPr>
          <w:rFonts w:eastAsia="Times New Roman" w:cs="Times New Roman"/>
        </w:rPr>
      </w:pPr>
      <w:r>
        <w:rPr>
          <w:rFonts w:eastAsia="Times New Roman" w:cs="Times New Roman"/>
        </w:rPr>
        <w:pict w14:anchorId="47B384B0">
          <v:rect id="_x0000_i1065" style="width:0;height:1.5pt" o:hralign="center" o:hrstd="t" o:hr="t" fillcolor="#aaa" stroked="f"/>
        </w:pict>
      </w:r>
    </w:p>
    <w:p w14:paraId="16D9393A" w14:textId="6BB8607A" w:rsidR="0060324F" w:rsidRDefault="00642696">
      <w:pPr>
        <w:pStyle w:val="noindent"/>
        <w:divId w:val="117728072"/>
        <w:rPr>
          <w:rFonts w:cs="Times New Roman"/>
        </w:rPr>
      </w:pPr>
      <w:r>
        <w:rPr>
          <w:rFonts w:cs="Times New Roman"/>
          <w:noProof/>
        </w:rPr>
        <w:drawing>
          <wp:inline distT="0" distB="0" distL="0" distR="0" wp14:anchorId="4CF63CC3" wp14:editId="0EC6625E">
            <wp:extent cx="406400" cy="406400"/>
            <wp:effectExtent l="0" t="0" r="0" b="0"/>
            <wp:docPr id="42" name="Picture 4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C"/>
                    <pic:cNvPicPr>
                      <a:picLocks noChangeAspect="1" noChangeArrowheads="1"/>
                    </pic:cNvPicPr>
                  </pic:nvPicPr>
                  <pic:blipFill>
                    <a:blip r:link="rId89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67524CA" w14:textId="77777777" w:rsidR="0060324F" w:rsidRDefault="00803168">
      <w:pPr>
        <w:divId w:val="446314990"/>
        <w:rPr>
          <w:rFonts w:eastAsia="Times New Roman" w:cs="Times New Roman"/>
        </w:rPr>
      </w:pPr>
      <w:r>
        <w:rPr>
          <w:rStyle w:val="id"/>
          <w:rFonts w:eastAsia="Times New Roman" w:cs="Times New Roman"/>
        </w:rPr>
        <w:t xml:space="preserve">Figure 2.1: </w:t>
      </w:r>
      <w:r>
        <w:rPr>
          <w:rStyle w:val="content"/>
          <w:rFonts w:eastAsia="Times New Roman" w:cs="Times New Roman"/>
        </w:rPr>
        <w:t>Principles of the SeqZip Assay</w:t>
      </w:r>
      <w:r>
        <w:rPr>
          <w:rFonts w:eastAsia="Times New Roman" w:cs="Times New Roman"/>
        </w:rPr>
        <w:br/>
      </w:r>
      <w:r>
        <w:rPr>
          <w:rStyle w:val="content"/>
          <w:rFonts w:eastAsia="Times New Roman" w:cs="Times New Roman"/>
        </w:rPr>
        <w:t xml:space="preserve">Using an RNA template, custom synthesized DNA oligonucleotide (_ligamers_) that have either one, or two regions of complementarity to the RNA are allowed to hybridize. Ligamers containing one region of complementarity target the terminal, flanking, constant sequences, and also contain primer sequences for subsequent amplification. Internal ligamers contain two regions of complementarity, separated by a spacer sequence. Hybridization of the internal ligamers encourages the RNA between the hybridization sites to loop out. Once all ligamers are hybridized, Rnl2 is added in excess, and the ligated DNA is amplified and analyzed. </w:t>
      </w:r>
    </w:p>
    <w:p w14:paraId="77110E21" w14:textId="77777777" w:rsidR="0060324F" w:rsidRDefault="00803168">
      <w:pPr>
        <w:pStyle w:val="Heading3"/>
        <w:divId w:val="117728072"/>
        <w:rPr>
          <w:rFonts w:eastAsia="Times New Roman" w:cs="Times New Roman"/>
        </w:rPr>
      </w:pPr>
      <w:r>
        <w:rPr>
          <w:rStyle w:val="titlemark"/>
          <w:rFonts w:eastAsia="Times New Roman" w:cs="Times New Roman"/>
        </w:rPr>
        <w:t xml:space="preserve">2.2 </w:t>
      </w:r>
      <w:r>
        <w:rPr>
          <w:rFonts w:eastAsia="Times New Roman" w:cs="Times New Roman"/>
        </w:rPr>
        <w:t>Results</w:t>
      </w:r>
    </w:p>
    <w:p w14:paraId="64580365" w14:textId="77777777" w:rsidR="0060324F" w:rsidRDefault="00803168">
      <w:pPr>
        <w:pStyle w:val="Heading4"/>
        <w:divId w:val="117728072"/>
        <w:rPr>
          <w:rFonts w:eastAsia="Times New Roman" w:cs="Times New Roman"/>
        </w:rPr>
      </w:pPr>
      <w:r>
        <w:rPr>
          <w:rStyle w:val="titlemark"/>
          <w:rFonts w:eastAsia="Times New Roman" w:cs="Times New Roman"/>
        </w:rPr>
        <w:t xml:space="preserve">2.2.1 </w:t>
      </w:r>
      <w:r>
        <w:rPr>
          <w:rFonts w:eastAsia="Times New Roman" w:cs="Times New Roman"/>
        </w:rPr>
        <w:t>Method development and validation</w:t>
      </w:r>
    </w:p>
    <w:p w14:paraId="1F8719D4" w14:textId="77777777" w:rsidR="0060324F" w:rsidRDefault="00803168">
      <w:pPr>
        <w:pStyle w:val="noindent"/>
        <w:divId w:val="117728072"/>
        <w:rPr>
          <w:rFonts w:cs="Times New Roman"/>
        </w:rPr>
      </w:pPr>
      <w:r>
        <w:rPr>
          <w:rFonts w:cs="Times New Roman"/>
        </w:rPr>
        <w:t xml:space="preserve">The SeqZip assay requires efficient enzymatic ligation of DNA oligos hybridized to a RNA template (Figure </w:t>
      </w:r>
      <w:hyperlink r:id="rId898" w:anchor="x1-27001r1" w:history="1">
        <w:r>
          <w:rPr>
            <w:rStyle w:val="Hyperlink"/>
            <w:rFonts w:cs="Times New Roman"/>
          </w:rPr>
          <w:t>2.1</w:t>
        </w:r>
      </w:hyperlink>
      <w:r>
        <w:rPr>
          <w:rFonts w:cs="Times New Roman"/>
        </w:rPr>
        <w:t>). Although numerous ligases can join DNA or RNA fragments hybridized a DNA template [</w:t>
      </w:r>
      <w:hyperlink r:id="rId899" w:anchor="XBullard2006" w:history="1">
        <w:r>
          <w:rPr>
            <w:rStyle w:val="Hyperlink"/>
            <w:rFonts w:cs="Times New Roman"/>
          </w:rPr>
          <w:t>Bullard and Bowater</w:t>
        </w:r>
      </w:hyperlink>
      <w:r>
        <w:rPr>
          <w:rFonts w:cs="Times New Roman"/>
        </w:rPr>
        <w:t>, </w:t>
      </w:r>
      <w:hyperlink r:id="rId900" w:anchor="XBullard2006" w:history="1">
        <w:r>
          <w:rPr>
            <w:rStyle w:val="Hyperlink"/>
            <w:rFonts w:cs="Times New Roman"/>
          </w:rPr>
          <w:t>2006</w:t>
        </w:r>
      </w:hyperlink>
      <w:r>
        <w:rPr>
          <w:rFonts w:cs="Times New Roman"/>
        </w:rPr>
        <w:t>], only T4 DNA ligase, and recently Chlorella virus DNA ligase, are known to previously shown to join DNA fragments hybridized to a RNA template [</w:t>
      </w:r>
      <w:hyperlink r:id="rId901" w:anchor="XLohman2013c" w:history="1">
        <w:r>
          <w:rPr>
            <w:rStyle w:val="Hyperlink"/>
            <w:rFonts w:cs="Times New Roman"/>
          </w:rPr>
          <w:t>Lohman et al.</w:t>
        </w:r>
      </w:hyperlink>
      <w:r>
        <w:rPr>
          <w:rFonts w:cs="Times New Roman"/>
        </w:rPr>
        <w:t>, </w:t>
      </w:r>
      <w:hyperlink r:id="rId902" w:anchor="XLohman2013c" w:history="1">
        <w:r>
          <w:rPr>
            <w:rStyle w:val="Hyperlink"/>
            <w:rFonts w:cs="Times New Roman"/>
          </w:rPr>
          <w:t>2013</w:t>
        </w:r>
      </w:hyperlink>
      <w:r>
        <w:rPr>
          <w:rFonts w:cs="Times New Roman"/>
        </w:rPr>
        <w:t>, </w:t>
      </w:r>
      <w:hyperlink r:id="rId903" w:anchor="XNilsson2001" w:history="1">
        <w:r>
          <w:rPr>
            <w:rStyle w:val="Hyperlink"/>
            <w:rFonts w:cs="Times New Roman"/>
          </w:rPr>
          <w:t>Nilsson et al.</w:t>
        </w:r>
      </w:hyperlink>
      <w:r>
        <w:rPr>
          <w:rFonts w:cs="Times New Roman"/>
        </w:rPr>
        <w:t>, </w:t>
      </w:r>
      <w:hyperlink r:id="rId904" w:anchor="XNilsson2001" w:history="1">
        <w:r>
          <w:rPr>
            <w:rStyle w:val="Hyperlink"/>
            <w:rFonts w:cs="Times New Roman"/>
          </w:rPr>
          <w:t>2001</w:t>
        </w:r>
      </w:hyperlink>
      <w:r>
        <w:rPr>
          <w:rFonts w:cs="Times New Roman"/>
        </w:rPr>
        <w:t>]. The commonly used T4 DNA ligase has a high proclivity for promiscuous ligation (NTL) [</w:t>
      </w:r>
      <w:hyperlink r:id="rId905" w:anchor="XKuhn2005" w:history="1">
        <w:r>
          <w:rPr>
            <w:rStyle w:val="Hyperlink"/>
            <w:rFonts w:cs="Times New Roman"/>
          </w:rPr>
          <w:t>Kuhn and Frank-Kamenetskii</w:t>
        </w:r>
      </w:hyperlink>
      <w:r>
        <w:rPr>
          <w:rFonts w:cs="Times New Roman"/>
        </w:rPr>
        <w:t>, </w:t>
      </w:r>
      <w:hyperlink r:id="rId906" w:anchor="XKuhn2005" w:history="1">
        <w:r>
          <w:rPr>
            <w:rStyle w:val="Hyperlink"/>
            <w:rFonts w:cs="Times New Roman"/>
          </w:rPr>
          <w:t>2005</w:t>
        </w:r>
      </w:hyperlink>
      <w:r>
        <w:rPr>
          <w:rFonts w:cs="Times New Roman"/>
        </w:rPr>
        <w:t>]. Therefore, we tested the ability of several other commercially available enzymes to perform ligation reactions with four or five 5</w:t>
      </w:r>
      <w:r>
        <w:rPr>
          <w:rStyle w:val="cmsy-8"/>
          <w:rFonts w:ascii="Times New Roman" w:hAnsi="Times New Roman" w:cs="Times New Roman"/>
        </w:rPr>
        <w:t>′</w:t>
      </w:r>
      <w:r>
        <w:rPr>
          <w:rFonts w:cs="Times New Roman"/>
        </w:rPr>
        <w:t> </w:t>
      </w:r>
      <w:r>
        <w:rPr>
          <w:rStyle w:val="cmr-8"/>
          <w:rFonts w:cs="Times New Roman"/>
          <w:vertAlign w:val="superscript"/>
        </w:rPr>
        <w:t>32</w:t>
      </w:r>
      <w:r>
        <w:rPr>
          <w:rFonts w:cs="Times New Roman"/>
        </w:rPr>
        <w:t xml:space="preserve">P-labeled 20 nt DNA oligos hybridized to adjacent positions on either a DNA or RNA template (Figure </w:t>
      </w:r>
      <w:hyperlink r:id="rId907" w:anchor="x1-29001r2" w:history="1">
        <w:r>
          <w:rPr>
            <w:rStyle w:val="Hyperlink"/>
            <w:rFonts w:cs="Times New Roman"/>
          </w:rPr>
          <w:t>2.2</w:t>
        </w:r>
      </w:hyperlink>
      <w:r>
        <w:rPr>
          <w:rFonts w:cs="Times New Roman"/>
        </w:rPr>
        <w:t xml:space="preserve">). As expected, all DNA ligases tested [Tth DNA ligase (Thermo), Tsc DNA ligase (Prokaria), Thermostable DNA ligase (Bioline), T4 DNA ligase (NEB), and E. coli DNA ligase (NEB)] efficiently joined all four oligos hybridized to the DNA template, and Rnl2 (NEB) lacked this activity (Figure </w:t>
      </w:r>
      <w:hyperlink r:id="rId908" w:anchor="x1-29001r2" w:history="1">
        <w:r>
          <w:rPr>
            <w:rStyle w:val="Hyperlink"/>
            <w:rFonts w:cs="Times New Roman"/>
          </w:rPr>
          <w:t>2.2</w:t>
        </w:r>
      </w:hyperlink>
      <w:r>
        <w:rPr>
          <w:rFonts w:cs="Times New Roman"/>
        </w:rPr>
        <w:t>A, left, lanes 1-6) [</w:t>
      </w:r>
      <w:hyperlink r:id="rId909" w:anchor="XBullard2006" w:history="1">
        <w:r>
          <w:rPr>
            <w:rStyle w:val="Hyperlink"/>
            <w:rFonts w:cs="Times New Roman"/>
          </w:rPr>
          <w:t>Bullard and Bowater</w:t>
        </w:r>
      </w:hyperlink>
      <w:r>
        <w:rPr>
          <w:rFonts w:cs="Times New Roman"/>
        </w:rPr>
        <w:t>, </w:t>
      </w:r>
      <w:hyperlink r:id="rId910" w:anchor="XBullard2006" w:history="1">
        <w:r>
          <w:rPr>
            <w:rStyle w:val="Hyperlink"/>
            <w:rFonts w:cs="Times New Roman"/>
          </w:rPr>
          <w:t>2006</w:t>
        </w:r>
      </w:hyperlink>
      <w:r>
        <w:rPr>
          <w:rFonts w:cs="Times New Roman"/>
        </w:rPr>
        <w:t xml:space="preserve">]. Also as expected, T4 DNA ligase generated multiple slower migrating products, likely resulting from non-templated ligation (Figure </w:t>
      </w:r>
      <w:hyperlink r:id="rId911" w:anchor="x1-29001r2" w:history="1">
        <w:r>
          <w:rPr>
            <w:rStyle w:val="Hyperlink"/>
            <w:rFonts w:cs="Times New Roman"/>
          </w:rPr>
          <w:t>2.2</w:t>
        </w:r>
      </w:hyperlink>
      <w:r>
        <w:rPr>
          <w:rFonts w:cs="Times New Roman"/>
        </w:rPr>
        <w:t xml:space="preserve">A, left, lane 4). When the oligos were hybridized to an RNA template, only T4 DNA ligase and Rnl2 produced ligation products (Figure </w:t>
      </w:r>
      <w:hyperlink r:id="rId912" w:anchor="x1-29001r2" w:history="1">
        <w:r>
          <w:rPr>
            <w:rStyle w:val="Hyperlink"/>
            <w:rFonts w:cs="Times New Roman"/>
          </w:rPr>
          <w:t>2.2</w:t>
        </w:r>
      </w:hyperlink>
      <w:r>
        <w:rPr>
          <w:rFonts w:cs="Times New Roman"/>
        </w:rPr>
        <w:t xml:space="preserve">A, left, lanes 11-12). Titration of both enzymes revealed that Rnl2 had significantly higher activity on the RNA template than did T4 DNA ligase (data not shown). Further, at enzyme concentrations that yielded maximal ligation efficiencies after 8 hours, Rnl2 produced significantly less (7.5-fold) non-templated product than did T4 DNA ligase (Figure </w:t>
      </w:r>
      <w:hyperlink r:id="rId913" w:anchor="x1-29001r2" w:history="1">
        <w:r>
          <w:rPr>
            <w:rStyle w:val="Hyperlink"/>
            <w:rFonts w:cs="Times New Roman"/>
          </w:rPr>
          <w:t>2.2</w:t>
        </w:r>
      </w:hyperlink>
      <w:r>
        <w:rPr>
          <w:rFonts w:cs="Times New Roman"/>
        </w:rPr>
        <w:t xml:space="preserve">A, right, compare lanes 9,10 and 18,19), indicating that Rnl2 has a lower propensity for promiscuous ligation. Further, the inability of Rnl2 to mediate DNA-templated DNA-DNA ligation minimizes the possibility that contaminating genomic DNA in biological samples would confound SeqZip analysis (Figure </w:t>
      </w:r>
      <w:hyperlink r:id="rId914" w:anchor="x1-29001r2" w:history="1">
        <w:r>
          <w:rPr>
            <w:rStyle w:val="Hyperlink"/>
            <w:rFonts w:cs="Times New Roman"/>
          </w:rPr>
          <w:t>2.2</w:t>
        </w:r>
      </w:hyperlink>
      <w:r>
        <w:rPr>
          <w:rFonts w:cs="Times New Roman"/>
        </w:rPr>
        <w:t xml:space="preserve">B, left, lane 5). Therefore, we decided to move forward with Rnl2. </w:t>
      </w:r>
    </w:p>
    <w:p w14:paraId="1CF68F38" w14:textId="77777777" w:rsidR="0060324F" w:rsidRDefault="0087170F">
      <w:pPr>
        <w:divId w:val="117728072"/>
        <w:rPr>
          <w:rFonts w:eastAsia="Times New Roman" w:cs="Times New Roman"/>
        </w:rPr>
      </w:pPr>
      <w:r>
        <w:rPr>
          <w:rFonts w:eastAsia="Times New Roman" w:cs="Times New Roman"/>
        </w:rPr>
        <w:pict w14:anchorId="1D85E31A">
          <v:rect id="_x0000_i1067" style="width:0;height:1.5pt" o:hralign="center" o:hrstd="t" o:hr="t" fillcolor="#aaa" stroked="f"/>
        </w:pict>
      </w:r>
    </w:p>
    <w:p w14:paraId="39E10979" w14:textId="5054790E" w:rsidR="0060324F" w:rsidRDefault="00642696">
      <w:pPr>
        <w:pStyle w:val="noindent"/>
        <w:divId w:val="1126629453"/>
        <w:rPr>
          <w:rFonts w:cs="Times New Roman"/>
        </w:rPr>
      </w:pPr>
      <w:r>
        <w:rPr>
          <w:rFonts w:cs="Times New Roman"/>
          <w:noProof/>
        </w:rPr>
        <w:drawing>
          <wp:inline distT="0" distB="0" distL="0" distR="0" wp14:anchorId="34662341" wp14:editId="11CF148F">
            <wp:extent cx="406400" cy="406400"/>
            <wp:effectExtent l="0" t="0" r="0" b="0"/>
            <wp:docPr id="44" name="Picture 44"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C"/>
                    <pic:cNvPicPr>
                      <a:picLocks noChangeAspect="1" noChangeArrowheads="1"/>
                    </pic:cNvPicPr>
                  </pic:nvPicPr>
                  <pic:blipFill>
                    <a:blip r:link="rId91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9352E4B" w14:textId="77777777" w:rsidR="0060324F" w:rsidRDefault="00803168">
      <w:pPr>
        <w:divId w:val="2119837462"/>
        <w:rPr>
          <w:rFonts w:eastAsia="Times New Roman" w:cs="Times New Roman"/>
        </w:rPr>
      </w:pPr>
      <w:r>
        <w:rPr>
          <w:rStyle w:val="id"/>
          <w:rFonts w:eastAsia="Times New Roman" w:cs="Times New Roman"/>
        </w:rPr>
        <w:t xml:space="preserve">Figure 2.2: </w:t>
      </w:r>
      <w:r>
        <w:rPr>
          <w:rStyle w:val="content"/>
          <w:rFonts w:eastAsia="Times New Roman" w:cs="Times New Roman"/>
        </w:rPr>
        <w:t>T4 RNA Ligase 2 will catalyze RNA-templated DNA-to-DNA ligation</w:t>
      </w:r>
      <w:r>
        <w:rPr>
          <w:rFonts w:eastAsia="Times New Roman" w:cs="Times New Roman"/>
        </w:rPr>
        <w:br/>
      </w:r>
      <w:r>
        <w:rPr>
          <w:rStyle w:val="content"/>
          <w:rFonts w:eastAsia="Times New Roman" w:cs="Times New Roman"/>
        </w:rPr>
        <w:t xml:space="preserve">See section </w:t>
      </w:r>
      <w:hyperlink r:id="rId916" w:anchor="x1-300001" w:history="1">
        <w:r>
          <w:rPr>
            <w:rStyle w:val="Hyperlink"/>
            <w:rFonts w:eastAsia="Times New Roman" w:cs="Times New Roman"/>
          </w:rPr>
          <w:t>2.2.1.1</w:t>
        </w:r>
      </w:hyperlink>
      <w:r>
        <w:rPr>
          <w:rStyle w:val="content"/>
          <w:rFonts w:eastAsia="Times New Roman" w:cs="Times New Roman"/>
        </w:rPr>
        <w:t xml:space="preserve"> for caption </w:t>
      </w:r>
    </w:p>
    <w:p w14:paraId="583DA3B9" w14:textId="77777777" w:rsidR="0060324F" w:rsidRDefault="00803168">
      <w:pPr>
        <w:pStyle w:val="noindent"/>
        <w:divId w:val="1126629453"/>
        <w:rPr>
          <w:rFonts w:cs="Times New Roman"/>
        </w:rPr>
      </w:pPr>
      <w:r>
        <w:rPr>
          <w:rFonts w:cs="Times New Roman"/>
        </w:rPr>
        <w:t>We next assessed the feasibility of ligating multiple DNA oligos (ligamers), each spanning a loop in an RNA template (schematized in Figure-2B). Four different ligamers were constructed to loop out various lengths of a 307 nt transcript. Each 26 nt ligamer consisted of 10 nt hybridizing to either side of the loop separated by a 6 nt spacer. Ligamers were 5</w:t>
      </w:r>
      <w:r>
        <w:rPr>
          <w:rStyle w:val="cmsy-8"/>
          <w:rFonts w:ascii="Times New Roman" w:hAnsi="Times New Roman" w:cs="Times New Roman"/>
        </w:rPr>
        <w:t>′</w:t>
      </w:r>
      <w:r>
        <w:rPr>
          <w:rFonts w:cs="Times New Roman"/>
        </w:rPr>
        <w:t xml:space="preserve"> end labeled with </w:t>
      </w:r>
      <w:r>
        <w:rPr>
          <w:rStyle w:val="cmr-8"/>
          <w:rFonts w:cs="Times New Roman"/>
          <w:vertAlign w:val="superscript"/>
        </w:rPr>
        <w:t>32</w:t>
      </w:r>
      <w:r>
        <w:rPr>
          <w:rFonts w:cs="Times New Roman"/>
        </w:rPr>
        <w:t xml:space="preserve">P and hybridized to the template RNA individually, pairwise, in threes, or as a complete set. Ligation products were only observed when ligamers targeting adjacent RNA sequences were present in the reaction, and 4-way ligation products were obtained only when all ligamers were present. Thus DNA oligos designed to loop out various lengths of a template RNA can be used to condense the connectivity information in an RNA by more than 3 fold (i.e., a 94 nt RNA was condensed to a 26 nt DNA). In subsequent studies we were able to push this condensation ratio to &gt;49 fold (see below). </w:t>
      </w:r>
    </w:p>
    <w:p w14:paraId="4FBEDE0D" w14:textId="77777777" w:rsidR="0060324F" w:rsidRDefault="00803168">
      <w:pPr>
        <w:pStyle w:val="Heading5"/>
        <w:divId w:val="1126629453"/>
        <w:rPr>
          <w:rFonts w:eastAsia="Times New Roman" w:cs="Times New Roman"/>
        </w:rPr>
      </w:pPr>
      <w:r>
        <w:rPr>
          <w:rStyle w:val="titlemark"/>
          <w:rFonts w:eastAsia="Times New Roman" w:cs="Times New Roman"/>
        </w:rPr>
        <w:t xml:space="preserve">2.2.1.1 </w:t>
      </w:r>
      <w:r>
        <w:rPr>
          <w:rFonts w:eastAsia="Times New Roman" w:cs="Times New Roman"/>
        </w:rPr>
        <w:t>Caption for Figure 2.2</w:t>
      </w:r>
    </w:p>
    <w:p w14:paraId="68597D80" w14:textId="77777777" w:rsidR="0060324F" w:rsidRDefault="00803168">
      <w:pPr>
        <w:pStyle w:val="noindent"/>
        <w:divId w:val="1126629453"/>
        <w:rPr>
          <w:rFonts w:cs="Times New Roman"/>
        </w:rPr>
      </w:pPr>
      <w:r>
        <w:rPr>
          <w:rFonts w:cs="Times New Roman"/>
        </w:rPr>
        <w:t xml:space="preserve">T4 RNA Ligase 2 will catalyze RNA-templated DNA-to-DNA ligation </w:t>
      </w:r>
    </w:p>
    <w:p w14:paraId="4C307D1A" w14:textId="77777777" w:rsidR="0060324F" w:rsidRDefault="00803168">
      <w:pPr>
        <w:pStyle w:val="noindent"/>
        <w:divId w:val="1126629453"/>
        <w:rPr>
          <w:rFonts w:cs="Times New Roman"/>
        </w:rPr>
      </w:pPr>
      <w:r>
        <w:rPr>
          <w:rFonts w:cs="Times New Roman"/>
        </w:rPr>
        <w:t xml:space="preserve">(left) A screen of ligases was performed (see section </w:t>
      </w:r>
      <w:hyperlink r:id="rId917" w:anchor="x1-400004" w:history="1">
        <w:r>
          <w:rPr>
            <w:rStyle w:val="Hyperlink"/>
            <w:rFonts w:cs="Times New Roman"/>
          </w:rPr>
          <w:t>2.4</w:t>
        </w:r>
      </w:hyperlink>
      <w:r>
        <w:rPr>
          <w:rFonts w:cs="Times New Roman"/>
        </w:rPr>
        <w:t xml:space="preserve">). Ligases were incubated with an RNA or DNA template and a common pool of end-labeled DNA oligos. Importantly, the DNA template was only 80 nt long and could therefore only accommodate 4 oligos. Successful ligation is visualized as products of 40, 60, 80, or 100 nt. The doublet visible at 20 and 40 nt represents intermediate adenylated oligos. The viability of each enzyme was confirmed using the DNA template. Of note is the inability of Rnl2 to create ligation products longer than 40 nt using a DNA template. Ligases examined and venders are as follows: Lanes 1&amp;8) Tth DNA ligase (Thermo), 2&amp;9) Tsc DNA ligase (Prokaria), 3&amp;10) Thermostable DNA ligase (Bioline), 4&amp;11) T4 DNA ligase (NEB), 5&amp;12) T4 RNA ligase 2 (Rnl2)(NEB), 6&amp;13, E. Coli DNA ligase (NEB). Lanes 7&amp;15 were not loaded. Lane 14 contains radio-labeled oligos but no RNA template, Lane 15 contains the radiolabeled template, Lane 16 shows a 5 nt RNA ladder. (right) A ligation time course was performed for Rnl2 and T4 DNA ligase (section </w:t>
      </w:r>
      <w:hyperlink r:id="rId918" w:anchor="x1-400004" w:history="1">
        <w:r>
          <w:rPr>
            <w:rStyle w:val="Hyperlink"/>
            <w:rFonts w:cs="Times New Roman"/>
          </w:rPr>
          <w:t>2.4</w:t>
        </w:r>
      </w:hyperlink>
      <w:r>
        <w:rPr>
          <w:rFonts w:cs="Times New Roman"/>
        </w:rPr>
        <w:t xml:space="preserve">). Non-templated ligation (NTL) products are annotated as _x-6*_ as there are only 5 hybridization sites on the RNA template. (b) The ability of Rnl2 to ligate adjacently hybridizing ligamers was tested by adding combinations of ligamers to individual reactions and visualizing the mobility of the ligation products on a denaturing PAGE gel. Only when adjacently hybridizing ligamers are included in a reaction are bands of the expected mobility visible. (c) Four different </w:t>
      </w:r>
      <w:r>
        <w:rPr>
          <w:rStyle w:val="phvro8t-x-x-120"/>
          <w:rFonts w:cs="Times New Roman"/>
        </w:rPr>
        <w:t xml:space="preserve">in vitro </w:t>
      </w:r>
      <w:r>
        <w:rPr>
          <w:rFonts w:cs="Times New Roman"/>
        </w:rPr>
        <w:t>transcribed RNAs were created by through amplification of a plasmid with specific pairs of primers, creating a 1,163 nt RNA with unique sequences on the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xml:space="preserve"> ends. These RNAs were incubated in pairs at different concentrations, along with a pool of common ligamers hybridizing to the unique sequences and a ligamer designed to loop out the common, 1,046 nt, internal sequence. After radioactive (left) or endpoint (right), ligation products were visualized on a native PAGE gel. Trans-transcript products are not visible in radioactive PCR, are only at RNA concentrations &gt;10 nM in the endpoint PCR analysis. (d) _ABC_ and _DBE_ RNAs were combined in different ratios (blue) in the same background of poly(A)+ RNA. Ligation product band intensity (red) was obtained by radioactive PCR. </w:t>
      </w:r>
    </w:p>
    <w:p w14:paraId="7B3C33F8" w14:textId="77777777" w:rsidR="0060324F" w:rsidRDefault="00803168">
      <w:pPr>
        <w:pStyle w:val="Heading4"/>
        <w:divId w:val="1126629453"/>
        <w:rPr>
          <w:rFonts w:eastAsia="Times New Roman" w:cs="Times New Roman"/>
        </w:rPr>
      </w:pPr>
      <w:r>
        <w:rPr>
          <w:rStyle w:val="titlemark"/>
          <w:rFonts w:eastAsia="Times New Roman" w:cs="Times New Roman"/>
        </w:rPr>
        <w:t xml:space="preserve">2.2.2 </w:t>
      </w:r>
      <w:r>
        <w:rPr>
          <w:rFonts w:eastAsia="Times New Roman" w:cs="Times New Roman"/>
        </w:rPr>
        <w:t>Trans-transcript hybridization and ligation is minimal</w:t>
      </w:r>
    </w:p>
    <w:p w14:paraId="4FA2B604" w14:textId="77777777" w:rsidR="0060324F" w:rsidRDefault="00803168">
      <w:pPr>
        <w:pStyle w:val="noindent"/>
        <w:divId w:val="1126629453"/>
        <w:rPr>
          <w:rFonts w:cs="Times New Roman"/>
        </w:rPr>
      </w:pPr>
      <w:r>
        <w:rPr>
          <w:rFonts w:cs="Times New Roman"/>
        </w:rPr>
        <w:t>One concern when looping out sections of RNA is the potential for an individual ligamer to hybridize simultaneously to two different RNA molecules. This could result in the undesired formation of ligation products from intermolecular (</w:t>
      </w:r>
      <w:r>
        <w:rPr>
          <w:rStyle w:val="phvro8t-x-x-120"/>
          <w:rFonts w:cs="Times New Roman"/>
        </w:rPr>
        <w:t>trans</w:t>
      </w:r>
      <w:r>
        <w:rPr>
          <w:rFonts w:cs="Times New Roman"/>
        </w:rPr>
        <w:t>) rather than intramolecular (</w:t>
      </w:r>
      <w:r>
        <w:rPr>
          <w:rStyle w:val="phvro8t-x-x-120"/>
          <w:rFonts w:cs="Times New Roman"/>
        </w:rPr>
        <w:t>cis</w:t>
      </w:r>
      <w:r>
        <w:rPr>
          <w:rFonts w:cs="Times New Roman"/>
        </w:rPr>
        <w:t xml:space="preserve">) hybridization (Figure </w:t>
      </w:r>
      <w:hyperlink r:id="rId919" w:anchor="x1-29001r2" w:history="1">
        <w:r>
          <w:rPr>
            <w:rStyle w:val="Hyperlink"/>
            <w:rFonts w:cs="Times New Roman"/>
          </w:rPr>
          <w:t>2.2</w:t>
        </w:r>
      </w:hyperlink>
      <w:r>
        <w:rPr>
          <w:rFonts w:cs="Times New Roman"/>
        </w:rPr>
        <w:t>C). To investigate this, we combined equimolar concentrations of two 1,127 nt RNA transcripts, each containing a common 1,106 nt internal sequence connected to unique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xml:space="preserve">  termini, with a ligamer set designed to loop out 1,046 nt of the common internal sequence (Figure </w:t>
      </w:r>
      <w:hyperlink r:id="rId920" w:anchor="x1-29001r2" w:history="1">
        <w:r>
          <w:rPr>
            <w:rStyle w:val="Hyperlink"/>
            <w:rFonts w:cs="Times New Roman"/>
          </w:rPr>
          <w:t>2.2</w:t>
        </w:r>
      </w:hyperlink>
      <w:r>
        <w:rPr>
          <w:rFonts w:cs="Times New Roman"/>
        </w:rPr>
        <w:t xml:space="preserve">C). Following incubation with Rnl2, ligation products were PCR amplified. Ligations arising from cis-transcript hybridization result in 177 and 143 nt PCR products, whereas ligations from trans-transcript hybridization result in 165 and 155 nt PCR products. Trans hybridization efficiency should be much more sensitive to RNA concentration than cis hybridization efficiency. Consistent with this, </w:t>
      </w:r>
      <w:r>
        <w:rPr>
          <w:rStyle w:val="phvro8t-x-x-120"/>
          <w:rFonts w:cs="Times New Roman"/>
        </w:rPr>
        <w:t xml:space="preserve">trans </w:t>
      </w:r>
      <w:r>
        <w:rPr>
          <w:rFonts w:cs="Times New Roman"/>
        </w:rPr>
        <w:t xml:space="preserve">hybridization products were only abundant in endpoint PCR reactions when the two RNA targets were </w:t>
      </w:r>
      <w:r>
        <w:rPr>
          <w:rStyle w:val="cmsy-10x-x-120"/>
          <w:rFonts w:cs="Times New Roman"/>
        </w:rPr>
        <w:t>≥</w:t>
      </w:r>
      <w:r>
        <w:rPr>
          <w:rFonts w:cs="Times New Roman"/>
        </w:rPr>
        <w:t xml:space="preserve">10 nM, whereas </w:t>
      </w:r>
      <w:r>
        <w:rPr>
          <w:rStyle w:val="phvro8t-x-x-120"/>
          <w:rFonts w:cs="Times New Roman"/>
        </w:rPr>
        <w:t xml:space="preserve">cis </w:t>
      </w:r>
      <w:r>
        <w:rPr>
          <w:rFonts w:cs="Times New Roman"/>
        </w:rPr>
        <w:t xml:space="preserve">hybridization products were readily detectable for reactions containing as little as 0.01 nM target RNA (Figure </w:t>
      </w:r>
      <w:hyperlink r:id="rId921" w:anchor="x1-29001r2" w:history="1">
        <w:r>
          <w:rPr>
            <w:rStyle w:val="Hyperlink"/>
            <w:rFonts w:cs="Times New Roman"/>
          </w:rPr>
          <w:t>2.2</w:t>
        </w:r>
      </w:hyperlink>
      <w:r>
        <w:rPr>
          <w:rFonts w:cs="Times New Roman"/>
        </w:rPr>
        <w:t xml:space="preserve">C, lower left). Even in samples containing 10 or 50 nM target RNA, radioactive PCR revealed that cis hybridization products predominated at low cycle numbers (Figure </w:t>
      </w:r>
      <w:hyperlink r:id="rId922" w:anchor="x1-29001r2" w:history="1">
        <w:r>
          <w:rPr>
            <w:rStyle w:val="Hyperlink"/>
            <w:rFonts w:cs="Times New Roman"/>
          </w:rPr>
          <w:t>2.2</w:t>
        </w:r>
      </w:hyperlink>
      <w:r>
        <w:rPr>
          <w:rFonts w:cs="Times New Roman"/>
        </w:rPr>
        <w:t xml:space="preserve">C, lower left). As detailed below, both ligamer hybridization and ligation for SeqZip analysis of complex samples are carried out on magnetic beads on which poly(A) RNA derived from 5 </w:t>
      </w:r>
      <w:r>
        <w:rPr>
          <w:rStyle w:val="cmmi-12"/>
          <w:rFonts w:cs="Times New Roman"/>
        </w:rPr>
        <w:t>μ</w:t>
      </w:r>
      <w:r>
        <w:rPr>
          <w:rFonts w:cs="Times New Roman"/>
        </w:rPr>
        <w:t xml:space="preserve">g of total RNA is adhered. Based on calculations of known mRNA abundances, the vast majority of cellular mRNAs are present at concentrations well below 1 nM on these beads. Thus trans hybridization is highly disfavored compared to cis hybridization under these conditions. </w:t>
      </w:r>
    </w:p>
    <w:p w14:paraId="302D9A49" w14:textId="77777777" w:rsidR="0060324F" w:rsidRDefault="00803168">
      <w:pPr>
        <w:pStyle w:val="noindent"/>
        <w:divId w:val="1126629453"/>
        <w:rPr>
          <w:rFonts w:cs="Times New Roman"/>
        </w:rPr>
      </w:pPr>
      <w:r>
        <w:rPr>
          <w:rFonts w:cs="Times New Roman"/>
        </w:rPr>
        <w:t xml:space="preserve">To be useful for measuring the abundance of isoforms, SeqZip should faithfully recapitulate input isoform ratios. To test the ability of SeqZip to measure input isoform ratios, we combined two RNA transcripts at ratios varying from 1:1 to 1:100 (Figure </w:t>
      </w:r>
      <w:hyperlink r:id="rId923" w:anchor="x1-29001r2" w:history="1">
        <w:r>
          <w:rPr>
            <w:rStyle w:val="Hyperlink"/>
            <w:rFonts w:cs="Times New Roman"/>
          </w:rPr>
          <w:t>2.2</w:t>
        </w:r>
      </w:hyperlink>
      <w:r>
        <w:rPr>
          <w:rFonts w:cs="Times New Roman"/>
        </w:rPr>
        <w:t>D). Output ratios determined by radioactive PCR were indistinguishable from input. With regard to dynamic range, we have obtained ligation products from as little as 903 molecules (</w:t>
      </w:r>
      <w:r>
        <w:rPr>
          <w:rStyle w:val="cmr-12"/>
          <w:rFonts w:cs="Times New Roman"/>
        </w:rPr>
        <w:t xml:space="preserve">50 </w:t>
      </w:r>
      <w:r>
        <w:rPr>
          <w:rStyle w:val="cmsy-10x-x-120"/>
          <w:rFonts w:cs="Times New Roman"/>
        </w:rPr>
        <w:t xml:space="preserve">* </w:t>
      </w:r>
      <w:r>
        <w:rPr>
          <w:rStyle w:val="cmr-12"/>
          <w:rFonts w:cs="Times New Roman"/>
        </w:rPr>
        <w:t>10</w:t>
      </w:r>
      <w:r>
        <w:rPr>
          <w:rStyle w:val="cmsy-8"/>
          <w:rFonts w:cs="Times New Roman"/>
          <w:vertAlign w:val="superscript"/>
        </w:rPr>
        <w:t>-</w:t>
      </w:r>
      <w:r>
        <w:rPr>
          <w:rStyle w:val="cmr-8"/>
          <w:rFonts w:cs="Times New Roman"/>
          <w:vertAlign w:val="superscript"/>
        </w:rPr>
        <w:t>18</w:t>
      </w:r>
      <w:r>
        <w:rPr>
          <w:rFonts w:cs="Times New Roman"/>
        </w:rPr>
        <w:t xml:space="preserve"> mole in 30 </w:t>
      </w:r>
      <w:r>
        <w:rPr>
          <w:rStyle w:val="cmmi-12"/>
          <w:rFonts w:cs="Times New Roman"/>
        </w:rPr>
        <w:t>μ</w:t>
      </w:r>
      <w:r>
        <w:rPr>
          <w:rFonts w:cs="Times New Roman"/>
        </w:rPr>
        <w:t xml:space="preserve">L) of target mRNA (data not shown). </w:t>
      </w:r>
    </w:p>
    <w:p w14:paraId="6084AC66" w14:textId="77777777" w:rsidR="0060324F" w:rsidRDefault="00803168">
      <w:pPr>
        <w:pStyle w:val="Heading4"/>
        <w:divId w:val="1126629453"/>
        <w:rPr>
          <w:rFonts w:eastAsia="Times New Roman" w:cs="Times New Roman"/>
        </w:rPr>
      </w:pPr>
      <w:r>
        <w:rPr>
          <w:rStyle w:val="titlemark"/>
          <w:rFonts w:eastAsia="Times New Roman" w:cs="Times New Roman"/>
        </w:rPr>
        <w:t xml:space="preserve">2.2.3 </w:t>
      </w:r>
      <w:r>
        <w:rPr>
          <w:rFonts w:eastAsia="Times New Roman" w:cs="Times New Roman"/>
        </w:rPr>
        <w:t>Reverse transcriptase-based detection versus SeqZip</w:t>
      </w:r>
    </w:p>
    <w:p w14:paraId="5CD6A2A4" w14:textId="77777777" w:rsidR="0060324F" w:rsidRDefault="00803168">
      <w:pPr>
        <w:pStyle w:val="noindent"/>
        <w:divId w:val="1126629453"/>
        <w:rPr>
          <w:rFonts w:cs="Times New Roman"/>
        </w:rPr>
      </w:pPr>
      <w:r>
        <w:rPr>
          <w:rFonts w:cs="Times New Roman"/>
        </w:rPr>
        <w:t xml:space="preserve">As a first test of the SeqZip method for measuring relative spliced isoform abundances of an endogenous target, we chose human </w:t>
      </w:r>
      <w:r>
        <w:rPr>
          <w:rStyle w:val="phvro8t-x-x-120"/>
          <w:rFonts w:cs="Times New Roman"/>
        </w:rPr>
        <w:t xml:space="preserve">CD45 </w:t>
      </w:r>
      <w:r>
        <w:rPr>
          <w:rFonts w:cs="Times New Roman"/>
        </w:rPr>
        <w:t xml:space="preserve">(aka </w:t>
      </w:r>
      <w:r>
        <w:rPr>
          <w:rStyle w:val="phvro8t-x-x-120"/>
          <w:rFonts w:cs="Times New Roman"/>
        </w:rPr>
        <w:t>PTPRC</w:t>
      </w:r>
      <w:r>
        <w:rPr>
          <w:rFonts w:cs="Times New Roman"/>
        </w:rPr>
        <w:t>) mRNA [</w:t>
      </w:r>
      <w:hyperlink r:id="rId924" w:anchor="XZikherman2008" w:history="1">
        <w:r>
          <w:rPr>
            <w:rStyle w:val="Hyperlink"/>
            <w:rFonts w:cs="Times New Roman"/>
          </w:rPr>
          <w:t>Zikherman and Weiss</w:t>
        </w:r>
      </w:hyperlink>
      <w:r>
        <w:rPr>
          <w:rFonts w:cs="Times New Roman"/>
        </w:rPr>
        <w:t>, </w:t>
      </w:r>
      <w:hyperlink r:id="rId925" w:anchor="XZikherman2008" w:history="1">
        <w:r>
          <w:rPr>
            <w:rStyle w:val="Hyperlink"/>
            <w:rFonts w:cs="Times New Roman"/>
          </w:rPr>
          <w:t>2008</w:t>
        </w:r>
      </w:hyperlink>
      <w:r>
        <w:rPr>
          <w:rFonts w:cs="Times New Roman"/>
        </w:rPr>
        <w:t xml:space="preserve">]. </w:t>
      </w:r>
      <w:r>
        <w:rPr>
          <w:rStyle w:val="phvro8t-x-x-120"/>
          <w:rFonts w:cs="Times New Roman"/>
        </w:rPr>
        <w:t xml:space="preserve">CD45 </w:t>
      </w:r>
      <w:r>
        <w:rPr>
          <w:rFonts w:cs="Times New Roman"/>
        </w:rPr>
        <w:t xml:space="preserve">is expressed in T-cells, where mRNA isoforms (R) contain various combinations of exons 4, 5, and 6 (Figure </w:t>
      </w:r>
      <w:hyperlink r:id="rId926" w:anchor="x1-32001r3" w:history="1">
        <w:r>
          <w:rPr>
            <w:rStyle w:val="Hyperlink"/>
            <w:rFonts w:cs="Times New Roman"/>
          </w:rPr>
          <w:t>2.3</w:t>
        </w:r>
      </w:hyperlink>
      <w:r>
        <w:rPr>
          <w:rFonts w:cs="Times New Roman"/>
        </w:rPr>
        <w:t>A). Jurkat cells (resembling na_ve primary T-cells) predominantly express isoforms R56, R5 and R0 (R0 denotes exclusion of all three exons) while U-937 cells (resembling activated T-cells) predominantly express R456 and R56 [</w:t>
      </w:r>
      <w:hyperlink r:id="rId927" w:anchor="XYeakley2002" w:history="1">
        <w:r>
          <w:rPr>
            <w:rStyle w:val="Hyperlink"/>
            <w:rFonts w:cs="Times New Roman"/>
          </w:rPr>
          <w:t>Yeakley et al.</w:t>
        </w:r>
      </w:hyperlink>
      <w:r>
        <w:rPr>
          <w:rFonts w:cs="Times New Roman"/>
        </w:rPr>
        <w:t>, </w:t>
      </w:r>
      <w:hyperlink r:id="rId928" w:anchor="XYeakley2002" w:history="1">
        <w:r>
          <w:rPr>
            <w:rStyle w:val="Hyperlink"/>
            <w:rFonts w:cs="Times New Roman"/>
          </w:rPr>
          <w:t>2002</w:t>
        </w:r>
      </w:hyperlink>
      <w:r>
        <w:rPr>
          <w:rFonts w:cs="Times New Roman"/>
        </w:rPr>
        <w:t xml:space="preserve">]. These three cassette exons are adjacent to one another and together comprise only 585 nt, making this region of </w:t>
      </w:r>
      <w:r>
        <w:rPr>
          <w:rStyle w:val="phvro8t-x-x-120"/>
          <w:rFonts w:cs="Times New Roman"/>
        </w:rPr>
        <w:t xml:space="preserve">CD45 </w:t>
      </w:r>
      <w:r>
        <w:rPr>
          <w:rFonts w:cs="Times New Roman"/>
        </w:rPr>
        <w:t xml:space="preserve">mRNA amenable to analysis by both RT and SeqZip, and thus provided an excellent benchmark for comparison between methods. Whereas the RT-PCR products varied in length between 365 and 848 nt, shorter SeqZip-PCR products varied between 132 and 260 nt (Figure </w:t>
      </w:r>
      <w:hyperlink r:id="rId929" w:anchor="x1-32001r3" w:history="1">
        <w:r>
          <w:rPr>
            <w:rStyle w:val="Hyperlink"/>
            <w:rFonts w:cs="Times New Roman"/>
          </w:rPr>
          <w:t>2.3</w:t>
        </w:r>
      </w:hyperlink>
      <w:r>
        <w:rPr>
          <w:rFonts w:cs="Times New Roman"/>
        </w:rPr>
        <w:t xml:space="preserve">B), representing a ~3-fold compression of the connectivity information. </w:t>
      </w:r>
    </w:p>
    <w:p w14:paraId="312A4266" w14:textId="77777777" w:rsidR="0060324F" w:rsidRDefault="00803168">
      <w:pPr>
        <w:pStyle w:val="noindent"/>
        <w:divId w:val="1126629453"/>
        <w:rPr>
          <w:rFonts w:cs="Times New Roman"/>
        </w:rPr>
      </w:pPr>
      <w:r>
        <w:rPr>
          <w:rFonts w:cs="Times New Roman"/>
        </w:rPr>
        <w:t xml:space="preserve">Poly(A)+-selected RNA samples from Jurkat and U-937 cells, or an equimolar combination of the two (Mix), were assessed by RT or SeqZip, both followed by radioactive PCR. Both methods reported the expected isoform profiles for every sample and relative isoform abundances reported by the two techniques were remarkably similar (Figure </w:t>
      </w:r>
      <w:hyperlink r:id="rId930" w:anchor="x1-32001r3" w:history="1">
        <w:r>
          <w:rPr>
            <w:rStyle w:val="Hyperlink"/>
            <w:rFonts w:cs="Times New Roman"/>
          </w:rPr>
          <w:t>2.3</w:t>
        </w:r>
      </w:hyperlink>
      <w:r>
        <w:rPr>
          <w:rFonts w:cs="Times New Roman"/>
        </w:rPr>
        <w:t xml:space="preserve">C). Importantly, SeqZip did not underreport the abundance of R456 in the Mix sample (which contained all four isoforms), even though detection of R456 required three more ligation events than R0. Thus SeqZip is a robust method for detecting and quantifying spliced isoforms of endogenous transcripts. </w:t>
      </w:r>
    </w:p>
    <w:p w14:paraId="3D420E35" w14:textId="77777777" w:rsidR="0060324F" w:rsidRDefault="0087170F">
      <w:pPr>
        <w:divId w:val="1126629453"/>
        <w:rPr>
          <w:rFonts w:eastAsia="Times New Roman" w:cs="Times New Roman"/>
        </w:rPr>
      </w:pPr>
      <w:r>
        <w:rPr>
          <w:rFonts w:eastAsia="Times New Roman" w:cs="Times New Roman"/>
        </w:rPr>
        <w:pict w14:anchorId="4D63410A">
          <v:rect id="_x0000_i1069" style="width:0;height:1.5pt" o:hralign="center" o:hrstd="t" o:hr="t" fillcolor="#aaa" stroked="f"/>
        </w:pict>
      </w:r>
    </w:p>
    <w:p w14:paraId="2A27E836" w14:textId="320D8F4D" w:rsidR="0060324F" w:rsidRDefault="00642696">
      <w:pPr>
        <w:pStyle w:val="noindent"/>
        <w:divId w:val="1735469214"/>
        <w:rPr>
          <w:rFonts w:cs="Times New Roman"/>
        </w:rPr>
      </w:pPr>
      <w:r>
        <w:rPr>
          <w:rFonts w:cs="Times New Roman"/>
          <w:noProof/>
        </w:rPr>
        <w:drawing>
          <wp:inline distT="0" distB="0" distL="0" distR="0" wp14:anchorId="73C300F5" wp14:editId="03781D6D">
            <wp:extent cx="406400" cy="406400"/>
            <wp:effectExtent l="0" t="0" r="0" b="0"/>
            <wp:docPr id="46" name="Picture 46"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C"/>
                    <pic:cNvPicPr>
                      <a:picLocks noChangeAspect="1" noChangeArrowheads="1"/>
                    </pic:cNvPicPr>
                  </pic:nvPicPr>
                  <pic:blipFill>
                    <a:blip r:link="rId93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8043B1A" w14:textId="77777777" w:rsidR="0060324F" w:rsidRDefault="00803168">
      <w:pPr>
        <w:divId w:val="164249402"/>
        <w:rPr>
          <w:rFonts w:eastAsia="Times New Roman" w:cs="Times New Roman"/>
        </w:rPr>
      </w:pPr>
      <w:r>
        <w:rPr>
          <w:rStyle w:val="id"/>
          <w:rFonts w:eastAsia="Times New Roman" w:cs="Times New Roman"/>
        </w:rPr>
        <w:t xml:space="preserve">Figure 2.3: </w:t>
      </w:r>
      <w:r>
        <w:rPr>
          <w:rStyle w:val="content"/>
          <w:rFonts w:eastAsia="Times New Roman" w:cs="Times New Roman"/>
        </w:rPr>
        <w:t>SeqZip on endogenously expressed RNAs</w:t>
      </w:r>
      <w:r>
        <w:rPr>
          <w:rFonts w:eastAsia="Times New Roman" w:cs="Times New Roman"/>
        </w:rPr>
        <w:br/>
      </w:r>
      <w:r>
        <w:rPr>
          <w:rStyle w:val="content"/>
          <w:rFonts w:eastAsia="Times New Roman" w:cs="Times New Roman"/>
        </w:rPr>
        <w:t xml:space="preserve">See subsection </w:t>
      </w:r>
      <w:hyperlink r:id="rId932" w:anchor="x1-330001" w:history="1">
        <w:r>
          <w:rPr>
            <w:rStyle w:val="Hyperlink"/>
            <w:rFonts w:eastAsia="Times New Roman" w:cs="Times New Roman"/>
          </w:rPr>
          <w:t>2.2.3.1</w:t>
        </w:r>
      </w:hyperlink>
      <w:r>
        <w:rPr>
          <w:rStyle w:val="content"/>
          <w:rFonts w:eastAsia="Times New Roman" w:cs="Times New Roman"/>
        </w:rPr>
        <w:t xml:space="preserve"> for caption. </w:t>
      </w:r>
    </w:p>
    <w:p w14:paraId="355C4C55" w14:textId="77777777" w:rsidR="0060324F" w:rsidRDefault="00803168">
      <w:pPr>
        <w:pStyle w:val="Heading5"/>
        <w:divId w:val="1735469214"/>
        <w:rPr>
          <w:rFonts w:eastAsia="Times New Roman" w:cs="Times New Roman"/>
        </w:rPr>
      </w:pPr>
      <w:r>
        <w:rPr>
          <w:rStyle w:val="titlemark"/>
          <w:rFonts w:eastAsia="Times New Roman" w:cs="Times New Roman"/>
        </w:rPr>
        <w:t xml:space="preserve">2.2.3.1 </w:t>
      </w:r>
      <w:r>
        <w:rPr>
          <w:rFonts w:eastAsia="Times New Roman" w:cs="Times New Roman"/>
        </w:rPr>
        <w:t>Figure 2.3 Caption</w:t>
      </w:r>
    </w:p>
    <w:p w14:paraId="30E92455" w14:textId="77777777" w:rsidR="0060324F" w:rsidRDefault="00803168">
      <w:pPr>
        <w:pStyle w:val="noindent"/>
        <w:divId w:val="1735469214"/>
        <w:rPr>
          <w:rFonts w:cs="Times New Roman"/>
        </w:rPr>
      </w:pPr>
      <w:r>
        <w:rPr>
          <w:rFonts w:cs="Times New Roman"/>
        </w:rPr>
        <w:t xml:space="preserve">SeqZip on endogenously expressed RNAs </w:t>
      </w:r>
    </w:p>
    <w:p w14:paraId="7B23A758" w14:textId="77777777" w:rsidR="0060324F" w:rsidRDefault="00803168">
      <w:pPr>
        <w:pStyle w:val="noindent"/>
        <w:divId w:val="1735469214"/>
        <w:rPr>
          <w:rFonts w:cs="Times New Roman"/>
        </w:rPr>
      </w:pPr>
      <w:r>
        <w:rPr>
          <w:rFonts w:cs="Times New Roman"/>
        </w:rPr>
        <w:t xml:space="preserve">(a) Schematic demonstrated analysis of isoforms of the human </w:t>
      </w:r>
      <w:r>
        <w:rPr>
          <w:rStyle w:val="phvro8t-x-x-120"/>
          <w:rFonts w:cs="Times New Roman"/>
        </w:rPr>
        <w:t xml:space="preserve">CD45 </w:t>
      </w:r>
      <w:r>
        <w:rPr>
          <w:rFonts w:cs="Times New Roman"/>
        </w:rPr>
        <w:t xml:space="preserve">gene by SeqZip. (b) Denaturing PAGE gels showing products of RT (top) or SeqZip (bottom) </w:t>
      </w:r>
      <w:r>
        <w:rPr>
          <w:rStyle w:val="phvro8t-x-x-120"/>
          <w:rFonts w:cs="Times New Roman"/>
        </w:rPr>
        <w:t xml:space="preserve">CD45 </w:t>
      </w:r>
      <w:r>
        <w:rPr>
          <w:rFonts w:cs="Times New Roman"/>
        </w:rPr>
        <w:t xml:space="preserve">obtained from two different human T-cell lines, or a 1:1 mixture of the two. (c) Quantified band intensity from the gels shown in (b) (top) and a mirror image of the lane profile from the mix lanes (bottom). (d) When considering the cassette exons EDA (blue), and the Variable region (light blue), mouse </w:t>
      </w:r>
      <w:r>
        <w:rPr>
          <w:rStyle w:val="phvro8t-x-x-120"/>
          <w:rFonts w:cs="Times New Roman"/>
        </w:rPr>
        <w:t xml:space="preserve">Fn1 </w:t>
      </w:r>
      <w:r>
        <w:rPr>
          <w:rFonts w:cs="Times New Roman"/>
        </w:rPr>
        <w:t xml:space="preserve">can produce 6 different isoforms. Isoform nomenclature used in the rest of the figure is shown next to the block schematic. Filled boxes depict exons, diagonal lines indicate isoform sequences not shown, straight lines show absence of exon in the final mRNA. (e) schematic showing more detail for the three regions of </w:t>
      </w:r>
      <w:r>
        <w:rPr>
          <w:rStyle w:val="phvro8t-x-x-120"/>
          <w:rFonts w:cs="Times New Roman"/>
        </w:rPr>
        <w:t xml:space="preserve">Fn1 </w:t>
      </w:r>
      <w:r>
        <w:rPr>
          <w:rFonts w:cs="Times New Roman"/>
        </w:rPr>
        <w:t xml:space="preserve">alternative splicing investigated. Also shown are different ligamer pools (red). Looped regions indicated by dashed red lines, priming sequences as black arrows. (f) SeqZip was performed on poly(A)+ RNA from various </w:t>
      </w:r>
      <w:r>
        <w:rPr>
          <w:rStyle w:val="phvro8t-x-x-120"/>
          <w:rFonts w:cs="Times New Roman"/>
        </w:rPr>
        <w:t>Fn1</w:t>
      </w:r>
      <w:r>
        <w:rPr>
          <w:rFonts w:cs="Times New Roman"/>
        </w:rPr>
        <w:t xml:space="preserve"> modified cell lines (see Figure </w:t>
      </w:r>
      <w:hyperlink r:id="rId933" w:anchor="x1-400004" w:history="1">
        <w:r>
          <w:rPr>
            <w:rStyle w:val="Hyperlink"/>
            <w:rFonts w:cs="Times New Roman"/>
          </w:rPr>
          <w:t>2.4</w:t>
        </w:r>
      </w:hyperlink>
      <w:r>
        <w:rPr>
          <w:rFonts w:cs="Times New Roman"/>
        </w:rPr>
        <w:t xml:space="preserve">). Ligation products were amplified via radioactive PCR. (g) isoform band intensities are from (f) were quantified in triplicate and are plotted. Black bars indicate individual exon intensities (EDA; V-Region), or calculated expected frequencies (black bars under _Combination pool_). Shown in light grey are observed combination isoform intensities and when available, frequencies of PacBio reads from RNA of each sample (grey). </w:t>
      </w:r>
    </w:p>
    <w:p w14:paraId="21D7CC56" w14:textId="77777777" w:rsidR="0060324F" w:rsidRDefault="00803168">
      <w:pPr>
        <w:pStyle w:val="Heading4"/>
        <w:divId w:val="1735469214"/>
        <w:rPr>
          <w:rFonts w:eastAsia="Times New Roman" w:cs="Times New Roman"/>
        </w:rPr>
      </w:pPr>
      <w:r>
        <w:rPr>
          <w:rStyle w:val="titlemark"/>
          <w:rFonts w:eastAsia="Times New Roman" w:cs="Times New Roman"/>
        </w:rPr>
        <w:t xml:space="preserve">2.2.4 </w:t>
      </w:r>
      <w:r>
        <w:rPr>
          <w:rFonts w:eastAsia="Times New Roman" w:cs="Times New Roman"/>
        </w:rPr>
        <w:t>SeqZip maintains connectivity and abundance between many sites of alternative splicing</w:t>
      </w:r>
    </w:p>
    <w:p w14:paraId="6EC6D256" w14:textId="77777777" w:rsidR="0060324F" w:rsidRDefault="00803168">
      <w:pPr>
        <w:pStyle w:val="noindent"/>
        <w:divId w:val="1735469214"/>
        <w:rPr>
          <w:rFonts w:cs="Times New Roman"/>
        </w:rPr>
      </w:pPr>
      <w:r>
        <w:rPr>
          <w:rFonts w:cs="Times New Roman"/>
        </w:rPr>
        <w:t>Mouse Fn1 contains three well-characterized sites of alternative splicing: Extra Domain B (EDB,B), which is included in embryos but excluded in almost all adult tissues except brain; Extra Domain A (EDA (A), which displays a more variable alternative splicing pattern both across developmental stages and adult tissue types; and Variable Region (V) wherein three alternative 3</w:t>
      </w:r>
      <w:r>
        <w:rPr>
          <w:rStyle w:val="cmsy-8"/>
          <w:rFonts w:ascii="Times New Roman" w:hAnsi="Times New Roman" w:cs="Times New Roman"/>
        </w:rPr>
        <w:t>′</w:t>
      </w:r>
      <w:r>
        <w:rPr>
          <w:rFonts w:cs="Times New Roman"/>
        </w:rPr>
        <w:t xml:space="preserve"> splice sites lead to 120, 95, or 0 additional amino acids in FN1 (Figure </w:t>
      </w:r>
      <w:hyperlink r:id="rId934" w:anchor="x1-32001r3" w:history="1">
        <w:r>
          <w:rPr>
            <w:rStyle w:val="Hyperlink"/>
            <w:rFonts w:cs="Times New Roman"/>
          </w:rPr>
          <w:t>2.3</w:t>
        </w:r>
      </w:hyperlink>
      <w:r>
        <w:rPr>
          <w:rFonts w:cs="Times New Roman"/>
        </w:rPr>
        <w:t>D). One study has suggested that EDA exclusion is associated with preferential use of the most promoter-proximal 3</w:t>
      </w:r>
      <w:r>
        <w:rPr>
          <w:rStyle w:val="cmsy-8"/>
          <w:rFonts w:ascii="Times New Roman" w:hAnsi="Times New Roman" w:cs="Times New Roman"/>
        </w:rPr>
        <w:t>′</w:t>
      </w:r>
      <w:r>
        <w:rPr>
          <w:rFonts w:cs="Times New Roman"/>
        </w:rPr>
        <w:t> splice site (120) in the V region [</w:t>
      </w:r>
      <w:hyperlink r:id="rId935" w:anchor="XFededa2005" w:history="1">
        <w:r>
          <w:rPr>
            <w:rStyle w:val="Hyperlink"/>
            <w:rFonts w:cs="Times New Roman"/>
          </w:rPr>
          <w:t>Fededa et al.</w:t>
        </w:r>
      </w:hyperlink>
      <w:r>
        <w:rPr>
          <w:rFonts w:cs="Times New Roman"/>
        </w:rPr>
        <w:t>, </w:t>
      </w:r>
      <w:hyperlink r:id="rId936" w:anchor="XFededa2005" w:history="1">
        <w:r>
          <w:rPr>
            <w:rStyle w:val="Hyperlink"/>
            <w:rFonts w:cs="Times New Roman"/>
          </w:rPr>
          <w:t>2005</w:t>
        </w:r>
      </w:hyperlink>
      <w:r>
        <w:rPr>
          <w:rFonts w:cs="Times New Roman"/>
        </w:rPr>
        <w:t>]. However, another concluded that splicing of the EDA and V regions occurs autonomously [</w:t>
      </w:r>
      <w:hyperlink r:id="rId937" w:anchor="XChauhan2004" w:history="1">
        <w:r>
          <w:rPr>
            <w:rStyle w:val="Hyperlink"/>
            <w:rFonts w:cs="Times New Roman"/>
          </w:rPr>
          <w:t>Chauhan et al.</w:t>
        </w:r>
      </w:hyperlink>
      <w:r>
        <w:rPr>
          <w:rFonts w:cs="Times New Roman"/>
        </w:rPr>
        <w:t>, </w:t>
      </w:r>
      <w:hyperlink r:id="rId938" w:anchor="XChauhan2004" w:history="1">
        <w:r>
          <w:rPr>
            <w:rStyle w:val="Hyperlink"/>
            <w:rFonts w:cs="Times New Roman"/>
          </w:rPr>
          <w:t>2004</w:t>
        </w:r>
      </w:hyperlink>
      <w:r>
        <w:rPr>
          <w:rFonts w:cs="Times New Roman"/>
        </w:rPr>
        <w:t xml:space="preserve">]. These contrary results are possibly explainable by differences in both mRNA source (MEFs vs. adult tissues, respectively) and quantitation methods (region-specific or exon-specific RT-PCR, respectively). </w:t>
      </w:r>
    </w:p>
    <w:p w14:paraId="5C8017F0" w14:textId="77777777" w:rsidR="0060324F" w:rsidRDefault="00803168">
      <w:pPr>
        <w:pStyle w:val="noindent"/>
        <w:divId w:val="1735469214"/>
        <w:rPr>
          <w:rFonts w:cs="Times New Roman"/>
        </w:rPr>
      </w:pPr>
      <w:r>
        <w:rPr>
          <w:rFonts w:cs="Times New Roman"/>
        </w:rPr>
        <w:t xml:space="preserve">Together, the EDA and V regions produce up to six different spliced isoforms (Figure </w:t>
      </w:r>
      <w:hyperlink r:id="rId939" w:anchor="x1-32001r3" w:history="1">
        <w:r>
          <w:rPr>
            <w:rStyle w:val="Hyperlink"/>
            <w:rFonts w:cs="Times New Roman"/>
          </w:rPr>
          <w:t>2.3</w:t>
        </w:r>
      </w:hyperlink>
      <w:r>
        <w:rPr>
          <w:rFonts w:cs="Times New Roman"/>
        </w:rPr>
        <w:t xml:space="preserve">D). These two alternative splicing regions are separated by constitutively included exons 34-39 comprising 815 nt. Analysis of the EDA and V exons using traditional RT-PCR generates cDNAs ranging in size from 1 to 1.6 kilobases (kb). Using SeqZip, we could compress the exon connectivity information &gt;5-fold into uniquely sized ligation products (139 to 318 nt), greatly simplifying connectivity and abundance analysis. </w:t>
      </w:r>
    </w:p>
    <w:p w14:paraId="39234534" w14:textId="77777777" w:rsidR="0060324F" w:rsidRDefault="00803168">
      <w:pPr>
        <w:pStyle w:val="noindent"/>
        <w:divId w:val="1735469214"/>
        <w:rPr>
          <w:rFonts w:cs="Times New Roman"/>
        </w:rPr>
      </w:pPr>
      <w:r>
        <w:rPr>
          <w:rFonts w:cs="Times New Roman"/>
        </w:rPr>
        <w:t xml:space="preserve">To examine possible coordination between the EDA and V regions, we first made ligamer sets that reported on each region individually (individual pools A and V) and in combination (Figure </w:t>
      </w:r>
      <w:hyperlink r:id="rId940" w:anchor="x1-32001r3" w:history="1">
        <w:r>
          <w:rPr>
            <w:rStyle w:val="Hyperlink"/>
            <w:rFonts w:cs="Times New Roman"/>
          </w:rPr>
          <w:t>2.3</w:t>
        </w:r>
      </w:hyperlink>
      <w:r>
        <w:rPr>
          <w:rFonts w:cs="Times New Roman"/>
        </w:rPr>
        <w:t xml:space="preserve">E). Using these ligamer pools, we obtained ligation products from poly(A)+ RNA of MEF cells and analyzed them using radioactive PCR (Figure </w:t>
      </w:r>
      <w:hyperlink r:id="rId941" w:anchor="x1-32001r3" w:history="1">
        <w:r>
          <w:rPr>
            <w:rStyle w:val="Hyperlink"/>
            <w:rFonts w:cs="Times New Roman"/>
          </w:rPr>
          <w:t>2.3</w:t>
        </w:r>
      </w:hyperlink>
      <w:r>
        <w:rPr>
          <w:rFonts w:cs="Times New Roman"/>
        </w:rPr>
        <w:t xml:space="preserve">F and G). EDA and V isoform distributions were analyzed separately or in combination (Figure </w:t>
      </w:r>
      <w:hyperlink r:id="rId942" w:anchor="x1-32001r3" w:history="1">
        <w:r>
          <w:rPr>
            <w:rStyle w:val="Hyperlink"/>
            <w:rFonts w:cs="Times New Roman"/>
          </w:rPr>
          <w:t>2.3</w:t>
        </w:r>
      </w:hyperlink>
      <w:r>
        <w:rPr>
          <w:rFonts w:cs="Times New Roman"/>
        </w:rPr>
        <w:t xml:space="preserve">F, top row, black bars). The expected isoform distributions for all EDA and V combinations, assuming the null hypothesis of no coordination, were calculated from the individual frequencies (Figure </w:t>
      </w:r>
      <w:hyperlink r:id="rId943" w:anchor="x1-32001r3" w:history="1">
        <w:r>
          <w:rPr>
            <w:rStyle w:val="Hyperlink"/>
            <w:rFonts w:cs="Times New Roman"/>
          </w:rPr>
          <w:t>2.3</w:t>
        </w:r>
      </w:hyperlink>
      <w:r>
        <w:rPr>
          <w:rFonts w:cs="Times New Roman"/>
        </w:rPr>
        <w:t xml:space="preserve">G, light grey bars). Connected splicing decisions should appear as deviations from null-hypothesis frequencies. In no case did the SeqZip data exhibit any significant deviance from the null hypothesis expectation. Thus, at least in primary MEFs, EDA and V region alternative splicing appears to be independently regulated. </w:t>
      </w:r>
    </w:p>
    <w:p w14:paraId="1922AEC4" w14:textId="77777777" w:rsidR="0060324F" w:rsidRDefault="00803168">
      <w:pPr>
        <w:pStyle w:val="noindent"/>
        <w:divId w:val="1735469214"/>
        <w:rPr>
          <w:rFonts w:cs="Times New Roman"/>
        </w:rPr>
      </w:pPr>
      <w:r>
        <w:rPr>
          <w:rFonts w:cs="Times New Roman"/>
        </w:rPr>
        <w:t xml:space="preserve">To directly test the effects of EDA inclusion or exclusion on splicing of the V region, </w:t>
      </w:r>
      <w:hyperlink r:id="rId944" w:anchor="XChauhan2004" w:history="1">
        <w:r>
          <w:rPr>
            <w:rStyle w:val="Hyperlink"/>
            <w:rFonts w:cs="Times New Roman"/>
          </w:rPr>
          <w:t>Chauhan et al.</w:t>
        </w:r>
      </w:hyperlink>
      <w:r>
        <w:rPr>
          <w:rFonts w:cs="Times New Roman"/>
        </w:rPr>
        <w:t> [</w:t>
      </w:r>
      <w:hyperlink r:id="rId945" w:anchor="XChauhan2004" w:history="1">
        <w:r>
          <w:rPr>
            <w:rStyle w:val="Hyperlink"/>
            <w:rFonts w:cs="Times New Roman"/>
          </w:rPr>
          <w:t>2004</w:t>
        </w:r>
      </w:hyperlink>
      <w:r>
        <w:rPr>
          <w:rFonts w:cs="Times New Roman"/>
        </w:rPr>
        <w:t xml:space="preserve">] used homologous recombination to create mice where the intronic splicing enhancers were modified to favor either constitutive inclusion (+/+) or exclusion (-/-) of exon 33. They also analyzed the parental strain (wt) and mice heterozygous for the modified locus (+/-). We analyzed RNA obtained from immortalized MEFs of all four genotypes using SeqZip as above(Figure </w:t>
      </w:r>
      <w:hyperlink r:id="rId946" w:anchor="x1-32001r3" w:history="1">
        <w:r>
          <w:rPr>
            <w:rStyle w:val="Hyperlink"/>
            <w:rFonts w:cs="Times New Roman"/>
          </w:rPr>
          <w:t>2.3</w:t>
        </w:r>
      </w:hyperlink>
      <w:r>
        <w:rPr>
          <w:rFonts w:cs="Times New Roman"/>
        </w:rPr>
        <w:t xml:space="preserve">G, lower 4 rows). While we did observe constitutive inclusion or exclusion of the EDA exon as expected, in none of the lines did we observe an effect of EDA inclusion or exclusion on the V-region. We further confirmed these mRNA isoform distributions by directly sequencing full-length RT-PCR products on the PacBio platform (Figure </w:t>
      </w:r>
      <w:hyperlink r:id="rId947" w:anchor="x1-32001r3" w:history="1">
        <w:r>
          <w:rPr>
            <w:rStyle w:val="Hyperlink"/>
            <w:rFonts w:cs="Times New Roman"/>
          </w:rPr>
          <w:t>2.3</w:t>
        </w:r>
      </w:hyperlink>
      <w:r>
        <w:rPr>
          <w:rFonts w:cs="Times New Roman"/>
        </w:rPr>
        <w:t xml:space="preserve">G, grey bars). Thus, our results are consistent with the findings of </w:t>
      </w:r>
      <w:hyperlink r:id="rId948" w:anchor="XChauhan2004" w:history="1">
        <w:r>
          <w:rPr>
            <w:rStyle w:val="Hyperlink"/>
            <w:rFonts w:cs="Times New Roman"/>
          </w:rPr>
          <w:t>Chauhan et al.</w:t>
        </w:r>
      </w:hyperlink>
      <w:r>
        <w:rPr>
          <w:rFonts w:cs="Times New Roman"/>
        </w:rPr>
        <w:t> [</w:t>
      </w:r>
      <w:hyperlink r:id="rId949" w:anchor="XChauhan2004" w:history="1">
        <w:r>
          <w:rPr>
            <w:rStyle w:val="Hyperlink"/>
            <w:rFonts w:cs="Times New Roman"/>
          </w:rPr>
          <w:t>2004</w:t>
        </w:r>
      </w:hyperlink>
      <w:r>
        <w:rPr>
          <w:rFonts w:cs="Times New Roman"/>
        </w:rPr>
        <w:t xml:space="preserve">] that the EDA and V regions are indeed autonomous with regard to splicing. </w:t>
      </w:r>
    </w:p>
    <w:p w14:paraId="629744A2" w14:textId="77777777" w:rsidR="0060324F" w:rsidRDefault="00803168">
      <w:pPr>
        <w:pStyle w:val="Heading4"/>
        <w:divId w:val="1735469214"/>
        <w:rPr>
          <w:rFonts w:eastAsia="Times New Roman" w:cs="Times New Roman"/>
        </w:rPr>
      </w:pPr>
      <w:r>
        <w:rPr>
          <w:rStyle w:val="titlemark"/>
          <w:rFonts w:eastAsia="Times New Roman" w:cs="Times New Roman"/>
        </w:rPr>
        <w:t xml:space="preserve">2.2.5 </w:t>
      </w:r>
      <w:r>
        <w:rPr>
          <w:rStyle w:val="phvro8t-x-x-120"/>
          <w:rFonts w:eastAsia="Times New Roman" w:cs="Times New Roman"/>
        </w:rPr>
        <w:t xml:space="preserve">Dscam1 </w:t>
      </w:r>
      <w:r>
        <w:rPr>
          <w:rFonts w:eastAsia="Times New Roman" w:cs="Times New Roman"/>
        </w:rPr>
        <w:t>analysis by high-throughput sequencing</w:t>
      </w:r>
    </w:p>
    <w:p w14:paraId="6030D3DD" w14:textId="77777777" w:rsidR="0060324F" w:rsidRDefault="00803168">
      <w:pPr>
        <w:pStyle w:val="noindent"/>
        <w:divId w:val="1735469214"/>
        <w:rPr>
          <w:rFonts w:cs="Times New Roman"/>
        </w:rPr>
      </w:pPr>
      <w:r>
        <w:rPr>
          <w:rFonts w:cs="Times New Roman"/>
        </w:rPr>
        <w:t xml:space="preserve">Unquestionably, the most challenging system for measuring multi-site alternative splicing exon connectivity and isoform abundance is </w:t>
      </w:r>
      <w:r>
        <w:rPr>
          <w:rStyle w:val="phvro8t-x-x-120"/>
          <w:rFonts w:cs="Times New Roman"/>
        </w:rPr>
        <w:t xml:space="preserve">Dscam1 </w:t>
      </w:r>
      <w:r>
        <w:rPr>
          <w:rFonts w:cs="Times New Roman"/>
        </w:rPr>
        <w:t xml:space="preserve">(Figure </w:t>
      </w:r>
      <w:hyperlink r:id="rId950" w:anchor="x1-35001r4" w:history="1">
        <w:r>
          <w:rPr>
            <w:rStyle w:val="Hyperlink"/>
            <w:rFonts w:cs="Times New Roman"/>
          </w:rPr>
          <w:t>2.4</w:t>
        </w:r>
      </w:hyperlink>
      <w:r>
        <w:rPr>
          <w:rFonts w:cs="Times New Roman"/>
        </w:rPr>
        <w:t xml:space="preserve">A). </w:t>
      </w:r>
      <w:r>
        <w:rPr>
          <w:rStyle w:val="phvro8t-x-x-120"/>
          <w:rFonts w:cs="Times New Roman"/>
        </w:rPr>
        <w:t xml:space="preserve">Dscam1 </w:t>
      </w:r>
      <w:r>
        <w:rPr>
          <w:rFonts w:cs="Times New Roman"/>
        </w:rPr>
        <w:t xml:space="preserve">has four regions of alternative splicing (exons 4, 6, 9 and 17), all utilizing mutually exclusive cassette exons (with 12, 47, 33 and 2 variants, respectively). Thus there are 37,224 possible </w:t>
      </w:r>
      <w:r>
        <w:rPr>
          <w:rStyle w:val="phvro8t-x-x-120"/>
          <w:rFonts w:cs="Times New Roman"/>
        </w:rPr>
        <w:t xml:space="preserve">Dscam1 </w:t>
      </w:r>
      <w:r>
        <w:rPr>
          <w:rFonts w:cs="Times New Roman"/>
        </w:rPr>
        <w:t>mRNA isoforms, and previous studies have suggested that all isoforms have the potential to be generated [</w:t>
      </w:r>
      <w:hyperlink r:id="rId951" w:anchor="XNeves2004" w:history="1">
        <w:r>
          <w:rPr>
            <w:rStyle w:val="Hyperlink"/>
            <w:rFonts w:cs="Times New Roman"/>
          </w:rPr>
          <w:t>Neves et al.</w:t>
        </w:r>
      </w:hyperlink>
      <w:r>
        <w:rPr>
          <w:rFonts w:cs="Times New Roman"/>
        </w:rPr>
        <w:t>, </w:t>
      </w:r>
      <w:hyperlink r:id="rId952" w:anchor="XNeves2004" w:history="1">
        <w:r>
          <w:rPr>
            <w:rStyle w:val="Hyperlink"/>
            <w:rFonts w:cs="Times New Roman"/>
          </w:rPr>
          <w:t>2004</w:t>
        </w:r>
      </w:hyperlink>
      <w:r>
        <w:rPr>
          <w:rFonts w:cs="Times New Roman"/>
        </w:rPr>
        <w:t>, </w:t>
      </w:r>
      <w:hyperlink r:id="rId953" w:anchor="XSun2013" w:history="1">
        <w:r>
          <w:rPr>
            <w:rStyle w:val="Hyperlink"/>
            <w:rFonts w:cs="Times New Roman"/>
          </w:rPr>
          <w:t>Sun et al.</w:t>
        </w:r>
      </w:hyperlink>
      <w:r>
        <w:rPr>
          <w:rFonts w:cs="Times New Roman"/>
        </w:rPr>
        <w:t>, </w:t>
      </w:r>
      <w:hyperlink r:id="rId954" w:anchor="XSun2013" w:history="1">
        <w:r>
          <w:rPr>
            <w:rStyle w:val="Hyperlink"/>
            <w:rFonts w:cs="Times New Roman"/>
          </w:rPr>
          <w:t>2013</w:t>
        </w:r>
      </w:hyperlink>
      <w:r>
        <w:rPr>
          <w:rFonts w:cs="Times New Roman"/>
        </w:rPr>
        <w:t>, </w:t>
      </w:r>
      <w:hyperlink r:id="rId955" w:anchor="XZhan2004" w:history="1">
        <w:r>
          <w:rPr>
            <w:rStyle w:val="Hyperlink"/>
            <w:rFonts w:cs="Times New Roman"/>
          </w:rPr>
          <w:t>Zhan et al.</w:t>
        </w:r>
      </w:hyperlink>
      <w:r>
        <w:rPr>
          <w:rFonts w:cs="Times New Roman"/>
        </w:rPr>
        <w:t>, </w:t>
      </w:r>
      <w:hyperlink r:id="rId956" w:anchor="XZhan2004" w:history="1">
        <w:r>
          <w:rPr>
            <w:rStyle w:val="Hyperlink"/>
            <w:rFonts w:cs="Times New Roman"/>
          </w:rPr>
          <w:t>2004</w:t>
        </w:r>
      </w:hyperlink>
      <w:r>
        <w:rPr>
          <w:rFonts w:cs="Times New Roman"/>
        </w:rPr>
        <w:t xml:space="preserve">]. Consistent with this, a recent study examining </w:t>
      </w:r>
      <w:r>
        <w:rPr>
          <w:rStyle w:val="phvro8t-x-x-120"/>
          <w:rFonts w:cs="Times New Roman"/>
        </w:rPr>
        <w:t xml:space="preserve">Dscam1 </w:t>
      </w:r>
      <w:r>
        <w:rPr>
          <w:rFonts w:cs="Times New Roman"/>
        </w:rPr>
        <w:t>expression in individual neurons showed that all exon 4 variants are used and are incorporated in a stochastic and probabilistic manner [</w:t>
      </w:r>
      <w:hyperlink r:id="rId957" w:anchor="XMiura2013b" w:history="1">
        <w:r>
          <w:rPr>
            <w:rStyle w:val="Hyperlink"/>
            <w:rFonts w:cs="Times New Roman"/>
          </w:rPr>
          <w:t>Miura et al.</w:t>
        </w:r>
      </w:hyperlink>
      <w:r>
        <w:rPr>
          <w:rFonts w:cs="Times New Roman"/>
        </w:rPr>
        <w:t>, </w:t>
      </w:r>
      <w:hyperlink r:id="rId958" w:anchor="XMiura2013b" w:history="1">
        <w:r>
          <w:rPr>
            <w:rStyle w:val="Hyperlink"/>
            <w:rFonts w:cs="Times New Roman"/>
          </w:rPr>
          <w:t>2013</w:t>
        </w:r>
      </w:hyperlink>
      <w:r>
        <w:rPr>
          <w:rFonts w:cs="Times New Roman"/>
        </w:rPr>
        <w:t>]. Only one study so far has attempted to assess the extent to which specific exon choices in the different cassette regions influence one another [</w:t>
      </w:r>
      <w:hyperlink r:id="rId959" w:anchor="XSun2013" w:history="1">
        <w:r>
          <w:rPr>
            <w:rStyle w:val="Hyperlink"/>
            <w:rFonts w:cs="Times New Roman"/>
          </w:rPr>
          <w:t>Sun et al.</w:t>
        </w:r>
      </w:hyperlink>
      <w:r>
        <w:rPr>
          <w:rFonts w:cs="Times New Roman"/>
        </w:rPr>
        <w:t>, </w:t>
      </w:r>
      <w:hyperlink r:id="rId960" w:anchor="XSun2013" w:history="1">
        <w:r>
          <w:rPr>
            <w:rStyle w:val="Hyperlink"/>
            <w:rFonts w:cs="Times New Roman"/>
          </w:rPr>
          <w:t>2013</w:t>
        </w:r>
      </w:hyperlink>
      <w:r>
        <w:rPr>
          <w:rFonts w:cs="Times New Roman"/>
        </w:rPr>
        <w:t xml:space="preserve">]. That study examined connectivity between exons 4, 6 and 9 using an RT-PCR-based method dubbed _CAMSeq_. </w:t>
      </w:r>
    </w:p>
    <w:p w14:paraId="4C3CBD65" w14:textId="77777777" w:rsidR="0060324F" w:rsidRDefault="0087170F">
      <w:pPr>
        <w:divId w:val="1735469214"/>
        <w:rPr>
          <w:rFonts w:eastAsia="Times New Roman" w:cs="Times New Roman"/>
        </w:rPr>
      </w:pPr>
      <w:r>
        <w:rPr>
          <w:rFonts w:eastAsia="Times New Roman" w:cs="Times New Roman"/>
        </w:rPr>
        <w:pict w14:anchorId="1B08BF87">
          <v:rect id="_x0000_i1071" style="width:0;height:1.5pt" o:hralign="center" o:hrstd="t" o:hr="t" fillcolor="#aaa" stroked="f"/>
        </w:pict>
      </w:r>
    </w:p>
    <w:p w14:paraId="513AAC0C" w14:textId="2DB90FE1" w:rsidR="0060324F" w:rsidRDefault="00642696">
      <w:pPr>
        <w:pStyle w:val="noindent"/>
        <w:divId w:val="98842417"/>
        <w:rPr>
          <w:rFonts w:cs="Times New Roman"/>
        </w:rPr>
      </w:pPr>
      <w:r>
        <w:rPr>
          <w:rFonts w:cs="Times New Roman"/>
          <w:noProof/>
        </w:rPr>
        <w:drawing>
          <wp:inline distT="0" distB="0" distL="0" distR="0" wp14:anchorId="39A84FB9" wp14:editId="500367FC">
            <wp:extent cx="406400" cy="406400"/>
            <wp:effectExtent l="0" t="0" r="0" b="0"/>
            <wp:docPr id="48" name="Picture 48"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C"/>
                    <pic:cNvPicPr>
                      <a:picLocks noChangeAspect="1" noChangeArrowheads="1"/>
                    </pic:cNvPicPr>
                  </pic:nvPicPr>
                  <pic:blipFill>
                    <a:blip r:link="rId96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2E738D3" w14:textId="77777777" w:rsidR="0060324F" w:rsidRDefault="00803168">
      <w:pPr>
        <w:divId w:val="938873794"/>
        <w:rPr>
          <w:rFonts w:eastAsia="Times New Roman" w:cs="Times New Roman"/>
        </w:rPr>
      </w:pPr>
      <w:r>
        <w:rPr>
          <w:rStyle w:val="id"/>
          <w:rFonts w:eastAsia="Times New Roman" w:cs="Times New Roman"/>
        </w:rPr>
        <w:t xml:space="preserve">Figure 2.4: </w:t>
      </w:r>
      <w:r>
        <w:rPr>
          <w:rStyle w:val="content"/>
          <w:rFonts w:eastAsia="Times New Roman" w:cs="Times New Roman"/>
        </w:rPr>
        <w:t xml:space="preserve">Analysis of </w:t>
      </w:r>
      <w:r>
        <w:rPr>
          <w:rStyle w:val="phvro8t-x-x-120"/>
          <w:rFonts w:eastAsia="Times New Roman" w:cs="Times New Roman"/>
        </w:rPr>
        <w:t xml:space="preserve">Dscam1 </w:t>
      </w:r>
      <w:r>
        <w:rPr>
          <w:rStyle w:val="content"/>
          <w:rFonts w:eastAsia="Times New Roman" w:cs="Times New Roman"/>
        </w:rPr>
        <w:t>isoforms via High-Throughput Sequencing</w:t>
      </w:r>
      <w:r>
        <w:rPr>
          <w:rFonts w:eastAsia="Times New Roman" w:cs="Times New Roman"/>
        </w:rPr>
        <w:br/>
      </w:r>
      <w:r>
        <w:rPr>
          <w:rStyle w:val="content"/>
          <w:rFonts w:eastAsia="Times New Roman" w:cs="Times New Roman"/>
        </w:rPr>
        <w:t xml:space="preserve">A) The </w:t>
      </w:r>
      <w:r>
        <w:rPr>
          <w:rStyle w:val="phvro8t-x-x-120"/>
          <w:rFonts w:eastAsia="Times New Roman" w:cs="Times New Roman"/>
        </w:rPr>
        <w:t xml:space="preserve">Dscam1 </w:t>
      </w:r>
      <w:r>
        <w:rPr>
          <w:rStyle w:val="content"/>
          <w:rFonts w:eastAsia="Times New Roman" w:cs="Times New Roman"/>
        </w:rPr>
        <w:t xml:space="preserve">gene. B) Triple-Read library preparation schematic. C) Rank-order expression for different </w:t>
      </w:r>
      <w:r>
        <w:rPr>
          <w:rStyle w:val="phvro8t-x-x-120"/>
          <w:rFonts w:eastAsia="Times New Roman" w:cs="Times New Roman"/>
        </w:rPr>
        <w:t xml:space="preserve">in vitro Dscam1 </w:t>
      </w:r>
      <w:r>
        <w:rPr>
          <w:rStyle w:val="content"/>
          <w:rFonts w:eastAsia="Times New Roman" w:cs="Times New Roman"/>
        </w:rPr>
        <w:t xml:space="preserve">isoforms. Blue - </w:t>
      </w:r>
      <w:r>
        <w:rPr>
          <w:rStyle w:val="phvro8t-x-x-120"/>
          <w:rFonts w:eastAsia="Times New Roman" w:cs="Times New Roman"/>
        </w:rPr>
        <w:t>in vitro</w:t>
      </w:r>
      <w:r>
        <w:rPr>
          <w:rStyle w:val="content"/>
          <w:rFonts w:eastAsia="Times New Roman" w:cs="Times New Roman"/>
        </w:rPr>
        <w:t xml:space="preserve"> products added to libraries. with isoform identities at 4.X, 6.X, and 9.X. Red - template-switched isoforms, Yellow - ligation products created via inclusion of near-cognate ligamers. Green - </w:t>
      </w:r>
      <w:r>
        <w:rPr>
          <w:rStyle w:val="phvro8t-x-x-120"/>
          <w:rFonts w:eastAsia="Times New Roman" w:cs="Times New Roman"/>
        </w:rPr>
        <w:t xml:space="preserve">in vivo </w:t>
      </w:r>
      <w:r>
        <w:rPr>
          <w:rStyle w:val="content"/>
          <w:rFonts w:eastAsia="Times New Roman" w:cs="Times New Roman"/>
        </w:rPr>
        <w:t>isoforms measured from S2 cells. CAM-Seq data from [</w:t>
      </w:r>
      <w:hyperlink r:id="rId962" w:anchor="XSun2013" w:history="1">
        <w:r>
          <w:rPr>
            <w:rStyle w:val="Hyperlink"/>
            <w:rFonts w:eastAsia="Times New Roman" w:cs="Times New Roman"/>
          </w:rPr>
          <w:t>Sun et al.</w:t>
        </w:r>
      </w:hyperlink>
      <w:r>
        <w:rPr>
          <w:rStyle w:val="content"/>
          <w:rFonts w:eastAsia="Times New Roman" w:cs="Times New Roman"/>
        </w:rPr>
        <w:t>, </w:t>
      </w:r>
      <w:hyperlink r:id="rId963" w:anchor="XSun2013" w:history="1">
        <w:r>
          <w:rPr>
            <w:rStyle w:val="Hyperlink"/>
            <w:rFonts w:eastAsia="Times New Roman" w:cs="Times New Roman"/>
          </w:rPr>
          <w:t>2013</w:t>
        </w:r>
      </w:hyperlink>
      <w:r>
        <w:rPr>
          <w:rStyle w:val="content"/>
          <w:rFonts w:eastAsia="Times New Roman" w:cs="Times New Roman"/>
        </w:rPr>
        <w:t xml:space="preserve">]. See also Figure </w:t>
      </w:r>
      <w:hyperlink r:id="rId964" w:anchor="x1-36001r8" w:history="1">
        <w:r>
          <w:rPr>
            <w:rStyle w:val="Hyperlink"/>
            <w:rFonts w:eastAsia="Times New Roman" w:cs="Times New Roman"/>
          </w:rPr>
          <w:t>2.8</w:t>
        </w:r>
      </w:hyperlink>
      <w:r>
        <w:rPr>
          <w:rStyle w:val="content"/>
          <w:rFonts w:eastAsia="Times New Roman" w:cs="Times New Roman"/>
        </w:rPr>
        <w:t xml:space="preserve">. D) Schematic showing how ligamers include exon-specific barcodes. E) SeqZip application to </w:t>
      </w:r>
      <w:r>
        <w:rPr>
          <w:rStyle w:val="phvro8t-x-x-120"/>
          <w:rFonts w:eastAsia="Times New Roman" w:cs="Times New Roman"/>
        </w:rPr>
        <w:t xml:space="preserve">Dscam1 </w:t>
      </w:r>
      <w:r>
        <w:rPr>
          <w:rStyle w:val="content"/>
          <w:rFonts w:eastAsia="Times New Roman" w:cs="Times New Roman"/>
        </w:rPr>
        <w:t xml:space="preserve">isoform profiling. F) Technical and biological replicates for S2 cells. and 14-16 hr embryos using SeqZip G) Number of reads and isoforms observed per sample type. Also shared isoforms between libraries. H) Rank order isoform expression by sample type. </w:t>
      </w:r>
    </w:p>
    <w:p w14:paraId="0B7BE925" w14:textId="77777777" w:rsidR="0060324F" w:rsidRDefault="0087170F">
      <w:pPr>
        <w:divId w:val="98842417"/>
        <w:rPr>
          <w:rFonts w:eastAsia="Times New Roman" w:cs="Times New Roman"/>
        </w:rPr>
      </w:pPr>
      <w:r>
        <w:rPr>
          <w:rFonts w:eastAsia="Times New Roman" w:cs="Times New Roman"/>
        </w:rPr>
        <w:pict w14:anchorId="09073019">
          <v:rect id="_x0000_i1073" style="width:0;height:1.5pt" o:hralign="center" o:hrstd="t" o:hr="t" fillcolor="#aaa" stroked="f"/>
        </w:pict>
      </w:r>
    </w:p>
    <w:p w14:paraId="2BABF8E6" w14:textId="676F48AA" w:rsidR="0060324F" w:rsidRDefault="00642696">
      <w:pPr>
        <w:pStyle w:val="noindent"/>
        <w:divId w:val="721439519"/>
        <w:rPr>
          <w:rFonts w:cs="Times New Roman"/>
        </w:rPr>
      </w:pPr>
      <w:r>
        <w:rPr>
          <w:rFonts w:cs="Times New Roman"/>
          <w:noProof/>
        </w:rPr>
        <w:drawing>
          <wp:inline distT="0" distB="0" distL="0" distR="0" wp14:anchorId="73CCD1EC" wp14:editId="6C5DD989">
            <wp:extent cx="406400" cy="406400"/>
            <wp:effectExtent l="0" t="0" r="0" b="0"/>
            <wp:docPr id="50" name="Picture 50"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C"/>
                    <pic:cNvPicPr>
                      <a:picLocks noChangeAspect="1" noChangeArrowheads="1"/>
                    </pic:cNvPicPr>
                  </pic:nvPicPr>
                  <pic:blipFill>
                    <a:blip r:link="rId96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7F785BD4" w14:textId="77777777" w:rsidR="0060324F" w:rsidRDefault="00803168">
      <w:pPr>
        <w:divId w:val="170920160"/>
        <w:rPr>
          <w:rFonts w:eastAsia="Times New Roman" w:cs="Times New Roman"/>
        </w:rPr>
      </w:pPr>
      <w:r>
        <w:rPr>
          <w:rStyle w:val="id"/>
          <w:rFonts w:eastAsia="Times New Roman" w:cs="Times New Roman"/>
        </w:rPr>
        <w:t xml:space="preserve">Figure 2.5: </w:t>
      </w:r>
      <w:r>
        <w:rPr>
          <w:rStyle w:val="content"/>
          <w:rFonts w:eastAsia="Times New Roman" w:cs="Times New Roman"/>
        </w:rPr>
        <w:t xml:space="preserve">HTS Analysis of </w:t>
      </w:r>
      <w:r>
        <w:rPr>
          <w:rStyle w:val="phvro8t-x-x-120"/>
          <w:rFonts w:eastAsia="Times New Roman" w:cs="Times New Roman"/>
        </w:rPr>
        <w:t xml:space="preserve">Dscam1 in vitro </w:t>
      </w:r>
      <w:r>
        <w:rPr>
          <w:rStyle w:val="content"/>
          <w:rFonts w:eastAsia="Times New Roman" w:cs="Times New Roman"/>
        </w:rPr>
        <w:t>transcripts</w:t>
      </w:r>
      <w:r>
        <w:rPr>
          <w:rFonts w:eastAsia="Times New Roman" w:cs="Times New Roman"/>
        </w:rPr>
        <w:br/>
      </w:r>
      <w:r>
        <w:rPr>
          <w:rStyle w:val="content"/>
          <w:rFonts w:eastAsia="Times New Roman" w:cs="Times New Roman"/>
        </w:rPr>
        <w:t>A) The similarity of sequence between cDNA, circularized cDNA, and ligation products was measured [</w:t>
      </w:r>
      <w:hyperlink r:id="rId966" w:anchor="XNotredame2000" w:history="1">
        <w:r>
          <w:rPr>
            <w:rStyle w:val="Hyperlink"/>
            <w:rFonts w:eastAsia="Times New Roman" w:cs="Times New Roman"/>
          </w:rPr>
          <w:t>Notredame et al.</w:t>
        </w:r>
      </w:hyperlink>
      <w:r>
        <w:rPr>
          <w:rStyle w:val="content"/>
          <w:rFonts w:eastAsia="Times New Roman" w:cs="Times New Roman"/>
        </w:rPr>
        <w:t>, </w:t>
      </w:r>
      <w:hyperlink r:id="rId967" w:anchor="XNotredame2000" w:history="1">
        <w:r>
          <w:rPr>
            <w:rStyle w:val="Hyperlink"/>
            <w:rFonts w:eastAsia="Times New Roman" w:cs="Times New Roman"/>
          </w:rPr>
          <w:t>2000</w:t>
        </w:r>
      </w:hyperlink>
      <w:r>
        <w:rPr>
          <w:rStyle w:val="content"/>
          <w:rFonts w:eastAsia="Times New Roman" w:cs="Times New Roman"/>
        </w:rPr>
        <w:t>, </w:t>
      </w:r>
      <w:hyperlink r:id="rId968" w:anchor="XWaterhouse2009" w:history="1">
        <w:r>
          <w:rPr>
            <w:rStyle w:val="Hyperlink"/>
            <w:rFonts w:eastAsia="Times New Roman" w:cs="Times New Roman"/>
          </w:rPr>
          <w:t>Waterhouse et al.</w:t>
        </w:r>
      </w:hyperlink>
      <w:r>
        <w:rPr>
          <w:rStyle w:val="content"/>
          <w:rFonts w:eastAsia="Times New Roman" w:cs="Times New Roman"/>
        </w:rPr>
        <w:t>, </w:t>
      </w:r>
      <w:hyperlink r:id="rId969" w:anchor="XWaterhouse2009" w:history="1">
        <w:r>
          <w:rPr>
            <w:rStyle w:val="Hyperlink"/>
            <w:rFonts w:eastAsia="Times New Roman" w:cs="Times New Roman"/>
          </w:rPr>
          <w:t>2009</w:t>
        </w:r>
      </w:hyperlink>
      <w:r>
        <w:rPr>
          <w:rStyle w:val="content"/>
          <w:rFonts w:eastAsia="Times New Roman" w:cs="Times New Roman"/>
        </w:rPr>
        <w:t xml:space="preserve">]. B) The rank-order in terms of expression for different </w:t>
      </w:r>
      <w:r>
        <w:rPr>
          <w:rStyle w:val="phvro8t-x-x-120"/>
          <w:rFonts w:eastAsia="Times New Roman" w:cs="Times New Roman"/>
        </w:rPr>
        <w:t xml:space="preserve">in vitro Dscam1 </w:t>
      </w:r>
      <w:r>
        <w:rPr>
          <w:rStyle w:val="content"/>
          <w:rFonts w:eastAsia="Times New Roman" w:cs="Times New Roman"/>
        </w:rPr>
        <w:t xml:space="preserve">isoforms is plotted. Blue dots indicate true </w:t>
      </w:r>
      <w:r>
        <w:rPr>
          <w:rStyle w:val="phvro8t-x-x-120"/>
          <w:rFonts w:eastAsia="Times New Roman" w:cs="Times New Roman"/>
        </w:rPr>
        <w:t xml:space="preserve">in vitro </w:t>
      </w:r>
      <w:r>
        <w:rPr>
          <w:rStyle w:val="content"/>
          <w:rFonts w:eastAsia="Times New Roman" w:cs="Times New Roman"/>
        </w:rPr>
        <w:t xml:space="preserve">products added to the libraries, Red dots indicate template-switch isoforms sequenced from, but not added to, each library. Yellow dots indicate ligation products created via inclusion of near-cognate ligamers during SeqZip ligation. Green dots indicate </w:t>
      </w:r>
      <w:r>
        <w:rPr>
          <w:rStyle w:val="phvro8t-x-x-120"/>
          <w:rFonts w:eastAsia="Times New Roman" w:cs="Times New Roman"/>
        </w:rPr>
        <w:t>in vivo</w:t>
      </w:r>
      <w:r>
        <w:rPr>
          <w:rStyle w:val="content"/>
          <w:rFonts w:eastAsia="Times New Roman" w:cs="Times New Roman"/>
        </w:rPr>
        <w:t xml:space="preserve"> isoforms measured from S2 cells using SeqZip. CAMSeq data is from [</w:t>
      </w:r>
      <w:hyperlink r:id="rId970" w:anchor="XSun2013" w:history="1">
        <w:r>
          <w:rPr>
            <w:rStyle w:val="Hyperlink"/>
            <w:rFonts w:eastAsia="Times New Roman" w:cs="Times New Roman"/>
          </w:rPr>
          <w:t>Sun et al.</w:t>
        </w:r>
      </w:hyperlink>
      <w:r>
        <w:rPr>
          <w:rStyle w:val="content"/>
          <w:rFonts w:eastAsia="Times New Roman" w:cs="Times New Roman"/>
        </w:rPr>
        <w:t>, </w:t>
      </w:r>
      <w:hyperlink r:id="rId971" w:anchor="XSun2013" w:history="1">
        <w:r>
          <w:rPr>
            <w:rStyle w:val="Hyperlink"/>
            <w:rFonts w:eastAsia="Times New Roman" w:cs="Times New Roman"/>
          </w:rPr>
          <w:t>2013</w:t>
        </w:r>
      </w:hyperlink>
      <w:r>
        <w:rPr>
          <w:rStyle w:val="content"/>
          <w:rFonts w:eastAsia="Times New Roman" w:cs="Times New Roman"/>
        </w:rPr>
        <w:t xml:space="preserve">]. See also Figure </w:t>
      </w:r>
      <w:hyperlink r:id="rId972" w:anchor="x1-35001r4" w:history="1">
        <w:r>
          <w:rPr>
            <w:rStyle w:val="Hyperlink"/>
            <w:rFonts w:eastAsia="Times New Roman" w:cs="Times New Roman"/>
          </w:rPr>
          <w:t>2.4</w:t>
        </w:r>
      </w:hyperlink>
      <w:r>
        <w:rPr>
          <w:rStyle w:val="content"/>
          <w:rFonts w:eastAsia="Times New Roman" w:cs="Times New Roman"/>
        </w:rPr>
        <w:t xml:space="preserve">. </w:t>
      </w:r>
    </w:p>
    <w:p w14:paraId="4767D0C5" w14:textId="77777777" w:rsidR="0060324F" w:rsidRDefault="00803168">
      <w:pPr>
        <w:pStyle w:val="noindent"/>
        <w:divId w:val="721439519"/>
        <w:rPr>
          <w:rFonts w:cs="Times New Roman"/>
        </w:rPr>
      </w:pPr>
      <w:r>
        <w:rPr>
          <w:rFonts w:cs="Times New Roman"/>
        </w:rPr>
        <w:t xml:space="preserve">Potentially problematic for RT-PCR-based approaches are long stretches of sequence identity in the constitutive exons separating each cluster, as well as the high sequence similarity between individual exon 4, 6 and 9 variants (Figure </w:t>
      </w:r>
      <w:hyperlink r:id="rId973" w:anchor="x1-35002r5" w:history="1">
        <w:r>
          <w:rPr>
            <w:rStyle w:val="Hyperlink"/>
            <w:rFonts w:cs="Times New Roman"/>
          </w:rPr>
          <w:t>2.5</w:t>
        </w:r>
      </w:hyperlink>
      <w:r>
        <w:rPr>
          <w:rFonts w:cs="Times New Roman"/>
        </w:rPr>
        <w:t>). Long regions of sequence homology favor template switching during both RT and PCR [</w:t>
      </w:r>
      <w:hyperlink r:id="rId974" w:anchor="XHouseley2010a" w:history="1">
        <w:r>
          <w:rPr>
            <w:rStyle w:val="Hyperlink"/>
            <w:rFonts w:cs="Times New Roman"/>
          </w:rPr>
          <w:t>Houseley and Tollervey</w:t>
        </w:r>
      </w:hyperlink>
      <w:r>
        <w:rPr>
          <w:rFonts w:cs="Times New Roman"/>
        </w:rPr>
        <w:t>, </w:t>
      </w:r>
      <w:hyperlink r:id="rId975" w:anchor="XHouseley2010a" w:history="1">
        <w:r>
          <w:rPr>
            <w:rStyle w:val="Hyperlink"/>
            <w:rFonts w:cs="Times New Roman"/>
          </w:rPr>
          <w:t>2010</w:t>
        </w:r>
      </w:hyperlink>
      <w:r>
        <w:rPr>
          <w:rFonts w:cs="Times New Roman"/>
        </w:rPr>
        <w:t>, </w:t>
      </w:r>
      <w:hyperlink r:id="rId976" w:anchor="XJudo1998" w:history="1">
        <w:r>
          <w:rPr>
            <w:rStyle w:val="Hyperlink"/>
            <w:rFonts w:cs="Times New Roman"/>
          </w:rPr>
          <w:t>Judo et al.</w:t>
        </w:r>
      </w:hyperlink>
      <w:r>
        <w:rPr>
          <w:rFonts w:cs="Times New Roman"/>
        </w:rPr>
        <w:t>, </w:t>
      </w:r>
      <w:hyperlink r:id="rId977" w:anchor="XJudo1998" w:history="1">
        <w:r>
          <w:rPr>
            <w:rStyle w:val="Hyperlink"/>
            <w:rFonts w:cs="Times New Roman"/>
          </w:rPr>
          <w:t>1998</w:t>
        </w:r>
      </w:hyperlink>
      <w:r>
        <w:rPr>
          <w:rFonts w:cs="Times New Roman"/>
        </w:rPr>
        <w:t xml:space="preserve">]. That is, an incompletely extended DNA strand can hybridize to a different template during the RT step or any subsequent PCR cycle, leading to novel _switched _ isoforms not present in the original biological sample. </w:t>
      </w:r>
    </w:p>
    <w:p w14:paraId="74C10009" w14:textId="77777777" w:rsidR="0060324F" w:rsidRDefault="00803168">
      <w:pPr>
        <w:pStyle w:val="noindent"/>
        <w:divId w:val="721439519"/>
        <w:rPr>
          <w:rFonts w:cs="Times New Roman"/>
        </w:rPr>
      </w:pPr>
      <w:r>
        <w:rPr>
          <w:rFonts w:cs="Times New Roman"/>
        </w:rPr>
        <w:t xml:space="preserve">To test how template switching might affect </w:t>
      </w:r>
      <w:r>
        <w:rPr>
          <w:rStyle w:val="phvro8t-x-x-120"/>
          <w:rFonts w:cs="Times New Roman"/>
        </w:rPr>
        <w:t xml:space="preserve">Dscam1 </w:t>
      </w:r>
      <w:r>
        <w:rPr>
          <w:rFonts w:cs="Times New Roman"/>
        </w:rPr>
        <w:t xml:space="preserve">isoform interrogation, we developed an RT-PCR-based Triple-read sequencing method for examining exon connectivity between alternative splicing regions 4, 6 and 9, similar to CAMSeq (Figure </w:t>
      </w:r>
      <w:hyperlink r:id="rId978" w:anchor="x1-35001r4" w:history="1">
        <w:r>
          <w:rPr>
            <w:rStyle w:val="Hyperlink"/>
            <w:rFonts w:cs="Times New Roman"/>
          </w:rPr>
          <w:t>2.4</w:t>
        </w:r>
      </w:hyperlink>
      <w:r>
        <w:rPr>
          <w:rFonts w:cs="Times New Roman"/>
        </w:rPr>
        <w:t xml:space="preserve">B, &amp; section </w:t>
      </w:r>
      <w:hyperlink r:id="rId979" w:anchor="x1-400004" w:history="1">
        <w:r>
          <w:rPr>
            <w:rStyle w:val="Hyperlink"/>
            <w:rFonts w:cs="Times New Roman"/>
          </w:rPr>
          <w:t>2.4</w:t>
        </w:r>
      </w:hyperlink>
      <w:r>
        <w:rPr>
          <w:rFonts w:cs="Times New Roman"/>
        </w:rPr>
        <w:t>). To specifically assess template switching, we generated four full-length cDNA clones (</w:t>
      </w:r>
      <w:r>
        <w:rPr>
          <w:rStyle w:val="phvro8t-x-x-120"/>
          <w:rFonts w:cs="Times New Roman"/>
        </w:rPr>
        <w:t>Dscam1</w:t>
      </w:r>
      <w:r>
        <w:rPr>
          <w:rStyle w:val="cmr-8"/>
          <w:rFonts w:cs="Times New Roman"/>
          <w:vertAlign w:val="superscript"/>
        </w:rPr>
        <w:t>1</w:t>
      </w:r>
      <w:r>
        <w:rPr>
          <w:rStyle w:val="cmmi-8"/>
          <w:rFonts w:cs="Times New Roman"/>
          <w:vertAlign w:val="superscript"/>
        </w:rPr>
        <w:t>,</w:t>
      </w:r>
      <w:r>
        <w:rPr>
          <w:rStyle w:val="cmr-8"/>
          <w:rFonts w:cs="Times New Roman"/>
          <w:vertAlign w:val="superscript"/>
        </w:rPr>
        <w:t>33</w:t>
      </w:r>
      <w:r>
        <w:rPr>
          <w:rStyle w:val="cmmi-8"/>
          <w:rFonts w:cs="Times New Roman"/>
          <w:vertAlign w:val="superscript"/>
        </w:rPr>
        <w:t>,</w:t>
      </w:r>
      <w:r>
        <w:rPr>
          <w:rStyle w:val="cmr-8"/>
          <w:rFonts w:cs="Times New Roman"/>
          <w:vertAlign w:val="superscript"/>
        </w:rPr>
        <w:t>9</w:t>
      </w:r>
      <w:r>
        <w:rPr>
          <w:rFonts w:cs="Times New Roman"/>
        </w:rPr>
        <w:t xml:space="preserve">, </w:t>
      </w:r>
      <w:r>
        <w:rPr>
          <w:rStyle w:val="phvro8t-x-x-120"/>
          <w:rFonts w:cs="Times New Roman"/>
        </w:rPr>
        <w:t>Dscam1</w:t>
      </w:r>
      <w:r>
        <w:rPr>
          <w:rStyle w:val="cmr-8"/>
          <w:rFonts w:cs="Times New Roman"/>
          <w:vertAlign w:val="superscript"/>
        </w:rPr>
        <w:t>12</w:t>
      </w:r>
      <w:r>
        <w:rPr>
          <w:rStyle w:val="cmmi-8"/>
          <w:rFonts w:cs="Times New Roman"/>
          <w:vertAlign w:val="superscript"/>
        </w:rPr>
        <w:t>,</w:t>
      </w:r>
      <w:r>
        <w:rPr>
          <w:rStyle w:val="cmr-8"/>
          <w:rFonts w:cs="Times New Roman"/>
          <w:vertAlign w:val="superscript"/>
        </w:rPr>
        <w:t>32</w:t>
      </w:r>
      <w:r>
        <w:rPr>
          <w:rStyle w:val="cmmi-8"/>
          <w:rFonts w:cs="Times New Roman"/>
          <w:vertAlign w:val="superscript"/>
        </w:rPr>
        <w:t>,</w:t>
      </w:r>
      <w:r>
        <w:rPr>
          <w:rStyle w:val="cmr-8"/>
          <w:rFonts w:cs="Times New Roman"/>
          <w:vertAlign w:val="superscript"/>
        </w:rPr>
        <w:t>9</w:t>
      </w:r>
      <w:r>
        <w:rPr>
          <w:rFonts w:cs="Times New Roman"/>
        </w:rPr>
        <w:t xml:space="preserve">, </w:t>
      </w:r>
      <w:r>
        <w:rPr>
          <w:rStyle w:val="phvro8t-x-x-120"/>
          <w:rFonts w:cs="Times New Roman"/>
        </w:rPr>
        <w:t>Dscam1</w:t>
      </w:r>
      <w:r>
        <w:rPr>
          <w:rStyle w:val="cmr-8"/>
          <w:rFonts w:cs="Times New Roman"/>
          <w:vertAlign w:val="superscript"/>
        </w:rPr>
        <w:t>1</w:t>
      </w:r>
      <w:r>
        <w:rPr>
          <w:rStyle w:val="cmmi-8"/>
          <w:rFonts w:cs="Times New Roman"/>
          <w:vertAlign w:val="superscript"/>
        </w:rPr>
        <w:t>,</w:t>
      </w:r>
      <w:r>
        <w:rPr>
          <w:rStyle w:val="cmr-8"/>
          <w:rFonts w:cs="Times New Roman"/>
          <w:vertAlign w:val="superscript"/>
        </w:rPr>
        <w:t>24</w:t>
      </w:r>
      <w:r>
        <w:rPr>
          <w:rStyle w:val="cmmi-8"/>
          <w:rFonts w:cs="Times New Roman"/>
          <w:vertAlign w:val="superscript"/>
        </w:rPr>
        <w:t>,</w:t>
      </w:r>
      <w:r>
        <w:rPr>
          <w:rStyle w:val="cmr-8"/>
          <w:rFonts w:cs="Times New Roman"/>
          <w:vertAlign w:val="superscript"/>
        </w:rPr>
        <w:t>6</w:t>
      </w:r>
      <w:r>
        <w:rPr>
          <w:rFonts w:cs="Times New Roman"/>
        </w:rPr>
        <w:t xml:space="preserve">, and </w:t>
      </w:r>
      <w:r>
        <w:rPr>
          <w:rStyle w:val="phvro8t-x-x-120"/>
          <w:rFonts w:cs="Times New Roman"/>
        </w:rPr>
        <w:t>Dscam1</w:t>
      </w:r>
      <w:r>
        <w:rPr>
          <w:rStyle w:val="cmr-8"/>
          <w:rFonts w:cs="Times New Roman"/>
          <w:vertAlign w:val="superscript"/>
        </w:rPr>
        <w:t>7</w:t>
      </w:r>
      <w:r>
        <w:rPr>
          <w:rStyle w:val="cmmi-8"/>
          <w:rFonts w:cs="Times New Roman"/>
          <w:vertAlign w:val="superscript"/>
        </w:rPr>
        <w:t>,</w:t>
      </w:r>
      <w:r>
        <w:rPr>
          <w:rStyle w:val="cmr-8"/>
          <w:rFonts w:cs="Times New Roman"/>
          <w:vertAlign w:val="superscript"/>
        </w:rPr>
        <w:t>9</w:t>
      </w:r>
      <w:r>
        <w:rPr>
          <w:rStyle w:val="cmmi-8"/>
          <w:rFonts w:cs="Times New Roman"/>
          <w:vertAlign w:val="superscript"/>
        </w:rPr>
        <w:t>,</w:t>
      </w:r>
      <w:r>
        <w:rPr>
          <w:rStyle w:val="cmr-8"/>
          <w:rFonts w:cs="Times New Roman"/>
          <w:vertAlign w:val="superscript"/>
        </w:rPr>
        <w:t>6</w:t>
      </w:r>
      <w:r>
        <w:rPr>
          <w:rFonts w:cs="Times New Roman"/>
        </w:rPr>
        <w:t xml:space="preserve">; where the superscripted numbers indicate the included 4.X, 6.Y, and 9.Z exon variants respectively). Runoff RNA transcripts were mixed together in three different ratios (1:1:1:1, 3:3:1:1, and 5:1:1:1) and the mixtures were then processed in parallel to generate deep sequencing data. Indicative of template switching, many novel transcript isoforms containing exon combinations not present in original control transcripts were observed (Figure </w:t>
      </w:r>
      <w:hyperlink r:id="rId980" w:anchor="x1-35001r4" w:history="1">
        <w:r>
          <w:rPr>
            <w:rStyle w:val="Hyperlink"/>
            <w:rFonts w:cs="Times New Roman"/>
          </w:rPr>
          <w:t>2.4</w:t>
        </w:r>
      </w:hyperlink>
      <w:r>
        <w:rPr>
          <w:rFonts w:cs="Times New Roman"/>
        </w:rPr>
        <w:t>C). These template-switched isoforms made up 34% to 55% of the total isoforms detected, with many being significantly more abundant than one or more of the input isoform(s). We next analyzed similar control data from the CAMSeq study [</w:t>
      </w:r>
      <w:hyperlink r:id="rId981" w:anchor="XSun2013" w:history="1">
        <w:r>
          <w:rPr>
            <w:rStyle w:val="Hyperlink"/>
            <w:rFonts w:cs="Times New Roman"/>
          </w:rPr>
          <w:t>Sun et al.</w:t>
        </w:r>
      </w:hyperlink>
      <w:r>
        <w:rPr>
          <w:rFonts w:cs="Times New Roman"/>
        </w:rPr>
        <w:t>, </w:t>
      </w:r>
      <w:hyperlink r:id="rId982" w:anchor="XSun2013" w:history="1">
        <w:r>
          <w:rPr>
            <w:rStyle w:val="Hyperlink"/>
            <w:rFonts w:cs="Times New Roman"/>
          </w:rPr>
          <w:t>2013</w:t>
        </w:r>
      </w:hyperlink>
      <w:r>
        <w:rPr>
          <w:rFonts w:cs="Times New Roman"/>
        </w:rPr>
        <w:t xml:space="preserve">]. CAMSeq proved to be much more robust than our Triple-read protocol for accurately reporting both individual exon and individual transcript isoform abundances over five orders of magnitude. Nonetheless, template-switched isoforms were present in the CAMSeq data, with many switched species being more abundant than the lowest input species. Further, many additional invasive isoforms of unknown source were detected. Although the template-switched and unknown source isoforms represented just 0.6_0.94% of total reads, they represented 99.9% of all isoforms detected (5,378_5,906 switched and source-unknown isoforms versus 8 input isoforms) (Figure </w:t>
      </w:r>
      <w:hyperlink r:id="rId983" w:anchor="x1-35002r5" w:history="1">
        <w:r>
          <w:rPr>
            <w:rStyle w:val="Hyperlink"/>
            <w:rFonts w:cs="Times New Roman"/>
          </w:rPr>
          <w:t>2.5</w:t>
        </w:r>
      </w:hyperlink>
      <w:r>
        <w:rPr>
          <w:rFonts w:cs="Times New Roman"/>
        </w:rPr>
        <w:t xml:space="preserve">B). Thus, extensive template in both RT-PCR-based approaches (Triple-read and CAMSeq) compromised their ability to accurately identify the exact isoform set present in the original sample and faithfully report their relative input levels. </w:t>
      </w:r>
    </w:p>
    <w:p w14:paraId="2B2B5DBF" w14:textId="77777777" w:rsidR="0060324F" w:rsidRDefault="00803168">
      <w:pPr>
        <w:pStyle w:val="noindent"/>
        <w:divId w:val="721439519"/>
        <w:rPr>
          <w:rFonts w:cs="Times New Roman"/>
        </w:rPr>
      </w:pPr>
      <w:r>
        <w:rPr>
          <w:rFonts w:cs="Times New Roman"/>
        </w:rPr>
        <w:t xml:space="preserve">The technical issue of template switching can be greatly minimized using SeqZip and ligamers containing an exon-specific barcode in the linker region (Figure </w:t>
      </w:r>
      <w:hyperlink r:id="rId984" w:anchor="x1-35001r4" w:history="1">
        <w:r>
          <w:rPr>
            <w:rStyle w:val="Hyperlink"/>
            <w:rFonts w:cs="Times New Roman"/>
          </w:rPr>
          <w:t>2.4</w:t>
        </w:r>
      </w:hyperlink>
      <w:r>
        <w:rPr>
          <w:rFonts w:cs="Times New Roman"/>
        </w:rPr>
        <w:t xml:space="preserve">D). The added sequence diversity and decreased length make SeqZip ligation products, in principle, much less prone to template switching (Figure </w:t>
      </w:r>
      <w:hyperlink r:id="rId985" w:anchor="x1-35002r5" w:history="1">
        <w:r>
          <w:rPr>
            <w:rStyle w:val="Hyperlink"/>
            <w:rFonts w:cs="Times New Roman"/>
          </w:rPr>
          <w:t>2.5</w:t>
        </w:r>
      </w:hyperlink>
      <w:r>
        <w:rPr>
          <w:rFonts w:cs="Times New Roman"/>
        </w:rPr>
        <w:t xml:space="preserve">A). Exon-specific barcodes also ensure unambiguous isoform alignment. To apply SeqZip to </w:t>
      </w:r>
      <w:r>
        <w:rPr>
          <w:rStyle w:val="phvro8t-x-x-120"/>
          <w:rFonts w:cs="Times New Roman"/>
        </w:rPr>
        <w:t>Dscam1</w:t>
      </w:r>
      <w:r>
        <w:rPr>
          <w:rFonts w:cs="Times New Roman"/>
        </w:rPr>
        <w:t xml:space="preserve">, we designed ligamers targeting each variant exon in clusters 4, 6, and 9 plus constitutive exons 3, 5, 7_8, and 10 (97 ligamers in all) (Figure </w:t>
      </w:r>
      <w:hyperlink r:id="rId986" w:anchor="x1-35001r4" w:history="1">
        <w:r>
          <w:rPr>
            <w:rStyle w:val="Hyperlink"/>
            <w:rFonts w:cs="Times New Roman"/>
          </w:rPr>
          <w:t>2.4</w:t>
        </w:r>
      </w:hyperlink>
      <w:r>
        <w:rPr>
          <w:rFonts w:cs="Times New Roman"/>
        </w:rPr>
        <w:t xml:space="preserve">E). Whereas the exon 3_10 region ranges in size from 1,722_1,751 nt (median = 1,734 nt) in </w:t>
      </w:r>
      <w:r>
        <w:rPr>
          <w:rStyle w:val="phvro8t-x-x-120"/>
          <w:rFonts w:cs="Times New Roman"/>
        </w:rPr>
        <w:t xml:space="preserve">Dscam1 </w:t>
      </w:r>
      <w:r>
        <w:rPr>
          <w:rFonts w:cs="Times New Roman"/>
        </w:rPr>
        <w:t xml:space="preserve">mRNAs, our ligamer design compresses this ~5-fold to a 356 nt median-length, 7 ligamer-containing (6 ligation events) products. These products could be completely sequenced in a single Illumina MiSeq paired-end 250 nt run. </w:t>
      </w:r>
    </w:p>
    <w:p w14:paraId="39B82142" w14:textId="77777777" w:rsidR="0060324F" w:rsidRDefault="00803168">
      <w:pPr>
        <w:pStyle w:val="noindent"/>
        <w:divId w:val="721439519"/>
        <w:rPr>
          <w:rFonts w:cs="Times New Roman"/>
        </w:rPr>
      </w:pPr>
      <w:r>
        <w:rPr>
          <w:rFonts w:cs="Times New Roman"/>
        </w:rPr>
        <w:t xml:space="preserve">To assess (1) maintenance of input isoform ratios, (2) template switching during PCR amplification, and (3) inappropriate ligamer hybridization during the ligation reaction, we performed control experiments containing 3 different </w:t>
      </w:r>
      <w:r>
        <w:rPr>
          <w:rStyle w:val="phvro8t-x-x-120"/>
          <w:rFonts w:cs="Times New Roman"/>
        </w:rPr>
        <w:t xml:space="preserve">in vitro </w:t>
      </w:r>
      <w:r>
        <w:rPr>
          <w:rFonts w:cs="Times New Roman"/>
        </w:rPr>
        <w:t xml:space="preserve">transcribed </w:t>
      </w:r>
      <w:r>
        <w:rPr>
          <w:rStyle w:val="phvro8t-x-x-120"/>
          <w:rFonts w:cs="Times New Roman"/>
        </w:rPr>
        <w:t>Dscam1</w:t>
      </w:r>
      <w:r>
        <w:rPr>
          <w:rFonts w:cs="Times New Roman"/>
        </w:rPr>
        <w:t xml:space="preserve"> isoforms mixed at a 1:10:100 ratio in a background of total RNA from mouse Hepa 1-6 cells (Figure </w:t>
      </w:r>
      <w:hyperlink r:id="rId987" w:anchor="x1-35003r6" w:history="1">
        <w:r>
          <w:rPr>
            <w:rStyle w:val="Hyperlink"/>
            <w:rFonts w:cs="Times New Roman"/>
          </w:rPr>
          <w:t>2.6</w:t>
        </w:r>
      </w:hyperlink>
      <w:r>
        <w:rPr>
          <w:rFonts w:cs="Times New Roman"/>
        </w:rPr>
        <w:t xml:space="preserve">A, section </w:t>
      </w:r>
      <w:hyperlink r:id="rId988" w:anchor="x1-400004" w:history="1">
        <w:r>
          <w:rPr>
            <w:rStyle w:val="Hyperlink"/>
            <w:rFonts w:cs="Times New Roman"/>
          </w:rPr>
          <w:t>2.4</w:t>
        </w:r>
      </w:hyperlink>
      <w:r>
        <w:rPr>
          <w:rFonts w:cs="Times New Roman"/>
        </w:rPr>
        <w:t xml:space="preserve">). Separate ligation reactions each containing a 97-ligamer pool wherein two highly expressed exons within each cluster were differently coded between the pools allowed for detection of template-switched isoforms, both in our control experiments and in biological samples. Following ligation, differentially coded samples are mixed together, subjected to PCR and sequenced (Figure </w:t>
      </w:r>
      <w:hyperlink r:id="rId989" w:anchor="x1-35001r4" w:history="1">
        <w:r>
          <w:rPr>
            <w:rStyle w:val="Hyperlink"/>
            <w:rFonts w:cs="Times New Roman"/>
          </w:rPr>
          <w:t>2.4</w:t>
        </w:r>
      </w:hyperlink>
      <w:r>
        <w:rPr>
          <w:rFonts w:cs="Times New Roman"/>
        </w:rPr>
        <w:t xml:space="preserve">C, </w:t>
      </w:r>
      <w:hyperlink r:id="rId990" w:anchor="x1-35002r5" w:history="1">
        <w:r>
          <w:rPr>
            <w:rStyle w:val="Hyperlink"/>
            <w:rFonts w:cs="Times New Roman"/>
          </w:rPr>
          <w:t>2.5</w:t>
        </w:r>
      </w:hyperlink>
      <w:r>
        <w:rPr>
          <w:rFonts w:cs="Times New Roman"/>
        </w:rPr>
        <w:t xml:space="preserve">B &amp; section </w:t>
      </w:r>
      <w:hyperlink r:id="rId991" w:anchor="x1-400004" w:history="1">
        <w:r>
          <w:rPr>
            <w:rStyle w:val="Hyperlink"/>
            <w:rFonts w:cs="Times New Roman"/>
          </w:rPr>
          <w:t>2.4</w:t>
        </w:r>
      </w:hyperlink>
      <w:r>
        <w:rPr>
          <w:rFonts w:cs="Times New Roman"/>
        </w:rPr>
        <w:t xml:space="preserve">). As expected, SeqZip faithfully maintained Dscam input isoform abundance in the control samples (Figure </w:t>
      </w:r>
      <w:hyperlink r:id="rId992" w:anchor="x1-35002r5" w:history="1">
        <w:r>
          <w:rPr>
            <w:rStyle w:val="Hyperlink"/>
            <w:rFonts w:cs="Times New Roman"/>
          </w:rPr>
          <w:t>2.5</w:t>
        </w:r>
      </w:hyperlink>
      <w:r>
        <w:rPr>
          <w:rFonts w:cs="Times New Roman"/>
        </w:rPr>
        <w:t xml:space="preserve">BB). Further, we detected no template-switched isoforms (Figure </w:t>
      </w:r>
      <w:hyperlink r:id="rId993" w:anchor="x1-35002r5" w:history="1">
        <w:r>
          <w:rPr>
            <w:rStyle w:val="Hyperlink"/>
            <w:rFonts w:cs="Times New Roman"/>
          </w:rPr>
          <w:t>2.5</w:t>
        </w:r>
      </w:hyperlink>
      <w:r>
        <w:rPr>
          <w:rFonts w:cs="Times New Roman"/>
        </w:rPr>
        <w:t xml:space="preserve">C). Thus, as expected, our ligamer design strongly disfavors template switching during PCR amplification. This also held true for a complex biological sample (poly(A)+-selected RNA from S2 cells) where the same differentially coding approach revealed just 17 of 111,242 reads (0.015%) corresponding to switched isoforms (Figure </w:t>
      </w:r>
      <w:hyperlink r:id="rId994" w:anchor="x1-35002r5" w:history="1">
        <w:r>
          <w:rPr>
            <w:rStyle w:val="Hyperlink"/>
            <w:rFonts w:cs="Times New Roman"/>
          </w:rPr>
          <w:t>2.5</w:t>
        </w:r>
      </w:hyperlink>
      <w:r>
        <w:rPr>
          <w:rFonts w:cs="Times New Roman"/>
        </w:rPr>
        <w:t xml:space="preserve">C). </w:t>
      </w:r>
    </w:p>
    <w:p w14:paraId="67E0B5A5" w14:textId="77777777" w:rsidR="0060324F" w:rsidRDefault="0087170F">
      <w:pPr>
        <w:divId w:val="721439519"/>
        <w:rPr>
          <w:rFonts w:eastAsia="Times New Roman" w:cs="Times New Roman"/>
        </w:rPr>
      </w:pPr>
      <w:r>
        <w:rPr>
          <w:rFonts w:eastAsia="Times New Roman" w:cs="Times New Roman"/>
        </w:rPr>
        <w:pict w14:anchorId="139E3656">
          <v:rect id="_x0000_i1075" style="width:0;height:1.5pt" o:hralign="center" o:hrstd="t" o:hr="t" fillcolor="#aaa" stroked="f"/>
        </w:pict>
      </w:r>
    </w:p>
    <w:p w14:paraId="32A55E86" w14:textId="73F11A94" w:rsidR="0060324F" w:rsidRDefault="00642696">
      <w:pPr>
        <w:pStyle w:val="noindent"/>
        <w:divId w:val="1014190037"/>
        <w:rPr>
          <w:rFonts w:cs="Times New Roman"/>
        </w:rPr>
      </w:pPr>
      <w:r>
        <w:rPr>
          <w:rFonts w:cs="Times New Roman"/>
          <w:noProof/>
        </w:rPr>
        <w:drawing>
          <wp:inline distT="0" distB="0" distL="0" distR="0" wp14:anchorId="37972E6D" wp14:editId="6CCC47F3">
            <wp:extent cx="406400" cy="406400"/>
            <wp:effectExtent l="0" t="0" r="0" b="0"/>
            <wp:docPr id="52" name="Picture 5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C"/>
                    <pic:cNvPicPr>
                      <a:picLocks noChangeAspect="1" noChangeArrowheads="1"/>
                    </pic:cNvPicPr>
                  </pic:nvPicPr>
                  <pic:blipFill>
                    <a:blip r:link="rId99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D27FD85" w14:textId="77777777" w:rsidR="0060324F" w:rsidRDefault="00803168">
      <w:pPr>
        <w:divId w:val="2094546216"/>
        <w:rPr>
          <w:rFonts w:eastAsia="Times New Roman" w:cs="Times New Roman"/>
        </w:rPr>
      </w:pPr>
      <w:r>
        <w:rPr>
          <w:rStyle w:val="id"/>
          <w:rFonts w:eastAsia="Times New Roman" w:cs="Times New Roman"/>
        </w:rPr>
        <w:t xml:space="preserve">Figure 2.6: </w:t>
      </w:r>
      <w:r>
        <w:rPr>
          <w:rStyle w:val="content"/>
          <w:rFonts w:eastAsia="Times New Roman" w:cs="Times New Roman"/>
        </w:rPr>
        <w:t xml:space="preserve">SeqZip </w:t>
      </w:r>
      <w:r>
        <w:rPr>
          <w:rStyle w:val="phvro8t-x-x-120"/>
          <w:rFonts w:eastAsia="Times New Roman" w:cs="Times New Roman"/>
        </w:rPr>
        <w:t xml:space="preserve">in vitro Dscam1 </w:t>
      </w:r>
      <w:r>
        <w:rPr>
          <w:rStyle w:val="content"/>
          <w:rFonts w:eastAsia="Times New Roman" w:cs="Times New Roman"/>
        </w:rPr>
        <w:t>controls and near-cognate ligation</w:t>
      </w:r>
      <w:r>
        <w:rPr>
          <w:rFonts w:eastAsia="Times New Roman" w:cs="Times New Roman"/>
        </w:rPr>
        <w:br/>
      </w:r>
      <w:r>
        <w:rPr>
          <w:rStyle w:val="content"/>
          <w:rFonts w:eastAsia="Times New Roman" w:cs="Times New Roman"/>
        </w:rPr>
        <w:t xml:space="preserve">A) The three in vitro cDNAs used as </w:t>
      </w:r>
      <w:r>
        <w:rPr>
          <w:rStyle w:val="phvro8t-x-x-120"/>
          <w:rFonts w:eastAsia="Times New Roman" w:cs="Times New Roman"/>
        </w:rPr>
        <w:t xml:space="preserve">in vitro </w:t>
      </w:r>
      <w:r>
        <w:rPr>
          <w:rStyle w:val="content"/>
          <w:rFonts w:eastAsia="Times New Roman" w:cs="Times New Roman"/>
        </w:rPr>
        <w:t xml:space="preserve">transcript controls. B) Expression of </w:t>
      </w:r>
      <w:r>
        <w:rPr>
          <w:rStyle w:val="phvro8t-x-x-120"/>
          <w:rFonts w:eastAsia="Times New Roman" w:cs="Times New Roman"/>
        </w:rPr>
        <w:t xml:space="preserve">in vitro </w:t>
      </w:r>
      <w:r>
        <w:rPr>
          <w:rStyle w:val="content"/>
          <w:rFonts w:eastAsia="Times New Roman" w:cs="Times New Roman"/>
        </w:rPr>
        <w:t xml:space="preserve">controls in SeqZip analysis. Blue are true transcripts, yellow near-cognate transcripts. C) Schematic showing template-switching observation scheme. Also shown is quantified template-switched products from Control and S2 libraries. D) Comparison of E6.[8 &amp; 9] ligamer sequences. E) Folding energies of between ligamers 6.9 and 6.24 to all exons 6.X sequences. </w:t>
      </w:r>
    </w:p>
    <w:p w14:paraId="52358BB1" w14:textId="77777777" w:rsidR="0060324F" w:rsidRDefault="0087170F">
      <w:pPr>
        <w:divId w:val="1014190037"/>
        <w:rPr>
          <w:rFonts w:eastAsia="Times New Roman" w:cs="Times New Roman"/>
        </w:rPr>
      </w:pPr>
      <w:r>
        <w:rPr>
          <w:rFonts w:eastAsia="Times New Roman" w:cs="Times New Roman"/>
        </w:rPr>
        <w:pict w14:anchorId="3DDCD361">
          <v:rect id="_x0000_i1077" style="width:0;height:1.5pt" o:hralign="center" o:hrstd="t" o:hr="t" fillcolor="#aaa" stroked="f"/>
        </w:pict>
      </w:r>
    </w:p>
    <w:p w14:paraId="6B3CDDDD" w14:textId="063F25DA" w:rsidR="0060324F" w:rsidRDefault="00642696">
      <w:pPr>
        <w:pStyle w:val="noindent"/>
        <w:divId w:val="477694308"/>
        <w:rPr>
          <w:rFonts w:cs="Times New Roman"/>
        </w:rPr>
      </w:pPr>
      <w:r>
        <w:rPr>
          <w:rFonts w:cs="Times New Roman"/>
          <w:noProof/>
        </w:rPr>
        <w:drawing>
          <wp:inline distT="0" distB="0" distL="0" distR="0" wp14:anchorId="5BA60A87" wp14:editId="69ABFE14">
            <wp:extent cx="406400" cy="406400"/>
            <wp:effectExtent l="0" t="0" r="0" b="0"/>
            <wp:docPr id="54" name="Picture 54"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C"/>
                    <pic:cNvPicPr>
                      <a:picLocks noChangeAspect="1" noChangeArrowheads="1"/>
                    </pic:cNvPicPr>
                  </pic:nvPicPr>
                  <pic:blipFill>
                    <a:blip r:link="rId99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19185BF4" w14:textId="77777777" w:rsidR="0060324F" w:rsidRDefault="00803168">
      <w:pPr>
        <w:divId w:val="1080638713"/>
        <w:rPr>
          <w:rFonts w:eastAsia="Times New Roman" w:cs="Times New Roman"/>
        </w:rPr>
      </w:pPr>
      <w:r>
        <w:rPr>
          <w:rStyle w:val="id"/>
          <w:rFonts w:eastAsia="Times New Roman" w:cs="Times New Roman"/>
        </w:rPr>
        <w:t xml:space="preserve">Figure 2.7: </w:t>
      </w:r>
      <w:r>
        <w:rPr>
          <w:rStyle w:val="content"/>
          <w:rFonts w:eastAsia="Times New Roman" w:cs="Times New Roman"/>
        </w:rPr>
        <w:t xml:space="preserve">Cognate and Nearest-Near cognate folding energies for </w:t>
      </w:r>
      <w:r>
        <w:rPr>
          <w:rStyle w:val="phvro8t-x-x-120"/>
          <w:rFonts w:eastAsia="Times New Roman" w:cs="Times New Roman"/>
        </w:rPr>
        <w:t>Dscam1</w:t>
      </w:r>
      <w:r>
        <w:rPr>
          <w:rStyle w:val="content"/>
          <w:rFonts w:eastAsia="Times New Roman" w:cs="Times New Roman"/>
        </w:rPr>
        <w:t xml:space="preserve"> exon 6</w:t>
      </w:r>
      <w:r>
        <w:rPr>
          <w:rFonts w:eastAsia="Times New Roman" w:cs="Times New Roman"/>
        </w:rPr>
        <w:br/>
      </w:r>
      <w:r>
        <w:rPr>
          <w:rStyle w:val="content"/>
          <w:rFonts w:eastAsia="Times New Roman" w:cs="Times New Roman"/>
        </w:rPr>
        <w:t xml:space="preserve">Left) Folding energies between all cognate exon:ligamer 6 pairs. Right) Nearest-NearCognate folding energies for all ligamer:exon pairs. On both Left and Right panels, Yellow line = folding energy of -36 J/mol and Blue line = -67 J/mol. </w:t>
      </w:r>
    </w:p>
    <w:p w14:paraId="568C4C12" w14:textId="77777777" w:rsidR="0060324F" w:rsidRDefault="00803168">
      <w:pPr>
        <w:pStyle w:val="noindent"/>
        <w:divId w:val="477694308"/>
        <w:rPr>
          <w:rFonts w:cs="Times New Roman"/>
        </w:rPr>
      </w:pPr>
      <w:r>
        <w:rPr>
          <w:rFonts w:cs="Times New Roman"/>
        </w:rPr>
        <w:t xml:space="preserve">Given the high sequence similarity between variant exons within each cluster, ligamer hybridization to near cognate sequences is potentially problematic. Ligamer hybridization is specified by the sequences at the ends of target exons (Figure </w:t>
      </w:r>
      <w:hyperlink r:id="rId997" w:anchor="x1-27001r1" w:history="1">
        <w:r>
          <w:rPr>
            <w:rStyle w:val="Hyperlink"/>
            <w:rFonts w:cs="Times New Roman"/>
          </w:rPr>
          <w:t>2.1</w:t>
        </w:r>
      </w:hyperlink>
      <w:r>
        <w:rPr>
          <w:rFonts w:cs="Times New Roman"/>
        </w:rPr>
        <w:t>). To assess the potential for mis-pairing, we calculated the free energy of hybridization [</w:t>
      </w:r>
      <w:hyperlink r:id="rId998" w:anchor="XReuter2010" w:history="1">
        <w:r>
          <w:rPr>
            <w:rStyle w:val="Hyperlink"/>
            <w:rFonts w:cs="Times New Roman"/>
          </w:rPr>
          <w:t>Reuter and Mathews</w:t>
        </w:r>
      </w:hyperlink>
      <w:r>
        <w:rPr>
          <w:rFonts w:cs="Times New Roman"/>
        </w:rPr>
        <w:t>, </w:t>
      </w:r>
      <w:hyperlink r:id="rId999" w:anchor="XReuter2010" w:history="1">
        <w:r>
          <w:rPr>
            <w:rStyle w:val="Hyperlink"/>
            <w:rFonts w:cs="Times New Roman"/>
          </w:rPr>
          <w:t>2010</w:t>
        </w:r>
      </w:hyperlink>
      <w:r>
        <w:rPr>
          <w:rFonts w:cs="Times New Roman"/>
        </w:rPr>
        <w:t xml:space="preserve">] between each ligamer and all exon variants within its target cluster. As expected, cognate ligamer-exon pairs had predicted hybridization energies lower than </w:t>
      </w:r>
      <w:r>
        <w:rPr>
          <w:rStyle w:val="cmr-12"/>
          <w:rFonts w:cs="Times New Roman"/>
        </w:rPr>
        <w:t>Δ</w:t>
      </w:r>
      <w:r>
        <w:rPr>
          <w:rStyle w:val="cmmi-12"/>
          <w:rFonts w:cs="Times New Roman"/>
        </w:rPr>
        <w:t>G</w:t>
      </w:r>
      <w:r>
        <w:rPr>
          <w:rStyle w:val="cmsy-8"/>
          <w:rFonts w:ascii="Menlo Regular" w:hAnsi="Menlo Regular" w:cs="Menlo Regular"/>
          <w:vertAlign w:val="superscript"/>
        </w:rPr>
        <w:t>∘</w:t>
      </w:r>
      <w:r>
        <w:rPr>
          <w:rFonts w:cs="Times New Roman"/>
        </w:rPr>
        <w:t xml:space="preserve"> = -67 kcal/mol, with the closest near-cognate pair being at least 12 units higher (Figure </w:t>
      </w:r>
      <w:hyperlink r:id="rId1000" w:anchor="x1-35004r7" w:history="1">
        <w:r>
          <w:rPr>
            <w:rStyle w:val="Hyperlink"/>
            <w:rFonts w:cs="Times New Roman"/>
          </w:rPr>
          <w:t>2.7</w:t>
        </w:r>
      </w:hyperlink>
      <w:r>
        <w:rPr>
          <w:rFonts w:cs="Times New Roman"/>
        </w:rPr>
        <w:t xml:space="preserve">, section </w:t>
      </w:r>
      <w:hyperlink r:id="rId1001" w:anchor="x1-400004" w:history="1">
        <w:r>
          <w:rPr>
            <w:rStyle w:val="Hyperlink"/>
            <w:rFonts w:cs="Times New Roman"/>
          </w:rPr>
          <w:t>2.4</w:t>
        </w:r>
      </w:hyperlink>
      <w:r>
        <w:rPr>
          <w:rFonts w:cs="Times New Roman"/>
        </w:rPr>
        <w:t xml:space="preserve">). In the control samples, only 642 of 50,475 high-confidence alignments (1.3%) contained ligamers for exons not present in any input transcript, with the vast majority of these species (221/236) being represented by 3 or fewer reads. The two highest near-cognate hybridization products had abundances well below those of the true targets (Figure </w:t>
      </w:r>
      <w:hyperlink r:id="rId1002" w:anchor="x1-35001r4" w:history="1">
        <w:r>
          <w:rPr>
            <w:rStyle w:val="Hyperlink"/>
            <w:rFonts w:cs="Times New Roman"/>
          </w:rPr>
          <w:t>2.4</w:t>
        </w:r>
      </w:hyperlink>
      <w:r>
        <w:rPr>
          <w:rFonts w:cs="Times New Roman"/>
        </w:rPr>
        <w:t xml:space="preserve">C, </w:t>
      </w:r>
      <w:hyperlink r:id="rId1003" w:anchor="x1-35002r5" w:history="1">
        <w:r>
          <w:rPr>
            <w:rStyle w:val="Hyperlink"/>
            <w:rFonts w:cs="Times New Roman"/>
          </w:rPr>
          <w:t>2.5</w:t>
        </w:r>
      </w:hyperlink>
      <w:r>
        <w:rPr>
          <w:rFonts w:cs="Times New Roman"/>
        </w:rPr>
        <w:t xml:space="preserve">B, </w:t>
      </w:r>
      <w:hyperlink r:id="rId1004" w:anchor="x1-35003r6" w:history="1">
        <w:r>
          <w:rPr>
            <w:rStyle w:val="Hyperlink"/>
            <w:rFonts w:cs="Times New Roman"/>
          </w:rPr>
          <w:t>2.6</w:t>
        </w:r>
      </w:hyperlink>
      <w:r>
        <w:rPr>
          <w:rFonts w:cs="Times New Roman"/>
        </w:rPr>
        <w:t xml:space="preserve">D, </w:t>
      </w:r>
      <w:hyperlink r:id="rId1005" w:anchor="x1-35003r6" w:history="1">
        <w:r>
          <w:rPr>
            <w:rStyle w:val="Hyperlink"/>
            <w:rFonts w:cs="Times New Roman"/>
          </w:rPr>
          <w:t>2.6</w:t>
        </w:r>
      </w:hyperlink>
      <w:r>
        <w:rPr>
          <w:rFonts w:cs="Times New Roman"/>
        </w:rPr>
        <w:t xml:space="preserve">E), indicating that, while detectable, near-cognate hybridization is not a major problem for SeqZip. </w:t>
      </w:r>
    </w:p>
    <w:p w14:paraId="5F4F43BA" w14:textId="77777777" w:rsidR="0060324F" w:rsidRDefault="00803168">
      <w:pPr>
        <w:pStyle w:val="Heading4"/>
        <w:divId w:val="477694308"/>
        <w:rPr>
          <w:rFonts w:eastAsia="Times New Roman" w:cs="Times New Roman"/>
        </w:rPr>
      </w:pPr>
      <w:r>
        <w:rPr>
          <w:rStyle w:val="titlemark"/>
          <w:rFonts w:eastAsia="Times New Roman" w:cs="Times New Roman"/>
        </w:rPr>
        <w:t xml:space="preserve">2.2.6 </w:t>
      </w:r>
      <w:r>
        <w:rPr>
          <w:rFonts w:eastAsia="Times New Roman" w:cs="Times New Roman"/>
        </w:rPr>
        <w:t xml:space="preserve">Analysis of </w:t>
      </w:r>
      <w:r>
        <w:rPr>
          <w:rStyle w:val="phvro8t-x-x-120"/>
          <w:rFonts w:eastAsia="Times New Roman" w:cs="Times New Roman"/>
        </w:rPr>
        <w:t xml:space="preserve">Dscam1 </w:t>
      </w:r>
      <w:r>
        <w:rPr>
          <w:rFonts w:eastAsia="Times New Roman" w:cs="Times New Roman"/>
        </w:rPr>
        <w:t>transcripts</w:t>
      </w:r>
    </w:p>
    <w:p w14:paraId="7EE613B4" w14:textId="77777777" w:rsidR="0060324F" w:rsidRDefault="00803168">
      <w:pPr>
        <w:pStyle w:val="noindent"/>
        <w:divId w:val="477694308"/>
        <w:rPr>
          <w:rFonts w:cs="Times New Roman"/>
        </w:rPr>
      </w:pPr>
      <w:r>
        <w:rPr>
          <w:rFonts w:cs="Times New Roman"/>
        </w:rPr>
        <w:t xml:space="preserve">Having validated SeqZip as a reliable approach for analyzing </w:t>
      </w:r>
      <w:r>
        <w:rPr>
          <w:rStyle w:val="phvro8t-x-x-120"/>
          <w:rFonts w:cs="Times New Roman"/>
        </w:rPr>
        <w:t xml:space="preserve">Dscam1 </w:t>
      </w:r>
      <w:r>
        <w:rPr>
          <w:rFonts w:cs="Times New Roman"/>
        </w:rPr>
        <w:t xml:space="preserve">isoforms, we next analyzed RNA samples from S2 cells, 4_6 and 14_16 h embryos. Between ~450,000_1,000,000 reads were obtained for each sample. In total, 8,397 of the possible 18,612 unique isoforms were detected (Figure </w:t>
      </w:r>
      <w:hyperlink r:id="rId1006" w:anchor="x1-35001r4" w:history="1">
        <w:r>
          <w:rPr>
            <w:rStyle w:val="Hyperlink"/>
            <w:rFonts w:cs="Times New Roman"/>
          </w:rPr>
          <w:t>2.4</w:t>
        </w:r>
      </w:hyperlink>
      <w:r>
        <w:rPr>
          <w:rFonts w:cs="Times New Roman"/>
        </w:rPr>
        <w:t xml:space="preserve">G). Individual isoform abundances were highly correlated in both technical and biological replicates (Figure </w:t>
      </w:r>
      <w:hyperlink r:id="rId1007" w:anchor="x1-35001r4" w:history="1">
        <w:r>
          <w:rPr>
            <w:rStyle w:val="Hyperlink"/>
            <w:rFonts w:cs="Times New Roman"/>
          </w:rPr>
          <w:t>2.4</w:t>
        </w:r>
      </w:hyperlink>
      <w:r>
        <w:rPr>
          <w:rFonts w:cs="Times New Roman"/>
        </w:rPr>
        <w:t xml:space="preserve">F; </w:t>
      </w:r>
      <w:r>
        <w:rPr>
          <w:rStyle w:val="cmmi-12"/>
          <w:rFonts w:cs="Times New Roman"/>
        </w:rPr>
        <w:t>r</w:t>
      </w:r>
      <w:r>
        <w:rPr>
          <w:rFonts w:cs="Times New Roman"/>
        </w:rPr>
        <w:t>=0.95-0.8). Of the 97 possible exons represented in our ligamer set, all were detected except 6.11, for which substantial evidence indicates it to be an unused pseudo-exon [</w:t>
      </w:r>
      <w:hyperlink r:id="rId1008" w:anchor="XNeves2004" w:history="1">
        <w:r>
          <w:rPr>
            <w:rStyle w:val="Hyperlink"/>
            <w:rFonts w:cs="Times New Roman"/>
          </w:rPr>
          <w:t>Neves et al.</w:t>
        </w:r>
      </w:hyperlink>
      <w:r>
        <w:rPr>
          <w:rFonts w:cs="Times New Roman"/>
        </w:rPr>
        <w:t>, </w:t>
      </w:r>
      <w:hyperlink r:id="rId1009" w:anchor="XNeves2004" w:history="1">
        <w:r>
          <w:rPr>
            <w:rStyle w:val="Hyperlink"/>
            <w:rFonts w:cs="Times New Roman"/>
          </w:rPr>
          <w:t>2004</w:t>
        </w:r>
      </w:hyperlink>
      <w:r>
        <w:rPr>
          <w:rFonts w:cs="Times New Roman"/>
        </w:rPr>
        <w:t>, </w:t>
      </w:r>
      <w:hyperlink r:id="rId1010" w:anchor="XSun2013" w:history="1">
        <w:r>
          <w:rPr>
            <w:rStyle w:val="Hyperlink"/>
            <w:rFonts w:cs="Times New Roman"/>
          </w:rPr>
          <w:t>Sun et al.</w:t>
        </w:r>
      </w:hyperlink>
      <w:r>
        <w:rPr>
          <w:rFonts w:cs="Times New Roman"/>
        </w:rPr>
        <w:t>, </w:t>
      </w:r>
      <w:hyperlink r:id="rId1011" w:anchor="XSun2013" w:history="1">
        <w:r>
          <w:rPr>
            <w:rStyle w:val="Hyperlink"/>
            <w:rFonts w:cs="Times New Roman"/>
          </w:rPr>
          <w:t>2013</w:t>
        </w:r>
      </w:hyperlink>
      <w:r>
        <w:rPr>
          <w:rFonts w:cs="Times New Roman"/>
        </w:rPr>
        <w:t>, </w:t>
      </w:r>
      <w:hyperlink r:id="rId1012" w:anchor="XWatson2005" w:history="1">
        <w:r>
          <w:rPr>
            <w:rStyle w:val="Hyperlink"/>
            <w:rFonts w:cs="Times New Roman"/>
          </w:rPr>
          <w:t>Watson et al.</w:t>
        </w:r>
      </w:hyperlink>
      <w:r>
        <w:rPr>
          <w:rFonts w:cs="Times New Roman"/>
        </w:rPr>
        <w:t>, </w:t>
      </w:r>
      <w:hyperlink r:id="rId1013" w:anchor="XWatson2005" w:history="1">
        <w:r>
          <w:rPr>
            <w:rStyle w:val="Hyperlink"/>
            <w:rFonts w:cs="Times New Roman"/>
          </w:rPr>
          <w:t>2005</w:t>
        </w:r>
      </w:hyperlink>
      <w:r>
        <w:rPr>
          <w:rFonts w:cs="Times New Roman"/>
        </w:rPr>
        <w:t>, </w:t>
      </w:r>
      <w:hyperlink r:id="rId1014" w:anchor="XZhan2004" w:history="1">
        <w:r>
          <w:rPr>
            <w:rStyle w:val="Hyperlink"/>
            <w:rFonts w:cs="Times New Roman"/>
          </w:rPr>
          <w:t>Zhan et al.</w:t>
        </w:r>
      </w:hyperlink>
      <w:r>
        <w:rPr>
          <w:rFonts w:cs="Times New Roman"/>
        </w:rPr>
        <w:t>, </w:t>
      </w:r>
      <w:hyperlink r:id="rId1015" w:anchor="XZhan2004" w:history="1">
        <w:r>
          <w:rPr>
            <w:rStyle w:val="Hyperlink"/>
            <w:rFonts w:cs="Times New Roman"/>
          </w:rPr>
          <w:t>2004</w:t>
        </w:r>
      </w:hyperlink>
      <w:r>
        <w:rPr>
          <w:rFonts w:cs="Times New Roman"/>
        </w:rPr>
        <w:t xml:space="preserve">]. Thus absence of exon 6.11 reads from our libraries additionally confirms the specificity of our technique. Yet another confirmation was the individual exon utilization patterns observed in S2 cells, the only sample directly comparable between the SeqZip and CAMSeq datasets (Figure </w:t>
      </w:r>
      <w:hyperlink r:id="rId1016" w:anchor="x1-35004r7" w:history="1">
        <w:r>
          <w:rPr>
            <w:rStyle w:val="Hyperlink"/>
            <w:rFonts w:cs="Times New Roman"/>
          </w:rPr>
          <w:t>2.7</w:t>
        </w:r>
      </w:hyperlink>
      <w:r>
        <w:rPr>
          <w:rFonts w:cs="Times New Roman"/>
        </w:rPr>
        <w:t xml:space="preserve">A &amp; B). Overall, the S2 exon utilization patterns were remarkably similar between the two analyses. The exception was exon 6.47, which was well represented in the CAMSeq data, but undetectable in the SeqZip data. We currently do not understand this failure of ligamer 6.47 to capture exon 6.47 containing transcripts. Nonetheless, the similarity between the SeqZip and CAMSeq data with regard to all other exon abundances demonstrates the general robustness of SeqZip for accurately reporting exon abundances in highly complex samples. </w:t>
      </w:r>
    </w:p>
    <w:p w14:paraId="5B8ED820" w14:textId="77777777" w:rsidR="0060324F" w:rsidRDefault="0087170F">
      <w:pPr>
        <w:divId w:val="477694308"/>
        <w:rPr>
          <w:rFonts w:eastAsia="Times New Roman" w:cs="Times New Roman"/>
        </w:rPr>
      </w:pPr>
      <w:r>
        <w:rPr>
          <w:rFonts w:eastAsia="Times New Roman" w:cs="Times New Roman"/>
        </w:rPr>
        <w:pict w14:anchorId="0BEEB22A">
          <v:rect id="_x0000_i1079" style="width:0;height:1.5pt" o:hralign="center" o:hrstd="t" o:hr="t" fillcolor="#aaa" stroked="f"/>
        </w:pict>
      </w:r>
    </w:p>
    <w:p w14:paraId="120627A8" w14:textId="45748AAD" w:rsidR="0060324F" w:rsidRDefault="00642696">
      <w:pPr>
        <w:pStyle w:val="noindent"/>
        <w:divId w:val="2011643359"/>
        <w:rPr>
          <w:rFonts w:cs="Times New Roman"/>
        </w:rPr>
      </w:pPr>
      <w:r>
        <w:rPr>
          <w:rFonts w:cs="Times New Roman"/>
          <w:noProof/>
        </w:rPr>
        <w:drawing>
          <wp:inline distT="0" distB="0" distL="0" distR="0" wp14:anchorId="5F35B5EB" wp14:editId="20BE73FE">
            <wp:extent cx="406400" cy="406400"/>
            <wp:effectExtent l="0" t="0" r="0" b="0"/>
            <wp:docPr id="56" name="Picture 56"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C"/>
                    <pic:cNvPicPr>
                      <a:picLocks noChangeAspect="1" noChangeArrowheads="1"/>
                    </pic:cNvPicPr>
                  </pic:nvPicPr>
                  <pic:blipFill>
                    <a:blip r:link="rId101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112C1E51" w14:textId="77777777" w:rsidR="0060324F" w:rsidRDefault="00803168">
      <w:pPr>
        <w:divId w:val="974137061"/>
        <w:rPr>
          <w:rFonts w:eastAsia="Times New Roman" w:cs="Times New Roman"/>
        </w:rPr>
      </w:pPr>
      <w:r>
        <w:rPr>
          <w:rStyle w:val="id"/>
          <w:rFonts w:eastAsia="Times New Roman" w:cs="Times New Roman"/>
        </w:rPr>
        <w:t xml:space="preserve">Figure 2.8: </w:t>
      </w:r>
      <w:r>
        <w:rPr>
          <w:rStyle w:val="content"/>
          <w:rFonts w:eastAsia="Times New Roman" w:cs="Times New Roman"/>
        </w:rPr>
        <w:t xml:space="preserve">Correlograms of expression for all exon pairs in </w:t>
      </w:r>
      <w:r>
        <w:rPr>
          <w:rStyle w:val="phvro8t-x-x-120"/>
          <w:rFonts w:eastAsia="Times New Roman" w:cs="Times New Roman"/>
        </w:rPr>
        <w:t xml:space="preserve">Dscam1 </w:t>
      </w:r>
      <w:r>
        <w:rPr>
          <w:rStyle w:val="content"/>
          <w:rFonts w:eastAsia="Times New Roman" w:cs="Times New Roman"/>
        </w:rPr>
        <w:t>as measured by SeqZip</w:t>
      </w:r>
      <w:r>
        <w:rPr>
          <w:rFonts w:eastAsia="Times New Roman" w:cs="Times New Roman"/>
        </w:rPr>
        <w:br/>
      </w:r>
      <w:r>
        <w:rPr>
          <w:rStyle w:val="content"/>
          <w:rFonts w:eastAsia="Times New Roman" w:cs="Times New Roman"/>
        </w:rPr>
        <w:t xml:space="preserve">Pearson correlations of expression for each exon from all libraries were calculated and are plotted as shaded boxes with Yellow = </w:t>
      </w:r>
      <w:r>
        <w:rPr>
          <w:rStyle w:val="cmmi-12"/>
          <w:rFonts w:eastAsia="Times New Roman" w:cs="Times New Roman"/>
        </w:rPr>
        <w:t xml:space="preserve">r </w:t>
      </w:r>
      <w:r>
        <w:rPr>
          <w:rStyle w:val="content"/>
          <w:rFonts w:eastAsia="Times New Roman" w:cs="Times New Roman"/>
        </w:rPr>
        <w:t xml:space="preserve">of 1 and Blue = </w:t>
      </w:r>
      <w:r>
        <w:rPr>
          <w:rStyle w:val="cmmi-12"/>
          <w:rFonts w:eastAsia="Times New Roman" w:cs="Times New Roman"/>
        </w:rPr>
        <w:t xml:space="preserve">r </w:t>
      </w:r>
      <w:r>
        <w:rPr>
          <w:rStyle w:val="content"/>
          <w:rFonts w:eastAsia="Times New Roman" w:cs="Times New Roman"/>
        </w:rPr>
        <w:t xml:space="preserve">of -1. </w:t>
      </w:r>
    </w:p>
    <w:p w14:paraId="6493CB70" w14:textId="77777777" w:rsidR="0060324F" w:rsidRDefault="00803168">
      <w:pPr>
        <w:pStyle w:val="noindent"/>
        <w:divId w:val="2011643359"/>
        <w:rPr>
          <w:rFonts w:cs="Times New Roman"/>
        </w:rPr>
      </w:pPr>
      <w:r>
        <w:rPr>
          <w:rFonts w:cs="Times New Roman"/>
        </w:rPr>
        <w:t xml:space="preserve">Comparison of exon utilization patterns across biological samples in our SeqZip data revealed a substantial increase in diversity going from S2 cells (least diversity) to 4-6 hour embryos (intermediate) to 14-16 hour embryos (highest) (Figure </w:t>
      </w:r>
      <w:hyperlink r:id="rId1018" w:anchor="x1-36002r9" w:history="1">
        <w:r>
          <w:rPr>
            <w:rStyle w:val="Hyperlink"/>
            <w:rFonts w:cs="Times New Roman"/>
          </w:rPr>
          <w:t>2.9</w:t>
        </w:r>
      </w:hyperlink>
      <w:r>
        <w:rPr>
          <w:rFonts w:cs="Times New Roman"/>
        </w:rPr>
        <w:t>A). As previously reported, the utilization patterns across clusters 4 and 9 exhibit dramatically change during development, whereas the utilization pattern across cluster 6 remains relatively static [</w:t>
      </w:r>
      <w:hyperlink r:id="rId1019" w:anchor="XCelotto2001" w:history="1">
        <w:r>
          <w:rPr>
            <w:rStyle w:val="Hyperlink"/>
            <w:rFonts w:cs="Times New Roman"/>
          </w:rPr>
          <w:t>Celotto and Graveley</w:t>
        </w:r>
      </w:hyperlink>
      <w:r>
        <w:rPr>
          <w:rFonts w:cs="Times New Roman"/>
        </w:rPr>
        <w:t>, </w:t>
      </w:r>
      <w:hyperlink r:id="rId1020" w:anchor="XCelotto2001" w:history="1">
        <w:r>
          <w:rPr>
            <w:rStyle w:val="Hyperlink"/>
            <w:rFonts w:cs="Times New Roman"/>
          </w:rPr>
          <w:t>2001</w:t>
        </w:r>
      </w:hyperlink>
      <w:r>
        <w:rPr>
          <w:rFonts w:cs="Times New Roman"/>
        </w:rPr>
        <w:t>, </w:t>
      </w:r>
      <w:hyperlink r:id="rId1021" w:anchor="XMiura2013b" w:history="1">
        <w:r>
          <w:rPr>
            <w:rStyle w:val="Hyperlink"/>
            <w:rFonts w:cs="Times New Roman"/>
          </w:rPr>
          <w:t>Miura et al.</w:t>
        </w:r>
      </w:hyperlink>
      <w:r>
        <w:rPr>
          <w:rFonts w:cs="Times New Roman"/>
        </w:rPr>
        <w:t>, </w:t>
      </w:r>
      <w:hyperlink r:id="rId1022" w:anchor="XMiura2013b" w:history="1">
        <w:r>
          <w:rPr>
            <w:rStyle w:val="Hyperlink"/>
            <w:rFonts w:cs="Times New Roman"/>
          </w:rPr>
          <w:t>2013</w:t>
        </w:r>
      </w:hyperlink>
      <w:r>
        <w:rPr>
          <w:rFonts w:cs="Times New Roman"/>
        </w:rPr>
        <w:t>, </w:t>
      </w:r>
      <w:hyperlink r:id="rId1023" w:anchor="XNeves2004" w:history="1">
        <w:r>
          <w:rPr>
            <w:rStyle w:val="Hyperlink"/>
            <w:rFonts w:cs="Times New Roman"/>
          </w:rPr>
          <w:t>Neves et al.</w:t>
        </w:r>
      </w:hyperlink>
      <w:r>
        <w:rPr>
          <w:rFonts w:cs="Times New Roman"/>
        </w:rPr>
        <w:t>, </w:t>
      </w:r>
      <w:hyperlink r:id="rId1024" w:anchor="XNeves2004" w:history="1">
        <w:r>
          <w:rPr>
            <w:rStyle w:val="Hyperlink"/>
            <w:rFonts w:cs="Times New Roman"/>
          </w:rPr>
          <w:t>2004</w:t>
        </w:r>
      </w:hyperlink>
      <w:r>
        <w:rPr>
          <w:rFonts w:cs="Times New Roman"/>
        </w:rPr>
        <w:t>, </w:t>
      </w:r>
      <w:hyperlink r:id="rId1025" w:anchor="XSun2013" w:history="1">
        <w:r>
          <w:rPr>
            <w:rStyle w:val="Hyperlink"/>
            <w:rFonts w:cs="Times New Roman"/>
          </w:rPr>
          <w:t>Sun et al.</w:t>
        </w:r>
      </w:hyperlink>
      <w:r>
        <w:rPr>
          <w:rFonts w:cs="Times New Roman"/>
        </w:rPr>
        <w:t>, </w:t>
      </w:r>
      <w:hyperlink r:id="rId1026" w:anchor="XSun2013" w:history="1">
        <w:r>
          <w:rPr>
            <w:rStyle w:val="Hyperlink"/>
            <w:rFonts w:cs="Times New Roman"/>
          </w:rPr>
          <w:t>2013</w:t>
        </w:r>
      </w:hyperlink>
      <w:r>
        <w:rPr>
          <w:rFonts w:cs="Times New Roman"/>
        </w:rPr>
        <w:t>, </w:t>
      </w:r>
      <w:hyperlink r:id="rId1027" w:anchor="XZhan2004" w:history="1">
        <w:r>
          <w:rPr>
            <w:rStyle w:val="Hyperlink"/>
            <w:rFonts w:cs="Times New Roman"/>
          </w:rPr>
          <w:t>Zhan et al.</w:t>
        </w:r>
      </w:hyperlink>
      <w:r>
        <w:rPr>
          <w:rFonts w:cs="Times New Roman"/>
        </w:rPr>
        <w:t>, </w:t>
      </w:r>
      <w:hyperlink r:id="rId1028" w:anchor="XZhan2004" w:history="1">
        <w:r>
          <w:rPr>
            <w:rStyle w:val="Hyperlink"/>
            <w:rFonts w:cs="Times New Roman"/>
          </w:rPr>
          <w:t>2004</w:t>
        </w:r>
      </w:hyperlink>
      <w:r>
        <w:rPr>
          <w:rFonts w:cs="Times New Roman"/>
        </w:rPr>
        <w:t>]. S2 cells are characterized by poor utilization of exons 4.[2,9], and almost exclusive utilization of exons 9.[6,9,13,30,31]. This pattern is characteristic of hemocytes [</w:t>
      </w:r>
      <w:hyperlink r:id="rId1029" w:anchor="XWatson2005" w:history="1">
        <w:r>
          <w:rPr>
            <w:rStyle w:val="Hyperlink"/>
            <w:rFonts w:cs="Times New Roman"/>
          </w:rPr>
          <w:t>Watson et al.</w:t>
        </w:r>
      </w:hyperlink>
      <w:r>
        <w:rPr>
          <w:rFonts w:cs="Times New Roman"/>
        </w:rPr>
        <w:t>, </w:t>
      </w:r>
      <w:hyperlink r:id="rId1030" w:anchor="XWatson2005" w:history="1">
        <w:r>
          <w:rPr>
            <w:rStyle w:val="Hyperlink"/>
            <w:rFonts w:cs="Times New Roman"/>
          </w:rPr>
          <w:t>2005</w:t>
        </w:r>
      </w:hyperlink>
      <w:r>
        <w:rPr>
          <w:rFonts w:cs="Times New Roman"/>
        </w:rPr>
        <w:t>], consistent with the macrophage-like nature of S2 cells [</w:t>
      </w:r>
      <w:hyperlink r:id="rId1031" w:anchor="XSchneider1972" w:history="1">
        <w:r>
          <w:rPr>
            <w:rStyle w:val="Hyperlink"/>
            <w:rFonts w:cs="Times New Roman"/>
          </w:rPr>
          <w:t>Schneider</w:t>
        </w:r>
      </w:hyperlink>
      <w:r>
        <w:rPr>
          <w:rFonts w:cs="Times New Roman"/>
        </w:rPr>
        <w:t>, </w:t>
      </w:r>
      <w:hyperlink r:id="rId1032" w:anchor="XSchneider1972" w:history="1">
        <w:r>
          <w:rPr>
            <w:rStyle w:val="Hyperlink"/>
            <w:rFonts w:cs="Times New Roman"/>
          </w:rPr>
          <w:t>1972</w:t>
        </w:r>
      </w:hyperlink>
      <w:r>
        <w:rPr>
          <w:rFonts w:cs="Times New Roman"/>
        </w:rPr>
        <w:t xml:space="preserve">]. Whereas 4-6 hour embryos are very similar to S2 cells in their cluster 4 and 9 exon utilization patterns, 14-16 hour embryos show a significant increase in exon diversity, especially in cluster 9. New isoforms are likely neuronal in origin. To compare the expression levels of hemocyte- and non-hemocytes indicative isoforms within each sample, we color coded them in the scatter plots in Figure </w:t>
      </w:r>
      <w:hyperlink r:id="rId1033" w:anchor="x1-36002r9" w:history="1">
        <w:r>
          <w:rPr>
            <w:rStyle w:val="Hyperlink"/>
            <w:rFonts w:cs="Times New Roman"/>
          </w:rPr>
          <w:t>2.9</w:t>
        </w:r>
      </w:hyperlink>
      <w:r>
        <w:rPr>
          <w:rFonts w:cs="Times New Roman"/>
        </w:rPr>
        <w:t xml:space="preserve">B. This makes it easy to see that as a class, the _hemocyte-indicative_ isoforms (i.e., those lacking exon 4.[2,9] or containing exon 9.[6,9,13,30,31]) dominate all samples in terms of abundance. As development proceeds, however, _non-hemocyte indicative_ isoforms increase in both number and abundance. </w:t>
      </w:r>
    </w:p>
    <w:p w14:paraId="14F06281" w14:textId="77777777" w:rsidR="0060324F" w:rsidRDefault="00803168">
      <w:pPr>
        <w:pStyle w:val="noindent"/>
        <w:divId w:val="2011643359"/>
        <w:rPr>
          <w:rFonts w:cs="Times New Roman"/>
        </w:rPr>
      </w:pPr>
      <w:r>
        <w:rPr>
          <w:rFonts w:cs="Times New Roman"/>
        </w:rPr>
        <w:t xml:space="preserve">For all three samples (S2 cells, 4-6 h and 14-16 h embryos), we calculated expected pairwise and triple combination frequencies in individual transcript isoforms by simple multiplication of individual variant exon frequencies in each cluster. Plotting these expected frequencies against observed frequencies (Figure </w:t>
      </w:r>
      <w:hyperlink r:id="rId1034" w:anchor="x1-36002r9" w:history="1">
        <w:r>
          <w:rPr>
            <w:rStyle w:val="Hyperlink"/>
            <w:rFonts w:cs="Times New Roman"/>
          </w:rPr>
          <w:t>2.9</w:t>
        </w:r>
      </w:hyperlink>
      <w:r>
        <w:rPr>
          <w:rFonts w:cs="Times New Roman"/>
        </w:rPr>
        <w:t>B) revealed no obvious outliers. Therefore, consistent with previous analyses [</w:t>
      </w:r>
      <w:hyperlink r:id="rId1035" w:anchor="XNeves2004" w:history="1">
        <w:r>
          <w:rPr>
            <w:rStyle w:val="Hyperlink"/>
            <w:rFonts w:cs="Times New Roman"/>
          </w:rPr>
          <w:t>Neves et al.</w:t>
        </w:r>
      </w:hyperlink>
      <w:r>
        <w:rPr>
          <w:rFonts w:cs="Times New Roman"/>
        </w:rPr>
        <w:t>, </w:t>
      </w:r>
      <w:hyperlink r:id="rId1036" w:anchor="XNeves2004" w:history="1">
        <w:r>
          <w:rPr>
            <w:rStyle w:val="Hyperlink"/>
            <w:rFonts w:cs="Times New Roman"/>
          </w:rPr>
          <w:t>2004</w:t>
        </w:r>
      </w:hyperlink>
      <w:r>
        <w:rPr>
          <w:rFonts w:cs="Times New Roman"/>
        </w:rPr>
        <w:t>, </w:t>
      </w:r>
      <w:hyperlink r:id="rId1037" w:anchor="XSun2013" w:history="1">
        <w:r>
          <w:rPr>
            <w:rStyle w:val="Hyperlink"/>
            <w:rFonts w:cs="Times New Roman"/>
          </w:rPr>
          <w:t>Sun et al.</w:t>
        </w:r>
      </w:hyperlink>
      <w:r>
        <w:rPr>
          <w:rFonts w:cs="Times New Roman"/>
        </w:rPr>
        <w:t>, </w:t>
      </w:r>
      <w:hyperlink r:id="rId1038" w:anchor="XSun2013" w:history="1">
        <w:r>
          <w:rPr>
            <w:rStyle w:val="Hyperlink"/>
            <w:rFonts w:cs="Times New Roman"/>
          </w:rPr>
          <w:t>2013</w:t>
        </w:r>
      </w:hyperlink>
      <w:r>
        <w:rPr>
          <w:rFonts w:cs="Times New Roman"/>
        </w:rPr>
        <w:t xml:space="preserve">], we conclude that there is no coordination between </w:t>
      </w:r>
      <w:r>
        <w:rPr>
          <w:rStyle w:val="phvro8t-x-x-120"/>
          <w:rFonts w:cs="Times New Roman"/>
        </w:rPr>
        <w:t xml:space="preserve">Dscam1 </w:t>
      </w:r>
      <w:r>
        <w:rPr>
          <w:rFonts w:cs="Times New Roman"/>
        </w:rPr>
        <w:t xml:space="preserve">clusters 4, 6 and 9 with regard to alternative exon choice. </w:t>
      </w:r>
    </w:p>
    <w:p w14:paraId="64FFA808" w14:textId="77777777" w:rsidR="0060324F" w:rsidRDefault="0087170F">
      <w:pPr>
        <w:divId w:val="2011643359"/>
        <w:rPr>
          <w:rFonts w:eastAsia="Times New Roman" w:cs="Times New Roman"/>
        </w:rPr>
      </w:pPr>
      <w:r>
        <w:rPr>
          <w:rFonts w:eastAsia="Times New Roman" w:cs="Times New Roman"/>
        </w:rPr>
        <w:pict w14:anchorId="2A90EF36">
          <v:rect id="_x0000_i1081" style="width:0;height:1.5pt" o:hralign="center" o:hrstd="t" o:hr="t" fillcolor="#aaa" stroked="f"/>
        </w:pict>
      </w:r>
    </w:p>
    <w:p w14:paraId="3EDE2B73" w14:textId="6058BE57" w:rsidR="0060324F" w:rsidRDefault="00642696">
      <w:pPr>
        <w:pStyle w:val="noindent"/>
        <w:divId w:val="1345783334"/>
        <w:rPr>
          <w:rFonts w:cs="Times New Roman"/>
        </w:rPr>
      </w:pPr>
      <w:r>
        <w:rPr>
          <w:rFonts w:cs="Times New Roman"/>
          <w:noProof/>
        </w:rPr>
        <w:drawing>
          <wp:inline distT="0" distB="0" distL="0" distR="0" wp14:anchorId="1535A13E" wp14:editId="0581D1C2">
            <wp:extent cx="406400" cy="406400"/>
            <wp:effectExtent l="0" t="0" r="0" b="0"/>
            <wp:docPr id="58" name="Picture 58"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C"/>
                    <pic:cNvPicPr>
                      <a:picLocks noChangeAspect="1" noChangeArrowheads="1"/>
                    </pic:cNvPicPr>
                  </pic:nvPicPr>
                  <pic:blipFill>
                    <a:blip r:link="rId103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C35ADDF" w14:textId="77777777" w:rsidR="0060324F" w:rsidRDefault="00803168">
      <w:pPr>
        <w:divId w:val="1080523927"/>
        <w:rPr>
          <w:rFonts w:eastAsia="Times New Roman" w:cs="Times New Roman"/>
        </w:rPr>
      </w:pPr>
      <w:r>
        <w:rPr>
          <w:rStyle w:val="id"/>
          <w:rFonts w:eastAsia="Times New Roman" w:cs="Times New Roman"/>
        </w:rPr>
        <w:t xml:space="preserve">Figure 2.9: </w:t>
      </w:r>
      <w:r>
        <w:rPr>
          <w:rStyle w:val="phvro8t-x-x-120"/>
          <w:rFonts w:eastAsia="Times New Roman" w:cs="Times New Roman"/>
        </w:rPr>
        <w:t xml:space="preserve">Dscam1 </w:t>
      </w:r>
      <w:r>
        <w:rPr>
          <w:rStyle w:val="content"/>
          <w:rFonts w:eastAsia="Times New Roman" w:cs="Times New Roman"/>
        </w:rPr>
        <w:t>individual exon usage measured by SeqZip</w:t>
      </w:r>
      <w:r>
        <w:rPr>
          <w:rFonts w:eastAsia="Times New Roman" w:cs="Times New Roman"/>
        </w:rPr>
        <w:br/>
      </w:r>
      <w:r>
        <w:rPr>
          <w:rStyle w:val="content"/>
          <w:rFonts w:eastAsia="Times New Roman" w:cs="Times New Roman"/>
        </w:rPr>
        <w:t xml:space="preserve">A) Expression of each variant exon, for each library. Individual libraries are plotted as gray-shaded bars. B) Scatterplots showing mean Observed versus Expected individual exon abundances for the pairs, or all exon clusters (4, 6, and 9). Isoforms are colored red when hemocyte indicative or blue when not. </w:t>
      </w:r>
    </w:p>
    <w:p w14:paraId="625C2EB5" w14:textId="77777777" w:rsidR="0060324F" w:rsidRDefault="0087170F">
      <w:pPr>
        <w:divId w:val="1345783334"/>
        <w:rPr>
          <w:rFonts w:eastAsia="Times New Roman" w:cs="Times New Roman"/>
        </w:rPr>
      </w:pPr>
      <w:r>
        <w:rPr>
          <w:rFonts w:eastAsia="Times New Roman" w:cs="Times New Roman"/>
        </w:rPr>
        <w:pict w14:anchorId="45778AF5">
          <v:rect id="_x0000_i1083" style="width:0;height:1.5pt" o:hralign="center" o:hrstd="t" o:hr="t" fillcolor="#aaa" stroked="f"/>
        </w:pict>
      </w:r>
    </w:p>
    <w:p w14:paraId="0578C8C6" w14:textId="3082329F" w:rsidR="0060324F" w:rsidRDefault="00642696">
      <w:pPr>
        <w:pStyle w:val="noindent"/>
        <w:divId w:val="495614446"/>
        <w:rPr>
          <w:rFonts w:cs="Times New Roman"/>
        </w:rPr>
      </w:pPr>
      <w:r>
        <w:rPr>
          <w:rFonts w:cs="Times New Roman"/>
          <w:noProof/>
        </w:rPr>
        <w:drawing>
          <wp:inline distT="0" distB="0" distL="0" distR="0" wp14:anchorId="161AC521" wp14:editId="44EC18DA">
            <wp:extent cx="406400" cy="406400"/>
            <wp:effectExtent l="0" t="0" r="0" b="0"/>
            <wp:docPr id="60" name="Picture 60"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C"/>
                    <pic:cNvPicPr>
                      <a:picLocks noChangeAspect="1" noChangeArrowheads="1"/>
                    </pic:cNvPicPr>
                  </pic:nvPicPr>
                  <pic:blipFill>
                    <a:blip r:link="rId104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5BB0071" w14:textId="77777777" w:rsidR="0060324F" w:rsidRDefault="00803168">
      <w:pPr>
        <w:divId w:val="1504470088"/>
        <w:rPr>
          <w:rFonts w:eastAsia="Times New Roman" w:cs="Times New Roman"/>
        </w:rPr>
      </w:pPr>
      <w:r>
        <w:rPr>
          <w:rStyle w:val="id"/>
          <w:rFonts w:eastAsia="Times New Roman" w:cs="Times New Roman"/>
        </w:rPr>
        <w:t xml:space="preserve">Figure 2.10: </w:t>
      </w:r>
      <w:r>
        <w:rPr>
          <w:rStyle w:val="content"/>
          <w:rFonts w:eastAsia="Times New Roman" w:cs="Times New Roman"/>
        </w:rPr>
        <w:t xml:space="preserve">Comparison between SeqZip and CAMSeq analysis of </w:t>
      </w:r>
      <w:r>
        <w:rPr>
          <w:rStyle w:val="phvro8t-x-x-120"/>
          <w:rFonts w:eastAsia="Times New Roman" w:cs="Times New Roman"/>
        </w:rPr>
        <w:t>Dscam1</w:t>
      </w:r>
      <w:r>
        <w:rPr>
          <w:rStyle w:val="content"/>
          <w:rFonts w:eastAsia="Times New Roman" w:cs="Times New Roman"/>
        </w:rPr>
        <w:t xml:space="preserve"> isoforms in S2 cells</w:t>
      </w:r>
      <w:r>
        <w:rPr>
          <w:rFonts w:eastAsia="Times New Roman" w:cs="Times New Roman"/>
        </w:rPr>
        <w:br/>
      </w:r>
      <w:r>
        <w:rPr>
          <w:rStyle w:val="content"/>
          <w:rFonts w:eastAsia="Times New Roman" w:cs="Times New Roman"/>
        </w:rPr>
        <w:t xml:space="preserve">A) Individual exon usages observed for S2 cells observed using either SeqZip (Top) or CAMSeq (Bottom). </w:t>
      </w:r>
    </w:p>
    <w:p w14:paraId="720C9E7A" w14:textId="77777777" w:rsidR="0060324F" w:rsidRDefault="00803168">
      <w:pPr>
        <w:pStyle w:val="Heading3"/>
        <w:divId w:val="495614446"/>
        <w:rPr>
          <w:rFonts w:eastAsia="Times New Roman" w:cs="Times New Roman"/>
        </w:rPr>
      </w:pPr>
      <w:r>
        <w:rPr>
          <w:rStyle w:val="titlemark"/>
          <w:rFonts w:eastAsia="Times New Roman" w:cs="Times New Roman"/>
        </w:rPr>
        <w:t xml:space="preserve">2.3 </w:t>
      </w:r>
      <w:r>
        <w:rPr>
          <w:rFonts w:eastAsia="Times New Roman" w:cs="Times New Roman"/>
        </w:rPr>
        <w:t>Discussion</w:t>
      </w:r>
    </w:p>
    <w:p w14:paraId="6928ADB2" w14:textId="77777777" w:rsidR="0060324F" w:rsidRDefault="00803168">
      <w:pPr>
        <w:pStyle w:val="noindent"/>
        <w:divId w:val="495614446"/>
        <w:rPr>
          <w:rFonts w:cs="Times New Roman"/>
        </w:rPr>
      </w:pPr>
      <w:r>
        <w:rPr>
          <w:rFonts w:cs="Times New Roman"/>
        </w:rPr>
        <w:t xml:space="preserve">Here we describe development and implementation of a new method, SeqZip, for compressing sequence information of long RNAs while maintaining connectivity between distant regions of individual molecules. Completely orthogonal to traditional methods of RNA sequence investigation such as RT-PCR, SeqZip can be used to quickly and efficiently examine complex alternative splicing events, and is particularly useful for investigating genes harboring multiple distal sites of alternative splicing. Using SeqZip to investigate the splicing coordination in mouse </w:t>
      </w:r>
      <w:r>
        <w:rPr>
          <w:rStyle w:val="phvro8t-x-x-120"/>
          <w:rFonts w:cs="Times New Roman"/>
        </w:rPr>
        <w:t xml:space="preserve">Fn1 </w:t>
      </w:r>
      <w:r>
        <w:rPr>
          <w:rFonts w:cs="Times New Roman"/>
        </w:rPr>
        <w:t xml:space="preserve">transcripts and in </w:t>
      </w:r>
      <w:r>
        <w:rPr>
          <w:rStyle w:val="phvro8t-x-x-120"/>
          <w:rFonts w:cs="Times New Roman"/>
        </w:rPr>
        <w:t xml:space="preserve">Drosophila melanogaster Dscam1 </w:t>
      </w:r>
      <w:r>
        <w:rPr>
          <w:rFonts w:cs="Times New Roman"/>
        </w:rPr>
        <w:t xml:space="preserve">we found no evidence of splicing coordination in either gene. </w:t>
      </w:r>
    </w:p>
    <w:p w14:paraId="589C7DC6" w14:textId="77777777" w:rsidR="0060324F" w:rsidRDefault="00803168">
      <w:pPr>
        <w:pStyle w:val="Heading4"/>
        <w:divId w:val="495614446"/>
        <w:rPr>
          <w:rFonts w:eastAsia="Times New Roman" w:cs="Times New Roman"/>
        </w:rPr>
      </w:pPr>
      <w:r>
        <w:rPr>
          <w:rStyle w:val="titlemark"/>
          <w:rFonts w:eastAsia="Times New Roman" w:cs="Times New Roman"/>
        </w:rPr>
        <w:t xml:space="preserve">2.3.1 </w:t>
      </w:r>
      <w:r>
        <w:rPr>
          <w:rFonts w:eastAsia="Times New Roman" w:cs="Times New Roman"/>
        </w:rPr>
        <w:t xml:space="preserve">Deconvoluting </w:t>
      </w:r>
      <w:r>
        <w:rPr>
          <w:rStyle w:val="phvro8t-x-x-120"/>
          <w:rFonts w:eastAsia="Times New Roman" w:cs="Times New Roman"/>
        </w:rPr>
        <w:t>Dscam1</w:t>
      </w:r>
    </w:p>
    <w:p w14:paraId="0691F54B" w14:textId="77777777" w:rsidR="0060324F" w:rsidRDefault="00803168">
      <w:pPr>
        <w:pStyle w:val="noindent"/>
        <w:divId w:val="495614446"/>
        <w:rPr>
          <w:rFonts w:cs="Times New Roman"/>
        </w:rPr>
      </w:pPr>
      <w:r>
        <w:rPr>
          <w:rFonts w:cs="Times New Roman"/>
        </w:rPr>
        <w:t xml:space="preserve">Many of the </w:t>
      </w:r>
      <w:r>
        <w:rPr>
          <w:rStyle w:val="phvro8t-x-x-120"/>
          <w:rFonts w:cs="Times New Roman"/>
        </w:rPr>
        <w:t xml:space="preserve">Dscam1 </w:t>
      </w:r>
      <w:r>
        <w:rPr>
          <w:rFonts w:cs="Times New Roman"/>
        </w:rPr>
        <w:t>variant exons arose from exon-duplication and, therefore, have very high sequence similarity [</w:t>
      </w:r>
      <w:hyperlink r:id="rId1041" w:anchor="XLee2010b" w:history="1">
        <w:r>
          <w:rPr>
            <w:rStyle w:val="Hyperlink"/>
            <w:rFonts w:cs="Times New Roman"/>
          </w:rPr>
          <w:t>Lee et al.</w:t>
        </w:r>
      </w:hyperlink>
      <w:r>
        <w:rPr>
          <w:rFonts w:cs="Times New Roman"/>
        </w:rPr>
        <w:t>, </w:t>
      </w:r>
      <w:hyperlink r:id="rId1042" w:anchor="XLee2010b" w:history="1">
        <w:r>
          <w:rPr>
            <w:rStyle w:val="Hyperlink"/>
            <w:rFonts w:cs="Times New Roman"/>
          </w:rPr>
          <w:t>2010</w:t>
        </w:r>
      </w:hyperlink>
      <w:r>
        <w:rPr>
          <w:rFonts w:cs="Times New Roman"/>
        </w:rPr>
        <w:t xml:space="preserve">]. The extreme diversity of </w:t>
      </w:r>
      <w:r>
        <w:rPr>
          <w:rStyle w:val="phvro8t-x-x-120"/>
          <w:rFonts w:cs="Times New Roman"/>
        </w:rPr>
        <w:t xml:space="preserve">Dscam1 </w:t>
      </w:r>
      <w:r>
        <w:rPr>
          <w:rFonts w:cs="Times New Roman"/>
        </w:rPr>
        <w:t>has been implicated in important biological functions, including neuronal self recognition and immune function [</w:t>
      </w:r>
      <w:hyperlink r:id="rId1043" w:anchor="XWatson2005" w:history="1">
        <w:r>
          <w:rPr>
            <w:rStyle w:val="Hyperlink"/>
            <w:rFonts w:cs="Times New Roman"/>
          </w:rPr>
          <w:t>Watson et al.</w:t>
        </w:r>
      </w:hyperlink>
      <w:r>
        <w:rPr>
          <w:rFonts w:cs="Times New Roman"/>
        </w:rPr>
        <w:t>, </w:t>
      </w:r>
      <w:hyperlink r:id="rId1044" w:anchor="XWatson2005" w:history="1">
        <w:r>
          <w:rPr>
            <w:rStyle w:val="Hyperlink"/>
            <w:rFonts w:cs="Times New Roman"/>
          </w:rPr>
          <w:t>2005</w:t>
        </w:r>
      </w:hyperlink>
      <w:r>
        <w:rPr>
          <w:rFonts w:cs="Times New Roman"/>
        </w:rPr>
        <w:t>, </w:t>
      </w:r>
      <w:hyperlink r:id="rId1045" w:anchor="XWojtowicz2004" w:history="1">
        <w:r>
          <w:rPr>
            <w:rStyle w:val="Hyperlink"/>
            <w:rFonts w:cs="Times New Roman"/>
          </w:rPr>
          <w:t>Wojtowicz et al.</w:t>
        </w:r>
      </w:hyperlink>
      <w:r>
        <w:rPr>
          <w:rFonts w:cs="Times New Roman"/>
        </w:rPr>
        <w:t>, </w:t>
      </w:r>
      <w:hyperlink r:id="rId1046" w:anchor="XWojtowicz2004" w:history="1">
        <w:r>
          <w:rPr>
            <w:rStyle w:val="Hyperlink"/>
            <w:rFonts w:cs="Times New Roman"/>
          </w:rPr>
          <w:t>2004</w:t>
        </w:r>
      </w:hyperlink>
      <w:r>
        <w:rPr>
          <w:rFonts w:cs="Times New Roman"/>
        </w:rPr>
        <w:t>, </w:t>
      </w:r>
      <w:hyperlink r:id="rId1047" w:anchor="XLawrenceZipursky2013" w:history="1">
        <w:r>
          <w:rPr>
            <w:rStyle w:val="Hyperlink"/>
            <w:rFonts w:cs="Times New Roman"/>
          </w:rPr>
          <w:t>Zipursky and Grueber</w:t>
        </w:r>
      </w:hyperlink>
      <w:r>
        <w:rPr>
          <w:rFonts w:cs="Times New Roman"/>
        </w:rPr>
        <w:t>, </w:t>
      </w:r>
      <w:hyperlink r:id="rId1048" w:anchor="XLawrenceZipursky2013" w:history="1">
        <w:r>
          <w:rPr>
            <w:rStyle w:val="Hyperlink"/>
            <w:rFonts w:cs="Times New Roman"/>
          </w:rPr>
          <w:t>2013</w:t>
        </w:r>
      </w:hyperlink>
      <w:r>
        <w:rPr>
          <w:rFonts w:cs="Times New Roman"/>
        </w:rPr>
        <w:t>]. While flies coding for 4,752 unique isoforms have been shown to display equivalent neurite formation as wild-type controls, animals expressing 1,152 isoforms display neuronal branding defects, supporting the view that diversity of molecules, and not sequence, is essential for biological function [</w:t>
      </w:r>
      <w:hyperlink r:id="rId1049" w:anchor="XHattori2009" w:history="1">
        <w:r>
          <w:rPr>
            <w:rStyle w:val="Hyperlink"/>
            <w:rFonts w:cs="Times New Roman"/>
          </w:rPr>
          <w:t>Hattori et al.</w:t>
        </w:r>
      </w:hyperlink>
      <w:r>
        <w:rPr>
          <w:rFonts w:cs="Times New Roman"/>
        </w:rPr>
        <w:t>, </w:t>
      </w:r>
      <w:hyperlink r:id="rId1050" w:anchor="XHattori2009" w:history="1">
        <w:r>
          <w:rPr>
            <w:rStyle w:val="Hyperlink"/>
            <w:rFonts w:cs="Times New Roman"/>
          </w:rPr>
          <w:t>2009</w:t>
        </w:r>
      </w:hyperlink>
      <w:r>
        <w:rPr>
          <w:rFonts w:cs="Times New Roman"/>
        </w:rPr>
        <w:t xml:space="preserve">]. </w:t>
      </w:r>
    </w:p>
    <w:p w14:paraId="287BE1FD" w14:textId="77777777" w:rsidR="0060324F" w:rsidRDefault="00803168">
      <w:pPr>
        <w:pStyle w:val="noindent"/>
        <w:divId w:val="495614446"/>
        <w:rPr>
          <w:rFonts w:cs="Times New Roman"/>
        </w:rPr>
      </w:pPr>
      <w:r>
        <w:rPr>
          <w:rFonts w:cs="Times New Roman"/>
        </w:rPr>
        <w:t xml:space="preserve">Multiple technical hurdles currently hamper characterization of </w:t>
      </w:r>
      <w:r>
        <w:rPr>
          <w:rStyle w:val="phvro8t-x-x-120"/>
          <w:rFonts w:cs="Times New Roman"/>
        </w:rPr>
        <w:t xml:space="preserve">Dscam1 </w:t>
      </w:r>
      <w:r>
        <w:rPr>
          <w:rFonts w:cs="Times New Roman"/>
        </w:rPr>
        <w:t>isoforms: (1) determining the relative utilization of individual exons within each cassette region, while maintaining connectivity information between cassettes using current Illumina-platform RNA-Seq read lengths is currently not possible [</w:t>
      </w:r>
      <w:hyperlink r:id="rId1051" w:anchor="XLeGault2013" w:history="1">
        <w:r>
          <w:rPr>
            <w:rStyle w:val="Hyperlink"/>
            <w:rFonts w:cs="Times New Roman"/>
          </w:rPr>
          <w:t>LeGault and Dewey</w:t>
        </w:r>
      </w:hyperlink>
      <w:r>
        <w:rPr>
          <w:rFonts w:cs="Times New Roman"/>
        </w:rPr>
        <w:t>, </w:t>
      </w:r>
      <w:hyperlink r:id="rId1052" w:anchor="XLeGault2013" w:history="1">
        <w:r>
          <w:rPr>
            <w:rStyle w:val="Hyperlink"/>
            <w:rFonts w:cs="Times New Roman"/>
          </w:rPr>
          <w:t>2013</w:t>
        </w:r>
      </w:hyperlink>
      <w:r>
        <w:rPr>
          <w:rFonts w:cs="Times New Roman"/>
        </w:rPr>
        <w:t>, </w:t>
      </w:r>
      <w:hyperlink r:id="rId1053" w:anchor="XNeves2004" w:history="1">
        <w:r>
          <w:rPr>
            <w:rStyle w:val="Hyperlink"/>
            <w:rFonts w:cs="Times New Roman"/>
          </w:rPr>
          <w:t>Neves et al.</w:t>
        </w:r>
      </w:hyperlink>
      <w:r>
        <w:rPr>
          <w:rFonts w:cs="Times New Roman"/>
        </w:rPr>
        <w:t>, </w:t>
      </w:r>
      <w:hyperlink r:id="rId1054" w:anchor="XNeves2004" w:history="1">
        <w:r>
          <w:rPr>
            <w:rStyle w:val="Hyperlink"/>
            <w:rFonts w:cs="Times New Roman"/>
          </w:rPr>
          <w:t>2004</w:t>
        </w:r>
      </w:hyperlink>
      <w:r>
        <w:rPr>
          <w:rFonts w:cs="Times New Roman"/>
        </w:rPr>
        <w:t>, </w:t>
      </w:r>
      <w:hyperlink r:id="rId1055" w:anchor="XLawrenceZipursky2013" w:history="1">
        <w:r>
          <w:rPr>
            <w:rStyle w:val="Hyperlink"/>
            <w:rFonts w:cs="Times New Roman"/>
          </w:rPr>
          <w:t>Zipursky and Grueber</w:t>
        </w:r>
      </w:hyperlink>
      <w:r>
        <w:rPr>
          <w:rFonts w:cs="Times New Roman"/>
        </w:rPr>
        <w:t>, </w:t>
      </w:r>
      <w:hyperlink r:id="rId1056" w:anchor="XLawrenceZipursky2013" w:history="1">
        <w:r>
          <w:rPr>
            <w:rStyle w:val="Hyperlink"/>
            <w:rFonts w:cs="Times New Roman"/>
          </w:rPr>
          <w:t>2013</w:t>
        </w:r>
      </w:hyperlink>
      <w:r>
        <w:rPr>
          <w:rFonts w:cs="Times New Roman"/>
        </w:rPr>
        <w:t>]; (2) sequencing full-length mRNAs expressed across 5 orders of magnitude is technically challenging and costly [</w:t>
      </w:r>
      <w:hyperlink r:id="rId1057" w:anchor="XHattori2008" w:history="1">
        <w:r>
          <w:rPr>
            <w:rStyle w:val="Hyperlink"/>
            <w:rFonts w:cs="Times New Roman"/>
          </w:rPr>
          <w:t>Hattori et al.</w:t>
        </w:r>
      </w:hyperlink>
      <w:r>
        <w:rPr>
          <w:rFonts w:cs="Times New Roman"/>
        </w:rPr>
        <w:t>, </w:t>
      </w:r>
      <w:hyperlink r:id="rId1058" w:anchor="XHattori2008" w:history="1">
        <w:r>
          <w:rPr>
            <w:rStyle w:val="Hyperlink"/>
            <w:rFonts w:cs="Times New Roman"/>
          </w:rPr>
          <w:t>2008</w:t>
        </w:r>
      </w:hyperlink>
      <w:r>
        <w:rPr>
          <w:rFonts w:cs="Times New Roman"/>
        </w:rPr>
        <w:t>, </w:t>
      </w:r>
      <w:hyperlink r:id="rId1059" w:anchor="XSharon2013" w:history="1">
        <w:r>
          <w:rPr>
            <w:rStyle w:val="Hyperlink"/>
            <w:rFonts w:cs="Times New Roman"/>
          </w:rPr>
          <w:t>Sharon et al.</w:t>
        </w:r>
      </w:hyperlink>
      <w:r>
        <w:rPr>
          <w:rFonts w:cs="Times New Roman"/>
        </w:rPr>
        <w:t>, </w:t>
      </w:r>
      <w:hyperlink r:id="rId1060" w:anchor="XSharon2013" w:history="1">
        <w:r>
          <w:rPr>
            <w:rStyle w:val="Hyperlink"/>
            <w:rFonts w:cs="Times New Roman"/>
          </w:rPr>
          <w:t>2013</w:t>
        </w:r>
      </w:hyperlink>
      <w:r>
        <w:rPr>
          <w:rFonts w:cs="Times New Roman"/>
        </w:rPr>
        <w:t xml:space="preserve">]; and (3) due to sequence similarity between </w:t>
      </w:r>
      <w:r>
        <w:rPr>
          <w:rStyle w:val="phvro8t-x-x-120"/>
          <w:rFonts w:cs="Times New Roman"/>
        </w:rPr>
        <w:t xml:space="preserve">Dscam1 </w:t>
      </w:r>
      <w:r>
        <w:rPr>
          <w:rFonts w:cs="Times New Roman"/>
        </w:rPr>
        <w:t xml:space="preserve">isoforms, template switching artifacts complicate high-throughput sequencing library preparation. </w:t>
      </w:r>
    </w:p>
    <w:p w14:paraId="3399730A" w14:textId="77777777" w:rsidR="0060324F" w:rsidRDefault="00803168">
      <w:pPr>
        <w:pStyle w:val="noindent"/>
        <w:divId w:val="495614446"/>
        <w:rPr>
          <w:rFonts w:cs="Times New Roman"/>
        </w:rPr>
      </w:pPr>
      <w:r>
        <w:rPr>
          <w:rFonts w:cs="Times New Roman"/>
        </w:rPr>
        <w:t xml:space="preserve">Recently, two studies have lent additional support to a longstanding hypothesis that </w:t>
      </w:r>
      <w:r>
        <w:rPr>
          <w:rStyle w:val="phvro8t-x-x-120"/>
          <w:rFonts w:cs="Times New Roman"/>
        </w:rPr>
        <w:t xml:space="preserve">Dscam1 </w:t>
      </w:r>
      <w:r>
        <w:rPr>
          <w:rFonts w:cs="Times New Roman"/>
        </w:rPr>
        <w:t>isoforms are produced via stochastic processing. The first is an elegant genetic investigation into exon 4 variants, demonstrating that changes in variant expression are not due to any requirement at a specific time, cell, or tissue, and instead is determined by modulating the probability of choosing certain variants [</w:t>
      </w:r>
      <w:hyperlink r:id="rId1061" w:anchor="XMiura2013b" w:history="1">
        <w:r>
          <w:rPr>
            <w:rStyle w:val="Hyperlink"/>
            <w:rFonts w:cs="Times New Roman"/>
          </w:rPr>
          <w:t>Miura et al.</w:t>
        </w:r>
      </w:hyperlink>
      <w:r>
        <w:rPr>
          <w:rFonts w:cs="Times New Roman"/>
        </w:rPr>
        <w:t>, </w:t>
      </w:r>
      <w:hyperlink r:id="rId1062" w:anchor="XMiura2013b" w:history="1">
        <w:r>
          <w:rPr>
            <w:rStyle w:val="Hyperlink"/>
            <w:rFonts w:cs="Times New Roman"/>
          </w:rPr>
          <w:t>2013</w:t>
        </w:r>
      </w:hyperlink>
      <w:r>
        <w:rPr>
          <w:rFonts w:cs="Times New Roman"/>
        </w:rPr>
        <w:t xml:space="preserve">]. In the second study, </w:t>
      </w:r>
      <w:hyperlink r:id="rId1063" w:anchor="XSun2013" w:history="1">
        <w:r>
          <w:rPr>
            <w:rStyle w:val="Hyperlink"/>
            <w:rFonts w:cs="Times New Roman"/>
          </w:rPr>
          <w:t>Sun et al.</w:t>
        </w:r>
      </w:hyperlink>
      <w:r>
        <w:rPr>
          <w:rFonts w:cs="Times New Roman"/>
        </w:rPr>
        <w:t> [</w:t>
      </w:r>
      <w:hyperlink r:id="rId1064" w:anchor="XSun2013" w:history="1">
        <w:r>
          <w:rPr>
            <w:rStyle w:val="Hyperlink"/>
            <w:rFonts w:cs="Times New Roman"/>
          </w:rPr>
          <w:t>2013</w:t>
        </w:r>
      </w:hyperlink>
      <w:r>
        <w:rPr>
          <w:rFonts w:cs="Times New Roman"/>
        </w:rPr>
        <w:t xml:space="preserve">] employed a novel high throughput sequencing approach (CAMSeq). CAMSeq begins by amplifying barcoded 2 kb </w:t>
      </w:r>
      <w:r>
        <w:rPr>
          <w:rStyle w:val="phvro8t-x-x-120"/>
          <w:rFonts w:cs="Times New Roman"/>
        </w:rPr>
        <w:t xml:space="preserve">Dscam1 </w:t>
      </w:r>
      <w:r>
        <w:rPr>
          <w:rFonts w:cs="Times New Roman"/>
        </w:rPr>
        <w:t xml:space="preserve">RT products circularized into ~1 kb inserts containing exon clusters 4, 6 and 9. Circularized products are amplified again, and deep sequenced via sequential hybridization of three constitutive exon-specific primers, sequencing exons 4, 6, and 9. CAMSeq is extremely similar to the Triple-read approach described above. CAMSeq analysis of </w:t>
      </w:r>
      <w:r>
        <w:rPr>
          <w:rStyle w:val="phvro8t-x-x-120"/>
          <w:rFonts w:cs="Times New Roman"/>
        </w:rPr>
        <w:t xml:space="preserve">Dscam1 </w:t>
      </w:r>
      <w:r>
        <w:rPr>
          <w:rFonts w:cs="Times New Roman"/>
        </w:rPr>
        <w:t xml:space="preserve">diversity in multiple </w:t>
      </w:r>
      <w:r>
        <w:rPr>
          <w:rStyle w:val="phvro8t-x-x-120"/>
          <w:rFonts w:cs="Times New Roman"/>
        </w:rPr>
        <w:t xml:space="preserve">Drosophila melanogaster </w:t>
      </w:r>
      <w:r>
        <w:rPr>
          <w:rFonts w:cs="Times New Roman"/>
        </w:rPr>
        <w:t xml:space="preserve">(S2 cells, embryos, larva, pupae, and adult brains) led the authors to conclude that all possible isoforms are expressed at all developmental stages, again in a stochastic fashion. </w:t>
      </w:r>
    </w:p>
    <w:p w14:paraId="20DF0F17" w14:textId="77777777" w:rsidR="0060324F" w:rsidRDefault="00803168">
      <w:pPr>
        <w:pStyle w:val="noindent"/>
        <w:divId w:val="495614446"/>
        <w:rPr>
          <w:rFonts w:cs="Times New Roman"/>
        </w:rPr>
      </w:pPr>
      <w:r>
        <w:rPr>
          <w:rFonts w:cs="Times New Roman"/>
        </w:rPr>
        <w:t xml:space="preserve">Two potential complications of the CAMSeq approach are: (1) chimera formation via intermolecular ligation during the circularization step, and (2) template switching during the RT step or either round of PCR. Using a clever barcoding scheme, the authors were able to determine that chimeras represented ~1% of their CAMSeq libraries, indicating that this is a non-trivial problem. Indeed, in control libraries made from a mixture of 8 </w:t>
      </w:r>
      <w:r>
        <w:rPr>
          <w:rStyle w:val="phvro8t-x-x-120"/>
          <w:rFonts w:cs="Times New Roman"/>
        </w:rPr>
        <w:t xml:space="preserve">in vitro </w:t>
      </w:r>
      <w:r>
        <w:rPr>
          <w:rFonts w:cs="Times New Roman"/>
        </w:rPr>
        <w:t xml:space="preserve">transcribed </w:t>
      </w:r>
      <w:r>
        <w:rPr>
          <w:rStyle w:val="phvro8t-x-x-120"/>
          <w:rFonts w:cs="Times New Roman"/>
        </w:rPr>
        <w:t>Dscam1</w:t>
      </w:r>
      <w:r>
        <w:rPr>
          <w:rFonts w:cs="Times New Roman"/>
        </w:rPr>
        <w:t xml:space="preserve"> isoforms, chimera formation resulted in detection of &gt;5,000 other isoforms not present in the original mix, with ~500 being represented by </w:t>
      </w:r>
      <w:r>
        <w:rPr>
          <w:rStyle w:val="cmsy-10x-x-120"/>
          <w:rFonts w:cs="Times New Roman"/>
        </w:rPr>
        <w:t xml:space="preserve">≥ </w:t>
      </w:r>
      <w:r>
        <w:rPr>
          <w:rFonts w:cs="Times New Roman"/>
        </w:rPr>
        <w:t xml:space="preserve">10 reads (Figure </w:t>
      </w:r>
      <w:hyperlink r:id="rId1065" w:anchor="x1-35002r5" w:history="1">
        <w:r>
          <w:rPr>
            <w:rStyle w:val="Hyperlink"/>
            <w:rFonts w:cs="Times New Roman"/>
          </w:rPr>
          <w:t>2.5</w:t>
        </w:r>
      </w:hyperlink>
      <w:r>
        <w:rPr>
          <w:rFonts w:cs="Times New Roman"/>
        </w:rPr>
        <w:t xml:space="preserve">B). </w:t>
      </w:r>
    </w:p>
    <w:p w14:paraId="2852B1A2" w14:textId="77777777" w:rsidR="0060324F" w:rsidRDefault="00803168">
      <w:pPr>
        <w:pStyle w:val="noindent"/>
        <w:divId w:val="495614446"/>
        <w:rPr>
          <w:rFonts w:cs="Times New Roman"/>
        </w:rPr>
      </w:pPr>
      <w:r>
        <w:rPr>
          <w:rFonts w:cs="Times New Roman"/>
        </w:rPr>
        <w:t>Whereas barcoding can distinguish bona fide isoforms from chimeras, there is no way to distinguish isoforms present in the original RNA sample from artificial combinations created by template switching. Template switching can occur during the initial RT step [</w:t>
      </w:r>
      <w:hyperlink r:id="rId1066" w:anchor="XHouseley2010a" w:history="1">
        <w:r>
          <w:rPr>
            <w:rStyle w:val="Hyperlink"/>
            <w:rFonts w:cs="Times New Roman"/>
          </w:rPr>
          <w:t>Houseley and Tollervey</w:t>
        </w:r>
      </w:hyperlink>
      <w:r>
        <w:rPr>
          <w:rFonts w:cs="Times New Roman"/>
        </w:rPr>
        <w:t>, </w:t>
      </w:r>
      <w:hyperlink r:id="rId1067" w:anchor="XHouseley2010a" w:history="1">
        <w:r>
          <w:rPr>
            <w:rStyle w:val="Hyperlink"/>
            <w:rFonts w:cs="Times New Roman"/>
          </w:rPr>
          <w:t>2010</w:t>
        </w:r>
      </w:hyperlink>
      <w:r>
        <w:rPr>
          <w:rFonts w:cs="Times New Roman"/>
        </w:rPr>
        <w:t>], or during either PCR amplification step [</w:t>
      </w:r>
      <w:hyperlink r:id="rId1068" w:anchor="XJudo1998" w:history="1">
        <w:r>
          <w:rPr>
            <w:rStyle w:val="Hyperlink"/>
            <w:rFonts w:cs="Times New Roman"/>
          </w:rPr>
          <w:t>Judo et al.</w:t>
        </w:r>
      </w:hyperlink>
      <w:r>
        <w:rPr>
          <w:rFonts w:cs="Times New Roman"/>
        </w:rPr>
        <w:t>, </w:t>
      </w:r>
      <w:hyperlink r:id="rId1069" w:anchor="XJudo1998" w:history="1">
        <w:r>
          <w:rPr>
            <w:rStyle w:val="Hyperlink"/>
            <w:rFonts w:cs="Times New Roman"/>
          </w:rPr>
          <w:t>1998</w:t>
        </w:r>
      </w:hyperlink>
      <w:r>
        <w:rPr>
          <w:rFonts w:cs="Times New Roman"/>
        </w:rPr>
        <w:t>, </w:t>
      </w:r>
      <w:hyperlink r:id="rId1070" w:anchor="XMeyerhans1990a" w:history="1">
        <w:r>
          <w:rPr>
            <w:rStyle w:val="Hyperlink"/>
            <w:rFonts w:cs="Times New Roman"/>
          </w:rPr>
          <w:t>Meyerhans et al.</w:t>
        </w:r>
      </w:hyperlink>
      <w:r>
        <w:rPr>
          <w:rFonts w:cs="Times New Roman"/>
        </w:rPr>
        <w:t>, </w:t>
      </w:r>
      <w:hyperlink r:id="rId1071" w:anchor="XMeyerhans1990a" w:history="1">
        <w:r>
          <w:rPr>
            <w:rStyle w:val="Hyperlink"/>
            <w:rFonts w:cs="Times New Roman"/>
          </w:rPr>
          <w:t>1990</w:t>
        </w:r>
      </w:hyperlink>
      <w:r>
        <w:rPr>
          <w:rFonts w:cs="Times New Roman"/>
        </w:rPr>
        <w:t xml:space="preserve">]. With these potential experimental complications in mind, we decided to investigate and characterize isoforms of </w:t>
      </w:r>
      <w:r>
        <w:rPr>
          <w:rStyle w:val="phvro8t-x-x-120"/>
          <w:rFonts w:cs="Times New Roman"/>
        </w:rPr>
        <w:t xml:space="preserve">Dscam1 </w:t>
      </w:r>
      <w:r>
        <w:rPr>
          <w:rFonts w:cs="Times New Roman"/>
        </w:rPr>
        <w:t xml:space="preserve">using the SeqZip method. </w:t>
      </w:r>
    </w:p>
    <w:p w14:paraId="07756A3F" w14:textId="77777777" w:rsidR="0060324F" w:rsidRDefault="00803168">
      <w:pPr>
        <w:pStyle w:val="noindent"/>
        <w:divId w:val="495614446"/>
        <w:rPr>
          <w:rFonts w:cs="Times New Roman"/>
        </w:rPr>
      </w:pPr>
      <w:r>
        <w:rPr>
          <w:rFonts w:cs="Times New Roman"/>
        </w:rPr>
        <w:t xml:space="preserve">Our analysis of </w:t>
      </w:r>
      <w:r>
        <w:rPr>
          <w:rStyle w:val="phvro8t-x-x-120"/>
          <w:rFonts w:cs="Times New Roman"/>
        </w:rPr>
        <w:t xml:space="preserve">Dscam1 </w:t>
      </w:r>
      <w:r>
        <w:rPr>
          <w:rFonts w:cs="Times New Roman"/>
        </w:rPr>
        <w:t xml:space="preserve">yielded a very similar exon usage frequency to that of CAMSeq at each stage examined (Figure </w:t>
      </w:r>
      <w:hyperlink r:id="rId1072" w:anchor="x1-36003r10" w:history="1">
        <w:r>
          <w:rPr>
            <w:rStyle w:val="Hyperlink"/>
            <w:rFonts w:cs="Times New Roman"/>
          </w:rPr>
          <w:t>2.10</w:t>
        </w:r>
      </w:hyperlink>
      <w:r>
        <w:rPr>
          <w:rFonts w:cs="Times New Roman"/>
        </w:rPr>
        <w:t xml:space="preserve">). Additionally, we also observed no connectivity between exon choices from any of the three clusters (Figure </w:t>
      </w:r>
      <w:hyperlink r:id="rId1073" w:anchor="x1-36002r9" w:history="1">
        <w:r>
          <w:rPr>
            <w:rStyle w:val="Hyperlink"/>
            <w:rFonts w:cs="Times New Roman"/>
          </w:rPr>
          <w:t>2.9</w:t>
        </w:r>
      </w:hyperlink>
      <w:r>
        <w:rPr>
          <w:rFonts w:cs="Times New Roman"/>
        </w:rPr>
        <w:t xml:space="preserve">B). We do observe increased exon 9 diversity in 14-16 h embryos. Taken together, our data also support the view that flies use a complex mixture of </w:t>
      </w:r>
      <w:r>
        <w:rPr>
          <w:rStyle w:val="phvro8t-x-x-120"/>
          <w:rFonts w:cs="Times New Roman"/>
        </w:rPr>
        <w:t xml:space="preserve">Dscam1 </w:t>
      </w:r>
      <w:r>
        <w:rPr>
          <w:rFonts w:cs="Times New Roman"/>
        </w:rPr>
        <w:t>isoforms, produced via stochastic and probabilistic splicing, in order to discriminate self from non-self neuronal processes [</w:t>
      </w:r>
      <w:hyperlink r:id="rId1074" w:anchor="XLawrenceZipursky2013" w:history="1">
        <w:r>
          <w:rPr>
            <w:rStyle w:val="Hyperlink"/>
            <w:rFonts w:cs="Times New Roman"/>
          </w:rPr>
          <w:t>Zipursky and Grueber</w:t>
        </w:r>
      </w:hyperlink>
      <w:r>
        <w:rPr>
          <w:rFonts w:cs="Times New Roman"/>
        </w:rPr>
        <w:t>, </w:t>
      </w:r>
      <w:hyperlink r:id="rId1075" w:anchor="XLawrenceZipursky2013" w:history="1">
        <w:r>
          <w:rPr>
            <w:rStyle w:val="Hyperlink"/>
            <w:rFonts w:cs="Times New Roman"/>
          </w:rPr>
          <w:t>2013</w:t>
        </w:r>
      </w:hyperlink>
      <w:r>
        <w:rPr>
          <w:rFonts w:cs="Times New Roman"/>
        </w:rPr>
        <w:t xml:space="preserve">]. </w:t>
      </w:r>
    </w:p>
    <w:p w14:paraId="3E79B6EC" w14:textId="77777777" w:rsidR="0060324F" w:rsidRDefault="00803168">
      <w:pPr>
        <w:pStyle w:val="noindent"/>
        <w:divId w:val="495614446"/>
        <w:rPr>
          <w:rFonts w:cs="Times New Roman"/>
        </w:rPr>
      </w:pPr>
      <w:r>
        <w:rPr>
          <w:rFonts w:cs="Times New Roman"/>
        </w:rPr>
        <w:t>Even a relatively shallow analysis of the human transcriptome using single-molecule sequencing on the PacBio platform has revealed a rich population of previously unreported isoforms, and thorough analysis of complex spliced genes is becoming a reality [</w:t>
      </w:r>
      <w:hyperlink r:id="rId1076" w:anchor="XSharon2013" w:history="1">
        <w:r>
          <w:rPr>
            <w:rStyle w:val="Hyperlink"/>
            <w:rFonts w:cs="Times New Roman"/>
          </w:rPr>
          <w:t>Sharon et al.</w:t>
        </w:r>
      </w:hyperlink>
      <w:r>
        <w:rPr>
          <w:rFonts w:cs="Times New Roman"/>
        </w:rPr>
        <w:t>, </w:t>
      </w:r>
      <w:hyperlink r:id="rId1077" w:anchor="XSharon2013" w:history="1">
        <w:r>
          <w:rPr>
            <w:rStyle w:val="Hyperlink"/>
            <w:rFonts w:cs="Times New Roman"/>
          </w:rPr>
          <w:t>2013</w:t>
        </w:r>
      </w:hyperlink>
      <w:r>
        <w:rPr>
          <w:rFonts w:cs="Times New Roman"/>
        </w:rPr>
        <w:t>]. However, the most interesting spliced genes often produce long (</w:t>
      </w:r>
      <w:r>
        <w:rPr>
          <w:rStyle w:val="cmmi-12"/>
          <w:rFonts w:cs="Times New Roman"/>
        </w:rPr>
        <w:t>&gt;</w:t>
      </w:r>
      <w:r>
        <w:rPr>
          <w:rFonts w:cs="Times New Roman"/>
        </w:rPr>
        <w:t>1,500 nt) transcripts that are often expressed in the central nervous system [</w:t>
      </w:r>
      <w:hyperlink r:id="rId1078" w:anchor="XPark2007" w:history="1">
        <w:r>
          <w:rPr>
            <w:rStyle w:val="Hyperlink"/>
            <w:rFonts w:cs="Times New Roman"/>
          </w:rPr>
          <w:t>Park and Graveley</w:t>
        </w:r>
      </w:hyperlink>
      <w:r>
        <w:rPr>
          <w:rFonts w:cs="Times New Roman"/>
        </w:rPr>
        <w:t>, </w:t>
      </w:r>
      <w:hyperlink r:id="rId1079" w:anchor="XPark2007" w:history="1">
        <w:r>
          <w:rPr>
            <w:rStyle w:val="Hyperlink"/>
            <w:rFonts w:cs="Times New Roman"/>
          </w:rPr>
          <w:t>2007</w:t>
        </w:r>
      </w:hyperlink>
      <w:r>
        <w:rPr>
          <w:rFonts w:cs="Times New Roman"/>
        </w:rPr>
        <w:t xml:space="preserve">]. While human </w:t>
      </w:r>
      <w:r>
        <w:rPr>
          <w:rStyle w:val="phvro8t-x-x-120"/>
          <w:rFonts w:cs="Times New Roman"/>
        </w:rPr>
        <w:t xml:space="preserve">Dscam </w:t>
      </w:r>
      <w:r>
        <w:rPr>
          <w:rFonts w:cs="Times New Roman"/>
        </w:rPr>
        <w:t>does play a role in the neurologically disorder down syndrome, it does not undergo extensive splicing [</w:t>
      </w:r>
      <w:hyperlink r:id="rId1080" w:anchor="XYamakawa1998a" w:history="1">
        <w:r>
          <w:rPr>
            <w:rStyle w:val="Hyperlink"/>
            <w:rFonts w:cs="Times New Roman"/>
          </w:rPr>
          <w:t>Yamakawa et al.</w:t>
        </w:r>
      </w:hyperlink>
      <w:r>
        <w:rPr>
          <w:rFonts w:cs="Times New Roman"/>
        </w:rPr>
        <w:t>, </w:t>
      </w:r>
      <w:hyperlink r:id="rId1081" w:anchor="XYamakawa1998a" w:history="1">
        <w:r>
          <w:rPr>
            <w:rStyle w:val="Hyperlink"/>
            <w:rFonts w:cs="Times New Roman"/>
          </w:rPr>
          <w:t>1998</w:t>
        </w:r>
      </w:hyperlink>
      <w:r>
        <w:rPr>
          <w:rFonts w:cs="Times New Roman"/>
        </w:rPr>
        <w:t xml:space="preserve">]. Unlike </w:t>
      </w:r>
      <w:r>
        <w:rPr>
          <w:rStyle w:val="phvro8t-x-x-120"/>
          <w:rFonts w:cs="Times New Roman"/>
        </w:rPr>
        <w:t>Dscam</w:t>
      </w:r>
      <w:r>
        <w:rPr>
          <w:rFonts w:cs="Times New Roman"/>
        </w:rPr>
        <w:t xml:space="preserve">, human </w:t>
      </w:r>
      <w:r>
        <w:rPr>
          <w:rStyle w:val="phvro8t-x-x-120"/>
          <w:rFonts w:cs="Times New Roman"/>
        </w:rPr>
        <w:t xml:space="preserve">protocadherin </w:t>
      </w:r>
      <w:r>
        <w:rPr>
          <w:rFonts w:cs="Times New Roman"/>
        </w:rPr>
        <w:t xml:space="preserve">and </w:t>
      </w:r>
      <w:r>
        <w:rPr>
          <w:rStyle w:val="phvro8t-x-x-120"/>
          <w:rFonts w:cs="Times New Roman"/>
        </w:rPr>
        <w:t xml:space="preserve">neurexins </w:t>
      </w:r>
      <w:r>
        <w:rPr>
          <w:rFonts w:cs="Times New Roman"/>
        </w:rPr>
        <w:t xml:space="preserve">are heavily processed and, similar to </w:t>
      </w:r>
      <w:r>
        <w:rPr>
          <w:rStyle w:val="phvro8t-x-x-120"/>
          <w:rFonts w:cs="Times New Roman"/>
        </w:rPr>
        <w:t>Dscam1</w:t>
      </w:r>
      <w:r>
        <w:rPr>
          <w:rFonts w:cs="Times New Roman"/>
        </w:rPr>
        <w:t>, are involved in neuronal wiring [</w:t>
      </w:r>
      <w:hyperlink r:id="rId1082" w:anchor="XUshkaryov1992" w:history="1">
        <w:r>
          <w:rPr>
            <w:rStyle w:val="Hyperlink"/>
            <w:rFonts w:cs="Times New Roman"/>
          </w:rPr>
          <w:t>Ushkaryov et al.</w:t>
        </w:r>
      </w:hyperlink>
      <w:r>
        <w:rPr>
          <w:rFonts w:cs="Times New Roman"/>
        </w:rPr>
        <w:t>, </w:t>
      </w:r>
      <w:hyperlink r:id="rId1083" w:anchor="XUshkaryov1992" w:history="1">
        <w:r>
          <w:rPr>
            <w:rStyle w:val="Hyperlink"/>
            <w:rFonts w:cs="Times New Roman"/>
          </w:rPr>
          <w:t>1992</w:t>
        </w:r>
      </w:hyperlink>
      <w:r>
        <w:rPr>
          <w:rFonts w:cs="Times New Roman"/>
        </w:rPr>
        <w:t>, </w:t>
      </w:r>
      <w:hyperlink r:id="rId1084" w:anchor="XWu1999" w:history="1">
        <w:r>
          <w:rPr>
            <w:rStyle w:val="Hyperlink"/>
            <w:rFonts w:cs="Times New Roman"/>
          </w:rPr>
          <w:t>Wu and Maniatis</w:t>
        </w:r>
      </w:hyperlink>
      <w:r>
        <w:rPr>
          <w:rFonts w:cs="Times New Roman"/>
        </w:rPr>
        <w:t>, </w:t>
      </w:r>
      <w:hyperlink r:id="rId1085" w:anchor="XWu1999" w:history="1">
        <w:r>
          <w:rPr>
            <w:rStyle w:val="Hyperlink"/>
            <w:rFonts w:cs="Times New Roman"/>
          </w:rPr>
          <w:t>1999</w:t>
        </w:r>
      </w:hyperlink>
      <w:r>
        <w:rPr>
          <w:rFonts w:cs="Times New Roman"/>
        </w:rPr>
        <w:t xml:space="preserve">]. Recently, PacBio was used to rigorously determine </w:t>
      </w:r>
      <w:r>
        <w:rPr>
          <w:rStyle w:val="phvro8t-x-x-120"/>
          <w:rFonts w:cs="Times New Roman"/>
        </w:rPr>
        <w:t xml:space="preserve">neurexin </w:t>
      </w:r>
      <w:r>
        <w:rPr>
          <w:rFonts w:cs="Times New Roman"/>
        </w:rPr>
        <w:t>isoforms, and found that these genes do produce many different isoforms, but lack any coordination in their alternative processing events [</w:t>
      </w:r>
      <w:hyperlink r:id="rId1086" w:anchor="XTreutlein2014" w:history="1">
        <w:r>
          <w:rPr>
            <w:rStyle w:val="Hyperlink"/>
            <w:rFonts w:cs="Times New Roman"/>
          </w:rPr>
          <w:t>Treutlein et al.</w:t>
        </w:r>
      </w:hyperlink>
      <w:r>
        <w:rPr>
          <w:rFonts w:cs="Times New Roman"/>
        </w:rPr>
        <w:t>, </w:t>
      </w:r>
      <w:hyperlink r:id="rId1087" w:anchor="XTreutlein2014" w:history="1">
        <w:r>
          <w:rPr>
            <w:rStyle w:val="Hyperlink"/>
            <w:rFonts w:cs="Times New Roman"/>
          </w:rPr>
          <w:t>2014</w:t>
        </w:r>
      </w:hyperlink>
      <w:r>
        <w:rPr>
          <w:rFonts w:cs="Times New Roman"/>
        </w:rPr>
        <w:t xml:space="preserve">]. Perhaps efficient cell-cell recognition is accomplished not by an ordained and complicated system, but by random and frequent shuffling of exons. </w:t>
      </w:r>
    </w:p>
    <w:p w14:paraId="5E6B52E0" w14:textId="77777777" w:rsidR="0060324F" w:rsidRDefault="00803168">
      <w:pPr>
        <w:pStyle w:val="Heading4"/>
        <w:divId w:val="495614446"/>
        <w:rPr>
          <w:rFonts w:eastAsia="Times New Roman" w:cs="Times New Roman"/>
        </w:rPr>
      </w:pPr>
      <w:r>
        <w:rPr>
          <w:rStyle w:val="titlemark"/>
          <w:rFonts w:eastAsia="Times New Roman" w:cs="Times New Roman"/>
        </w:rPr>
        <w:t xml:space="preserve">2.3.2 </w:t>
      </w:r>
      <w:r>
        <w:rPr>
          <w:rFonts w:eastAsia="Times New Roman" w:cs="Times New Roman"/>
        </w:rPr>
        <w:t>Other applications of SeqZip</w:t>
      </w:r>
    </w:p>
    <w:p w14:paraId="56573EBB" w14:textId="77777777" w:rsidR="0060324F" w:rsidRDefault="00803168">
      <w:pPr>
        <w:pStyle w:val="noindent"/>
        <w:divId w:val="495614446"/>
        <w:rPr>
          <w:rFonts w:cs="Times New Roman"/>
        </w:rPr>
      </w:pPr>
      <w:r>
        <w:rPr>
          <w:rFonts w:cs="Times New Roman"/>
        </w:rPr>
        <w:t xml:space="preserve">A potentially more routine use of the SeqZip methodology is highlighted by our analysis of mouse </w:t>
      </w:r>
      <w:r>
        <w:rPr>
          <w:rStyle w:val="phvro8t-x-x-120"/>
          <w:rFonts w:cs="Times New Roman"/>
        </w:rPr>
        <w:t>Fn1</w:t>
      </w:r>
      <w:r>
        <w:rPr>
          <w:rFonts w:cs="Times New Roman"/>
        </w:rPr>
        <w:t xml:space="preserve">, where we simultaneously measured 12 different alternative splicing isoforms and determined their relative expression using traditional PAGE. While it is intriguing to think that inclusion of the EDA exon in this gene influences alternative splicing decisions over a kilobase and multiple exons away, we saw no evidence for this type of regulation in any of the cell lines investigated. </w:t>
      </w:r>
    </w:p>
    <w:p w14:paraId="6C0E603A" w14:textId="77777777" w:rsidR="0060324F" w:rsidRDefault="00803168">
      <w:pPr>
        <w:pStyle w:val="noindent"/>
        <w:divId w:val="495614446"/>
        <w:rPr>
          <w:rFonts w:cs="Times New Roman"/>
        </w:rPr>
      </w:pPr>
      <w:r>
        <w:rPr>
          <w:rFonts w:cs="Times New Roman"/>
        </w:rPr>
        <w:t>SeqZip could also be used to assess the integrity of long RNAs, extended 3</w:t>
      </w:r>
      <w:r>
        <w:rPr>
          <w:rStyle w:val="cmsy-8"/>
          <w:rFonts w:ascii="Times New Roman" w:hAnsi="Times New Roman" w:cs="Times New Roman"/>
        </w:rPr>
        <w:t>′</w:t>
      </w:r>
      <w:r>
        <w:rPr>
          <w:rFonts w:cs="Times New Roman"/>
        </w:rPr>
        <w:t> UTRs [</w:t>
      </w:r>
      <w:hyperlink r:id="rId1088" w:anchor="XWang2013b" w:history="1">
        <w:r>
          <w:rPr>
            <w:rStyle w:val="Hyperlink"/>
            <w:rFonts w:cs="Times New Roman"/>
          </w:rPr>
          <w:t>Wang and Yi</w:t>
        </w:r>
      </w:hyperlink>
      <w:r>
        <w:rPr>
          <w:rFonts w:cs="Times New Roman"/>
        </w:rPr>
        <w:t>, </w:t>
      </w:r>
      <w:hyperlink r:id="rId1089" w:anchor="XWang2013b" w:history="1">
        <w:r>
          <w:rPr>
            <w:rStyle w:val="Hyperlink"/>
            <w:rFonts w:cs="Times New Roman"/>
          </w:rPr>
          <w:t>2013</w:t>
        </w:r>
      </w:hyperlink>
      <w:r>
        <w:rPr>
          <w:rFonts w:cs="Times New Roman"/>
        </w:rPr>
        <w:t>], or piRNA-precursor transcripts [</w:t>
      </w:r>
      <w:hyperlink r:id="rId1090" w:anchor="XLi2013h" w:history="1">
        <w:r>
          <w:rPr>
            <w:rStyle w:val="Hyperlink"/>
            <w:rFonts w:cs="Times New Roman"/>
          </w:rPr>
          <w:t>Li et al.</w:t>
        </w:r>
      </w:hyperlink>
      <w:r>
        <w:rPr>
          <w:rFonts w:cs="Times New Roman"/>
        </w:rPr>
        <w:t>, </w:t>
      </w:r>
      <w:hyperlink r:id="rId1091" w:anchor="XLi2013h" w:history="1">
        <w:r>
          <w:rPr>
            <w:rStyle w:val="Hyperlink"/>
            <w:rFonts w:cs="Times New Roman"/>
          </w:rPr>
          <w:t>2013a</w:t>
        </w:r>
      </w:hyperlink>
      <w:r>
        <w:rPr>
          <w:rFonts w:cs="Times New Roman"/>
        </w:rPr>
        <w:t xml:space="preserve">]. A more routine laboratory task where SeqZip could prove useful is Q-PCR. SeqZip does not include an RT step, providing an orthogonal means of measuring RNA abundance. Also, any sequence can be placed between each ligamers two regions of complementarity. Therefore sequences for custom priming, restriction digestion, recombination, etc., can be introduced allowing for quantification or manipulation of ligation products. Analysis of ligation products can even be multiplexed, allowing for simultaneous generation and analysis of internal controls and primer sets. As demonstrated by our </w:t>
      </w:r>
      <w:r>
        <w:rPr>
          <w:rStyle w:val="phvro8t-x-x-120"/>
          <w:rFonts w:cs="Times New Roman"/>
        </w:rPr>
        <w:t xml:space="preserve">Dscam1 </w:t>
      </w:r>
      <w:r>
        <w:rPr>
          <w:rFonts w:cs="Times New Roman"/>
        </w:rPr>
        <w:t xml:space="preserve">study, SeqZip ligation products can be analyzed with high-throughput sequencing via incorporation of platform-appropriate priming sequences either in the terminal PCR primers, or in the spacer sequences of the internal ligamers. Therefore, this robust methodology, which only takes 1.5 days to complete, complements more traditional analysis via RT-PCR. </w:t>
      </w:r>
    </w:p>
    <w:p w14:paraId="7E8E782B" w14:textId="77777777" w:rsidR="0060324F" w:rsidRDefault="00803168">
      <w:pPr>
        <w:pStyle w:val="Heading3"/>
        <w:divId w:val="495614446"/>
        <w:rPr>
          <w:rFonts w:eastAsia="Times New Roman" w:cs="Times New Roman"/>
        </w:rPr>
      </w:pPr>
      <w:r>
        <w:rPr>
          <w:rStyle w:val="titlemark"/>
          <w:rFonts w:eastAsia="Times New Roman" w:cs="Times New Roman"/>
        </w:rPr>
        <w:t xml:space="preserve">2.4 </w:t>
      </w:r>
      <w:r>
        <w:rPr>
          <w:rFonts w:eastAsia="Times New Roman" w:cs="Times New Roman"/>
        </w:rPr>
        <w:t>Materials and Methods</w:t>
      </w:r>
    </w:p>
    <w:p w14:paraId="3AA5076D" w14:textId="77777777" w:rsidR="0060324F" w:rsidRDefault="00803168">
      <w:pPr>
        <w:divId w:val="495614446"/>
        <w:rPr>
          <w:rFonts w:eastAsia="Times New Roman" w:cs="Times New Roman"/>
        </w:rPr>
      </w:pPr>
      <w:r>
        <w:rPr>
          <w:rStyle w:val="phvb8t-x-x-120"/>
          <w:rFonts w:eastAsia="Times New Roman" w:cs="Times New Roman"/>
        </w:rPr>
        <w:t>Cell lines and Drosophila melanogaster stocks</w:t>
      </w:r>
      <w:r>
        <w:rPr>
          <w:rFonts w:eastAsia="Times New Roman" w:cs="Times New Roman"/>
        </w:rPr>
        <w:t xml:space="preserve"> </w:t>
      </w:r>
    </w:p>
    <w:p w14:paraId="681AB989" w14:textId="77777777" w:rsidR="0060324F" w:rsidRDefault="00803168">
      <w:pPr>
        <w:pStyle w:val="noindent"/>
        <w:ind w:left="720"/>
        <w:divId w:val="495614446"/>
        <w:rPr>
          <w:rFonts w:cs="Times New Roman"/>
        </w:rPr>
      </w:pPr>
      <w:r>
        <w:rPr>
          <w:rFonts w:cs="Times New Roman"/>
        </w:rPr>
        <w:t xml:space="preserve">U-937 (CRL-1593.2), Jurkat (TIB-152), and S2 (CRL-1963) cell lines were obtained from ATCC. Primary MEF cells were from C57BL/6J strain background and were obtained from The Jackson Labs. MEF lines were immortalized using SV40 retroviral infection. Mixed Drosophila melanogaster Oregon-R males and females were maintained at 25 </w:t>
      </w:r>
      <w:r>
        <w:rPr>
          <w:rStyle w:val="cmsy-8"/>
          <w:rFonts w:ascii="Menlo Regular" w:hAnsi="Menlo Regular" w:cs="Menlo Regular"/>
          <w:vertAlign w:val="superscript"/>
        </w:rPr>
        <w:t>∘</w:t>
      </w:r>
      <w:r>
        <w:rPr>
          <w:rStyle w:val="cmr-12"/>
          <w:rFonts w:cs="Times New Roman"/>
        </w:rPr>
        <w:t>C</w:t>
      </w:r>
      <w:r>
        <w:rPr>
          <w:rFonts w:cs="Times New Roman"/>
        </w:rPr>
        <w:t xml:space="preserve">. Embryos 4-6 hour, and 14-16 were collected. </w:t>
      </w:r>
    </w:p>
    <w:p w14:paraId="644CADE9" w14:textId="77777777" w:rsidR="0060324F" w:rsidRDefault="00803168">
      <w:pPr>
        <w:divId w:val="495614446"/>
        <w:rPr>
          <w:rFonts w:eastAsia="Times New Roman" w:cs="Times New Roman"/>
        </w:rPr>
      </w:pPr>
      <w:r>
        <w:rPr>
          <w:rStyle w:val="phvb8t-x-x-120"/>
          <w:rFonts w:eastAsia="Times New Roman" w:cs="Times New Roman"/>
        </w:rPr>
        <w:t>Ligamer design</w:t>
      </w:r>
      <w:r>
        <w:rPr>
          <w:rFonts w:eastAsia="Times New Roman" w:cs="Times New Roman"/>
        </w:rPr>
        <w:t xml:space="preserve"> </w:t>
      </w:r>
    </w:p>
    <w:p w14:paraId="6CB8A81F" w14:textId="77777777" w:rsidR="0060324F" w:rsidRDefault="00803168">
      <w:pPr>
        <w:ind w:left="720"/>
        <w:divId w:val="495614446"/>
        <w:rPr>
          <w:rFonts w:eastAsia="Times New Roman" w:cs="Times New Roman"/>
        </w:rPr>
      </w:pPr>
      <w:r>
        <w:rPr>
          <w:rFonts w:eastAsia="Times New Roman" w:cs="Times New Roman"/>
        </w:rPr>
        <w:t>The 5</w:t>
      </w:r>
      <w:r>
        <w:rPr>
          <w:rStyle w:val="cmsy-8"/>
          <w:rFonts w:ascii="Times New Roman" w:eastAsia="Times New Roman" w:hAnsi="Times New Roman" w:cs="Times New Roman"/>
        </w:rPr>
        <w:t>′</w:t>
      </w:r>
      <w:r>
        <w:rPr>
          <w:rFonts w:eastAsia="Times New Roman" w:cs="Times New Roman"/>
        </w:rPr>
        <w:t> and 3</w:t>
      </w:r>
      <w:r>
        <w:rPr>
          <w:rStyle w:val="cmsy-8"/>
          <w:rFonts w:ascii="Times New Roman" w:eastAsia="Times New Roman" w:hAnsi="Times New Roman" w:cs="Times New Roman"/>
        </w:rPr>
        <w:t>′</w:t>
      </w:r>
      <w:r>
        <w:rPr>
          <w:rFonts w:eastAsia="Times New Roman" w:cs="Times New Roman"/>
        </w:rPr>
        <w:t xml:space="preserve"> most sequences of a target sequence (ex. exon or multiple exons) were obtained from online databases (Ensembl, UCSC, etc.). The </w:t>
      </w:r>
      <w:r>
        <w:rPr>
          <w:rStyle w:val="phvro8t-x-x-120"/>
          <w:rFonts w:eastAsia="Times New Roman" w:cs="Times New Roman"/>
        </w:rPr>
        <w:t>T</w:t>
      </w:r>
      <w:r>
        <w:rPr>
          <w:rStyle w:val="cmmi-8"/>
          <w:rFonts w:eastAsia="Times New Roman" w:cs="Times New Roman"/>
          <w:vertAlign w:val="subscript"/>
        </w:rPr>
        <w:t>m</w:t>
      </w:r>
      <w:r>
        <w:rPr>
          <w:rFonts w:eastAsia="Times New Roman" w:cs="Times New Roman"/>
        </w:rPr>
        <w:t xml:space="preserve"> of these sequences was normalized to 60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Style w:val="cmsy-10x-x-120"/>
          <w:rFonts w:eastAsia="Times New Roman" w:cs="Times New Roman"/>
        </w:rPr>
        <w:t>_</w:t>
      </w:r>
      <w:r>
        <w:rPr>
          <w:rFonts w:eastAsia="Times New Roman" w:cs="Times New Roman"/>
        </w:rPr>
        <w:t xml:space="preserve"> 5 </w:t>
      </w:r>
      <w:r>
        <w:rPr>
          <w:rStyle w:val="cmsy-8"/>
          <w:rFonts w:ascii="Menlo Regular" w:eastAsia="Times New Roman" w:hAnsi="Menlo Regular" w:cs="Menlo Regular"/>
          <w:vertAlign w:val="superscript"/>
        </w:rPr>
        <w:t>∘</w:t>
      </w:r>
      <w:r>
        <w:rPr>
          <w:rFonts w:eastAsia="Times New Roman" w:cs="Times New Roman"/>
          <w:vertAlign w:val="superscript"/>
        </w:rPr>
        <w:t xml:space="preserve"> </w:t>
      </w:r>
      <w:r>
        <w:rPr>
          <w:rStyle w:val="cmr-12"/>
          <w:rFonts w:eastAsia="Times New Roman" w:cs="Times New Roman"/>
        </w:rPr>
        <w:t xml:space="preserve">C </w:t>
      </w:r>
      <w:r>
        <w:rPr>
          <w:rFonts w:eastAsia="Times New Roman" w:cs="Times New Roman"/>
        </w:rPr>
        <w:t>according to nearest-neighbor rules [</w:t>
      </w:r>
      <w:hyperlink r:id="rId1092" w:anchor="XXia1998" w:history="1">
        <w:r>
          <w:rPr>
            <w:rStyle w:val="Hyperlink"/>
            <w:rFonts w:eastAsia="Times New Roman" w:cs="Times New Roman"/>
          </w:rPr>
          <w:t>Xia et al.</w:t>
        </w:r>
      </w:hyperlink>
      <w:r>
        <w:rPr>
          <w:rFonts w:eastAsia="Times New Roman" w:cs="Times New Roman"/>
        </w:rPr>
        <w:t>, </w:t>
      </w:r>
      <w:hyperlink r:id="rId1093" w:anchor="XXia1998" w:history="1">
        <w:r>
          <w:rPr>
            <w:rStyle w:val="Hyperlink"/>
            <w:rFonts w:eastAsia="Times New Roman" w:cs="Times New Roman"/>
          </w:rPr>
          <w:t>1998</w:t>
        </w:r>
      </w:hyperlink>
      <w:r>
        <w:rPr>
          <w:rFonts w:eastAsia="Times New Roman" w:cs="Times New Roman"/>
        </w:rPr>
        <w:t>] by adding or removing flanking nucleotides. Most regions of complementarity fell 12_25 nt in length. After assembling complementary region sequences, matching sequences (i.e. the 5</w:t>
      </w:r>
      <w:r>
        <w:rPr>
          <w:rStyle w:val="cmsy-8"/>
          <w:rFonts w:ascii="Times New Roman" w:eastAsia="Times New Roman" w:hAnsi="Times New Roman" w:cs="Times New Roman"/>
        </w:rPr>
        <w:t>′</w:t>
      </w:r>
      <w:r>
        <w:rPr>
          <w:rFonts w:eastAsia="Times New Roman" w:cs="Times New Roman"/>
        </w:rPr>
        <w:t> and 3</w:t>
      </w:r>
      <w:r>
        <w:rPr>
          <w:rStyle w:val="cmsy-8"/>
          <w:rFonts w:ascii="Times New Roman" w:eastAsia="Times New Roman" w:hAnsi="Times New Roman" w:cs="Times New Roman"/>
        </w:rPr>
        <w:t>′</w:t>
      </w:r>
      <w:r>
        <w:rPr>
          <w:rFonts w:eastAsia="Times New Roman" w:cs="Times New Roman"/>
        </w:rPr>
        <w:t> edge sequences of a specific exon) were combined with a short spacer sequences included between them. For this study the spacer was restricted to (TGA)*N, where N was typically 2. With the full sequence now assembled, the reverse complement was taken, ligamers requiring 5</w:t>
      </w:r>
      <w:r>
        <w:rPr>
          <w:rStyle w:val="cmsy-8"/>
          <w:rFonts w:ascii="Times New Roman" w:eastAsia="Times New Roman" w:hAnsi="Times New Roman" w:cs="Times New Roman"/>
        </w:rPr>
        <w:t>′</w:t>
      </w:r>
      <w:r>
        <w:rPr>
          <w:rFonts w:eastAsia="Times New Roman" w:cs="Times New Roman"/>
        </w:rPr>
        <w:t xml:space="preserve"> phosphorylation for subsequent ligation were marked, and ligamers were ordered in 96 well format from Integrated DNA Technologies (IDT). Ligamers were reconstituted to 1 </w:t>
      </w:r>
      <w:r>
        <w:rPr>
          <w:rStyle w:val="cmmi-12"/>
          <w:rFonts w:eastAsia="Times New Roman" w:cs="Times New Roman"/>
        </w:rPr>
        <w:t>μ</w:t>
      </w:r>
      <w:r>
        <w:rPr>
          <w:rFonts w:eastAsia="Times New Roman" w:cs="Times New Roman"/>
        </w:rPr>
        <w:t xml:space="preserve">M in sets targeting specific regions on a specific gene and subsequently diluted further for use in the SeqZip protocol. </w:t>
      </w:r>
    </w:p>
    <w:p w14:paraId="03169D5C" w14:textId="77777777" w:rsidR="0060324F" w:rsidRDefault="00803168">
      <w:pPr>
        <w:divId w:val="495614446"/>
        <w:rPr>
          <w:rFonts w:eastAsia="Times New Roman" w:cs="Times New Roman"/>
        </w:rPr>
      </w:pPr>
      <w:r>
        <w:rPr>
          <w:rStyle w:val="phvb8t-x-x-120"/>
          <w:rFonts w:eastAsia="Times New Roman" w:cs="Times New Roman"/>
        </w:rPr>
        <w:t>SeqZip</w:t>
      </w:r>
    </w:p>
    <w:p w14:paraId="159F7BB6" w14:textId="77777777" w:rsidR="0060324F" w:rsidRDefault="00803168">
      <w:pPr>
        <w:ind w:left="720"/>
        <w:divId w:val="495614446"/>
        <w:rPr>
          <w:rFonts w:eastAsia="Times New Roman" w:cs="Times New Roman"/>
        </w:rPr>
      </w:pPr>
      <w:r>
        <w:rPr>
          <w:rFonts w:eastAsia="Times New Roman" w:cs="Times New Roman"/>
        </w:rPr>
        <w:t xml:space="preserve">Total RNA was isolated from a cell line or tissue type using TriReagent (MRC) according to the manufacturer_s instructions. Poly(A)+ RNA was isolated using the Poly(A)Purist MAG kit from Ambion (AM1922). Poly(A)+ RNA was not eluted from magnetic beads, and after the last wash step, beads were aliquoted into appropriate amounts and reconstituted in hybridization buffer (60 mM Tris-HCl pH 7.5 @ 25 </w:t>
      </w:r>
      <w:r>
        <w:rPr>
          <w:rStyle w:val="cmsy-8"/>
          <w:rFonts w:ascii="Menlo Regular" w:eastAsia="Times New Roman" w:hAnsi="Menlo Regular" w:cs="Menlo Regular"/>
          <w:vertAlign w:val="superscript"/>
        </w:rPr>
        <w:t>∘</w:t>
      </w:r>
      <w:r>
        <w:rPr>
          <w:rStyle w:val="cmr-12"/>
          <w:rFonts w:eastAsia="Times New Roman" w:cs="Times New Roman"/>
        </w:rPr>
        <w:t>C</w:t>
      </w:r>
      <w:r>
        <w:rPr>
          <w:rFonts w:eastAsia="Times New Roman" w:cs="Times New Roman"/>
        </w:rPr>
        <w:t>, 1.2 mM DTT 2.4 mM MgCl</w:t>
      </w:r>
      <w:r>
        <w:rPr>
          <w:rStyle w:val="cmr-8"/>
          <w:rFonts w:eastAsia="Times New Roman" w:cs="Times New Roman"/>
          <w:vertAlign w:val="subscript"/>
        </w:rPr>
        <w:t>2</w:t>
      </w:r>
      <w:r>
        <w:rPr>
          <w:rFonts w:eastAsia="Times New Roman" w:cs="Times New Roman"/>
          <w:vertAlign w:val="subscript"/>
        </w:rPr>
        <w:t xml:space="preserve"> </w:t>
      </w:r>
      <w:r>
        <w:rPr>
          <w:rFonts w:eastAsia="Times New Roman" w:cs="Times New Roman"/>
        </w:rPr>
        <w:t xml:space="preserve">, 480 </w:t>
      </w:r>
      <w:r>
        <w:rPr>
          <w:rStyle w:val="cmmi-12"/>
          <w:rFonts w:eastAsia="Times New Roman" w:cs="Times New Roman"/>
        </w:rPr>
        <w:t>μ</w:t>
      </w:r>
      <w:r>
        <w:rPr>
          <w:rFonts w:eastAsia="Times New Roman" w:cs="Times New Roman"/>
        </w:rPr>
        <w:t xml:space="preserve">M ATP) including 10 nM appropriate ligamers. Hybridization was performed in a thermocycler by heating samples to 62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for 5 minutes and cooling to 45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in 3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by 10 minute increments. Samples were left at 45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for 1 hour, then cooled again in 3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by 10 minute increments until 37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was reached, followed by enzyme addition. T4 RNA ligase 2 (NEB, M0239) was added to compose 10% of final volume (ex. 2.5 </w:t>
      </w:r>
      <w:r>
        <w:rPr>
          <w:rStyle w:val="cmmi-12"/>
          <w:rFonts w:eastAsia="Times New Roman" w:cs="Times New Roman"/>
        </w:rPr>
        <w:t>μ</w:t>
      </w:r>
      <w:r>
        <w:rPr>
          <w:rFonts w:eastAsia="Times New Roman" w:cs="Times New Roman"/>
        </w:rPr>
        <w:t xml:space="preserve">l in 22.5 </w:t>
      </w:r>
      <w:r>
        <w:rPr>
          <w:rStyle w:val="cmmi-12"/>
          <w:rFonts w:eastAsia="Times New Roman" w:cs="Times New Roman"/>
        </w:rPr>
        <w:t>μ</w:t>
      </w:r>
      <w:r>
        <w:rPr>
          <w:rFonts w:eastAsia="Times New Roman" w:cs="Times New Roman"/>
        </w:rPr>
        <w:t xml:space="preserve">L previous samples). At this point the samples were in 1X ligation buffer (51 mM Tris-HCl pH 7.5 @ 25 </w:t>
      </w:r>
      <w:r>
        <w:rPr>
          <w:rStyle w:val="cmsy-8"/>
          <w:rFonts w:ascii="Menlo Regular" w:eastAsia="Times New Roman" w:hAnsi="Menlo Regular" w:cs="Menlo Regular"/>
          <w:vertAlign w:val="superscript"/>
        </w:rPr>
        <w:t>∘</w:t>
      </w:r>
      <w:r>
        <w:rPr>
          <w:rStyle w:val="cmr-12"/>
          <w:rFonts w:eastAsia="Times New Roman" w:cs="Times New Roman"/>
        </w:rPr>
        <w:t>C</w:t>
      </w:r>
      <w:r>
        <w:rPr>
          <w:rFonts w:eastAsia="Times New Roman" w:cs="Times New Roman"/>
        </w:rPr>
        <w:t>, 2.01 mM DTT, 5 mM KCl, 2 mM MgCl</w:t>
      </w:r>
      <w:r>
        <w:rPr>
          <w:rStyle w:val="cmr-8"/>
          <w:rFonts w:eastAsia="Times New Roman" w:cs="Times New Roman"/>
          <w:vertAlign w:val="subscript"/>
        </w:rPr>
        <w:t>2</w:t>
      </w:r>
      <w:r>
        <w:rPr>
          <w:rFonts w:eastAsia="Times New Roman" w:cs="Times New Roman"/>
        </w:rPr>
        <w:t xml:space="preserve">, 400 </w:t>
      </w:r>
      <w:r>
        <w:rPr>
          <w:rStyle w:val="cmmi-12"/>
          <w:rFonts w:eastAsia="Times New Roman" w:cs="Times New Roman"/>
        </w:rPr>
        <w:t>μ</w:t>
      </w:r>
      <w:r>
        <w:rPr>
          <w:rFonts w:eastAsia="Times New Roman" w:cs="Times New Roman"/>
        </w:rPr>
        <w:t>M ATP, 3.5 mM (NH</w:t>
      </w:r>
      <w:r>
        <w:rPr>
          <w:rStyle w:val="cmr-8"/>
          <w:rFonts w:eastAsia="Times New Roman" w:cs="Times New Roman"/>
          <w:vertAlign w:val="subscript"/>
        </w:rPr>
        <w:t>4</w:t>
      </w:r>
      <w:r>
        <w:rPr>
          <w:rFonts w:eastAsia="Times New Roman" w:cs="Times New Roman"/>
        </w:rPr>
        <w:t>)</w:t>
      </w:r>
      <w:r>
        <w:rPr>
          <w:rStyle w:val="cmr-8"/>
          <w:rFonts w:eastAsia="Times New Roman" w:cs="Times New Roman"/>
          <w:vertAlign w:val="subscript"/>
        </w:rPr>
        <w:t>2</w:t>
      </w:r>
      <w:r>
        <w:rPr>
          <w:rFonts w:eastAsia="Times New Roman" w:cs="Times New Roman"/>
        </w:rPr>
        <w:t>SO</w:t>
      </w:r>
      <w:r>
        <w:rPr>
          <w:rStyle w:val="cmr-8"/>
          <w:rFonts w:eastAsia="Times New Roman" w:cs="Times New Roman"/>
          <w:vertAlign w:val="subscript"/>
        </w:rPr>
        <w:t>4</w:t>
      </w:r>
      <w:r>
        <w:rPr>
          <w:rFonts w:eastAsia="Times New Roman" w:cs="Times New Roman"/>
        </w:rPr>
        <w:t xml:space="preserve">, 5% glycerol). Samples were incubated at 37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for 8_16 hours. Ligation products were amplified by PCR and analyzed by either native PAGE or sequencing. </w:t>
      </w:r>
    </w:p>
    <w:p w14:paraId="2259ABD2" w14:textId="77777777" w:rsidR="0060324F" w:rsidRDefault="00803168">
      <w:pPr>
        <w:divId w:val="495614446"/>
        <w:rPr>
          <w:rFonts w:eastAsia="Times New Roman" w:cs="Times New Roman"/>
        </w:rPr>
      </w:pPr>
      <w:r>
        <w:rPr>
          <w:rStyle w:val="phvb8t-x-x-120"/>
          <w:rFonts w:eastAsia="Times New Roman" w:cs="Times New Roman"/>
        </w:rPr>
        <w:t>PacBio FN1 Analysis</w:t>
      </w:r>
      <w:r>
        <w:rPr>
          <w:rFonts w:eastAsia="Times New Roman" w:cs="Times New Roman"/>
        </w:rPr>
        <w:t xml:space="preserve"> </w:t>
      </w:r>
    </w:p>
    <w:p w14:paraId="65215255" w14:textId="77777777" w:rsidR="0060324F" w:rsidRDefault="00803168">
      <w:pPr>
        <w:ind w:left="720"/>
        <w:divId w:val="495614446"/>
        <w:rPr>
          <w:rFonts w:eastAsia="Times New Roman" w:cs="Times New Roman"/>
        </w:rPr>
      </w:pPr>
      <w:r>
        <w:rPr>
          <w:rFonts w:eastAsia="Times New Roman" w:cs="Times New Roman"/>
        </w:rPr>
        <w:t xml:space="preserve">cDNA prepared using primers designed to amplify EDB-&gt;IIICS region was submitted for library construction using _The DNA Template Prep Kit 2.0 _and sequenced on a PacBio RS II. Circular Consensus reads were aligned to an index of FN1 isoforms using BLAT. </w:t>
      </w:r>
    </w:p>
    <w:p w14:paraId="4A6065D0" w14:textId="77777777" w:rsidR="0060324F" w:rsidRDefault="00803168">
      <w:pPr>
        <w:divId w:val="495614446"/>
        <w:rPr>
          <w:rFonts w:eastAsia="Times New Roman" w:cs="Times New Roman"/>
        </w:rPr>
      </w:pPr>
      <w:r>
        <w:rPr>
          <w:rStyle w:val="phvb8t-x-x-120"/>
          <w:rFonts w:eastAsia="Times New Roman" w:cs="Times New Roman"/>
        </w:rPr>
        <w:t>MiSeq Library Preparation</w:t>
      </w:r>
      <w:r>
        <w:rPr>
          <w:rFonts w:eastAsia="Times New Roman" w:cs="Times New Roman"/>
        </w:rPr>
        <w:t xml:space="preserve"> </w:t>
      </w:r>
    </w:p>
    <w:p w14:paraId="6F2EBBB8" w14:textId="77777777" w:rsidR="0060324F" w:rsidRDefault="00803168">
      <w:pPr>
        <w:ind w:left="720"/>
        <w:divId w:val="495614446"/>
        <w:rPr>
          <w:rFonts w:eastAsia="Times New Roman" w:cs="Times New Roman"/>
        </w:rPr>
      </w:pPr>
      <w:r>
        <w:rPr>
          <w:rFonts w:eastAsia="Times New Roman" w:cs="Times New Roman"/>
        </w:rPr>
        <w:t xml:space="preserve">Individual SeqZip ligation reactions were amplified for 12 cycles using common primers, in individual PCR reactions. After amplification, PCR reactions were run on a 5% acrylamide gel, and DNA in the appropriate size range of full-length ligation products was cut from the gel, and eluted. Eluted DNA was precipitated, and amplified for another 22 cycles using primers containing Illumina priming sequences with integrated barcodes. These PCR reactions were cleaned using a PCR clean up kit (Qiagen) and quantified. Samples were mixed and submitted for sequencing on the MiSeq instrument, paired-end 250 nt read option. </w:t>
      </w:r>
    </w:p>
    <w:p w14:paraId="6EE475E8" w14:textId="77777777" w:rsidR="0060324F" w:rsidRDefault="00803168">
      <w:pPr>
        <w:divId w:val="495614446"/>
        <w:rPr>
          <w:rFonts w:eastAsia="Times New Roman" w:cs="Times New Roman"/>
        </w:rPr>
      </w:pPr>
      <w:r>
        <w:rPr>
          <w:rStyle w:val="phvb8t-x-x-120"/>
          <w:rFonts w:eastAsia="Times New Roman" w:cs="Times New Roman"/>
        </w:rPr>
        <w:t>MiSeq Library Analysis</w:t>
      </w:r>
      <w:r>
        <w:rPr>
          <w:rFonts w:eastAsia="Times New Roman" w:cs="Times New Roman"/>
        </w:rPr>
        <w:t xml:space="preserve"> </w:t>
      </w:r>
    </w:p>
    <w:p w14:paraId="4D8C2D0E" w14:textId="77777777" w:rsidR="0060324F" w:rsidRDefault="00803168">
      <w:pPr>
        <w:ind w:left="720"/>
        <w:divId w:val="495614446"/>
        <w:rPr>
          <w:rFonts w:eastAsia="Times New Roman" w:cs="Times New Roman"/>
        </w:rPr>
      </w:pPr>
      <w:r>
        <w:rPr>
          <w:rFonts w:eastAsia="Times New Roman" w:cs="Times New Roman"/>
        </w:rPr>
        <w:t xml:space="preserve">Paired reads were split according to the index read. Libraries were aligned against an index of all possible </w:t>
      </w:r>
      <w:r>
        <w:rPr>
          <w:rStyle w:val="phvro8t-x-x-120"/>
          <w:rFonts w:eastAsia="Times New Roman" w:cs="Times New Roman"/>
        </w:rPr>
        <w:t xml:space="preserve">Dscam1 </w:t>
      </w:r>
      <w:r>
        <w:rPr>
          <w:rFonts w:eastAsia="Times New Roman" w:cs="Times New Roman"/>
        </w:rPr>
        <w:t>ligamer arrangements using bowtie2 [</w:t>
      </w:r>
      <w:hyperlink r:id="rId1094" w:anchor="XLangmead2012" w:history="1">
        <w:r>
          <w:rPr>
            <w:rStyle w:val="Hyperlink"/>
            <w:rFonts w:eastAsia="Times New Roman" w:cs="Times New Roman"/>
          </w:rPr>
          <w:t>Langmead and Salzberg</w:t>
        </w:r>
      </w:hyperlink>
      <w:r>
        <w:rPr>
          <w:rFonts w:eastAsia="Times New Roman" w:cs="Times New Roman"/>
        </w:rPr>
        <w:t>, </w:t>
      </w:r>
      <w:hyperlink r:id="rId1095" w:anchor="XLangmead2012" w:history="1">
        <w:r>
          <w:rPr>
            <w:rStyle w:val="Hyperlink"/>
            <w:rFonts w:eastAsia="Times New Roman" w:cs="Times New Roman"/>
          </w:rPr>
          <w:t>2012</w:t>
        </w:r>
      </w:hyperlink>
      <w:r>
        <w:rPr>
          <w:rFonts w:eastAsia="Times New Roman" w:cs="Times New Roman"/>
        </w:rPr>
        <w:t>] in the _-very-sensitive-local_ mode and constrained using _-no-discordant_ to only look for reads where both pairs aligned to the same isoform. Read counts per isoform were extracted using the SAMtools software package [</w:t>
      </w:r>
      <w:hyperlink r:id="rId1096" w:anchor="XLi2009d" w:history="1">
        <w:r>
          <w:rPr>
            <w:rStyle w:val="Hyperlink"/>
            <w:rFonts w:eastAsia="Times New Roman" w:cs="Times New Roman"/>
          </w:rPr>
          <w:t>Li et al.</w:t>
        </w:r>
      </w:hyperlink>
      <w:r>
        <w:rPr>
          <w:rFonts w:eastAsia="Times New Roman" w:cs="Times New Roman"/>
        </w:rPr>
        <w:t>, </w:t>
      </w:r>
      <w:hyperlink r:id="rId1097" w:anchor="XLi2009d" w:history="1">
        <w:r>
          <w:rPr>
            <w:rStyle w:val="Hyperlink"/>
            <w:rFonts w:eastAsia="Times New Roman" w:cs="Times New Roman"/>
          </w:rPr>
          <w:t>2009a</w:t>
        </w:r>
      </w:hyperlink>
      <w:r>
        <w:rPr>
          <w:rFonts w:eastAsia="Times New Roman" w:cs="Times New Roman"/>
        </w:rPr>
        <w:t>]. Analysis of count values and graph generation was performed using R [</w:t>
      </w:r>
      <w:hyperlink r:id="rId1098" w:anchor="XRDevelopmentCoreTeam2011" w:history="1">
        <w:r>
          <w:rPr>
            <w:rStyle w:val="Hyperlink"/>
            <w:rFonts w:eastAsia="Times New Roman" w:cs="Times New Roman"/>
          </w:rPr>
          <w:t>R Development Core Team</w:t>
        </w:r>
      </w:hyperlink>
      <w:r>
        <w:rPr>
          <w:rFonts w:eastAsia="Times New Roman" w:cs="Times New Roman"/>
        </w:rPr>
        <w:t>, </w:t>
      </w:r>
      <w:hyperlink r:id="rId1099" w:anchor="XRDevelopmentCoreTeam2011" w:history="1">
        <w:r>
          <w:rPr>
            <w:rStyle w:val="Hyperlink"/>
            <w:rFonts w:eastAsia="Times New Roman" w:cs="Times New Roman"/>
          </w:rPr>
          <w:t>2011</w:t>
        </w:r>
      </w:hyperlink>
      <w:r>
        <w:rPr>
          <w:rFonts w:eastAsia="Times New Roman" w:cs="Times New Roman"/>
        </w:rPr>
        <w:t xml:space="preserve">]. </w:t>
      </w:r>
    </w:p>
    <w:p w14:paraId="15A961F5" w14:textId="77777777" w:rsidR="0060324F" w:rsidRDefault="00803168">
      <w:pPr>
        <w:divId w:val="495614446"/>
        <w:rPr>
          <w:rFonts w:eastAsia="Times New Roman" w:cs="Times New Roman"/>
        </w:rPr>
      </w:pPr>
      <w:r>
        <w:rPr>
          <w:rStyle w:val="phvb8t-x-x-120"/>
          <w:rFonts w:eastAsia="Times New Roman" w:cs="Times New Roman"/>
        </w:rPr>
        <w:t>Triple Read Sequencing</w:t>
      </w:r>
      <w:r>
        <w:rPr>
          <w:rFonts w:eastAsia="Times New Roman" w:cs="Times New Roman"/>
        </w:rPr>
        <w:t xml:space="preserve"> </w:t>
      </w:r>
    </w:p>
    <w:p w14:paraId="1E1FAEC0" w14:textId="77777777" w:rsidR="0060324F" w:rsidRDefault="00803168">
      <w:pPr>
        <w:ind w:left="720"/>
        <w:divId w:val="495614446"/>
        <w:rPr>
          <w:rFonts w:eastAsia="Times New Roman" w:cs="Times New Roman"/>
        </w:rPr>
      </w:pPr>
      <w:r>
        <w:rPr>
          <w:rFonts w:eastAsia="Times New Roman" w:cs="Times New Roman"/>
        </w:rPr>
        <w:t xml:space="preserve">To interrogate, RNA samples, reverse transcription was performed using 5 </w:t>
      </w:r>
      <w:r>
        <w:rPr>
          <w:rStyle w:val="cmmi-12"/>
          <w:rFonts w:eastAsia="Times New Roman" w:cs="Times New Roman"/>
        </w:rPr>
        <w:t>μ</w:t>
      </w:r>
      <w:r>
        <w:rPr>
          <w:rFonts w:eastAsia="Times New Roman" w:cs="Times New Roman"/>
        </w:rPr>
        <w:t xml:space="preserve">g total RNA, Superscript II (Invitrogen) and random hexamer at 42o C for one hour. Three strand-switching control experiments were performed by mixing plasmids encoding isoforms </w:t>
      </w:r>
      <w:r>
        <w:rPr>
          <w:rStyle w:val="phvro8t-x-x-120"/>
          <w:rFonts w:eastAsia="Times New Roman" w:cs="Times New Roman"/>
        </w:rPr>
        <w:t>Dscam1</w:t>
      </w:r>
      <w:r>
        <w:rPr>
          <w:rStyle w:val="cmr-8"/>
          <w:rFonts w:eastAsia="Times New Roman" w:cs="Times New Roman"/>
          <w:vertAlign w:val="superscript"/>
        </w:rPr>
        <w:t>1</w:t>
      </w:r>
      <w:r>
        <w:rPr>
          <w:rStyle w:val="cmmi-8"/>
          <w:rFonts w:eastAsia="Times New Roman" w:cs="Times New Roman"/>
          <w:vertAlign w:val="superscript"/>
        </w:rPr>
        <w:t>.</w:t>
      </w:r>
      <w:r>
        <w:rPr>
          <w:rStyle w:val="cmr-8"/>
          <w:rFonts w:eastAsia="Times New Roman" w:cs="Times New Roman"/>
          <w:vertAlign w:val="superscript"/>
        </w:rPr>
        <w:t>33</w:t>
      </w:r>
      <w:r>
        <w:rPr>
          <w:rStyle w:val="cmmi-8"/>
          <w:rFonts w:eastAsia="Times New Roman" w:cs="Times New Roman"/>
          <w:vertAlign w:val="superscript"/>
        </w:rPr>
        <w:t>.</w:t>
      </w:r>
      <w:r>
        <w:rPr>
          <w:rStyle w:val="cmr-8"/>
          <w:rFonts w:eastAsia="Times New Roman" w:cs="Times New Roman"/>
          <w:vertAlign w:val="superscript"/>
        </w:rPr>
        <w:t>9</w:t>
      </w:r>
      <w:r>
        <w:rPr>
          <w:rFonts w:eastAsia="Times New Roman" w:cs="Times New Roman"/>
        </w:rPr>
        <w:t xml:space="preserve">, </w:t>
      </w:r>
      <w:r>
        <w:rPr>
          <w:rStyle w:val="phvro8t-x-x-120"/>
          <w:rFonts w:eastAsia="Times New Roman" w:cs="Times New Roman"/>
        </w:rPr>
        <w:t>Dscam1</w:t>
      </w:r>
      <w:r>
        <w:rPr>
          <w:rStyle w:val="cmr-8"/>
          <w:rFonts w:eastAsia="Times New Roman" w:cs="Times New Roman"/>
          <w:vertAlign w:val="superscript"/>
        </w:rPr>
        <w:t>12</w:t>
      </w:r>
      <w:r>
        <w:rPr>
          <w:rStyle w:val="cmmi-8"/>
          <w:rFonts w:eastAsia="Times New Roman" w:cs="Times New Roman"/>
          <w:vertAlign w:val="superscript"/>
        </w:rPr>
        <w:t>.</w:t>
      </w:r>
      <w:r>
        <w:rPr>
          <w:rStyle w:val="cmr-8"/>
          <w:rFonts w:eastAsia="Times New Roman" w:cs="Times New Roman"/>
          <w:vertAlign w:val="superscript"/>
        </w:rPr>
        <w:t>32</w:t>
      </w:r>
      <w:r>
        <w:rPr>
          <w:rStyle w:val="cmmi-8"/>
          <w:rFonts w:eastAsia="Times New Roman" w:cs="Times New Roman"/>
          <w:vertAlign w:val="superscript"/>
        </w:rPr>
        <w:t>.</w:t>
      </w:r>
      <w:r>
        <w:rPr>
          <w:rStyle w:val="cmr-8"/>
          <w:rFonts w:eastAsia="Times New Roman" w:cs="Times New Roman"/>
          <w:vertAlign w:val="superscript"/>
        </w:rPr>
        <w:t>9</w:t>
      </w:r>
      <w:r>
        <w:rPr>
          <w:rFonts w:eastAsia="Times New Roman" w:cs="Times New Roman"/>
        </w:rPr>
        <w:t xml:space="preserve">, </w:t>
      </w:r>
      <w:r>
        <w:rPr>
          <w:rStyle w:val="phvro8t-x-x-120"/>
          <w:rFonts w:eastAsia="Times New Roman" w:cs="Times New Roman"/>
        </w:rPr>
        <w:t>Dscam1</w:t>
      </w:r>
      <w:r>
        <w:rPr>
          <w:rStyle w:val="cmr-8"/>
          <w:rFonts w:eastAsia="Times New Roman" w:cs="Times New Roman"/>
          <w:vertAlign w:val="superscript"/>
        </w:rPr>
        <w:t>1</w:t>
      </w:r>
      <w:r>
        <w:rPr>
          <w:rStyle w:val="cmmi-8"/>
          <w:rFonts w:eastAsia="Times New Roman" w:cs="Times New Roman"/>
          <w:vertAlign w:val="superscript"/>
        </w:rPr>
        <w:t>.</w:t>
      </w:r>
      <w:r>
        <w:rPr>
          <w:rStyle w:val="cmr-8"/>
          <w:rFonts w:eastAsia="Times New Roman" w:cs="Times New Roman"/>
          <w:vertAlign w:val="superscript"/>
        </w:rPr>
        <w:t>24</w:t>
      </w:r>
      <w:r>
        <w:rPr>
          <w:rStyle w:val="cmmi-8"/>
          <w:rFonts w:eastAsia="Times New Roman" w:cs="Times New Roman"/>
          <w:vertAlign w:val="superscript"/>
        </w:rPr>
        <w:t>.</w:t>
      </w:r>
      <w:r>
        <w:rPr>
          <w:rStyle w:val="cmr-8"/>
          <w:rFonts w:eastAsia="Times New Roman" w:cs="Times New Roman"/>
          <w:vertAlign w:val="superscript"/>
        </w:rPr>
        <w:t>6</w:t>
      </w:r>
      <w:r>
        <w:rPr>
          <w:rFonts w:eastAsia="Times New Roman" w:cs="Times New Roman"/>
        </w:rPr>
        <w:t xml:space="preserve">, and </w:t>
      </w:r>
      <w:r>
        <w:rPr>
          <w:rStyle w:val="phvro8t-x-x-120"/>
          <w:rFonts w:eastAsia="Times New Roman" w:cs="Times New Roman"/>
        </w:rPr>
        <w:t>Dscam1</w:t>
      </w:r>
      <w:r>
        <w:rPr>
          <w:rStyle w:val="cmr-8"/>
          <w:rFonts w:eastAsia="Times New Roman" w:cs="Times New Roman"/>
          <w:vertAlign w:val="superscript"/>
        </w:rPr>
        <w:t>7</w:t>
      </w:r>
      <w:r>
        <w:rPr>
          <w:rStyle w:val="cmmi-8"/>
          <w:rFonts w:eastAsia="Times New Roman" w:cs="Times New Roman"/>
          <w:vertAlign w:val="superscript"/>
        </w:rPr>
        <w:t>.</w:t>
      </w:r>
      <w:r>
        <w:rPr>
          <w:rStyle w:val="cmr-8"/>
          <w:rFonts w:eastAsia="Times New Roman" w:cs="Times New Roman"/>
          <w:vertAlign w:val="superscript"/>
        </w:rPr>
        <w:t>9</w:t>
      </w:r>
      <w:r>
        <w:rPr>
          <w:rStyle w:val="cmmi-8"/>
          <w:rFonts w:eastAsia="Times New Roman" w:cs="Times New Roman"/>
          <w:vertAlign w:val="superscript"/>
        </w:rPr>
        <w:t>.</w:t>
      </w:r>
      <w:r>
        <w:rPr>
          <w:rStyle w:val="cmr-8"/>
          <w:rFonts w:eastAsia="Times New Roman" w:cs="Times New Roman"/>
          <w:vertAlign w:val="superscript"/>
        </w:rPr>
        <w:t>6</w:t>
      </w:r>
      <w:r>
        <w:rPr>
          <w:rFonts w:eastAsia="Times New Roman" w:cs="Times New Roman"/>
        </w:rPr>
        <w:t xml:space="preserve"> in the ratios of 3:3:1:1, 1:1:1:5, and 1:1:1:1. PCR primers specific to exon 3 (Not1Ex3For: TAT CGG CGG CCG CGG ACG TCC ATG TGC GAG CCG) and exon 10 (Ex10RevNot1: ATA TCG CGG CCG CGA GGA TCC ATC TGG GAG GTA) with a Not I restriction enzyme site on the 5</w:t>
      </w:r>
      <w:r>
        <w:rPr>
          <w:rStyle w:val="cmsy-8"/>
          <w:rFonts w:ascii="Times New Roman" w:eastAsia="Times New Roman" w:hAnsi="Times New Roman" w:cs="Times New Roman"/>
        </w:rPr>
        <w:t>′</w:t>
      </w:r>
      <w:r>
        <w:rPr>
          <w:rFonts w:eastAsia="Times New Roman" w:cs="Times New Roman"/>
        </w:rPr>
        <w:t xml:space="preserve"> ends were used to amplify the cDNA or plasmids containing the region encompassing exons 4, 6, and 9 using Phusion polymerase (NEB) with an annealing temperature of 55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and 1 minute extension. PCR products were gel purified and digested with Not1 for 2 hours at 37 </w:t>
      </w:r>
      <w:r>
        <w:rPr>
          <w:rStyle w:val="cmsy-8"/>
          <w:rFonts w:ascii="Menlo Regular" w:eastAsia="Times New Roman" w:hAnsi="Menlo Regular" w:cs="Menlo Regular"/>
          <w:vertAlign w:val="superscript"/>
        </w:rPr>
        <w:t>∘</w:t>
      </w:r>
      <w:r>
        <w:rPr>
          <w:rStyle w:val="cmr-12"/>
          <w:rFonts w:eastAsia="Times New Roman" w:cs="Times New Roman"/>
        </w:rPr>
        <w:t>C</w:t>
      </w:r>
      <w:r>
        <w:rPr>
          <w:rFonts w:eastAsia="Times New Roman" w:cs="Times New Roman"/>
        </w:rPr>
        <w:t xml:space="preserve">, followed by a heat inactivation at 65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for 20 minutes. 0.5 </w:t>
      </w:r>
      <w:r>
        <w:rPr>
          <w:rStyle w:val="cmmi-12"/>
          <w:rFonts w:eastAsia="Times New Roman" w:cs="Times New Roman"/>
        </w:rPr>
        <w:t>μ</w:t>
      </w:r>
      <w:r>
        <w:rPr>
          <w:rFonts w:eastAsia="Times New Roman" w:cs="Times New Roman"/>
        </w:rPr>
        <w:t xml:space="preserve">g of the digested PCR products were circularized in 500 </w:t>
      </w:r>
      <w:r>
        <w:rPr>
          <w:rStyle w:val="cmmi-12"/>
          <w:rFonts w:eastAsia="Times New Roman" w:cs="Times New Roman"/>
        </w:rPr>
        <w:t>μ</w:t>
      </w:r>
      <w:r>
        <w:rPr>
          <w:rFonts w:eastAsia="Times New Roman" w:cs="Times New Roman"/>
        </w:rPr>
        <w:t xml:space="preserve">L 1X T4 ligase buffer (NEB) with 1 </w:t>
      </w:r>
      <w:r>
        <w:rPr>
          <w:rStyle w:val="cmmi-12"/>
          <w:rFonts w:eastAsia="Times New Roman" w:cs="Times New Roman"/>
        </w:rPr>
        <w:t>μ</w:t>
      </w:r>
      <w:r>
        <w:rPr>
          <w:rFonts w:eastAsia="Times New Roman" w:cs="Times New Roman"/>
        </w:rPr>
        <w:t xml:space="preserve">l T4 ligase at 18 </w:t>
      </w:r>
      <w:r>
        <w:rPr>
          <w:rStyle w:val="cmsy-8"/>
          <w:rFonts w:ascii="Menlo Regular" w:eastAsia="Times New Roman" w:hAnsi="Menlo Regular" w:cs="Menlo Regular"/>
          <w:vertAlign w:val="superscript"/>
        </w:rPr>
        <w:t>∘</w:t>
      </w:r>
      <w:r>
        <w:rPr>
          <w:rFonts w:eastAsia="Times New Roman" w:cs="Times New Roman"/>
          <w:vertAlign w:val="superscript"/>
        </w:rPr>
        <w:t xml:space="preserve"> </w:t>
      </w:r>
      <w:r>
        <w:rPr>
          <w:rStyle w:val="cmr-12"/>
          <w:rFonts w:eastAsia="Times New Roman" w:cs="Times New Roman"/>
        </w:rPr>
        <w:t xml:space="preserve">C </w:t>
      </w:r>
      <w:r>
        <w:rPr>
          <w:rFonts w:eastAsia="Times New Roman" w:cs="Times New Roman"/>
        </w:rPr>
        <w:t xml:space="preserve">overnight. Inverse PCR was then performed with primers specific to exons 7 (PEex7Rev:CAA GCA GAA GAC GGC ATA CGA GAT CGG TCT CGG CAT TCC TGC TGA ACC GCT CTT CCG ATC TAT GAA CTT GTA CCA T) and 8 (PEex8For: AAT GAT ACG GCG ACC ACC GAG ATC TAC ACT GTT TCC CTA CAC GAC GCT CTT CCG ATC TAA GTG CAA GTC ATG G) that containing Illumina paired-end clustering sequences using Phusion polymerase (NEB) with a 55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annealing temperature and 30 second extension. Libraries were gel purified, quantified and clustered on a Genome Analyzer IIx paired-end flow cell on an Illumina cluster station using the standard clustering protocol. </w:t>
      </w:r>
    </w:p>
    <w:p w14:paraId="407FBED0" w14:textId="77777777" w:rsidR="0060324F" w:rsidRDefault="00803168">
      <w:pPr>
        <w:pStyle w:val="noindent"/>
        <w:ind w:left="720"/>
        <w:divId w:val="495614446"/>
        <w:rPr>
          <w:rFonts w:cs="Times New Roman"/>
        </w:rPr>
      </w:pPr>
      <w:r>
        <w:rPr>
          <w:rFonts w:cs="Times New Roman"/>
        </w:rPr>
        <w:t>Sequencing was performed on an Illumina GAIIx by modifying the protocol for paired-end sequencing with an index read. Briefly, read 1 was performed for 24 cycles with a primer complementary to the 5</w:t>
      </w:r>
      <w:r>
        <w:rPr>
          <w:rStyle w:val="cmsy-8"/>
          <w:rFonts w:ascii="Times New Roman" w:hAnsi="Times New Roman" w:cs="Times New Roman"/>
        </w:rPr>
        <w:t>′</w:t>
      </w:r>
      <w:r>
        <w:rPr>
          <w:rFonts w:cs="Times New Roman"/>
        </w:rPr>
        <w:t xml:space="preserve"> end of exon 8 (Ex8For:ACG ACG CTC TTC CGA TCT AAG TGC AAG TCA TGG). The flow cell was denatured to remove the exon 9 sequencing products, a primer complementary to exon 3 (Ex3For:CCC GGG ACG TCC ATG TGC GAG CCG) was annealed, and read 2 sequenced for 12 cycles. Next, the flow cell was re-clustered using the paired-end protocol and read 3 performed for 20 cycles using a primer complementary to exon 7 (Ex7Rev:GAA CCG CTC TTC CGA TCT ATG AAC TTG TAC CAT). </w:t>
      </w:r>
    </w:p>
    <w:p w14:paraId="7FC7FAD7" w14:textId="77777777" w:rsidR="0060324F" w:rsidRDefault="00803168">
      <w:pPr>
        <w:pStyle w:val="noindent"/>
        <w:ind w:left="720"/>
        <w:divId w:val="495614446"/>
        <w:rPr>
          <w:rFonts w:cs="Times New Roman"/>
        </w:rPr>
      </w:pPr>
      <w:r>
        <w:rPr>
          <w:rFonts w:cs="Times New Roman"/>
        </w:rPr>
        <w:t xml:space="preserve">Base calling was performed from the raw images using the Firecrest, Bustard, and Gerald software modules of GAPipeline-1.4.0 and a matrix.txt file for a PhiX lane from a previous flow cell for calibration. This generated a single FastQ file per lane containing the three reads from each cluster concatenated together. The reads within the FastQ files were parsed to separate the three reads and the identity of each exon within each cluster, and thus the full isoform, determined by matching to a database of known exon sequences using Perl scripts. </w:t>
      </w:r>
    </w:p>
    <w:p w14:paraId="35EEFCAC" w14:textId="77777777" w:rsidR="0060324F" w:rsidRDefault="00803168">
      <w:pPr>
        <w:divId w:val="495614446"/>
        <w:rPr>
          <w:rFonts w:eastAsia="Times New Roman" w:cs="Times New Roman"/>
        </w:rPr>
      </w:pPr>
      <w:r>
        <w:rPr>
          <w:rStyle w:val="phvb8t-x-x-120"/>
          <w:rFonts w:eastAsia="Times New Roman" w:cs="Times New Roman"/>
        </w:rPr>
        <w:t xml:space="preserve">Determining Sequencing Similarity of </w:t>
      </w:r>
      <w:r>
        <w:rPr>
          <w:rStyle w:val="phvbo8t-x-x-120"/>
          <w:rFonts w:eastAsia="Times New Roman" w:cs="Times New Roman"/>
        </w:rPr>
        <w:t xml:space="preserve">Dscam1 </w:t>
      </w:r>
      <w:r>
        <w:rPr>
          <w:rStyle w:val="phvb8t-x-x-120"/>
          <w:rFonts w:eastAsia="Times New Roman" w:cs="Times New Roman"/>
        </w:rPr>
        <w:t>Sequences</w:t>
      </w:r>
      <w:r>
        <w:rPr>
          <w:rFonts w:eastAsia="Times New Roman" w:cs="Times New Roman"/>
        </w:rPr>
        <w:t xml:space="preserve"> </w:t>
      </w:r>
    </w:p>
    <w:p w14:paraId="2C6021FC" w14:textId="77777777" w:rsidR="0060324F" w:rsidRDefault="00803168">
      <w:pPr>
        <w:ind w:left="720"/>
        <w:divId w:val="495614446"/>
        <w:rPr>
          <w:rFonts w:eastAsia="Times New Roman" w:cs="Times New Roman"/>
        </w:rPr>
      </w:pPr>
      <w:r>
        <w:rPr>
          <w:rFonts w:eastAsia="Times New Roman" w:cs="Times New Roman"/>
        </w:rPr>
        <w:t xml:space="preserve">Endogenous </w:t>
      </w:r>
      <w:r>
        <w:rPr>
          <w:rStyle w:val="phvro8t-x-x-120"/>
          <w:rFonts w:eastAsia="Times New Roman" w:cs="Times New Roman"/>
        </w:rPr>
        <w:t xml:space="preserve">Dscam1 </w:t>
      </w:r>
      <w:r>
        <w:rPr>
          <w:rFonts w:eastAsia="Times New Roman" w:cs="Times New Roman"/>
        </w:rPr>
        <w:t>sequences were obtained from genomic build DM3 using BEDTools [</w:t>
      </w:r>
      <w:hyperlink r:id="rId1100" w:anchor="XQuinlan2010" w:history="1">
        <w:r>
          <w:rPr>
            <w:rStyle w:val="Hyperlink"/>
            <w:rFonts w:eastAsia="Times New Roman" w:cs="Times New Roman"/>
          </w:rPr>
          <w:t>Quinlan and Hall</w:t>
        </w:r>
      </w:hyperlink>
      <w:r>
        <w:rPr>
          <w:rFonts w:eastAsia="Times New Roman" w:cs="Times New Roman"/>
        </w:rPr>
        <w:t>, </w:t>
      </w:r>
      <w:hyperlink r:id="rId1101" w:anchor="XQuinlan2010" w:history="1">
        <w:r>
          <w:rPr>
            <w:rStyle w:val="Hyperlink"/>
            <w:rFonts w:eastAsia="Times New Roman" w:cs="Times New Roman"/>
          </w:rPr>
          <w:t>2010</w:t>
        </w:r>
      </w:hyperlink>
      <w:r>
        <w:rPr>
          <w:rFonts w:eastAsia="Times New Roman" w:cs="Times New Roman"/>
        </w:rPr>
        <w:t xml:space="preserve">]. All possible </w:t>
      </w:r>
      <w:r>
        <w:rPr>
          <w:rStyle w:val="phvro8t-x-x-120"/>
          <w:rFonts w:eastAsia="Times New Roman" w:cs="Times New Roman"/>
        </w:rPr>
        <w:t>Dscam1</w:t>
      </w:r>
      <w:r>
        <w:rPr>
          <w:rFonts w:eastAsia="Times New Roman" w:cs="Times New Roman"/>
        </w:rPr>
        <w:t xml:space="preserve"> were assembled using a PERL script. Five hundred random isoforms were obtained, and aligned using TCOFFEE [</w:t>
      </w:r>
      <w:hyperlink r:id="rId1102" w:anchor="XNotredame2000" w:history="1">
        <w:r>
          <w:rPr>
            <w:rStyle w:val="Hyperlink"/>
            <w:rFonts w:eastAsia="Times New Roman" w:cs="Times New Roman"/>
          </w:rPr>
          <w:t>Notredame et al.</w:t>
        </w:r>
      </w:hyperlink>
      <w:r>
        <w:rPr>
          <w:rFonts w:eastAsia="Times New Roman" w:cs="Times New Roman"/>
        </w:rPr>
        <w:t>, </w:t>
      </w:r>
      <w:hyperlink r:id="rId1103" w:anchor="XNotredame2000" w:history="1">
        <w:r>
          <w:rPr>
            <w:rStyle w:val="Hyperlink"/>
            <w:rFonts w:eastAsia="Times New Roman" w:cs="Times New Roman"/>
          </w:rPr>
          <w:t>2000</w:t>
        </w:r>
      </w:hyperlink>
      <w:r>
        <w:rPr>
          <w:rFonts w:eastAsia="Times New Roman" w:cs="Times New Roman"/>
        </w:rPr>
        <w:t>] in the Jalview package [</w:t>
      </w:r>
      <w:hyperlink r:id="rId1104" w:anchor="XWaterhouse2009" w:history="1">
        <w:r>
          <w:rPr>
            <w:rStyle w:val="Hyperlink"/>
            <w:rFonts w:eastAsia="Times New Roman" w:cs="Times New Roman"/>
          </w:rPr>
          <w:t>Waterhouse et al.</w:t>
        </w:r>
      </w:hyperlink>
      <w:r>
        <w:rPr>
          <w:rFonts w:eastAsia="Times New Roman" w:cs="Times New Roman"/>
        </w:rPr>
        <w:t>, </w:t>
      </w:r>
      <w:hyperlink r:id="rId1105" w:anchor="XWaterhouse2009" w:history="1">
        <w:r>
          <w:rPr>
            <w:rStyle w:val="Hyperlink"/>
            <w:rFonts w:eastAsia="Times New Roman" w:cs="Times New Roman"/>
          </w:rPr>
          <w:t>2009</w:t>
        </w:r>
      </w:hyperlink>
      <w:r>
        <w:rPr>
          <w:rFonts w:eastAsia="Times New Roman" w:cs="Times New Roman"/>
        </w:rPr>
        <w:t xml:space="preserve">]. Consensus scores of alignments were exported and graphed in R. The same analysis was performed on </w:t>
      </w:r>
      <w:r>
        <w:rPr>
          <w:rStyle w:val="phvro8t-x-x-120"/>
          <w:rFonts w:eastAsia="Times New Roman" w:cs="Times New Roman"/>
        </w:rPr>
        <w:t xml:space="preserve">Dscam1 </w:t>
      </w:r>
      <w:r>
        <w:rPr>
          <w:rFonts w:eastAsia="Times New Roman" w:cs="Times New Roman"/>
        </w:rPr>
        <w:t xml:space="preserve">ligation products, except ligamer sequences were used in place of endogenous exonic sequences. </w:t>
      </w:r>
    </w:p>
    <w:p w14:paraId="7F048FAB" w14:textId="77777777" w:rsidR="0060324F" w:rsidRDefault="00803168">
      <w:pPr>
        <w:divId w:val="495614446"/>
        <w:rPr>
          <w:rFonts w:eastAsia="Times New Roman" w:cs="Times New Roman"/>
        </w:rPr>
      </w:pPr>
      <w:r>
        <w:rPr>
          <w:rStyle w:val="phvb8t-x-x-120"/>
          <w:rFonts w:eastAsia="Times New Roman" w:cs="Times New Roman"/>
        </w:rPr>
        <w:t>Trans-transcript RNA design</w:t>
      </w:r>
      <w:r>
        <w:rPr>
          <w:rFonts w:eastAsia="Times New Roman" w:cs="Times New Roman"/>
        </w:rPr>
        <w:t xml:space="preserve"> </w:t>
      </w:r>
    </w:p>
    <w:p w14:paraId="6D088C21" w14:textId="77777777" w:rsidR="0060324F" w:rsidRDefault="00803168">
      <w:pPr>
        <w:ind w:left="720"/>
        <w:divId w:val="495614446"/>
        <w:rPr>
          <w:rFonts w:eastAsia="Times New Roman" w:cs="Times New Roman"/>
        </w:rPr>
      </w:pPr>
      <w:r>
        <w:rPr>
          <w:rFonts w:eastAsia="Times New Roman" w:cs="Times New Roman"/>
        </w:rPr>
        <w:t xml:space="preserve">PCR was performed using oligos specified in Table S2 in desired combinations. These oligos have partial complementarity to the open reading frame (ORF) of human eiF4A3. A plasmid containing this ORF was used (RefSeq: NM_014740 ) as a template for PCR. The sequences of the individual RNAs were confirmed by sequencing. </w:t>
      </w:r>
    </w:p>
    <w:p w14:paraId="7BF4B550" w14:textId="77777777" w:rsidR="0060324F" w:rsidRDefault="00803168">
      <w:pPr>
        <w:divId w:val="495614446"/>
        <w:rPr>
          <w:rFonts w:eastAsia="Times New Roman" w:cs="Times New Roman"/>
        </w:rPr>
      </w:pPr>
      <w:r>
        <w:rPr>
          <w:rStyle w:val="phvb8t-x-x-120"/>
          <w:rFonts w:eastAsia="Times New Roman" w:cs="Times New Roman"/>
        </w:rPr>
        <w:t>Reverse Transcription</w:t>
      </w:r>
      <w:r>
        <w:rPr>
          <w:rFonts w:eastAsia="Times New Roman" w:cs="Times New Roman"/>
        </w:rPr>
        <w:t xml:space="preserve"> </w:t>
      </w:r>
    </w:p>
    <w:p w14:paraId="75DCAA7B" w14:textId="77777777" w:rsidR="0060324F" w:rsidRDefault="00803168">
      <w:pPr>
        <w:ind w:left="720"/>
        <w:divId w:val="495614446"/>
        <w:rPr>
          <w:rFonts w:eastAsia="Times New Roman" w:cs="Times New Roman"/>
        </w:rPr>
      </w:pPr>
      <w:r>
        <w:rPr>
          <w:rFonts w:eastAsia="Times New Roman" w:cs="Times New Roman"/>
        </w:rPr>
        <w:t xml:space="preserve">Reverse transcription was performed using SuperScript III (Invitrogen), 200 ng poly(A) selected RNA, and either a gene-specific antisense primer or anchored oligo(dT). </w:t>
      </w:r>
    </w:p>
    <w:p w14:paraId="2D852A98" w14:textId="77777777" w:rsidR="0060324F" w:rsidRDefault="00803168">
      <w:pPr>
        <w:divId w:val="495614446"/>
        <w:rPr>
          <w:rFonts w:eastAsia="Times New Roman" w:cs="Times New Roman"/>
        </w:rPr>
      </w:pPr>
      <w:r>
        <w:rPr>
          <w:rStyle w:val="phvb8t-x-x-120"/>
          <w:rFonts w:eastAsia="Times New Roman" w:cs="Times New Roman"/>
        </w:rPr>
        <w:t>Radioactive PCR</w:t>
      </w:r>
      <w:r>
        <w:rPr>
          <w:rFonts w:eastAsia="Times New Roman" w:cs="Times New Roman"/>
        </w:rPr>
        <w:t xml:space="preserve"> </w:t>
      </w:r>
    </w:p>
    <w:p w14:paraId="68BFD113" w14:textId="77777777" w:rsidR="0060324F" w:rsidRDefault="00803168">
      <w:pPr>
        <w:ind w:left="720"/>
        <w:divId w:val="495614446"/>
        <w:rPr>
          <w:rFonts w:eastAsia="Times New Roman" w:cs="Times New Roman"/>
        </w:rPr>
      </w:pPr>
      <w:r>
        <w:rPr>
          <w:rFonts w:eastAsia="Times New Roman" w:cs="Times New Roman"/>
        </w:rPr>
        <w:t>A 5</w:t>
      </w:r>
      <w:r>
        <w:rPr>
          <w:rStyle w:val="cmsy-8"/>
          <w:rFonts w:ascii="Times New Roman" w:eastAsia="Times New Roman" w:hAnsi="Times New Roman" w:cs="Times New Roman"/>
        </w:rPr>
        <w:t>′</w:t>
      </w:r>
      <w:r>
        <w:rPr>
          <w:rFonts w:eastAsia="Times New Roman" w:cs="Times New Roman"/>
        </w:rPr>
        <w:t> </w:t>
      </w:r>
      <w:r>
        <w:rPr>
          <w:rStyle w:val="cmr-8"/>
          <w:rFonts w:eastAsia="Times New Roman" w:cs="Times New Roman"/>
          <w:vertAlign w:val="superscript"/>
        </w:rPr>
        <w:t>32</w:t>
      </w:r>
      <w:r>
        <w:rPr>
          <w:rFonts w:eastAsia="Times New Roman" w:cs="Times New Roman"/>
        </w:rPr>
        <w:t xml:space="preserve">P-radiolabeled antisense primer was used in PCR reactions run for a limiting number of PCR cycles. Multiple cycle numbers were performed to test for expected increases in signal (typically 15,18, and 21 cycles). Reactions analyzed on denaturing acrylamide gels to size resolve ligation products. Bands were quantified using a Typhoon imager (GE Healthcare) and the ImageQuant software package (GE Healthcare). </w:t>
      </w:r>
    </w:p>
    <w:p w14:paraId="21C4A729" w14:textId="77777777" w:rsidR="0060324F" w:rsidRDefault="00803168">
      <w:pPr>
        <w:divId w:val="495614446"/>
        <w:rPr>
          <w:rFonts w:eastAsia="Times New Roman" w:cs="Times New Roman"/>
        </w:rPr>
      </w:pPr>
      <w:r>
        <w:rPr>
          <w:rStyle w:val="phvb8t-x-x-120"/>
          <w:rFonts w:eastAsia="Times New Roman" w:cs="Times New Roman"/>
        </w:rPr>
        <w:t>Endpoint PCR</w:t>
      </w:r>
      <w:r>
        <w:rPr>
          <w:rFonts w:eastAsia="Times New Roman" w:cs="Times New Roman"/>
        </w:rPr>
        <w:t xml:space="preserve"> </w:t>
      </w:r>
    </w:p>
    <w:p w14:paraId="104DA0E5" w14:textId="77777777" w:rsidR="0060324F" w:rsidRDefault="00803168">
      <w:pPr>
        <w:ind w:left="720"/>
        <w:divId w:val="495614446"/>
        <w:rPr>
          <w:rFonts w:eastAsia="Times New Roman" w:cs="Times New Roman"/>
        </w:rPr>
      </w:pPr>
      <w:r>
        <w:rPr>
          <w:rFonts w:eastAsia="Times New Roman" w:cs="Times New Roman"/>
        </w:rPr>
        <w:t xml:space="preserve">Using a 25 </w:t>
      </w:r>
      <w:r>
        <w:rPr>
          <w:rStyle w:val="cmmi-12"/>
          <w:rFonts w:eastAsia="Times New Roman" w:cs="Times New Roman"/>
        </w:rPr>
        <w:t>μ</w:t>
      </w:r>
      <w:r>
        <w:rPr>
          <w:rFonts w:eastAsia="Times New Roman" w:cs="Times New Roman"/>
        </w:rPr>
        <w:t xml:space="preserve">l reaction volume, after 8 hours of ligation, 2 </w:t>
      </w:r>
      <w:r>
        <w:rPr>
          <w:rStyle w:val="cmmi-12"/>
          <w:rFonts w:eastAsia="Times New Roman" w:cs="Times New Roman"/>
        </w:rPr>
        <w:t>μ</w:t>
      </w:r>
      <w:r>
        <w:rPr>
          <w:rFonts w:eastAsia="Times New Roman" w:cs="Times New Roman"/>
        </w:rPr>
        <w:t xml:space="preserve">l reaction volume was added into a 20 </w:t>
      </w:r>
      <w:r>
        <w:rPr>
          <w:rStyle w:val="cmmi-12"/>
          <w:rFonts w:eastAsia="Times New Roman" w:cs="Times New Roman"/>
        </w:rPr>
        <w:t>μ</w:t>
      </w:r>
      <w:r>
        <w:rPr>
          <w:rFonts w:eastAsia="Times New Roman" w:cs="Times New Roman"/>
        </w:rPr>
        <w:t xml:space="preserve">l PCR reaction with 500 nM primers and 50% Green master mix from Promega. Samples were amplified for 35 cycles using a hybridization temperature 5 </w:t>
      </w:r>
      <w:r>
        <w:rPr>
          <w:rStyle w:val="cmsy-8"/>
          <w:rFonts w:ascii="Menlo Regular" w:eastAsia="Times New Roman" w:hAnsi="Menlo Regular" w:cs="Menlo Regular"/>
          <w:vertAlign w:val="superscript"/>
        </w:rPr>
        <w:t>∘</w:t>
      </w:r>
      <w:r>
        <w:rPr>
          <w:rStyle w:val="cmr-12"/>
          <w:rFonts w:eastAsia="Times New Roman" w:cs="Times New Roman"/>
        </w:rPr>
        <w:t xml:space="preserve">C </w:t>
      </w:r>
      <w:r>
        <w:rPr>
          <w:rFonts w:eastAsia="Times New Roman" w:cs="Times New Roman"/>
        </w:rPr>
        <w:t xml:space="preserve">below the </w:t>
      </w:r>
      <w:r>
        <w:rPr>
          <w:rStyle w:val="phvro8t-x-x-120"/>
          <w:rFonts w:eastAsia="Times New Roman" w:cs="Times New Roman"/>
        </w:rPr>
        <w:t>T</w:t>
      </w:r>
      <w:r>
        <w:rPr>
          <w:rFonts w:eastAsia="Times New Roman" w:cs="Times New Roman"/>
          <w:vertAlign w:val="subscript"/>
        </w:rPr>
        <w:t xml:space="preserve"> </w:t>
      </w:r>
      <w:r>
        <w:rPr>
          <w:rStyle w:val="cmmi-8"/>
          <w:rFonts w:eastAsia="Times New Roman" w:cs="Times New Roman"/>
          <w:vertAlign w:val="subscript"/>
        </w:rPr>
        <w:t>m</w:t>
      </w:r>
      <w:r>
        <w:rPr>
          <w:rFonts w:eastAsia="Times New Roman" w:cs="Times New Roman"/>
        </w:rPr>
        <w:t xml:space="preserve"> of the primers. 10 </w:t>
      </w:r>
      <w:r>
        <w:rPr>
          <w:rStyle w:val="cmmi-12"/>
          <w:rFonts w:eastAsia="Times New Roman" w:cs="Times New Roman"/>
        </w:rPr>
        <w:t>μ</w:t>
      </w:r>
      <w:r>
        <w:rPr>
          <w:rFonts w:eastAsia="Times New Roman" w:cs="Times New Roman"/>
        </w:rPr>
        <w:t xml:space="preserve">l of each PCR reaction was run out on an appropriate percentage native 29:1 (acrylamide: bis-acrylamide) native acrylamide gel. </w:t>
      </w:r>
    </w:p>
    <w:p w14:paraId="0D22323C" w14:textId="77777777" w:rsidR="0060324F" w:rsidRDefault="00803168">
      <w:pPr>
        <w:divId w:val="495614446"/>
        <w:rPr>
          <w:rFonts w:eastAsia="Times New Roman" w:cs="Times New Roman"/>
        </w:rPr>
      </w:pPr>
      <w:r>
        <w:rPr>
          <w:rStyle w:val="phvb8t-x-x-120"/>
          <w:rFonts w:eastAsia="Times New Roman" w:cs="Times New Roman"/>
        </w:rPr>
        <w:t>Statistical Analysis</w:t>
      </w:r>
      <w:r>
        <w:rPr>
          <w:rFonts w:eastAsia="Times New Roman" w:cs="Times New Roman"/>
        </w:rPr>
        <w:t xml:space="preserve"> </w:t>
      </w:r>
    </w:p>
    <w:p w14:paraId="73EDCE62" w14:textId="77777777" w:rsidR="0060324F" w:rsidRDefault="00803168">
      <w:pPr>
        <w:ind w:left="720"/>
        <w:divId w:val="495614446"/>
        <w:rPr>
          <w:rFonts w:eastAsia="Times New Roman" w:cs="Times New Roman"/>
        </w:rPr>
      </w:pPr>
      <w:r>
        <w:rPr>
          <w:rFonts w:eastAsia="Times New Roman" w:cs="Times New Roman"/>
        </w:rPr>
        <w:t xml:space="preserve">Error bars represent the standard error of the mean of the experimental replicates. Errors were propagated from individual standard deviations according to the formula </w:t>
      </w:r>
      <w:r>
        <w:rPr>
          <w:rStyle w:val="cmr-12"/>
          <w:rFonts w:eastAsia="Times New Roman" w:cs="Times New Roman"/>
        </w:rPr>
        <w:t>Δ</w:t>
      </w:r>
      <w:r>
        <w:rPr>
          <w:rFonts w:eastAsia="Times New Roman" w:cs="Times New Roman"/>
        </w:rPr>
        <w:t>Z = Z(SQRT(((</w:t>
      </w:r>
      <w:r>
        <w:rPr>
          <w:rStyle w:val="cmr-12"/>
          <w:rFonts w:eastAsia="Times New Roman" w:cs="Times New Roman"/>
        </w:rPr>
        <w:t>Δ</w:t>
      </w:r>
      <w:r>
        <w:rPr>
          <w:rFonts w:eastAsia="Times New Roman" w:cs="Times New Roman"/>
        </w:rPr>
        <w:t>A/A)^2)+((</w:t>
      </w:r>
      <w:r>
        <w:rPr>
          <w:rStyle w:val="cmr-12"/>
          <w:rFonts w:eastAsia="Times New Roman" w:cs="Times New Roman"/>
        </w:rPr>
        <w:t>Δ</w:t>
      </w:r>
      <w:r>
        <w:rPr>
          <w:rFonts w:eastAsia="Times New Roman" w:cs="Times New Roman"/>
        </w:rPr>
        <w:t xml:space="preserve">B/B)^2))) where Z = A/B. </w:t>
      </w:r>
    </w:p>
    <w:p w14:paraId="05137459" w14:textId="77777777" w:rsidR="0060324F" w:rsidRDefault="00803168">
      <w:pPr>
        <w:pStyle w:val="Heading3"/>
        <w:divId w:val="495614446"/>
        <w:rPr>
          <w:rFonts w:eastAsia="Times New Roman" w:cs="Times New Roman"/>
        </w:rPr>
      </w:pPr>
      <w:r>
        <w:rPr>
          <w:rStyle w:val="titlemark"/>
          <w:rFonts w:eastAsia="Times New Roman" w:cs="Times New Roman"/>
        </w:rPr>
        <w:t xml:space="preserve">2.5 </w:t>
      </w:r>
      <w:r>
        <w:rPr>
          <w:rFonts w:eastAsia="Times New Roman" w:cs="Times New Roman"/>
        </w:rPr>
        <w:t>End Matter</w:t>
      </w:r>
    </w:p>
    <w:p w14:paraId="56633FCA" w14:textId="77777777" w:rsidR="0060324F" w:rsidRDefault="00803168">
      <w:pPr>
        <w:divId w:val="495614446"/>
        <w:rPr>
          <w:rFonts w:eastAsia="Times New Roman" w:cs="Times New Roman"/>
        </w:rPr>
      </w:pPr>
      <w:r>
        <w:rPr>
          <w:rStyle w:val="phvb8t-x-x-120"/>
          <w:rFonts w:eastAsia="Times New Roman" w:cs="Times New Roman"/>
        </w:rPr>
        <w:t>ACKNOWLEDGEMENTS</w:t>
      </w:r>
      <w:r>
        <w:rPr>
          <w:rFonts w:eastAsia="Times New Roman" w:cs="Times New Roman"/>
        </w:rPr>
        <w:t xml:space="preserve"> </w:t>
      </w:r>
    </w:p>
    <w:p w14:paraId="389310D5" w14:textId="77777777" w:rsidR="0060324F" w:rsidRDefault="00803168">
      <w:pPr>
        <w:ind w:left="720"/>
        <w:divId w:val="495614446"/>
        <w:rPr>
          <w:rFonts w:eastAsia="Times New Roman" w:cs="Times New Roman"/>
        </w:rPr>
      </w:pPr>
      <w:r>
        <w:rPr>
          <w:rFonts w:eastAsia="Times New Roman" w:cs="Times New Roman"/>
        </w:rPr>
        <w:t xml:space="preserve">Alper Kucukural for bioinformatics support. Kristen Lynch and Eric Shuman for plasmids. Andr_s Muro for Fn1 cell lines. </w:t>
      </w:r>
    </w:p>
    <w:p w14:paraId="7CF99D28" w14:textId="77777777" w:rsidR="0060324F" w:rsidRDefault="00803168">
      <w:pPr>
        <w:divId w:val="495614446"/>
        <w:rPr>
          <w:rFonts w:eastAsia="Times New Roman" w:cs="Times New Roman"/>
        </w:rPr>
      </w:pPr>
      <w:r>
        <w:rPr>
          <w:rStyle w:val="phvb8t-x-x-120"/>
          <w:rFonts w:eastAsia="Times New Roman" w:cs="Times New Roman"/>
        </w:rPr>
        <w:t>AUTHOR CONTRIBUTIONS</w:t>
      </w:r>
      <w:r>
        <w:rPr>
          <w:rFonts w:eastAsia="Times New Roman" w:cs="Times New Roman"/>
        </w:rPr>
        <w:t xml:space="preserve"> </w:t>
      </w:r>
    </w:p>
    <w:p w14:paraId="0F0F094F" w14:textId="77777777" w:rsidR="0060324F" w:rsidRDefault="00803168">
      <w:pPr>
        <w:ind w:left="720"/>
        <w:divId w:val="495614446"/>
        <w:rPr>
          <w:rFonts w:eastAsia="Times New Roman" w:cs="Times New Roman"/>
        </w:rPr>
      </w:pPr>
      <w:r>
        <w:rPr>
          <w:rFonts w:eastAsia="Times New Roman" w:cs="Times New Roman"/>
        </w:rPr>
        <w:t xml:space="preserve">CKR, BRG, PDZ, and MJM conceived the experiments. CKR and SO performed the experiments and conducted the analysis. CKR, PDZ, and MJM wrote the paper. </w:t>
      </w:r>
    </w:p>
    <w:p w14:paraId="4EE4E641" w14:textId="77777777" w:rsidR="0060324F" w:rsidRDefault="00803168">
      <w:pPr>
        <w:divId w:val="495614446"/>
        <w:rPr>
          <w:rFonts w:eastAsia="Times New Roman" w:cs="Times New Roman"/>
        </w:rPr>
      </w:pPr>
      <w:r>
        <w:rPr>
          <w:rStyle w:val="phvb8t-x-x-120"/>
          <w:rFonts w:eastAsia="Times New Roman" w:cs="Times New Roman"/>
        </w:rPr>
        <w:t>COMPETING FINANCIAL INTERESTS</w:t>
      </w:r>
      <w:r>
        <w:rPr>
          <w:rFonts w:eastAsia="Times New Roman" w:cs="Times New Roman"/>
        </w:rPr>
        <w:t xml:space="preserve"> </w:t>
      </w:r>
    </w:p>
    <w:p w14:paraId="3E621B30" w14:textId="77777777" w:rsidR="0060324F" w:rsidRDefault="00803168">
      <w:pPr>
        <w:ind w:left="720"/>
        <w:divId w:val="495614446"/>
        <w:rPr>
          <w:rFonts w:eastAsia="Times New Roman" w:cs="Times New Roman"/>
        </w:rPr>
      </w:pPr>
      <w:r>
        <w:rPr>
          <w:rFonts w:eastAsia="Times New Roman" w:cs="Times New Roman"/>
        </w:rPr>
        <w:t xml:space="preserve">The authors have applied for a patent (12/906,678) concerning the SeqZip protocol. </w:t>
      </w:r>
    </w:p>
    <w:p w14:paraId="54B9D687" w14:textId="77777777" w:rsidR="0060324F" w:rsidRDefault="00803168">
      <w:pPr>
        <w:pStyle w:val="Heading2"/>
        <w:divId w:val="495614446"/>
        <w:rPr>
          <w:rFonts w:eastAsia="Times New Roman" w:cs="Times New Roman"/>
        </w:rPr>
      </w:pPr>
      <w:r>
        <w:rPr>
          <w:rStyle w:val="titlemark"/>
          <w:rFonts w:eastAsia="Times New Roman" w:cs="Times New Roman"/>
        </w:rPr>
        <w:t>Chapter 3</w:t>
      </w:r>
      <w:r>
        <w:rPr>
          <w:rFonts w:eastAsia="Times New Roman" w:cs="Times New Roman"/>
        </w:rPr>
        <w:br/>
        <w:t>An Ancient Transcription Factor Initiates the Burst of piRNA Production during Early Meiosis in Mouse Testes</w:t>
      </w:r>
    </w:p>
    <w:p w14:paraId="7867EDEE" w14:textId="77777777" w:rsidR="0060324F" w:rsidRDefault="00803168">
      <w:pPr>
        <w:pStyle w:val="Heading3"/>
        <w:divId w:val="495614446"/>
        <w:rPr>
          <w:rFonts w:eastAsia="Times New Roman" w:cs="Times New Roman"/>
        </w:rPr>
      </w:pPr>
      <w:r>
        <w:rPr>
          <w:rStyle w:val="titlemark"/>
          <w:rFonts w:eastAsia="Times New Roman" w:cs="Times New Roman"/>
        </w:rPr>
        <w:t xml:space="preserve">3.1 </w:t>
      </w:r>
      <w:r>
        <w:rPr>
          <w:rFonts w:eastAsia="Times New Roman" w:cs="Times New Roman"/>
        </w:rPr>
        <w:t>Preface</w:t>
      </w:r>
    </w:p>
    <w:p w14:paraId="461FAB16" w14:textId="77777777" w:rsidR="0060324F" w:rsidRDefault="00803168">
      <w:pPr>
        <w:pStyle w:val="noindent"/>
        <w:divId w:val="495614446"/>
        <w:rPr>
          <w:rFonts w:cs="Times New Roman"/>
        </w:rPr>
      </w:pPr>
      <w:r>
        <w:rPr>
          <w:rFonts w:cs="Times New Roman"/>
        </w:rPr>
        <w:t xml:space="preserve">The contents of this Chapter have been published previously as: </w:t>
      </w:r>
    </w:p>
    <w:p w14:paraId="47F34CEC" w14:textId="77777777" w:rsidR="0060324F" w:rsidRDefault="00803168">
      <w:pPr>
        <w:pStyle w:val="noindent"/>
        <w:divId w:val="1267539467"/>
        <w:rPr>
          <w:rFonts w:cs="Times New Roman"/>
        </w:rPr>
      </w:pPr>
      <w:r>
        <w:rPr>
          <w:rStyle w:val="phvro8t-x-x-120"/>
          <w:rFonts w:cs="Times New Roman"/>
        </w:rPr>
        <w:t>Li, X. Z., Roy, C. K., Dong, X., Bolcun-Filas, E., Wang, J., Han,</w:t>
      </w:r>
      <w:r>
        <w:rPr>
          <w:rFonts w:cs="Times New Roman"/>
        </w:rPr>
        <w:t xml:space="preserve"> </w:t>
      </w:r>
      <w:r>
        <w:rPr>
          <w:rStyle w:val="phvro8t-x-x-120"/>
          <w:rFonts w:cs="Times New Roman"/>
        </w:rPr>
        <w:t>B. W., Xu, J., Moore, M. J., Schimenti, J. C., Weng, Z., and Zamore,</w:t>
      </w:r>
      <w:r>
        <w:rPr>
          <w:rFonts w:cs="Times New Roman"/>
        </w:rPr>
        <w:t xml:space="preserve"> </w:t>
      </w:r>
      <w:r>
        <w:rPr>
          <w:rStyle w:val="phvro8t-x-x-120"/>
          <w:rFonts w:cs="Times New Roman"/>
        </w:rPr>
        <w:t>P. D. (2013a). An ancient transcription factor initiates the burst of</w:t>
      </w:r>
      <w:r>
        <w:rPr>
          <w:rFonts w:cs="Times New Roman"/>
        </w:rPr>
        <w:t xml:space="preserve"> </w:t>
      </w:r>
      <w:r>
        <w:rPr>
          <w:rStyle w:val="phvro8t-x-x-120"/>
          <w:rFonts w:cs="Times New Roman"/>
        </w:rPr>
        <w:t xml:space="preserve">piRNA production during early meiosis in mouse testes. </w:t>
      </w:r>
      <w:r>
        <w:rPr>
          <w:rFonts w:cs="Times New Roman"/>
        </w:rPr>
        <w:t>Molecular cell</w:t>
      </w:r>
      <w:r>
        <w:rPr>
          <w:rStyle w:val="phvro8t-x-x-120"/>
          <w:rFonts w:cs="Times New Roman"/>
        </w:rPr>
        <w:t>, 50(1):67_81</w:t>
      </w:r>
    </w:p>
    <w:p w14:paraId="5BDAE315" w14:textId="77777777" w:rsidR="0060324F" w:rsidRDefault="00803168">
      <w:pPr>
        <w:pStyle w:val="noindent"/>
        <w:divId w:val="495614446"/>
        <w:rPr>
          <w:rFonts w:cs="Times New Roman"/>
        </w:rPr>
      </w:pPr>
      <w:r>
        <w:rPr>
          <w:rFonts w:cs="Times New Roman"/>
        </w:rPr>
        <w:t xml:space="preserve">For information not contained in this chapter (i.e. supplemental tables), please refer to the following locations: </w:t>
      </w:r>
    </w:p>
    <w:p w14:paraId="7746854D" w14:textId="77777777" w:rsidR="0060324F" w:rsidRDefault="00803168">
      <w:pPr>
        <w:pStyle w:val="noindent"/>
        <w:divId w:val="495614446"/>
        <w:rPr>
          <w:rFonts w:cs="Times New Roman"/>
        </w:rPr>
      </w:pPr>
      <w:r>
        <w:rPr>
          <w:rFonts w:cs="Times New Roman"/>
        </w:rPr>
        <w:t xml:space="preserve">NCBI: </w:t>
      </w:r>
      <w:hyperlink r:id="rId1106" w:history="1">
        <w:r>
          <w:rPr>
            <w:rStyle w:val="ectt-1200"/>
            <w:rFonts w:cs="Times New Roman"/>
            <w:color w:val="0000FF"/>
            <w:u w:val="single"/>
          </w:rPr>
          <w:t>http://www.ncbi.nlm.nih.gov/pubmed/23523368</w:t>
        </w:r>
      </w:hyperlink>
      <w:r>
        <w:rPr>
          <w:rFonts w:cs="Times New Roman"/>
        </w:rPr>
        <w:t xml:space="preserve"> </w:t>
      </w:r>
      <w:r>
        <w:rPr>
          <w:rFonts w:cs="Times New Roman"/>
        </w:rPr>
        <w:br/>
        <w:t xml:space="preserve">Molecular Cell: </w:t>
      </w:r>
      <w:hyperlink r:id="rId1107" w:history="1">
        <w:r>
          <w:rPr>
            <w:rStyle w:val="ectt-1200"/>
            <w:rFonts w:cs="Times New Roman"/>
            <w:color w:val="0000FF"/>
            <w:u w:val="single"/>
          </w:rPr>
          <w:t>http://www.cell.com/molecular-_cell/abstract/S1097-_2765(13)00172-_X</w:t>
        </w:r>
      </w:hyperlink>
      <w:r>
        <w:rPr>
          <w:rFonts w:cs="Times New Roman"/>
        </w:rPr>
        <w:t xml:space="preserve"> </w:t>
      </w:r>
    </w:p>
    <w:p w14:paraId="6774D1A8" w14:textId="77777777" w:rsidR="0060324F" w:rsidRDefault="00803168">
      <w:pPr>
        <w:pStyle w:val="noindent"/>
        <w:divId w:val="495614446"/>
        <w:rPr>
          <w:rFonts w:cs="Times New Roman"/>
        </w:rPr>
      </w:pPr>
      <w:r>
        <w:rPr>
          <w:rFonts w:cs="Times New Roman"/>
        </w:rPr>
        <w:t xml:space="preserve">Supplemental tables can also be found on the Zamore Lab website: </w:t>
      </w:r>
      <w:hyperlink r:id="rId1108" w:anchor="appd003" w:history="1">
        <w:r>
          <w:rPr>
            <w:rStyle w:val="ectt-1200"/>
            <w:rFonts w:cs="Times New Roman"/>
            <w:color w:val="0000FF"/>
            <w:u w:val="single"/>
          </w:rPr>
          <w:t>http://www.sciencedirect.com/science/article/pii/S109727651300172X#appd003</w:t>
        </w:r>
      </w:hyperlink>
      <w:r>
        <w:rPr>
          <w:rFonts w:cs="Times New Roman"/>
        </w:rPr>
        <w:t xml:space="preserve"> </w:t>
      </w:r>
    </w:p>
    <w:p w14:paraId="079C0F73" w14:textId="77777777" w:rsidR="0060324F" w:rsidRDefault="00803168">
      <w:pPr>
        <w:pStyle w:val="Heading3"/>
        <w:divId w:val="495614446"/>
        <w:rPr>
          <w:rFonts w:eastAsia="Times New Roman" w:cs="Times New Roman"/>
        </w:rPr>
      </w:pPr>
      <w:r>
        <w:rPr>
          <w:rStyle w:val="titlemark"/>
          <w:rFonts w:eastAsia="Times New Roman" w:cs="Times New Roman"/>
        </w:rPr>
        <w:t xml:space="preserve">3.2 </w:t>
      </w:r>
      <w:r>
        <w:rPr>
          <w:rFonts w:eastAsia="Times New Roman" w:cs="Times New Roman"/>
        </w:rPr>
        <w:t>Introduction</w:t>
      </w:r>
    </w:p>
    <w:p w14:paraId="09095418" w14:textId="77777777" w:rsidR="0060324F" w:rsidRDefault="00803168">
      <w:pPr>
        <w:pStyle w:val="noindent"/>
        <w:divId w:val="495614446"/>
        <w:rPr>
          <w:rFonts w:cs="Times New Roman"/>
        </w:rPr>
      </w:pPr>
      <w:r>
        <w:rPr>
          <w:rFonts w:cs="Times New Roman"/>
        </w:rPr>
        <w:t>P-element induced wimpy testis (PIWI)-interacting RNAs (piRNAs) can be distinguished from other animal small silencing RNAs by their longer length (typically 23_35 nt), 2</w:t>
      </w:r>
      <w:r>
        <w:rPr>
          <w:rStyle w:val="cmsy-8"/>
          <w:rFonts w:ascii="Times New Roman" w:hAnsi="Times New Roman" w:cs="Times New Roman"/>
        </w:rPr>
        <w:t>′</w:t>
      </w:r>
      <w:r>
        <w:rPr>
          <w:rFonts w:cs="Times New Roman"/>
        </w:rPr>
        <w:t xml:space="preserve"> -O-methyl-modified 3</w:t>
      </w:r>
      <w:r>
        <w:rPr>
          <w:rStyle w:val="cmsy-8"/>
          <w:rFonts w:ascii="Times New Roman" w:hAnsi="Times New Roman" w:cs="Times New Roman"/>
        </w:rPr>
        <w:t>′</w:t>
      </w:r>
      <w:r>
        <w:rPr>
          <w:rFonts w:cs="Times New Roman"/>
        </w:rPr>
        <w:t> termini, and association with PIWI proteins, a distinct subgroup of Argonaute proteins, the small RNA-guided proteins responsible for RNA interference and related pathways [</w:t>
      </w:r>
      <w:hyperlink r:id="rId1109" w:anchor="XAravin2008" w:history="1">
        <w:r>
          <w:rPr>
            <w:rStyle w:val="Hyperlink"/>
            <w:rFonts w:cs="Times New Roman"/>
          </w:rPr>
          <w:t>Aravin et al.</w:t>
        </w:r>
      </w:hyperlink>
      <w:r>
        <w:rPr>
          <w:rFonts w:cs="Times New Roman"/>
        </w:rPr>
        <w:t>, </w:t>
      </w:r>
      <w:hyperlink r:id="rId1110" w:anchor="XAravin2008" w:history="1">
        <w:r>
          <w:rPr>
            <w:rStyle w:val="Hyperlink"/>
            <w:rFonts w:cs="Times New Roman"/>
          </w:rPr>
          <w:t>2008</w:t>
        </w:r>
      </w:hyperlink>
      <w:r>
        <w:rPr>
          <w:rFonts w:cs="Times New Roman"/>
        </w:rPr>
        <w:t>, </w:t>
      </w:r>
      <w:hyperlink r:id="rId1111" w:anchor="XCenik2011" w:history="1">
        <w:r>
          <w:rPr>
            <w:rStyle w:val="Hyperlink"/>
            <w:rFonts w:cs="Times New Roman"/>
          </w:rPr>
          <w:t>Cenik and Zamore</w:t>
        </w:r>
      </w:hyperlink>
      <w:r>
        <w:rPr>
          <w:rFonts w:cs="Times New Roman"/>
        </w:rPr>
        <w:t>, </w:t>
      </w:r>
      <w:hyperlink r:id="rId1112" w:anchor="XCenik2011" w:history="1">
        <w:r>
          <w:rPr>
            <w:rStyle w:val="Hyperlink"/>
            <w:rFonts w:cs="Times New Roman"/>
          </w:rPr>
          <w:t>2011</w:t>
        </w:r>
      </w:hyperlink>
      <w:r>
        <w:rPr>
          <w:rFonts w:cs="Times New Roman"/>
        </w:rPr>
        <w:t>, </w:t>
      </w:r>
      <w:hyperlink r:id="rId1113" w:anchor="XFarazi2008" w:history="1">
        <w:r>
          <w:rPr>
            <w:rStyle w:val="Hyperlink"/>
            <w:rFonts w:cs="Times New Roman"/>
          </w:rPr>
          <w:t>Farazi et al.</w:t>
        </w:r>
      </w:hyperlink>
      <w:r>
        <w:rPr>
          <w:rFonts w:cs="Times New Roman"/>
        </w:rPr>
        <w:t>, </w:t>
      </w:r>
      <w:hyperlink r:id="rId1114" w:anchor="XFarazi2008" w:history="1">
        <w:r>
          <w:rPr>
            <w:rStyle w:val="Hyperlink"/>
            <w:rFonts w:cs="Times New Roman"/>
          </w:rPr>
          <w:t>2008</w:t>
        </w:r>
      </w:hyperlink>
      <w:r>
        <w:rPr>
          <w:rFonts w:cs="Times New Roman"/>
        </w:rPr>
        <w:t>, </w:t>
      </w:r>
      <w:hyperlink r:id="rId1115" w:anchor="XKim2009" w:history="1">
        <w:r>
          <w:rPr>
            <w:rStyle w:val="Hyperlink"/>
            <w:rFonts w:cs="Times New Roman"/>
          </w:rPr>
          <w:t>Kim et al.</w:t>
        </w:r>
      </w:hyperlink>
      <w:r>
        <w:rPr>
          <w:rFonts w:cs="Times New Roman"/>
        </w:rPr>
        <w:t>, </w:t>
      </w:r>
      <w:hyperlink r:id="rId1116" w:anchor="XKim2009" w:history="1">
        <w:r>
          <w:rPr>
            <w:rStyle w:val="Hyperlink"/>
            <w:rFonts w:cs="Times New Roman"/>
          </w:rPr>
          <w:t>2009</w:t>
        </w:r>
      </w:hyperlink>
      <w:r>
        <w:rPr>
          <w:rFonts w:cs="Times New Roman"/>
        </w:rPr>
        <w:t>, </w:t>
      </w:r>
      <w:hyperlink r:id="rId1117" w:anchor="XKumar1998" w:history="1">
        <w:r>
          <w:rPr>
            <w:rStyle w:val="Hyperlink"/>
            <w:rFonts w:cs="Times New Roman"/>
          </w:rPr>
          <w:t>Kumar and Carmichael</w:t>
        </w:r>
      </w:hyperlink>
      <w:r>
        <w:rPr>
          <w:rFonts w:cs="Times New Roman"/>
        </w:rPr>
        <w:t>, </w:t>
      </w:r>
      <w:hyperlink r:id="rId1118" w:anchor="XKumar1998" w:history="1">
        <w:r>
          <w:rPr>
            <w:rStyle w:val="Hyperlink"/>
            <w:rFonts w:cs="Times New Roman"/>
          </w:rPr>
          <w:t>1998</w:t>
        </w:r>
      </w:hyperlink>
      <w:r>
        <w:rPr>
          <w:rFonts w:cs="Times New Roman"/>
        </w:rPr>
        <w:t>, </w:t>
      </w:r>
      <w:hyperlink r:id="rId1119" w:anchor="XThomson2009" w:history="1">
        <w:r>
          <w:rPr>
            <w:rStyle w:val="Hyperlink"/>
            <w:rFonts w:cs="Times New Roman"/>
          </w:rPr>
          <w:t>Thomson and Lin</w:t>
        </w:r>
      </w:hyperlink>
      <w:r>
        <w:rPr>
          <w:rFonts w:cs="Times New Roman"/>
        </w:rPr>
        <w:t>, </w:t>
      </w:r>
      <w:hyperlink r:id="rId1120" w:anchor="XThomson2009" w:history="1">
        <w:r>
          <w:rPr>
            <w:rStyle w:val="Hyperlink"/>
            <w:rFonts w:cs="Times New Roman"/>
          </w:rPr>
          <w:t>2009</w:t>
        </w:r>
      </w:hyperlink>
      <w:r>
        <w:rPr>
          <w:rFonts w:cs="Times New Roman"/>
        </w:rPr>
        <w:t>]. piRNA production does not require Dicer, the double-stranded RNA endonuclease that makes microRNAs (miRNAs) and small interfering RNAs (siRNAs), and piRNAs are thought to derive from single-stranded rather than double-stranded RNA [</w:t>
      </w:r>
      <w:hyperlink r:id="rId1121" w:anchor="XHouwing2007" w:history="1">
        <w:r>
          <w:rPr>
            <w:rStyle w:val="Hyperlink"/>
            <w:rFonts w:cs="Times New Roman"/>
          </w:rPr>
          <w:t>Houwing et al.</w:t>
        </w:r>
      </w:hyperlink>
      <w:r>
        <w:rPr>
          <w:rFonts w:cs="Times New Roman"/>
        </w:rPr>
        <w:t>, </w:t>
      </w:r>
      <w:hyperlink r:id="rId1122" w:anchor="XHouwing2007" w:history="1">
        <w:r>
          <w:rPr>
            <w:rStyle w:val="Hyperlink"/>
            <w:rFonts w:cs="Times New Roman"/>
          </w:rPr>
          <w:t>2007</w:t>
        </w:r>
      </w:hyperlink>
      <w:r>
        <w:rPr>
          <w:rFonts w:cs="Times New Roman"/>
        </w:rPr>
        <w:t>, </w:t>
      </w:r>
      <w:hyperlink r:id="rId1123" w:anchor="XVagin2006" w:history="1">
        <w:r>
          <w:rPr>
            <w:rStyle w:val="Hyperlink"/>
            <w:rFonts w:cs="Times New Roman"/>
          </w:rPr>
          <w:t>Vagin et al.</w:t>
        </w:r>
      </w:hyperlink>
      <w:r>
        <w:rPr>
          <w:rFonts w:cs="Times New Roman"/>
        </w:rPr>
        <w:t>, </w:t>
      </w:r>
      <w:hyperlink r:id="rId1124" w:anchor="XVagin2006" w:history="1">
        <w:r>
          <w:rPr>
            <w:rStyle w:val="Hyperlink"/>
            <w:rFonts w:cs="Times New Roman"/>
          </w:rPr>
          <w:t>2006</w:t>
        </w:r>
      </w:hyperlink>
      <w:r>
        <w:rPr>
          <w:rFonts w:cs="Times New Roman"/>
        </w:rPr>
        <w:t xml:space="preserve">]. </w:t>
      </w:r>
    </w:p>
    <w:p w14:paraId="45EBE1BA" w14:textId="77777777" w:rsidR="0060324F" w:rsidRDefault="00803168">
      <w:pPr>
        <w:pStyle w:val="noindent"/>
        <w:divId w:val="495614446"/>
        <w:rPr>
          <w:rFonts w:cs="Times New Roman"/>
        </w:rPr>
      </w:pPr>
      <w:r>
        <w:rPr>
          <w:rFonts w:cs="Times New Roman"/>
        </w:rPr>
        <w:t>In most bilateral animals, germline piRNAs protect the genome from transposon activation, but also have other functions [</w:t>
      </w:r>
      <w:hyperlink r:id="rId1125" w:anchor="XAravin2008a" w:history="1">
        <w:r>
          <w:rPr>
            <w:rStyle w:val="Hyperlink"/>
            <w:rFonts w:cs="Times New Roman"/>
          </w:rPr>
          <w:t>Aravin and Hannon</w:t>
        </w:r>
      </w:hyperlink>
      <w:r>
        <w:rPr>
          <w:rFonts w:cs="Times New Roman"/>
        </w:rPr>
        <w:t>, </w:t>
      </w:r>
      <w:hyperlink r:id="rId1126" w:anchor="XAravin2008a" w:history="1">
        <w:r>
          <w:rPr>
            <w:rStyle w:val="Hyperlink"/>
            <w:rFonts w:cs="Times New Roman"/>
          </w:rPr>
          <w:t>2008</w:t>
        </w:r>
      </w:hyperlink>
      <w:r>
        <w:rPr>
          <w:rFonts w:cs="Times New Roman"/>
        </w:rPr>
        <w:t>, </w:t>
      </w:r>
      <w:hyperlink r:id="rId1127" w:anchor="XAravin2007a" w:history="1">
        <w:r>
          <w:rPr>
            <w:rStyle w:val="Hyperlink"/>
            <w:rFonts w:cs="Times New Roman"/>
          </w:rPr>
          <w:t>Aravin et al.</w:t>
        </w:r>
      </w:hyperlink>
      <w:r>
        <w:rPr>
          <w:rFonts w:cs="Times New Roman"/>
        </w:rPr>
        <w:t>, </w:t>
      </w:r>
      <w:hyperlink r:id="rId1128" w:anchor="XAravin2007a" w:history="1">
        <w:r>
          <w:rPr>
            <w:rStyle w:val="Hyperlink"/>
            <w:rFonts w:cs="Times New Roman"/>
          </w:rPr>
          <w:t>2007a</w:t>
        </w:r>
      </w:hyperlink>
      <w:r>
        <w:rPr>
          <w:rFonts w:cs="Times New Roman"/>
        </w:rPr>
        <w:t>, </w:t>
      </w:r>
      <w:hyperlink r:id="rId1129" w:anchor="XAravin2001" w:history="1">
        <w:r>
          <w:rPr>
            <w:rStyle w:val="Hyperlink"/>
            <w:rFonts w:cs="Times New Roman"/>
          </w:rPr>
          <w:t>2001</w:t>
        </w:r>
      </w:hyperlink>
      <w:r>
        <w:rPr>
          <w:rFonts w:cs="Times New Roman"/>
        </w:rPr>
        <w:t>, </w:t>
      </w:r>
      <w:hyperlink r:id="rId1130" w:anchor="XAshe2012" w:history="1">
        <w:r>
          <w:rPr>
            <w:rStyle w:val="Hyperlink"/>
            <w:rFonts w:cs="Times New Roman"/>
          </w:rPr>
          <w:t>Ashe et al.</w:t>
        </w:r>
      </w:hyperlink>
      <w:r>
        <w:rPr>
          <w:rFonts w:cs="Times New Roman"/>
        </w:rPr>
        <w:t>, </w:t>
      </w:r>
      <w:hyperlink r:id="rId1131" w:anchor="XAshe2012" w:history="1">
        <w:r>
          <w:rPr>
            <w:rStyle w:val="Hyperlink"/>
            <w:rFonts w:cs="Times New Roman"/>
          </w:rPr>
          <w:t>2012</w:t>
        </w:r>
      </w:hyperlink>
      <w:r>
        <w:rPr>
          <w:rFonts w:cs="Times New Roman"/>
        </w:rPr>
        <w:t>, </w:t>
      </w:r>
      <w:hyperlink r:id="rId1132" w:anchor="XBrennecke2007" w:history="1">
        <w:r>
          <w:rPr>
            <w:rStyle w:val="Hyperlink"/>
            <w:rFonts w:cs="Times New Roman"/>
          </w:rPr>
          <w:t>Brennecke et al.</w:t>
        </w:r>
      </w:hyperlink>
      <w:r>
        <w:rPr>
          <w:rFonts w:cs="Times New Roman"/>
        </w:rPr>
        <w:t>, </w:t>
      </w:r>
      <w:hyperlink r:id="rId1133" w:anchor="XBrennecke2007" w:history="1">
        <w:r>
          <w:rPr>
            <w:rStyle w:val="Hyperlink"/>
            <w:rFonts w:cs="Times New Roman"/>
          </w:rPr>
          <w:t>2007</w:t>
        </w:r>
      </w:hyperlink>
      <w:r>
        <w:rPr>
          <w:rFonts w:cs="Times New Roman"/>
        </w:rPr>
        <w:t>, </w:t>
      </w:r>
      <w:hyperlink r:id="rId1134" w:anchor="XCarmell2007" w:history="1">
        <w:r>
          <w:rPr>
            <w:rStyle w:val="Hyperlink"/>
            <w:rFonts w:cs="Times New Roman"/>
          </w:rPr>
          <w:t>Carmell et al.</w:t>
        </w:r>
      </w:hyperlink>
      <w:r>
        <w:rPr>
          <w:rFonts w:cs="Times New Roman"/>
        </w:rPr>
        <w:t>, </w:t>
      </w:r>
      <w:hyperlink r:id="rId1135" w:anchor="XCarmell2007" w:history="1">
        <w:r>
          <w:rPr>
            <w:rStyle w:val="Hyperlink"/>
            <w:rFonts w:cs="Times New Roman"/>
          </w:rPr>
          <w:t>2007</w:t>
        </w:r>
      </w:hyperlink>
      <w:r>
        <w:rPr>
          <w:rFonts w:cs="Times New Roman"/>
        </w:rPr>
        <w:t>, </w:t>
      </w:r>
      <w:hyperlink r:id="rId1136" w:anchor="XHartig2007" w:history="1">
        <w:r>
          <w:rPr>
            <w:rStyle w:val="Hyperlink"/>
            <w:rFonts w:cs="Times New Roman"/>
          </w:rPr>
          <w:t>Hartig et al.</w:t>
        </w:r>
      </w:hyperlink>
      <w:r>
        <w:rPr>
          <w:rFonts w:cs="Times New Roman"/>
        </w:rPr>
        <w:t>, </w:t>
      </w:r>
      <w:hyperlink r:id="rId1137" w:anchor="XHartig2007" w:history="1">
        <w:r>
          <w:rPr>
            <w:rStyle w:val="Hyperlink"/>
            <w:rFonts w:cs="Times New Roman"/>
          </w:rPr>
          <w:t>2007</w:t>
        </w:r>
      </w:hyperlink>
      <w:r>
        <w:rPr>
          <w:rFonts w:cs="Times New Roman"/>
        </w:rPr>
        <w:t>, </w:t>
      </w:r>
      <w:hyperlink r:id="rId1138" w:anchor="XKuramochi2008" w:history="1">
        <w:r>
          <w:rPr>
            <w:rStyle w:val="Hyperlink"/>
            <w:rFonts w:cs="Times New Roman"/>
          </w:rPr>
          <w:t>Kuramochi-Miyagawa et al.</w:t>
        </w:r>
      </w:hyperlink>
      <w:r>
        <w:rPr>
          <w:rFonts w:cs="Times New Roman"/>
        </w:rPr>
        <w:t>, </w:t>
      </w:r>
      <w:hyperlink r:id="rId1139" w:anchor="XKuramochi2008" w:history="1">
        <w:r>
          <w:rPr>
            <w:rStyle w:val="Hyperlink"/>
            <w:rFonts w:cs="Times New Roman"/>
          </w:rPr>
          <w:t>2008</w:t>
        </w:r>
      </w:hyperlink>
      <w:r>
        <w:rPr>
          <w:rFonts w:cs="Times New Roman"/>
        </w:rPr>
        <w:t>, </w:t>
      </w:r>
      <w:hyperlink r:id="rId1140" w:anchor="XLee2012" w:history="1">
        <w:r>
          <w:rPr>
            <w:rStyle w:val="Hyperlink"/>
            <w:rFonts w:cs="Times New Roman"/>
          </w:rPr>
          <w:t>Lee et al.</w:t>
        </w:r>
      </w:hyperlink>
      <w:r>
        <w:rPr>
          <w:rFonts w:cs="Times New Roman"/>
        </w:rPr>
        <w:t>, </w:t>
      </w:r>
      <w:hyperlink r:id="rId1141" w:anchor="XLee2012" w:history="1">
        <w:r>
          <w:rPr>
            <w:rStyle w:val="Hyperlink"/>
            <w:rFonts w:cs="Times New Roman"/>
          </w:rPr>
          <w:t>2012</w:t>
        </w:r>
      </w:hyperlink>
      <w:r>
        <w:rPr>
          <w:rFonts w:cs="Times New Roman"/>
        </w:rPr>
        <w:t>, </w:t>
      </w:r>
      <w:hyperlink r:id="rId1142" w:anchor="XShirayama2012" w:history="1">
        <w:r>
          <w:rPr>
            <w:rStyle w:val="Hyperlink"/>
            <w:rFonts w:cs="Times New Roman"/>
          </w:rPr>
          <w:t>Shirayama et al.</w:t>
        </w:r>
      </w:hyperlink>
      <w:r>
        <w:rPr>
          <w:rFonts w:cs="Times New Roman"/>
        </w:rPr>
        <w:t>, </w:t>
      </w:r>
      <w:hyperlink r:id="rId1143" w:anchor="XShirayama2012" w:history="1">
        <w:r>
          <w:rPr>
            <w:rStyle w:val="Hyperlink"/>
            <w:rFonts w:cs="Times New Roman"/>
          </w:rPr>
          <w:t>2012</w:t>
        </w:r>
      </w:hyperlink>
      <w:r>
        <w:rPr>
          <w:rFonts w:cs="Times New Roman"/>
        </w:rPr>
        <w:t>, </w:t>
      </w:r>
      <w:hyperlink r:id="rId1144" w:anchor="XVagin2004" w:history="1">
        <w:r>
          <w:rPr>
            <w:rStyle w:val="Hyperlink"/>
            <w:rFonts w:cs="Times New Roman"/>
          </w:rPr>
          <w:t>Vagin et al.</w:t>
        </w:r>
      </w:hyperlink>
      <w:r>
        <w:rPr>
          <w:rFonts w:cs="Times New Roman"/>
        </w:rPr>
        <w:t>, </w:t>
      </w:r>
      <w:hyperlink r:id="rId1145" w:anchor="XVagin2004" w:history="1">
        <w:r>
          <w:rPr>
            <w:rStyle w:val="Hyperlink"/>
            <w:rFonts w:cs="Times New Roman"/>
          </w:rPr>
          <w:t>2004</w:t>
        </w:r>
      </w:hyperlink>
      <w:r>
        <w:rPr>
          <w:rFonts w:cs="Times New Roman"/>
        </w:rPr>
        <w:t>]. A few days after birth, the majority of piRNAs in the mouse testis are pre-pachytene piRNAs; 25% of these piRNA species map to more than one location in the genome. A second class of piRNAs, typically derived from intergenic regions, has been reported to emerge in the mouse testis 14.5 days postpartum (dpp), when the developing spermatocytes synchronously enter the pachytene phase of meiotic prophase I. These pachytene piRNAs compose &gt;95% of piRNAs in the adult mouse testis. Loss of genes required to make pachytene piRNAs blocks production of mature sperm [</w:t>
      </w:r>
      <w:hyperlink r:id="rId1146" w:anchor="XAravin2001" w:history="1">
        <w:r>
          <w:rPr>
            <w:rStyle w:val="Hyperlink"/>
            <w:rFonts w:cs="Times New Roman"/>
          </w:rPr>
          <w:t>Aravin et al.</w:t>
        </w:r>
      </w:hyperlink>
      <w:r>
        <w:rPr>
          <w:rFonts w:cs="Times New Roman"/>
        </w:rPr>
        <w:t>, </w:t>
      </w:r>
      <w:hyperlink r:id="rId1147" w:anchor="XAravin2001" w:history="1">
        <w:r>
          <w:rPr>
            <w:rStyle w:val="Hyperlink"/>
            <w:rFonts w:cs="Times New Roman"/>
          </w:rPr>
          <w:t>2001</w:t>
        </w:r>
      </w:hyperlink>
      <w:r>
        <w:rPr>
          <w:rFonts w:cs="Times New Roman"/>
        </w:rPr>
        <w:t>, </w:t>
      </w:r>
      <w:hyperlink r:id="rId1148" w:anchor="XDeng2002c" w:history="1">
        <w:r>
          <w:rPr>
            <w:rStyle w:val="Hyperlink"/>
            <w:rFonts w:cs="Times New Roman"/>
          </w:rPr>
          <w:t>Deng and Lin</w:t>
        </w:r>
      </w:hyperlink>
      <w:r>
        <w:rPr>
          <w:rFonts w:cs="Times New Roman"/>
        </w:rPr>
        <w:t>, </w:t>
      </w:r>
      <w:hyperlink r:id="rId1149" w:anchor="XDeng2002c" w:history="1">
        <w:r>
          <w:rPr>
            <w:rStyle w:val="Hyperlink"/>
            <w:rFonts w:cs="Times New Roman"/>
          </w:rPr>
          <w:t>2002</w:t>
        </w:r>
      </w:hyperlink>
      <w:r>
        <w:rPr>
          <w:rFonts w:cs="Times New Roman"/>
        </w:rPr>
        <w:t>, </w:t>
      </w:r>
      <w:hyperlink r:id="rId1150" w:anchor="XReuter2011" w:history="1">
        <w:r>
          <w:rPr>
            <w:rStyle w:val="Hyperlink"/>
            <w:rFonts w:cs="Times New Roman"/>
          </w:rPr>
          <w:t>Reuter et al.</w:t>
        </w:r>
      </w:hyperlink>
      <w:r>
        <w:rPr>
          <w:rFonts w:cs="Times New Roman"/>
        </w:rPr>
        <w:t>, </w:t>
      </w:r>
      <w:hyperlink r:id="rId1151" w:anchor="XReuter2011" w:history="1">
        <w:r>
          <w:rPr>
            <w:rStyle w:val="Hyperlink"/>
            <w:rFonts w:cs="Times New Roman"/>
          </w:rPr>
          <w:t>2011</w:t>
        </w:r>
      </w:hyperlink>
      <w:r>
        <w:rPr>
          <w:rFonts w:cs="Times New Roman"/>
        </w:rPr>
        <w:t>, </w:t>
      </w:r>
      <w:hyperlink r:id="rId1152" w:anchor="XVourekas2012" w:history="1">
        <w:r>
          <w:rPr>
            <w:rStyle w:val="Hyperlink"/>
            <w:rFonts w:cs="Times New Roman"/>
          </w:rPr>
          <w:t>Vourekas et al.</w:t>
        </w:r>
      </w:hyperlink>
      <w:r>
        <w:rPr>
          <w:rFonts w:cs="Times New Roman"/>
        </w:rPr>
        <w:t>, </w:t>
      </w:r>
      <w:hyperlink r:id="rId1153" w:anchor="XVourekas2012" w:history="1">
        <w:r>
          <w:rPr>
            <w:rStyle w:val="Hyperlink"/>
            <w:rFonts w:cs="Times New Roman"/>
          </w:rPr>
          <w:t>2012</w:t>
        </w:r>
      </w:hyperlink>
      <w:r>
        <w:rPr>
          <w:rFonts w:cs="Times New Roman"/>
        </w:rPr>
        <w:t xml:space="preserve">]. What triggers the accumulation of pachytene piRNAs when spermatocytes enter the pachynema is unknown. </w:t>
      </w:r>
    </w:p>
    <w:p w14:paraId="053F8194" w14:textId="77777777" w:rsidR="0060324F" w:rsidRDefault="00803168">
      <w:pPr>
        <w:pStyle w:val="noindent"/>
        <w:divId w:val="495614446"/>
        <w:rPr>
          <w:rFonts w:cs="Times New Roman"/>
        </w:rPr>
      </w:pPr>
      <w:r>
        <w:rPr>
          <w:rFonts w:cs="Times New Roman"/>
        </w:rPr>
        <w:t>In Caenorhabditis elegans, each piRNA is processed from its own short RNA polymerase II (Pol II) transcript [</w:t>
      </w:r>
      <w:hyperlink r:id="rId1154" w:anchor="XGu2012" w:history="1">
        <w:r>
          <w:rPr>
            <w:rStyle w:val="Hyperlink"/>
            <w:rFonts w:cs="Times New Roman"/>
          </w:rPr>
          <w:t>Gu et al.</w:t>
        </w:r>
      </w:hyperlink>
      <w:r>
        <w:rPr>
          <w:rFonts w:cs="Times New Roman"/>
        </w:rPr>
        <w:t>, </w:t>
      </w:r>
      <w:hyperlink r:id="rId1155" w:anchor="XGu2012" w:history="1">
        <w:r>
          <w:rPr>
            <w:rStyle w:val="Hyperlink"/>
            <w:rFonts w:cs="Times New Roman"/>
          </w:rPr>
          <w:t>2012</w:t>
        </w:r>
      </w:hyperlink>
      <w:r>
        <w:rPr>
          <w:rFonts w:cs="Times New Roman"/>
        </w:rPr>
        <w:t>]. In contrast, insect and mouse piRNAs are thought to be processed from long RNAs transcribed from large piRNA loci. Supporting this view, a transposon inserted into the 5</w:t>
      </w:r>
      <w:r>
        <w:rPr>
          <w:rStyle w:val="cmsy-8"/>
          <w:rFonts w:ascii="Times New Roman" w:hAnsi="Times New Roman" w:cs="Times New Roman"/>
        </w:rPr>
        <w:t>′</w:t>
      </w:r>
      <w:r>
        <w:rPr>
          <w:rFonts w:cs="Times New Roman"/>
        </w:rPr>
        <w:t> end of the flamenco piRNA cluster in flies reduces the production of flamenco piRNAs 168 kbp 3</w:t>
      </w:r>
      <w:r>
        <w:rPr>
          <w:rStyle w:val="cmsy-8"/>
          <w:rFonts w:ascii="Times New Roman" w:hAnsi="Times New Roman" w:cs="Times New Roman"/>
        </w:rPr>
        <w:t>′</w:t>
      </w:r>
      <w:r>
        <w:rPr>
          <w:rFonts w:cs="Times New Roman"/>
        </w:rPr>
        <w:t xml:space="preserve">  to the insertion, suggesting that it disrupts transcription of the entire locus [</w:t>
      </w:r>
      <w:hyperlink r:id="rId1156" w:anchor="XBrennecke2007" w:history="1">
        <w:r>
          <w:rPr>
            <w:rStyle w:val="Hyperlink"/>
            <w:rFonts w:cs="Times New Roman"/>
          </w:rPr>
          <w:t>Brennecke et al.</w:t>
        </w:r>
      </w:hyperlink>
      <w:r>
        <w:rPr>
          <w:rFonts w:cs="Times New Roman"/>
        </w:rPr>
        <w:t>, </w:t>
      </w:r>
      <w:hyperlink r:id="rId1157" w:anchor="XBrennecke2007" w:history="1">
        <w:r>
          <w:rPr>
            <w:rStyle w:val="Hyperlink"/>
            <w:rFonts w:cs="Times New Roman"/>
          </w:rPr>
          <w:t>2007</w:t>
        </w:r>
      </w:hyperlink>
      <w:r>
        <w:rPr>
          <w:rFonts w:cs="Times New Roman"/>
        </w:rPr>
        <w:t>]. High-throughput sequencing and chromatin immunoprecipitation (ChIP) has been used to define the genomic structure of the piRNA-producing genes of immortalized, cultured silk moth BmN4 cells [</w:t>
      </w:r>
      <w:hyperlink r:id="rId1158" w:anchor="XKawaoka2012" w:history="1">
        <w:r>
          <w:rPr>
            <w:rStyle w:val="Hyperlink"/>
            <w:rFonts w:cs="Times New Roman"/>
          </w:rPr>
          <w:t>Kawaoka et al.</w:t>
        </w:r>
      </w:hyperlink>
      <w:r>
        <w:rPr>
          <w:rFonts w:cs="Times New Roman"/>
        </w:rPr>
        <w:t>, </w:t>
      </w:r>
      <w:hyperlink r:id="rId1159" w:anchor="XKawaoka2012" w:history="1">
        <w:r>
          <w:rPr>
            <w:rStyle w:val="Hyperlink"/>
            <w:rFonts w:cs="Times New Roman"/>
          </w:rPr>
          <w:t>2012</w:t>
        </w:r>
      </w:hyperlink>
      <w:r>
        <w:rPr>
          <w:rFonts w:cs="Times New Roman"/>
        </w:rPr>
        <w:t xml:space="preserve">]. However, for flies and mice, we do not know the structure of piRNA-producing genes, their transcripts, or the nature of the promoters that control their expression. </w:t>
      </w:r>
    </w:p>
    <w:p w14:paraId="705AB88B" w14:textId="77777777" w:rsidR="0060324F" w:rsidRDefault="00803168">
      <w:pPr>
        <w:pStyle w:val="noindent"/>
        <w:divId w:val="495614446"/>
        <w:rPr>
          <w:rFonts w:cs="Times New Roman"/>
        </w:rPr>
      </w:pPr>
      <w:r>
        <w:rPr>
          <w:rFonts w:cs="Times New Roman"/>
        </w:rPr>
        <w:t>Instead, piRNA loci have been defined as clusters: regions of the genome with a high density of mapping piRNA sequences [</w:t>
      </w:r>
      <w:hyperlink r:id="rId1160" w:anchor="XAravin2006" w:history="1">
        <w:r>
          <w:rPr>
            <w:rStyle w:val="Hyperlink"/>
            <w:rFonts w:cs="Times New Roman"/>
          </w:rPr>
          <w:t>Aravin et al.</w:t>
        </w:r>
      </w:hyperlink>
      <w:r>
        <w:rPr>
          <w:rFonts w:cs="Times New Roman"/>
        </w:rPr>
        <w:t>, </w:t>
      </w:r>
      <w:hyperlink r:id="rId1161" w:anchor="XAravin2006" w:history="1">
        <w:r>
          <w:rPr>
            <w:rStyle w:val="Hyperlink"/>
            <w:rFonts w:cs="Times New Roman"/>
          </w:rPr>
          <w:t>2006</w:t>
        </w:r>
      </w:hyperlink>
      <w:r>
        <w:rPr>
          <w:rFonts w:cs="Times New Roman"/>
        </w:rPr>
        <w:t>, </w:t>
      </w:r>
      <w:hyperlink r:id="rId1162" w:anchor="XBrennecke2007" w:history="1">
        <w:r>
          <w:rPr>
            <w:rStyle w:val="Hyperlink"/>
            <w:rFonts w:cs="Times New Roman"/>
          </w:rPr>
          <w:t>Brennecke et al.</w:t>
        </w:r>
      </w:hyperlink>
      <w:r>
        <w:rPr>
          <w:rFonts w:cs="Times New Roman"/>
        </w:rPr>
        <w:t>, </w:t>
      </w:r>
      <w:hyperlink r:id="rId1163" w:anchor="XBrennecke2007" w:history="1">
        <w:r>
          <w:rPr>
            <w:rStyle w:val="Hyperlink"/>
            <w:rFonts w:cs="Times New Roman"/>
          </w:rPr>
          <w:t>2007</w:t>
        </w:r>
      </w:hyperlink>
      <w:r>
        <w:rPr>
          <w:rFonts w:cs="Times New Roman"/>
        </w:rPr>
        <w:t>, </w:t>
      </w:r>
      <w:hyperlink r:id="rId1164" w:anchor="XGirard2006" w:history="1">
        <w:r>
          <w:rPr>
            <w:rStyle w:val="Hyperlink"/>
            <w:rFonts w:cs="Times New Roman"/>
          </w:rPr>
          <w:t>Girard et al.</w:t>
        </w:r>
      </w:hyperlink>
      <w:r>
        <w:rPr>
          <w:rFonts w:cs="Times New Roman"/>
        </w:rPr>
        <w:t>, </w:t>
      </w:r>
      <w:hyperlink r:id="rId1165" w:anchor="XGirard2006" w:history="1">
        <w:r>
          <w:rPr>
            <w:rStyle w:val="Hyperlink"/>
            <w:rFonts w:cs="Times New Roman"/>
          </w:rPr>
          <w:t>2006</w:t>
        </w:r>
      </w:hyperlink>
      <w:r>
        <w:rPr>
          <w:rFonts w:cs="Times New Roman"/>
        </w:rPr>
        <w:t>, </w:t>
      </w:r>
      <w:hyperlink r:id="rId1166" w:anchor="XGrivna2006" w:history="1">
        <w:r>
          <w:rPr>
            <w:rStyle w:val="Hyperlink"/>
            <w:rFonts w:cs="Times New Roman"/>
          </w:rPr>
          <w:t>Grivna et al.</w:t>
        </w:r>
      </w:hyperlink>
      <w:r>
        <w:rPr>
          <w:rFonts w:cs="Times New Roman"/>
        </w:rPr>
        <w:t>, </w:t>
      </w:r>
      <w:hyperlink r:id="rId1167" w:anchor="XGrivna2006" w:history="1">
        <w:r>
          <w:rPr>
            <w:rStyle w:val="Hyperlink"/>
            <w:rFonts w:cs="Times New Roman"/>
          </w:rPr>
          <w:t>2006</w:t>
        </w:r>
      </w:hyperlink>
      <w:r>
        <w:rPr>
          <w:rFonts w:cs="Times New Roman"/>
        </w:rPr>
        <w:t>, </w:t>
      </w:r>
      <w:hyperlink r:id="rId1168" w:anchor="XLau2006" w:history="1">
        <w:r>
          <w:rPr>
            <w:rStyle w:val="Hyperlink"/>
            <w:rFonts w:cs="Times New Roman"/>
          </w:rPr>
          <w:t>Lau et al.</w:t>
        </w:r>
      </w:hyperlink>
      <w:r>
        <w:rPr>
          <w:rFonts w:cs="Times New Roman"/>
        </w:rPr>
        <w:t>, </w:t>
      </w:r>
      <w:hyperlink r:id="rId1169" w:anchor="XLau2006" w:history="1">
        <w:r>
          <w:rPr>
            <w:rStyle w:val="Hyperlink"/>
            <w:rFonts w:cs="Times New Roman"/>
          </w:rPr>
          <w:t>2006</w:t>
        </w:r>
      </w:hyperlink>
      <w:r>
        <w:rPr>
          <w:rFonts w:cs="Times New Roman"/>
        </w:rPr>
        <w:t>, </w:t>
      </w:r>
      <w:hyperlink r:id="rId1170" w:anchor="XRo2007" w:history="1">
        <w:r>
          <w:rPr>
            <w:rStyle w:val="Hyperlink"/>
            <w:rFonts w:cs="Times New Roman"/>
          </w:rPr>
          <w:t>Ro et al.</w:t>
        </w:r>
      </w:hyperlink>
      <w:r>
        <w:rPr>
          <w:rFonts w:cs="Times New Roman"/>
        </w:rPr>
        <w:t>, </w:t>
      </w:r>
      <w:hyperlink r:id="rId1171" w:anchor="XRo2007" w:history="1">
        <w:r>
          <w:rPr>
            <w:rStyle w:val="Hyperlink"/>
            <w:rFonts w:cs="Times New Roman"/>
          </w:rPr>
          <w:t>2007</w:t>
        </w:r>
      </w:hyperlink>
      <w:r>
        <w:rPr>
          <w:rFonts w:cs="Times New Roman"/>
        </w:rPr>
        <w:t>]. In reality, piRNA-producing loci correspond to discrete transcription units that include both intergenic loci believed to encode no protein [</w:t>
      </w:r>
      <w:hyperlink r:id="rId1172" w:anchor="XBrennecke2007" w:history="1">
        <w:r>
          <w:rPr>
            <w:rStyle w:val="Hyperlink"/>
            <w:rFonts w:cs="Times New Roman"/>
          </w:rPr>
          <w:t>Brennecke et al.</w:t>
        </w:r>
      </w:hyperlink>
      <w:r>
        <w:rPr>
          <w:rFonts w:cs="Times New Roman"/>
        </w:rPr>
        <w:t>, </w:t>
      </w:r>
      <w:hyperlink r:id="rId1173" w:anchor="XBrennecke2007" w:history="1">
        <w:r>
          <w:rPr>
            <w:rStyle w:val="Hyperlink"/>
            <w:rFonts w:cs="Times New Roman"/>
          </w:rPr>
          <w:t>2007</w:t>
        </w:r>
      </w:hyperlink>
      <w:r>
        <w:rPr>
          <w:rFonts w:cs="Times New Roman"/>
        </w:rPr>
        <w:t>, </w:t>
      </w:r>
      <w:hyperlink r:id="rId1174" w:anchor="XBrennecke2008" w:history="1">
        <w:r>
          <w:rPr>
            <w:rStyle w:val="Hyperlink"/>
            <w:rFonts w:cs="Times New Roman"/>
          </w:rPr>
          <w:t>Brennecke and Malone</w:t>
        </w:r>
      </w:hyperlink>
      <w:r>
        <w:rPr>
          <w:rFonts w:cs="Times New Roman"/>
        </w:rPr>
        <w:t>, </w:t>
      </w:r>
      <w:hyperlink r:id="rId1175" w:anchor="XBrennecke2008" w:history="1">
        <w:r>
          <w:rPr>
            <w:rStyle w:val="Hyperlink"/>
            <w:rFonts w:cs="Times New Roman"/>
          </w:rPr>
          <w:t>2008</w:t>
        </w:r>
      </w:hyperlink>
      <w:r>
        <w:rPr>
          <w:rFonts w:cs="Times New Roman"/>
        </w:rPr>
        <w:t>, </w:t>
      </w:r>
      <w:hyperlink r:id="rId1176" w:anchor="XVourekas2012" w:history="1">
        <w:r>
          <w:rPr>
            <w:rStyle w:val="Hyperlink"/>
            <w:rFonts w:cs="Times New Roman"/>
          </w:rPr>
          <w:t>Vourekas et al.</w:t>
        </w:r>
      </w:hyperlink>
      <w:r>
        <w:rPr>
          <w:rFonts w:cs="Times New Roman"/>
        </w:rPr>
        <w:t>, </w:t>
      </w:r>
      <w:hyperlink r:id="rId1177" w:anchor="XVourekas2012" w:history="1">
        <w:r>
          <w:rPr>
            <w:rStyle w:val="Hyperlink"/>
            <w:rFonts w:cs="Times New Roman"/>
          </w:rPr>
          <w:t>2012</w:t>
        </w:r>
      </w:hyperlink>
      <w:r>
        <w:rPr>
          <w:rFonts w:cs="Times New Roman"/>
        </w:rPr>
        <w:t>] and protein-coding genes that also produce piRNAs [</w:t>
      </w:r>
      <w:hyperlink r:id="rId1178" w:anchor="XAravin2007" w:history="1">
        <w:r>
          <w:rPr>
            <w:rStyle w:val="Hyperlink"/>
            <w:rFonts w:cs="Times New Roman"/>
          </w:rPr>
          <w:t>Aravin et al.</w:t>
        </w:r>
      </w:hyperlink>
      <w:r>
        <w:rPr>
          <w:rFonts w:cs="Times New Roman"/>
        </w:rPr>
        <w:t>, </w:t>
      </w:r>
      <w:hyperlink r:id="rId1179" w:anchor="XAravin2007" w:history="1">
        <w:r>
          <w:rPr>
            <w:rStyle w:val="Hyperlink"/>
            <w:rFonts w:cs="Times New Roman"/>
          </w:rPr>
          <w:t>2007b</w:t>
        </w:r>
      </w:hyperlink>
      <w:r>
        <w:rPr>
          <w:rFonts w:cs="Times New Roman"/>
        </w:rPr>
        <w:t>, </w:t>
      </w:r>
      <w:hyperlink r:id="rId1180" w:anchor="XRobine2009" w:history="1">
        <w:r>
          <w:rPr>
            <w:rStyle w:val="Hyperlink"/>
            <w:rFonts w:cs="Times New Roman"/>
          </w:rPr>
          <w:t>Robine et al.</w:t>
        </w:r>
      </w:hyperlink>
      <w:r>
        <w:rPr>
          <w:rFonts w:cs="Times New Roman"/>
        </w:rPr>
        <w:t>, </w:t>
      </w:r>
      <w:hyperlink r:id="rId1181" w:anchor="XRobine2009" w:history="1">
        <w:r>
          <w:rPr>
            <w:rStyle w:val="Hyperlink"/>
            <w:rFonts w:cs="Times New Roman"/>
          </w:rPr>
          <w:t>2009</w:t>
        </w:r>
      </w:hyperlink>
      <w:r>
        <w:rPr>
          <w:rFonts w:cs="Times New Roman"/>
        </w:rPr>
        <w:t>, </w:t>
      </w:r>
      <w:hyperlink r:id="rId1182" w:anchor="XSaito2009" w:history="1">
        <w:r>
          <w:rPr>
            <w:rStyle w:val="Hyperlink"/>
            <w:rFonts w:cs="Times New Roman"/>
          </w:rPr>
          <w:t>Saito et al.</w:t>
        </w:r>
      </w:hyperlink>
      <w:r>
        <w:rPr>
          <w:rFonts w:cs="Times New Roman"/>
        </w:rPr>
        <w:t>, </w:t>
      </w:r>
      <w:hyperlink r:id="rId1183" w:anchor="XSaito2009" w:history="1">
        <w:r>
          <w:rPr>
            <w:rStyle w:val="Hyperlink"/>
            <w:rFonts w:cs="Times New Roman"/>
          </w:rPr>
          <w:t>2009</w:t>
        </w:r>
      </w:hyperlink>
      <w:r>
        <w:rPr>
          <w:rFonts w:cs="Times New Roman"/>
        </w:rPr>
        <w:t xml:space="preserve">]. </w:t>
      </w:r>
    </w:p>
    <w:p w14:paraId="6366AC06" w14:textId="77777777" w:rsidR="0060324F" w:rsidRDefault="00803168">
      <w:pPr>
        <w:pStyle w:val="noindent"/>
        <w:divId w:val="495614446"/>
        <w:rPr>
          <w:rFonts w:cs="Times New Roman"/>
        </w:rPr>
      </w:pPr>
      <w:r>
        <w:rPr>
          <w:rFonts w:cs="Times New Roman"/>
        </w:rPr>
        <w:t>We used high-throughput sequencing data to define the genes and transcripts that produce piRNAs in the juvenile and adult mouse testis. Using these data, we identified the factor that initiates transcription of pachytene piRNA genes: A-MYB (MYBL1), a spermatocyte protein that serves as a master regulator of genes encoding proteins required for cell-cycle progression through the pachytene stage of meiosis [</w:t>
      </w:r>
      <w:hyperlink r:id="rId1184" w:anchor="XBolcun-Filas2011" w:history="1">
        <w:r>
          <w:rPr>
            <w:rStyle w:val="Hyperlink"/>
            <w:rFonts w:cs="Times New Roman"/>
          </w:rPr>
          <w:t>Bolcun-Filas et al.</w:t>
        </w:r>
      </w:hyperlink>
      <w:r>
        <w:rPr>
          <w:rFonts w:cs="Times New Roman"/>
        </w:rPr>
        <w:t>, </w:t>
      </w:r>
      <w:hyperlink r:id="rId1185" w:anchor="XBolcun-Filas2011" w:history="1">
        <w:r>
          <w:rPr>
            <w:rStyle w:val="Hyperlink"/>
            <w:rFonts w:cs="Times New Roman"/>
          </w:rPr>
          <w:t>2011</w:t>
        </w:r>
      </w:hyperlink>
      <w:r>
        <w:rPr>
          <w:rFonts w:cs="Times New Roman"/>
        </w:rPr>
        <w:t>, </w:t>
      </w:r>
      <w:hyperlink r:id="rId1186" w:anchor="XTrauth1994" w:history="1">
        <w:r>
          <w:rPr>
            <w:rStyle w:val="Hyperlink"/>
            <w:rFonts w:cs="Times New Roman"/>
          </w:rPr>
          <w:t>Trauth et al.</w:t>
        </w:r>
      </w:hyperlink>
      <w:r>
        <w:rPr>
          <w:rFonts w:cs="Times New Roman"/>
        </w:rPr>
        <w:t>, </w:t>
      </w:r>
      <w:hyperlink r:id="rId1187" w:anchor="XTrauth1994" w:history="1">
        <w:r>
          <w:rPr>
            <w:rStyle w:val="Hyperlink"/>
            <w:rFonts w:cs="Times New Roman"/>
          </w:rPr>
          <w:t>1994</w:t>
        </w:r>
      </w:hyperlink>
      <w:r>
        <w:rPr>
          <w:rFonts w:cs="Times New Roman"/>
        </w:rPr>
        <w:t xml:space="preserve">]. A-MYB also initiates transcription of the genes encoding many piRNA biogenesis factors. The combined action of A-MYB at the promoters of genes producing pachytene piRNA precursor transcripts and genes encoding piRNA biogenesis proteins creates a coherent feedforward loop that triggers a &gt;6,000-fold increase in pachytene piRNA abundance during the ~5 days between the early and late phases of the pachytene stage of male meiosis. A-MYB also promotes its own transcription through a positive feedback loop. The A-MYB-regulated feedforward loop is evolutionarily conserved: A-MYB is bound to the promoters of both piRNA clusters and PIWIL1, TDRD1, and TDRD3 in the rooster (Gallus gallus) testis. </w:t>
      </w:r>
    </w:p>
    <w:p w14:paraId="74E24203" w14:textId="77777777" w:rsidR="0060324F" w:rsidRDefault="00803168">
      <w:pPr>
        <w:pStyle w:val="Heading3"/>
        <w:divId w:val="495614446"/>
        <w:rPr>
          <w:rFonts w:eastAsia="Times New Roman" w:cs="Times New Roman"/>
        </w:rPr>
      </w:pPr>
      <w:r>
        <w:rPr>
          <w:rStyle w:val="titlemark"/>
          <w:rFonts w:eastAsia="Times New Roman" w:cs="Times New Roman"/>
        </w:rPr>
        <w:t xml:space="preserve">3.3 </w:t>
      </w:r>
      <w:r>
        <w:rPr>
          <w:rFonts w:eastAsia="Times New Roman" w:cs="Times New Roman"/>
        </w:rPr>
        <w:t>Results</w:t>
      </w:r>
    </w:p>
    <w:p w14:paraId="270B5325" w14:textId="77777777" w:rsidR="0060324F" w:rsidRDefault="00803168">
      <w:pPr>
        <w:pStyle w:val="Heading4"/>
        <w:divId w:val="495614446"/>
        <w:rPr>
          <w:rFonts w:eastAsia="Times New Roman" w:cs="Times New Roman"/>
        </w:rPr>
      </w:pPr>
      <w:r>
        <w:rPr>
          <w:rStyle w:val="titlemark"/>
          <w:rFonts w:eastAsia="Times New Roman" w:cs="Times New Roman"/>
        </w:rPr>
        <w:t xml:space="preserve">3.3.1 </w:t>
      </w:r>
      <w:r>
        <w:rPr>
          <w:rFonts w:eastAsia="Times New Roman" w:cs="Times New Roman"/>
        </w:rPr>
        <w:t>Defining piRNA-Producing Transcripts in the Mouse Testis</w:t>
      </w:r>
    </w:p>
    <w:p w14:paraId="78817533" w14:textId="77777777" w:rsidR="0060324F" w:rsidRDefault="00803168">
      <w:pPr>
        <w:pStyle w:val="noindent"/>
        <w:divId w:val="495614446"/>
        <w:rPr>
          <w:rFonts w:cs="Times New Roman"/>
        </w:rPr>
      </w:pPr>
      <w:r>
        <w:rPr>
          <w:rFonts w:cs="Times New Roman"/>
        </w:rPr>
        <w:t xml:space="preserve">To define the structure of piRNA-producing loci in the testis of wild-type adult mice, we assembled the transcripts detected by three biological replicates of strand-specific, paired-end, rRNA-depleted, total RNA sequencing (RNA-seq; Figure </w:t>
      </w:r>
      <w:hyperlink r:id="rId1188" w:anchor="x1-46001r1" w:history="1">
        <w:r>
          <w:rPr>
            <w:rStyle w:val="Hyperlink"/>
            <w:rFonts w:cs="Times New Roman"/>
          </w:rPr>
          <w:t>3.1</w:t>
        </w:r>
      </w:hyperlink>
      <w:r>
        <w:rPr>
          <w:rFonts w:cs="Times New Roman"/>
        </w:rPr>
        <w:t>A). We mapped reads to the mouse genome using TopHat [</w:t>
      </w:r>
      <w:hyperlink r:id="rId1189" w:anchor="XTrapnell2009" w:history="1">
        <w:r>
          <w:rPr>
            <w:rStyle w:val="Hyperlink"/>
            <w:rFonts w:cs="Times New Roman"/>
          </w:rPr>
          <w:t>Trapnell et al.</w:t>
        </w:r>
      </w:hyperlink>
      <w:r>
        <w:rPr>
          <w:rFonts w:cs="Times New Roman"/>
        </w:rPr>
        <w:t>, </w:t>
      </w:r>
      <w:hyperlink r:id="rId1190" w:anchor="XTrapnell2009" w:history="1">
        <w:r>
          <w:rPr>
            <w:rStyle w:val="Hyperlink"/>
            <w:rFonts w:cs="Times New Roman"/>
          </w:rPr>
          <w:t>2009</w:t>
        </w:r>
      </w:hyperlink>
      <w:r>
        <w:rPr>
          <w:rFonts w:cs="Times New Roman"/>
        </w:rPr>
        <w:t>] and performed de novo transcriptome assembly using Trinity [</w:t>
      </w:r>
      <w:hyperlink r:id="rId1191" w:anchor="XGrabherr2011" w:history="1">
        <w:r>
          <w:rPr>
            <w:rStyle w:val="Hyperlink"/>
            <w:rFonts w:cs="Times New Roman"/>
          </w:rPr>
          <w:t>Grabherr et al.</w:t>
        </w:r>
      </w:hyperlink>
      <w:r>
        <w:rPr>
          <w:rFonts w:cs="Times New Roman"/>
        </w:rPr>
        <w:t>, </w:t>
      </w:r>
      <w:hyperlink r:id="rId1192" w:anchor="XGrabherr2011" w:history="1">
        <w:r>
          <w:rPr>
            <w:rStyle w:val="Hyperlink"/>
            <w:rFonts w:cs="Times New Roman"/>
          </w:rPr>
          <w:t>2011</w:t>
        </w:r>
      </w:hyperlink>
      <w:r>
        <w:rPr>
          <w:rFonts w:cs="Times New Roman"/>
        </w:rPr>
        <w:t>] to identify unannotated exon-exon junctions. We used all mapped reads, including reads corresponding to unannotated exon-exon junctions, to perform reference-based transcript assembly (Cufflinks; [</w:t>
      </w:r>
      <w:hyperlink r:id="rId1193" w:anchor="XTrapnell2010" w:history="1">
        <w:r>
          <w:rPr>
            <w:rStyle w:val="Hyperlink"/>
            <w:rFonts w:cs="Times New Roman"/>
          </w:rPr>
          <w:t>Trapnell et al.</w:t>
        </w:r>
      </w:hyperlink>
      <w:r>
        <w:rPr>
          <w:rFonts w:cs="Times New Roman"/>
        </w:rPr>
        <w:t>, </w:t>
      </w:r>
      <w:hyperlink r:id="rId1194" w:anchor="XTrapnell2010" w:history="1">
        <w:r>
          <w:rPr>
            <w:rStyle w:val="Hyperlink"/>
            <w:rFonts w:cs="Times New Roman"/>
          </w:rPr>
          <w:t>2010</w:t>
        </w:r>
      </w:hyperlink>
      <w:r>
        <w:rPr>
          <w:rFonts w:cs="Times New Roman"/>
        </w:rPr>
        <w:t xml:space="preserve">]. </w:t>
      </w:r>
    </w:p>
    <w:p w14:paraId="197A1FAA" w14:textId="77777777" w:rsidR="0060324F" w:rsidRDefault="0087170F">
      <w:pPr>
        <w:divId w:val="495614446"/>
        <w:rPr>
          <w:rFonts w:eastAsia="Times New Roman" w:cs="Times New Roman"/>
        </w:rPr>
      </w:pPr>
      <w:r>
        <w:rPr>
          <w:rFonts w:eastAsia="Times New Roman" w:cs="Times New Roman"/>
        </w:rPr>
        <w:pict w14:anchorId="1C093A96">
          <v:rect id="_x0000_i1085" style="width:0;height:1.5pt" o:hralign="center" o:hrstd="t" o:hr="t" fillcolor="#aaa" stroked="f"/>
        </w:pict>
      </w:r>
    </w:p>
    <w:p w14:paraId="7D1D733A" w14:textId="0C9054C3" w:rsidR="0060324F" w:rsidRDefault="00642696">
      <w:pPr>
        <w:pStyle w:val="noindent"/>
        <w:divId w:val="1286159465"/>
        <w:rPr>
          <w:rFonts w:cs="Times New Roman"/>
        </w:rPr>
      </w:pPr>
      <w:r>
        <w:rPr>
          <w:rFonts w:cs="Times New Roman"/>
          <w:noProof/>
        </w:rPr>
        <w:drawing>
          <wp:inline distT="0" distB="0" distL="0" distR="0" wp14:anchorId="29195DCB" wp14:editId="3AD15AAC">
            <wp:extent cx="406400" cy="406400"/>
            <wp:effectExtent l="0" t="0" r="0" b="0"/>
            <wp:docPr id="62" name="Picture 6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C"/>
                    <pic:cNvPicPr>
                      <a:picLocks noChangeAspect="1" noChangeArrowheads="1"/>
                    </pic:cNvPicPr>
                  </pic:nvPicPr>
                  <pic:blipFill>
                    <a:blip r:link="rId119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DDA7A4B" w14:textId="77777777" w:rsidR="0060324F" w:rsidRDefault="00803168">
      <w:pPr>
        <w:divId w:val="429551481"/>
        <w:rPr>
          <w:rFonts w:eastAsia="Times New Roman" w:cs="Times New Roman"/>
        </w:rPr>
      </w:pPr>
      <w:r>
        <w:rPr>
          <w:rStyle w:val="id"/>
          <w:rFonts w:eastAsia="Times New Roman" w:cs="Times New Roman"/>
        </w:rPr>
        <w:t xml:space="preserve">Figure 3.1: </w:t>
      </w:r>
      <w:r>
        <w:rPr>
          <w:rStyle w:val="content"/>
          <w:rFonts w:eastAsia="Times New Roman" w:cs="Times New Roman"/>
        </w:rPr>
        <w:t>piRNA Precursors are RNA Pol II Transcripts</w:t>
      </w:r>
      <w:r>
        <w:rPr>
          <w:rFonts w:eastAsia="Times New Roman" w:cs="Times New Roman"/>
        </w:rPr>
        <w:br/>
      </w:r>
      <w:r>
        <w:rPr>
          <w:rStyle w:val="content"/>
          <w:rFonts w:eastAsia="Times New Roman" w:cs="Times New Roman"/>
        </w:rPr>
        <w:t xml:space="preserve">(A) Strategy to assemble the mouse testis transcriptome. Rectangles with rounded corners, input or output data; rectangles, processes. Decisions are shown without boxing.(B) Aggregated data for piRNA-producing transcripts (5% trimmed mean). Oxidized small RNA (&gt;23 nt) sequencing data were used to detect piRNAs; transcript abundance was measured using total RNA depleted of rRNA (RNA-seq). RNA Pol III data were from SRA001030. Dotted lines show the transcriptional start site (Start) and site of polyadenylation (End). See also Figure </w:t>
      </w:r>
      <w:hyperlink r:id="rId1196" w:anchor="x1-46002r2" w:history="1">
        <w:r>
          <w:rPr>
            <w:rStyle w:val="Hyperlink"/>
            <w:rFonts w:eastAsia="Times New Roman" w:cs="Times New Roman"/>
          </w:rPr>
          <w:t>3.2</w:t>
        </w:r>
      </w:hyperlink>
      <w:r>
        <w:rPr>
          <w:rStyle w:val="content"/>
          <w:rFonts w:eastAsia="Times New Roman" w:cs="Times New Roman"/>
        </w:rPr>
        <w:t xml:space="preserve">. </w:t>
      </w:r>
    </w:p>
    <w:p w14:paraId="719283C2" w14:textId="77777777" w:rsidR="0060324F" w:rsidRDefault="0087170F">
      <w:pPr>
        <w:divId w:val="1286159465"/>
        <w:rPr>
          <w:rFonts w:eastAsia="Times New Roman" w:cs="Times New Roman"/>
        </w:rPr>
      </w:pPr>
      <w:r>
        <w:rPr>
          <w:rFonts w:eastAsia="Times New Roman" w:cs="Times New Roman"/>
        </w:rPr>
        <w:pict w14:anchorId="4D2FEB4B">
          <v:rect id="_x0000_i1087" style="width:0;height:1.5pt" o:hralign="center" o:hrstd="t" o:hr="t" fillcolor="#aaa" stroked="f"/>
        </w:pict>
      </w:r>
    </w:p>
    <w:p w14:paraId="1CD594B4" w14:textId="5FC47DCF" w:rsidR="0060324F" w:rsidRDefault="00642696">
      <w:pPr>
        <w:pStyle w:val="noindent"/>
        <w:divId w:val="1216894537"/>
        <w:rPr>
          <w:rFonts w:cs="Times New Roman"/>
        </w:rPr>
      </w:pPr>
      <w:r>
        <w:rPr>
          <w:rFonts w:cs="Times New Roman"/>
          <w:noProof/>
        </w:rPr>
        <w:drawing>
          <wp:inline distT="0" distB="0" distL="0" distR="0" wp14:anchorId="42627F14" wp14:editId="1BC14017">
            <wp:extent cx="406400" cy="406400"/>
            <wp:effectExtent l="0" t="0" r="0" b="0"/>
            <wp:docPr id="64" name="Picture 64"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C"/>
                    <pic:cNvPicPr>
                      <a:picLocks noChangeAspect="1" noChangeArrowheads="1"/>
                    </pic:cNvPicPr>
                  </pic:nvPicPr>
                  <pic:blipFill>
                    <a:blip r:link="rId119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8B66E2B" w14:textId="77777777" w:rsidR="0060324F" w:rsidRDefault="00803168">
      <w:pPr>
        <w:divId w:val="370036583"/>
        <w:rPr>
          <w:rFonts w:eastAsia="Times New Roman" w:cs="Times New Roman"/>
        </w:rPr>
      </w:pPr>
      <w:r>
        <w:rPr>
          <w:rStyle w:val="id"/>
          <w:rFonts w:eastAsia="Times New Roman" w:cs="Times New Roman"/>
        </w:rPr>
        <w:t xml:space="preserve">Figure 3.2: </w:t>
      </w:r>
      <w:r>
        <w:rPr>
          <w:rStyle w:val="content"/>
          <w:rFonts w:eastAsia="Times New Roman" w:cs="Times New Roman"/>
        </w:rPr>
        <w:t xml:space="preserve">See subsection </w:t>
      </w:r>
      <w:hyperlink r:id="rId1198" w:anchor="x1-470001" w:history="1">
        <w:r>
          <w:rPr>
            <w:rStyle w:val="Hyperlink"/>
            <w:rFonts w:eastAsia="Times New Roman" w:cs="Times New Roman"/>
          </w:rPr>
          <w:t>3.3.1.1</w:t>
        </w:r>
      </w:hyperlink>
      <w:r>
        <w:rPr>
          <w:rStyle w:val="content"/>
          <w:rFonts w:eastAsia="Times New Roman" w:cs="Times New Roman"/>
        </w:rPr>
        <w:t xml:space="preserve"> for full figure caption. </w:t>
      </w:r>
    </w:p>
    <w:p w14:paraId="19AD4AFB" w14:textId="77777777" w:rsidR="0060324F" w:rsidRDefault="00803168">
      <w:pPr>
        <w:pStyle w:val="noindent"/>
        <w:divId w:val="1216894537"/>
        <w:rPr>
          <w:rFonts w:cs="Times New Roman"/>
        </w:rPr>
      </w:pPr>
      <w:r>
        <w:rPr>
          <w:rFonts w:cs="Times New Roman"/>
        </w:rPr>
        <w:t>To identify the transcripts that produce piRNAs, we sequenced piRNAs from six developmental stages of mouse testes (10.5 dpp, 12.5 dpp, 14.5 dpp, 17.5 dpp, 20.5 dpp, and adult) and mapped them to the assembled transcripts. The first round of spermatogenesis proceeds synchronously among the tubules of the testis: mouse testes at 10.5 dpp advance no further than the zygotene stage (staging according to [</w:t>
      </w:r>
      <w:hyperlink r:id="rId1199" w:anchor="XNEBEL1961" w:history="1">
        <w:r>
          <w:rPr>
            <w:rStyle w:val="Hyperlink"/>
            <w:rFonts w:cs="Times New Roman"/>
          </w:rPr>
          <w:t>Nebel et al.</w:t>
        </w:r>
      </w:hyperlink>
      <w:r>
        <w:rPr>
          <w:rFonts w:cs="Times New Roman"/>
        </w:rPr>
        <w:t>, </w:t>
      </w:r>
      <w:hyperlink r:id="rId1200" w:anchor="XNEBEL1961" w:history="1">
        <w:r>
          <w:rPr>
            <w:rStyle w:val="Hyperlink"/>
            <w:rFonts w:cs="Times New Roman"/>
          </w:rPr>
          <w:t>1961</w:t>
        </w:r>
      </w:hyperlink>
      <w:r>
        <w:rPr>
          <w:rFonts w:cs="Times New Roman"/>
        </w:rPr>
        <w:t>]; 12.5 dpp to the early pachytene; 14.5 dpp to the middle pachytene; 17.5 to the late pachytene; and 20.5 dpp to the round spermatid stage. For each stage, we prepared two sequencing libraries: one comprising all small RNAs and one in which oxidation was used to enrich for piRNAs by virtue of their 2</w:t>
      </w:r>
      <w:r>
        <w:rPr>
          <w:rStyle w:val="cmsy-8"/>
          <w:rFonts w:ascii="Times New Roman" w:hAnsi="Times New Roman" w:cs="Times New Roman"/>
        </w:rPr>
        <w:t>′</w:t>
      </w:r>
      <w:r>
        <w:rPr>
          <w:rFonts w:cs="Times New Roman"/>
        </w:rPr>
        <w:t>-O-methyl-modified 3</w:t>
      </w:r>
      <w:r>
        <w:rPr>
          <w:rStyle w:val="cmsy-8"/>
          <w:rFonts w:ascii="Times New Roman" w:hAnsi="Times New Roman" w:cs="Times New Roman"/>
        </w:rPr>
        <w:t>′</w:t>
      </w:r>
      <w:r>
        <w:rPr>
          <w:rFonts w:cs="Times New Roman"/>
        </w:rPr>
        <w:t> termini [</w:t>
      </w:r>
      <w:hyperlink r:id="rId1201" w:anchor="XGhildiyal2008" w:history="1">
        <w:r>
          <w:rPr>
            <w:rStyle w:val="Hyperlink"/>
            <w:rFonts w:cs="Times New Roman"/>
          </w:rPr>
          <w:t>Ghildiyal et al.</w:t>
        </w:r>
      </w:hyperlink>
      <w:r>
        <w:rPr>
          <w:rFonts w:cs="Times New Roman"/>
        </w:rPr>
        <w:t>, </w:t>
      </w:r>
      <w:hyperlink r:id="rId1202" w:anchor="XGhildiyal2008" w:history="1">
        <w:r>
          <w:rPr>
            <w:rStyle w:val="Hyperlink"/>
            <w:rFonts w:cs="Times New Roman"/>
          </w:rPr>
          <w:t>2008</w:t>
        </w:r>
      </w:hyperlink>
      <w:r>
        <w:rPr>
          <w:rFonts w:cs="Times New Roman"/>
        </w:rPr>
        <w:t xml:space="preserve">]. </w:t>
      </w:r>
    </w:p>
    <w:p w14:paraId="28222D1E" w14:textId="77777777" w:rsidR="0060324F" w:rsidRDefault="00803168">
      <w:pPr>
        <w:pStyle w:val="noindent"/>
        <w:divId w:val="1216894537"/>
        <w:rPr>
          <w:rFonts w:cs="Times New Roman"/>
        </w:rPr>
      </w:pPr>
      <w:r>
        <w:rPr>
          <w:rFonts w:cs="Times New Roman"/>
        </w:rPr>
        <w:t>To qualify as a piRNA-producing transcript, an assembled RNA was required to produce either a sufficiently high piRNA abundance (&gt;100 ppm; parts per million uniquely mapped reads) or density (&gt;100 rpkm; reads per kilobase of transcript per million uniquely mapped reads). These criteria retained both long transcripts producing an abundance of piRNAs and short transcripts generating many piRNAs per unit of length. To refine the termini of each piRNA-producing transcript, we supplemented the RNA-seq data with high-throughput sequencing of the 5</w:t>
      </w:r>
      <w:r>
        <w:rPr>
          <w:rStyle w:val="cmsy-8"/>
          <w:rFonts w:ascii="Times New Roman" w:hAnsi="Times New Roman" w:cs="Times New Roman"/>
        </w:rPr>
        <w:t>′</w:t>
      </w:r>
      <w:r>
        <w:rPr>
          <w:rFonts w:cs="Times New Roman"/>
        </w:rPr>
        <w:t> ends of RNAs bearing an N(5</w:t>
      </w:r>
      <w:r>
        <w:rPr>
          <w:rStyle w:val="cmsy-8"/>
          <w:rFonts w:ascii="Times New Roman" w:hAnsi="Times New Roman" w:cs="Times New Roman"/>
        </w:rPr>
        <w:t>′</w:t>
      </w:r>
      <w:r>
        <w:rPr>
          <w:rFonts w:cs="Times New Roman"/>
        </w:rPr>
        <w:t> )ppp(5</w:t>
      </w:r>
      <w:r>
        <w:rPr>
          <w:rStyle w:val="cmsy-8"/>
          <w:rFonts w:ascii="Times New Roman" w:hAnsi="Times New Roman" w:cs="Times New Roman"/>
        </w:rPr>
        <w:t>′</w:t>
      </w:r>
      <w:r>
        <w:rPr>
          <w:rFonts w:cs="Times New Roman"/>
        </w:rPr>
        <w:t> )N cap structure (cap analysis of gene expression; CAGE) and the 3</w:t>
      </w:r>
      <w:r>
        <w:rPr>
          <w:rStyle w:val="cmsy-8"/>
          <w:rFonts w:ascii="Times New Roman" w:hAnsi="Times New Roman" w:cs="Times New Roman"/>
        </w:rPr>
        <w:t>′</w:t>
      </w:r>
      <w:r>
        <w:rPr>
          <w:rFonts w:cs="Times New Roman"/>
        </w:rPr>
        <w:t xml:space="preserve"> ends of transcripts preceding the poly(A) tail (polyadenylation site sequencing; PAS-seq). The assembled piRNA-producing transcripts likely correspond to continuous RNAs </w:t>
      </w:r>
      <w:r>
        <w:rPr>
          <w:rStyle w:val="phvro8t-x-x-120"/>
          <w:rFonts w:cs="Times New Roman"/>
        </w:rPr>
        <w:t xml:space="preserve">in vivo </w:t>
      </w:r>
      <w:r>
        <w:rPr>
          <w:rFonts w:cs="Times New Roman"/>
        </w:rPr>
        <w:t>because the CAGE library used to annotate transcript 5</w:t>
      </w:r>
      <w:r>
        <w:rPr>
          <w:rStyle w:val="cmsy-8"/>
          <w:rFonts w:ascii="Times New Roman" w:hAnsi="Times New Roman" w:cs="Times New Roman"/>
        </w:rPr>
        <w:t>′</w:t>
      </w:r>
      <w:r>
        <w:rPr>
          <w:rFonts w:cs="Times New Roman"/>
        </w:rPr>
        <w:t xml:space="preserve">  ends was constructed after two rounds of poly(A) selection. Thus, the RNA molecules in the library derive from complete transcripts extending from the 5</w:t>
      </w:r>
      <w:r>
        <w:rPr>
          <w:rStyle w:val="cmsy-8"/>
          <w:rFonts w:ascii="Times New Roman" w:hAnsi="Times New Roman" w:cs="Times New Roman"/>
        </w:rPr>
        <w:t>′</w:t>
      </w:r>
      <w:r>
        <w:rPr>
          <w:rFonts w:cs="Times New Roman"/>
        </w:rPr>
        <w:t xml:space="preserve">  cap to the poly(A) tail (Figure </w:t>
      </w:r>
      <w:hyperlink r:id="rId1203" w:anchor="x1-46001r1" w:history="1">
        <w:r>
          <w:rPr>
            <w:rStyle w:val="Hyperlink"/>
            <w:rFonts w:cs="Times New Roman"/>
          </w:rPr>
          <w:t>3.1</w:t>
        </w:r>
      </w:hyperlink>
      <w:r>
        <w:rPr>
          <w:rFonts w:cs="Times New Roman"/>
        </w:rPr>
        <w:t>B). Conventional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RACE (rapid amplification of cDNA ends) analysis of piRNA-producing transcripts confirmed the ends of 16 loci (data not shown). To provide additional confirmation of the 5</w:t>
      </w:r>
      <w:r>
        <w:rPr>
          <w:rStyle w:val="cmsy-8"/>
          <w:rFonts w:ascii="Times New Roman" w:hAnsi="Times New Roman" w:cs="Times New Roman"/>
        </w:rPr>
        <w:t>′</w:t>
      </w:r>
      <w:r>
        <w:rPr>
          <w:rFonts w:cs="Times New Roman"/>
        </w:rPr>
        <w:t xml:space="preserve">  end of each piRNA-producing transcript, we also determined the locations of histone H3 bearing trimethylated lysine 4 (H3K4me3), a histone modification associated with RNA Pol II transcription start sites </w:t>
      </w:r>
      <w:hyperlink r:id="rId1204" w:anchor="XGuenther2007" w:history="1">
        <w:r>
          <w:rPr>
            <w:rStyle w:val="Hyperlink"/>
            <w:rFonts w:cs="Times New Roman"/>
          </w:rPr>
          <w:t>Guenther et al.</w:t>
        </w:r>
      </w:hyperlink>
      <w:r>
        <w:rPr>
          <w:rFonts w:cs="Times New Roman"/>
        </w:rPr>
        <w:t> [</w:t>
      </w:r>
      <w:hyperlink r:id="rId1205" w:anchor="XGuenther2007" w:history="1">
        <w:r>
          <w:rPr>
            <w:rStyle w:val="Hyperlink"/>
            <w:rFonts w:cs="Times New Roman"/>
          </w:rPr>
          <w:t>2007</w:t>
        </w:r>
      </w:hyperlink>
      <w:r>
        <w:rPr>
          <w:rFonts w:cs="Times New Roman"/>
        </w:rPr>
        <w:t xml:space="preserve">]. </w:t>
      </w:r>
    </w:p>
    <w:p w14:paraId="422998A3" w14:textId="77777777" w:rsidR="0060324F" w:rsidRDefault="00803168">
      <w:pPr>
        <w:pStyle w:val="Heading5"/>
        <w:divId w:val="1216894537"/>
        <w:rPr>
          <w:rFonts w:eastAsia="Times New Roman" w:cs="Times New Roman"/>
        </w:rPr>
      </w:pPr>
      <w:r>
        <w:rPr>
          <w:rStyle w:val="titlemark"/>
          <w:rFonts w:eastAsia="Times New Roman" w:cs="Times New Roman"/>
        </w:rPr>
        <w:t xml:space="preserve">3.3.1.1 </w:t>
      </w:r>
      <w:r>
        <w:rPr>
          <w:rFonts w:eastAsia="Times New Roman" w:cs="Times New Roman"/>
        </w:rPr>
        <w:t>Caption for Figure 3.2</w:t>
      </w:r>
    </w:p>
    <w:p w14:paraId="50D17CA8" w14:textId="77777777" w:rsidR="0060324F" w:rsidRDefault="00803168">
      <w:pPr>
        <w:pStyle w:val="noindent"/>
        <w:divId w:val="1216894537"/>
        <w:rPr>
          <w:rFonts w:cs="Times New Roman"/>
        </w:rPr>
      </w:pPr>
      <w:r>
        <w:rPr>
          <w:rFonts w:cs="Times New Roman"/>
        </w:rPr>
        <w:t>(A) Positions of the 214 major piRNA-producing genes on the 19 autosomes of mice. We detected no loci on the X or Y chromosomes. (B) Cumulative distributions for all piRNAs and for uniquely mapping piRNAs comparing the piRNA loci defined by our methods and by previous approaches [</w:t>
      </w:r>
      <w:hyperlink r:id="rId1206" w:anchor="XGirard2006" w:history="1">
        <w:r>
          <w:rPr>
            <w:rStyle w:val="Hyperlink"/>
            <w:rFonts w:cs="Times New Roman"/>
          </w:rPr>
          <w:t>Girard et al.</w:t>
        </w:r>
      </w:hyperlink>
      <w:r>
        <w:rPr>
          <w:rFonts w:cs="Times New Roman"/>
        </w:rPr>
        <w:t>, </w:t>
      </w:r>
      <w:hyperlink r:id="rId1207" w:anchor="XGirard2006" w:history="1">
        <w:r>
          <w:rPr>
            <w:rStyle w:val="Hyperlink"/>
            <w:rFonts w:cs="Times New Roman"/>
          </w:rPr>
          <w:t>2006</w:t>
        </w:r>
      </w:hyperlink>
      <w:r>
        <w:rPr>
          <w:rFonts w:cs="Times New Roman"/>
        </w:rPr>
        <w:t>, </w:t>
      </w:r>
      <w:hyperlink r:id="rId1208" w:anchor="XLau2006" w:history="1">
        <w:r>
          <w:rPr>
            <w:rStyle w:val="Hyperlink"/>
            <w:rFonts w:cs="Times New Roman"/>
          </w:rPr>
          <w:t>Lau et al.</w:t>
        </w:r>
      </w:hyperlink>
      <w:r>
        <w:rPr>
          <w:rFonts w:cs="Times New Roman"/>
        </w:rPr>
        <w:t>, </w:t>
      </w:r>
      <w:hyperlink r:id="rId1209" w:anchor="XLau2006" w:history="1">
        <w:r>
          <w:rPr>
            <w:rStyle w:val="Hyperlink"/>
            <w:rFonts w:cs="Times New Roman"/>
          </w:rPr>
          <w:t>2006</w:t>
        </w:r>
      </w:hyperlink>
      <w:r>
        <w:rPr>
          <w:rFonts w:cs="Times New Roman"/>
        </w:rPr>
        <w:t>]. (C) Histogram of distances (in 200 bp bins) from the annotated 5</w:t>
      </w:r>
      <w:r>
        <w:rPr>
          <w:rStyle w:val="cmsy-8"/>
          <w:rFonts w:ascii="Times New Roman" w:hAnsi="Times New Roman" w:cs="Times New Roman"/>
        </w:rPr>
        <w:t>′</w:t>
      </w:r>
      <w:r>
        <w:rPr>
          <w:rFonts w:cs="Times New Roman"/>
        </w:rPr>
        <w:t> or 3</w:t>
      </w:r>
      <w:r>
        <w:rPr>
          <w:rStyle w:val="cmsy-8"/>
          <w:rFonts w:ascii="Times New Roman" w:hAnsi="Times New Roman" w:cs="Times New Roman"/>
        </w:rPr>
        <w:t>′</w:t>
      </w:r>
      <w:r>
        <w:rPr>
          <w:rFonts w:cs="Times New Roman"/>
        </w:rPr>
        <w:t> end of a piRNA gene (this study) or cluster to the nearest peak of reads from high-throughput sequencing for transcript 5</w:t>
      </w:r>
      <w:r>
        <w:rPr>
          <w:rStyle w:val="cmsy-8"/>
          <w:rFonts w:ascii="Times New Roman" w:hAnsi="Times New Roman" w:cs="Times New Roman"/>
        </w:rPr>
        <w:t>′</w:t>
      </w:r>
      <w:r>
        <w:rPr>
          <w:rFonts w:cs="Times New Roman"/>
        </w:rPr>
        <w:t xml:space="preserve">  (CAGE-seq) or 3</w:t>
      </w:r>
      <w:r>
        <w:rPr>
          <w:rStyle w:val="cmsy-8"/>
          <w:rFonts w:ascii="Times New Roman" w:hAnsi="Times New Roman" w:cs="Times New Roman"/>
        </w:rPr>
        <w:t>′</w:t>
      </w:r>
      <w:r>
        <w:rPr>
          <w:rFonts w:cs="Times New Roman"/>
        </w:rPr>
        <w:t xml:space="preserve"> (PAS-seq) ends, transcription start sites (H3K4me3) or A-MYB binding. </w:t>
      </w:r>
    </w:p>
    <w:p w14:paraId="0FA811E6" w14:textId="77777777" w:rsidR="0060324F" w:rsidRDefault="00803168">
      <w:pPr>
        <w:pStyle w:val="Heading4"/>
        <w:divId w:val="1216894537"/>
        <w:rPr>
          <w:rFonts w:eastAsia="Times New Roman" w:cs="Times New Roman"/>
        </w:rPr>
      </w:pPr>
      <w:r>
        <w:rPr>
          <w:rStyle w:val="titlemark"/>
          <w:rFonts w:eastAsia="Times New Roman" w:cs="Times New Roman"/>
        </w:rPr>
        <w:t xml:space="preserve">3.3.2 </w:t>
      </w:r>
      <w:r>
        <w:rPr>
          <w:rFonts w:eastAsia="Times New Roman" w:cs="Times New Roman"/>
        </w:rPr>
        <w:t>piRNA Precursor RNAs are Canonical RNA Pol II Transcripts</w:t>
      </w:r>
    </w:p>
    <w:p w14:paraId="3DC3685E" w14:textId="77777777" w:rsidR="0060324F" w:rsidRDefault="00803168">
      <w:pPr>
        <w:pStyle w:val="noindent"/>
        <w:divId w:val="1216894537"/>
        <w:rPr>
          <w:rFonts w:cs="Times New Roman"/>
        </w:rPr>
      </w:pPr>
      <w:r>
        <w:rPr>
          <w:rFonts w:cs="Times New Roman"/>
        </w:rPr>
        <w:t>The presence of 5</w:t>
      </w:r>
      <w:r>
        <w:rPr>
          <w:rStyle w:val="cmsy-8"/>
          <w:rFonts w:ascii="Times New Roman" w:hAnsi="Times New Roman" w:cs="Times New Roman"/>
        </w:rPr>
        <w:t>′</w:t>
      </w:r>
      <w:r>
        <w:rPr>
          <w:rFonts w:cs="Times New Roman"/>
        </w:rPr>
        <w:t xml:space="preserve"> caps and poly(A) tails and the binding of histone H3K4me3 to the genomic DNA immediately upstream of the transcription start site of each piRNA locus suggest that piRNA transcripts are produced by RNA pol II </w:t>
      </w:r>
      <w:hyperlink r:id="rId1210" w:anchor="x1-46001r1" w:history="1">
        <w:r>
          <w:rPr>
            <w:rStyle w:val="Hyperlink"/>
            <w:rFonts w:cs="Times New Roman"/>
          </w:rPr>
          <w:t>3.1</w:t>
        </w:r>
      </w:hyperlink>
      <w:r>
        <w:rPr>
          <w:rFonts w:cs="Times New Roman"/>
        </w:rPr>
        <w:t xml:space="preserve">. Moreover, using antibodies to RNA pol II but not RNA pol III, ChIP-seq showed a peak at the transcription start site as well as polymerase occupancy across the entire piRNA gene (Figure </w:t>
      </w:r>
      <w:hyperlink r:id="rId1211" w:anchor="x1-46001r1" w:history="1">
        <w:r>
          <w:rPr>
            <w:rStyle w:val="Hyperlink"/>
            <w:rFonts w:cs="Times New Roman"/>
          </w:rPr>
          <w:t>3.1</w:t>
        </w:r>
      </w:hyperlink>
      <w:r>
        <w:rPr>
          <w:rFonts w:cs="Times New Roman"/>
        </w:rPr>
        <w:t>B; [</w:t>
      </w:r>
      <w:hyperlink r:id="rId1212" w:anchor="XKutter2011" w:history="1">
        <w:r>
          <w:rPr>
            <w:rStyle w:val="Hyperlink"/>
            <w:rFonts w:cs="Times New Roman"/>
          </w:rPr>
          <w:t>Kutter et al.</w:t>
        </w:r>
      </w:hyperlink>
      <w:r>
        <w:rPr>
          <w:rFonts w:cs="Times New Roman"/>
        </w:rPr>
        <w:t>, </w:t>
      </w:r>
      <w:hyperlink r:id="rId1213" w:anchor="XKutter2011" w:history="1">
        <w:r>
          <w:rPr>
            <w:rStyle w:val="Hyperlink"/>
            <w:rFonts w:cs="Times New Roman"/>
          </w:rPr>
          <w:t>2011</w:t>
        </w:r>
      </w:hyperlink>
      <w:r>
        <w:rPr>
          <w:rFonts w:cs="Times New Roman"/>
        </w:rPr>
        <w:t>]. We conclude that piRNA transcripts are conventional RNA pol II transcripts bearing 5</w:t>
      </w:r>
      <w:r>
        <w:rPr>
          <w:rStyle w:val="cmsy-8"/>
          <w:rFonts w:ascii="Times New Roman" w:hAnsi="Times New Roman" w:cs="Times New Roman"/>
        </w:rPr>
        <w:t>′</w:t>
      </w:r>
      <w:r>
        <w:rPr>
          <w:rFonts w:cs="Times New Roman"/>
        </w:rPr>
        <w:t> caps and 3</w:t>
      </w:r>
      <w:r>
        <w:rPr>
          <w:rStyle w:val="cmsy-8"/>
          <w:rFonts w:ascii="Times New Roman" w:hAnsi="Times New Roman" w:cs="Times New Roman"/>
        </w:rPr>
        <w:t>′</w:t>
      </w:r>
      <w:r>
        <w:rPr>
          <w:rFonts w:cs="Times New Roman"/>
        </w:rPr>
        <w:t xml:space="preserve"> poly(A) tails. </w:t>
      </w:r>
    </w:p>
    <w:p w14:paraId="0C87A063" w14:textId="77777777" w:rsidR="0060324F" w:rsidRDefault="00803168">
      <w:pPr>
        <w:pStyle w:val="Heading4"/>
        <w:divId w:val="1216894537"/>
        <w:rPr>
          <w:rFonts w:eastAsia="Times New Roman" w:cs="Times New Roman"/>
        </w:rPr>
      </w:pPr>
      <w:r>
        <w:rPr>
          <w:rStyle w:val="titlemark"/>
          <w:rFonts w:eastAsia="Times New Roman" w:cs="Times New Roman"/>
        </w:rPr>
        <w:t xml:space="preserve">3.3.3 </w:t>
      </w:r>
      <w:r>
        <w:rPr>
          <w:rFonts w:eastAsia="Times New Roman" w:cs="Times New Roman"/>
        </w:rPr>
        <w:t>A Transcript-based Set of piRNA Loci</w:t>
      </w:r>
    </w:p>
    <w:p w14:paraId="4A20BF52" w14:textId="77777777" w:rsidR="0060324F" w:rsidRDefault="00803168">
      <w:pPr>
        <w:pStyle w:val="noindent"/>
        <w:divId w:val="1216894537"/>
        <w:rPr>
          <w:rFonts w:cs="Times New Roman"/>
        </w:rPr>
      </w:pPr>
      <w:r>
        <w:rPr>
          <w:rFonts w:cs="Times New Roman"/>
        </w:rPr>
        <w:t xml:space="preserve">Our transcriptome assembly yielded 467 piRNA-producing transcripts that define 214 genomic loci (Figure </w:t>
      </w:r>
      <w:hyperlink r:id="rId1214" w:anchor="x1-46002r2" w:history="1">
        <w:r>
          <w:rPr>
            <w:rStyle w:val="Hyperlink"/>
            <w:rFonts w:cs="Times New Roman"/>
          </w:rPr>
          <w:t>3.2</w:t>
        </w:r>
      </w:hyperlink>
      <w:r>
        <w:rPr>
          <w:rFonts w:cs="Times New Roman"/>
        </w:rPr>
        <w:t xml:space="preserve">A and Table S1). Among the ~2.2 million distinct piRNA species and ~8.8 million piRNA reads from the adult mouse testis, the 214 genomic loci account for 95% of all piRNAs. </w:t>
      </w:r>
    </w:p>
    <w:p w14:paraId="65587FF5" w14:textId="77777777" w:rsidR="0060324F" w:rsidRDefault="00803168">
      <w:pPr>
        <w:pStyle w:val="noindent"/>
        <w:divId w:val="1216894537"/>
        <w:rPr>
          <w:rFonts w:cs="Times New Roman"/>
        </w:rPr>
      </w:pPr>
      <w:r>
        <w:rPr>
          <w:rFonts w:cs="Times New Roman"/>
        </w:rPr>
        <w:t>Previous studies defined piRNA clusters based solely on small RNA sequencing data [</w:t>
      </w:r>
      <w:hyperlink r:id="rId1215" w:anchor="XAravin2007a" w:history="1">
        <w:r>
          <w:rPr>
            <w:rStyle w:val="Hyperlink"/>
            <w:rFonts w:cs="Times New Roman"/>
          </w:rPr>
          <w:t>Aravin et al.</w:t>
        </w:r>
      </w:hyperlink>
      <w:r>
        <w:rPr>
          <w:rFonts w:cs="Times New Roman"/>
        </w:rPr>
        <w:t>, </w:t>
      </w:r>
      <w:hyperlink r:id="rId1216" w:anchor="XAravin2007a" w:history="1">
        <w:r>
          <w:rPr>
            <w:rStyle w:val="Hyperlink"/>
            <w:rFonts w:cs="Times New Roman"/>
          </w:rPr>
          <w:t>2007a</w:t>
        </w:r>
      </w:hyperlink>
      <w:r>
        <w:rPr>
          <w:rFonts w:cs="Times New Roman"/>
        </w:rPr>
        <w:t>, </w:t>
      </w:r>
      <w:hyperlink r:id="rId1217" w:anchor="XGirard2006" w:history="1">
        <w:r>
          <w:rPr>
            <w:rStyle w:val="Hyperlink"/>
            <w:rFonts w:cs="Times New Roman"/>
          </w:rPr>
          <w:t>Girard et al.</w:t>
        </w:r>
      </w:hyperlink>
      <w:r>
        <w:rPr>
          <w:rFonts w:cs="Times New Roman"/>
        </w:rPr>
        <w:t>, </w:t>
      </w:r>
      <w:hyperlink r:id="rId1218" w:anchor="XGirard2006" w:history="1">
        <w:r>
          <w:rPr>
            <w:rStyle w:val="Hyperlink"/>
            <w:rFonts w:cs="Times New Roman"/>
          </w:rPr>
          <w:t>2006</w:t>
        </w:r>
      </w:hyperlink>
      <w:r>
        <w:rPr>
          <w:rFonts w:cs="Times New Roman"/>
        </w:rPr>
        <w:t>, </w:t>
      </w:r>
      <w:hyperlink r:id="rId1219" w:anchor="XLau2006" w:history="1">
        <w:r>
          <w:rPr>
            <w:rStyle w:val="Hyperlink"/>
            <w:rFonts w:cs="Times New Roman"/>
          </w:rPr>
          <w:t>Lau et al.</w:t>
        </w:r>
      </w:hyperlink>
      <w:r>
        <w:rPr>
          <w:rFonts w:cs="Times New Roman"/>
        </w:rPr>
        <w:t>, </w:t>
      </w:r>
      <w:hyperlink r:id="rId1220" w:anchor="XLau2006" w:history="1">
        <w:r>
          <w:rPr>
            <w:rStyle w:val="Hyperlink"/>
            <w:rFonts w:cs="Times New Roman"/>
          </w:rPr>
          <w:t>2006</w:t>
        </w:r>
      </w:hyperlink>
      <w:r>
        <w:rPr>
          <w:rFonts w:cs="Times New Roman"/>
        </w:rPr>
        <w:t>]. Our approach differs in that it (1) uses RNA-seq data, whose greater read length facilitates the identification of introns, allowing us to define the architecture of piRNA precursor transcripts and (2) uses CAGE, PAS-seq, and H3K4me3 ChIP-seq data to refine the 5</w:t>
      </w:r>
      <w:r>
        <w:rPr>
          <w:rStyle w:val="cmsy-8"/>
          <w:rFonts w:ascii="Times New Roman" w:hAnsi="Times New Roman" w:cs="Times New Roman"/>
        </w:rPr>
        <w:t>′</w:t>
      </w:r>
      <w:r>
        <w:rPr>
          <w:rFonts w:cs="Times New Roman"/>
        </w:rPr>
        <w:t> and 3</w:t>
      </w:r>
      <w:r>
        <w:rPr>
          <w:rStyle w:val="cmsy-8"/>
          <w:rFonts w:ascii="Times New Roman" w:hAnsi="Times New Roman" w:cs="Times New Roman"/>
        </w:rPr>
        <w:t>′</w:t>
      </w:r>
      <w:r>
        <w:rPr>
          <w:rFonts w:cs="Times New Roman"/>
        </w:rPr>
        <w:t xml:space="preserve">  ends of the piRNA transcripts. Consequently, the piRNA loci presented here account for more piRNAs using fewer genomic base pairs than those previously defined (Figures </w:t>
      </w:r>
      <w:hyperlink r:id="rId1221" w:anchor="x1-46002r2" w:history="1">
        <w:r>
          <w:rPr>
            <w:rStyle w:val="Hyperlink"/>
            <w:rFonts w:cs="Times New Roman"/>
          </w:rPr>
          <w:t>3.2</w:t>
        </w:r>
      </w:hyperlink>
      <w:r>
        <w:rPr>
          <w:rFonts w:cs="Times New Roman"/>
        </w:rPr>
        <w:t xml:space="preserve">B and </w:t>
      </w:r>
      <w:hyperlink r:id="rId1222" w:anchor="x1-46002r2" w:history="1">
        <w:r>
          <w:rPr>
            <w:rStyle w:val="Hyperlink"/>
            <w:rFonts w:cs="Times New Roman"/>
          </w:rPr>
          <w:t>3.2</w:t>
        </w:r>
      </w:hyperlink>
      <w:r>
        <w:rPr>
          <w:rFonts w:cs="Times New Roman"/>
        </w:rPr>
        <w:t>C; [</w:t>
      </w:r>
      <w:hyperlink r:id="rId1223" w:anchor="XGirard2006" w:history="1">
        <w:r>
          <w:rPr>
            <w:rStyle w:val="Hyperlink"/>
            <w:rFonts w:cs="Times New Roman"/>
          </w:rPr>
          <w:t>Girard et al.</w:t>
        </w:r>
      </w:hyperlink>
      <w:r>
        <w:rPr>
          <w:rFonts w:cs="Times New Roman"/>
        </w:rPr>
        <w:t>, </w:t>
      </w:r>
      <w:hyperlink r:id="rId1224" w:anchor="XGirard2006" w:history="1">
        <w:r>
          <w:rPr>
            <w:rStyle w:val="Hyperlink"/>
            <w:rFonts w:cs="Times New Roman"/>
          </w:rPr>
          <w:t>2006</w:t>
        </w:r>
      </w:hyperlink>
      <w:r>
        <w:rPr>
          <w:rFonts w:cs="Times New Roman"/>
        </w:rPr>
        <w:t>, </w:t>
      </w:r>
      <w:hyperlink r:id="rId1225" w:anchor="XLau2006" w:history="1">
        <w:r>
          <w:rPr>
            <w:rStyle w:val="Hyperlink"/>
            <w:rFonts w:cs="Times New Roman"/>
          </w:rPr>
          <w:t>Lau et al.</w:t>
        </w:r>
      </w:hyperlink>
      <w:r>
        <w:rPr>
          <w:rFonts w:cs="Times New Roman"/>
        </w:rPr>
        <w:t>, </w:t>
      </w:r>
      <w:hyperlink r:id="rId1226" w:anchor="XLau2006" w:history="1">
        <w:r>
          <w:rPr>
            <w:rStyle w:val="Hyperlink"/>
            <w:rFonts w:cs="Times New Roman"/>
          </w:rPr>
          <w:t>2006</w:t>
        </w:r>
      </w:hyperlink>
      <w:r>
        <w:rPr>
          <w:rFonts w:cs="Times New Roman"/>
        </w:rPr>
        <w:t>]. Our piRNA-producing loci include 41 piRNA loci that escaped previous detection [</w:t>
      </w:r>
      <w:hyperlink r:id="rId1227" w:anchor="XAravin2007a" w:history="1">
        <w:r>
          <w:rPr>
            <w:rStyle w:val="Hyperlink"/>
            <w:rFonts w:cs="Times New Roman"/>
          </w:rPr>
          <w:t>Aravin et al.</w:t>
        </w:r>
      </w:hyperlink>
      <w:r>
        <w:rPr>
          <w:rFonts w:cs="Times New Roman"/>
        </w:rPr>
        <w:t>, </w:t>
      </w:r>
      <w:hyperlink r:id="rId1228" w:anchor="XAravin2007a" w:history="1">
        <w:r>
          <w:rPr>
            <w:rStyle w:val="Hyperlink"/>
            <w:rFonts w:cs="Times New Roman"/>
          </w:rPr>
          <w:t>2007a</w:t>
        </w:r>
      </w:hyperlink>
      <w:r>
        <w:rPr>
          <w:rFonts w:cs="Times New Roman"/>
        </w:rPr>
        <w:t>, </w:t>
      </w:r>
      <w:hyperlink r:id="rId1229" w:anchor="XGirard2006" w:history="1">
        <w:r>
          <w:rPr>
            <w:rStyle w:val="Hyperlink"/>
            <w:rFonts w:cs="Times New Roman"/>
          </w:rPr>
          <w:t>Girard et al.</w:t>
        </w:r>
      </w:hyperlink>
      <w:r>
        <w:rPr>
          <w:rFonts w:cs="Times New Roman"/>
        </w:rPr>
        <w:t>, </w:t>
      </w:r>
      <w:hyperlink r:id="rId1230" w:anchor="XGirard2006" w:history="1">
        <w:r>
          <w:rPr>
            <w:rStyle w:val="Hyperlink"/>
            <w:rFonts w:cs="Times New Roman"/>
          </w:rPr>
          <w:t>2006</w:t>
        </w:r>
      </w:hyperlink>
      <w:r>
        <w:rPr>
          <w:rFonts w:cs="Times New Roman"/>
        </w:rPr>
        <w:t>, </w:t>
      </w:r>
      <w:hyperlink r:id="rId1231" w:anchor="XLau2006" w:history="1">
        <w:r>
          <w:rPr>
            <w:rStyle w:val="Hyperlink"/>
            <w:rFonts w:cs="Times New Roman"/>
          </w:rPr>
          <w:t>Lau et al.</w:t>
        </w:r>
      </w:hyperlink>
      <w:r>
        <w:rPr>
          <w:rFonts w:cs="Times New Roman"/>
        </w:rPr>
        <w:t>, </w:t>
      </w:r>
      <w:hyperlink r:id="rId1232" w:anchor="XLau2006" w:history="1">
        <w:r>
          <w:rPr>
            <w:rStyle w:val="Hyperlink"/>
            <w:rFonts w:cs="Times New Roman"/>
          </w:rPr>
          <w:t>2006</w:t>
        </w:r>
      </w:hyperlink>
      <w:r>
        <w:rPr>
          <w:rFonts w:cs="Times New Roman"/>
        </w:rPr>
        <w:t xml:space="preserve">], 37 of which contain introns. The 41 loci account for 2% of piRNAs at 10.5 dpp and 0.36% in the adult testis. </w:t>
      </w:r>
    </w:p>
    <w:p w14:paraId="0F31CBAC" w14:textId="77777777" w:rsidR="0060324F" w:rsidRDefault="00803168">
      <w:pPr>
        <w:pStyle w:val="Heading4"/>
        <w:divId w:val="1216894537"/>
        <w:rPr>
          <w:rFonts w:eastAsia="Times New Roman" w:cs="Times New Roman"/>
        </w:rPr>
      </w:pPr>
      <w:r>
        <w:rPr>
          <w:rStyle w:val="titlemark"/>
          <w:rFonts w:eastAsia="Times New Roman" w:cs="Times New Roman"/>
        </w:rPr>
        <w:t xml:space="preserve">3.3.4 </w:t>
      </w:r>
      <w:r>
        <w:rPr>
          <w:rFonts w:eastAsia="Times New Roman" w:cs="Times New Roman"/>
        </w:rPr>
        <w:t>Three Classes of piRNAs During Post-Natal Spermatogenesis</w:t>
      </w:r>
    </w:p>
    <w:p w14:paraId="045F4E05" w14:textId="77777777" w:rsidR="0060324F" w:rsidRDefault="00803168">
      <w:pPr>
        <w:pStyle w:val="noindent"/>
        <w:divId w:val="1216894537"/>
        <w:rPr>
          <w:rFonts w:cs="Times New Roman"/>
        </w:rPr>
      </w:pPr>
      <w:r>
        <w:rPr>
          <w:rFonts w:cs="Times New Roman"/>
        </w:rPr>
        <w:t>Mice produce three PIWI proteins: MIWI2 (PIWIL4), which binds piRNAs in perinatal testis [</w:t>
      </w:r>
      <w:hyperlink r:id="rId1233" w:anchor="XAravin2008a" w:history="1">
        <w:r>
          <w:rPr>
            <w:rStyle w:val="Hyperlink"/>
            <w:rFonts w:cs="Times New Roman"/>
          </w:rPr>
          <w:t>Aravin and Hannon</w:t>
        </w:r>
      </w:hyperlink>
      <w:r>
        <w:rPr>
          <w:rFonts w:cs="Times New Roman"/>
        </w:rPr>
        <w:t>, </w:t>
      </w:r>
      <w:hyperlink r:id="rId1234" w:anchor="XAravin2008a" w:history="1">
        <w:r>
          <w:rPr>
            <w:rStyle w:val="Hyperlink"/>
            <w:rFonts w:cs="Times New Roman"/>
          </w:rPr>
          <w:t>2008</w:t>
        </w:r>
      </w:hyperlink>
      <w:r>
        <w:rPr>
          <w:rFonts w:cs="Times New Roman"/>
        </w:rPr>
        <w:t>, </w:t>
      </w:r>
      <w:hyperlink r:id="rId1235" w:anchor="XCarmell2007" w:history="1">
        <w:r>
          <w:rPr>
            <w:rStyle w:val="Hyperlink"/>
            <w:rFonts w:cs="Times New Roman"/>
          </w:rPr>
          <w:t>Carmell et al.</w:t>
        </w:r>
      </w:hyperlink>
      <w:r>
        <w:rPr>
          <w:rFonts w:cs="Times New Roman"/>
        </w:rPr>
        <w:t>, </w:t>
      </w:r>
      <w:hyperlink r:id="rId1236" w:anchor="XCarmell2007" w:history="1">
        <w:r>
          <w:rPr>
            <w:rStyle w:val="Hyperlink"/>
            <w:rFonts w:cs="Times New Roman"/>
          </w:rPr>
          <w:t>2007</w:t>
        </w:r>
      </w:hyperlink>
      <w:r>
        <w:rPr>
          <w:rFonts w:cs="Times New Roman"/>
        </w:rPr>
        <w:t>]; MILI (PIWIL2), which binds piRNAs at least until the round spermatid stage of spermatogenesis [</w:t>
      </w:r>
      <w:hyperlink r:id="rId1237" w:anchor="XAravin2006" w:history="1">
        <w:r>
          <w:rPr>
            <w:rStyle w:val="Hyperlink"/>
            <w:rFonts w:cs="Times New Roman"/>
          </w:rPr>
          <w:t>Aravin et al.</w:t>
        </w:r>
      </w:hyperlink>
      <w:r>
        <w:rPr>
          <w:rFonts w:cs="Times New Roman"/>
        </w:rPr>
        <w:t>, </w:t>
      </w:r>
      <w:hyperlink r:id="rId1238" w:anchor="XAravin2006" w:history="1">
        <w:r>
          <w:rPr>
            <w:rStyle w:val="Hyperlink"/>
            <w:rFonts w:cs="Times New Roman"/>
          </w:rPr>
          <w:t>2006</w:t>
        </w:r>
      </w:hyperlink>
      <w:r>
        <w:rPr>
          <w:rFonts w:cs="Times New Roman"/>
        </w:rPr>
        <w:t>, </w:t>
      </w:r>
      <w:hyperlink r:id="rId1239" w:anchor="XAravin2007a" w:history="1">
        <w:r>
          <w:rPr>
            <w:rStyle w:val="Hyperlink"/>
            <w:rFonts w:cs="Times New Roman"/>
          </w:rPr>
          <w:t>2007a</w:t>
        </w:r>
      </w:hyperlink>
      <w:r>
        <w:rPr>
          <w:rFonts w:cs="Times New Roman"/>
        </w:rPr>
        <w:t>, </w:t>
      </w:r>
      <w:hyperlink r:id="rId1240" w:anchor="XKuramochi-Miyagawa2004" w:history="1">
        <w:r>
          <w:rPr>
            <w:rStyle w:val="Hyperlink"/>
            <w:rFonts w:cs="Times New Roman"/>
          </w:rPr>
          <w:t>Kuramochi-Miyagawa et al.</w:t>
        </w:r>
      </w:hyperlink>
      <w:r>
        <w:rPr>
          <w:rFonts w:cs="Times New Roman"/>
        </w:rPr>
        <w:t>, </w:t>
      </w:r>
      <w:hyperlink r:id="rId1241" w:anchor="XKuramochi-Miyagawa2004" w:history="1">
        <w:r>
          <w:rPr>
            <w:rStyle w:val="Hyperlink"/>
            <w:rFonts w:cs="Times New Roman"/>
          </w:rPr>
          <w:t>2004</w:t>
        </w:r>
      </w:hyperlink>
      <w:r>
        <w:rPr>
          <w:rFonts w:cs="Times New Roman"/>
        </w:rPr>
        <w:t>]; and MIWI (PIWILl), which is first produced during the pachytene stage of meiosis [</w:t>
      </w:r>
      <w:hyperlink r:id="rId1242" w:anchor="XDeng2002c" w:history="1">
        <w:r>
          <w:rPr>
            <w:rStyle w:val="Hyperlink"/>
            <w:rFonts w:cs="Times New Roman"/>
          </w:rPr>
          <w:t>Deng and Lin</w:t>
        </w:r>
      </w:hyperlink>
      <w:r>
        <w:rPr>
          <w:rFonts w:cs="Times New Roman"/>
        </w:rPr>
        <w:t>, </w:t>
      </w:r>
      <w:hyperlink r:id="rId1243" w:anchor="XDeng2002c" w:history="1">
        <w:r>
          <w:rPr>
            <w:rStyle w:val="Hyperlink"/>
            <w:rFonts w:cs="Times New Roman"/>
          </w:rPr>
          <w:t>2002</w:t>
        </w:r>
      </w:hyperlink>
      <w:r>
        <w:rPr>
          <w:rFonts w:cs="Times New Roman"/>
        </w:rPr>
        <w:t>]. From 10.5 to 20.5 dpp, piRNA abundance increases and longer piRNAs appear, reflecting a switch from MILI-bound piRNAs, which have a 26-27 nt modal length [</w:t>
      </w:r>
      <w:hyperlink r:id="rId1244" w:anchor="XAravin2006" w:history="1">
        <w:r>
          <w:rPr>
            <w:rStyle w:val="Hyperlink"/>
            <w:rFonts w:cs="Times New Roman"/>
          </w:rPr>
          <w:t>Aravin et al.</w:t>
        </w:r>
      </w:hyperlink>
      <w:r>
        <w:rPr>
          <w:rFonts w:cs="Times New Roman"/>
        </w:rPr>
        <w:t>, </w:t>
      </w:r>
      <w:hyperlink r:id="rId1245" w:anchor="XAravin2006" w:history="1">
        <w:r>
          <w:rPr>
            <w:rStyle w:val="Hyperlink"/>
            <w:rFonts w:cs="Times New Roman"/>
          </w:rPr>
          <w:t>2006</w:t>
        </w:r>
      </w:hyperlink>
      <w:r>
        <w:rPr>
          <w:rFonts w:cs="Times New Roman"/>
        </w:rPr>
        <w:t>, </w:t>
      </w:r>
      <w:hyperlink r:id="rId1246" w:anchor="XAravin2008a" w:history="1">
        <w:r>
          <w:rPr>
            <w:rStyle w:val="Hyperlink"/>
            <w:rFonts w:cs="Times New Roman"/>
          </w:rPr>
          <w:t>Aravin and Hannon</w:t>
        </w:r>
      </w:hyperlink>
      <w:r>
        <w:rPr>
          <w:rFonts w:cs="Times New Roman"/>
        </w:rPr>
        <w:t>, </w:t>
      </w:r>
      <w:hyperlink r:id="rId1247" w:anchor="XAravin2008a" w:history="1">
        <w:r>
          <w:rPr>
            <w:rStyle w:val="Hyperlink"/>
            <w:rFonts w:cs="Times New Roman"/>
          </w:rPr>
          <w:t>2008</w:t>
        </w:r>
      </w:hyperlink>
      <w:r>
        <w:rPr>
          <w:rFonts w:cs="Times New Roman"/>
        </w:rPr>
        <w:t>, </w:t>
      </w:r>
      <w:hyperlink r:id="rId1248" w:anchor="XMontgomery1998" w:history="1">
        <w:r>
          <w:rPr>
            <w:rStyle w:val="Hyperlink"/>
            <w:rFonts w:cs="Times New Roman"/>
          </w:rPr>
          <w:t>Montgomery et al.</w:t>
        </w:r>
      </w:hyperlink>
      <w:r>
        <w:rPr>
          <w:rFonts w:cs="Times New Roman"/>
        </w:rPr>
        <w:t>, </w:t>
      </w:r>
      <w:hyperlink r:id="rId1249" w:anchor="XMontgomery1998" w:history="1">
        <w:r>
          <w:rPr>
            <w:rStyle w:val="Hyperlink"/>
            <w:rFonts w:cs="Times New Roman"/>
          </w:rPr>
          <w:t>1998</w:t>
        </w:r>
      </w:hyperlink>
      <w:r>
        <w:rPr>
          <w:rFonts w:cs="Times New Roman"/>
        </w:rPr>
        <w:t>, </w:t>
      </w:r>
      <w:hyperlink r:id="rId1250" w:anchor="XRobine2009" w:history="1">
        <w:r>
          <w:rPr>
            <w:rStyle w:val="Hyperlink"/>
            <w:rFonts w:cs="Times New Roman"/>
          </w:rPr>
          <w:t>Robine et al.</w:t>
        </w:r>
      </w:hyperlink>
      <w:r>
        <w:rPr>
          <w:rFonts w:cs="Times New Roman"/>
        </w:rPr>
        <w:t>, </w:t>
      </w:r>
      <w:hyperlink r:id="rId1251" w:anchor="XRobine2009" w:history="1">
        <w:r>
          <w:rPr>
            <w:rStyle w:val="Hyperlink"/>
            <w:rFonts w:cs="Times New Roman"/>
          </w:rPr>
          <w:t>2009</w:t>
        </w:r>
      </w:hyperlink>
      <w:r>
        <w:rPr>
          <w:rFonts w:cs="Times New Roman"/>
        </w:rPr>
        <w:t xml:space="preserve">], to MIWI-bound piRNAs, which have a 30 nt modal length (Figure </w:t>
      </w:r>
      <w:hyperlink r:id="rId1252" w:anchor="x1-50002r4" w:history="1">
        <w:r>
          <w:rPr>
            <w:rStyle w:val="Hyperlink"/>
            <w:rFonts w:cs="Times New Roman"/>
          </w:rPr>
          <w:t>3.4</w:t>
        </w:r>
      </w:hyperlink>
      <w:r>
        <w:rPr>
          <w:rFonts w:cs="Times New Roman"/>
        </w:rPr>
        <w:t>A; [</w:t>
      </w:r>
      <w:hyperlink r:id="rId1253" w:anchor="XReuter2009" w:history="1">
        <w:r>
          <w:rPr>
            <w:rStyle w:val="Hyperlink"/>
            <w:rFonts w:cs="Times New Roman"/>
          </w:rPr>
          <w:t>Reuter et al.</w:t>
        </w:r>
      </w:hyperlink>
      <w:r>
        <w:rPr>
          <w:rFonts w:cs="Times New Roman"/>
        </w:rPr>
        <w:t>, </w:t>
      </w:r>
      <w:hyperlink r:id="rId1254" w:anchor="XReuter2009" w:history="1">
        <w:r>
          <w:rPr>
            <w:rStyle w:val="Hyperlink"/>
            <w:rFonts w:cs="Times New Roman"/>
          </w:rPr>
          <w:t>2009</w:t>
        </w:r>
      </w:hyperlink>
      <w:r>
        <w:rPr>
          <w:rFonts w:cs="Times New Roman"/>
        </w:rPr>
        <w:t>, </w:t>
      </w:r>
      <w:hyperlink r:id="rId1255" w:anchor="XRobine2009" w:history="1">
        <w:r>
          <w:rPr>
            <w:rStyle w:val="Hyperlink"/>
            <w:rFonts w:cs="Times New Roman"/>
          </w:rPr>
          <w:t>Robine et al.</w:t>
        </w:r>
      </w:hyperlink>
      <w:r>
        <w:rPr>
          <w:rFonts w:cs="Times New Roman"/>
        </w:rPr>
        <w:t>, </w:t>
      </w:r>
      <w:hyperlink r:id="rId1256" w:anchor="XRobine2009" w:history="1">
        <w:r>
          <w:rPr>
            <w:rStyle w:val="Hyperlink"/>
            <w:rFonts w:cs="Times New Roman"/>
          </w:rPr>
          <w:t>2009</w:t>
        </w:r>
      </w:hyperlink>
      <w:r>
        <w:rPr>
          <w:rFonts w:cs="Times New Roman"/>
        </w:rPr>
        <w:t xml:space="preserve">]. This switch occurs at the pachytene phase of meiosis. MILI-bound pre-pachytene piRNAs predominate before the onset of pachynema; at the pachytene and round spermatid stages, most piRNAs are MIWI-bound pachytene piRNAs. </w:t>
      </w:r>
    </w:p>
    <w:p w14:paraId="5740C2B3" w14:textId="77777777" w:rsidR="0060324F" w:rsidRDefault="00803168">
      <w:pPr>
        <w:pStyle w:val="noindent"/>
        <w:divId w:val="1216894537"/>
        <w:rPr>
          <w:rFonts w:cs="Times New Roman"/>
        </w:rPr>
      </w:pPr>
      <w:r>
        <w:rPr>
          <w:rFonts w:cs="Times New Roman"/>
        </w:rPr>
        <w:t xml:space="preserve">We used hierarchical clustering to analyze the change in piRNA abundance from 10.5 to 20.5 dpp for the 214 genes defined by our data (Figures </w:t>
      </w:r>
      <w:hyperlink r:id="rId1257" w:anchor="x1-50001r3" w:history="1">
        <w:r>
          <w:rPr>
            <w:rStyle w:val="Hyperlink"/>
            <w:rFonts w:cs="Times New Roman"/>
          </w:rPr>
          <w:t>3.3</w:t>
        </w:r>
      </w:hyperlink>
      <w:r>
        <w:rPr>
          <w:rFonts w:cs="Times New Roman"/>
        </w:rPr>
        <w:t xml:space="preserve">A and </w:t>
      </w:r>
      <w:hyperlink r:id="rId1258" w:anchor="x1-50002r4" w:history="1">
        <w:r>
          <w:rPr>
            <w:rStyle w:val="Hyperlink"/>
            <w:rFonts w:cs="Times New Roman"/>
          </w:rPr>
          <w:t>3.4</w:t>
        </w:r>
      </w:hyperlink>
      <w:r>
        <w:rPr>
          <w:rFonts w:cs="Times New Roman"/>
        </w:rPr>
        <w:t xml:space="preserve">A and Table S2). Three types of piRNA-producing genes were identified according to when their piRNAs first accumulate and how their expression changes during spermatogenesis: 84 pre-pachytene, 100 pachytene, and 30 hybrid loci. At 10.5 dpp, the earliest time we evaluated, 84 genes dominate piRNA production (median piRNA abundance per gene = 16 rpkm; Figure </w:t>
      </w:r>
      <w:hyperlink r:id="rId1259" w:anchor="x1-50001r3" w:history="1">
        <w:r>
          <w:rPr>
            <w:rStyle w:val="Hyperlink"/>
            <w:rFonts w:cs="Times New Roman"/>
          </w:rPr>
          <w:t>3.3</w:t>
        </w:r>
      </w:hyperlink>
      <w:r>
        <w:rPr>
          <w:rFonts w:cs="Times New Roman"/>
        </w:rPr>
        <w:t xml:space="preserve">B). Nearly all (81 out of 84) were congruent with protein-coding genes. The 84 pre-pachytene piRNA genes account for 13% of piRNAs at 10.5 dpp, but only 0.31% of piRNAs in the adult testis. Of the pre-pachytene piRNAs accounted for by the 84 loci, 15% derive from 31 piRNA-producing genes that, to our knowledge, have not previously been described. </w:t>
      </w:r>
    </w:p>
    <w:p w14:paraId="6A7A1F4C" w14:textId="77777777" w:rsidR="0060324F" w:rsidRDefault="0087170F">
      <w:pPr>
        <w:divId w:val="1216894537"/>
        <w:rPr>
          <w:rFonts w:eastAsia="Times New Roman" w:cs="Times New Roman"/>
        </w:rPr>
      </w:pPr>
      <w:r>
        <w:rPr>
          <w:rFonts w:eastAsia="Times New Roman" w:cs="Times New Roman"/>
        </w:rPr>
        <w:pict w14:anchorId="57B1EC25">
          <v:rect id="_x0000_i1089" style="width:0;height:1.5pt" o:hralign="center" o:hrstd="t" o:hr="t" fillcolor="#aaa" stroked="f"/>
        </w:pict>
      </w:r>
    </w:p>
    <w:p w14:paraId="6A0F9161" w14:textId="407FBF11" w:rsidR="0060324F" w:rsidRDefault="00642696">
      <w:pPr>
        <w:pStyle w:val="noindent"/>
        <w:divId w:val="2067097616"/>
        <w:rPr>
          <w:rFonts w:cs="Times New Roman"/>
        </w:rPr>
      </w:pPr>
      <w:r>
        <w:rPr>
          <w:rFonts w:cs="Times New Roman"/>
          <w:noProof/>
        </w:rPr>
        <w:drawing>
          <wp:inline distT="0" distB="0" distL="0" distR="0" wp14:anchorId="5FBD2506" wp14:editId="0EA08E4C">
            <wp:extent cx="406400" cy="406400"/>
            <wp:effectExtent l="0" t="0" r="0" b="0"/>
            <wp:docPr id="66" name="Picture 66"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C"/>
                    <pic:cNvPicPr>
                      <a:picLocks noChangeAspect="1" noChangeArrowheads="1"/>
                    </pic:cNvPicPr>
                  </pic:nvPicPr>
                  <pic:blipFill>
                    <a:blip r:link="rId126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72493038" w14:textId="77777777" w:rsidR="0060324F" w:rsidRDefault="00803168">
      <w:pPr>
        <w:divId w:val="922109521"/>
        <w:rPr>
          <w:rFonts w:eastAsia="Times New Roman" w:cs="Times New Roman"/>
        </w:rPr>
      </w:pPr>
      <w:r>
        <w:rPr>
          <w:rStyle w:val="id"/>
          <w:rFonts w:eastAsia="Times New Roman" w:cs="Times New Roman"/>
        </w:rPr>
        <w:t xml:space="preserve">Figure 3.3: </w:t>
      </w:r>
      <w:r>
        <w:rPr>
          <w:rStyle w:val="content"/>
          <w:rFonts w:eastAsia="Times New Roman" w:cs="Times New Roman"/>
        </w:rPr>
        <w:t xml:space="preserve">See subsection </w:t>
      </w:r>
      <w:hyperlink r:id="rId1261" w:anchor="x1-510001" w:history="1">
        <w:r>
          <w:rPr>
            <w:rStyle w:val="Hyperlink"/>
            <w:rFonts w:eastAsia="Times New Roman" w:cs="Times New Roman"/>
          </w:rPr>
          <w:t>3.3.4.1</w:t>
        </w:r>
      </w:hyperlink>
      <w:r>
        <w:rPr>
          <w:rStyle w:val="content"/>
          <w:rFonts w:eastAsia="Times New Roman" w:cs="Times New Roman"/>
        </w:rPr>
        <w:t xml:space="preserve"> for full figure caption. </w:t>
      </w:r>
    </w:p>
    <w:p w14:paraId="7CCBC974" w14:textId="77777777" w:rsidR="0060324F" w:rsidRDefault="0087170F">
      <w:pPr>
        <w:divId w:val="2067097616"/>
        <w:rPr>
          <w:rFonts w:eastAsia="Times New Roman" w:cs="Times New Roman"/>
        </w:rPr>
      </w:pPr>
      <w:r>
        <w:rPr>
          <w:rFonts w:eastAsia="Times New Roman" w:cs="Times New Roman"/>
        </w:rPr>
        <w:pict w14:anchorId="7642525C">
          <v:rect id="_x0000_i1091" style="width:0;height:1.5pt" o:hralign="center" o:hrstd="t" o:hr="t" fillcolor="#aaa" stroked="f"/>
        </w:pict>
      </w:r>
    </w:p>
    <w:p w14:paraId="30FC63BF" w14:textId="5BD581AB" w:rsidR="0060324F" w:rsidRDefault="00642696">
      <w:pPr>
        <w:pStyle w:val="noindent"/>
        <w:divId w:val="2119249539"/>
        <w:rPr>
          <w:rFonts w:cs="Times New Roman"/>
        </w:rPr>
      </w:pPr>
      <w:r>
        <w:rPr>
          <w:rFonts w:cs="Times New Roman"/>
          <w:noProof/>
        </w:rPr>
        <w:drawing>
          <wp:inline distT="0" distB="0" distL="0" distR="0" wp14:anchorId="695E84F0" wp14:editId="0DA70773">
            <wp:extent cx="406400" cy="406400"/>
            <wp:effectExtent l="0" t="0" r="0" b="0"/>
            <wp:docPr id="68" name="Picture 68"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C"/>
                    <pic:cNvPicPr>
                      <a:picLocks noChangeAspect="1" noChangeArrowheads="1"/>
                    </pic:cNvPicPr>
                  </pic:nvPicPr>
                  <pic:blipFill>
                    <a:blip r:link="rId126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D8B72EC" w14:textId="77777777" w:rsidR="0060324F" w:rsidRDefault="00803168">
      <w:pPr>
        <w:divId w:val="804810057"/>
        <w:rPr>
          <w:rFonts w:eastAsia="Times New Roman" w:cs="Times New Roman"/>
        </w:rPr>
      </w:pPr>
      <w:r>
        <w:rPr>
          <w:rStyle w:val="id"/>
          <w:rFonts w:eastAsia="Times New Roman" w:cs="Times New Roman"/>
        </w:rPr>
        <w:t xml:space="preserve">Figure 3.4: </w:t>
      </w:r>
      <w:r>
        <w:rPr>
          <w:rStyle w:val="content"/>
          <w:rFonts w:eastAsia="Times New Roman" w:cs="Times New Roman"/>
        </w:rPr>
        <w:t xml:space="preserve">See subsection </w:t>
      </w:r>
      <w:hyperlink r:id="rId1263" w:anchor="x1-520002" w:history="1">
        <w:r>
          <w:rPr>
            <w:rStyle w:val="Hyperlink"/>
            <w:rFonts w:eastAsia="Times New Roman" w:cs="Times New Roman"/>
          </w:rPr>
          <w:t>3.3.4.2</w:t>
        </w:r>
      </w:hyperlink>
      <w:r>
        <w:rPr>
          <w:rStyle w:val="content"/>
          <w:rFonts w:eastAsia="Times New Roman" w:cs="Times New Roman"/>
        </w:rPr>
        <w:t xml:space="preserve"> for full figure caption. </w:t>
      </w:r>
    </w:p>
    <w:p w14:paraId="49C4AE16" w14:textId="77777777" w:rsidR="0060324F" w:rsidRDefault="00803168">
      <w:pPr>
        <w:pStyle w:val="noindent"/>
        <w:divId w:val="2119249539"/>
        <w:rPr>
          <w:rFonts w:cs="Times New Roman"/>
        </w:rPr>
      </w:pPr>
      <w:r>
        <w:rPr>
          <w:rFonts w:cs="Times New Roman"/>
        </w:rPr>
        <w:t xml:space="preserve">A parallel analysis of piRNA precursor transcription using RNA-seq (&gt;100 nt) corroborated the classification based on piRNA abundance; of the 100 piRNA genes classified as pachytene based on the developmental expression profile of their piRNAs, 93 were grouped as pachytene according to the developmental expression profile of their transcripts. Of these 93, 89 are intergenic. All 84 piRNA genes designated pre-pachytene using piRNA data were classified as pre-pachytene according to their transcript abundance. </w:t>
      </w:r>
    </w:p>
    <w:p w14:paraId="1957607B" w14:textId="77777777" w:rsidR="0060324F" w:rsidRDefault="00803168">
      <w:pPr>
        <w:pStyle w:val="noindent"/>
        <w:divId w:val="2119249539"/>
        <w:rPr>
          <w:rFonts w:cs="Times New Roman"/>
        </w:rPr>
      </w:pPr>
      <w:r>
        <w:rPr>
          <w:rFonts w:cs="Times New Roman"/>
        </w:rPr>
        <w:t xml:space="preserve">Despite their name, pre-pachytene piRNAs were readily detected in &gt;90% and ~95% pure pachytene spermatocytes, as well as round spermatids (Figure </w:t>
      </w:r>
      <w:hyperlink r:id="rId1264" w:anchor="x1-50002r4" w:history="1">
        <w:r>
          <w:rPr>
            <w:rStyle w:val="Hyperlink"/>
            <w:rFonts w:cs="Times New Roman"/>
          </w:rPr>
          <w:t>3.4</w:t>
        </w:r>
      </w:hyperlink>
      <w:r>
        <w:rPr>
          <w:rFonts w:cs="Times New Roman"/>
        </w:rPr>
        <w:t>B; [</w:t>
      </w:r>
      <w:hyperlink r:id="rId1265" w:anchor="XGan2011" w:history="1">
        <w:r>
          <w:rPr>
            <w:rStyle w:val="Hyperlink"/>
            <w:rFonts w:cs="Times New Roman"/>
          </w:rPr>
          <w:t>Gan et al.</w:t>
        </w:r>
      </w:hyperlink>
      <w:r>
        <w:rPr>
          <w:rFonts w:cs="Times New Roman"/>
        </w:rPr>
        <w:t>, </w:t>
      </w:r>
      <w:hyperlink r:id="rId1266" w:anchor="XGan2011" w:history="1">
        <w:r>
          <w:rPr>
            <w:rStyle w:val="Hyperlink"/>
            <w:rFonts w:cs="Times New Roman"/>
          </w:rPr>
          <w:t>2011</w:t>
        </w:r>
      </w:hyperlink>
      <w:r>
        <w:rPr>
          <w:rFonts w:cs="Times New Roman"/>
        </w:rPr>
        <w:t>, </w:t>
      </w:r>
      <w:hyperlink r:id="rId1267" w:anchor="XModzelewski2012" w:history="1">
        <w:r>
          <w:rPr>
            <w:rStyle w:val="Hyperlink"/>
            <w:rFonts w:cs="Times New Roman"/>
          </w:rPr>
          <w:t>Modzelewski et al.</w:t>
        </w:r>
      </w:hyperlink>
      <w:r>
        <w:rPr>
          <w:rFonts w:cs="Times New Roman"/>
        </w:rPr>
        <w:t>, </w:t>
      </w:r>
      <w:hyperlink r:id="rId1268" w:anchor="XModzelewski2012" w:history="1">
        <w:r>
          <w:rPr>
            <w:rStyle w:val="Hyperlink"/>
            <w:rFonts w:cs="Times New Roman"/>
          </w:rPr>
          <w:t>2012</w:t>
        </w:r>
      </w:hyperlink>
      <w:r>
        <w:rPr>
          <w:rFonts w:cs="Times New Roman"/>
        </w:rPr>
        <w:t xml:space="preserve">]. Transcript abundance from the 84 pre-pachytene loci was high at 3 dpp (median abundance = 11 rpkm), higher by 8 dpp (18 rpkm), and lower in purified leptotene/zygotene spermatocytes (3.3 rpkm; </w:t>
      </w:r>
      <w:hyperlink r:id="rId1269" w:anchor="x1-50002r4" w:history="1">
        <w:r>
          <w:rPr>
            <w:rStyle w:val="Hyperlink"/>
            <w:rFonts w:cs="Times New Roman"/>
          </w:rPr>
          <w:t>3.4</w:t>
        </w:r>
      </w:hyperlink>
      <w:r>
        <w:rPr>
          <w:rFonts w:cs="Times New Roman"/>
        </w:rPr>
        <w:t xml:space="preserve">B). Yet piRNA precursor transcripts were readily detectable in purified pachytene spermatocytes at a level (4.6 rpkm) comparable to that in purified leptotene/zygotene spermatocytes (Figure </w:t>
      </w:r>
      <w:hyperlink r:id="rId1270" w:anchor="x1-50002r4" w:history="1">
        <w:r>
          <w:rPr>
            <w:rStyle w:val="Hyperlink"/>
            <w:rFonts w:cs="Times New Roman"/>
          </w:rPr>
          <w:t>3.4</w:t>
        </w:r>
      </w:hyperlink>
      <w:r>
        <w:rPr>
          <w:rFonts w:cs="Times New Roman"/>
        </w:rPr>
        <w:t>B); [</w:t>
      </w:r>
      <w:hyperlink r:id="rId1271" w:anchor="XGan2011" w:history="1">
        <w:r>
          <w:rPr>
            <w:rStyle w:val="Hyperlink"/>
            <w:rFonts w:cs="Times New Roman"/>
          </w:rPr>
          <w:t>Gan et al.</w:t>
        </w:r>
      </w:hyperlink>
      <w:r>
        <w:rPr>
          <w:rFonts w:cs="Times New Roman"/>
        </w:rPr>
        <w:t>, </w:t>
      </w:r>
      <w:hyperlink r:id="rId1272" w:anchor="XGan2011" w:history="1">
        <w:r>
          <w:rPr>
            <w:rStyle w:val="Hyperlink"/>
            <w:rFonts w:cs="Times New Roman"/>
          </w:rPr>
          <w:t>2011</w:t>
        </w:r>
      </w:hyperlink>
      <w:r>
        <w:rPr>
          <w:rFonts w:cs="Times New Roman"/>
        </w:rPr>
        <w:t>, </w:t>
      </w:r>
      <w:hyperlink r:id="rId1273" w:anchor="XModzelewski2012" w:history="1">
        <w:r>
          <w:rPr>
            <w:rStyle w:val="Hyperlink"/>
            <w:rFonts w:cs="Times New Roman"/>
          </w:rPr>
          <w:t>Modzelewski et al.</w:t>
        </w:r>
      </w:hyperlink>
      <w:r>
        <w:rPr>
          <w:rFonts w:cs="Times New Roman"/>
        </w:rPr>
        <w:t>, </w:t>
      </w:r>
      <w:hyperlink r:id="rId1274" w:anchor="XModzelewski2012" w:history="1">
        <w:r>
          <w:rPr>
            <w:rStyle w:val="Hyperlink"/>
            <w:rFonts w:cs="Times New Roman"/>
          </w:rPr>
          <w:t>2012</w:t>
        </w:r>
      </w:hyperlink>
      <w:r>
        <w:rPr>
          <w:rFonts w:cs="Times New Roman"/>
        </w:rPr>
        <w:t xml:space="preserve">]. From 10.5 to 20.5 dpp, the steady-state level of pre-pachytene piRNA precursor transcripts remained constant (Figure </w:t>
      </w:r>
      <w:hyperlink r:id="rId1275" w:anchor="x1-50002r4" w:history="1">
        <w:r>
          <w:rPr>
            <w:rStyle w:val="Hyperlink"/>
            <w:rFonts w:cs="Times New Roman"/>
          </w:rPr>
          <w:t>3.4</w:t>
        </w:r>
      </w:hyperlink>
      <w:r>
        <w:rPr>
          <w:rFonts w:cs="Times New Roman"/>
        </w:rPr>
        <w:t xml:space="preserve">B). </w:t>
      </w:r>
    </w:p>
    <w:p w14:paraId="481D0408" w14:textId="77777777" w:rsidR="0060324F" w:rsidRDefault="00803168">
      <w:pPr>
        <w:pStyle w:val="noindent"/>
        <w:divId w:val="2119249539"/>
        <w:rPr>
          <w:rFonts w:cs="Times New Roman"/>
        </w:rPr>
      </w:pPr>
      <w:r>
        <w:rPr>
          <w:rFonts w:cs="Times New Roman"/>
        </w:rPr>
        <w:t>Finally, the abundance of pre-pachytene piRNA precursor transcripts was better correlated with pre-pachytene piRNA abundance at 17.5 dpp (</w:t>
      </w:r>
      <w:r>
        <w:rPr>
          <w:rStyle w:val="cmmi-12"/>
          <w:rFonts w:cs="Times New Roman"/>
        </w:rPr>
        <w:t xml:space="preserve">ρ </w:t>
      </w:r>
      <w:r>
        <w:rPr>
          <w:rFonts w:cs="Times New Roman"/>
        </w:rPr>
        <w:t xml:space="preserve">= 0.47), when pachytene spermatocytes compose a larger fraction of the testis, than at 10.5, 12.5, or 14.5 dpp (0.32 </w:t>
      </w:r>
      <w:r>
        <w:rPr>
          <w:rStyle w:val="cmsy-10x-x-120"/>
          <w:rFonts w:cs="Times New Roman"/>
        </w:rPr>
        <w:t xml:space="preserve">≥ </w:t>
      </w:r>
      <w:r>
        <w:rPr>
          <w:rStyle w:val="cmmi-12"/>
          <w:rFonts w:cs="Times New Roman"/>
        </w:rPr>
        <w:t xml:space="preserve">ρ </w:t>
      </w:r>
      <w:r>
        <w:rPr>
          <w:rStyle w:val="cmsy-10x-x-120"/>
          <w:rFonts w:cs="Times New Roman"/>
        </w:rPr>
        <w:t xml:space="preserve">≤ </w:t>
      </w:r>
      <w:r>
        <w:rPr>
          <w:rFonts w:cs="Times New Roman"/>
        </w:rPr>
        <w:t xml:space="preserve">0.40; Figure </w:t>
      </w:r>
      <w:hyperlink r:id="rId1276" w:anchor="x1-50002r4" w:history="1">
        <w:r>
          <w:rPr>
            <w:rStyle w:val="Hyperlink"/>
            <w:rFonts w:cs="Times New Roman"/>
          </w:rPr>
          <w:t>3.4</w:t>
        </w:r>
      </w:hyperlink>
      <w:r>
        <w:rPr>
          <w:rFonts w:cs="Times New Roman"/>
        </w:rPr>
        <w:t xml:space="preserve">C). Our data suggest that the pre-pachytene loci continue to be transcribed and processed into piRNAs long after spermatocytes enter the pachytene stage of meiosis. Thus, the name pre-pachytene piRNA is a misnomer that should be retained only for historical reasons. </w:t>
      </w:r>
    </w:p>
    <w:p w14:paraId="1C308D56" w14:textId="77777777" w:rsidR="0060324F" w:rsidRDefault="00803168">
      <w:pPr>
        <w:pStyle w:val="noindent"/>
        <w:divId w:val="2119249539"/>
        <w:rPr>
          <w:rFonts w:cs="Times New Roman"/>
        </w:rPr>
      </w:pPr>
      <w:r>
        <w:rPr>
          <w:rFonts w:cs="Times New Roman"/>
        </w:rPr>
        <w:t>Hierarchical clustering identified 100 pachytene genes whose piRNAs emerge at 12.5 dpp, 2 days earlier than previously reported [</w:t>
      </w:r>
      <w:hyperlink r:id="rId1277" w:anchor="XGirard2006" w:history="1">
        <w:r>
          <w:rPr>
            <w:rStyle w:val="Hyperlink"/>
            <w:rFonts w:cs="Times New Roman"/>
          </w:rPr>
          <w:t>Girard et al.</w:t>
        </w:r>
      </w:hyperlink>
      <w:r>
        <w:rPr>
          <w:rFonts w:cs="Times New Roman"/>
        </w:rPr>
        <w:t>, </w:t>
      </w:r>
      <w:hyperlink r:id="rId1278" w:anchor="XGirard2006" w:history="1">
        <w:r>
          <w:rPr>
            <w:rStyle w:val="Hyperlink"/>
            <w:rFonts w:cs="Times New Roman"/>
          </w:rPr>
          <w:t>2006</w:t>
        </w:r>
      </w:hyperlink>
      <w:r>
        <w:rPr>
          <w:rFonts w:cs="Times New Roman"/>
        </w:rPr>
        <w:t xml:space="preserve">]. Nearly all the pachytene genes are intergenic (93 out of 100). piRNA expression from pachytene piRNA genes peaks at 17.5 dpp (Figure </w:t>
      </w:r>
      <w:hyperlink r:id="rId1279" w:anchor="x1-50001r3" w:history="1">
        <w:r>
          <w:rPr>
            <w:rStyle w:val="Hyperlink"/>
            <w:rFonts w:cs="Times New Roman"/>
          </w:rPr>
          <w:t>3.3</w:t>
        </w:r>
      </w:hyperlink>
      <w:r>
        <w:rPr>
          <w:rFonts w:cs="Times New Roman"/>
        </w:rPr>
        <w:t xml:space="preserve">B). Overall, the median abundance of piRNAs from these 100 loci increased &gt;6,000-fold from 10.5 to 17.5 dpp. Transcripts from pachytene genes were low at 10.5 dpp (median abundance = 0.15 rpkm) and increased 116-fold from 10.5 to 17.5 dpp. From 10.5 to 20.5 dpp, the dynamics of pachytene piRNA abundance from each piRNA gene correlated with the increase in abundance of its precursor transcripts (0.39 </w:t>
      </w:r>
      <w:r>
        <w:rPr>
          <w:rStyle w:val="cmsy-10x-x-120"/>
          <w:rFonts w:cs="Times New Roman"/>
        </w:rPr>
        <w:t xml:space="preserve">≥ </w:t>
      </w:r>
      <w:r>
        <w:rPr>
          <w:rStyle w:val="cmmi-12"/>
          <w:rFonts w:cs="Times New Roman"/>
        </w:rPr>
        <w:t xml:space="preserve">ρ </w:t>
      </w:r>
      <w:r>
        <w:rPr>
          <w:rStyle w:val="cmsy-10x-x-120"/>
          <w:rFonts w:cs="Times New Roman"/>
        </w:rPr>
        <w:t xml:space="preserve">≤ </w:t>
      </w:r>
      <w:r>
        <w:rPr>
          <w:rFonts w:cs="Times New Roman"/>
        </w:rPr>
        <w:t xml:space="preserve">0.63; </w:t>
      </w:r>
      <w:r>
        <w:rPr>
          <w:rStyle w:val="cmmi-12"/>
          <w:rFonts w:cs="Times New Roman"/>
        </w:rPr>
        <w:t xml:space="preserve">ρvalue </w:t>
      </w:r>
      <w:r>
        <w:rPr>
          <w:rStyle w:val="cmsy-10x-x-120"/>
          <w:rFonts w:cs="Times New Roman"/>
        </w:rPr>
        <w:t xml:space="preserve">≤ </w:t>
      </w:r>
      <w:r>
        <w:rPr>
          <w:rStyle w:val="cmr-12"/>
          <w:rFonts w:cs="Times New Roman"/>
        </w:rPr>
        <w:t>7</w:t>
      </w:r>
      <w:r>
        <w:rPr>
          <w:rStyle w:val="cmmi-12"/>
          <w:rFonts w:cs="Times New Roman"/>
        </w:rPr>
        <w:t>.</w:t>
      </w:r>
      <w:r>
        <w:rPr>
          <w:rStyle w:val="cmr-12"/>
          <w:rFonts w:cs="Times New Roman"/>
        </w:rPr>
        <w:t>3</w:t>
      </w:r>
      <w:r>
        <w:rPr>
          <w:rStyle w:val="cmmi-12"/>
          <w:rFonts w:cs="Times New Roman"/>
        </w:rPr>
        <w:t>x</w:t>
      </w:r>
      <w:r>
        <w:rPr>
          <w:rStyle w:val="cmr-12"/>
          <w:rFonts w:cs="Times New Roman"/>
        </w:rPr>
        <w:t xml:space="preserve">10 </w:t>
      </w:r>
      <w:r>
        <w:rPr>
          <w:rStyle w:val="cmsy-10x-x-120"/>
          <w:rFonts w:cs="Times New Roman"/>
        </w:rPr>
        <w:t xml:space="preserve">- </w:t>
      </w:r>
      <w:r>
        <w:rPr>
          <w:rStyle w:val="cmr-12"/>
          <w:rFonts w:cs="Times New Roman"/>
        </w:rPr>
        <w:t>5</w:t>
      </w:r>
      <w:r>
        <w:rPr>
          <w:rFonts w:cs="Times New Roman"/>
        </w:rPr>
        <w:t xml:space="preserve">; Figure </w:t>
      </w:r>
      <w:hyperlink r:id="rId1280" w:anchor="x1-50002r4" w:history="1">
        <w:r>
          <w:rPr>
            <w:rStyle w:val="Hyperlink"/>
            <w:rFonts w:cs="Times New Roman"/>
          </w:rPr>
          <w:t>3.4</w:t>
        </w:r>
      </w:hyperlink>
      <w:r>
        <w:rPr>
          <w:rFonts w:cs="Times New Roman"/>
        </w:rPr>
        <w:t>C). The 100 pachytene genes account for 92% of piRNAs in the adult testis, making it unlikely that biologically functional pachytene piRNAs originate from thousands of genomic loci [</w:t>
      </w:r>
      <w:hyperlink r:id="rId1281" w:anchor="XGan2011" w:history="1">
        <w:r>
          <w:rPr>
            <w:rStyle w:val="Hyperlink"/>
            <w:rFonts w:cs="Times New Roman"/>
          </w:rPr>
          <w:t>Gan et al.</w:t>
        </w:r>
      </w:hyperlink>
      <w:r>
        <w:rPr>
          <w:rFonts w:cs="Times New Roman"/>
        </w:rPr>
        <w:t>, </w:t>
      </w:r>
      <w:hyperlink r:id="rId1282" w:anchor="XGan2011" w:history="1">
        <w:r>
          <w:rPr>
            <w:rStyle w:val="Hyperlink"/>
            <w:rFonts w:cs="Times New Roman"/>
          </w:rPr>
          <w:t>2011</w:t>
        </w:r>
      </w:hyperlink>
      <w:r>
        <w:rPr>
          <w:rFonts w:cs="Times New Roman"/>
        </w:rPr>
        <w:t xml:space="preserve">]. Figures </w:t>
      </w:r>
      <w:hyperlink r:id="rId1283" w:anchor="x1-50003r5" w:history="1">
        <w:r>
          <w:rPr>
            <w:rStyle w:val="Hyperlink"/>
            <w:rFonts w:cs="Times New Roman"/>
          </w:rPr>
          <w:t>3.5</w:t>
        </w:r>
      </w:hyperlink>
      <w:r>
        <w:rPr>
          <w:rFonts w:cs="Times New Roman"/>
        </w:rPr>
        <w:t xml:space="preserve"> and </w:t>
      </w:r>
      <w:hyperlink r:id="rId1284" w:anchor="x1-50004r6" w:history="1">
        <w:r>
          <w:rPr>
            <w:rStyle w:val="Hyperlink"/>
            <w:rFonts w:cs="Times New Roman"/>
          </w:rPr>
          <w:t>3.6</w:t>
        </w:r>
      </w:hyperlink>
      <w:r>
        <w:rPr>
          <w:rFonts w:cs="Times New Roman"/>
        </w:rPr>
        <w:t xml:space="preserve"> provide examples of pachytene and pre-pachytene piRNA genes defined by our data. </w:t>
      </w:r>
    </w:p>
    <w:p w14:paraId="0DAADB56" w14:textId="77777777" w:rsidR="0060324F" w:rsidRDefault="0087170F">
      <w:pPr>
        <w:divId w:val="2119249539"/>
        <w:rPr>
          <w:rFonts w:eastAsia="Times New Roman" w:cs="Times New Roman"/>
        </w:rPr>
      </w:pPr>
      <w:r>
        <w:rPr>
          <w:rFonts w:eastAsia="Times New Roman" w:cs="Times New Roman"/>
        </w:rPr>
        <w:pict w14:anchorId="6A1ECC38">
          <v:rect id="_x0000_i1093" style="width:0;height:1.5pt" o:hralign="center" o:hrstd="t" o:hr="t" fillcolor="#aaa" stroked="f"/>
        </w:pict>
      </w:r>
    </w:p>
    <w:p w14:paraId="6EAD2378" w14:textId="632881B5" w:rsidR="0060324F" w:rsidRDefault="00642696">
      <w:pPr>
        <w:pStyle w:val="noindent"/>
        <w:divId w:val="1574317573"/>
        <w:rPr>
          <w:rFonts w:cs="Times New Roman"/>
        </w:rPr>
      </w:pPr>
      <w:r>
        <w:rPr>
          <w:rFonts w:cs="Times New Roman"/>
          <w:noProof/>
        </w:rPr>
        <w:drawing>
          <wp:inline distT="0" distB="0" distL="0" distR="0" wp14:anchorId="3A8D62CD" wp14:editId="34DED1EF">
            <wp:extent cx="406400" cy="406400"/>
            <wp:effectExtent l="0" t="0" r="0" b="0"/>
            <wp:docPr id="70" name="Picture 70"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C"/>
                    <pic:cNvPicPr>
                      <a:picLocks noChangeAspect="1" noChangeArrowheads="1"/>
                    </pic:cNvPicPr>
                  </pic:nvPicPr>
                  <pic:blipFill>
                    <a:blip r:link="rId128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3369966" w14:textId="77777777" w:rsidR="0060324F" w:rsidRDefault="00803168">
      <w:pPr>
        <w:divId w:val="933318705"/>
        <w:rPr>
          <w:rFonts w:eastAsia="Times New Roman" w:cs="Times New Roman"/>
        </w:rPr>
      </w:pPr>
      <w:r>
        <w:rPr>
          <w:rStyle w:val="id"/>
          <w:rFonts w:eastAsia="Times New Roman" w:cs="Times New Roman"/>
        </w:rPr>
        <w:t xml:space="preserve">Figure 3.5: </w:t>
      </w:r>
      <w:r>
        <w:rPr>
          <w:rStyle w:val="content"/>
          <w:rFonts w:eastAsia="Times New Roman" w:cs="Times New Roman"/>
        </w:rPr>
        <w:t xml:space="preserve">Previous cluster boundaries are from </w:t>
      </w:r>
      <w:hyperlink r:id="rId1286" w:anchor="XLau2006" w:history="1">
        <w:r>
          <w:rPr>
            <w:rStyle w:val="Hyperlink"/>
            <w:rFonts w:eastAsia="Times New Roman" w:cs="Times New Roman"/>
          </w:rPr>
          <w:t>Lau et al.</w:t>
        </w:r>
      </w:hyperlink>
      <w:r>
        <w:rPr>
          <w:rStyle w:val="content"/>
          <w:rFonts w:eastAsia="Times New Roman" w:cs="Times New Roman"/>
        </w:rPr>
        <w:t> [</w:t>
      </w:r>
      <w:hyperlink r:id="rId1287" w:anchor="XLau2006" w:history="1">
        <w:r>
          <w:rPr>
            <w:rStyle w:val="Hyperlink"/>
            <w:rFonts w:eastAsia="Times New Roman" w:cs="Times New Roman"/>
          </w:rPr>
          <w:t>2006</w:t>
        </w:r>
      </w:hyperlink>
      <w:r>
        <w:rPr>
          <w:rStyle w:val="content"/>
          <w:rFonts w:eastAsia="Times New Roman" w:cs="Times New Roman"/>
        </w:rPr>
        <w:t xml:space="preserve">] in gray and </w:t>
      </w:r>
      <w:hyperlink r:id="rId1288" w:anchor="XGirard2006" w:history="1">
        <w:r>
          <w:rPr>
            <w:rStyle w:val="Hyperlink"/>
            <w:rFonts w:eastAsia="Times New Roman" w:cs="Times New Roman"/>
          </w:rPr>
          <w:t>Girard et al.</w:t>
        </w:r>
      </w:hyperlink>
      <w:r>
        <w:rPr>
          <w:rStyle w:val="content"/>
          <w:rFonts w:eastAsia="Times New Roman" w:cs="Times New Roman"/>
        </w:rPr>
        <w:t> [</w:t>
      </w:r>
      <w:hyperlink r:id="rId1289" w:anchor="XGirard2006" w:history="1">
        <w:r>
          <w:rPr>
            <w:rStyle w:val="Hyperlink"/>
            <w:rFonts w:eastAsia="Times New Roman" w:cs="Times New Roman"/>
          </w:rPr>
          <w:t>2006</w:t>
        </w:r>
      </w:hyperlink>
      <w:r>
        <w:rPr>
          <w:rStyle w:val="content"/>
          <w:rFonts w:eastAsia="Times New Roman" w:cs="Times New Roman"/>
        </w:rPr>
        <w:t xml:space="preserve">] in dark gray). </w:t>
      </w:r>
    </w:p>
    <w:p w14:paraId="60A7999F" w14:textId="77777777" w:rsidR="0060324F" w:rsidRDefault="0087170F">
      <w:pPr>
        <w:divId w:val="1574317573"/>
        <w:rPr>
          <w:rFonts w:eastAsia="Times New Roman" w:cs="Times New Roman"/>
        </w:rPr>
      </w:pPr>
      <w:r>
        <w:rPr>
          <w:rFonts w:eastAsia="Times New Roman" w:cs="Times New Roman"/>
        </w:rPr>
        <w:pict w14:anchorId="5D141FDF">
          <v:rect id="_x0000_i1095" style="width:0;height:1.5pt" o:hralign="center" o:hrstd="t" o:hr="t" fillcolor="#aaa" stroked="f"/>
        </w:pict>
      </w:r>
    </w:p>
    <w:p w14:paraId="18BD521E" w14:textId="0223C292" w:rsidR="0060324F" w:rsidRDefault="00642696">
      <w:pPr>
        <w:pStyle w:val="noindent"/>
        <w:divId w:val="56823121"/>
        <w:rPr>
          <w:rFonts w:cs="Times New Roman"/>
        </w:rPr>
      </w:pPr>
      <w:r>
        <w:rPr>
          <w:rFonts w:cs="Times New Roman"/>
          <w:noProof/>
        </w:rPr>
        <w:drawing>
          <wp:inline distT="0" distB="0" distL="0" distR="0" wp14:anchorId="6817A033" wp14:editId="7A7C0048">
            <wp:extent cx="406400" cy="406400"/>
            <wp:effectExtent l="0" t="0" r="0" b="0"/>
            <wp:docPr id="72" name="Picture 7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C"/>
                    <pic:cNvPicPr>
                      <a:picLocks noChangeAspect="1" noChangeArrowheads="1"/>
                    </pic:cNvPicPr>
                  </pic:nvPicPr>
                  <pic:blipFill>
                    <a:blip r:link="rId129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203FBDA" w14:textId="77777777" w:rsidR="0060324F" w:rsidRDefault="00803168">
      <w:pPr>
        <w:divId w:val="17704827"/>
        <w:rPr>
          <w:rFonts w:eastAsia="Times New Roman" w:cs="Times New Roman"/>
        </w:rPr>
      </w:pPr>
      <w:r>
        <w:rPr>
          <w:rStyle w:val="id"/>
          <w:rFonts w:eastAsia="Times New Roman" w:cs="Times New Roman"/>
        </w:rPr>
        <w:t xml:space="preserve">Figure 3.6: </w:t>
      </w:r>
      <w:r>
        <w:rPr>
          <w:rStyle w:val="content"/>
          <w:rFonts w:eastAsia="Times New Roman" w:cs="Times New Roman"/>
        </w:rPr>
        <w:t xml:space="preserve">Previous cluster boundaries are from </w:t>
      </w:r>
      <w:hyperlink r:id="rId1291" w:anchor="XLau2006" w:history="1">
        <w:r>
          <w:rPr>
            <w:rStyle w:val="Hyperlink"/>
            <w:rFonts w:eastAsia="Times New Roman" w:cs="Times New Roman"/>
          </w:rPr>
          <w:t>Lau et al.</w:t>
        </w:r>
      </w:hyperlink>
      <w:r>
        <w:rPr>
          <w:rStyle w:val="content"/>
          <w:rFonts w:eastAsia="Times New Roman" w:cs="Times New Roman"/>
        </w:rPr>
        <w:t> [</w:t>
      </w:r>
      <w:hyperlink r:id="rId1292" w:anchor="XLau2006" w:history="1">
        <w:r>
          <w:rPr>
            <w:rStyle w:val="Hyperlink"/>
            <w:rFonts w:eastAsia="Times New Roman" w:cs="Times New Roman"/>
          </w:rPr>
          <w:t>2006</w:t>
        </w:r>
      </w:hyperlink>
      <w:r>
        <w:rPr>
          <w:rStyle w:val="content"/>
          <w:rFonts w:eastAsia="Times New Roman" w:cs="Times New Roman"/>
        </w:rPr>
        <w:t xml:space="preserve">] in gray and </w:t>
      </w:r>
      <w:hyperlink r:id="rId1293" w:anchor="XGirard2006" w:history="1">
        <w:r>
          <w:rPr>
            <w:rStyle w:val="Hyperlink"/>
            <w:rFonts w:eastAsia="Times New Roman" w:cs="Times New Roman"/>
          </w:rPr>
          <w:t>Girard et al.</w:t>
        </w:r>
      </w:hyperlink>
      <w:r>
        <w:rPr>
          <w:rStyle w:val="content"/>
          <w:rFonts w:eastAsia="Times New Roman" w:cs="Times New Roman"/>
        </w:rPr>
        <w:t> [</w:t>
      </w:r>
      <w:hyperlink r:id="rId1294" w:anchor="XGirard2006" w:history="1">
        <w:r>
          <w:rPr>
            <w:rStyle w:val="Hyperlink"/>
            <w:rFonts w:eastAsia="Times New Roman" w:cs="Times New Roman"/>
          </w:rPr>
          <w:t>2006</w:t>
        </w:r>
      </w:hyperlink>
      <w:r>
        <w:rPr>
          <w:rStyle w:val="content"/>
          <w:rFonts w:eastAsia="Times New Roman" w:cs="Times New Roman"/>
        </w:rPr>
        <w:t xml:space="preserve">] in dark gray). </w:t>
      </w:r>
    </w:p>
    <w:p w14:paraId="5DE1A173" w14:textId="77777777" w:rsidR="0060324F" w:rsidRDefault="00803168">
      <w:pPr>
        <w:pStyle w:val="noindent"/>
        <w:divId w:val="56823121"/>
        <w:rPr>
          <w:rFonts w:cs="Times New Roman"/>
        </w:rPr>
      </w:pPr>
      <w:r>
        <w:rPr>
          <w:rFonts w:cs="Times New Roman"/>
        </w:rPr>
        <w:t>Hierarchical clustering detected a third class, hybrid piRNAs, which derives from 30 genes with characteristics of both pre-pachytene and pachytene piRNA loci. Like pre-pachytene, hybrid piRNAs were detected at 10.5 dpp (median abundance = 3.7 rpkm) and in purified spermatogonia [</w:t>
      </w:r>
      <w:hyperlink r:id="rId1295" w:anchor="XGan2011" w:history="1">
        <w:r>
          <w:rPr>
            <w:rStyle w:val="Hyperlink"/>
            <w:rFonts w:cs="Times New Roman"/>
          </w:rPr>
          <w:t>Gan et al.</w:t>
        </w:r>
      </w:hyperlink>
      <w:r>
        <w:rPr>
          <w:rFonts w:cs="Times New Roman"/>
        </w:rPr>
        <w:t>, </w:t>
      </w:r>
      <w:hyperlink r:id="rId1296" w:anchor="XGan2011" w:history="1">
        <w:r>
          <w:rPr>
            <w:rStyle w:val="Hyperlink"/>
            <w:rFonts w:cs="Times New Roman"/>
          </w:rPr>
          <w:t>2011</w:t>
        </w:r>
      </w:hyperlink>
      <w:r>
        <w:rPr>
          <w:rFonts w:cs="Times New Roman"/>
        </w:rPr>
        <w:t>]. Like pachytene piRNAs, hybrid piRNA abundance increased during the pachytene stage of meiosis, but the increase was delayed until late (17.5 dpp) rather than early pachynema (14.5 dpp). Overall, piRNAs from hybrid genes increased &gt;10-fold from 14.5 to 17.5 dpp. The median abundance of piRNAs from hybrid piRNA genes ranged from 90-120 rpkm in purified pachytene spermatocytes, &gt;20-fold greater than their median abundance in spermatogonia [</w:t>
      </w:r>
      <w:hyperlink r:id="rId1297" w:anchor="XGan2011" w:history="1">
        <w:r>
          <w:rPr>
            <w:rStyle w:val="Hyperlink"/>
            <w:rFonts w:cs="Times New Roman"/>
          </w:rPr>
          <w:t>Gan et al.</w:t>
        </w:r>
      </w:hyperlink>
      <w:r>
        <w:rPr>
          <w:rFonts w:cs="Times New Roman"/>
        </w:rPr>
        <w:t>, </w:t>
      </w:r>
      <w:hyperlink r:id="rId1298" w:anchor="XGan2011" w:history="1">
        <w:r>
          <w:rPr>
            <w:rStyle w:val="Hyperlink"/>
            <w:rFonts w:cs="Times New Roman"/>
          </w:rPr>
          <w:t>2011</w:t>
        </w:r>
      </w:hyperlink>
      <w:r>
        <w:rPr>
          <w:rFonts w:cs="Times New Roman"/>
        </w:rPr>
        <w:t>, </w:t>
      </w:r>
      <w:hyperlink r:id="rId1299" w:anchor="XModzelewski2012" w:history="1">
        <w:r>
          <w:rPr>
            <w:rStyle w:val="Hyperlink"/>
            <w:rFonts w:cs="Times New Roman"/>
          </w:rPr>
          <w:t>Modzelewski et al.</w:t>
        </w:r>
      </w:hyperlink>
      <w:r>
        <w:rPr>
          <w:rFonts w:cs="Times New Roman"/>
        </w:rPr>
        <w:t>, </w:t>
      </w:r>
      <w:hyperlink r:id="rId1300" w:anchor="XModzelewski2012" w:history="1">
        <w:r>
          <w:rPr>
            <w:rStyle w:val="Hyperlink"/>
            <w:rFonts w:cs="Times New Roman"/>
          </w:rPr>
          <w:t>2012</w:t>
        </w:r>
      </w:hyperlink>
      <w:r>
        <w:rPr>
          <w:rFonts w:cs="Times New Roman"/>
        </w:rPr>
        <w:t>]. Moreover, hybrid piRNA precursor transcripts were readily detected in purified pachytene spermatocytes (median abundance = 9.0 rpkm; [</w:t>
      </w:r>
      <w:hyperlink r:id="rId1301" w:anchor="XModzelewski2012" w:history="1">
        <w:r>
          <w:rPr>
            <w:rStyle w:val="Hyperlink"/>
            <w:rFonts w:cs="Times New Roman"/>
          </w:rPr>
          <w:t>Modzelewski et al.</w:t>
        </w:r>
      </w:hyperlink>
      <w:r>
        <w:rPr>
          <w:rFonts w:cs="Times New Roman"/>
        </w:rPr>
        <w:t>, </w:t>
      </w:r>
      <w:hyperlink r:id="rId1302" w:anchor="XModzelewski2012" w:history="1">
        <w:r>
          <w:rPr>
            <w:rStyle w:val="Hyperlink"/>
            <w:rFonts w:cs="Times New Roman"/>
          </w:rPr>
          <w:t>2012</w:t>
        </w:r>
      </w:hyperlink>
      <w:r>
        <w:rPr>
          <w:rFonts w:cs="Times New Roman"/>
        </w:rPr>
        <w:t xml:space="preserve">]). </w:t>
      </w:r>
    </w:p>
    <w:p w14:paraId="33FBAF04" w14:textId="77777777" w:rsidR="0060324F" w:rsidRDefault="00803168">
      <w:pPr>
        <w:pStyle w:val="Heading5"/>
        <w:divId w:val="56823121"/>
        <w:rPr>
          <w:rFonts w:eastAsia="Times New Roman" w:cs="Times New Roman"/>
        </w:rPr>
      </w:pPr>
      <w:r>
        <w:rPr>
          <w:rStyle w:val="titlemark"/>
          <w:rFonts w:eastAsia="Times New Roman" w:cs="Times New Roman"/>
        </w:rPr>
        <w:t xml:space="preserve">3.3.4.1 </w:t>
      </w:r>
      <w:r>
        <w:rPr>
          <w:rFonts w:eastAsia="Times New Roman" w:cs="Times New Roman"/>
        </w:rPr>
        <w:t>Caption for Figure 3.3</w:t>
      </w:r>
    </w:p>
    <w:p w14:paraId="5975F80E" w14:textId="77777777" w:rsidR="0060324F" w:rsidRDefault="00803168">
      <w:pPr>
        <w:pStyle w:val="noindent"/>
        <w:divId w:val="56823121"/>
        <w:rPr>
          <w:rFonts w:cs="Times New Roman"/>
        </w:rPr>
      </w:pPr>
      <w:r>
        <w:rPr>
          <w:rFonts w:cs="Times New Roman"/>
        </w:rPr>
        <w:t xml:space="preserve">(A) Normalized piRNA density (rpkm) for each piRNA-producing gene is shown as a heatmap across the developmental stages. Hierarchical clustering divided the genes into three classes. Arrowheads mark seven pachytene piRNA genes that were not classified as pachytene according to the change in the abundance of their precursor RNAs from 10.5 to 17.5 dpp.(B) Top: box plots present piRNA density per gene as spermatogenesis progresses (here and elsewhere, pre-pachytene in yellow and pachytene in purple). Middle: expression of </w:t>
      </w:r>
      <w:r>
        <w:rPr>
          <w:rStyle w:val="phvro8t-x-x-120"/>
          <w:rFonts w:cs="Times New Roman"/>
        </w:rPr>
        <w:t>A-Myb</w:t>
      </w:r>
      <w:r>
        <w:rPr>
          <w:rFonts w:cs="Times New Roman"/>
        </w:rPr>
        <w:t xml:space="preserve">, </w:t>
      </w:r>
      <w:r>
        <w:rPr>
          <w:rStyle w:val="phvro8t-x-x-120"/>
          <w:rFonts w:cs="Times New Roman"/>
        </w:rPr>
        <w:t>B-Myb</w:t>
      </w:r>
      <w:r>
        <w:rPr>
          <w:rFonts w:cs="Times New Roman"/>
        </w:rPr>
        <w:t xml:space="preserve">, </w:t>
      </w:r>
      <w:r>
        <w:rPr>
          <w:rStyle w:val="phvro8t-x-x-120"/>
          <w:rFonts w:cs="Times New Roman"/>
        </w:rPr>
        <w:t>Mili</w:t>
      </w:r>
      <w:r>
        <w:rPr>
          <w:rFonts w:cs="Times New Roman"/>
        </w:rPr>
        <w:t xml:space="preserve">, and </w:t>
      </w:r>
      <w:r>
        <w:rPr>
          <w:rStyle w:val="phvro8t-x-x-120"/>
          <w:rFonts w:cs="Times New Roman"/>
        </w:rPr>
        <w:t xml:space="preserve">Miwi </w:t>
      </w:r>
      <w:r>
        <w:rPr>
          <w:rFonts w:cs="Times New Roman"/>
        </w:rPr>
        <w:t xml:space="preserve">was measured by RNA-seq. Bottom: box plots present piRNA precursor expression per gene, measured by RNA-seq, from 10.5 to 20.5 dpp. See also Figure </w:t>
      </w:r>
      <w:hyperlink r:id="rId1303" w:anchor="x1-50002r4" w:history="1">
        <w:r>
          <w:rPr>
            <w:rStyle w:val="Hyperlink"/>
            <w:rFonts w:cs="Times New Roman"/>
          </w:rPr>
          <w:t>3.4</w:t>
        </w:r>
      </w:hyperlink>
      <w:r>
        <w:rPr>
          <w:rFonts w:cs="Times New Roman"/>
        </w:rPr>
        <w:t xml:space="preserve"> and Table S2. </w:t>
      </w:r>
    </w:p>
    <w:p w14:paraId="1DBA157E" w14:textId="77777777" w:rsidR="0060324F" w:rsidRDefault="00803168">
      <w:pPr>
        <w:pStyle w:val="Heading5"/>
        <w:divId w:val="56823121"/>
        <w:rPr>
          <w:rFonts w:eastAsia="Times New Roman" w:cs="Times New Roman"/>
        </w:rPr>
      </w:pPr>
      <w:r>
        <w:rPr>
          <w:rStyle w:val="titlemark"/>
          <w:rFonts w:eastAsia="Times New Roman" w:cs="Times New Roman"/>
        </w:rPr>
        <w:t xml:space="preserve">3.3.4.2 </w:t>
      </w:r>
      <w:r>
        <w:rPr>
          <w:rFonts w:eastAsia="Times New Roman" w:cs="Times New Roman"/>
        </w:rPr>
        <w:t>Caption for Figure 3.4</w:t>
      </w:r>
    </w:p>
    <w:p w14:paraId="06D7458A" w14:textId="77777777" w:rsidR="0060324F" w:rsidRDefault="00803168">
      <w:pPr>
        <w:pStyle w:val="noindent"/>
        <w:divId w:val="56823121"/>
        <w:rPr>
          <w:rFonts w:cs="Times New Roman"/>
        </w:rPr>
      </w:pPr>
      <w:r>
        <w:rPr>
          <w:rFonts w:cs="Times New Roman"/>
        </w:rPr>
        <w:t>(A) As shown previously by others using lower temporal resolution, the modal length of piRNAs increases as spermatogenesis proceeds to more advanced stages. (B) Total piRNA rpkm abundance and piRNA transcript abundance per locus by class, from purified spermatogonia, spermatocytes, round spermatids, and 3 dpp and 8 dpp testis [</w:t>
      </w:r>
      <w:hyperlink r:id="rId1304" w:anchor="XGan2011" w:history="1">
        <w:r>
          <w:rPr>
            <w:rStyle w:val="Hyperlink"/>
            <w:rFonts w:cs="Times New Roman"/>
          </w:rPr>
          <w:t>Gan et al.</w:t>
        </w:r>
      </w:hyperlink>
      <w:r>
        <w:rPr>
          <w:rFonts w:cs="Times New Roman"/>
        </w:rPr>
        <w:t>, </w:t>
      </w:r>
      <w:hyperlink r:id="rId1305" w:anchor="XGan2011" w:history="1">
        <w:r>
          <w:rPr>
            <w:rStyle w:val="Hyperlink"/>
            <w:rFonts w:cs="Times New Roman"/>
          </w:rPr>
          <w:t>2011</w:t>
        </w:r>
      </w:hyperlink>
      <w:r>
        <w:rPr>
          <w:rFonts w:cs="Times New Roman"/>
        </w:rPr>
        <w:t>, </w:t>
      </w:r>
      <w:hyperlink r:id="rId1306" w:anchor="XModzelewski2012" w:history="1">
        <w:r>
          <w:rPr>
            <w:rStyle w:val="Hyperlink"/>
            <w:rFonts w:cs="Times New Roman"/>
          </w:rPr>
          <w:t>Modzelewski et al.</w:t>
        </w:r>
      </w:hyperlink>
      <w:r>
        <w:rPr>
          <w:rFonts w:cs="Times New Roman"/>
        </w:rPr>
        <w:t>, </w:t>
      </w:r>
      <w:hyperlink r:id="rId1307" w:anchor="XModzelewski2012" w:history="1">
        <w:r>
          <w:rPr>
            <w:rStyle w:val="Hyperlink"/>
            <w:rFonts w:cs="Times New Roman"/>
          </w:rPr>
          <w:t>2012</w:t>
        </w:r>
      </w:hyperlink>
      <w:r>
        <w:rPr>
          <w:rFonts w:cs="Times New Roman"/>
        </w:rPr>
        <w:t xml:space="preserve">]. (C) Correlation between piRNA abundance per locus and piRNA precursor transcription from 10.5 to 20.5 dpp. Throughout the Figures, gold indicates pre-pachytene and purple indicates pachytene piRNA loci. </w:t>
      </w:r>
    </w:p>
    <w:p w14:paraId="0B936C8B" w14:textId="77777777" w:rsidR="0060324F" w:rsidRDefault="00803168">
      <w:pPr>
        <w:pStyle w:val="Heading4"/>
        <w:divId w:val="56823121"/>
        <w:rPr>
          <w:rFonts w:eastAsia="Times New Roman" w:cs="Times New Roman"/>
        </w:rPr>
      </w:pPr>
      <w:r>
        <w:rPr>
          <w:rStyle w:val="titlemark"/>
          <w:rFonts w:eastAsia="Times New Roman" w:cs="Times New Roman"/>
        </w:rPr>
        <w:t xml:space="preserve">3.3.5 </w:t>
      </w:r>
      <w:r>
        <w:rPr>
          <w:rStyle w:val="phvro8t-x-x-120"/>
          <w:rFonts w:eastAsia="Times New Roman" w:cs="Times New Roman"/>
        </w:rPr>
        <w:t xml:space="preserve">A-Myb </w:t>
      </w:r>
      <w:r>
        <w:rPr>
          <w:rFonts w:eastAsia="Times New Roman" w:cs="Times New Roman"/>
        </w:rPr>
        <w:t>Regulates Pachytene piRNA Precursor Transcription</w:t>
      </w:r>
    </w:p>
    <w:p w14:paraId="31B7C6D2" w14:textId="77777777" w:rsidR="0060324F" w:rsidRDefault="00803168">
      <w:pPr>
        <w:pStyle w:val="noindent"/>
        <w:divId w:val="56823121"/>
        <w:rPr>
          <w:rFonts w:cs="Times New Roman"/>
        </w:rPr>
      </w:pPr>
      <w:r>
        <w:rPr>
          <w:rFonts w:cs="Times New Roman"/>
        </w:rPr>
        <w:t>The coordinated increase in pachytene piRNA precursor transcripts suggests their regulation by a common transcription factor or factors. Among the 100 pachytene piRNA genes, 15 pairs (30 genes) are divergently transcribed. The 5</w:t>
      </w:r>
      <w:r>
        <w:rPr>
          <w:rStyle w:val="cmsy-8"/>
          <w:rFonts w:ascii="Times New Roman" w:hAnsi="Times New Roman" w:cs="Times New Roman"/>
        </w:rPr>
        <w:t>′</w:t>
      </w:r>
      <w:r>
        <w:rPr>
          <w:rFonts w:cs="Times New Roman"/>
        </w:rPr>
        <w:t xml:space="preserve"> ends of the piRNA precursor RNAs from each pair are close in genomic distance (median = 127 bp), suggesting that a shared promoter lies between the two transcription start sites. </w:t>
      </w:r>
    </w:p>
    <w:p w14:paraId="72533436" w14:textId="77777777" w:rsidR="0060324F" w:rsidRDefault="00803168">
      <w:pPr>
        <w:pStyle w:val="noindent"/>
        <w:divId w:val="56823121"/>
        <w:rPr>
          <w:rFonts w:cs="Times New Roman"/>
        </w:rPr>
      </w:pPr>
      <w:r>
        <w:rPr>
          <w:rFonts w:cs="Times New Roman"/>
        </w:rPr>
        <w:t>We took advantage of the unique genomic organization of these 15 pairs of divergently transcribed piRNA genes to search for sequence motifs common to their promoters. The MEME algorithm [</w:t>
      </w:r>
      <w:hyperlink r:id="rId1308" w:anchor="XBailey1994" w:history="1">
        <w:r>
          <w:rPr>
            <w:rStyle w:val="Hyperlink"/>
            <w:rFonts w:cs="Times New Roman"/>
          </w:rPr>
          <w:t>Bailey and Elkan</w:t>
        </w:r>
      </w:hyperlink>
      <w:r>
        <w:rPr>
          <w:rFonts w:cs="Times New Roman"/>
        </w:rPr>
        <w:t>, </w:t>
      </w:r>
      <w:hyperlink r:id="rId1309" w:anchor="XBailey1994" w:history="1">
        <w:r>
          <w:rPr>
            <w:rStyle w:val="Hyperlink"/>
            <w:rFonts w:cs="Times New Roman"/>
          </w:rPr>
          <w:t>1994</w:t>
        </w:r>
      </w:hyperlink>
      <w:r>
        <w:rPr>
          <w:rFonts w:cs="Times New Roman"/>
        </w:rPr>
        <w:t>] revealed a motif highly enriched in these bidirectional promoters (E = 8.3 x 10</w:t>
      </w:r>
      <w:r>
        <w:rPr>
          <w:rStyle w:val="cmr-8"/>
          <w:rFonts w:cs="Times New Roman"/>
          <w:vertAlign w:val="superscript"/>
        </w:rPr>
        <w:t>12</w:t>
      </w:r>
      <w:r>
        <w:rPr>
          <w:rFonts w:cs="Times New Roman"/>
        </w:rPr>
        <w:t xml:space="preserve">; Figure </w:t>
      </w:r>
      <w:hyperlink r:id="rId1310" w:anchor="x1-53001r7" w:history="1">
        <w:r>
          <w:rPr>
            <w:rStyle w:val="Hyperlink"/>
            <w:rFonts w:cs="Times New Roman"/>
          </w:rPr>
          <w:t>3.7</w:t>
        </w:r>
      </w:hyperlink>
      <w:r>
        <w:rPr>
          <w:rFonts w:cs="Times New Roman"/>
        </w:rPr>
        <w:t xml:space="preserve">A). This motif matches the binding site of the Myb family of transcription factors (Figure </w:t>
      </w:r>
      <w:hyperlink r:id="rId1311" w:anchor="x1-53001r7" w:history="1">
        <w:r>
          <w:rPr>
            <w:rStyle w:val="Hyperlink"/>
            <w:rFonts w:cs="Times New Roman"/>
          </w:rPr>
          <w:t>3.7</w:t>
        </w:r>
      </w:hyperlink>
      <w:r>
        <w:rPr>
          <w:rFonts w:cs="Times New Roman"/>
        </w:rPr>
        <w:t>A; [</w:t>
      </w:r>
      <w:hyperlink r:id="rId1312" w:anchor="XGupta2007" w:history="1">
        <w:r>
          <w:rPr>
            <w:rStyle w:val="Hyperlink"/>
            <w:rFonts w:cs="Times New Roman"/>
          </w:rPr>
          <w:t>Gupta et al.</w:t>
        </w:r>
      </w:hyperlink>
      <w:r>
        <w:rPr>
          <w:rFonts w:cs="Times New Roman"/>
        </w:rPr>
        <w:t>, </w:t>
      </w:r>
      <w:hyperlink r:id="rId1313" w:anchor="XGupta2007" w:history="1">
        <w:r>
          <w:rPr>
            <w:rStyle w:val="Hyperlink"/>
            <w:rFonts w:cs="Times New Roman"/>
          </w:rPr>
          <w:t>2007</w:t>
        </w:r>
      </w:hyperlink>
      <w:r>
        <w:rPr>
          <w:rFonts w:cs="Times New Roman"/>
        </w:rPr>
        <w:t>, </w:t>
      </w:r>
      <w:hyperlink r:id="rId1314" w:anchor="XNewburger2009" w:history="1">
        <w:r>
          <w:rPr>
            <w:rStyle w:val="Hyperlink"/>
            <w:rFonts w:cs="Times New Roman"/>
          </w:rPr>
          <w:t>Newburger and Bulyk</w:t>
        </w:r>
      </w:hyperlink>
      <w:r>
        <w:rPr>
          <w:rFonts w:cs="Times New Roman"/>
        </w:rPr>
        <w:t>, </w:t>
      </w:r>
      <w:hyperlink r:id="rId1315" w:anchor="XNewburger2009" w:history="1">
        <w:r>
          <w:rPr>
            <w:rStyle w:val="Hyperlink"/>
            <w:rFonts w:cs="Times New Roman"/>
          </w:rPr>
          <w:t>2009</w:t>
        </w:r>
      </w:hyperlink>
      <w:r>
        <w:rPr>
          <w:rFonts w:cs="Times New Roman"/>
        </w:rPr>
        <w:t>]. The Myb motif is not restricted to bidirectional promoters; MEME identified the same motif using the promoters of all pachytene piRNA genes (E = 9.1 x 10</w:t>
      </w:r>
      <w:r>
        <w:rPr>
          <w:rStyle w:val="cmsy-8"/>
          <w:rFonts w:cs="Times New Roman"/>
          <w:vertAlign w:val="superscript"/>
        </w:rPr>
        <w:t>-</w:t>
      </w:r>
      <w:r>
        <w:rPr>
          <w:rStyle w:val="cmr-8"/>
          <w:rFonts w:cs="Times New Roman"/>
          <w:vertAlign w:val="superscript"/>
        </w:rPr>
        <w:t>28</w:t>
      </w:r>
      <w:r>
        <w:rPr>
          <w:rFonts w:cs="Times New Roman"/>
        </w:rPr>
        <w:t xml:space="preserve">; Figure </w:t>
      </w:r>
      <w:hyperlink r:id="rId1316" w:anchor="x1-53001r7" w:history="1">
        <w:r>
          <w:rPr>
            <w:rStyle w:val="Hyperlink"/>
            <w:rFonts w:cs="Times New Roman"/>
          </w:rPr>
          <w:t>3.7</w:t>
        </w:r>
      </w:hyperlink>
      <w:r>
        <w:rPr>
          <w:rFonts w:cs="Times New Roman"/>
        </w:rPr>
        <w:t xml:space="preserve">B). </w:t>
      </w:r>
    </w:p>
    <w:p w14:paraId="7D06F838" w14:textId="77777777" w:rsidR="0060324F" w:rsidRDefault="0087170F">
      <w:pPr>
        <w:divId w:val="56823121"/>
        <w:rPr>
          <w:rFonts w:eastAsia="Times New Roman" w:cs="Times New Roman"/>
        </w:rPr>
      </w:pPr>
      <w:r>
        <w:rPr>
          <w:rFonts w:eastAsia="Times New Roman" w:cs="Times New Roman"/>
        </w:rPr>
        <w:pict w14:anchorId="6D69BDD5">
          <v:rect id="_x0000_i1097" style="width:0;height:1.5pt" o:hralign="center" o:hrstd="t" o:hr="t" fillcolor="#aaa" stroked="f"/>
        </w:pict>
      </w:r>
    </w:p>
    <w:p w14:paraId="0F6D7F3F" w14:textId="50347A0E" w:rsidR="0060324F" w:rsidRDefault="00642696">
      <w:pPr>
        <w:pStyle w:val="noindent"/>
        <w:divId w:val="677465387"/>
        <w:rPr>
          <w:rFonts w:cs="Times New Roman"/>
        </w:rPr>
      </w:pPr>
      <w:r>
        <w:rPr>
          <w:rFonts w:cs="Times New Roman"/>
          <w:noProof/>
        </w:rPr>
        <w:drawing>
          <wp:inline distT="0" distB="0" distL="0" distR="0" wp14:anchorId="0CA49782" wp14:editId="71B5380F">
            <wp:extent cx="406400" cy="406400"/>
            <wp:effectExtent l="0" t="0" r="0" b="0"/>
            <wp:docPr id="74" name="Picture 74"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C"/>
                    <pic:cNvPicPr>
                      <a:picLocks noChangeAspect="1" noChangeArrowheads="1"/>
                    </pic:cNvPicPr>
                  </pic:nvPicPr>
                  <pic:blipFill>
                    <a:blip r:link="rId131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76B753F3" w14:textId="77777777" w:rsidR="0060324F" w:rsidRDefault="00803168">
      <w:pPr>
        <w:divId w:val="685520377"/>
        <w:rPr>
          <w:rFonts w:eastAsia="Times New Roman" w:cs="Times New Roman"/>
        </w:rPr>
      </w:pPr>
      <w:r>
        <w:rPr>
          <w:rStyle w:val="id"/>
          <w:rFonts w:eastAsia="Times New Roman" w:cs="Times New Roman"/>
        </w:rPr>
        <w:t xml:space="preserve">Figure 3.7: </w:t>
      </w:r>
      <w:r>
        <w:rPr>
          <w:rStyle w:val="content"/>
          <w:rFonts w:eastAsia="Times New Roman" w:cs="Times New Roman"/>
        </w:rPr>
        <w:t xml:space="preserve">(A) Top: MEME identified a sequence motif in the bidirectional promoters of the 15 pairs of divergently transcribed pachytene piRNA genes. E value computed by MEME measures the statistical significance of the motif. Middle: Myb motif from the mouse UniPROBE database. Bottom: MEME-reported motif for the top 500 (by peak score) A-MYB ChIP-seq peaks from adult mouse testes.(B) A-MYB ChIP-seq data for the common promoter of the divergently transcribed pachytene piRNA genes </w:t>
      </w:r>
      <w:r>
        <w:rPr>
          <w:rStyle w:val="phvro8t-x-x-120"/>
          <w:rFonts w:eastAsia="Times New Roman" w:cs="Times New Roman"/>
        </w:rPr>
        <w:t xml:space="preserve">17-qA3.3-27363.1 </w:t>
      </w:r>
      <w:r>
        <w:rPr>
          <w:rStyle w:val="content"/>
          <w:rFonts w:eastAsia="Times New Roman" w:cs="Times New Roman"/>
        </w:rPr>
        <w:t xml:space="preserve">and </w:t>
      </w:r>
      <w:r>
        <w:rPr>
          <w:rStyle w:val="phvro8t-x-x-120"/>
          <w:rFonts w:eastAsia="Times New Roman" w:cs="Times New Roman"/>
        </w:rPr>
        <w:t>17-qA3.3-26735.1</w:t>
      </w:r>
      <w:r>
        <w:rPr>
          <w:rStyle w:val="content"/>
          <w:rFonts w:eastAsia="Times New Roman" w:cs="Times New Roman"/>
        </w:rPr>
        <w:t xml:space="preserve">.(C) The distance from the annotated transcription start site (TSS) of each piRNA gene to the nearest A-MYB peak. See also Figure </w:t>
      </w:r>
      <w:hyperlink r:id="rId1318" w:anchor="x1-53002r8" w:history="1">
        <w:r>
          <w:rPr>
            <w:rStyle w:val="Hyperlink"/>
            <w:rFonts w:eastAsia="Times New Roman" w:cs="Times New Roman"/>
          </w:rPr>
          <w:t>3.8</w:t>
        </w:r>
      </w:hyperlink>
      <w:r>
        <w:rPr>
          <w:rStyle w:val="content"/>
          <w:rFonts w:eastAsia="Times New Roman" w:cs="Times New Roman"/>
        </w:rPr>
        <w:t xml:space="preserve">. </w:t>
      </w:r>
    </w:p>
    <w:p w14:paraId="721C76BA" w14:textId="77777777" w:rsidR="0060324F" w:rsidRDefault="0087170F">
      <w:pPr>
        <w:divId w:val="677465387"/>
        <w:rPr>
          <w:rFonts w:eastAsia="Times New Roman" w:cs="Times New Roman"/>
        </w:rPr>
      </w:pPr>
      <w:r>
        <w:rPr>
          <w:rFonts w:eastAsia="Times New Roman" w:cs="Times New Roman"/>
        </w:rPr>
        <w:pict w14:anchorId="215504E9">
          <v:rect id="_x0000_i1099" style="width:0;height:1.5pt" o:hralign="center" o:hrstd="t" o:hr="t" fillcolor="#aaa" stroked="f"/>
        </w:pict>
      </w:r>
    </w:p>
    <w:p w14:paraId="4903BBAD" w14:textId="57219A9D" w:rsidR="0060324F" w:rsidRDefault="00642696">
      <w:pPr>
        <w:pStyle w:val="noindent"/>
        <w:divId w:val="1283725234"/>
        <w:rPr>
          <w:rFonts w:cs="Times New Roman"/>
        </w:rPr>
      </w:pPr>
      <w:r>
        <w:rPr>
          <w:rFonts w:cs="Times New Roman"/>
          <w:noProof/>
        </w:rPr>
        <w:drawing>
          <wp:inline distT="0" distB="0" distL="0" distR="0" wp14:anchorId="55AA1857" wp14:editId="57684B67">
            <wp:extent cx="406400" cy="406400"/>
            <wp:effectExtent l="0" t="0" r="0" b="0"/>
            <wp:docPr id="76" name="Picture 76"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C"/>
                    <pic:cNvPicPr>
                      <a:picLocks noChangeAspect="1" noChangeArrowheads="1"/>
                    </pic:cNvPicPr>
                  </pic:nvPicPr>
                  <pic:blipFill>
                    <a:blip r:link="rId131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F43AA4D" w14:textId="77777777" w:rsidR="0060324F" w:rsidRDefault="00803168">
      <w:pPr>
        <w:divId w:val="967902822"/>
        <w:rPr>
          <w:rFonts w:eastAsia="Times New Roman" w:cs="Times New Roman"/>
        </w:rPr>
      </w:pPr>
      <w:r>
        <w:rPr>
          <w:rStyle w:val="id"/>
          <w:rFonts w:eastAsia="Times New Roman" w:cs="Times New Roman"/>
        </w:rPr>
        <w:t xml:space="preserve">Figure 3.8: </w:t>
      </w:r>
      <w:r>
        <w:rPr>
          <w:rStyle w:val="content"/>
          <w:rFonts w:eastAsia="Times New Roman" w:cs="Times New Roman"/>
        </w:rPr>
        <w:t xml:space="preserve">(A) A-MYB binds to the common promoter of divergently transcribed pachytene piRNA loci </w:t>
      </w:r>
      <w:r>
        <w:rPr>
          <w:rStyle w:val="phvro8t-x-x-120"/>
          <w:rFonts w:eastAsia="Times New Roman" w:cs="Times New Roman"/>
        </w:rPr>
        <w:t xml:space="preserve">17-qA3.3-27363.1 </w:t>
      </w:r>
      <w:r>
        <w:rPr>
          <w:rStyle w:val="content"/>
          <w:rFonts w:eastAsia="Times New Roman" w:cs="Times New Roman"/>
        </w:rPr>
        <w:t xml:space="preserve">and </w:t>
      </w:r>
      <w:r>
        <w:rPr>
          <w:rStyle w:val="phvro8t-x-x-120"/>
          <w:rFonts w:eastAsia="Times New Roman" w:cs="Times New Roman"/>
        </w:rPr>
        <w:t>17-qA3.3-26735.1</w:t>
      </w:r>
      <w:r>
        <w:rPr>
          <w:rStyle w:val="content"/>
          <w:rFonts w:eastAsia="Times New Roman" w:cs="Times New Roman"/>
        </w:rPr>
        <w:t xml:space="preserve">. The abundance of DNA fragments at the amplified region relative to a control region (mean </w:t>
      </w:r>
      <w:r>
        <w:rPr>
          <w:rStyle w:val="cmsy-10x-x-120"/>
          <w:rFonts w:eastAsia="Times New Roman" w:cs="Times New Roman"/>
        </w:rPr>
        <w:t xml:space="preserve">_ </w:t>
      </w:r>
      <w:r>
        <w:rPr>
          <w:rStyle w:val="content"/>
          <w:rFonts w:eastAsia="Times New Roman" w:cs="Times New Roman"/>
        </w:rPr>
        <w:t xml:space="preserve">standard deviation; n = 3) was measured by qPCR (top). The A-MYB ChIP-seq (red) and input (black) data for this pair of genes is presented as in Figure </w:t>
      </w:r>
      <w:hyperlink r:id="rId1320" w:anchor="x1-53001r7" w:history="1">
        <w:r>
          <w:rPr>
            <w:rStyle w:val="Hyperlink"/>
            <w:rFonts w:eastAsia="Times New Roman" w:cs="Times New Roman"/>
          </w:rPr>
          <w:t>3.7</w:t>
        </w:r>
      </w:hyperlink>
      <w:r>
        <w:rPr>
          <w:rStyle w:val="content"/>
          <w:rFonts w:eastAsia="Times New Roman" w:cs="Times New Roman"/>
        </w:rPr>
        <w:t xml:space="preserve">B. (B) ChIP-seq and qPCR were as in (A), but for the promoter region of </w:t>
      </w:r>
      <w:r>
        <w:rPr>
          <w:rStyle w:val="phvro8t-x-x-120"/>
          <w:rFonts w:eastAsia="Times New Roman" w:cs="Times New Roman"/>
        </w:rPr>
        <w:t xml:space="preserve">Miwi </w:t>
      </w:r>
      <w:r>
        <w:rPr>
          <w:rStyle w:val="content"/>
          <w:rFonts w:eastAsia="Times New Roman" w:cs="Times New Roman"/>
        </w:rPr>
        <w:t xml:space="preserve">(Piwil1). Also shown is the RefSeq gene model. Exons, black; introns, gray. </w:t>
      </w:r>
    </w:p>
    <w:p w14:paraId="51E90644" w14:textId="77777777" w:rsidR="0060324F" w:rsidRDefault="00803168">
      <w:pPr>
        <w:pStyle w:val="noindent"/>
        <w:divId w:val="1283725234"/>
        <w:rPr>
          <w:rFonts w:cs="Times New Roman"/>
        </w:rPr>
      </w:pPr>
      <w:r>
        <w:rPr>
          <w:rFonts w:cs="Times New Roman"/>
        </w:rPr>
        <w:t>The Myb transcription factor family is conserved among eukaryotes. Like other vertebrates, mice produce three Myb proteins, A-MYB (MYBL1), B-MYB (MYBL2), and C-MYB (MYB), each with a distinct tissue distribution [</w:t>
      </w:r>
      <w:hyperlink r:id="rId1321" w:anchor="XLatham1996" w:history="1">
        <w:r>
          <w:rPr>
            <w:rStyle w:val="Hyperlink"/>
            <w:rFonts w:cs="Times New Roman"/>
          </w:rPr>
          <w:t>Latham et al.</w:t>
        </w:r>
      </w:hyperlink>
      <w:r>
        <w:rPr>
          <w:rFonts w:cs="Times New Roman"/>
        </w:rPr>
        <w:t>, </w:t>
      </w:r>
      <w:hyperlink r:id="rId1322" w:anchor="XLatham1996" w:history="1">
        <w:r>
          <w:rPr>
            <w:rStyle w:val="Hyperlink"/>
            <w:rFonts w:cs="Times New Roman"/>
          </w:rPr>
          <w:t>1996</w:t>
        </w:r>
      </w:hyperlink>
      <w:r>
        <w:rPr>
          <w:rFonts w:cs="Times New Roman"/>
        </w:rPr>
        <w:t>, </w:t>
      </w:r>
      <w:hyperlink r:id="rId1323" w:anchor="XMettus1994" w:history="1">
        <w:r>
          <w:rPr>
            <w:rStyle w:val="Hyperlink"/>
            <w:rFonts w:cs="Times New Roman"/>
          </w:rPr>
          <w:t>Mettus et al.</w:t>
        </w:r>
      </w:hyperlink>
      <w:r>
        <w:rPr>
          <w:rFonts w:cs="Times New Roman"/>
        </w:rPr>
        <w:t>, </w:t>
      </w:r>
      <w:hyperlink r:id="rId1324" w:anchor="XMettus1994" w:history="1">
        <w:r>
          <w:rPr>
            <w:rStyle w:val="Hyperlink"/>
            <w:rFonts w:cs="Times New Roman"/>
          </w:rPr>
          <w:t>1994</w:t>
        </w:r>
      </w:hyperlink>
      <w:r>
        <w:rPr>
          <w:rFonts w:cs="Times New Roman"/>
        </w:rPr>
        <w:t>, </w:t>
      </w:r>
      <w:hyperlink r:id="rId1325" w:anchor="XOh1999" w:history="1">
        <w:r>
          <w:rPr>
            <w:rStyle w:val="Hyperlink"/>
            <w:rFonts w:cs="Times New Roman"/>
          </w:rPr>
          <w:t>Oh and Reddy</w:t>
        </w:r>
      </w:hyperlink>
      <w:r>
        <w:rPr>
          <w:rFonts w:cs="Times New Roman"/>
        </w:rPr>
        <w:t>, </w:t>
      </w:r>
      <w:hyperlink r:id="rId1326" w:anchor="XOh1999" w:history="1">
        <w:r>
          <w:rPr>
            <w:rStyle w:val="Hyperlink"/>
            <w:rFonts w:cs="Times New Roman"/>
          </w:rPr>
          <w:t>1999</w:t>
        </w:r>
      </w:hyperlink>
      <w:r>
        <w:rPr>
          <w:rFonts w:cs="Times New Roman"/>
        </w:rPr>
        <w:t>, </w:t>
      </w:r>
      <w:hyperlink r:id="rId1327" w:anchor="XTrauth1994" w:history="1">
        <w:r>
          <w:rPr>
            <w:rStyle w:val="Hyperlink"/>
            <w:rFonts w:cs="Times New Roman"/>
          </w:rPr>
          <w:t>Trauth et al.</w:t>
        </w:r>
      </w:hyperlink>
      <w:r>
        <w:rPr>
          <w:rFonts w:cs="Times New Roman"/>
        </w:rPr>
        <w:t>, </w:t>
      </w:r>
      <w:hyperlink r:id="rId1328" w:anchor="XTrauth1994" w:history="1">
        <w:r>
          <w:rPr>
            <w:rStyle w:val="Hyperlink"/>
            <w:rFonts w:cs="Times New Roman"/>
          </w:rPr>
          <w:t>1994</w:t>
        </w:r>
      </w:hyperlink>
      <w:r>
        <w:rPr>
          <w:rFonts w:cs="Times New Roman"/>
        </w:rPr>
        <w:t xml:space="preserve">]. Testes produce both A- and B-MYB proteins. Multiple lines of evidence implicate A-MYB, rather than B-MYB, as a candidate for regulating pachytene piRNA transcription. First, the expression of </w:t>
      </w:r>
      <w:r>
        <w:rPr>
          <w:rStyle w:val="phvro8t-x-x-120"/>
          <w:rFonts w:cs="Times New Roman"/>
        </w:rPr>
        <w:t xml:space="preserve">A-Myb </w:t>
      </w:r>
      <w:r>
        <w:rPr>
          <w:rFonts w:cs="Times New Roman"/>
        </w:rPr>
        <w:t xml:space="preserve">during spermatogenesis resembles that of pachytene piRNAs: </w:t>
      </w:r>
      <w:r>
        <w:rPr>
          <w:rStyle w:val="phvro8t-x-x-120"/>
          <w:rFonts w:cs="Times New Roman"/>
        </w:rPr>
        <w:t xml:space="preserve">A-Myb </w:t>
      </w:r>
      <w:r>
        <w:rPr>
          <w:rFonts w:cs="Times New Roman"/>
        </w:rPr>
        <w:t xml:space="preserve">transcripts appear at ~12.5 dpp and peak at 17.5 dpp (Figure </w:t>
      </w:r>
      <w:hyperlink r:id="rId1329" w:anchor="x1-50001r3" w:history="1">
        <w:r>
          <w:rPr>
            <w:rStyle w:val="Hyperlink"/>
            <w:rFonts w:cs="Times New Roman"/>
          </w:rPr>
          <w:t>3.3</w:t>
        </w:r>
      </w:hyperlink>
      <w:r>
        <w:rPr>
          <w:rFonts w:cs="Times New Roman"/>
        </w:rPr>
        <w:t>B; [</w:t>
      </w:r>
      <w:hyperlink r:id="rId1330" w:anchor="XBolcun-Filas2011" w:history="1">
        <w:r>
          <w:rPr>
            <w:rStyle w:val="Hyperlink"/>
            <w:rFonts w:cs="Times New Roman"/>
          </w:rPr>
          <w:t>Bolcun-Filas et al.</w:t>
        </w:r>
      </w:hyperlink>
      <w:r>
        <w:rPr>
          <w:rFonts w:cs="Times New Roman"/>
        </w:rPr>
        <w:t>, </w:t>
      </w:r>
      <w:hyperlink r:id="rId1331" w:anchor="XBolcun-Filas2011" w:history="1">
        <w:r>
          <w:rPr>
            <w:rStyle w:val="Hyperlink"/>
            <w:rFonts w:cs="Times New Roman"/>
          </w:rPr>
          <w:t>2011</w:t>
        </w:r>
      </w:hyperlink>
      <w:r>
        <w:rPr>
          <w:rFonts w:cs="Times New Roman"/>
        </w:rPr>
        <w:t xml:space="preserve">]. The expression of </w:t>
      </w:r>
      <w:r>
        <w:rPr>
          <w:rStyle w:val="phvro8t-x-x-120"/>
          <w:rFonts w:cs="Times New Roman"/>
        </w:rPr>
        <w:t xml:space="preserve">A-Myb </w:t>
      </w:r>
      <w:r>
        <w:rPr>
          <w:rFonts w:cs="Times New Roman"/>
        </w:rPr>
        <w:t xml:space="preserve">messenger RNA (mRNA) increases ~15-fold from 8 dpp to 19 dpp, whereas </w:t>
      </w:r>
      <w:r>
        <w:rPr>
          <w:rStyle w:val="phvro8t-x-x-120"/>
          <w:rFonts w:cs="Times New Roman"/>
        </w:rPr>
        <w:t xml:space="preserve">B-Myb </w:t>
      </w:r>
      <w:r>
        <w:rPr>
          <w:rFonts w:cs="Times New Roman"/>
        </w:rPr>
        <w:t>mRNA expression remains constant and low during the same time frame and into adulthood [</w:t>
      </w:r>
      <w:hyperlink r:id="rId1332" w:anchor="XHorvath2009" w:history="1">
        <w:r>
          <w:rPr>
            <w:rStyle w:val="Hyperlink"/>
            <w:rFonts w:cs="Times New Roman"/>
          </w:rPr>
          <w:t>Horvath et al.</w:t>
        </w:r>
      </w:hyperlink>
      <w:r>
        <w:rPr>
          <w:rFonts w:cs="Times New Roman"/>
        </w:rPr>
        <w:t>, </w:t>
      </w:r>
      <w:hyperlink r:id="rId1333" w:anchor="XHorvath2009" w:history="1">
        <w:r>
          <w:rPr>
            <w:rStyle w:val="Hyperlink"/>
            <w:rFonts w:cs="Times New Roman"/>
          </w:rPr>
          <w:t>2009</w:t>
        </w:r>
      </w:hyperlink>
      <w:r>
        <w:rPr>
          <w:rFonts w:cs="Times New Roman"/>
        </w:rPr>
        <w:t xml:space="preserve">]. Our RNA-seq data (Figure </w:t>
      </w:r>
      <w:hyperlink r:id="rId1334" w:anchor="x1-50001r3" w:history="1">
        <w:r>
          <w:rPr>
            <w:rStyle w:val="Hyperlink"/>
            <w:rFonts w:cs="Times New Roman"/>
          </w:rPr>
          <w:t>3.3</w:t>
        </w:r>
      </w:hyperlink>
      <w:r>
        <w:rPr>
          <w:rFonts w:cs="Times New Roman"/>
        </w:rPr>
        <w:t xml:space="preserve">B) corroborate these findings. Indeed, in our RNA-seq analysis of adult testes, </w:t>
      </w:r>
      <w:r>
        <w:rPr>
          <w:rStyle w:val="phvro8t-x-x-120"/>
          <w:rFonts w:cs="Times New Roman"/>
        </w:rPr>
        <w:t xml:space="preserve">A-Myb </w:t>
      </w:r>
      <w:r>
        <w:rPr>
          <w:rFonts w:cs="Times New Roman"/>
        </w:rPr>
        <w:t xml:space="preserve">mRNA was 24-fold more abundant than </w:t>
      </w:r>
      <w:r>
        <w:rPr>
          <w:rStyle w:val="phvro8t-x-x-120"/>
          <w:rFonts w:cs="Times New Roman"/>
        </w:rPr>
        <w:t>B-Myb</w:t>
      </w:r>
      <w:r>
        <w:rPr>
          <w:rFonts w:cs="Times New Roman"/>
        </w:rPr>
        <w:t xml:space="preserve">. Second, a testis-specific </w:t>
      </w:r>
      <w:r>
        <w:rPr>
          <w:rStyle w:val="phvro8t-x-x-120"/>
          <w:rFonts w:cs="Times New Roman"/>
        </w:rPr>
        <w:t xml:space="preserve">A-Myb </w:t>
      </w:r>
      <w:r>
        <w:rPr>
          <w:rFonts w:cs="Times New Roman"/>
        </w:rPr>
        <w:t xml:space="preserve">point-mutant allele, </w:t>
      </w:r>
      <w:r>
        <w:rPr>
          <w:rStyle w:val="phvro8t-x-x-120"/>
          <w:rFonts w:cs="Times New Roman"/>
        </w:rPr>
        <w:t>Mybl1</w:t>
      </w:r>
      <w:r>
        <w:rPr>
          <w:rStyle w:val="cmmi-8"/>
          <w:rFonts w:cs="Times New Roman"/>
        </w:rPr>
        <w:t>repro</w:t>
      </w:r>
      <w:r>
        <w:rPr>
          <w:rStyle w:val="cmr-8"/>
          <w:rFonts w:cs="Times New Roman"/>
        </w:rPr>
        <w:t>9</w:t>
      </w:r>
      <w:r>
        <w:rPr>
          <w:rFonts w:cs="Times New Roman"/>
        </w:rPr>
        <w:t xml:space="preserve">, which is caused by a cytosine-to-adenine transversion that changes alanine 213 to glutamic acid, leads to meiotic arrest at the pachytene stage with subtle defects in autosome synapsis; </w:t>
      </w:r>
      <w:r>
        <w:rPr>
          <w:rStyle w:val="phvro8t-x-x-120"/>
          <w:rFonts w:cs="Times New Roman"/>
        </w:rPr>
        <w:t xml:space="preserve">A-Myb </w:t>
      </w:r>
      <w:r>
        <w:rPr>
          <w:rFonts w:cs="Times New Roman"/>
        </w:rPr>
        <w:t>null mutant mice have defects in multiple tissues, including the testis and the mammary gland [</w:t>
      </w:r>
      <w:hyperlink r:id="rId1335" w:anchor="XBolcun-Filas2011" w:history="1">
        <w:r>
          <w:rPr>
            <w:rStyle w:val="Hyperlink"/>
            <w:rFonts w:cs="Times New Roman"/>
          </w:rPr>
          <w:t>Bolcun-Filas et al.</w:t>
        </w:r>
      </w:hyperlink>
      <w:r>
        <w:rPr>
          <w:rFonts w:cs="Times New Roman"/>
        </w:rPr>
        <w:t>, </w:t>
      </w:r>
      <w:hyperlink r:id="rId1336" w:anchor="XBolcun-Filas2011" w:history="1">
        <w:r>
          <w:rPr>
            <w:rStyle w:val="Hyperlink"/>
            <w:rFonts w:cs="Times New Roman"/>
          </w:rPr>
          <w:t>2011</w:t>
        </w:r>
      </w:hyperlink>
      <w:r>
        <w:rPr>
          <w:rFonts w:cs="Times New Roman"/>
        </w:rPr>
        <w:t>, </w:t>
      </w:r>
      <w:hyperlink r:id="rId1337" w:anchor="XToscani1997" w:history="1">
        <w:r>
          <w:rPr>
            <w:rStyle w:val="Hyperlink"/>
            <w:rFonts w:cs="Times New Roman"/>
          </w:rPr>
          <w:t>Toscani et al.</w:t>
        </w:r>
      </w:hyperlink>
      <w:r>
        <w:rPr>
          <w:rFonts w:cs="Times New Roman"/>
        </w:rPr>
        <w:t>, </w:t>
      </w:r>
      <w:hyperlink r:id="rId1338" w:anchor="XToscani1997" w:history="1">
        <w:r>
          <w:rPr>
            <w:rStyle w:val="Hyperlink"/>
            <w:rFonts w:cs="Times New Roman"/>
          </w:rPr>
          <w:t>1997</w:t>
        </w:r>
      </w:hyperlink>
      <w:r>
        <w:rPr>
          <w:rFonts w:cs="Times New Roman"/>
        </w:rPr>
        <w:t xml:space="preserve">]. Third, our RNA-seq analysis of </w:t>
      </w:r>
      <w:r>
        <w:rPr>
          <w:rStyle w:val="phvro8t-x-x-120"/>
          <w:rFonts w:cs="Times New Roman"/>
        </w:rPr>
        <w:t>A-Myb</w:t>
      </w:r>
      <w:r>
        <w:rPr>
          <w:rFonts w:cs="Times New Roman"/>
        </w:rPr>
        <w:t xml:space="preserve"> mutant testes shows that there is no significant change in </w:t>
      </w:r>
      <w:r>
        <w:rPr>
          <w:rStyle w:val="phvro8t-x-x-120"/>
          <w:rFonts w:cs="Times New Roman"/>
        </w:rPr>
        <w:t xml:space="preserve">B-Myb </w:t>
      </w:r>
      <w:r>
        <w:rPr>
          <w:rFonts w:cs="Times New Roman"/>
        </w:rPr>
        <w:t>expression in the mutant, compared to the heterozygous controls, at 14.5 or 17.5 dpp. Finally, B-MYB protein is not detectable in pachytene spermatocytes [</w:t>
      </w:r>
      <w:hyperlink r:id="rId1339" w:anchor="XHorvath2009" w:history="1">
        <w:r>
          <w:rPr>
            <w:rStyle w:val="Hyperlink"/>
            <w:rFonts w:cs="Times New Roman"/>
          </w:rPr>
          <w:t>Horvath et al.</w:t>
        </w:r>
      </w:hyperlink>
      <w:r>
        <w:rPr>
          <w:rFonts w:cs="Times New Roman"/>
        </w:rPr>
        <w:t>, </w:t>
      </w:r>
      <w:hyperlink r:id="rId1340" w:anchor="XHorvath2009" w:history="1">
        <w:r>
          <w:rPr>
            <w:rStyle w:val="Hyperlink"/>
            <w:rFonts w:cs="Times New Roman"/>
          </w:rPr>
          <w:t>2009</w:t>
        </w:r>
      </w:hyperlink>
      <w:r>
        <w:rPr>
          <w:rFonts w:cs="Times New Roman"/>
        </w:rPr>
        <w:t xml:space="preserve">]. </w:t>
      </w:r>
    </w:p>
    <w:p w14:paraId="73A244AD" w14:textId="77777777" w:rsidR="0060324F" w:rsidRDefault="00803168">
      <w:pPr>
        <w:pStyle w:val="noindent"/>
        <w:divId w:val="1283725234"/>
        <w:rPr>
          <w:rFonts w:cs="Times New Roman"/>
        </w:rPr>
      </w:pPr>
      <w:r>
        <w:rPr>
          <w:rFonts w:cs="Times New Roman"/>
        </w:rPr>
        <w:t>To assess more directly the role of A-MYB in pachytene piRNA precursor transcription, we used anti-A-MYB antibody to perform ChIP followed by high-throughput sequencing of the A-MYB-bound DNA. The anti-A-MYB antibody is specific for A-MYB, and the peptide used to raise the antibody is not present in B-MYB. The model-based analysis of ChIP-seq (MACS) algorithm [</w:t>
      </w:r>
      <w:hyperlink r:id="rId1341" w:anchor="XZhang2008" w:history="1">
        <w:r>
          <w:rPr>
            <w:rStyle w:val="Hyperlink"/>
            <w:rFonts w:cs="Times New Roman"/>
          </w:rPr>
          <w:t>Zhang et al.</w:t>
        </w:r>
      </w:hyperlink>
      <w:r>
        <w:rPr>
          <w:rFonts w:cs="Times New Roman"/>
        </w:rPr>
        <w:t>, </w:t>
      </w:r>
      <w:hyperlink r:id="rId1342" w:anchor="XZhang2008" w:history="1">
        <w:r>
          <w:rPr>
            <w:rStyle w:val="Hyperlink"/>
            <w:rFonts w:cs="Times New Roman"/>
          </w:rPr>
          <w:t>2008</w:t>
        </w:r>
      </w:hyperlink>
      <w:r>
        <w:rPr>
          <w:rFonts w:cs="Times New Roman"/>
        </w:rPr>
        <w:t>] reported 3,815 genomic regions with significant A-MYB binding (false discovery rate, FDR &lt; 10</w:t>
      </w:r>
      <w:r>
        <w:rPr>
          <w:rStyle w:val="cmr-8"/>
          <w:rFonts w:cs="Times New Roman"/>
          <w:vertAlign w:val="superscript"/>
        </w:rPr>
        <w:t>25</w:t>
      </w:r>
      <w:r>
        <w:rPr>
          <w:rFonts w:cs="Times New Roman"/>
        </w:rPr>
        <w:t>); we call these regions A-MYB peaks or peaks. Among the 500 peaks with the lowest FDR values, 394 (80%) contained at least one significant site (</w:t>
      </w:r>
      <w:r>
        <w:rPr>
          <w:rStyle w:val="cmmi-12"/>
          <w:rFonts w:cs="Times New Roman"/>
        </w:rPr>
        <w:t xml:space="preserve">ρ &lt; </w:t>
      </w:r>
      <w:r>
        <w:rPr>
          <w:rStyle w:val="cmr-12"/>
          <w:rFonts w:cs="Times New Roman"/>
        </w:rPr>
        <w:t>10</w:t>
      </w:r>
      <w:r>
        <w:rPr>
          <w:rStyle w:val="cmr-8"/>
          <w:rFonts w:cs="Times New Roman"/>
          <w:vertAlign w:val="superscript"/>
        </w:rPr>
        <w:t>4</w:t>
      </w:r>
      <w:r>
        <w:rPr>
          <w:rFonts w:cs="Times New Roman"/>
        </w:rPr>
        <w:t xml:space="preserve">) for the MYB binding motif (Figure </w:t>
      </w:r>
      <w:hyperlink r:id="rId1343" w:anchor="x1-53001r7" w:history="1">
        <w:r>
          <w:rPr>
            <w:rStyle w:val="Hyperlink"/>
            <w:rFonts w:cs="Times New Roman"/>
          </w:rPr>
          <w:t>3.7</w:t>
        </w:r>
      </w:hyperlink>
      <w:r>
        <w:rPr>
          <w:rFonts w:cs="Times New Roman"/>
        </w:rPr>
        <w:t xml:space="preserve">A). Figure </w:t>
      </w:r>
      <w:hyperlink r:id="rId1344" w:anchor="x1-53001r7" w:history="1">
        <w:r>
          <w:rPr>
            <w:rStyle w:val="Hyperlink"/>
            <w:rFonts w:cs="Times New Roman"/>
          </w:rPr>
          <w:t>3.7</w:t>
        </w:r>
      </w:hyperlink>
      <w:r>
        <w:rPr>
          <w:rFonts w:cs="Times New Roman"/>
        </w:rPr>
        <w:t xml:space="preserve">B shows an example of such an A-MYB peak at the bidirectional promoter of the divergently transcribed pair of pachytene piRNA genes </w:t>
      </w:r>
      <w:r>
        <w:rPr>
          <w:rStyle w:val="phvro8t-x-x-120"/>
          <w:rFonts w:cs="Times New Roman"/>
        </w:rPr>
        <w:t xml:space="preserve">17-qA3.3-27363.1 </w:t>
      </w:r>
      <w:r>
        <w:rPr>
          <w:rFonts w:cs="Times New Roman"/>
        </w:rPr>
        <w:t xml:space="preserve">and </w:t>
      </w:r>
      <w:r>
        <w:rPr>
          <w:rStyle w:val="phvro8t-x-x-120"/>
          <w:rFonts w:cs="Times New Roman"/>
        </w:rPr>
        <w:t>17-qA3.3-26735.1</w:t>
      </w:r>
      <w:r>
        <w:rPr>
          <w:rFonts w:cs="Times New Roman"/>
        </w:rPr>
        <w:t xml:space="preserve">. A-MYB occupancy of this genomic site was confirmed by ChIP and quantitative PCR (ChIP-qPCR) (Figure </w:t>
      </w:r>
      <w:hyperlink r:id="rId1345" w:anchor="x1-53002r8" w:history="1">
        <w:r>
          <w:rPr>
            <w:rStyle w:val="Hyperlink"/>
            <w:rFonts w:cs="Times New Roman"/>
          </w:rPr>
          <w:t>3.8</w:t>
        </w:r>
      </w:hyperlink>
      <w:r>
        <w:rPr>
          <w:rFonts w:cs="Times New Roman"/>
        </w:rPr>
        <w:t xml:space="preserve">A). </w:t>
      </w:r>
    </w:p>
    <w:p w14:paraId="3331A938" w14:textId="77777777" w:rsidR="0060324F" w:rsidRDefault="00803168">
      <w:pPr>
        <w:pStyle w:val="noindent"/>
        <w:divId w:val="1283725234"/>
        <w:rPr>
          <w:rFonts w:cs="Times New Roman"/>
        </w:rPr>
      </w:pPr>
      <w:r>
        <w:rPr>
          <w:rFonts w:cs="Times New Roman"/>
        </w:rPr>
        <w:t xml:space="preserve">The median distance from the transcription start site to the nearest A-MYB peak was ~43 bp for the 100 pachytene piRNA genes but &gt;66,000 bp for the 84 pre-pachytene genes (Figure </w:t>
      </w:r>
      <w:hyperlink r:id="rId1346" w:anchor="x1-53001r7" w:history="1">
        <w:r>
          <w:rPr>
            <w:rStyle w:val="Hyperlink"/>
            <w:rFonts w:cs="Times New Roman"/>
          </w:rPr>
          <w:t>3.7</w:t>
        </w:r>
      </w:hyperlink>
      <w:r>
        <w:rPr>
          <w:rFonts w:cs="Times New Roman"/>
        </w:rPr>
        <w:t xml:space="preserve">C). Our data suggest that during mouse spermatogenesis A-MYB binds to the promoters of both divergently and unidirectionally transcribed pachytene piRNA genes. </w:t>
      </w:r>
    </w:p>
    <w:p w14:paraId="1335934D" w14:textId="77777777" w:rsidR="0060324F" w:rsidRDefault="00803168">
      <w:pPr>
        <w:pStyle w:val="noindent"/>
        <w:divId w:val="1283725234"/>
        <w:rPr>
          <w:rFonts w:cs="Times New Roman"/>
        </w:rPr>
      </w:pPr>
      <w:r>
        <w:rPr>
          <w:rFonts w:cs="Times New Roman"/>
        </w:rPr>
        <w:t xml:space="preserve">To test the idea that A-MYB promotes transcription of pachytene, but not pre-pachytene, piRNA genes, we used RNA-seq to measure the abundance of RNA &gt; 100 nt long from the testes of </w:t>
      </w:r>
      <w:r>
        <w:rPr>
          <w:rStyle w:val="phvro8t-x-x-120"/>
          <w:rFonts w:cs="Times New Roman"/>
        </w:rPr>
        <w:t xml:space="preserve">A-Myb </w:t>
      </w:r>
      <w:r>
        <w:rPr>
          <w:rFonts w:cs="Times New Roman"/>
        </w:rPr>
        <w:t>point-mutant (</w:t>
      </w:r>
      <w:r>
        <w:rPr>
          <w:rStyle w:val="phvro8t-x-x-120"/>
          <w:rFonts w:cs="Times New Roman"/>
        </w:rPr>
        <w:t>Mybl1</w:t>
      </w:r>
      <w:r>
        <w:rPr>
          <w:rStyle w:val="cmmi-8"/>
          <w:rFonts w:cs="Times New Roman"/>
        </w:rPr>
        <w:t>repro</w:t>
      </w:r>
      <w:r>
        <w:rPr>
          <w:rStyle w:val="cmr-8"/>
          <w:rFonts w:cs="Times New Roman"/>
        </w:rPr>
        <w:t>9</w:t>
      </w:r>
      <w:r>
        <w:rPr>
          <w:rFonts w:cs="Times New Roman"/>
        </w:rPr>
        <w:t xml:space="preserve">) mice and their heterozygous littermates (Figure </w:t>
      </w:r>
      <w:hyperlink r:id="rId1347" w:anchor="x1-54001r9" w:history="1">
        <w:r>
          <w:rPr>
            <w:rStyle w:val="Hyperlink"/>
            <w:rFonts w:cs="Times New Roman"/>
          </w:rPr>
          <w:t>3.9</w:t>
        </w:r>
      </w:hyperlink>
      <w:r>
        <w:rPr>
          <w:rFonts w:cs="Times New Roman"/>
        </w:rPr>
        <w:t xml:space="preserve">). Pachytene piRNA precursor transcripts_both divergently and unidirectionally transcribed_were significantly depleted in </w:t>
      </w:r>
      <w:r>
        <w:rPr>
          <w:rStyle w:val="phvro8t-x-x-120"/>
          <w:rFonts w:cs="Times New Roman"/>
        </w:rPr>
        <w:t>A-Myb</w:t>
      </w:r>
      <w:r>
        <w:rPr>
          <w:rFonts w:cs="Times New Roman"/>
        </w:rPr>
        <w:t xml:space="preserve"> mutant testes compared to the heterozygotes: the median decrease was 45-fold at 14.5 dpp (q = 1.1 x 10</w:t>
      </w:r>
      <w:r>
        <w:rPr>
          <w:rStyle w:val="cmsy-8"/>
          <w:rFonts w:cs="Times New Roman"/>
          <w:vertAlign w:val="superscript"/>
        </w:rPr>
        <w:t>-</w:t>
      </w:r>
      <w:r>
        <w:rPr>
          <w:rStyle w:val="cmr-8"/>
          <w:rFonts w:cs="Times New Roman"/>
          <w:vertAlign w:val="superscript"/>
        </w:rPr>
        <w:t>13</w:t>
      </w:r>
      <w:r>
        <w:rPr>
          <w:rFonts w:cs="Times New Roman"/>
        </w:rPr>
        <w:t>) and 248-fold at 17.5 dpp (q = 3.9 x 10</w:t>
      </w:r>
      <w:r>
        <w:rPr>
          <w:rStyle w:val="cmsy-8"/>
          <w:rFonts w:cs="Times New Roman"/>
          <w:vertAlign w:val="superscript"/>
        </w:rPr>
        <w:t>-</w:t>
      </w:r>
      <w:r>
        <w:rPr>
          <w:rStyle w:val="cmr-8"/>
          <w:rFonts w:cs="Times New Roman"/>
          <w:vertAlign w:val="superscript"/>
        </w:rPr>
        <w:t>23</w:t>
      </w:r>
      <w:r>
        <w:rPr>
          <w:rFonts w:cs="Times New Roman"/>
        </w:rPr>
        <w:t xml:space="preserve">). The abundance of pre-pachytene piRNA transcripts was not significantly changed (q </w:t>
      </w:r>
      <w:r>
        <w:rPr>
          <w:rStyle w:val="cmsy-10x-x-120"/>
          <w:rFonts w:cs="Times New Roman"/>
        </w:rPr>
        <w:t xml:space="preserve">≥ </w:t>
      </w:r>
      <w:r>
        <w:rPr>
          <w:rFonts w:cs="Times New Roman"/>
        </w:rPr>
        <w:t xml:space="preserve">0.34). The binding of A-MYB to the promoters of pachytene piRNA genes, together with the depletion of pachytene piRNA transcripts in the </w:t>
      </w:r>
      <w:r>
        <w:rPr>
          <w:rStyle w:val="phvro8t-x-x-120"/>
          <w:rFonts w:cs="Times New Roman"/>
        </w:rPr>
        <w:t xml:space="preserve">A-Myb </w:t>
      </w:r>
      <w:r>
        <w:rPr>
          <w:rFonts w:cs="Times New Roman"/>
        </w:rPr>
        <w:t xml:space="preserve">mutant, further supports the view that A-MYB directly regulates transcription of pachytene piRNA genes. </w:t>
      </w:r>
    </w:p>
    <w:p w14:paraId="0960AF2B" w14:textId="77777777" w:rsidR="0060324F" w:rsidRDefault="00803168">
      <w:pPr>
        <w:pStyle w:val="Heading4"/>
        <w:divId w:val="1283725234"/>
        <w:rPr>
          <w:rFonts w:eastAsia="Times New Roman" w:cs="Times New Roman"/>
        </w:rPr>
      </w:pPr>
      <w:r>
        <w:rPr>
          <w:rStyle w:val="titlemark"/>
          <w:rFonts w:eastAsia="Times New Roman" w:cs="Times New Roman"/>
        </w:rPr>
        <w:t xml:space="preserve">3.3.6 </w:t>
      </w:r>
      <w:r>
        <w:rPr>
          <w:rStyle w:val="phvro8t-x-x-120"/>
          <w:rFonts w:eastAsia="Times New Roman" w:cs="Times New Roman"/>
        </w:rPr>
        <w:t xml:space="preserve">A-Myb </w:t>
      </w:r>
      <w:r>
        <w:rPr>
          <w:rFonts w:eastAsia="Times New Roman" w:cs="Times New Roman"/>
        </w:rPr>
        <w:t>Regulates Pachytene piRNA Production</w:t>
      </w:r>
    </w:p>
    <w:p w14:paraId="5D2CAEF4" w14:textId="77777777" w:rsidR="0060324F" w:rsidRDefault="00803168">
      <w:pPr>
        <w:pStyle w:val="noindent"/>
        <w:divId w:val="1283725234"/>
        <w:rPr>
          <w:rFonts w:cs="Times New Roman"/>
        </w:rPr>
      </w:pPr>
      <w:r>
        <w:rPr>
          <w:rFonts w:cs="Times New Roman"/>
        </w:rPr>
        <w:t xml:space="preserve">To test the consequences of the loss of piRNA precursor transcripts, we measured piRNA abundance in the </w:t>
      </w:r>
      <w:r>
        <w:rPr>
          <w:rStyle w:val="phvro8t-x-x-120"/>
          <w:rFonts w:cs="Times New Roman"/>
        </w:rPr>
        <w:t xml:space="preserve">A-Myb </w:t>
      </w:r>
      <w:r>
        <w:rPr>
          <w:rFonts w:cs="Times New Roman"/>
        </w:rPr>
        <w:t xml:space="preserve">mutant. Like pachytene piRNA precursor transcription, pachytene piRNA abundance significantly decreased in mutant testes. At 14.5 dpp, median piRNA abundance per pachytene gene decreased 87-fold in </w:t>
      </w:r>
      <w:r>
        <w:rPr>
          <w:rStyle w:val="phvro8t-x-x-120"/>
          <w:rFonts w:cs="Times New Roman"/>
        </w:rPr>
        <w:t xml:space="preserve">A-Myb </w:t>
      </w:r>
      <w:r>
        <w:rPr>
          <w:rFonts w:cs="Times New Roman"/>
        </w:rPr>
        <w:t>homozygous mutant testes compared to heterozygotes (</w:t>
      </w:r>
      <w:r>
        <w:rPr>
          <w:rStyle w:val="cmmi-12"/>
          <w:rFonts w:cs="Times New Roman"/>
        </w:rPr>
        <w:t xml:space="preserve">ρ &lt; </w:t>
      </w:r>
      <w:r>
        <w:rPr>
          <w:rStyle w:val="cmr-12"/>
          <w:rFonts w:cs="Times New Roman"/>
        </w:rPr>
        <w:t>2</w:t>
      </w:r>
      <w:r>
        <w:rPr>
          <w:rStyle w:val="cmmi-12"/>
          <w:rFonts w:cs="Times New Roman"/>
        </w:rPr>
        <w:t>.</w:t>
      </w:r>
      <w:r>
        <w:rPr>
          <w:rStyle w:val="cmr-12"/>
          <w:rFonts w:cs="Times New Roman"/>
        </w:rPr>
        <w:t>2</w:t>
      </w:r>
      <w:r>
        <w:rPr>
          <w:rStyle w:val="cmmi-12"/>
          <w:rFonts w:cs="Times New Roman"/>
        </w:rPr>
        <w:t>X</w:t>
      </w:r>
      <w:r>
        <w:rPr>
          <w:rStyle w:val="cmr-12"/>
          <w:rFonts w:cs="Times New Roman"/>
        </w:rPr>
        <w:t>10</w:t>
      </w:r>
      <w:r>
        <w:rPr>
          <w:rStyle w:val="cmsy-8"/>
          <w:rFonts w:cs="Times New Roman"/>
          <w:vertAlign w:val="superscript"/>
        </w:rPr>
        <w:t>-</w:t>
      </w:r>
      <w:r>
        <w:rPr>
          <w:rStyle w:val="cmr-8"/>
          <w:rFonts w:cs="Times New Roman"/>
          <w:vertAlign w:val="superscript"/>
        </w:rPr>
        <w:t>16</w:t>
      </w:r>
      <w:r>
        <w:rPr>
          <w:rFonts w:cs="Times New Roman"/>
        </w:rPr>
        <w:t xml:space="preserve">; Figure </w:t>
      </w:r>
      <w:hyperlink r:id="rId1348" w:anchor="x1-54001r9" w:history="1">
        <w:r>
          <w:rPr>
            <w:rStyle w:val="Hyperlink"/>
            <w:rFonts w:cs="Times New Roman"/>
          </w:rPr>
          <w:t>3.9</w:t>
        </w:r>
      </w:hyperlink>
      <w:r>
        <w:rPr>
          <w:rFonts w:cs="Times New Roman"/>
        </w:rPr>
        <w:t xml:space="preserve">. By 17.5 dpp, median pachytene piRNA abundance was &gt;9,000 times lower in the </w:t>
      </w:r>
      <w:r>
        <w:rPr>
          <w:rStyle w:val="phvro8t-x-x-120"/>
          <w:rFonts w:cs="Times New Roman"/>
        </w:rPr>
        <w:t xml:space="preserve">A-Myb </w:t>
      </w:r>
      <w:r>
        <w:rPr>
          <w:rFonts w:cs="Times New Roman"/>
        </w:rPr>
        <w:t>mutant than the heterozygotes (P &lt; 2.2 x 10</w:t>
      </w:r>
      <w:r>
        <w:rPr>
          <w:rStyle w:val="cmsy-8"/>
          <w:rFonts w:cs="Times New Roman"/>
          <w:vertAlign w:val="superscript"/>
        </w:rPr>
        <w:t>-</w:t>
      </w:r>
      <w:r>
        <w:rPr>
          <w:rStyle w:val="cmr-8"/>
          <w:rFonts w:cs="Times New Roman"/>
          <w:vertAlign w:val="superscript"/>
        </w:rPr>
        <w:t>16</w:t>
      </w:r>
      <w:r>
        <w:rPr>
          <w:rFonts w:cs="Times New Roman"/>
        </w:rPr>
        <w:t xml:space="preserve">). In contrast, pre-pachytene piRNA levels were essentially unaltered. Figure 6 presents examples of the effect at 14.5 and 17.5 dpp of the </w:t>
      </w:r>
      <w:r>
        <w:rPr>
          <w:rStyle w:val="phvro8t-x-x-120"/>
          <w:rFonts w:cs="Times New Roman"/>
        </w:rPr>
        <w:t xml:space="preserve">A-Myb </w:t>
      </w:r>
      <w:r>
        <w:rPr>
          <w:rFonts w:cs="Times New Roman"/>
        </w:rPr>
        <w:t xml:space="preserve">mutant on piRNA precursor transcript and mature piRNA abundance for one pre-pachytene and three pachytene piRNA genes. </w:t>
      </w:r>
    </w:p>
    <w:p w14:paraId="1640B889" w14:textId="77777777" w:rsidR="0060324F" w:rsidRDefault="0087170F">
      <w:pPr>
        <w:divId w:val="1283725234"/>
        <w:rPr>
          <w:rFonts w:eastAsia="Times New Roman" w:cs="Times New Roman"/>
        </w:rPr>
      </w:pPr>
      <w:r>
        <w:rPr>
          <w:rFonts w:eastAsia="Times New Roman" w:cs="Times New Roman"/>
        </w:rPr>
        <w:pict w14:anchorId="79749632">
          <v:rect id="_x0000_i1101" style="width:0;height:1.5pt" o:hralign="center" o:hrstd="t" o:hr="t" fillcolor="#aaa" stroked="f"/>
        </w:pict>
      </w:r>
    </w:p>
    <w:p w14:paraId="4BF416D7" w14:textId="47BE1BA4" w:rsidR="0060324F" w:rsidRDefault="00642696">
      <w:pPr>
        <w:pStyle w:val="noindent"/>
        <w:divId w:val="35587541"/>
        <w:rPr>
          <w:rFonts w:cs="Times New Roman"/>
        </w:rPr>
      </w:pPr>
      <w:r>
        <w:rPr>
          <w:rFonts w:cs="Times New Roman"/>
          <w:noProof/>
        </w:rPr>
        <w:drawing>
          <wp:inline distT="0" distB="0" distL="0" distR="0" wp14:anchorId="08B2FF24" wp14:editId="4E665B01">
            <wp:extent cx="406400" cy="406400"/>
            <wp:effectExtent l="0" t="0" r="0" b="0"/>
            <wp:docPr id="78" name="Picture 78"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C"/>
                    <pic:cNvPicPr>
                      <a:picLocks noChangeAspect="1" noChangeArrowheads="1"/>
                    </pic:cNvPicPr>
                  </pic:nvPicPr>
                  <pic:blipFill>
                    <a:blip r:link="rId134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E1D2359" w14:textId="77777777" w:rsidR="0060324F" w:rsidRDefault="00803168">
      <w:pPr>
        <w:divId w:val="242253797"/>
        <w:rPr>
          <w:rFonts w:eastAsia="Times New Roman" w:cs="Times New Roman"/>
        </w:rPr>
      </w:pPr>
      <w:r>
        <w:rPr>
          <w:rStyle w:val="id"/>
          <w:rFonts w:eastAsia="Times New Roman" w:cs="Times New Roman"/>
        </w:rPr>
        <w:t xml:space="preserve">Figure 3.9: </w:t>
      </w:r>
      <w:r>
        <w:rPr>
          <w:rStyle w:val="content"/>
          <w:rFonts w:eastAsia="Times New Roman" w:cs="Times New Roman"/>
        </w:rPr>
        <w:t xml:space="preserve">The change in transcript or piRNA abundance per gene in </w:t>
      </w:r>
      <w:r>
        <w:rPr>
          <w:rStyle w:val="phvro8t-x-x-120"/>
          <w:rFonts w:eastAsia="Times New Roman" w:cs="Times New Roman"/>
        </w:rPr>
        <w:t>A-Myb</w:t>
      </w:r>
      <w:r>
        <w:rPr>
          <w:rStyle w:val="content"/>
          <w:rFonts w:eastAsia="Times New Roman" w:cs="Times New Roman"/>
        </w:rPr>
        <w:t xml:space="preserve"> (n = 3) and </w:t>
      </w:r>
      <w:r>
        <w:rPr>
          <w:rStyle w:val="phvro8t-x-x-120"/>
          <w:rFonts w:eastAsia="Times New Roman" w:cs="Times New Roman"/>
        </w:rPr>
        <w:t xml:space="preserve">Miwi </w:t>
      </w:r>
      <w:r>
        <w:rPr>
          <w:rStyle w:val="content"/>
          <w:rFonts w:eastAsia="Times New Roman" w:cs="Times New Roman"/>
        </w:rPr>
        <w:t xml:space="preserve">(n = 1) mutants compared to heterozygotes in testes isolated at 14.5 and 17.5 dpp. See also Figure </w:t>
      </w:r>
      <w:hyperlink r:id="rId1350" w:anchor="x1-54002r10" w:history="1">
        <w:r>
          <w:rPr>
            <w:rStyle w:val="Hyperlink"/>
            <w:rFonts w:eastAsia="Times New Roman" w:cs="Times New Roman"/>
          </w:rPr>
          <w:t>3.10</w:t>
        </w:r>
      </w:hyperlink>
      <w:r>
        <w:rPr>
          <w:rStyle w:val="content"/>
          <w:rFonts w:eastAsia="Times New Roman" w:cs="Times New Roman"/>
        </w:rPr>
        <w:t xml:space="preserve">. </w:t>
      </w:r>
    </w:p>
    <w:p w14:paraId="6EE20717" w14:textId="77777777" w:rsidR="0060324F" w:rsidRDefault="0087170F">
      <w:pPr>
        <w:divId w:val="35587541"/>
        <w:rPr>
          <w:rFonts w:eastAsia="Times New Roman" w:cs="Times New Roman"/>
        </w:rPr>
      </w:pPr>
      <w:r>
        <w:rPr>
          <w:rFonts w:eastAsia="Times New Roman" w:cs="Times New Roman"/>
        </w:rPr>
        <w:pict w14:anchorId="55F2CF09">
          <v:rect id="_x0000_i1103" style="width:0;height:1.5pt" o:hralign="center" o:hrstd="t" o:hr="t" fillcolor="#aaa" stroked="f"/>
        </w:pict>
      </w:r>
    </w:p>
    <w:p w14:paraId="7036DDA3" w14:textId="3E74CF17" w:rsidR="0060324F" w:rsidRDefault="00642696">
      <w:pPr>
        <w:pStyle w:val="noindent"/>
        <w:divId w:val="1565023682"/>
        <w:rPr>
          <w:rFonts w:cs="Times New Roman"/>
        </w:rPr>
      </w:pPr>
      <w:r>
        <w:rPr>
          <w:rFonts w:cs="Times New Roman"/>
          <w:noProof/>
        </w:rPr>
        <w:drawing>
          <wp:inline distT="0" distB="0" distL="0" distR="0" wp14:anchorId="5EFD66A2" wp14:editId="63293220">
            <wp:extent cx="406400" cy="406400"/>
            <wp:effectExtent l="0" t="0" r="0" b="0"/>
            <wp:docPr id="80" name="Picture 80"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C"/>
                    <pic:cNvPicPr>
                      <a:picLocks noChangeAspect="1" noChangeArrowheads="1"/>
                    </pic:cNvPicPr>
                  </pic:nvPicPr>
                  <pic:blipFill>
                    <a:blip r:link="rId135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3E19FCB" w14:textId="77777777" w:rsidR="0060324F" w:rsidRDefault="00803168">
      <w:pPr>
        <w:divId w:val="445854592"/>
        <w:rPr>
          <w:rFonts w:eastAsia="Times New Roman" w:cs="Times New Roman"/>
        </w:rPr>
      </w:pPr>
      <w:r>
        <w:rPr>
          <w:rStyle w:val="id"/>
          <w:rFonts w:eastAsia="Times New Roman" w:cs="Times New Roman"/>
        </w:rPr>
        <w:t xml:space="preserve">Figure 3.10: </w:t>
      </w:r>
      <w:r>
        <w:rPr>
          <w:rStyle w:val="content"/>
          <w:rFonts w:eastAsia="Times New Roman" w:cs="Times New Roman"/>
        </w:rPr>
        <w:t xml:space="preserve">Change in piRNA abundance per locus (rpkm) for </w:t>
      </w:r>
      <w:r>
        <w:rPr>
          <w:rStyle w:val="phvro8t-x-x-120"/>
          <w:rFonts w:eastAsia="Times New Roman" w:cs="Times New Roman"/>
        </w:rPr>
        <w:t xml:space="preserve">Spo11 </w:t>
      </w:r>
      <w:r>
        <w:rPr>
          <w:rStyle w:val="content"/>
          <w:rFonts w:eastAsia="Times New Roman" w:cs="Times New Roman"/>
        </w:rPr>
        <w:t xml:space="preserve">(14.5 dpp), </w:t>
      </w:r>
      <w:r>
        <w:rPr>
          <w:rStyle w:val="phvro8t-x-x-120"/>
          <w:rFonts w:eastAsia="Times New Roman" w:cs="Times New Roman"/>
        </w:rPr>
        <w:t xml:space="preserve">Miwi </w:t>
      </w:r>
      <w:r>
        <w:rPr>
          <w:rStyle w:val="content"/>
          <w:rFonts w:eastAsia="Times New Roman" w:cs="Times New Roman"/>
        </w:rPr>
        <w:t>(</w:t>
      </w:r>
      <w:r>
        <w:rPr>
          <w:rStyle w:val="phvro8t-x-x-120"/>
          <w:rFonts w:eastAsia="Times New Roman" w:cs="Times New Roman"/>
        </w:rPr>
        <w:t>Piwil2</w:t>
      </w:r>
      <w:r>
        <w:rPr>
          <w:rStyle w:val="content"/>
          <w:rFonts w:eastAsia="Times New Roman" w:cs="Times New Roman"/>
        </w:rPr>
        <w:t xml:space="preserve">; 10.5 dpp), </w:t>
      </w:r>
      <w:r>
        <w:rPr>
          <w:rStyle w:val="phvro8t-x-x-120"/>
          <w:rFonts w:eastAsia="Times New Roman" w:cs="Times New Roman"/>
        </w:rPr>
        <w:t xml:space="preserve">Tdrd6 </w:t>
      </w:r>
      <w:r>
        <w:rPr>
          <w:rStyle w:val="content"/>
          <w:rFonts w:eastAsia="Times New Roman" w:cs="Times New Roman"/>
        </w:rPr>
        <w:t xml:space="preserve">(18 dpp), and </w:t>
      </w:r>
      <w:r>
        <w:rPr>
          <w:rStyle w:val="phvro8t-x-x-120"/>
          <w:rFonts w:eastAsia="Times New Roman" w:cs="Times New Roman"/>
        </w:rPr>
        <w:t xml:space="preserve">Tdrd9 </w:t>
      </w:r>
      <w:r>
        <w:rPr>
          <w:rStyle w:val="content"/>
          <w:rFonts w:eastAsia="Times New Roman" w:cs="Times New Roman"/>
        </w:rPr>
        <w:t xml:space="preserve">(14 dpp) mutants compared to heterozygous controls. </w:t>
      </w:r>
    </w:p>
    <w:p w14:paraId="01BBDFAE" w14:textId="77777777" w:rsidR="0060324F" w:rsidRDefault="00803168">
      <w:pPr>
        <w:pStyle w:val="noindent"/>
        <w:divId w:val="1565023682"/>
        <w:rPr>
          <w:rFonts w:cs="Times New Roman"/>
        </w:rPr>
      </w:pPr>
      <w:r>
        <w:rPr>
          <w:rFonts w:cs="Times New Roman"/>
        </w:rPr>
        <w:t xml:space="preserve">Our data show that A-MYB binds to the promoters of pachytene piRNA genes; </w:t>
      </w:r>
      <w:r>
        <w:rPr>
          <w:rStyle w:val="phvro8t-x-x-120"/>
          <w:rFonts w:cs="Times New Roman"/>
        </w:rPr>
        <w:t>A-Myb</w:t>
      </w:r>
      <w:r>
        <w:rPr>
          <w:rFonts w:cs="Times New Roman"/>
        </w:rPr>
        <w:t xml:space="preserve">, </w:t>
      </w:r>
      <w:r>
        <w:rPr>
          <w:rStyle w:val="phvro8t-x-x-120"/>
          <w:rFonts w:cs="Times New Roman"/>
        </w:rPr>
        <w:t>Miwi</w:t>
      </w:r>
      <w:r>
        <w:rPr>
          <w:rFonts w:cs="Times New Roman"/>
        </w:rPr>
        <w:t xml:space="preserve">, and pachytene piRNA precursor transcription begins at 12.5 dpp; and </w:t>
      </w:r>
      <w:r>
        <w:rPr>
          <w:rStyle w:val="phvro8t-x-x-120"/>
          <w:rFonts w:cs="Times New Roman"/>
        </w:rPr>
        <w:t xml:space="preserve">A-Myb </w:t>
      </w:r>
      <w:r>
        <w:rPr>
          <w:rFonts w:cs="Times New Roman"/>
        </w:rPr>
        <w:t>mutant spermatocytes reach pachynema with subtle defects in autosome synapsis [</w:t>
      </w:r>
      <w:hyperlink r:id="rId1352" w:anchor="XBolcun-Filas2011" w:history="1">
        <w:r>
          <w:rPr>
            <w:rStyle w:val="Hyperlink"/>
            <w:rFonts w:cs="Times New Roman"/>
          </w:rPr>
          <w:t>Bolcun-Filas et al.</w:t>
        </w:r>
      </w:hyperlink>
      <w:r>
        <w:rPr>
          <w:rFonts w:cs="Times New Roman"/>
        </w:rPr>
        <w:t>, </w:t>
      </w:r>
      <w:hyperlink r:id="rId1353" w:anchor="XBolcun-Filas2011" w:history="1">
        <w:r>
          <w:rPr>
            <w:rStyle w:val="Hyperlink"/>
            <w:rFonts w:cs="Times New Roman"/>
          </w:rPr>
          <w:t>2011</w:t>
        </w:r>
      </w:hyperlink>
      <w:r>
        <w:rPr>
          <w:rFonts w:cs="Times New Roman"/>
        </w:rPr>
        <w:t xml:space="preserve">]. Could pachytene piRNA depletion nonetheless be an indirect consequence of the meiotic arrest caused by the </w:t>
      </w:r>
      <w:r>
        <w:rPr>
          <w:rStyle w:val="phvro8t-x-x-120"/>
          <w:rFonts w:cs="Times New Roman"/>
        </w:rPr>
        <w:t xml:space="preserve">A-Myb </w:t>
      </w:r>
      <w:r>
        <w:rPr>
          <w:rFonts w:cs="Times New Roman"/>
        </w:rPr>
        <w:t xml:space="preserve">mutant? To test this possibility, we sequenced small RNAs from </w:t>
      </w:r>
      <w:r>
        <w:rPr>
          <w:rStyle w:val="phvro8t-x-x-120"/>
          <w:rFonts w:cs="Times New Roman"/>
        </w:rPr>
        <w:t xml:space="preserve">Spo11 </w:t>
      </w:r>
      <w:r>
        <w:rPr>
          <w:rFonts w:cs="Times New Roman"/>
        </w:rPr>
        <w:t>mutant testes, which failed to generate double-stranded DNA breaks at the leptotene stage and display a meiotic arrest [</w:t>
      </w:r>
      <w:hyperlink r:id="rId1354" w:anchor="XBaudat2000c" w:history="1">
        <w:r>
          <w:rPr>
            <w:rStyle w:val="Hyperlink"/>
            <w:rFonts w:cs="Times New Roman"/>
          </w:rPr>
          <w:t>Baudat et al.</w:t>
        </w:r>
      </w:hyperlink>
      <w:r>
        <w:rPr>
          <w:rFonts w:cs="Times New Roman"/>
        </w:rPr>
        <w:t>, </w:t>
      </w:r>
      <w:hyperlink r:id="rId1355" w:anchor="XBaudat2000c" w:history="1">
        <w:r>
          <w:rPr>
            <w:rStyle w:val="Hyperlink"/>
            <w:rFonts w:cs="Times New Roman"/>
          </w:rPr>
          <w:t>2000</w:t>
        </w:r>
      </w:hyperlink>
      <w:r>
        <w:rPr>
          <w:rFonts w:cs="Times New Roman"/>
        </w:rPr>
        <w:t>, </w:t>
      </w:r>
      <w:hyperlink r:id="rId1356" w:anchor="XRomanienko2000" w:history="1">
        <w:r>
          <w:rPr>
            <w:rStyle w:val="Hyperlink"/>
            <w:rFonts w:cs="Times New Roman"/>
          </w:rPr>
          <w:t>Romanienko and Camerini-Otero</w:t>
        </w:r>
      </w:hyperlink>
      <w:r>
        <w:rPr>
          <w:rFonts w:cs="Times New Roman"/>
        </w:rPr>
        <w:t>, </w:t>
      </w:r>
      <w:hyperlink r:id="rId1357" w:anchor="XRomanienko2000" w:history="1">
        <w:r>
          <w:rPr>
            <w:rStyle w:val="Hyperlink"/>
            <w:rFonts w:cs="Times New Roman"/>
          </w:rPr>
          <w:t>2000</w:t>
        </w:r>
      </w:hyperlink>
      <w:r>
        <w:rPr>
          <w:rFonts w:cs="Times New Roman"/>
        </w:rPr>
        <w:t xml:space="preserve">]. The median abundance of piRNAs from pre-pachytene genes did not decrease at 14.5 dpp. By 17.5 dpp, piRNA from pachytene genes decreased just 5.9-fold in the </w:t>
      </w:r>
      <w:r>
        <w:rPr>
          <w:rStyle w:val="phvro8t-x-x-120"/>
          <w:rFonts w:cs="Times New Roman"/>
        </w:rPr>
        <w:t>Spo11</w:t>
      </w:r>
      <w:r>
        <w:rPr>
          <w:rFonts w:cs="Times New Roman"/>
        </w:rPr>
        <w:t xml:space="preserve"> mutant testes compared to the heterozygotes (Figure </w:t>
      </w:r>
      <w:hyperlink r:id="rId1358" w:anchor="x1-54002r10" w:history="1">
        <w:r>
          <w:rPr>
            <w:rStyle w:val="Hyperlink"/>
            <w:rFonts w:cs="Times New Roman"/>
          </w:rPr>
          <w:t>3.10</w:t>
        </w:r>
      </w:hyperlink>
      <w:r>
        <w:rPr>
          <w:rFonts w:cs="Times New Roman"/>
        </w:rPr>
        <w:t xml:space="preserve">). We note that A-MYB protein abundance is reduced in the </w:t>
      </w:r>
      <w:r>
        <w:rPr>
          <w:rStyle w:val="phvro8t-x-x-120"/>
          <w:rFonts w:cs="Times New Roman"/>
        </w:rPr>
        <w:t xml:space="preserve">Spo11 </w:t>
      </w:r>
      <w:r>
        <w:rPr>
          <w:rFonts w:cs="Times New Roman"/>
        </w:rPr>
        <w:t>mutant [</w:t>
      </w:r>
      <w:hyperlink r:id="rId1359" w:anchor="XBolcun-Filas2011" w:history="1">
        <w:r>
          <w:rPr>
            <w:rStyle w:val="Hyperlink"/>
            <w:rFonts w:cs="Times New Roman"/>
          </w:rPr>
          <w:t>Bolcun-Filas et al.</w:t>
        </w:r>
      </w:hyperlink>
      <w:r>
        <w:rPr>
          <w:rFonts w:cs="Times New Roman"/>
        </w:rPr>
        <w:t>, </w:t>
      </w:r>
      <w:hyperlink r:id="rId1360" w:anchor="XBolcun-Filas2011" w:history="1">
        <w:r>
          <w:rPr>
            <w:rStyle w:val="Hyperlink"/>
            <w:rFonts w:cs="Times New Roman"/>
          </w:rPr>
          <w:t>2011</w:t>
        </w:r>
      </w:hyperlink>
      <w:r>
        <w:rPr>
          <w:rFonts w:cs="Times New Roman"/>
        </w:rPr>
        <w:t xml:space="preserve">]. </w:t>
      </w:r>
    </w:p>
    <w:p w14:paraId="1F80BAC7" w14:textId="77777777" w:rsidR="0060324F" w:rsidRDefault="00803168">
      <w:pPr>
        <w:pStyle w:val="noindent"/>
        <w:divId w:val="1565023682"/>
        <w:rPr>
          <w:rFonts w:cs="Times New Roman"/>
        </w:rPr>
      </w:pPr>
      <w:r>
        <w:rPr>
          <w:rStyle w:val="phvro8t-x-x-120"/>
          <w:rFonts w:cs="Times New Roman"/>
        </w:rPr>
        <w:t xml:space="preserve">Trip13 </w:t>
      </w:r>
      <w:r>
        <w:rPr>
          <w:rFonts w:cs="Times New Roman"/>
        </w:rPr>
        <w:t xml:space="preserve">is required to complete the repair of double-strand DNA breaks on fully synapsed chromosomes. </w:t>
      </w:r>
      <w:r>
        <w:rPr>
          <w:rStyle w:val="phvro8t-x-x-120"/>
          <w:rFonts w:cs="Times New Roman"/>
        </w:rPr>
        <w:t xml:space="preserve">Trip13 </w:t>
      </w:r>
      <w:r>
        <w:rPr>
          <w:rFonts w:cs="Times New Roman"/>
        </w:rPr>
        <w:t xml:space="preserve">mutants display a meiotic arrest similar to that in </w:t>
      </w:r>
      <w:r>
        <w:rPr>
          <w:rStyle w:val="phvro8t-x-x-120"/>
          <w:rFonts w:cs="Times New Roman"/>
        </w:rPr>
        <w:t xml:space="preserve">A-Myb </w:t>
      </w:r>
      <w:r>
        <w:rPr>
          <w:rFonts w:cs="Times New Roman"/>
        </w:rPr>
        <w:t>mutant testes [</w:t>
      </w:r>
      <w:hyperlink r:id="rId1361" w:anchor="XLi2007" w:history="1">
        <w:r>
          <w:rPr>
            <w:rStyle w:val="Hyperlink"/>
            <w:rFonts w:cs="Times New Roman"/>
          </w:rPr>
          <w:t>Li and Schimenti</w:t>
        </w:r>
      </w:hyperlink>
      <w:r>
        <w:rPr>
          <w:rFonts w:cs="Times New Roman"/>
        </w:rPr>
        <w:t>, </w:t>
      </w:r>
      <w:hyperlink r:id="rId1362" w:anchor="XLi2007" w:history="1">
        <w:r>
          <w:rPr>
            <w:rStyle w:val="Hyperlink"/>
            <w:rFonts w:cs="Times New Roman"/>
          </w:rPr>
          <w:t>2007</w:t>
        </w:r>
      </w:hyperlink>
      <w:r>
        <w:rPr>
          <w:rFonts w:cs="Times New Roman"/>
        </w:rPr>
        <w:t xml:space="preserve">]: pachytene arrest with synapsed chromosomes. To further test whether the loss of pachytene piRNA precursor transcripts in </w:t>
      </w:r>
      <w:r>
        <w:rPr>
          <w:rStyle w:val="phvro8t-x-x-120"/>
          <w:rFonts w:cs="Times New Roman"/>
        </w:rPr>
        <w:t xml:space="preserve">A-Myb </w:t>
      </w:r>
      <w:r>
        <w:rPr>
          <w:rFonts w:cs="Times New Roman"/>
        </w:rPr>
        <w:t xml:space="preserve">mutants reflects a general effect of meiotic arrest, we measured piRNA precursor transcript abundance in </w:t>
      </w:r>
      <w:r>
        <w:rPr>
          <w:rStyle w:val="phvro8t-x-x-120"/>
          <w:rFonts w:cs="Times New Roman"/>
        </w:rPr>
        <w:t xml:space="preserve">Trip13 </w:t>
      </w:r>
      <w:r>
        <w:rPr>
          <w:rFonts w:cs="Times New Roman"/>
        </w:rPr>
        <w:t xml:space="preserve">mutant testes at 17.5 dpp. Unlike </w:t>
      </w:r>
      <w:r>
        <w:rPr>
          <w:rStyle w:val="phvro8t-x-x-120"/>
          <w:rFonts w:cs="Times New Roman"/>
        </w:rPr>
        <w:t>A-Myb</w:t>
      </w:r>
      <w:r>
        <w:rPr>
          <w:rFonts w:cs="Times New Roman"/>
        </w:rPr>
        <w:t xml:space="preserve">, piRNA precursor transcripts were readily detectable in the </w:t>
      </w:r>
      <w:r>
        <w:rPr>
          <w:rStyle w:val="phvro8t-x-x-120"/>
          <w:rFonts w:cs="Times New Roman"/>
        </w:rPr>
        <w:t xml:space="preserve">Trip13 </w:t>
      </w:r>
      <w:r>
        <w:rPr>
          <w:rFonts w:cs="Times New Roman"/>
        </w:rPr>
        <w:t xml:space="preserve">mutant (Figure </w:t>
      </w:r>
      <w:hyperlink r:id="rId1363" w:anchor="x1-55002r12" w:history="1">
        <w:r>
          <w:rPr>
            <w:rStyle w:val="Hyperlink"/>
            <w:rFonts w:cs="Times New Roman"/>
          </w:rPr>
          <w:t>3.12</w:t>
        </w:r>
      </w:hyperlink>
      <w:r>
        <w:rPr>
          <w:rFonts w:cs="Times New Roman"/>
        </w:rPr>
        <w:t xml:space="preserve">). We conclude that the loss of pachytene piRNA precursor transcripts and piRNAs in </w:t>
      </w:r>
      <w:r>
        <w:rPr>
          <w:rStyle w:val="phvro8t-x-x-120"/>
          <w:rFonts w:cs="Times New Roman"/>
        </w:rPr>
        <w:t xml:space="preserve">A-Myb </w:t>
      </w:r>
      <w:r>
        <w:rPr>
          <w:rFonts w:cs="Times New Roman"/>
        </w:rPr>
        <w:t xml:space="preserve">mutant testes is a direct consequence of the requirement for A-MYB to transcribe pachytene piRNA genes and not a general feature of meiotic arrest at the pachytene stage. </w:t>
      </w:r>
    </w:p>
    <w:p w14:paraId="288A3059" w14:textId="77777777" w:rsidR="0060324F" w:rsidRDefault="00803168">
      <w:pPr>
        <w:pStyle w:val="Heading4"/>
        <w:divId w:val="1565023682"/>
        <w:rPr>
          <w:rFonts w:eastAsia="Times New Roman" w:cs="Times New Roman"/>
        </w:rPr>
      </w:pPr>
      <w:r>
        <w:rPr>
          <w:rStyle w:val="titlemark"/>
          <w:rFonts w:eastAsia="Times New Roman" w:cs="Times New Roman"/>
        </w:rPr>
        <w:t xml:space="preserve">3.3.7 </w:t>
      </w:r>
      <w:r>
        <w:rPr>
          <w:rStyle w:val="phvro8t-x-x-120"/>
          <w:rFonts w:eastAsia="Times New Roman" w:cs="Times New Roman"/>
        </w:rPr>
        <w:t xml:space="preserve">A-Myb </w:t>
      </w:r>
      <w:r>
        <w:rPr>
          <w:rFonts w:eastAsia="Times New Roman" w:cs="Times New Roman"/>
        </w:rPr>
        <w:t>Regulates Expression of piRNA Biogenesis Factors</w:t>
      </w:r>
    </w:p>
    <w:p w14:paraId="586D9ED2" w14:textId="77777777" w:rsidR="0060324F" w:rsidRDefault="00803168">
      <w:pPr>
        <w:pStyle w:val="noindent"/>
        <w:divId w:val="1565023682"/>
        <w:rPr>
          <w:rFonts w:cs="Times New Roman"/>
        </w:rPr>
      </w:pPr>
      <w:r>
        <w:rPr>
          <w:rFonts w:cs="Times New Roman"/>
        </w:rPr>
        <w:t xml:space="preserve">The </w:t>
      </w:r>
      <w:r>
        <w:rPr>
          <w:rStyle w:val="phvro8t-x-x-120"/>
          <w:rFonts w:cs="Times New Roman"/>
        </w:rPr>
        <w:t xml:space="preserve">A-Myb </w:t>
      </w:r>
      <w:r>
        <w:rPr>
          <w:rFonts w:cs="Times New Roman"/>
        </w:rPr>
        <w:t xml:space="preserve">mutant more strongly affected pachytene piRNA accumulation than it did the steady-state abundance of the corresponding piRNA precursor transcripts (Figure </w:t>
      </w:r>
      <w:hyperlink r:id="rId1364" w:anchor="x1-54001r9" w:history="1">
        <w:r>
          <w:rPr>
            <w:rStyle w:val="Hyperlink"/>
            <w:rFonts w:cs="Times New Roman"/>
          </w:rPr>
          <w:t>3.9</w:t>
        </w:r>
      </w:hyperlink>
      <w:r>
        <w:rPr>
          <w:rFonts w:cs="Times New Roman"/>
        </w:rPr>
        <w:t xml:space="preserve">; the median decrease in pachytene piRNA abundance was 2-fold greater at 14.5 dpp and 38-fold greater at 17.5 dpp than the decrease in the steady-state abundance of pachytene precursor transcripts (Table S1). These data suggest that A-MYB exerts a layer of control on piRNA accumulation beyond its role in promoting pachytene piRNA precursor transcription. </w:t>
      </w:r>
    </w:p>
    <w:p w14:paraId="0072CBFD" w14:textId="77777777" w:rsidR="0060324F" w:rsidRDefault="00803168">
      <w:pPr>
        <w:pStyle w:val="noindent"/>
        <w:divId w:val="1565023682"/>
        <w:rPr>
          <w:rFonts w:cs="Times New Roman"/>
        </w:rPr>
      </w:pPr>
      <w:r>
        <w:rPr>
          <w:rStyle w:val="phvro8t-x-x-120"/>
          <w:rFonts w:cs="Times New Roman"/>
        </w:rPr>
        <w:t xml:space="preserve">Miwi </w:t>
      </w:r>
      <w:r>
        <w:rPr>
          <w:rFonts w:cs="Times New Roman"/>
        </w:rPr>
        <w:t xml:space="preserve">has previously been proposed to be a direct target of A-MYB; </w:t>
      </w:r>
      <w:r>
        <w:rPr>
          <w:rStyle w:val="phvro8t-x-x-120"/>
          <w:rFonts w:cs="Times New Roman"/>
        </w:rPr>
        <w:t xml:space="preserve">Miwi </w:t>
      </w:r>
      <w:r>
        <w:rPr>
          <w:rFonts w:cs="Times New Roman"/>
        </w:rPr>
        <w:t xml:space="preserve">mRNA abundance is reduced in A-MYB mutant testes, and ChIP microarray data place A-MYB on the </w:t>
      </w:r>
      <w:r>
        <w:rPr>
          <w:rStyle w:val="phvro8t-x-x-120"/>
          <w:rFonts w:cs="Times New Roman"/>
        </w:rPr>
        <w:t xml:space="preserve">Miwi </w:t>
      </w:r>
      <w:r>
        <w:rPr>
          <w:rFonts w:cs="Times New Roman"/>
        </w:rPr>
        <w:t>promoter [</w:t>
      </w:r>
      <w:hyperlink r:id="rId1365" w:anchor="XBolcun-Filas2011" w:history="1">
        <w:r>
          <w:rPr>
            <w:rStyle w:val="Hyperlink"/>
            <w:rFonts w:cs="Times New Roman"/>
          </w:rPr>
          <w:t>Bolcun-Filas et al.</w:t>
        </w:r>
      </w:hyperlink>
      <w:r>
        <w:rPr>
          <w:rFonts w:cs="Times New Roman"/>
        </w:rPr>
        <w:t>, </w:t>
      </w:r>
      <w:hyperlink r:id="rId1366" w:anchor="XBolcun-Filas2011" w:history="1">
        <w:r>
          <w:rPr>
            <w:rStyle w:val="Hyperlink"/>
            <w:rFonts w:cs="Times New Roman"/>
          </w:rPr>
          <w:t>2011</w:t>
        </w:r>
      </w:hyperlink>
      <w:r>
        <w:rPr>
          <w:rFonts w:cs="Times New Roman"/>
        </w:rPr>
        <w:t xml:space="preserve">]. Our RNA-seq data confirm that accumulation of </w:t>
      </w:r>
      <w:r>
        <w:rPr>
          <w:rStyle w:val="phvro8t-x-x-120"/>
          <w:rFonts w:cs="Times New Roman"/>
        </w:rPr>
        <w:t xml:space="preserve">Miwi </w:t>
      </w:r>
      <w:r>
        <w:rPr>
          <w:rFonts w:cs="Times New Roman"/>
        </w:rPr>
        <w:t xml:space="preserve">mRNA requires A-MYB: </w:t>
      </w:r>
      <w:r>
        <w:rPr>
          <w:rStyle w:val="phvro8t-x-x-120"/>
          <w:rFonts w:cs="Times New Roman"/>
        </w:rPr>
        <w:t xml:space="preserve">Miwi </w:t>
      </w:r>
      <w:r>
        <w:rPr>
          <w:rFonts w:cs="Times New Roman"/>
        </w:rPr>
        <w:t xml:space="preserve">mRNA decreased more than 50-fold in testes isolated from </w:t>
      </w:r>
      <w:r>
        <w:rPr>
          <w:rStyle w:val="phvro8t-x-x-120"/>
          <w:rFonts w:cs="Times New Roman"/>
        </w:rPr>
        <w:t xml:space="preserve">A-Myb </w:t>
      </w:r>
      <w:r>
        <w:rPr>
          <w:rFonts w:cs="Times New Roman"/>
        </w:rPr>
        <w:t xml:space="preserve">mutant mice at 14.5 dpp compared to their heterozygous littermates (Figures </w:t>
      </w:r>
      <w:hyperlink r:id="rId1367" w:anchor="x1-56001r13" w:history="1">
        <w:r>
          <w:rPr>
            <w:rStyle w:val="Hyperlink"/>
            <w:rFonts w:cs="Times New Roman"/>
          </w:rPr>
          <w:t>3.13</w:t>
        </w:r>
      </w:hyperlink>
      <w:r>
        <w:rPr>
          <w:rFonts w:cs="Times New Roman"/>
        </w:rPr>
        <w:t xml:space="preserve">A and </w:t>
      </w:r>
      <w:hyperlink r:id="rId1368" w:anchor="x1-56002r14" w:history="1">
        <w:r>
          <w:rPr>
            <w:rStyle w:val="Hyperlink"/>
            <w:rFonts w:cs="Times New Roman"/>
          </w:rPr>
          <w:t>3.14</w:t>
        </w:r>
      </w:hyperlink>
      <w:r>
        <w:rPr>
          <w:rFonts w:cs="Times New Roman"/>
        </w:rPr>
        <w:t xml:space="preserve"> and Table S3). Furthermore, our ChIP data confirm that A-MYB binds the </w:t>
      </w:r>
      <w:r>
        <w:rPr>
          <w:rStyle w:val="phvro8t-x-x-120"/>
          <w:rFonts w:cs="Times New Roman"/>
        </w:rPr>
        <w:t xml:space="preserve">Miwi </w:t>
      </w:r>
      <w:r>
        <w:rPr>
          <w:rFonts w:cs="Times New Roman"/>
        </w:rPr>
        <w:t xml:space="preserve">promoter </w:t>
      </w:r>
      <w:r>
        <w:rPr>
          <w:rStyle w:val="phvro8t-x-x-120"/>
          <w:rFonts w:cs="Times New Roman"/>
        </w:rPr>
        <w:t xml:space="preserve">in vivo </w:t>
      </w:r>
      <w:r>
        <w:rPr>
          <w:rFonts w:cs="Times New Roman"/>
        </w:rPr>
        <w:t xml:space="preserve">(Figures </w:t>
      </w:r>
      <w:hyperlink r:id="rId1369" w:anchor="x1-56001r13" w:history="1">
        <w:r>
          <w:rPr>
            <w:rStyle w:val="Hyperlink"/>
            <w:rFonts w:cs="Times New Roman"/>
          </w:rPr>
          <w:t>3.13</w:t>
        </w:r>
      </w:hyperlink>
      <w:r>
        <w:rPr>
          <w:rFonts w:cs="Times New Roman"/>
        </w:rPr>
        <w:t xml:space="preserve">B, </w:t>
      </w:r>
      <w:hyperlink r:id="rId1370" w:anchor="x1-53002r8" w:history="1">
        <w:r>
          <w:rPr>
            <w:rStyle w:val="Hyperlink"/>
            <w:rFonts w:cs="Times New Roman"/>
          </w:rPr>
          <w:t>3.8</w:t>
        </w:r>
      </w:hyperlink>
      <w:r>
        <w:rPr>
          <w:rFonts w:cs="Times New Roman"/>
        </w:rPr>
        <w:t xml:space="preserve">B, and </w:t>
      </w:r>
      <w:hyperlink r:id="rId1371" w:anchor="x1-56002r14" w:history="1">
        <w:r>
          <w:rPr>
            <w:rStyle w:val="Hyperlink"/>
            <w:rFonts w:cs="Times New Roman"/>
          </w:rPr>
          <w:t>3.14</w:t>
        </w:r>
      </w:hyperlink>
      <w:r>
        <w:rPr>
          <w:rFonts w:cs="Times New Roman"/>
        </w:rPr>
        <w:t xml:space="preserve">). Like pachytene piRNAs, </w:t>
      </w:r>
      <w:r>
        <w:rPr>
          <w:rStyle w:val="phvro8t-x-x-120"/>
          <w:rFonts w:cs="Times New Roman"/>
        </w:rPr>
        <w:t xml:space="preserve">Miwi </w:t>
      </w:r>
      <w:r>
        <w:rPr>
          <w:rFonts w:cs="Times New Roman"/>
        </w:rPr>
        <w:t xml:space="preserve">transcripts first appear at 12.5 dpp (Figure </w:t>
      </w:r>
      <w:hyperlink r:id="rId1372" w:anchor="x1-50001r3" w:history="1">
        <w:r>
          <w:rPr>
            <w:rStyle w:val="Hyperlink"/>
            <w:rFonts w:cs="Times New Roman"/>
          </w:rPr>
          <w:t>3.3</w:t>
        </w:r>
      </w:hyperlink>
      <w:r>
        <w:rPr>
          <w:rFonts w:cs="Times New Roman"/>
        </w:rPr>
        <w:t>B), and MIWI protein is first detected in testes at 14.5 dpp [</w:t>
      </w:r>
      <w:hyperlink r:id="rId1373" w:anchor="XDeng2002c" w:history="1">
        <w:r>
          <w:rPr>
            <w:rStyle w:val="Hyperlink"/>
            <w:rFonts w:cs="Times New Roman"/>
          </w:rPr>
          <w:t>Deng and Lin</w:t>
        </w:r>
      </w:hyperlink>
      <w:r>
        <w:rPr>
          <w:rFonts w:cs="Times New Roman"/>
        </w:rPr>
        <w:t>, </w:t>
      </w:r>
      <w:hyperlink r:id="rId1374" w:anchor="XDeng2002c" w:history="1">
        <w:r>
          <w:rPr>
            <w:rStyle w:val="Hyperlink"/>
            <w:rFonts w:cs="Times New Roman"/>
          </w:rPr>
          <w:t>2002</w:t>
        </w:r>
      </w:hyperlink>
      <w:r>
        <w:rPr>
          <w:rFonts w:cs="Times New Roman"/>
        </w:rPr>
        <w:t>]. Loss of MIWI arrests spermatogenesis at the round spermatid stage [</w:t>
      </w:r>
      <w:hyperlink r:id="rId1375" w:anchor="XDeng2002c" w:history="1">
        <w:r>
          <w:rPr>
            <w:rStyle w:val="Hyperlink"/>
            <w:rFonts w:cs="Times New Roman"/>
          </w:rPr>
          <w:t>Deng and Lin</w:t>
        </w:r>
      </w:hyperlink>
      <w:r>
        <w:rPr>
          <w:rFonts w:cs="Times New Roman"/>
        </w:rPr>
        <w:t>, </w:t>
      </w:r>
      <w:hyperlink r:id="rId1376" w:anchor="XDeng2002c" w:history="1">
        <w:r>
          <w:rPr>
            <w:rStyle w:val="Hyperlink"/>
            <w:rFonts w:cs="Times New Roman"/>
          </w:rPr>
          <w:t>2002</w:t>
        </w:r>
      </w:hyperlink>
      <w:r>
        <w:rPr>
          <w:rFonts w:cs="Times New Roman"/>
        </w:rPr>
        <w:t xml:space="preserve">]. </w:t>
      </w:r>
    </w:p>
    <w:p w14:paraId="4F085963" w14:textId="77777777" w:rsidR="0060324F" w:rsidRDefault="00803168">
      <w:pPr>
        <w:pStyle w:val="noindent"/>
        <w:divId w:val="1565023682"/>
        <w:rPr>
          <w:rFonts w:cs="Times New Roman"/>
        </w:rPr>
      </w:pPr>
      <w:r>
        <w:rPr>
          <w:rFonts w:cs="Times New Roman"/>
        </w:rPr>
        <w:t xml:space="preserve">A previous study reported that piRNAs fail to accumulate to wild-type levels in </w:t>
      </w:r>
      <w:r>
        <w:rPr>
          <w:rStyle w:val="phvro8t-x-x-120"/>
          <w:rFonts w:cs="Times New Roman"/>
        </w:rPr>
        <w:t>Miwi</w:t>
      </w:r>
      <w:r>
        <w:rPr>
          <w:rFonts w:cs="Times New Roman"/>
        </w:rPr>
        <w:t xml:space="preserve"> mutant testes [</w:t>
      </w:r>
      <w:hyperlink r:id="rId1377" w:anchor="XGrivna2006" w:history="1">
        <w:r>
          <w:rPr>
            <w:rStyle w:val="Hyperlink"/>
            <w:rFonts w:cs="Times New Roman"/>
          </w:rPr>
          <w:t>Grivna et al.</w:t>
        </w:r>
      </w:hyperlink>
      <w:r>
        <w:rPr>
          <w:rFonts w:cs="Times New Roman"/>
        </w:rPr>
        <w:t>, </w:t>
      </w:r>
      <w:hyperlink r:id="rId1378" w:anchor="XGrivna2006" w:history="1">
        <w:r>
          <w:rPr>
            <w:rStyle w:val="Hyperlink"/>
            <w:rFonts w:cs="Times New Roman"/>
          </w:rPr>
          <w:t>2006</w:t>
        </w:r>
      </w:hyperlink>
      <w:r>
        <w:rPr>
          <w:rFonts w:cs="Times New Roman"/>
        </w:rPr>
        <w:t xml:space="preserve">]. However, our data suggest that the overall change in piRNA abundance caused by loss of MIWI is quite small: RNA-seq detected no change at 14.5 dpp (change in total piRNA abundance = 1.1; n = 2) and only a modest decrease at 17.5 dpp (change in total piRNA abundance = 0.58; n = 1). piRNAs from pachytene loci decreased just 2.7-fold at 14.5 dpp (p = 0.0046) and 3.5-fold at 17.5 dpp (p = 1.8 x 10-6) in </w:t>
      </w:r>
      <w:r>
        <w:rPr>
          <w:rStyle w:val="phvro8t-x-x-120"/>
          <w:rFonts w:cs="Times New Roman"/>
        </w:rPr>
        <w:t xml:space="preserve">Miwi </w:t>
      </w:r>
      <w:r>
        <w:rPr>
          <w:rFonts w:cs="Times New Roman"/>
        </w:rPr>
        <w:t xml:space="preserve">mutant testes (Figure </w:t>
      </w:r>
      <w:hyperlink r:id="rId1379" w:anchor="x1-54001r9" w:history="1">
        <w:r>
          <w:rPr>
            <w:rStyle w:val="Hyperlink"/>
            <w:rFonts w:cs="Times New Roman"/>
          </w:rPr>
          <w:t>3.9</w:t>
        </w:r>
      </w:hyperlink>
      <w:r>
        <w:rPr>
          <w:rFonts w:cs="Times New Roman"/>
        </w:rPr>
        <w:t xml:space="preserve">). By comparison, pachytene piRNAs declined 87-fold at 14.5 dpp and 9,400-fold at 17.5 dpp in the </w:t>
      </w:r>
      <w:r>
        <w:rPr>
          <w:rStyle w:val="phvro8t-x-x-120"/>
          <w:rFonts w:cs="Times New Roman"/>
        </w:rPr>
        <w:t xml:space="preserve">A-Myb </w:t>
      </w:r>
      <w:r>
        <w:rPr>
          <w:rFonts w:cs="Times New Roman"/>
        </w:rPr>
        <w:t xml:space="preserve">mutant. </w:t>
      </w:r>
    </w:p>
    <w:p w14:paraId="0E5A18D0" w14:textId="77777777" w:rsidR="0060324F" w:rsidRDefault="00803168">
      <w:pPr>
        <w:pStyle w:val="noindent"/>
        <w:divId w:val="1565023682"/>
        <w:rPr>
          <w:rFonts w:cs="Times New Roman"/>
        </w:rPr>
      </w:pPr>
      <w:r>
        <w:rPr>
          <w:rFonts w:cs="Times New Roman"/>
        </w:rPr>
        <w:t xml:space="preserve">Does the loss of MIWI affect piRNA precursor transcription? We measured transcript abundance and piRNA expression in </w:t>
      </w:r>
      <w:r>
        <w:rPr>
          <w:rStyle w:val="phvro8t-x-x-120"/>
          <w:rFonts w:cs="Times New Roman"/>
        </w:rPr>
        <w:t xml:space="preserve">Miwi </w:t>
      </w:r>
      <w:r>
        <w:rPr>
          <w:rFonts w:cs="Times New Roman"/>
        </w:rPr>
        <w:t xml:space="preserve">null mutant testes at 14.5 and 17.5 dpp. In </w:t>
      </w:r>
      <w:r>
        <w:rPr>
          <w:rStyle w:val="phvro8t-x-x-120"/>
          <w:rFonts w:cs="Times New Roman"/>
        </w:rPr>
        <w:t>Miwi</w:t>
      </w:r>
      <w:r>
        <w:rPr>
          <w:rStyle w:val="cmsy-8"/>
          <w:rFonts w:cs="Times New Roman"/>
          <w:vertAlign w:val="superscript"/>
        </w:rPr>
        <w:t>-</w:t>
      </w:r>
      <w:r>
        <w:rPr>
          <w:rStyle w:val="cmmi-8"/>
          <w:rFonts w:ascii="Times New Roman" w:hAnsi="Times New Roman" w:cs="Times New Roman"/>
          <w:vertAlign w:val="superscript"/>
        </w:rPr>
        <w:t>∕</w:t>
      </w:r>
      <w:r>
        <w:rPr>
          <w:rStyle w:val="cmsy-8"/>
          <w:rFonts w:cs="Times New Roman"/>
          <w:vertAlign w:val="superscript"/>
        </w:rPr>
        <w:t>-</w:t>
      </w:r>
      <w:r>
        <w:rPr>
          <w:rFonts w:cs="Times New Roman"/>
          <w:vertAlign w:val="superscript"/>
        </w:rPr>
        <w:t xml:space="preserve"> </w:t>
      </w:r>
      <w:r>
        <w:rPr>
          <w:rFonts w:cs="Times New Roman"/>
        </w:rPr>
        <w:t xml:space="preserve">testes, pachytene piRNA precursor transcripts were present at levels indistinguishable from </w:t>
      </w:r>
      <w:r>
        <w:rPr>
          <w:rStyle w:val="phvro8t-x-x-120"/>
          <w:rFonts w:cs="Times New Roman"/>
        </w:rPr>
        <w:t xml:space="preserve">Miwi </w:t>
      </w:r>
      <w:r>
        <w:rPr>
          <w:rFonts w:cs="Times New Roman"/>
        </w:rPr>
        <w:t xml:space="preserve">heterozygotes (median change = 1.0- to 1.4-fold; q = 1; Figure </w:t>
      </w:r>
      <w:hyperlink r:id="rId1380" w:anchor="x1-54001r9" w:history="1">
        <w:r>
          <w:rPr>
            <w:rStyle w:val="Hyperlink"/>
            <w:rFonts w:cs="Times New Roman"/>
          </w:rPr>
          <w:t>3.9</w:t>
        </w:r>
      </w:hyperlink>
      <w:r>
        <w:rPr>
          <w:rFonts w:cs="Times New Roman"/>
        </w:rPr>
        <w:t xml:space="preserve">). Thus, loss of MIWI does not explain loss of pachytene piRNA precursor transcripts in </w:t>
      </w:r>
      <w:r>
        <w:rPr>
          <w:rStyle w:val="phvro8t-x-x-120"/>
          <w:rFonts w:cs="Times New Roman"/>
        </w:rPr>
        <w:t xml:space="preserve">A-Myb </w:t>
      </w:r>
      <w:r>
        <w:rPr>
          <w:rFonts w:cs="Times New Roman"/>
        </w:rPr>
        <w:t xml:space="preserve">mutant testes. </w:t>
      </w:r>
    </w:p>
    <w:p w14:paraId="3176AD71" w14:textId="77777777" w:rsidR="0060324F" w:rsidRDefault="0087170F">
      <w:pPr>
        <w:divId w:val="1565023682"/>
        <w:rPr>
          <w:rFonts w:eastAsia="Times New Roman" w:cs="Times New Roman"/>
        </w:rPr>
      </w:pPr>
      <w:r>
        <w:rPr>
          <w:rFonts w:eastAsia="Times New Roman" w:cs="Times New Roman"/>
        </w:rPr>
        <w:pict w14:anchorId="3A5730F0">
          <v:rect id="_x0000_i1105" style="width:0;height:1.5pt" o:hralign="center" o:hrstd="t" o:hr="t" fillcolor="#aaa" stroked="f"/>
        </w:pict>
      </w:r>
    </w:p>
    <w:p w14:paraId="30E8A5A3" w14:textId="08572F69" w:rsidR="0060324F" w:rsidRDefault="00642696">
      <w:pPr>
        <w:pStyle w:val="noindent"/>
        <w:divId w:val="1519201863"/>
        <w:rPr>
          <w:rFonts w:cs="Times New Roman"/>
        </w:rPr>
      </w:pPr>
      <w:r>
        <w:rPr>
          <w:rFonts w:cs="Times New Roman"/>
          <w:noProof/>
        </w:rPr>
        <w:drawing>
          <wp:inline distT="0" distB="0" distL="0" distR="0" wp14:anchorId="3DFD4A18" wp14:editId="6A743D0E">
            <wp:extent cx="406400" cy="406400"/>
            <wp:effectExtent l="0" t="0" r="0" b="0"/>
            <wp:docPr id="82" name="Picture 8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C"/>
                    <pic:cNvPicPr>
                      <a:picLocks noChangeAspect="1" noChangeArrowheads="1"/>
                    </pic:cNvPicPr>
                  </pic:nvPicPr>
                  <pic:blipFill>
                    <a:blip r:link="rId138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8273308" w14:textId="77777777" w:rsidR="0060324F" w:rsidRDefault="00803168">
      <w:pPr>
        <w:divId w:val="1418281612"/>
        <w:rPr>
          <w:rFonts w:eastAsia="Times New Roman" w:cs="Times New Roman"/>
        </w:rPr>
      </w:pPr>
      <w:r>
        <w:rPr>
          <w:rStyle w:val="id"/>
          <w:rFonts w:eastAsia="Times New Roman" w:cs="Times New Roman"/>
        </w:rPr>
        <w:t xml:space="preserve">Figure 3.11: </w:t>
      </w:r>
      <w:r>
        <w:rPr>
          <w:rStyle w:val="content"/>
          <w:rFonts w:eastAsia="Times New Roman" w:cs="Times New Roman"/>
        </w:rPr>
        <w:t xml:space="preserve">Transcript and piRNA abundance in heterozygous (Het) and homozygous </w:t>
      </w:r>
      <w:r>
        <w:rPr>
          <w:rStyle w:val="phvro8t-x-x-120"/>
          <w:rFonts w:eastAsia="Times New Roman" w:cs="Times New Roman"/>
        </w:rPr>
        <w:t xml:space="preserve">A-Myb </w:t>
      </w:r>
      <w:r>
        <w:rPr>
          <w:rStyle w:val="content"/>
          <w:rFonts w:eastAsia="Times New Roman" w:cs="Times New Roman"/>
        </w:rPr>
        <w:t xml:space="preserve">(Mut) point-mutant testes is shown for four illustrative examples at 14.5 and 17.5 dpp. Also shown is the abundance of piRNA sequencing reads that map to the exon-exon junctions. Gene </w:t>
      </w:r>
      <w:r>
        <w:rPr>
          <w:rStyle w:val="phvro8t-x-x-120"/>
          <w:rFonts w:eastAsia="Times New Roman" w:cs="Times New Roman"/>
        </w:rPr>
        <w:t>11-qE1-9443</w:t>
      </w:r>
      <w:r>
        <w:rPr>
          <w:rStyle w:val="content"/>
          <w:rFonts w:eastAsia="Times New Roman" w:cs="Times New Roman"/>
        </w:rPr>
        <w:t xml:space="preserve"> does not have an intron. Exons, blue boxes; splice junctions, gaps; the last exon is compressed and not to scale. See also Figure </w:t>
      </w:r>
      <w:hyperlink r:id="rId1382" w:anchor="x1-55002r12" w:history="1">
        <w:r>
          <w:rPr>
            <w:rStyle w:val="Hyperlink"/>
            <w:rFonts w:eastAsia="Times New Roman" w:cs="Times New Roman"/>
          </w:rPr>
          <w:t>3.12</w:t>
        </w:r>
      </w:hyperlink>
      <w:r>
        <w:rPr>
          <w:rStyle w:val="content"/>
          <w:rFonts w:eastAsia="Times New Roman" w:cs="Times New Roman"/>
        </w:rPr>
        <w:t xml:space="preserve">. </w:t>
      </w:r>
    </w:p>
    <w:p w14:paraId="42DDAB6C" w14:textId="77777777" w:rsidR="0060324F" w:rsidRDefault="0087170F">
      <w:pPr>
        <w:divId w:val="1519201863"/>
        <w:rPr>
          <w:rFonts w:eastAsia="Times New Roman" w:cs="Times New Roman"/>
        </w:rPr>
      </w:pPr>
      <w:r>
        <w:rPr>
          <w:rFonts w:eastAsia="Times New Roman" w:cs="Times New Roman"/>
        </w:rPr>
        <w:pict w14:anchorId="39104B91">
          <v:rect id="_x0000_i1107" style="width:0;height:1.5pt" o:hralign="center" o:hrstd="t" o:hr="t" fillcolor="#aaa" stroked="f"/>
        </w:pict>
      </w:r>
    </w:p>
    <w:p w14:paraId="4D062F31" w14:textId="0BF9CC7D" w:rsidR="0060324F" w:rsidRDefault="00642696">
      <w:pPr>
        <w:pStyle w:val="noindent"/>
        <w:divId w:val="2140370297"/>
        <w:rPr>
          <w:rFonts w:cs="Times New Roman"/>
        </w:rPr>
      </w:pPr>
      <w:r>
        <w:rPr>
          <w:rFonts w:cs="Times New Roman"/>
          <w:noProof/>
        </w:rPr>
        <w:drawing>
          <wp:inline distT="0" distB="0" distL="0" distR="0" wp14:anchorId="412FD324" wp14:editId="6D7711FB">
            <wp:extent cx="406400" cy="406400"/>
            <wp:effectExtent l="0" t="0" r="0" b="0"/>
            <wp:docPr id="84" name="Picture 84"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C"/>
                    <pic:cNvPicPr>
                      <a:picLocks noChangeAspect="1" noChangeArrowheads="1"/>
                    </pic:cNvPicPr>
                  </pic:nvPicPr>
                  <pic:blipFill>
                    <a:blip r:link="rId138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14D464B" w14:textId="77777777" w:rsidR="0060324F" w:rsidRDefault="00803168">
      <w:pPr>
        <w:divId w:val="250938982"/>
        <w:rPr>
          <w:rFonts w:eastAsia="Times New Roman" w:cs="Times New Roman"/>
        </w:rPr>
      </w:pPr>
      <w:r>
        <w:rPr>
          <w:rStyle w:val="id"/>
          <w:rFonts w:eastAsia="Times New Roman" w:cs="Times New Roman"/>
        </w:rPr>
        <w:t xml:space="preserve">Figure 3.12: </w:t>
      </w:r>
      <w:r>
        <w:rPr>
          <w:rStyle w:val="content"/>
          <w:rFonts w:eastAsia="Times New Roman" w:cs="Times New Roman"/>
        </w:rPr>
        <w:t xml:space="preserve">Transcripts were detected in total RNA from adult testes by RT-PCR (using random primers) for five pachytene piRNA loci as well as </w:t>
      </w:r>
      <w:r>
        <w:rPr>
          <w:rStyle w:val="phvro8t-x-x-120"/>
          <w:rFonts w:eastAsia="Times New Roman" w:cs="Times New Roman"/>
        </w:rPr>
        <w:t>Miwi</w:t>
      </w:r>
      <w:r>
        <w:rPr>
          <w:rStyle w:val="content"/>
          <w:rFonts w:eastAsia="Times New Roman" w:cs="Times New Roman"/>
        </w:rPr>
        <w:t xml:space="preserve"> and </w:t>
      </w:r>
      <w:r>
        <w:rPr>
          <w:rStyle w:val="phvro8t-x-x-120"/>
          <w:rFonts w:eastAsia="Times New Roman" w:cs="Times New Roman"/>
        </w:rPr>
        <w:t>Actin</w:t>
      </w:r>
      <w:r>
        <w:rPr>
          <w:rStyle w:val="content"/>
          <w:rFonts w:eastAsia="Times New Roman" w:cs="Times New Roman"/>
        </w:rPr>
        <w:t xml:space="preserve">. Mut, mutant; Het or H, heterozygote; wt, wild type. </w:t>
      </w:r>
    </w:p>
    <w:p w14:paraId="0C8E5669" w14:textId="77777777" w:rsidR="0060324F" w:rsidRDefault="00803168">
      <w:pPr>
        <w:pStyle w:val="noindent"/>
        <w:divId w:val="2140370297"/>
        <w:rPr>
          <w:rFonts w:cs="Times New Roman"/>
        </w:rPr>
      </w:pPr>
      <w:r>
        <w:rPr>
          <w:rFonts w:cs="Times New Roman"/>
        </w:rPr>
        <w:t xml:space="preserve">In addition to </w:t>
      </w:r>
      <w:r>
        <w:rPr>
          <w:rStyle w:val="phvro8t-x-x-120"/>
          <w:rFonts w:cs="Times New Roman"/>
        </w:rPr>
        <w:t>Miwi</w:t>
      </w:r>
      <w:r>
        <w:rPr>
          <w:rFonts w:cs="Times New Roman"/>
        </w:rPr>
        <w:t xml:space="preserve">, ChIP-seq detected A-MYB bound to the promoters of 12 other RNA-silencing-pathway genes (Figure </w:t>
      </w:r>
      <w:hyperlink r:id="rId1384" w:anchor="x1-56001r13" w:history="1">
        <w:r>
          <w:rPr>
            <w:rStyle w:val="Hyperlink"/>
            <w:rFonts w:cs="Times New Roman"/>
          </w:rPr>
          <w:t>3.13</w:t>
        </w:r>
      </w:hyperlink>
      <w:r>
        <w:rPr>
          <w:rFonts w:cs="Times New Roman"/>
        </w:rPr>
        <w:t xml:space="preserve">B and Table S3). Of these, the mRNA abundance_measured by three biologically independent RNA-seq experiments_of </w:t>
      </w:r>
      <w:r>
        <w:rPr>
          <w:rStyle w:val="phvro8t-x-x-120"/>
          <w:rFonts w:cs="Times New Roman"/>
        </w:rPr>
        <w:t>Ago2</w:t>
      </w:r>
      <w:r>
        <w:rPr>
          <w:rFonts w:cs="Times New Roman"/>
        </w:rPr>
        <w:t xml:space="preserve">, </w:t>
      </w:r>
      <w:r>
        <w:rPr>
          <w:rStyle w:val="phvro8t-x-x-120"/>
          <w:rFonts w:cs="Times New Roman"/>
        </w:rPr>
        <w:t xml:space="preserve">Ddx39 </w:t>
      </w:r>
      <w:r>
        <w:rPr>
          <w:rFonts w:cs="Times New Roman"/>
        </w:rPr>
        <w:t xml:space="preserve">(uap56 in flies), </w:t>
      </w:r>
      <w:r>
        <w:rPr>
          <w:rStyle w:val="phvro8t-x-x-120"/>
          <w:rFonts w:cs="Times New Roman"/>
        </w:rPr>
        <w:t>Mael</w:t>
      </w:r>
      <w:r>
        <w:rPr>
          <w:rFonts w:cs="Times New Roman"/>
        </w:rPr>
        <w:t xml:space="preserve">, </w:t>
      </w:r>
      <w:r>
        <w:rPr>
          <w:rStyle w:val="phvro8t-x-x-120"/>
          <w:rFonts w:cs="Times New Roman"/>
        </w:rPr>
        <w:t>Mili</w:t>
      </w:r>
      <w:r>
        <w:rPr>
          <w:rFonts w:cs="Times New Roman"/>
        </w:rPr>
        <w:t xml:space="preserve">, </w:t>
      </w:r>
      <w:r>
        <w:rPr>
          <w:rStyle w:val="phvro8t-x-x-120"/>
          <w:rFonts w:cs="Times New Roman"/>
        </w:rPr>
        <w:t>Mov10l1</w:t>
      </w:r>
      <w:r>
        <w:rPr>
          <w:rFonts w:cs="Times New Roman"/>
        </w:rPr>
        <w:t xml:space="preserve">, </w:t>
      </w:r>
      <w:r>
        <w:rPr>
          <w:rStyle w:val="phvro8t-x-x-120"/>
          <w:rFonts w:cs="Times New Roman"/>
        </w:rPr>
        <w:t>Tdrd9</w:t>
      </w:r>
      <w:r>
        <w:rPr>
          <w:rFonts w:cs="Times New Roman"/>
        </w:rPr>
        <w:t xml:space="preserve">, and </w:t>
      </w:r>
      <w:r>
        <w:rPr>
          <w:rStyle w:val="phvro8t-x-x-120"/>
          <w:rFonts w:cs="Times New Roman"/>
        </w:rPr>
        <w:t xml:space="preserve">Vasa </w:t>
      </w:r>
      <w:r>
        <w:rPr>
          <w:rFonts w:cs="Times New Roman"/>
        </w:rPr>
        <w:t xml:space="preserve">did not change significantly at 14.5 dpp in </w:t>
      </w:r>
      <w:r>
        <w:rPr>
          <w:rStyle w:val="phvro8t-x-x-120"/>
          <w:rFonts w:cs="Times New Roman"/>
        </w:rPr>
        <w:t xml:space="preserve">A-Myb </w:t>
      </w:r>
      <w:r>
        <w:rPr>
          <w:rFonts w:cs="Times New Roman"/>
        </w:rPr>
        <w:t xml:space="preserve">mutant testes compared to heterozygotes (q &gt; 0.05); except for </w:t>
      </w:r>
      <w:r>
        <w:rPr>
          <w:rStyle w:val="phvro8t-x-x-120"/>
          <w:rFonts w:cs="Times New Roman"/>
        </w:rPr>
        <w:t>Ago2</w:t>
      </w:r>
      <w:r>
        <w:rPr>
          <w:rFonts w:cs="Times New Roman"/>
        </w:rPr>
        <w:t xml:space="preserve">, all decreased significantly in the mutant at 17.5 dpp. In contrast, the abundance of the mRNAs encoding Tudor domain proteins decreased significantly in </w:t>
      </w:r>
      <w:r>
        <w:rPr>
          <w:rStyle w:val="phvro8t-x-x-120"/>
          <w:rFonts w:cs="Times New Roman"/>
        </w:rPr>
        <w:t xml:space="preserve">A-Myb </w:t>
      </w:r>
      <w:r>
        <w:rPr>
          <w:rFonts w:cs="Times New Roman"/>
        </w:rPr>
        <w:t xml:space="preserve">mutant testes: </w:t>
      </w:r>
      <w:r>
        <w:rPr>
          <w:rStyle w:val="phvro8t-x-x-120"/>
          <w:rFonts w:cs="Times New Roman"/>
        </w:rPr>
        <w:t xml:space="preserve">Tdrd6 </w:t>
      </w:r>
      <w:r>
        <w:rPr>
          <w:rFonts w:cs="Times New Roman"/>
        </w:rPr>
        <w:t xml:space="preserve">(64-fold decrease; q = 3.1 x 10-5) and </w:t>
      </w:r>
      <w:r>
        <w:rPr>
          <w:rStyle w:val="phvro8t-x-x-120"/>
          <w:rFonts w:cs="Times New Roman"/>
        </w:rPr>
        <w:t xml:space="preserve">Tdrd5 </w:t>
      </w:r>
      <w:r>
        <w:rPr>
          <w:rFonts w:cs="Times New Roman"/>
        </w:rPr>
        <w:t xml:space="preserve">(7.5-fold decrease; q = 1.0 x 10-5). </w:t>
      </w:r>
      <w:r>
        <w:rPr>
          <w:rStyle w:val="phvro8t-x-x-120"/>
          <w:rFonts w:cs="Times New Roman"/>
        </w:rPr>
        <w:t xml:space="preserve">Tdrd5 </w:t>
      </w:r>
      <w:r>
        <w:rPr>
          <w:rFonts w:cs="Times New Roman"/>
        </w:rPr>
        <w:t>is expressed in embryonic testes then decreases around birth [</w:t>
      </w:r>
      <w:hyperlink r:id="rId1385" w:anchor="XYabuta2011" w:history="1">
        <w:r>
          <w:rPr>
            <w:rStyle w:val="Hyperlink"/>
            <w:rFonts w:cs="Times New Roman"/>
          </w:rPr>
          <w:t>Yabuta et al.</w:t>
        </w:r>
      </w:hyperlink>
      <w:r>
        <w:rPr>
          <w:rFonts w:cs="Times New Roman"/>
        </w:rPr>
        <w:t>, </w:t>
      </w:r>
      <w:hyperlink r:id="rId1386" w:anchor="XYabuta2011" w:history="1">
        <w:r>
          <w:rPr>
            <w:rStyle w:val="Hyperlink"/>
            <w:rFonts w:cs="Times New Roman"/>
          </w:rPr>
          <w:t>2011</w:t>
        </w:r>
      </w:hyperlink>
      <w:r>
        <w:rPr>
          <w:rFonts w:cs="Times New Roman"/>
        </w:rPr>
        <w:t xml:space="preserve">]. </w:t>
      </w:r>
      <w:r>
        <w:rPr>
          <w:rStyle w:val="phvro8t-x-x-120"/>
          <w:rFonts w:cs="Times New Roman"/>
        </w:rPr>
        <w:t xml:space="preserve">TDRD5 </w:t>
      </w:r>
      <w:r>
        <w:rPr>
          <w:rFonts w:cs="Times New Roman"/>
        </w:rPr>
        <w:t>protein reappears at 12 dpp, increasing throughout the pachynema [</w:t>
      </w:r>
      <w:hyperlink r:id="rId1387" w:anchor="XSmith2004" w:history="1">
        <w:r>
          <w:rPr>
            <w:rStyle w:val="Hyperlink"/>
            <w:rFonts w:cs="Times New Roman"/>
          </w:rPr>
          <w:t>Smith et al.</w:t>
        </w:r>
      </w:hyperlink>
      <w:r>
        <w:rPr>
          <w:rFonts w:cs="Times New Roman"/>
        </w:rPr>
        <w:t>, </w:t>
      </w:r>
      <w:hyperlink r:id="rId1388" w:anchor="XSmith2004" w:history="1">
        <w:r>
          <w:rPr>
            <w:rStyle w:val="Hyperlink"/>
            <w:rFonts w:cs="Times New Roman"/>
          </w:rPr>
          <w:t>2004</w:t>
        </w:r>
      </w:hyperlink>
      <w:r>
        <w:rPr>
          <w:rFonts w:cs="Times New Roman"/>
        </w:rPr>
        <w:t>, </w:t>
      </w:r>
      <w:hyperlink r:id="rId1389" w:anchor="XYabuta2011" w:history="1">
        <w:r>
          <w:rPr>
            <w:rStyle w:val="Hyperlink"/>
            <w:rFonts w:cs="Times New Roman"/>
          </w:rPr>
          <w:t>Yabuta et al.</w:t>
        </w:r>
      </w:hyperlink>
      <w:r>
        <w:rPr>
          <w:rFonts w:cs="Times New Roman"/>
        </w:rPr>
        <w:t>, </w:t>
      </w:r>
      <w:hyperlink r:id="rId1390" w:anchor="XYabuta2011" w:history="1">
        <w:r>
          <w:rPr>
            <w:rStyle w:val="Hyperlink"/>
            <w:rFonts w:cs="Times New Roman"/>
          </w:rPr>
          <w:t>2011</w:t>
        </w:r>
      </w:hyperlink>
      <w:r>
        <w:rPr>
          <w:rFonts w:cs="Times New Roman"/>
        </w:rPr>
        <w:t xml:space="preserve">]. Our data indicate that A-MYB activates </w:t>
      </w:r>
      <w:r>
        <w:rPr>
          <w:rStyle w:val="phvro8t-x-x-120"/>
          <w:rFonts w:cs="Times New Roman"/>
        </w:rPr>
        <w:t xml:space="preserve">Tdrd5 </w:t>
      </w:r>
      <w:r>
        <w:rPr>
          <w:rFonts w:cs="Times New Roman"/>
        </w:rPr>
        <w:t xml:space="preserve">transcription at the onset of the pachytene stage of meiosis. Similarly, </w:t>
      </w:r>
      <w:r>
        <w:rPr>
          <w:rStyle w:val="phvro8t-x-x-120"/>
          <w:rFonts w:cs="Times New Roman"/>
        </w:rPr>
        <w:t xml:space="preserve">Tdrd6 </w:t>
      </w:r>
      <w:r>
        <w:rPr>
          <w:rFonts w:cs="Times New Roman"/>
        </w:rPr>
        <w:t>mRNA can be detected at the middle pachytene, but not the zygotene stage, and peaks after late pachytene; TDRD6 protein can be detected at 17 dpp and continues to increase until 21 dpp [</w:t>
      </w:r>
      <w:hyperlink r:id="rId1391" w:anchor="XVasileva2009" w:history="1">
        <w:r>
          <w:rPr>
            <w:rStyle w:val="Hyperlink"/>
            <w:rFonts w:cs="Times New Roman"/>
          </w:rPr>
          <w:t>Vasileva et al.</w:t>
        </w:r>
      </w:hyperlink>
      <w:r>
        <w:rPr>
          <w:rFonts w:cs="Times New Roman"/>
        </w:rPr>
        <w:t>, </w:t>
      </w:r>
      <w:hyperlink r:id="rId1392" w:anchor="XVasileva2009" w:history="1">
        <w:r>
          <w:rPr>
            <w:rStyle w:val="Hyperlink"/>
            <w:rFonts w:cs="Times New Roman"/>
          </w:rPr>
          <w:t>2009</w:t>
        </w:r>
      </w:hyperlink>
      <w:r>
        <w:rPr>
          <w:rFonts w:cs="Times New Roman"/>
        </w:rPr>
        <w:t>]. The findings that TDRD5 and TDRD6 colocalize with MIWI in pachytene spermatocytes [</w:t>
      </w:r>
      <w:hyperlink r:id="rId1393" w:anchor="XHosokawa2007" w:history="1">
        <w:r>
          <w:rPr>
            <w:rStyle w:val="Hyperlink"/>
            <w:rFonts w:cs="Times New Roman"/>
          </w:rPr>
          <w:t>Hosokawa et al.</w:t>
        </w:r>
      </w:hyperlink>
      <w:r>
        <w:rPr>
          <w:rFonts w:cs="Times New Roman"/>
        </w:rPr>
        <w:t>, </w:t>
      </w:r>
      <w:hyperlink r:id="rId1394" w:anchor="XHosokawa2007" w:history="1">
        <w:r>
          <w:rPr>
            <w:rStyle w:val="Hyperlink"/>
            <w:rFonts w:cs="Times New Roman"/>
          </w:rPr>
          <w:t>2007</w:t>
        </w:r>
      </w:hyperlink>
      <w:r>
        <w:rPr>
          <w:rFonts w:cs="Times New Roman"/>
        </w:rPr>
        <w:t>, </w:t>
      </w:r>
      <w:hyperlink r:id="rId1395" w:anchor="XVasileva2009" w:history="1">
        <w:r>
          <w:rPr>
            <w:rStyle w:val="Hyperlink"/>
            <w:rFonts w:cs="Times New Roman"/>
          </w:rPr>
          <w:t>Vasileva et al.</w:t>
        </w:r>
      </w:hyperlink>
      <w:r>
        <w:rPr>
          <w:rFonts w:cs="Times New Roman"/>
        </w:rPr>
        <w:t>, </w:t>
      </w:r>
      <w:hyperlink r:id="rId1396" w:anchor="XVasileva2009" w:history="1">
        <w:r>
          <w:rPr>
            <w:rStyle w:val="Hyperlink"/>
            <w:rFonts w:cs="Times New Roman"/>
          </w:rPr>
          <w:t>2009</w:t>
        </w:r>
      </w:hyperlink>
      <w:r>
        <w:rPr>
          <w:rFonts w:cs="Times New Roman"/>
        </w:rPr>
        <w:t>, </w:t>
      </w:r>
      <w:hyperlink r:id="rId1397" w:anchor="XYabuta2011" w:history="1">
        <w:r>
          <w:rPr>
            <w:rStyle w:val="Hyperlink"/>
            <w:rFonts w:cs="Times New Roman"/>
          </w:rPr>
          <w:t>Yabuta et al.</w:t>
        </w:r>
      </w:hyperlink>
      <w:r>
        <w:rPr>
          <w:rFonts w:cs="Times New Roman"/>
        </w:rPr>
        <w:t>, </w:t>
      </w:r>
      <w:hyperlink r:id="rId1398" w:anchor="XYabuta2011" w:history="1">
        <w:r>
          <w:rPr>
            <w:rStyle w:val="Hyperlink"/>
            <w:rFonts w:cs="Times New Roman"/>
          </w:rPr>
          <w:t>2011</w:t>
        </w:r>
      </w:hyperlink>
      <w:r>
        <w:rPr>
          <w:rFonts w:cs="Times New Roman"/>
        </w:rPr>
        <w:t>] and that TDRD6 binds MIWI [</w:t>
      </w:r>
      <w:hyperlink r:id="rId1399" w:anchor="XChen2009a" w:history="1">
        <w:r>
          <w:rPr>
            <w:rStyle w:val="Hyperlink"/>
            <w:rFonts w:cs="Times New Roman"/>
          </w:rPr>
          <w:t>Chen et al.</w:t>
        </w:r>
      </w:hyperlink>
      <w:r>
        <w:rPr>
          <w:rFonts w:cs="Times New Roman"/>
        </w:rPr>
        <w:t>, </w:t>
      </w:r>
      <w:hyperlink r:id="rId1400" w:anchor="XChen2009a" w:history="1">
        <w:r>
          <w:rPr>
            <w:rStyle w:val="Hyperlink"/>
            <w:rFonts w:cs="Times New Roman"/>
          </w:rPr>
          <w:t>2009</w:t>
        </w:r>
      </w:hyperlink>
      <w:r>
        <w:rPr>
          <w:rFonts w:cs="Times New Roman"/>
        </w:rPr>
        <w:t>, </w:t>
      </w:r>
      <w:hyperlink r:id="rId1401" w:anchor="XVagin2009" w:history="1">
        <w:r>
          <w:rPr>
            <w:rStyle w:val="Hyperlink"/>
            <w:rFonts w:cs="Times New Roman"/>
          </w:rPr>
          <w:t>Vagin et al.</w:t>
        </w:r>
      </w:hyperlink>
      <w:r>
        <w:rPr>
          <w:rFonts w:cs="Times New Roman"/>
        </w:rPr>
        <w:t>, </w:t>
      </w:r>
      <w:hyperlink r:id="rId1402" w:anchor="XVagin2009" w:history="1">
        <w:r>
          <w:rPr>
            <w:rStyle w:val="Hyperlink"/>
            <w:rFonts w:cs="Times New Roman"/>
          </w:rPr>
          <w:t>2009</w:t>
        </w:r>
      </w:hyperlink>
      <w:r>
        <w:rPr>
          <w:rFonts w:cs="Times New Roman"/>
        </w:rPr>
        <w:t>, </w:t>
      </w:r>
      <w:hyperlink r:id="rId1403" w:anchor="XVasileva2009" w:history="1">
        <w:r>
          <w:rPr>
            <w:rStyle w:val="Hyperlink"/>
            <w:rFonts w:cs="Times New Roman"/>
          </w:rPr>
          <w:t>Vasileva et al.</w:t>
        </w:r>
      </w:hyperlink>
      <w:r>
        <w:rPr>
          <w:rFonts w:cs="Times New Roman"/>
        </w:rPr>
        <w:t>, </w:t>
      </w:r>
      <w:hyperlink r:id="rId1404" w:anchor="XVasileva2009" w:history="1">
        <w:r>
          <w:rPr>
            <w:rStyle w:val="Hyperlink"/>
            <w:rFonts w:cs="Times New Roman"/>
          </w:rPr>
          <w:t>2009</w:t>
        </w:r>
      </w:hyperlink>
      <w:r>
        <w:rPr>
          <w:rFonts w:cs="Times New Roman"/>
        </w:rPr>
        <w:t xml:space="preserve">] suggest a role for these Tudor domain proteins in pachytene piRNA production or function. As in </w:t>
      </w:r>
      <w:r>
        <w:rPr>
          <w:rStyle w:val="phvro8t-x-x-120"/>
          <w:rFonts w:cs="Times New Roman"/>
        </w:rPr>
        <w:t>Miwi</w:t>
      </w:r>
      <w:r>
        <w:rPr>
          <w:rFonts w:cs="Times New Roman"/>
        </w:rPr>
        <w:t xml:space="preserve">-/- testes, spermatogenesis arrests at the round spermatid stage in </w:t>
      </w:r>
      <w:r>
        <w:rPr>
          <w:rStyle w:val="phvro8t-x-x-120"/>
          <w:rFonts w:cs="Times New Roman"/>
        </w:rPr>
        <w:t>Tdrd5</w:t>
      </w:r>
      <w:r>
        <w:rPr>
          <w:rStyle w:val="cmsy-8"/>
          <w:rFonts w:cs="Times New Roman"/>
          <w:vertAlign w:val="superscript"/>
        </w:rPr>
        <w:t>-</w:t>
      </w:r>
      <w:r>
        <w:rPr>
          <w:rStyle w:val="cmmi-8"/>
          <w:rFonts w:ascii="Times New Roman" w:hAnsi="Times New Roman" w:cs="Times New Roman"/>
          <w:vertAlign w:val="superscript"/>
        </w:rPr>
        <w:t>∕</w:t>
      </w:r>
      <w:r>
        <w:rPr>
          <w:rStyle w:val="cmsy-8"/>
          <w:rFonts w:cs="Times New Roman"/>
          <w:vertAlign w:val="superscript"/>
        </w:rPr>
        <w:t>-</w:t>
      </w:r>
      <w:r>
        <w:rPr>
          <w:rFonts w:cs="Times New Roman"/>
        </w:rPr>
        <w:t xml:space="preserve"> and </w:t>
      </w:r>
      <w:r>
        <w:rPr>
          <w:rStyle w:val="phvro8t-x-x-120"/>
          <w:rFonts w:cs="Times New Roman"/>
        </w:rPr>
        <w:t>Tdrd6</w:t>
      </w:r>
      <w:r>
        <w:rPr>
          <w:rStyle w:val="cmsy-8"/>
          <w:rFonts w:cs="Times New Roman"/>
          <w:vertAlign w:val="superscript"/>
        </w:rPr>
        <w:t>-</w:t>
      </w:r>
      <w:r>
        <w:rPr>
          <w:rStyle w:val="cmmi-8"/>
          <w:rFonts w:ascii="Times New Roman" w:hAnsi="Times New Roman" w:cs="Times New Roman"/>
          <w:vertAlign w:val="superscript"/>
        </w:rPr>
        <w:t>∕</w:t>
      </w:r>
      <w:r>
        <w:rPr>
          <w:rStyle w:val="cmsy-8"/>
          <w:rFonts w:cs="Times New Roman"/>
          <w:vertAlign w:val="superscript"/>
        </w:rPr>
        <w:t>-</w:t>
      </w:r>
      <w:r>
        <w:rPr>
          <w:rFonts w:cs="Times New Roman"/>
        </w:rPr>
        <w:t xml:space="preserve"> mutant testes [</w:t>
      </w:r>
      <w:hyperlink r:id="rId1405" w:anchor="XVasileva2009" w:history="1">
        <w:r>
          <w:rPr>
            <w:rStyle w:val="Hyperlink"/>
            <w:rFonts w:cs="Times New Roman"/>
          </w:rPr>
          <w:t>Vasileva et al.</w:t>
        </w:r>
      </w:hyperlink>
      <w:r>
        <w:rPr>
          <w:rFonts w:cs="Times New Roman"/>
        </w:rPr>
        <w:t>, </w:t>
      </w:r>
      <w:hyperlink r:id="rId1406" w:anchor="XVasileva2009" w:history="1">
        <w:r>
          <w:rPr>
            <w:rStyle w:val="Hyperlink"/>
            <w:rFonts w:cs="Times New Roman"/>
          </w:rPr>
          <w:t>2009</w:t>
        </w:r>
      </w:hyperlink>
      <w:r>
        <w:rPr>
          <w:rFonts w:cs="Times New Roman"/>
        </w:rPr>
        <w:t>, </w:t>
      </w:r>
      <w:hyperlink r:id="rId1407" w:anchor="XYabuta2011" w:history="1">
        <w:r>
          <w:rPr>
            <w:rStyle w:val="Hyperlink"/>
            <w:rFonts w:cs="Times New Roman"/>
          </w:rPr>
          <w:t>Yabuta et al.</w:t>
        </w:r>
      </w:hyperlink>
      <w:r>
        <w:rPr>
          <w:rFonts w:cs="Times New Roman"/>
        </w:rPr>
        <w:t>, </w:t>
      </w:r>
      <w:hyperlink r:id="rId1408" w:anchor="XYabuta2011" w:history="1">
        <w:r>
          <w:rPr>
            <w:rStyle w:val="Hyperlink"/>
            <w:rFonts w:cs="Times New Roman"/>
          </w:rPr>
          <w:t>2011</w:t>
        </w:r>
      </w:hyperlink>
      <w:r>
        <w:rPr>
          <w:rFonts w:cs="Times New Roman"/>
        </w:rPr>
        <w:t xml:space="preserve">]. Loss of </w:t>
      </w:r>
      <w:r>
        <w:rPr>
          <w:rStyle w:val="phvro8t-x-x-120"/>
          <w:rFonts w:cs="Times New Roman"/>
        </w:rPr>
        <w:t xml:space="preserve">Tdrd6 </w:t>
      </w:r>
      <w:r>
        <w:rPr>
          <w:rFonts w:cs="Times New Roman"/>
        </w:rPr>
        <w:t xml:space="preserve">expression has little effect on piRNA levels (Figure </w:t>
      </w:r>
      <w:hyperlink r:id="rId1409" w:anchor="x1-50004r6" w:history="1">
        <w:r>
          <w:rPr>
            <w:rStyle w:val="Hyperlink"/>
            <w:rFonts w:cs="Times New Roman"/>
          </w:rPr>
          <w:t>3.6</w:t>
        </w:r>
      </w:hyperlink>
      <w:r>
        <w:rPr>
          <w:rFonts w:cs="Times New Roman"/>
        </w:rPr>
        <w:t>; [</w:t>
      </w:r>
      <w:hyperlink r:id="rId1410" w:anchor="XVagin2009" w:history="1">
        <w:r>
          <w:rPr>
            <w:rStyle w:val="Hyperlink"/>
            <w:rFonts w:cs="Times New Roman"/>
          </w:rPr>
          <w:t>Vagin et al.</w:t>
        </w:r>
      </w:hyperlink>
      <w:r>
        <w:rPr>
          <w:rFonts w:cs="Times New Roman"/>
        </w:rPr>
        <w:t>, </w:t>
      </w:r>
      <w:hyperlink r:id="rId1411" w:anchor="XVagin2009" w:history="1">
        <w:r>
          <w:rPr>
            <w:rStyle w:val="Hyperlink"/>
            <w:rFonts w:cs="Times New Roman"/>
          </w:rPr>
          <w:t>2009</w:t>
        </w:r>
      </w:hyperlink>
      <w:r>
        <w:rPr>
          <w:rFonts w:cs="Times New Roman"/>
        </w:rPr>
        <w:t xml:space="preserve">], perhaps because the functions of Tudor domain proteins overlap. </w:t>
      </w:r>
    </w:p>
    <w:p w14:paraId="4B959F3C" w14:textId="77777777" w:rsidR="0060324F" w:rsidRDefault="00803168">
      <w:pPr>
        <w:pStyle w:val="noindent"/>
        <w:divId w:val="2140370297"/>
        <w:rPr>
          <w:rFonts w:cs="Times New Roman"/>
        </w:rPr>
      </w:pPr>
      <w:r>
        <w:rPr>
          <w:rFonts w:cs="Times New Roman"/>
        </w:rPr>
        <w:t xml:space="preserve">Other genes encoding piRNA pathway proteins whose promoters are bound by A-MYB and whose expression decreased significantly in </w:t>
      </w:r>
      <w:r>
        <w:rPr>
          <w:rStyle w:val="phvro8t-x-x-120"/>
          <w:rFonts w:cs="Times New Roman"/>
        </w:rPr>
        <w:t xml:space="preserve">A-Myb </w:t>
      </w:r>
      <w:r>
        <w:rPr>
          <w:rFonts w:cs="Times New Roman"/>
        </w:rPr>
        <w:t xml:space="preserve">mutant testes include </w:t>
      </w:r>
      <w:r>
        <w:rPr>
          <w:rStyle w:val="phvro8t-x-x-120"/>
          <w:rFonts w:cs="Times New Roman"/>
        </w:rPr>
        <w:t xml:space="preserve">MitoPld </w:t>
      </w:r>
      <w:r>
        <w:rPr>
          <w:rFonts w:cs="Times New Roman"/>
        </w:rPr>
        <w:t>(</w:t>
      </w:r>
      <w:r>
        <w:rPr>
          <w:rStyle w:val="phvro8t-x-x-120"/>
          <w:rFonts w:cs="Times New Roman"/>
        </w:rPr>
        <w:t>Pld6</w:t>
      </w:r>
      <w:r>
        <w:rPr>
          <w:rFonts w:cs="Times New Roman"/>
        </w:rPr>
        <w:t xml:space="preserve">; 3.9-fold decrease; q = 0.0095) and </w:t>
      </w:r>
      <w:r>
        <w:rPr>
          <w:rStyle w:val="phvro8t-x-x-120"/>
          <w:rFonts w:cs="Times New Roman"/>
        </w:rPr>
        <w:t xml:space="preserve">Tdrd12 </w:t>
      </w:r>
      <w:r>
        <w:rPr>
          <w:rFonts w:cs="Times New Roman"/>
        </w:rPr>
        <w:t xml:space="preserve">(5.3-fold decrease; q = 0.0046). </w:t>
      </w:r>
      <w:r>
        <w:rPr>
          <w:rStyle w:val="phvro8t-x-x-120"/>
          <w:rFonts w:cs="Times New Roman"/>
        </w:rPr>
        <w:t xml:space="preserve">MitoPld </w:t>
      </w:r>
      <w:r>
        <w:rPr>
          <w:rFonts w:cs="Times New Roman"/>
        </w:rPr>
        <w:t>encodes an endoribonuclease implicated in an early step in piRNA biogenesis in mice and flies [</w:t>
      </w:r>
      <w:hyperlink r:id="rId1412" w:anchor="XHaase2010" w:history="1">
        <w:r>
          <w:rPr>
            <w:rStyle w:val="Hyperlink"/>
            <w:rFonts w:cs="Times New Roman"/>
          </w:rPr>
          <w:t>Haase et al.</w:t>
        </w:r>
      </w:hyperlink>
      <w:r>
        <w:rPr>
          <w:rFonts w:cs="Times New Roman"/>
        </w:rPr>
        <w:t>, </w:t>
      </w:r>
      <w:hyperlink r:id="rId1413" w:anchor="XHaase2010" w:history="1">
        <w:r>
          <w:rPr>
            <w:rStyle w:val="Hyperlink"/>
            <w:rFonts w:cs="Times New Roman"/>
          </w:rPr>
          <w:t>2010</w:t>
        </w:r>
      </w:hyperlink>
      <w:r>
        <w:rPr>
          <w:rFonts w:cs="Times New Roman"/>
        </w:rPr>
        <w:t>, </w:t>
      </w:r>
      <w:hyperlink r:id="rId1414" w:anchor="XHouwing2007" w:history="1">
        <w:r>
          <w:rPr>
            <w:rStyle w:val="Hyperlink"/>
            <w:rFonts w:cs="Times New Roman"/>
          </w:rPr>
          <w:t>Houwing et al.</w:t>
        </w:r>
      </w:hyperlink>
      <w:r>
        <w:rPr>
          <w:rFonts w:cs="Times New Roman"/>
        </w:rPr>
        <w:t>, </w:t>
      </w:r>
      <w:hyperlink r:id="rId1415" w:anchor="XHouwing2007" w:history="1">
        <w:r>
          <w:rPr>
            <w:rStyle w:val="Hyperlink"/>
            <w:rFonts w:cs="Times New Roman"/>
          </w:rPr>
          <w:t>2007</w:t>
        </w:r>
      </w:hyperlink>
      <w:r>
        <w:rPr>
          <w:rFonts w:cs="Times New Roman"/>
        </w:rPr>
        <w:t>, </w:t>
      </w:r>
      <w:hyperlink r:id="rId1416" w:anchor="XHuang2011" w:history="1">
        <w:r>
          <w:rPr>
            <w:rStyle w:val="Hyperlink"/>
            <w:rFonts w:cs="Times New Roman"/>
          </w:rPr>
          <w:t>Huang et al.</w:t>
        </w:r>
      </w:hyperlink>
      <w:r>
        <w:rPr>
          <w:rFonts w:cs="Times New Roman"/>
        </w:rPr>
        <w:t>, </w:t>
      </w:r>
      <w:hyperlink r:id="rId1417" w:anchor="XHuang2011" w:history="1">
        <w:r>
          <w:rPr>
            <w:rStyle w:val="Hyperlink"/>
            <w:rFonts w:cs="Times New Roman"/>
          </w:rPr>
          <w:t>2011</w:t>
        </w:r>
      </w:hyperlink>
      <w:r>
        <w:rPr>
          <w:rFonts w:cs="Times New Roman"/>
        </w:rPr>
        <w:t>, </w:t>
      </w:r>
      <w:hyperlink r:id="rId1418" w:anchor="XIpsaro2012" w:history="1">
        <w:r>
          <w:rPr>
            <w:rStyle w:val="Hyperlink"/>
            <w:rFonts w:cs="Times New Roman"/>
          </w:rPr>
          <w:t>Ipsaro et al.</w:t>
        </w:r>
      </w:hyperlink>
      <w:r>
        <w:rPr>
          <w:rFonts w:cs="Times New Roman"/>
        </w:rPr>
        <w:t>, </w:t>
      </w:r>
      <w:hyperlink r:id="rId1419" w:anchor="XIpsaro2012" w:history="1">
        <w:r>
          <w:rPr>
            <w:rStyle w:val="Hyperlink"/>
            <w:rFonts w:cs="Times New Roman"/>
          </w:rPr>
          <w:t>2012</w:t>
        </w:r>
      </w:hyperlink>
      <w:r>
        <w:rPr>
          <w:rFonts w:cs="Times New Roman"/>
        </w:rPr>
        <w:t>, </w:t>
      </w:r>
      <w:hyperlink r:id="rId1420" w:anchor="XNishimasu2012" w:history="1">
        <w:r>
          <w:rPr>
            <w:rStyle w:val="Hyperlink"/>
            <w:rFonts w:cs="Times New Roman"/>
          </w:rPr>
          <w:t>Nishimasu et al.</w:t>
        </w:r>
      </w:hyperlink>
      <w:r>
        <w:rPr>
          <w:rFonts w:cs="Times New Roman"/>
        </w:rPr>
        <w:t>, </w:t>
      </w:r>
      <w:hyperlink r:id="rId1421" w:anchor="XNishimasu2012" w:history="1">
        <w:r>
          <w:rPr>
            <w:rStyle w:val="Hyperlink"/>
            <w:rFonts w:cs="Times New Roman"/>
          </w:rPr>
          <w:t>2012</w:t>
        </w:r>
      </w:hyperlink>
      <w:r>
        <w:rPr>
          <w:rFonts w:cs="Times New Roman"/>
        </w:rPr>
        <w:t>, </w:t>
      </w:r>
      <w:hyperlink r:id="rId1422" w:anchor="XPane2007" w:history="1">
        <w:r>
          <w:rPr>
            <w:rStyle w:val="Hyperlink"/>
            <w:rFonts w:cs="Times New Roman"/>
          </w:rPr>
          <w:t>Pane et al.</w:t>
        </w:r>
      </w:hyperlink>
      <w:r>
        <w:rPr>
          <w:rFonts w:cs="Times New Roman"/>
        </w:rPr>
        <w:t>, </w:t>
      </w:r>
      <w:hyperlink r:id="rId1423" w:anchor="XPane2007" w:history="1">
        <w:r>
          <w:rPr>
            <w:rStyle w:val="Hyperlink"/>
            <w:rFonts w:cs="Times New Roman"/>
          </w:rPr>
          <w:t>2007</w:t>
        </w:r>
      </w:hyperlink>
      <w:r>
        <w:rPr>
          <w:rFonts w:cs="Times New Roman"/>
        </w:rPr>
        <w:t>, </w:t>
      </w:r>
      <w:hyperlink r:id="rId1424" w:anchor="XWatanabe2011a" w:history="1">
        <w:r>
          <w:rPr>
            <w:rStyle w:val="Hyperlink"/>
            <w:rFonts w:cs="Times New Roman"/>
          </w:rPr>
          <w:t>Watanabe et al.</w:t>
        </w:r>
      </w:hyperlink>
      <w:r>
        <w:rPr>
          <w:rFonts w:cs="Times New Roman"/>
        </w:rPr>
        <w:t>, </w:t>
      </w:r>
      <w:hyperlink r:id="rId1425" w:anchor="XWatanabe2011a" w:history="1">
        <w:r>
          <w:rPr>
            <w:rStyle w:val="Hyperlink"/>
            <w:rFonts w:cs="Times New Roman"/>
          </w:rPr>
          <w:t>2011a</w:t>
        </w:r>
      </w:hyperlink>
      <w:r>
        <w:rPr>
          <w:rFonts w:cs="Times New Roman"/>
        </w:rPr>
        <w:t>]. The function of Tdrd12 is not known, but its fly homologs (Yb, Brother of Yb, and Sister of Yb) are all required for piRNA production [</w:t>
      </w:r>
      <w:hyperlink r:id="rId1426" w:anchor="XHandler2011" w:history="1">
        <w:r>
          <w:rPr>
            <w:rStyle w:val="Hyperlink"/>
            <w:rFonts w:cs="Times New Roman"/>
          </w:rPr>
          <w:t>Handler et al.</w:t>
        </w:r>
      </w:hyperlink>
      <w:r>
        <w:rPr>
          <w:rFonts w:cs="Times New Roman"/>
        </w:rPr>
        <w:t>, </w:t>
      </w:r>
      <w:hyperlink r:id="rId1427" w:anchor="XHandler2011" w:history="1">
        <w:r>
          <w:rPr>
            <w:rStyle w:val="Hyperlink"/>
            <w:rFonts w:cs="Times New Roman"/>
          </w:rPr>
          <w:t>2011</w:t>
        </w:r>
      </w:hyperlink>
      <w:r>
        <w:rPr>
          <w:rFonts w:cs="Times New Roman"/>
        </w:rPr>
        <w:t xml:space="preserve">]. </w:t>
      </w:r>
      <w:r>
        <w:rPr>
          <w:rStyle w:val="phvro8t-x-x-120"/>
          <w:rFonts w:cs="Times New Roman"/>
        </w:rPr>
        <w:t xml:space="preserve">Tdrd1 </w:t>
      </w:r>
      <w:r>
        <w:rPr>
          <w:rFonts w:cs="Times New Roman"/>
        </w:rPr>
        <w:t xml:space="preserve">decreased 3.4-fold, but with q value = 0.015. </w:t>
      </w:r>
      <w:r>
        <w:rPr>
          <w:rStyle w:val="phvro8t-x-x-120"/>
          <w:rFonts w:cs="Times New Roman"/>
        </w:rPr>
        <w:t xml:space="preserve">Tdrd1 </w:t>
      </w:r>
      <w:r>
        <w:rPr>
          <w:rFonts w:cs="Times New Roman"/>
        </w:rPr>
        <w:t>is first expressed in fetal prospermatogonia, then re-expressed in pachytene spermatocytes [</w:t>
      </w:r>
      <w:hyperlink r:id="rId1428" w:anchor="XChuma2006a" w:history="1">
        <w:r>
          <w:rPr>
            <w:rStyle w:val="Hyperlink"/>
            <w:rFonts w:cs="Times New Roman"/>
          </w:rPr>
          <w:t>Chuma and Hosokawa</w:t>
        </w:r>
      </w:hyperlink>
      <w:r>
        <w:rPr>
          <w:rFonts w:cs="Times New Roman"/>
        </w:rPr>
        <w:t>, </w:t>
      </w:r>
      <w:hyperlink r:id="rId1429" w:anchor="XChuma2006a" w:history="1">
        <w:r>
          <w:rPr>
            <w:rStyle w:val="Hyperlink"/>
            <w:rFonts w:cs="Times New Roman"/>
          </w:rPr>
          <w:t>2006</w:t>
        </w:r>
      </w:hyperlink>
      <w:r>
        <w:rPr>
          <w:rFonts w:cs="Times New Roman"/>
        </w:rPr>
        <w:t>]. In Tdrd1 mutant testes, spermatogenesis fails, with no spermatocytes progressing past the round spermatid stage [</w:t>
      </w:r>
      <w:hyperlink r:id="rId1430" w:anchor="XChuma2006a" w:history="1">
        <w:r>
          <w:rPr>
            <w:rStyle w:val="Hyperlink"/>
            <w:rFonts w:cs="Times New Roman"/>
          </w:rPr>
          <w:t>Chuma and Hosokawa</w:t>
        </w:r>
      </w:hyperlink>
      <w:r>
        <w:rPr>
          <w:rFonts w:cs="Times New Roman"/>
        </w:rPr>
        <w:t>, </w:t>
      </w:r>
      <w:hyperlink r:id="rId1431" w:anchor="XChuma2006a" w:history="1">
        <w:r>
          <w:rPr>
            <w:rStyle w:val="Hyperlink"/>
            <w:rFonts w:cs="Times New Roman"/>
          </w:rPr>
          <w:t>2006</w:t>
        </w:r>
      </w:hyperlink>
      <w:r>
        <w:rPr>
          <w:rFonts w:cs="Times New Roman"/>
        </w:rPr>
        <w:t>]. TDRD1 binds MILI and MIWI [</w:t>
      </w:r>
      <w:hyperlink r:id="rId1432" w:anchor="XChen2009a" w:history="1">
        <w:r>
          <w:rPr>
            <w:rStyle w:val="Hyperlink"/>
            <w:rFonts w:cs="Times New Roman"/>
          </w:rPr>
          <w:t>Chen et al.</w:t>
        </w:r>
      </w:hyperlink>
      <w:r>
        <w:rPr>
          <w:rFonts w:cs="Times New Roman"/>
        </w:rPr>
        <w:t>, </w:t>
      </w:r>
      <w:hyperlink r:id="rId1433" w:anchor="XChen2009a" w:history="1">
        <w:r>
          <w:rPr>
            <w:rStyle w:val="Hyperlink"/>
            <w:rFonts w:cs="Times New Roman"/>
          </w:rPr>
          <w:t>2009</w:t>
        </w:r>
      </w:hyperlink>
      <w:r>
        <w:rPr>
          <w:rFonts w:cs="Times New Roman"/>
        </w:rPr>
        <w:t>, </w:t>
      </w:r>
      <w:hyperlink r:id="rId1434" w:anchor="XKojima2009" w:history="1">
        <w:r>
          <w:rPr>
            <w:rStyle w:val="Hyperlink"/>
            <w:rFonts w:cs="Times New Roman"/>
          </w:rPr>
          <w:t>Kojima et al.</w:t>
        </w:r>
      </w:hyperlink>
      <w:r>
        <w:rPr>
          <w:rFonts w:cs="Times New Roman"/>
        </w:rPr>
        <w:t>, </w:t>
      </w:r>
      <w:hyperlink r:id="rId1435" w:anchor="XKojima2009" w:history="1">
        <w:r>
          <w:rPr>
            <w:rStyle w:val="Hyperlink"/>
            <w:rFonts w:cs="Times New Roman"/>
          </w:rPr>
          <w:t>2009</w:t>
        </w:r>
      </w:hyperlink>
      <w:r>
        <w:rPr>
          <w:rFonts w:cs="Times New Roman"/>
        </w:rPr>
        <w:t>] and colocalizes with TDRD5 and TDRD6 in the chromatoid body [</w:t>
      </w:r>
      <w:hyperlink r:id="rId1436" w:anchor="XHosokawa2007" w:history="1">
        <w:r>
          <w:rPr>
            <w:rStyle w:val="Hyperlink"/>
            <w:rFonts w:cs="Times New Roman"/>
          </w:rPr>
          <w:t>Hosokawa et al.</w:t>
        </w:r>
      </w:hyperlink>
      <w:r>
        <w:rPr>
          <w:rFonts w:cs="Times New Roman"/>
        </w:rPr>
        <w:t>, </w:t>
      </w:r>
      <w:hyperlink r:id="rId1437" w:anchor="XHosokawa2007" w:history="1">
        <w:r>
          <w:rPr>
            <w:rStyle w:val="Hyperlink"/>
            <w:rFonts w:cs="Times New Roman"/>
          </w:rPr>
          <w:t>2007</w:t>
        </w:r>
      </w:hyperlink>
      <w:r>
        <w:rPr>
          <w:rFonts w:cs="Times New Roman"/>
        </w:rPr>
        <w:t xml:space="preserve">]. </w:t>
      </w:r>
    </w:p>
    <w:p w14:paraId="460AA2C4" w14:textId="77777777" w:rsidR="0060324F" w:rsidRDefault="00803168">
      <w:pPr>
        <w:pStyle w:val="noindent"/>
        <w:divId w:val="2140370297"/>
        <w:rPr>
          <w:rFonts w:cs="Times New Roman"/>
        </w:rPr>
      </w:pPr>
      <w:r>
        <w:rPr>
          <w:rFonts w:cs="Times New Roman"/>
        </w:rPr>
        <w:t xml:space="preserve">Together, these data support the idea that at the onset of the pachytene phase of meiosis, A-MYB coordinately activates transcription of many genes encoding piRNA pathway proteins. </w:t>
      </w:r>
    </w:p>
    <w:p w14:paraId="211312D2" w14:textId="77777777" w:rsidR="0060324F" w:rsidRDefault="00803168">
      <w:pPr>
        <w:pStyle w:val="Heading4"/>
        <w:divId w:val="2140370297"/>
        <w:rPr>
          <w:rFonts w:eastAsia="Times New Roman" w:cs="Times New Roman"/>
        </w:rPr>
      </w:pPr>
      <w:r>
        <w:rPr>
          <w:rStyle w:val="titlemark"/>
          <w:rFonts w:eastAsia="Times New Roman" w:cs="Times New Roman"/>
        </w:rPr>
        <w:t xml:space="preserve">3.3.8 </w:t>
      </w:r>
      <w:r>
        <w:rPr>
          <w:rFonts w:eastAsia="Times New Roman" w:cs="Times New Roman"/>
        </w:rPr>
        <w:t>A-MYB and the Pachytene piRNA Regulatory Circuitry</w:t>
      </w:r>
    </w:p>
    <w:p w14:paraId="73C5BF0E" w14:textId="77777777" w:rsidR="0060324F" w:rsidRDefault="00803168">
      <w:pPr>
        <w:pStyle w:val="noindent"/>
        <w:divId w:val="2140370297"/>
        <w:rPr>
          <w:rFonts w:cs="Times New Roman"/>
        </w:rPr>
      </w:pPr>
      <w:r>
        <w:rPr>
          <w:rFonts w:cs="Times New Roman"/>
        </w:rPr>
        <w:t xml:space="preserve">A number of genes encoding known and suspected piRNA pathway proteins are bound and regulated by A-MYB (Figures </w:t>
      </w:r>
      <w:hyperlink r:id="rId1438" w:anchor="x1-56001r13" w:history="1">
        <w:r>
          <w:rPr>
            <w:rStyle w:val="Hyperlink"/>
            <w:rFonts w:cs="Times New Roman"/>
          </w:rPr>
          <w:t>3.13</w:t>
        </w:r>
      </w:hyperlink>
      <w:r>
        <w:rPr>
          <w:rFonts w:cs="Times New Roman"/>
        </w:rPr>
        <w:t xml:space="preserve">B and </w:t>
      </w:r>
      <w:hyperlink r:id="rId1439" w:anchor="x1-56002r14" w:history="1">
        <w:r>
          <w:rPr>
            <w:rStyle w:val="Hyperlink"/>
            <w:rFonts w:cs="Times New Roman"/>
          </w:rPr>
          <w:t>3.14</w:t>
        </w:r>
      </w:hyperlink>
      <w:r>
        <w:rPr>
          <w:rFonts w:cs="Times New Roman"/>
        </w:rPr>
        <w:t xml:space="preserve">C). Our data support a model in which A-MYB drives both the transcription of pachytene piRNA genes and the mRNAs encoding genes required for piRNA production including </w:t>
      </w:r>
      <w:r>
        <w:rPr>
          <w:rStyle w:val="phvro8t-x-x-120"/>
          <w:rFonts w:cs="Times New Roman"/>
        </w:rPr>
        <w:t>Miwi</w:t>
      </w:r>
      <w:r>
        <w:rPr>
          <w:rFonts w:cs="Times New Roman"/>
        </w:rPr>
        <w:t xml:space="preserve">, </w:t>
      </w:r>
      <w:r>
        <w:rPr>
          <w:rStyle w:val="phvro8t-x-x-120"/>
          <w:rFonts w:cs="Times New Roman"/>
        </w:rPr>
        <w:t>MitoPld</w:t>
      </w:r>
      <w:r>
        <w:rPr>
          <w:rFonts w:cs="Times New Roman"/>
        </w:rPr>
        <w:t xml:space="preserve">, and </w:t>
      </w:r>
      <w:r>
        <w:rPr>
          <w:rStyle w:val="phvro8t-x-x-120"/>
          <w:rFonts w:cs="Times New Roman"/>
        </w:rPr>
        <w:t>Tdrd9</w:t>
      </w:r>
      <w:r>
        <w:rPr>
          <w:rFonts w:cs="Times New Roman"/>
        </w:rPr>
        <w:t xml:space="preserve">. Regulation by A-MYB of both the sources of pachytene piRNAs and the piRNA biogenesis machinery creates a coherent feedforward loop (Figure </w:t>
      </w:r>
      <w:hyperlink r:id="rId1440" w:anchor="x1-56001r13" w:history="1">
        <w:r>
          <w:rPr>
            <w:rStyle w:val="Hyperlink"/>
            <w:rFonts w:cs="Times New Roman"/>
          </w:rPr>
          <w:t>3.13</w:t>
        </w:r>
      </w:hyperlink>
      <w:r>
        <w:rPr>
          <w:rFonts w:cs="Times New Roman"/>
        </w:rPr>
        <w:t>C). Feedforward loops amplify initiating signals to increase target gene expression. Furthermore, they function as switches that are sensitive to sustained signals; they reject transient signals [</w:t>
      </w:r>
      <w:hyperlink r:id="rId1441" w:anchor="XOsella2011" w:history="1">
        <w:r>
          <w:rPr>
            <w:rStyle w:val="Hyperlink"/>
            <w:rFonts w:cs="Times New Roman"/>
          </w:rPr>
          <w:t>Osella et al.</w:t>
        </w:r>
      </w:hyperlink>
      <w:r>
        <w:rPr>
          <w:rFonts w:cs="Times New Roman"/>
        </w:rPr>
        <w:t>, </w:t>
      </w:r>
      <w:hyperlink r:id="rId1442" w:anchor="XOsella2011" w:history="1">
        <w:r>
          <w:rPr>
            <w:rStyle w:val="Hyperlink"/>
            <w:rFonts w:cs="Times New Roman"/>
          </w:rPr>
          <w:t>2011</w:t>
        </w:r>
      </w:hyperlink>
      <w:r>
        <w:rPr>
          <w:rFonts w:cs="Times New Roman"/>
        </w:rPr>
        <w:t>, </w:t>
      </w:r>
      <w:hyperlink r:id="rId1443" w:anchor="XShen-Orr2002" w:history="1">
        <w:r>
          <w:rPr>
            <w:rStyle w:val="Hyperlink"/>
            <w:rFonts w:cs="Times New Roman"/>
          </w:rPr>
          <w:t>Shen-Orr et al.</w:t>
        </w:r>
      </w:hyperlink>
      <w:r>
        <w:rPr>
          <w:rFonts w:cs="Times New Roman"/>
        </w:rPr>
        <w:t>, </w:t>
      </w:r>
      <w:hyperlink r:id="rId1444" w:anchor="XShen-Orr2002" w:history="1">
        <w:r>
          <w:rPr>
            <w:rStyle w:val="Hyperlink"/>
            <w:rFonts w:cs="Times New Roman"/>
          </w:rPr>
          <w:t>2002</w:t>
        </w:r>
      </w:hyperlink>
      <w:r>
        <w:rPr>
          <w:rFonts w:cs="Times New Roman"/>
        </w:rPr>
        <w:t xml:space="preserve">]. </w:t>
      </w:r>
    </w:p>
    <w:p w14:paraId="043F61D8" w14:textId="77777777" w:rsidR="0060324F" w:rsidRDefault="00803168">
      <w:pPr>
        <w:pStyle w:val="noindent"/>
        <w:divId w:val="2140370297"/>
        <w:rPr>
          <w:rFonts w:cs="Times New Roman"/>
        </w:rPr>
      </w:pPr>
      <w:r>
        <w:rPr>
          <w:rFonts w:cs="Times New Roman"/>
        </w:rPr>
        <w:t xml:space="preserve">A-MYB also bound to the </w:t>
      </w:r>
      <w:r>
        <w:rPr>
          <w:rStyle w:val="phvro8t-x-x-120"/>
          <w:rFonts w:cs="Times New Roman"/>
        </w:rPr>
        <w:t xml:space="preserve">A-Myb </w:t>
      </w:r>
      <w:r>
        <w:rPr>
          <w:rFonts w:cs="Times New Roman"/>
        </w:rPr>
        <w:t xml:space="preserve">promoter (Figure </w:t>
      </w:r>
      <w:hyperlink r:id="rId1445" w:anchor="x1-56001r13" w:history="1">
        <w:r>
          <w:rPr>
            <w:rStyle w:val="Hyperlink"/>
            <w:rFonts w:cs="Times New Roman"/>
          </w:rPr>
          <w:t>3.13</w:t>
        </w:r>
      </w:hyperlink>
      <w:r>
        <w:rPr>
          <w:rFonts w:cs="Times New Roman"/>
        </w:rPr>
        <w:t xml:space="preserve">B), and </w:t>
      </w:r>
      <w:r>
        <w:rPr>
          <w:rStyle w:val="phvro8t-x-x-120"/>
          <w:rFonts w:cs="Times New Roman"/>
        </w:rPr>
        <w:t xml:space="preserve">A-Myb </w:t>
      </w:r>
      <w:r>
        <w:rPr>
          <w:rFonts w:cs="Times New Roman"/>
        </w:rPr>
        <w:t xml:space="preserve">transcripts decreased 4.2-fold in testes from an </w:t>
      </w:r>
      <w:r>
        <w:rPr>
          <w:rStyle w:val="phvro8t-x-x-120"/>
          <w:rFonts w:cs="Times New Roman"/>
        </w:rPr>
        <w:t xml:space="preserve">A-Myb </w:t>
      </w:r>
      <w:r>
        <w:rPr>
          <w:rFonts w:cs="Times New Roman"/>
        </w:rPr>
        <w:t>point mutant (</w:t>
      </w:r>
      <w:r>
        <w:rPr>
          <w:rStyle w:val="phvro8t-x-x-120"/>
          <w:rFonts w:cs="Times New Roman"/>
        </w:rPr>
        <w:t>Mybl1</w:t>
      </w:r>
      <w:r>
        <w:rPr>
          <w:rStyle w:val="cmmi-8"/>
          <w:rFonts w:cs="Times New Roman"/>
        </w:rPr>
        <w:t>repro</w:t>
      </w:r>
      <w:r>
        <w:rPr>
          <w:rStyle w:val="cmr-8"/>
          <w:rFonts w:cs="Times New Roman"/>
        </w:rPr>
        <w:t>9</w:t>
      </w:r>
      <w:r>
        <w:rPr>
          <w:rFonts w:cs="Times New Roman"/>
        </w:rPr>
        <w:t xml:space="preserve">; Figure </w:t>
      </w:r>
      <w:hyperlink r:id="rId1446" w:anchor="x1-56001r13" w:history="1">
        <w:r>
          <w:rPr>
            <w:rStyle w:val="Hyperlink"/>
            <w:rFonts w:cs="Times New Roman"/>
          </w:rPr>
          <w:t>3.13</w:t>
        </w:r>
      </w:hyperlink>
      <w:r>
        <w:rPr>
          <w:rFonts w:cs="Times New Roman"/>
        </w:rPr>
        <w:t xml:space="preserve">B). The </w:t>
      </w:r>
      <w:r>
        <w:rPr>
          <w:rStyle w:val="phvro8t-x-x-120"/>
          <w:rFonts w:cs="Times New Roman"/>
        </w:rPr>
        <w:t xml:space="preserve">A-Myb </w:t>
      </w:r>
      <w:r>
        <w:rPr>
          <w:rFonts w:cs="Times New Roman"/>
        </w:rPr>
        <w:t>mutant fails to produce the high level of A-MYB protein observed in wild-type testes at the late pachytene stage of meiosis [</w:t>
      </w:r>
      <w:hyperlink r:id="rId1447" w:anchor="XBolcun-Filas2011" w:history="1">
        <w:r>
          <w:rPr>
            <w:rStyle w:val="Hyperlink"/>
            <w:rFonts w:cs="Times New Roman"/>
          </w:rPr>
          <w:t>Bolcun-Filas et al.</w:t>
        </w:r>
      </w:hyperlink>
      <w:r>
        <w:rPr>
          <w:rFonts w:cs="Times New Roman"/>
        </w:rPr>
        <w:t>, </w:t>
      </w:r>
      <w:hyperlink r:id="rId1448" w:anchor="XBolcun-Filas2011" w:history="1">
        <w:r>
          <w:rPr>
            <w:rStyle w:val="Hyperlink"/>
            <w:rFonts w:cs="Times New Roman"/>
          </w:rPr>
          <w:t>2011</w:t>
        </w:r>
      </w:hyperlink>
      <w:r>
        <w:rPr>
          <w:rFonts w:cs="Times New Roman"/>
        </w:rPr>
        <w:t xml:space="preserve">]. Instead, A-MYB protein never becomes more abundant than the level achieved in wild-type testes by the beginning of the pachytene stage. While the lower level of A-MYB in the </w:t>
      </w:r>
      <w:r>
        <w:rPr>
          <w:rStyle w:val="phvro8t-x-x-120"/>
          <w:rFonts w:cs="Times New Roman"/>
        </w:rPr>
        <w:t xml:space="preserve">A-Myb </w:t>
      </w:r>
      <w:r>
        <w:rPr>
          <w:rFonts w:cs="Times New Roman"/>
        </w:rPr>
        <w:t xml:space="preserve">mutant may reflect instability of the mutant protein, a simpler explanation is that mutant A-MYB cannot activate </w:t>
      </w:r>
      <w:r>
        <w:rPr>
          <w:rStyle w:val="phvro8t-x-x-120"/>
          <w:rFonts w:cs="Times New Roman"/>
        </w:rPr>
        <w:t>A-Myb</w:t>
      </w:r>
      <w:r>
        <w:rPr>
          <w:rFonts w:cs="Times New Roman"/>
        </w:rPr>
        <w:t xml:space="preserve"> transcription. </w:t>
      </w:r>
    </w:p>
    <w:p w14:paraId="0E99425C" w14:textId="77777777" w:rsidR="0060324F" w:rsidRDefault="0087170F">
      <w:pPr>
        <w:divId w:val="2140370297"/>
        <w:rPr>
          <w:rFonts w:eastAsia="Times New Roman" w:cs="Times New Roman"/>
        </w:rPr>
      </w:pPr>
      <w:r>
        <w:rPr>
          <w:rFonts w:eastAsia="Times New Roman" w:cs="Times New Roman"/>
        </w:rPr>
        <w:pict w14:anchorId="62C3E145">
          <v:rect id="_x0000_i1109" style="width:0;height:1.5pt" o:hralign="center" o:hrstd="t" o:hr="t" fillcolor="#aaa" stroked="f"/>
        </w:pict>
      </w:r>
    </w:p>
    <w:p w14:paraId="28938150" w14:textId="443757EF" w:rsidR="0060324F" w:rsidRDefault="00642696">
      <w:pPr>
        <w:pStyle w:val="noindent"/>
        <w:divId w:val="466166399"/>
        <w:rPr>
          <w:rFonts w:cs="Times New Roman"/>
        </w:rPr>
      </w:pPr>
      <w:r>
        <w:rPr>
          <w:rFonts w:cs="Times New Roman"/>
          <w:noProof/>
        </w:rPr>
        <w:drawing>
          <wp:inline distT="0" distB="0" distL="0" distR="0" wp14:anchorId="0FA60210" wp14:editId="7BBAB179">
            <wp:extent cx="406400" cy="406400"/>
            <wp:effectExtent l="0" t="0" r="0" b="0"/>
            <wp:docPr id="86" name="Picture 86"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C"/>
                    <pic:cNvPicPr>
                      <a:picLocks noChangeAspect="1" noChangeArrowheads="1"/>
                    </pic:cNvPicPr>
                  </pic:nvPicPr>
                  <pic:blipFill>
                    <a:blip r:link="rId144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DD4B540" w14:textId="77777777" w:rsidR="0060324F" w:rsidRDefault="00803168">
      <w:pPr>
        <w:divId w:val="1978563136"/>
        <w:rPr>
          <w:rFonts w:eastAsia="Times New Roman" w:cs="Times New Roman"/>
        </w:rPr>
      </w:pPr>
      <w:r>
        <w:rPr>
          <w:rStyle w:val="id"/>
          <w:rFonts w:eastAsia="Times New Roman" w:cs="Times New Roman"/>
        </w:rPr>
        <w:t xml:space="preserve">Figure 3.13: </w:t>
      </w:r>
      <w:r>
        <w:rPr>
          <w:rStyle w:val="content"/>
          <w:rFonts w:eastAsia="Times New Roman" w:cs="Times New Roman"/>
        </w:rPr>
        <w:t xml:space="preserve">See subsubsection </w:t>
      </w:r>
      <w:hyperlink r:id="rId1450" w:anchor="x1-570001" w:history="1">
        <w:r>
          <w:rPr>
            <w:rStyle w:val="Hyperlink"/>
            <w:rFonts w:eastAsia="Times New Roman" w:cs="Times New Roman"/>
          </w:rPr>
          <w:t>3.3.8.1</w:t>
        </w:r>
      </w:hyperlink>
      <w:r>
        <w:rPr>
          <w:rStyle w:val="content"/>
          <w:rFonts w:eastAsia="Times New Roman" w:cs="Times New Roman"/>
        </w:rPr>
        <w:t xml:space="preserve"> for full figure caption. </w:t>
      </w:r>
    </w:p>
    <w:p w14:paraId="243A3444" w14:textId="77777777" w:rsidR="0060324F" w:rsidRDefault="0087170F">
      <w:pPr>
        <w:divId w:val="466166399"/>
        <w:rPr>
          <w:rFonts w:eastAsia="Times New Roman" w:cs="Times New Roman"/>
        </w:rPr>
      </w:pPr>
      <w:r>
        <w:rPr>
          <w:rFonts w:eastAsia="Times New Roman" w:cs="Times New Roman"/>
        </w:rPr>
        <w:pict w14:anchorId="6EA9EC29">
          <v:rect id="_x0000_i1111" style="width:0;height:1.5pt" o:hralign="center" o:hrstd="t" o:hr="t" fillcolor="#aaa" stroked="f"/>
        </w:pict>
      </w:r>
    </w:p>
    <w:p w14:paraId="67F3CA46" w14:textId="65D6E5F7" w:rsidR="0060324F" w:rsidRDefault="00642696">
      <w:pPr>
        <w:pStyle w:val="noindent"/>
        <w:divId w:val="1402824562"/>
        <w:rPr>
          <w:rFonts w:cs="Times New Roman"/>
        </w:rPr>
      </w:pPr>
      <w:r>
        <w:rPr>
          <w:rFonts w:cs="Times New Roman"/>
          <w:noProof/>
        </w:rPr>
        <w:drawing>
          <wp:inline distT="0" distB="0" distL="0" distR="0" wp14:anchorId="07D5E49F" wp14:editId="75555626">
            <wp:extent cx="406400" cy="406400"/>
            <wp:effectExtent l="0" t="0" r="0" b="0"/>
            <wp:docPr id="88" name="Picture 88"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C"/>
                    <pic:cNvPicPr>
                      <a:picLocks noChangeAspect="1" noChangeArrowheads="1"/>
                    </pic:cNvPicPr>
                  </pic:nvPicPr>
                  <pic:blipFill>
                    <a:blip r:link="rId145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EA3DAC4" w14:textId="77777777" w:rsidR="0060324F" w:rsidRDefault="00803168">
      <w:pPr>
        <w:divId w:val="403142964"/>
        <w:rPr>
          <w:rFonts w:eastAsia="Times New Roman" w:cs="Times New Roman"/>
        </w:rPr>
      </w:pPr>
      <w:r>
        <w:rPr>
          <w:rStyle w:val="id"/>
          <w:rFonts w:eastAsia="Times New Roman" w:cs="Times New Roman"/>
        </w:rPr>
        <w:t xml:space="preserve">Figure 3.14: </w:t>
      </w:r>
      <w:r>
        <w:rPr>
          <w:rStyle w:val="content"/>
          <w:rFonts w:eastAsia="Times New Roman" w:cs="Times New Roman"/>
        </w:rPr>
        <w:t xml:space="preserve">See subsubsection </w:t>
      </w:r>
      <w:hyperlink r:id="rId1452" w:anchor="x1-580002" w:history="1">
        <w:r>
          <w:rPr>
            <w:rStyle w:val="Hyperlink"/>
            <w:rFonts w:eastAsia="Times New Roman" w:cs="Times New Roman"/>
          </w:rPr>
          <w:t>3.3.8.2</w:t>
        </w:r>
      </w:hyperlink>
      <w:r>
        <w:rPr>
          <w:rStyle w:val="content"/>
          <w:rFonts w:eastAsia="Times New Roman" w:cs="Times New Roman"/>
        </w:rPr>
        <w:t xml:space="preserve"> for full figure caption. </w:t>
      </w:r>
    </w:p>
    <w:p w14:paraId="3F0C43EE" w14:textId="77777777" w:rsidR="0060324F" w:rsidRDefault="00803168">
      <w:pPr>
        <w:pStyle w:val="Heading5"/>
        <w:divId w:val="1402824562"/>
        <w:rPr>
          <w:rFonts w:eastAsia="Times New Roman" w:cs="Times New Roman"/>
        </w:rPr>
      </w:pPr>
      <w:r>
        <w:rPr>
          <w:rStyle w:val="titlemark"/>
          <w:rFonts w:eastAsia="Times New Roman" w:cs="Times New Roman"/>
        </w:rPr>
        <w:t xml:space="preserve">3.3.8.1 </w:t>
      </w:r>
      <w:r>
        <w:rPr>
          <w:rFonts w:eastAsia="Times New Roman" w:cs="Times New Roman"/>
        </w:rPr>
        <w:t>Caption for Figure 3.13</w:t>
      </w:r>
    </w:p>
    <w:p w14:paraId="5496DA2D" w14:textId="77777777" w:rsidR="0060324F" w:rsidRDefault="00803168">
      <w:pPr>
        <w:pStyle w:val="noindent"/>
        <w:divId w:val="1402824562"/>
        <w:rPr>
          <w:rFonts w:cs="Times New Roman"/>
        </w:rPr>
      </w:pPr>
      <w:r>
        <w:rPr>
          <w:rFonts w:cs="Times New Roman"/>
        </w:rPr>
        <w:t xml:space="preserve">(A) mRNA abundance in </w:t>
      </w:r>
      <w:r>
        <w:rPr>
          <w:rStyle w:val="phvro8t-x-x-120"/>
          <w:rFonts w:cs="Times New Roman"/>
        </w:rPr>
        <w:t xml:space="preserve">A-Myb </w:t>
      </w:r>
      <w:r>
        <w:rPr>
          <w:rFonts w:cs="Times New Roman"/>
        </w:rPr>
        <w:t xml:space="preserve">mutant versus heterozygous testes. The 407 genes with a significant (q &lt; 0.05) change in steady-state mRNA levels are shown as red circles. The 203 with A-MYB peaks within 500 bp of their transcription start site are filled. (B) A-MYB ChIP-seq signal at the transcription start sites of </w:t>
      </w:r>
      <w:r>
        <w:rPr>
          <w:rStyle w:val="phvro8t-x-x-120"/>
          <w:rFonts w:cs="Times New Roman"/>
        </w:rPr>
        <w:t xml:space="preserve">A-Myb </w:t>
      </w:r>
      <w:r>
        <w:rPr>
          <w:rFonts w:cs="Times New Roman"/>
        </w:rPr>
        <w:t xml:space="preserve">and genes implicated in RNA silencing pathways. For each, the figure reports the change in mRNA abundance between 17.5 and 10.5 dpp in wild-type testes and the mean change between </w:t>
      </w:r>
      <w:r>
        <w:rPr>
          <w:rStyle w:val="phvro8t-x-x-120"/>
          <w:rFonts w:cs="Times New Roman"/>
        </w:rPr>
        <w:t xml:space="preserve">A-Myb </w:t>
      </w:r>
      <w:r>
        <w:rPr>
          <w:rFonts w:cs="Times New Roman"/>
        </w:rPr>
        <w:t xml:space="preserve">mutant and heterozygous testes at 14.5 dpp (mean </w:t>
      </w:r>
      <w:r>
        <w:rPr>
          <w:rStyle w:val="cmsy-10x-x-120"/>
          <w:rFonts w:cs="Times New Roman"/>
        </w:rPr>
        <w:t xml:space="preserve">_ </w:t>
      </w:r>
      <w:r>
        <w:rPr>
          <w:rFonts w:cs="Times New Roman"/>
        </w:rPr>
        <w:t xml:space="preserve">SD; n = 3). (C) A model for the regulation of pachytene piRNA biogenesis by A-MYB. See also Figure </w:t>
      </w:r>
      <w:hyperlink r:id="rId1453" w:anchor="x1-56002r14" w:history="1">
        <w:r>
          <w:rPr>
            <w:rStyle w:val="Hyperlink"/>
            <w:rFonts w:cs="Times New Roman"/>
          </w:rPr>
          <w:t>3.14</w:t>
        </w:r>
      </w:hyperlink>
      <w:r>
        <w:rPr>
          <w:rFonts w:cs="Times New Roman"/>
        </w:rPr>
        <w:t xml:space="preserve"> and Table S3. </w:t>
      </w:r>
    </w:p>
    <w:p w14:paraId="3A3CCC96" w14:textId="77777777" w:rsidR="0060324F" w:rsidRDefault="00803168">
      <w:pPr>
        <w:pStyle w:val="Heading5"/>
        <w:divId w:val="1402824562"/>
        <w:rPr>
          <w:rFonts w:eastAsia="Times New Roman" w:cs="Times New Roman"/>
        </w:rPr>
      </w:pPr>
      <w:r>
        <w:rPr>
          <w:rStyle w:val="titlemark"/>
          <w:rFonts w:eastAsia="Times New Roman" w:cs="Times New Roman"/>
        </w:rPr>
        <w:t xml:space="preserve">3.3.8.2 </w:t>
      </w:r>
      <w:r>
        <w:rPr>
          <w:rFonts w:eastAsia="Times New Roman" w:cs="Times New Roman"/>
        </w:rPr>
        <w:t>Caption for Figure 3.14</w:t>
      </w:r>
    </w:p>
    <w:p w14:paraId="498160F8" w14:textId="77777777" w:rsidR="0060324F" w:rsidRDefault="00803168">
      <w:pPr>
        <w:pStyle w:val="noindent"/>
        <w:divId w:val="1402824562"/>
        <w:rPr>
          <w:rFonts w:cs="Times New Roman"/>
        </w:rPr>
      </w:pPr>
      <w:r>
        <w:rPr>
          <w:rFonts w:cs="Times New Roman"/>
        </w:rPr>
        <w:t xml:space="preserve">A) mRNA abundance in 17.5 dpp </w:t>
      </w:r>
      <w:r>
        <w:rPr>
          <w:rStyle w:val="phvro8t-x-x-120"/>
          <w:rFonts w:cs="Times New Roman"/>
        </w:rPr>
        <w:t xml:space="preserve">A-Myb </w:t>
      </w:r>
      <w:r>
        <w:rPr>
          <w:rFonts w:cs="Times New Roman"/>
        </w:rPr>
        <w:t xml:space="preserve">versus heterozygous testes. The 2,853 genes with a significant (q &lt; 0.051) change in steady-state mRNA abundance are shown as open red circles. Among them, 8721,009 genes also had A-MYB peaks within 500 bp of their transcription start sites. These _A-MYB targets_ are marked with filled red circles. (B) Same as (A) but in 14.5 dpp </w:t>
      </w:r>
      <w:r>
        <w:rPr>
          <w:rStyle w:val="phvro8t-x-x-120"/>
          <w:rFonts w:cs="Times New Roman"/>
        </w:rPr>
        <w:t xml:space="preserve">Miwi </w:t>
      </w:r>
      <w:r>
        <w:rPr>
          <w:rFonts w:cs="Times New Roman"/>
        </w:rPr>
        <w:t xml:space="preserve">mutant versus heterozygous testes. The genes encoding proteins implicated in RNA silencing pathways that were labeled in (A) and that showed no change in expression in </w:t>
      </w:r>
      <w:r>
        <w:rPr>
          <w:rStyle w:val="phvro8t-x-x-120"/>
          <w:rFonts w:cs="Times New Roman"/>
        </w:rPr>
        <w:t xml:space="preserve">Miwi </w:t>
      </w:r>
      <w:r>
        <w:rPr>
          <w:rFonts w:cs="Times New Roman"/>
        </w:rPr>
        <w:t xml:space="preserve">mutant testes are highlighted as green filled circles. As expected, </w:t>
      </w:r>
      <w:r>
        <w:rPr>
          <w:rStyle w:val="phvro8t-x-x-120"/>
          <w:rFonts w:cs="Times New Roman"/>
        </w:rPr>
        <w:t>Miwi</w:t>
      </w:r>
      <w:r>
        <w:rPr>
          <w:rFonts w:cs="Times New Roman"/>
        </w:rPr>
        <w:t xml:space="preserve">, showed a significant decrease in mRNA abundance in </w:t>
      </w:r>
      <w:r>
        <w:rPr>
          <w:rStyle w:val="phvro8t-x-x-120"/>
          <w:rFonts w:cs="Times New Roman"/>
        </w:rPr>
        <w:t>Miwi</w:t>
      </w:r>
      <w:r>
        <w:rPr>
          <w:rFonts w:cs="Times New Roman"/>
        </w:rPr>
        <w:t xml:space="preserve">-/- testes. (C) The change in mRNA abundance (rpkm) in </w:t>
      </w:r>
      <w:r>
        <w:rPr>
          <w:rStyle w:val="phvro8t-x-x-120"/>
          <w:rFonts w:cs="Times New Roman"/>
        </w:rPr>
        <w:t xml:space="preserve">A-Myb </w:t>
      </w:r>
      <w:r>
        <w:rPr>
          <w:rFonts w:cs="Times New Roman"/>
        </w:rPr>
        <w:t xml:space="preserve">and </w:t>
      </w:r>
      <w:r>
        <w:rPr>
          <w:rStyle w:val="phvro8t-x-x-120"/>
          <w:rFonts w:cs="Times New Roman"/>
        </w:rPr>
        <w:t xml:space="preserve">Miwi </w:t>
      </w:r>
      <w:r>
        <w:rPr>
          <w:rFonts w:cs="Times New Roman"/>
        </w:rPr>
        <w:t xml:space="preserve">mutant testes versus heterozygous controls for the RNA silencing genes highlighted in (A) and (B). </w:t>
      </w:r>
    </w:p>
    <w:p w14:paraId="0371F911" w14:textId="77777777" w:rsidR="0060324F" w:rsidRDefault="00803168">
      <w:pPr>
        <w:pStyle w:val="Heading4"/>
        <w:divId w:val="1402824562"/>
        <w:rPr>
          <w:rFonts w:eastAsia="Times New Roman" w:cs="Times New Roman"/>
        </w:rPr>
      </w:pPr>
      <w:r>
        <w:rPr>
          <w:rStyle w:val="titlemark"/>
          <w:rFonts w:eastAsia="Times New Roman" w:cs="Times New Roman"/>
        </w:rPr>
        <w:t xml:space="preserve">3.3.9 </w:t>
      </w:r>
      <w:r>
        <w:rPr>
          <w:rFonts w:eastAsia="Times New Roman" w:cs="Times New Roman"/>
        </w:rPr>
        <w:t>Feed-Forward Regulation of piRNA Production is Evolutionarily Conserved</w:t>
      </w:r>
    </w:p>
    <w:p w14:paraId="466CB507" w14:textId="77777777" w:rsidR="0060324F" w:rsidRDefault="00803168">
      <w:pPr>
        <w:pStyle w:val="noindent"/>
        <w:divId w:val="1402824562"/>
        <w:rPr>
          <w:rFonts w:cs="Times New Roman"/>
        </w:rPr>
      </w:pPr>
      <w:r>
        <w:rPr>
          <w:rFonts w:cs="Times New Roman"/>
        </w:rPr>
        <w:t>Is A-MYB-mediated, feedforward control a general feature of regulation of piRNA production among vertebrates? To test whether A-MYB control of piRNA precursor transcription is evolutionarily conserved, we used high-throughput sequencing to identify piRNAs in adult rooster testes. Birds and mammals diverged 330 million years ago [</w:t>
      </w:r>
      <w:hyperlink r:id="rId1454" w:anchor="XBenton2007" w:history="1">
        <w:r>
          <w:rPr>
            <w:rStyle w:val="Hyperlink"/>
            <w:rFonts w:cs="Times New Roman"/>
          </w:rPr>
          <w:t>Benton and Donoghue</w:t>
        </w:r>
      </w:hyperlink>
      <w:r>
        <w:rPr>
          <w:rFonts w:cs="Times New Roman"/>
        </w:rPr>
        <w:t>, </w:t>
      </w:r>
      <w:hyperlink r:id="rId1455" w:anchor="XBenton2007" w:history="1">
        <w:r>
          <w:rPr>
            <w:rStyle w:val="Hyperlink"/>
            <w:rFonts w:cs="Times New Roman"/>
          </w:rPr>
          <w:t>2007</w:t>
        </w:r>
      </w:hyperlink>
      <w:r>
        <w:rPr>
          <w:rFonts w:cs="Times New Roman"/>
        </w:rPr>
        <w:t>]. After removing the sequences of identifiable miRNAs [</w:t>
      </w:r>
      <w:hyperlink r:id="rId1456" w:anchor="XBurnside2008" w:history="1">
        <w:r>
          <w:rPr>
            <w:rStyle w:val="Hyperlink"/>
            <w:rFonts w:cs="Times New Roman"/>
          </w:rPr>
          <w:t>Burnside et al.</w:t>
        </w:r>
      </w:hyperlink>
      <w:r>
        <w:rPr>
          <w:rFonts w:cs="Times New Roman"/>
        </w:rPr>
        <w:t>, </w:t>
      </w:r>
      <w:hyperlink r:id="rId1457" w:anchor="XBurnside2008" w:history="1">
        <w:r>
          <w:rPr>
            <w:rStyle w:val="Hyperlink"/>
            <w:rFonts w:cs="Times New Roman"/>
          </w:rPr>
          <w:t>2008</w:t>
        </w:r>
      </w:hyperlink>
      <w:r>
        <w:rPr>
          <w:rFonts w:cs="Times New Roman"/>
        </w:rPr>
        <w:t xml:space="preserve">] and annotated noncoding RNAs, total small RNA from the adult rooster testis showed peaks at both 23 and 25 nt (Figure </w:t>
      </w:r>
      <w:hyperlink r:id="rId1458" w:anchor="x1-59001r15" w:history="1">
        <w:r>
          <w:rPr>
            <w:rStyle w:val="Hyperlink"/>
            <w:rFonts w:cs="Times New Roman"/>
          </w:rPr>
          <w:t>3.15</w:t>
        </w:r>
      </w:hyperlink>
      <w:r>
        <w:rPr>
          <w:rFonts w:cs="Times New Roman"/>
        </w:rPr>
        <w:t>A). When the RNA was oxidized before being prepared for sequencing, only a single 25 nt peak remained, consistent with the 25 nt small RNAs corresponding to piRNAs containing 2</w:t>
      </w:r>
      <w:r>
        <w:rPr>
          <w:rStyle w:val="cmsy-8"/>
          <w:rFonts w:ascii="Times New Roman" w:hAnsi="Times New Roman" w:cs="Times New Roman"/>
        </w:rPr>
        <w:t>′</w:t>
      </w:r>
      <w:r>
        <w:rPr>
          <w:rFonts w:cs="Times New Roman"/>
        </w:rPr>
        <w:t>-O-methyl-modified 3</w:t>
      </w:r>
      <w:r>
        <w:rPr>
          <w:rStyle w:val="cmsy-8"/>
          <w:rFonts w:ascii="Times New Roman" w:hAnsi="Times New Roman" w:cs="Times New Roman"/>
        </w:rPr>
        <w:t>′</w:t>
      </w:r>
      <w:r>
        <w:rPr>
          <w:rFonts w:cs="Times New Roman"/>
        </w:rPr>
        <w:t xml:space="preserve"> termini. These longer, oxidation-resistant species typically began with uracil (62% of species and 65% of reads; Figure </w:t>
      </w:r>
      <w:hyperlink r:id="rId1459" w:anchor="x1-59001r15" w:history="1">
        <w:r>
          <w:rPr>
            <w:rStyle w:val="Hyperlink"/>
            <w:rFonts w:cs="Times New Roman"/>
          </w:rPr>
          <w:t>3.15</w:t>
        </w:r>
      </w:hyperlink>
      <w:r>
        <w:rPr>
          <w:rFonts w:cs="Times New Roman"/>
        </w:rPr>
        <w:t xml:space="preserve">B), and we detected a significant Ping-Pong amplification signature (Z score = 31; Figure </w:t>
      </w:r>
      <w:hyperlink r:id="rId1460" w:anchor="x1-59001r15" w:history="1">
        <w:r>
          <w:rPr>
            <w:rStyle w:val="Hyperlink"/>
            <w:rFonts w:cs="Times New Roman"/>
          </w:rPr>
          <w:t>3.15</w:t>
        </w:r>
      </w:hyperlink>
      <w:r>
        <w:rPr>
          <w:rFonts w:cs="Times New Roman"/>
        </w:rPr>
        <w:t xml:space="preserve">C). We conclude that the oxidation-resistant, 24-30 nt long small RNAs correspond to rooster piRNAs. Like piRNAs generally, rooster piRNAs are diverse, with 5,742,529 species present among 81,121,893 genome-mapping reads. Like mouse pachytene piRNAs, 70% of piRNAs from adult rooster testes mapped to unannotated intergenic regions, 19% mapped to transposons, and 14% mapped to protein-coding genes. Of the piRNAs that map to protein-coding genes, &gt;95% derive from introns. Forty-two percent of piRNA species mapped uniquely to the Gallus gallus genome. </w:t>
      </w:r>
    </w:p>
    <w:p w14:paraId="53699BB1" w14:textId="77777777" w:rsidR="0060324F" w:rsidRDefault="00803168">
      <w:pPr>
        <w:pStyle w:val="noindent"/>
        <w:divId w:val="1402824562"/>
        <w:rPr>
          <w:rFonts w:cs="Times New Roman"/>
        </w:rPr>
      </w:pPr>
      <w:r>
        <w:rPr>
          <w:rFonts w:cs="Times New Roman"/>
        </w:rPr>
        <w:t xml:space="preserve">Using 24-30 nt piRNAs from oxidized libraries, we identified 327 rooster piRNA clusters (Figure </w:t>
      </w:r>
      <w:hyperlink r:id="rId1461" w:anchor="x1-59002r16" w:history="1">
        <w:r>
          <w:rPr>
            <w:rStyle w:val="Hyperlink"/>
            <w:rFonts w:cs="Times New Roman"/>
          </w:rPr>
          <w:t>3.16</w:t>
        </w:r>
      </w:hyperlink>
      <w:r>
        <w:rPr>
          <w:rFonts w:cs="Times New Roman"/>
        </w:rPr>
        <w:t xml:space="preserve">). These account for 76% of all uniquely mapping piRNAs. Of the 327 clusters, 25 overlapped with protein-coding genes. To begin to identify the transcription start sites for the rooster piRNA clusters, we analyzed adult rooster testes by H3K4me3 ChIP-seq. More than 81% (268 out of 327) of the clusters contained a readily detectable H3K4me3 peak within 1 kbp of the piRNA cluster. In contrast, the median distance from a cluster to the nearest transcription start site of an annotated gene was 73 kbp, suggesting that the H3K4me3 peaks reflect the start sites for rooster piRNA precursor transcripts. </w:t>
      </w:r>
    </w:p>
    <w:p w14:paraId="1586C073" w14:textId="77777777" w:rsidR="0060324F" w:rsidRDefault="00803168">
      <w:pPr>
        <w:pStyle w:val="noindent"/>
        <w:divId w:val="1402824562"/>
        <w:rPr>
          <w:rFonts w:cs="Times New Roman"/>
        </w:rPr>
      </w:pPr>
      <w:r>
        <w:rPr>
          <w:rFonts w:cs="Times New Roman"/>
        </w:rPr>
        <w:t xml:space="preserve">Next, we asked where in the genome A-MYB bound in adult rooster testes. A-MYB ChIP-seq identified 5,509 significant peaks (FDR &lt; 10-25). MEME analysis of the top 500 peaks with the lowest FDR values identified a motif (E = 2.6 x 10-201; Figure </w:t>
      </w:r>
      <w:hyperlink r:id="rId1462" w:anchor="x1-59001r15" w:history="1">
        <w:r>
          <w:rPr>
            <w:rStyle w:val="Hyperlink"/>
            <w:rFonts w:cs="Times New Roman"/>
          </w:rPr>
          <w:t>3.15</w:t>
        </w:r>
      </w:hyperlink>
      <w:r>
        <w:rPr>
          <w:rFonts w:cs="Times New Roman"/>
        </w:rPr>
        <w:t xml:space="preserve">D) similar to that found in the mouse (Figure </w:t>
      </w:r>
      <w:hyperlink r:id="rId1463" w:anchor="x1-53001r7" w:history="1">
        <w:r>
          <w:rPr>
            <w:rStyle w:val="Hyperlink"/>
            <w:rFonts w:cs="Times New Roman"/>
          </w:rPr>
          <w:t>3.7</w:t>
        </w:r>
      </w:hyperlink>
      <w:r>
        <w:rPr>
          <w:rFonts w:cs="Times New Roman"/>
        </w:rPr>
        <w:t>A). A-MYB is the only one of the three chicken MYB genes expressed in adult testis (X.Z.L. and P.D.Z., unpublished data), supporting the view that these peaks correspond to A-MYB binding. The core sequence motif associated with A-MYB binding in mouse differs at one position (CAGTT) from that in rooster (C C/G GTT). This difference between mammalian and chicken MYB proteins has been noted previously [</w:t>
      </w:r>
      <w:hyperlink r:id="rId1464" w:anchor="XDeng1996" w:history="1">
        <w:r>
          <w:rPr>
            <w:rStyle w:val="Hyperlink"/>
            <w:rFonts w:cs="Times New Roman"/>
          </w:rPr>
          <w:t>Deng et al.</w:t>
        </w:r>
      </w:hyperlink>
      <w:r>
        <w:rPr>
          <w:rFonts w:cs="Times New Roman"/>
        </w:rPr>
        <w:t>, </w:t>
      </w:r>
      <w:hyperlink r:id="rId1465" w:anchor="XDeng1996" w:history="1">
        <w:r>
          <w:rPr>
            <w:rStyle w:val="Hyperlink"/>
            <w:rFonts w:cs="Times New Roman"/>
          </w:rPr>
          <w:t>1996</w:t>
        </w:r>
      </w:hyperlink>
      <w:r>
        <w:rPr>
          <w:rFonts w:cs="Times New Roman"/>
        </w:rPr>
        <w:t>, </w:t>
      </w:r>
      <w:hyperlink r:id="rId1466" w:anchor="XWeston1992" w:history="1">
        <w:r>
          <w:rPr>
            <w:rStyle w:val="Hyperlink"/>
            <w:rFonts w:cs="Times New Roman"/>
          </w:rPr>
          <w:t>Weston</w:t>
        </w:r>
      </w:hyperlink>
      <w:r>
        <w:rPr>
          <w:rFonts w:cs="Times New Roman"/>
        </w:rPr>
        <w:t>, </w:t>
      </w:r>
      <w:hyperlink r:id="rId1467" w:anchor="XWeston1992" w:history="1">
        <w:r>
          <w:rPr>
            <w:rStyle w:val="Hyperlink"/>
            <w:rFonts w:cs="Times New Roman"/>
          </w:rPr>
          <w:t>1992</w:t>
        </w:r>
      </w:hyperlink>
      <w:r>
        <w:rPr>
          <w:rFonts w:cs="Times New Roman"/>
        </w:rPr>
        <w:t xml:space="preserve">]. </w:t>
      </w:r>
    </w:p>
    <w:p w14:paraId="6D91CBE0" w14:textId="77777777" w:rsidR="0060324F" w:rsidRDefault="0087170F">
      <w:pPr>
        <w:divId w:val="1402824562"/>
        <w:rPr>
          <w:rFonts w:eastAsia="Times New Roman" w:cs="Times New Roman"/>
        </w:rPr>
      </w:pPr>
      <w:r>
        <w:rPr>
          <w:rFonts w:eastAsia="Times New Roman" w:cs="Times New Roman"/>
        </w:rPr>
        <w:pict w14:anchorId="33B067D4">
          <v:rect id="_x0000_i1113" style="width:0;height:1.5pt" o:hralign="center" o:hrstd="t" o:hr="t" fillcolor="#aaa" stroked="f"/>
        </w:pict>
      </w:r>
    </w:p>
    <w:p w14:paraId="0D4730E3" w14:textId="28206854" w:rsidR="0060324F" w:rsidRDefault="00642696">
      <w:pPr>
        <w:pStyle w:val="noindent"/>
        <w:divId w:val="1699693074"/>
        <w:rPr>
          <w:rFonts w:cs="Times New Roman"/>
        </w:rPr>
      </w:pPr>
      <w:r>
        <w:rPr>
          <w:rFonts w:cs="Times New Roman"/>
          <w:noProof/>
        </w:rPr>
        <w:drawing>
          <wp:inline distT="0" distB="0" distL="0" distR="0" wp14:anchorId="118BEF1C" wp14:editId="52B5EBB5">
            <wp:extent cx="406400" cy="406400"/>
            <wp:effectExtent l="0" t="0" r="0" b="0"/>
            <wp:docPr id="90" name="Picture 90"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C"/>
                    <pic:cNvPicPr>
                      <a:picLocks noChangeAspect="1" noChangeArrowheads="1"/>
                    </pic:cNvPicPr>
                  </pic:nvPicPr>
                  <pic:blipFill>
                    <a:blip r:link="rId146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7F2B2624" w14:textId="77777777" w:rsidR="0060324F" w:rsidRDefault="00803168">
      <w:pPr>
        <w:divId w:val="1805385884"/>
        <w:rPr>
          <w:rFonts w:eastAsia="Times New Roman" w:cs="Times New Roman"/>
        </w:rPr>
      </w:pPr>
      <w:r>
        <w:rPr>
          <w:rStyle w:val="id"/>
          <w:rFonts w:eastAsia="Times New Roman" w:cs="Times New Roman"/>
        </w:rPr>
        <w:t xml:space="preserve">Figure 3.15: </w:t>
      </w:r>
      <w:r>
        <w:rPr>
          <w:rStyle w:val="content"/>
          <w:rFonts w:eastAsia="Times New Roman" w:cs="Times New Roman"/>
        </w:rPr>
        <w:t xml:space="preserve">See subsubsection </w:t>
      </w:r>
      <w:hyperlink r:id="rId1469" w:anchor="x1-600001" w:history="1">
        <w:r>
          <w:rPr>
            <w:rStyle w:val="Hyperlink"/>
            <w:rFonts w:eastAsia="Times New Roman" w:cs="Times New Roman"/>
          </w:rPr>
          <w:t>3.3.9.1</w:t>
        </w:r>
      </w:hyperlink>
      <w:r>
        <w:rPr>
          <w:rStyle w:val="content"/>
          <w:rFonts w:eastAsia="Times New Roman" w:cs="Times New Roman"/>
        </w:rPr>
        <w:t xml:space="preserve"> for full figure caption. </w:t>
      </w:r>
    </w:p>
    <w:p w14:paraId="35631D54" w14:textId="77777777" w:rsidR="0060324F" w:rsidRDefault="0087170F">
      <w:pPr>
        <w:divId w:val="1699693074"/>
        <w:rPr>
          <w:rFonts w:eastAsia="Times New Roman" w:cs="Times New Roman"/>
        </w:rPr>
      </w:pPr>
      <w:r>
        <w:rPr>
          <w:rFonts w:eastAsia="Times New Roman" w:cs="Times New Roman"/>
        </w:rPr>
        <w:pict w14:anchorId="4060B666">
          <v:rect id="_x0000_i1115" style="width:0;height:1.5pt" o:hralign="center" o:hrstd="t" o:hr="t" fillcolor="#aaa" stroked="f"/>
        </w:pict>
      </w:r>
    </w:p>
    <w:p w14:paraId="3668E8DF" w14:textId="3247310F" w:rsidR="0060324F" w:rsidRDefault="00642696">
      <w:pPr>
        <w:pStyle w:val="noindent"/>
        <w:divId w:val="1022970577"/>
        <w:rPr>
          <w:rFonts w:cs="Times New Roman"/>
        </w:rPr>
      </w:pPr>
      <w:r>
        <w:rPr>
          <w:rFonts w:cs="Times New Roman"/>
          <w:noProof/>
        </w:rPr>
        <w:drawing>
          <wp:inline distT="0" distB="0" distL="0" distR="0" wp14:anchorId="59424DDB" wp14:editId="13EAD056">
            <wp:extent cx="406400" cy="406400"/>
            <wp:effectExtent l="0" t="0" r="0" b="0"/>
            <wp:docPr id="92" name="Picture 9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C"/>
                    <pic:cNvPicPr>
                      <a:picLocks noChangeAspect="1" noChangeArrowheads="1"/>
                    </pic:cNvPicPr>
                  </pic:nvPicPr>
                  <pic:blipFill>
                    <a:blip r:link="rId147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71BA862E" w14:textId="77777777" w:rsidR="0060324F" w:rsidRDefault="00803168">
      <w:pPr>
        <w:divId w:val="1728994576"/>
        <w:rPr>
          <w:rFonts w:eastAsia="Times New Roman" w:cs="Times New Roman"/>
        </w:rPr>
      </w:pPr>
      <w:r>
        <w:rPr>
          <w:rStyle w:val="id"/>
          <w:rFonts w:eastAsia="Times New Roman" w:cs="Times New Roman"/>
        </w:rPr>
        <w:t xml:space="preserve">Figure 3.16: </w:t>
      </w:r>
      <w:r>
        <w:rPr>
          <w:rStyle w:val="content"/>
          <w:rFonts w:eastAsia="Times New Roman" w:cs="Times New Roman"/>
        </w:rPr>
        <w:t xml:space="preserve">Black horizontal lines denote the locations on the Gallus gallus (galGal3) chromosomes of the piRNA clusters identified by small RNA sequencing. The figure shows 324 clusters; clusters on E64 (cluster 370) and E22C19W28_E50C23 (clusters 109 and 563) are not shown. </w:t>
      </w:r>
    </w:p>
    <w:p w14:paraId="1BBA8461" w14:textId="77777777" w:rsidR="0060324F" w:rsidRDefault="00803168">
      <w:pPr>
        <w:pStyle w:val="noindent"/>
        <w:divId w:val="1022970577"/>
        <w:rPr>
          <w:rFonts w:cs="Times New Roman"/>
        </w:rPr>
      </w:pPr>
      <w:r>
        <w:rPr>
          <w:rFonts w:cs="Times New Roman"/>
        </w:rPr>
        <w:t xml:space="preserve">To determine whether chicken A-MYB might regulate transcription of some piRNA clusters in the testis, we compared the A-MYB peak nearest to each piRNA cluster with the nearest H3K4me3 peak. Of the 327 rooster piRNA clusters, at least 104 were occupied by A-MYB at their promoters, as defined by an overlapping H3K4me3 peak. These 104 clusters account for 31% of uniquely mapping rooster piRNAs. </w:t>
      </w:r>
    </w:p>
    <w:p w14:paraId="5D7545D8" w14:textId="77777777" w:rsidR="0060324F" w:rsidRDefault="00803168">
      <w:pPr>
        <w:pStyle w:val="noindent"/>
        <w:divId w:val="1022970577"/>
        <w:rPr>
          <w:rFonts w:cs="Times New Roman"/>
        </w:rPr>
      </w:pPr>
      <w:r>
        <w:rPr>
          <w:rFonts w:cs="Times New Roman"/>
        </w:rPr>
        <w:t xml:space="preserve">The chicken genome encodes at least two PIWI proteins: PIWIL1 and PIWIL2. Remarkably, the promoter of Gallus gallus PIWIL1, the homolog of mouse </w:t>
      </w:r>
      <w:r>
        <w:rPr>
          <w:rStyle w:val="phvro8t-x-x-120"/>
          <w:rFonts w:cs="Times New Roman"/>
        </w:rPr>
        <w:t>Miwi</w:t>
      </w:r>
      <w:r>
        <w:rPr>
          <w:rFonts w:cs="Times New Roman"/>
        </w:rPr>
        <w:t xml:space="preserve">, contained a prominent A-MYB peak (Figure </w:t>
      </w:r>
      <w:hyperlink r:id="rId1471" w:anchor="x1-59001r15" w:history="1">
        <w:r>
          <w:rPr>
            <w:rStyle w:val="Hyperlink"/>
            <w:rFonts w:cs="Times New Roman"/>
          </w:rPr>
          <w:t>3.15</w:t>
        </w:r>
      </w:hyperlink>
      <w:r>
        <w:rPr>
          <w:rFonts w:cs="Times New Roman"/>
        </w:rPr>
        <w:t xml:space="preserve">E). TDRD1 and TDRD3 also showed A-MYB peaks (Figure </w:t>
      </w:r>
      <w:hyperlink r:id="rId1472" w:anchor="x1-59001r15" w:history="1">
        <w:r>
          <w:rPr>
            <w:rStyle w:val="Hyperlink"/>
            <w:rFonts w:cs="Times New Roman"/>
          </w:rPr>
          <w:t>3.15</w:t>
        </w:r>
      </w:hyperlink>
      <w:r>
        <w:rPr>
          <w:rFonts w:cs="Times New Roman"/>
        </w:rPr>
        <w:t xml:space="preserve">E). Thus, as in mice, Gallus gallus A-MYB controls the transcription of both piRNA clusters and genes encoding piRNA pathway proteins. We conclude that A-MYB-mediated feedforward regulation of piRNA production was likely present in the last common ancestor of birds and mammals. </w:t>
      </w:r>
    </w:p>
    <w:p w14:paraId="770549AE" w14:textId="77777777" w:rsidR="0060324F" w:rsidRDefault="00803168">
      <w:pPr>
        <w:pStyle w:val="noindent"/>
        <w:divId w:val="1022970577"/>
        <w:rPr>
          <w:rFonts w:cs="Times New Roman"/>
        </w:rPr>
      </w:pPr>
      <w:r>
        <w:rPr>
          <w:rFonts w:cs="Times New Roman"/>
        </w:rPr>
        <w:t xml:space="preserve">In mice, we found no piRNA-producing genes on the sex chromosomes (Figure </w:t>
      </w:r>
      <w:hyperlink r:id="rId1473" w:anchor="x1-46002r2" w:history="1">
        <w:r>
          <w:rPr>
            <w:rStyle w:val="Hyperlink"/>
            <w:rFonts w:cs="Times New Roman"/>
          </w:rPr>
          <w:t>3.2</w:t>
        </w:r>
      </w:hyperlink>
      <w:r>
        <w:rPr>
          <w:rFonts w:cs="Times New Roman"/>
        </w:rPr>
        <w:t>A), perhaps because mouse sex chromosomes are silenced during the pachytene stage [</w:t>
      </w:r>
      <w:hyperlink r:id="rId1474" w:anchor="XLi2009d" w:history="1">
        <w:r>
          <w:rPr>
            <w:rStyle w:val="Hyperlink"/>
            <w:rFonts w:cs="Times New Roman"/>
          </w:rPr>
          <w:t>Li et al.</w:t>
        </w:r>
      </w:hyperlink>
      <w:r>
        <w:rPr>
          <w:rFonts w:cs="Times New Roman"/>
        </w:rPr>
        <w:t>, </w:t>
      </w:r>
      <w:hyperlink r:id="rId1475" w:anchor="XLi2009d" w:history="1">
        <w:r>
          <w:rPr>
            <w:rStyle w:val="Hyperlink"/>
            <w:rFonts w:cs="Times New Roman"/>
          </w:rPr>
          <w:t>2009a</w:t>
        </w:r>
      </w:hyperlink>
      <w:r>
        <w:rPr>
          <w:rFonts w:cs="Times New Roman"/>
        </w:rPr>
        <w:t>]. Birds use a ZW rather than an XY mechanism for sex determination, so roosters are homogametic (ZZ), allowing the sex chromosomes to remain transcriptionally active in males [</w:t>
      </w:r>
      <w:hyperlink r:id="rId1476" w:anchor="XNamekawa2009" w:history="1">
        <w:r>
          <w:rPr>
            <w:rStyle w:val="Hyperlink"/>
            <w:rFonts w:cs="Times New Roman"/>
          </w:rPr>
          <w:t>Namekawa and Lee</w:t>
        </w:r>
      </w:hyperlink>
      <w:r>
        <w:rPr>
          <w:rFonts w:cs="Times New Roman"/>
        </w:rPr>
        <w:t>, </w:t>
      </w:r>
      <w:hyperlink r:id="rId1477" w:anchor="XNamekawa2009" w:history="1">
        <w:r>
          <w:rPr>
            <w:rStyle w:val="Hyperlink"/>
            <w:rFonts w:cs="Times New Roman"/>
          </w:rPr>
          <w:t>2009</w:t>
        </w:r>
      </w:hyperlink>
      <w:r>
        <w:rPr>
          <w:rFonts w:cs="Times New Roman"/>
        </w:rPr>
        <w:t>, </w:t>
      </w:r>
      <w:hyperlink r:id="rId1478" w:anchor="XSchoenmakers2009" w:history="1">
        <w:r>
          <w:rPr>
            <w:rStyle w:val="Hyperlink"/>
            <w:rFonts w:cs="Times New Roman"/>
          </w:rPr>
          <w:t>Schoenmakers et al.</w:t>
        </w:r>
      </w:hyperlink>
      <w:r>
        <w:rPr>
          <w:rFonts w:cs="Times New Roman"/>
        </w:rPr>
        <w:t>, </w:t>
      </w:r>
      <w:hyperlink r:id="rId1479" w:anchor="XSchoenmakers2009" w:history="1">
        <w:r>
          <w:rPr>
            <w:rStyle w:val="Hyperlink"/>
            <w:rFonts w:cs="Times New Roman"/>
          </w:rPr>
          <w:t>2009</w:t>
        </w:r>
      </w:hyperlink>
      <w:r>
        <w:rPr>
          <w:rFonts w:cs="Times New Roman"/>
        </w:rPr>
        <w:t xml:space="preserve">]. Indeed, we find that 39 of the 327 rooster piRNA clusters are on the Z chromosome, accounting for 12% of uniquely mapping piRNAs (Figure </w:t>
      </w:r>
      <w:hyperlink r:id="rId1480" w:anchor="x1-59002r16" w:history="1">
        <w:r>
          <w:rPr>
            <w:rStyle w:val="Hyperlink"/>
            <w:rFonts w:cs="Times New Roman"/>
          </w:rPr>
          <w:t>3.16</w:t>
        </w:r>
      </w:hyperlink>
      <w:r>
        <w:rPr>
          <w:rFonts w:cs="Times New Roman"/>
        </w:rPr>
        <w:t xml:space="preserve">). Of the 39 Z chromosome clusters, 18 had an A-MYB peak at their promoter. </w:t>
      </w:r>
    </w:p>
    <w:p w14:paraId="20E88CBA" w14:textId="77777777" w:rsidR="0060324F" w:rsidRDefault="00803168">
      <w:pPr>
        <w:pStyle w:val="Heading5"/>
        <w:divId w:val="1022970577"/>
        <w:rPr>
          <w:rFonts w:eastAsia="Times New Roman" w:cs="Times New Roman"/>
        </w:rPr>
      </w:pPr>
      <w:r>
        <w:rPr>
          <w:rStyle w:val="titlemark"/>
          <w:rFonts w:eastAsia="Times New Roman" w:cs="Times New Roman"/>
        </w:rPr>
        <w:t xml:space="preserve">3.3.9.1 </w:t>
      </w:r>
      <w:r>
        <w:rPr>
          <w:rFonts w:eastAsia="Times New Roman" w:cs="Times New Roman"/>
        </w:rPr>
        <w:t>Caption for figure 3.15</w:t>
      </w:r>
    </w:p>
    <w:p w14:paraId="146B806F" w14:textId="77777777" w:rsidR="0060324F" w:rsidRDefault="00803168">
      <w:pPr>
        <w:pStyle w:val="noindent"/>
        <w:divId w:val="1022970577"/>
        <w:rPr>
          <w:rFonts w:cs="Times New Roman"/>
        </w:rPr>
      </w:pPr>
      <w:r>
        <w:rPr>
          <w:rFonts w:cs="Times New Roman"/>
        </w:rPr>
        <w:t>(A) Length distributions of total rooster testis small RNAs (black) and miRNAs (gray).(B) Sequence logo showing the nucleotide composition of piRNA reads and species.(C) The 5</w:t>
      </w:r>
      <w:r>
        <w:rPr>
          <w:rStyle w:val="cmsy-8"/>
          <w:rFonts w:ascii="Times New Roman" w:hAnsi="Times New Roman" w:cs="Times New Roman"/>
        </w:rPr>
        <w:t>′</w:t>
      </w:r>
      <w:r>
        <w:rPr>
          <w:rFonts w:cs="Times New Roman"/>
        </w:rPr>
        <w:t> -5</w:t>
      </w:r>
      <w:r>
        <w:rPr>
          <w:rStyle w:val="cmsy-8"/>
          <w:rFonts w:ascii="Times New Roman" w:hAnsi="Times New Roman" w:cs="Times New Roman"/>
        </w:rPr>
        <w:t>′</w:t>
      </w:r>
      <w:r>
        <w:rPr>
          <w:rFonts w:cs="Times New Roman"/>
        </w:rPr>
        <w:t xml:space="preserve"> overlap between piRNAs from opposite strands was analyzed to determine if rooster piRNAs display Ping-Pong amplification. The number of pairs of piRNA reads at each position is reported. Z score indicates that a significant 10 nt overlap (Ping-Pong) was detected. Z score &gt; 1.96 corresponds to p value &lt; 0.05.(D) MEME-reported motif of the top 500 (by peak score) A-MYB ChIP-seq peaks from adult rooster testes.(E) A-MYB, H3K4me3, and input ChIP-seq signals at the transcription start sites of rooster PIWIL1, TDRD1, and TDRD3. See also Figure S8. </w:t>
      </w:r>
    </w:p>
    <w:p w14:paraId="7B2AD306" w14:textId="77777777" w:rsidR="0060324F" w:rsidRDefault="00803168">
      <w:pPr>
        <w:pStyle w:val="Heading3"/>
        <w:divId w:val="1022970577"/>
        <w:rPr>
          <w:rFonts w:eastAsia="Times New Roman" w:cs="Times New Roman"/>
        </w:rPr>
      </w:pPr>
      <w:r>
        <w:rPr>
          <w:rStyle w:val="titlemark"/>
          <w:rFonts w:eastAsia="Times New Roman" w:cs="Times New Roman"/>
        </w:rPr>
        <w:t xml:space="preserve">3.4 </w:t>
      </w:r>
      <w:r>
        <w:rPr>
          <w:rFonts w:eastAsia="Times New Roman" w:cs="Times New Roman"/>
        </w:rPr>
        <w:t>Discussion</w:t>
      </w:r>
    </w:p>
    <w:p w14:paraId="34EE8FEE" w14:textId="77777777" w:rsidR="0060324F" w:rsidRDefault="00803168">
      <w:pPr>
        <w:pStyle w:val="noindent"/>
        <w:divId w:val="1022970577"/>
        <w:rPr>
          <w:rFonts w:cs="Times New Roman"/>
        </w:rPr>
      </w:pPr>
      <w:r>
        <w:rPr>
          <w:rFonts w:cs="Times New Roman"/>
        </w:rPr>
        <w:t xml:space="preserve">The data presented here provide strong support for the view that piRNAs in mammals begin as long, single-stranded precursors generated by testis-specific, RNA Pol II transcription of individual piRNA genes (see also </w:t>
      </w:r>
      <w:hyperlink r:id="rId1481" w:anchor="XVourekas2012" w:history="1">
        <w:r>
          <w:rPr>
            <w:rStyle w:val="Hyperlink"/>
            <w:rFonts w:cs="Times New Roman"/>
          </w:rPr>
          <w:t>Vourekas et al.</w:t>
        </w:r>
      </w:hyperlink>
      <w:r>
        <w:rPr>
          <w:rFonts w:cs="Times New Roman"/>
        </w:rPr>
        <w:t> [</w:t>
      </w:r>
      <w:hyperlink r:id="rId1482" w:anchor="XVourekas2012" w:history="1">
        <w:r>
          <w:rPr>
            <w:rStyle w:val="Hyperlink"/>
            <w:rFonts w:cs="Times New Roman"/>
          </w:rPr>
          <w:t>2012</w:t>
        </w:r>
      </w:hyperlink>
      <w:r>
        <w:rPr>
          <w:rFonts w:cs="Times New Roman"/>
        </w:rPr>
        <w:t xml:space="preserve">]. Transcription by RNA Pol II affords piRNA genes the same rich set of transcriptional controls available to regulate mRNA expression. Our data establish that developmentally regulated transcription of piRNA genes determines when specific classes of piRNAs emerge during spermatogenesis. </w:t>
      </w:r>
    </w:p>
    <w:p w14:paraId="3F1475F4" w14:textId="77777777" w:rsidR="0060324F" w:rsidRDefault="00803168">
      <w:pPr>
        <w:pStyle w:val="noindent"/>
        <w:divId w:val="1022970577"/>
        <w:rPr>
          <w:rFonts w:cs="Times New Roman"/>
        </w:rPr>
      </w:pPr>
      <w:r>
        <w:rPr>
          <w:rFonts w:cs="Times New Roman"/>
        </w:rPr>
        <w:t xml:space="preserve">During mouse spermatogenesis, transcription of pachytene piRNA genes begins at the onset of the pachytene stage of meiosis; pachytene piRNAs accumulate subsequently. The presence of the MYB binding motif near the transcription start sites of pachytene piRNA genes, the physical binding of A-MYB to those genes, and the loss of pachytene piRNA precursor transcripts and piRNAs in testes from </w:t>
      </w:r>
      <w:r>
        <w:rPr>
          <w:rStyle w:val="phvro8t-x-x-120"/>
          <w:rFonts w:cs="Times New Roman"/>
        </w:rPr>
        <w:t xml:space="preserve">A-Myb </w:t>
      </w:r>
      <w:r>
        <w:rPr>
          <w:rFonts w:cs="Times New Roman"/>
        </w:rPr>
        <w:t xml:space="preserve">mutant mice all argue that A-MYB regulates pachytene piRNA production. </w:t>
      </w:r>
    </w:p>
    <w:p w14:paraId="0EFDD8FA" w14:textId="77777777" w:rsidR="0060324F" w:rsidRDefault="00803168">
      <w:pPr>
        <w:pStyle w:val="noindent"/>
        <w:divId w:val="1022970577"/>
        <w:rPr>
          <w:rFonts w:cs="Times New Roman"/>
        </w:rPr>
      </w:pPr>
      <w:r>
        <w:rPr>
          <w:rFonts w:cs="Times New Roman"/>
        </w:rPr>
        <w:t xml:space="preserve">A-MYB also drives increased expression of piRNA pathway genes. Among these, </w:t>
      </w:r>
      <w:r>
        <w:rPr>
          <w:rStyle w:val="phvro8t-x-x-120"/>
          <w:rFonts w:cs="Times New Roman"/>
        </w:rPr>
        <w:t xml:space="preserve">Miwi </w:t>
      </w:r>
      <w:r>
        <w:rPr>
          <w:rFonts w:cs="Times New Roman"/>
        </w:rPr>
        <w:t xml:space="preserve">expression shows the greatest dependence on A-MYB, but A-MYB also drives transcription of genes encoding other proteins in the piRNA pathway, including MitoPld, Mael, and five genes encoding Tudor domain proteins. For example, A-MYB increases expression of Tdrd6 more than 500-fold. Loss of A-MYB function more strongly depletes pachytene piRNAs than loss of MIWI, in part because pachytene piRNAs can still be loaded into MILI in </w:t>
      </w:r>
      <w:r>
        <w:rPr>
          <w:rStyle w:val="phvro8t-x-x-120"/>
          <w:rFonts w:cs="Times New Roman"/>
        </w:rPr>
        <w:t xml:space="preserve">Miwi </w:t>
      </w:r>
      <w:r>
        <w:rPr>
          <w:rFonts w:cs="Times New Roman"/>
        </w:rPr>
        <w:t xml:space="preserve">mutant testes, although MILI-loaded pachytene piRNAs do not suffice to produce functional sperm. In the </w:t>
      </w:r>
      <w:r>
        <w:rPr>
          <w:rStyle w:val="phvro8t-x-x-120"/>
          <w:rFonts w:cs="Times New Roman"/>
        </w:rPr>
        <w:t xml:space="preserve">A-Myb </w:t>
      </w:r>
      <w:r>
        <w:rPr>
          <w:rFonts w:cs="Times New Roman"/>
        </w:rPr>
        <w:t xml:space="preserve">mutant, expression of mRNAs encoding multiple piRNA pathway proteins decreases. We speculate that in wild-type male mice, the increased expression of these mRNAs at the onset of the pachytene stage of meiosis ensures that sufficient piRNA-precursor-processing and MIWI-loading factors are available to cope with the large increase in pachytene piRNA precursor transcription. </w:t>
      </w:r>
    </w:p>
    <w:p w14:paraId="3B799F4D" w14:textId="77777777" w:rsidR="0060324F" w:rsidRDefault="00803168">
      <w:pPr>
        <w:pStyle w:val="noindent"/>
        <w:divId w:val="1022970577"/>
        <w:rPr>
          <w:rFonts w:cs="Times New Roman"/>
        </w:rPr>
      </w:pPr>
      <w:r>
        <w:rPr>
          <w:rFonts w:cs="Times New Roman"/>
        </w:rPr>
        <w:t>We propose that induction of A-MYB during the early pachytene stage of spermatogenesis initiates a feedforward loop that ensures the precisely timed production of these piRNAs. Coherent feedforward loops show delayed kinetics in order to reject background stimuli [</w:t>
      </w:r>
      <w:hyperlink r:id="rId1483" w:anchor="XMangan2003" w:history="1">
        <w:r>
          <w:rPr>
            <w:rStyle w:val="Hyperlink"/>
            <w:rFonts w:cs="Times New Roman"/>
          </w:rPr>
          <w:t>Mangan and Alon</w:t>
        </w:r>
      </w:hyperlink>
      <w:r>
        <w:rPr>
          <w:rFonts w:cs="Times New Roman"/>
        </w:rPr>
        <w:t>, </w:t>
      </w:r>
      <w:hyperlink r:id="rId1484" w:anchor="XMangan2003" w:history="1">
        <w:r>
          <w:rPr>
            <w:rStyle w:val="Hyperlink"/>
            <w:rFonts w:cs="Times New Roman"/>
          </w:rPr>
          <w:t>2003</w:t>
        </w:r>
      </w:hyperlink>
      <w:r>
        <w:rPr>
          <w:rFonts w:cs="Times New Roman"/>
        </w:rPr>
        <w:t xml:space="preserve">]. Indeed, we observed a delay from the early to middle pachytene in the accumulation of pachytene piRNAs, despite the continued increase in </w:t>
      </w:r>
      <w:r>
        <w:rPr>
          <w:rStyle w:val="phvro8t-x-x-120"/>
          <w:rFonts w:cs="Times New Roman"/>
        </w:rPr>
        <w:t xml:space="preserve">A-Myb </w:t>
      </w:r>
      <w:r>
        <w:rPr>
          <w:rFonts w:cs="Times New Roman"/>
        </w:rPr>
        <w:t xml:space="preserve">expression (Figure </w:t>
      </w:r>
      <w:hyperlink r:id="rId1485" w:anchor="x1-50001r3" w:history="1">
        <w:r>
          <w:rPr>
            <w:rStyle w:val="Hyperlink"/>
            <w:rFonts w:cs="Times New Roman"/>
          </w:rPr>
          <w:t>3.3</w:t>
        </w:r>
      </w:hyperlink>
      <w:r>
        <w:rPr>
          <w:rFonts w:cs="Times New Roman"/>
        </w:rPr>
        <w:t xml:space="preserve">A). Pachytene piRNA levels increase 75-fold (median for the 100 genes) from 10.5 to 12.5 dpp, coincident with increased expression of </w:t>
      </w:r>
      <w:r>
        <w:rPr>
          <w:rStyle w:val="phvro8t-x-x-120"/>
          <w:rFonts w:cs="Times New Roman"/>
        </w:rPr>
        <w:t>A-Myb</w:t>
      </w:r>
      <w:r>
        <w:rPr>
          <w:rFonts w:cs="Times New Roman"/>
        </w:rPr>
        <w:t>. However, from 12.5 to 14.5 dpp, pachytene piRNAs increase only 1.2-fold. Pachytene piRNAs subsequently resume their accumulation, increasing 65-fold from 14.5 to 17.5 dpp. We believe this delay is a consequence of a feedforward loop that ensures the production of pachytene piRNAs only at the pachytene stage of spermatogenesis. Regulation by a feedforward loop also predicts a rapid shutdown of pachytene piRNA pathways at round spermatid stage VIII, when A-MYB protein levels decrease [</w:t>
      </w:r>
      <w:hyperlink r:id="rId1486" w:anchor="XHorvath2009" w:history="1">
        <w:r>
          <w:rPr>
            <w:rStyle w:val="Hyperlink"/>
            <w:rFonts w:cs="Times New Roman"/>
          </w:rPr>
          <w:t>Horvath et al.</w:t>
        </w:r>
      </w:hyperlink>
      <w:r>
        <w:rPr>
          <w:rFonts w:cs="Times New Roman"/>
        </w:rPr>
        <w:t>, </w:t>
      </w:r>
      <w:hyperlink r:id="rId1487" w:anchor="XHorvath2009" w:history="1">
        <w:r>
          <w:rPr>
            <w:rStyle w:val="Hyperlink"/>
            <w:rFonts w:cs="Times New Roman"/>
          </w:rPr>
          <w:t>2009</w:t>
        </w:r>
      </w:hyperlink>
      <w:r>
        <w:rPr>
          <w:rFonts w:cs="Times New Roman"/>
        </w:rPr>
        <w:t>]. Supporting this idea, the abundance of MIWI decreases sharply by the elongated spermatid stage of spermatogenesis [</w:t>
      </w:r>
      <w:hyperlink r:id="rId1488" w:anchor="XDeng2002c" w:history="1">
        <w:r>
          <w:rPr>
            <w:rStyle w:val="Hyperlink"/>
            <w:rFonts w:cs="Times New Roman"/>
          </w:rPr>
          <w:t>Deng and Lin</w:t>
        </w:r>
      </w:hyperlink>
      <w:r>
        <w:rPr>
          <w:rFonts w:cs="Times New Roman"/>
        </w:rPr>
        <w:t>, </w:t>
      </w:r>
      <w:hyperlink r:id="rId1489" w:anchor="XDeng2002c" w:history="1">
        <w:r>
          <w:rPr>
            <w:rStyle w:val="Hyperlink"/>
            <w:rFonts w:cs="Times New Roman"/>
          </w:rPr>
          <w:t>2002</w:t>
        </w:r>
      </w:hyperlink>
      <w:r>
        <w:rPr>
          <w:rFonts w:cs="Times New Roman"/>
        </w:rPr>
        <w:t xml:space="preserve">]. Testing this proposal is a clear challenge for the future. </w:t>
      </w:r>
    </w:p>
    <w:p w14:paraId="43E11474" w14:textId="77777777" w:rsidR="0060324F" w:rsidRDefault="00803168">
      <w:pPr>
        <w:pStyle w:val="noindent"/>
        <w:divId w:val="1022970577"/>
        <w:rPr>
          <w:rFonts w:cs="Times New Roman"/>
        </w:rPr>
      </w:pPr>
      <w:r>
        <w:rPr>
          <w:rFonts w:cs="Times New Roman"/>
        </w:rPr>
        <w:t>In fruit flies and zebrafish [</w:t>
      </w:r>
      <w:hyperlink r:id="rId1490" w:anchor="XBrennecke2007" w:history="1">
        <w:r>
          <w:rPr>
            <w:rStyle w:val="Hyperlink"/>
            <w:rFonts w:cs="Times New Roman"/>
          </w:rPr>
          <w:t>Brennecke et al.</w:t>
        </w:r>
      </w:hyperlink>
      <w:r>
        <w:rPr>
          <w:rFonts w:cs="Times New Roman"/>
        </w:rPr>
        <w:t>, </w:t>
      </w:r>
      <w:hyperlink r:id="rId1491" w:anchor="XBrennecke2007" w:history="1">
        <w:r>
          <w:rPr>
            <w:rStyle w:val="Hyperlink"/>
            <w:rFonts w:cs="Times New Roman"/>
          </w:rPr>
          <w:t>2007</w:t>
        </w:r>
      </w:hyperlink>
      <w:r>
        <w:rPr>
          <w:rFonts w:cs="Times New Roman"/>
        </w:rPr>
        <w:t>, </w:t>
      </w:r>
      <w:hyperlink r:id="rId1492" w:anchor="XHouwing2007" w:history="1">
        <w:r>
          <w:rPr>
            <w:rStyle w:val="Hyperlink"/>
            <w:rFonts w:cs="Times New Roman"/>
          </w:rPr>
          <w:t>Houwing et al.</w:t>
        </w:r>
      </w:hyperlink>
      <w:r>
        <w:rPr>
          <w:rFonts w:cs="Times New Roman"/>
        </w:rPr>
        <w:t>, </w:t>
      </w:r>
      <w:hyperlink r:id="rId1493" w:anchor="XHouwing2007" w:history="1">
        <w:r>
          <w:rPr>
            <w:rStyle w:val="Hyperlink"/>
            <w:rFonts w:cs="Times New Roman"/>
          </w:rPr>
          <w:t>2007</w:t>
        </w:r>
      </w:hyperlink>
      <w:r>
        <w:rPr>
          <w:rFonts w:cs="Times New Roman"/>
        </w:rPr>
        <w:t xml:space="preserve">], most piRNAs map to repetitive regions, whereas in mammals, uniquely mapping intergenic piRNAs predominate in the adult testis. The discovery that 70% of rooster piRNA reads map to intergenic regions suggests that the expansion of intergenic piRNAs controlled by A-MYB feedforward regulation arose before the divergence of birds and mammals. In the future, detailed analysis of piRNA production across avian spermatogenesis should provide insight into the evolutionary origins and functions of pachytene piRNAs, a class of piRNAs thus far only detected in mammals. </w:t>
      </w:r>
    </w:p>
    <w:p w14:paraId="2CDA8AEC" w14:textId="77777777" w:rsidR="0060324F" w:rsidRDefault="00803168">
      <w:pPr>
        <w:pStyle w:val="noindent"/>
        <w:divId w:val="1022970577"/>
        <w:rPr>
          <w:rFonts w:cs="Times New Roman"/>
        </w:rPr>
      </w:pPr>
      <w:r>
        <w:rPr>
          <w:rFonts w:cs="Times New Roman"/>
        </w:rPr>
        <w:t xml:space="preserve">In summary, we have shown that mouse piRNA genes are coregulated transcriptionally, establishing that A-MYB coordinately regulates the biogenesis of an entire piRNA class, the pachytene piRNAs. The discovery that a loss-of-function </w:t>
      </w:r>
      <w:r>
        <w:rPr>
          <w:rStyle w:val="phvro8t-x-x-120"/>
          <w:rFonts w:cs="Times New Roman"/>
        </w:rPr>
        <w:t xml:space="preserve">A-Myb </w:t>
      </w:r>
      <w:r>
        <w:rPr>
          <w:rFonts w:cs="Times New Roman"/>
        </w:rPr>
        <w:t xml:space="preserve">mutant, </w:t>
      </w:r>
      <w:r>
        <w:rPr>
          <w:rStyle w:val="phvro8t-x-x-120"/>
          <w:rFonts w:cs="Times New Roman"/>
        </w:rPr>
        <w:t>Mybl1</w:t>
      </w:r>
      <w:r>
        <w:rPr>
          <w:rStyle w:val="cmmi-8"/>
          <w:rFonts w:cs="Times New Roman"/>
        </w:rPr>
        <w:t>repro</w:t>
      </w:r>
      <w:r>
        <w:rPr>
          <w:rStyle w:val="cmr-8"/>
          <w:rFonts w:cs="Times New Roman"/>
        </w:rPr>
        <w:t>9</w:t>
      </w:r>
      <w:r>
        <w:rPr>
          <w:rFonts w:cs="Times New Roman"/>
        </w:rPr>
        <w:t xml:space="preserve"> , disrupts piRNA precursor transcription in vertebrates provides a tool to understand the transformation of long, single-stranded piRNA precursors into mature piRNAs and to explore the functions and targets of the pachytene piRNAs. </w:t>
      </w:r>
    </w:p>
    <w:p w14:paraId="57103EF9" w14:textId="77777777" w:rsidR="0060324F" w:rsidRDefault="00803168">
      <w:pPr>
        <w:pStyle w:val="Heading3"/>
        <w:divId w:val="1022970577"/>
        <w:rPr>
          <w:rFonts w:eastAsia="Times New Roman" w:cs="Times New Roman"/>
        </w:rPr>
      </w:pPr>
      <w:r>
        <w:rPr>
          <w:rStyle w:val="titlemark"/>
          <w:rFonts w:eastAsia="Times New Roman" w:cs="Times New Roman"/>
        </w:rPr>
        <w:t xml:space="preserve">3.5 </w:t>
      </w:r>
      <w:r>
        <w:rPr>
          <w:rFonts w:eastAsia="Times New Roman" w:cs="Times New Roman"/>
        </w:rPr>
        <w:t>Experimental Procedures</w:t>
      </w:r>
    </w:p>
    <w:p w14:paraId="254CBBFD" w14:textId="77777777" w:rsidR="0060324F" w:rsidRDefault="00803168">
      <w:pPr>
        <w:divId w:val="1022970577"/>
        <w:rPr>
          <w:rFonts w:eastAsia="Times New Roman" w:cs="Times New Roman"/>
        </w:rPr>
      </w:pPr>
      <w:r>
        <w:rPr>
          <w:rStyle w:val="phvb8t-x-x-120"/>
          <w:rFonts w:eastAsia="Times New Roman" w:cs="Times New Roman"/>
        </w:rPr>
        <w:t>Mice</w:t>
      </w:r>
    </w:p>
    <w:p w14:paraId="0BD4911C" w14:textId="77777777" w:rsidR="0060324F" w:rsidRDefault="00803168">
      <w:pPr>
        <w:ind w:left="720"/>
        <w:divId w:val="1022970577"/>
        <w:rPr>
          <w:rFonts w:eastAsia="Times New Roman" w:cs="Times New Roman"/>
        </w:rPr>
      </w:pPr>
      <w:r>
        <w:rPr>
          <w:rFonts w:eastAsia="Times New Roman" w:cs="Times New Roman"/>
        </w:rPr>
        <w:br/>
      </w:r>
      <w:r>
        <w:rPr>
          <w:rStyle w:val="phvro8t-x-x-120"/>
          <w:rFonts w:eastAsia="Times New Roman" w:cs="Times New Roman"/>
        </w:rPr>
        <w:t>Mybl1</w:t>
      </w:r>
      <w:r>
        <w:rPr>
          <w:rStyle w:val="cmmi-8"/>
          <w:rFonts w:eastAsia="Times New Roman" w:cs="Times New Roman"/>
        </w:rPr>
        <w:t>repro</w:t>
      </w:r>
      <w:r>
        <w:rPr>
          <w:rStyle w:val="cmr-8"/>
          <w:rFonts w:eastAsia="Times New Roman" w:cs="Times New Roman"/>
        </w:rPr>
        <w:t>9</w:t>
      </w:r>
      <w:r>
        <w:rPr>
          <w:rFonts w:eastAsia="Times New Roman" w:cs="Times New Roman"/>
        </w:rPr>
        <w:t xml:space="preserve">, </w:t>
      </w:r>
      <w:r>
        <w:rPr>
          <w:rStyle w:val="phvro8t-x-x-120"/>
          <w:rFonts w:eastAsia="Times New Roman" w:cs="Times New Roman"/>
        </w:rPr>
        <w:t>Spo11</w:t>
      </w:r>
      <w:r>
        <w:rPr>
          <w:rStyle w:val="cmmi-8"/>
          <w:rFonts w:eastAsia="Times New Roman" w:cs="Times New Roman"/>
          <w:vertAlign w:val="superscript"/>
        </w:rPr>
        <w:t>tm</w:t>
      </w:r>
      <w:r>
        <w:rPr>
          <w:rStyle w:val="cmr-8"/>
          <w:rFonts w:eastAsia="Times New Roman" w:cs="Times New Roman"/>
          <w:vertAlign w:val="superscript"/>
        </w:rPr>
        <w:t>1</w:t>
      </w:r>
      <w:r>
        <w:rPr>
          <w:rStyle w:val="cmmi-8"/>
          <w:rFonts w:eastAsia="Times New Roman" w:cs="Times New Roman"/>
          <w:vertAlign w:val="superscript"/>
        </w:rPr>
        <w:t>Sky</w:t>
      </w:r>
      <w:r>
        <w:rPr>
          <w:rFonts w:eastAsia="Times New Roman" w:cs="Times New Roman"/>
        </w:rPr>
        <w:t xml:space="preserve">, and </w:t>
      </w:r>
      <w:r>
        <w:rPr>
          <w:rStyle w:val="phvro8t-x-x-120"/>
          <w:rFonts w:eastAsia="Times New Roman" w:cs="Times New Roman"/>
        </w:rPr>
        <w:t>Piwil1</w:t>
      </w:r>
      <w:r>
        <w:rPr>
          <w:rStyle w:val="cmmi-8"/>
          <w:rFonts w:eastAsia="Times New Roman" w:cs="Times New Roman"/>
          <w:vertAlign w:val="superscript"/>
        </w:rPr>
        <w:t>tm</w:t>
      </w:r>
      <w:r>
        <w:rPr>
          <w:rStyle w:val="cmr-8"/>
          <w:rFonts w:eastAsia="Times New Roman" w:cs="Times New Roman"/>
          <w:vertAlign w:val="superscript"/>
        </w:rPr>
        <w:t>1</w:t>
      </w:r>
      <w:r>
        <w:rPr>
          <w:rStyle w:val="cmmi-8"/>
          <w:rFonts w:eastAsia="Times New Roman" w:cs="Times New Roman"/>
          <w:vertAlign w:val="superscript"/>
        </w:rPr>
        <w:t>Hf</w:t>
      </w:r>
      <w:r>
        <w:rPr>
          <w:rFonts w:eastAsia="Times New Roman" w:cs="Times New Roman"/>
        </w:rPr>
        <w:t xml:space="preserve"> mice were maintained and used according to the guidelines of the Institutional Animal Care and Use Committee of the University of Massachusetts Medical School and genotyped as described [</w:t>
      </w:r>
      <w:hyperlink r:id="rId1494" w:anchor="XBaudat2000c" w:history="1">
        <w:r>
          <w:rPr>
            <w:rStyle w:val="Hyperlink"/>
            <w:rFonts w:eastAsia="Times New Roman" w:cs="Times New Roman"/>
          </w:rPr>
          <w:t>Baudat et al.</w:t>
        </w:r>
      </w:hyperlink>
      <w:r>
        <w:rPr>
          <w:rFonts w:eastAsia="Times New Roman" w:cs="Times New Roman"/>
        </w:rPr>
        <w:t>, </w:t>
      </w:r>
      <w:hyperlink r:id="rId1495" w:anchor="XBaudat2000c" w:history="1">
        <w:r>
          <w:rPr>
            <w:rStyle w:val="Hyperlink"/>
            <w:rFonts w:eastAsia="Times New Roman" w:cs="Times New Roman"/>
          </w:rPr>
          <w:t>2000</w:t>
        </w:r>
      </w:hyperlink>
      <w:r>
        <w:rPr>
          <w:rFonts w:eastAsia="Times New Roman" w:cs="Times New Roman"/>
        </w:rPr>
        <w:t>, </w:t>
      </w:r>
      <w:hyperlink r:id="rId1496" w:anchor="XBolcun-Filas2011" w:history="1">
        <w:r>
          <w:rPr>
            <w:rStyle w:val="Hyperlink"/>
            <w:rFonts w:eastAsia="Times New Roman" w:cs="Times New Roman"/>
          </w:rPr>
          <w:t>Bolcun-Filas et al.</w:t>
        </w:r>
      </w:hyperlink>
      <w:r>
        <w:rPr>
          <w:rFonts w:eastAsia="Times New Roman" w:cs="Times New Roman"/>
        </w:rPr>
        <w:t>, </w:t>
      </w:r>
      <w:hyperlink r:id="rId1497" w:anchor="XBolcun-Filas2011" w:history="1">
        <w:r>
          <w:rPr>
            <w:rStyle w:val="Hyperlink"/>
            <w:rFonts w:eastAsia="Times New Roman" w:cs="Times New Roman"/>
          </w:rPr>
          <w:t>2011</w:t>
        </w:r>
      </w:hyperlink>
      <w:r>
        <w:rPr>
          <w:rFonts w:eastAsia="Times New Roman" w:cs="Times New Roman"/>
        </w:rPr>
        <w:t>, </w:t>
      </w:r>
      <w:hyperlink r:id="rId1498" w:anchor="XDeng2002c" w:history="1">
        <w:r>
          <w:rPr>
            <w:rStyle w:val="Hyperlink"/>
            <w:rFonts w:eastAsia="Times New Roman" w:cs="Times New Roman"/>
          </w:rPr>
          <w:t>Deng and Lin</w:t>
        </w:r>
      </w:hyperlink>
      <w:r>
        <w:rPr>
          <w:rFonts w:eastAsia="Times New Roman" w:cs="Times New Roman"/>
        </w:rPr>
        <w:t>, </w:t>
      </w:r>
      <w:hyperlink r:id="rId1499" w:anchor="XDeng2002c" w:history="1">
        <w:r>
          <w:rPr>
            <w:rStyle w:val="Hyperlink"/>
            <w:rFonts w:eastAsia="Times New Roman" w:cs="Times New Roman"/>
          </w:rPr>
          <w:t>2002</w:t>
        </w:r>
      </w:hyperlink>
      <w:r>
        <w:rPr>
          <w:rFonts w:eastAsia="Times New Roman" w:cs="Times New Roman"/>
        </w:rPr>
        <w:t xml:space="preserve">]. </w:t>
      </w:r>
    </w:p>
    <w:p w14:paraId="74CF9B7C" w14:textId="77777777" w:rsidR="0060324F" w:rsidRDefault="00803168">
      <w:pPr>
        <w:divId w:val="1022970577"/>
        <w:rPr>
          <w:rFonts w:eastAsia="Times New Roman" w:cs="Times New Roman"/>
        </w:rPr>
      </w:pPr>
      <w:r>
        <w:rPr>
          <w:rStyle w:val="phvb8t-x-x-120"/>
          <w:rFonts w:eastAsia="Times New Roman" w:cs="Times New Roman"/>
        </w:rPr>
        <w:t>Sequencing</w:t>
      </w:r>
    </w:p>
    <w:p w14:paraId="5B8CECB7" w14:textId="77777777" w:rsidR="0060324F" w:rsidRDefault="00803168">
      <w:pPr>
        <w:ind w:left="720"/>
        <w:divId w:val="1022970577"/>
        <w:rPr>
          <w:rFonts w:eastAsia="Times New Roman" w:cs="Times New Roman"/>
        </w:rPr>
      </w:pPr>
      <w:r>
        <w:rPr>
          <w:rFonts w:eastAsia="Times New Roman" w:cs="Times New Roman"/>
        </w:rPr>
        <w:br/>
        <w:t>Small [</w:t>
      </w:r>
      <w:hyperlink r:id="rId1500" w:anchor="XGhildiyal2008" w:history="1">
        <w:r>
          <w:rPr>
            <w:rStyle w:val="Hyperlink"/>
            <w:rFonts w:eastAsia="Times New Roman" w:cs="Times New Roman"/>
          </w:rPr>
          <w:t>Ghildiyal et al.</w:t>
        </w:r>
      </w:hyperlink>
      <w:r>
        <w:rPr>
          <w:rFonts w:eastAsia="Times New Roman" w:cs="Times New Roman"/>
        </w:rPr>
        <w:t>, </w:t>
      </w:r>
      <w:hyperlink r:id="rId1501" w:anchor="XGhildiyal2008" w:history="1">
        <w:r>
          <w:rPr>
            <w:rStyle w:val="Hyperlink"/>
            <w:rFonts w:eastAsia="Times New Roman" w:cs="Times New Roman"/>
          </w:rPr>
          <w:t>2008</w:t>
        </w:r>
      </w:hyperlink>
      <w:r>
        <w:rPr>
          <w:rFonts w:eastAsia="Times New Roman" w:cs="Times New Roman"/>
        </w:rPr>
        <w:t>, </w:t>
      </w:r>
      <w:hyperlink r:id="rId1502" w:anchor="XSeitz2008" w:history="1">
        <w:r>
          <w:rPr>
            <w:rStyle w:val="Hyperlink"/>
            <w:rFonts w:eastAsia="Times New Roman" w:cs="Times New Roman"/>
          </w:rPr>
          <w:t>Seitz et al.</w:t>
        </w:r>
      </w:hyperlink>
      <w:r>
        <w:rPr>
          <w:rFonts w:eastAsia="Times New Roman" w:cs="Times New Roman"/>
        </w:rPr>
        <w:t>, </w:t>
      </w:r>
      <w:hyperlink r:id="rId1503" w:anchor="XSeitz2008" w:history="1">
        <w:r>
          <w:rPr>
            <w:rStyle w:val="Hyperlink"/>
            <w:rFonts w:eastAsia="Times New Roman" w:cs="Times New Roman"/>
          </w:rPr>
          <w:t>2008</w:t>
        </w:r>
      </w:hyperlink>
      <w:r>
        <w:rPr>
          <w:rFonts w:eastAsia="Times New Roman" w:cs="Times New Roman"/>
        </w:rPr>
        <w:t>] and long RNA-seq [</w:t>
      </w:r>
      <w:hyperlink r:id="rId1504" w:anchor="XZhang2012a" w:history="1">
        <w:r>
          <w:rPr>
            <w:rStyle w:val="Hyperlink"/>
            <w:rFonts w:eastAsia="Times New Roman" w:cs="Times New Roman"/>
          </w:rPr>
          <w:t>Zhang et al.</w:t>
        </w:r>
      </w:hyperlink>
      <w:r>
        <w:rPr>
          <w:rFonts w:eastAsia="Times New Roman" w:cs="Times New Roman"/>
        </w:rPr>
        <w:t>, </w:t>
      </w:r>
      <w:hyperlink r:id="rId1505" w:anchor="XZhang2012a" w:history="1">
        <w:r>
          <w:rPr>
            <w:rStyle w:val="Hyperlink"/>
            <w:rFonts w:eastAsia="Times New Roman" w:cs="Times New Roman"/>
          </w:rPr>
          <w:t>2012b</w:t>
        </w:r>
      </w:hyperlink>
      <w:r>
        <w:rPr>
          <w:rFonts w:eastAsia="Times New Roman" w:cs="Times New Roman"/>
        </w:rPr>
        <w:t>] and analysis [</w:t>
      </w:r>
      <w:hyperlink r:id="rId1506" w:anchor="XLi2009a" w:history="1">
        <w:r>
          <w:rPr>
            <w:rStyle w:val="Hyperlink"/>
            <w:rFonts w:eastAsia="Times New Roman" w:cs="Times New Roman"/>
          </w:rPr>
          <w:t>Li et al.</w:t>
        </w:r>
      </w:hyperlink>
      <w:r>
        <w:rPr>
          <w:rFonts w:eastAsia="Times New Roman" w:cs="Times New Roman"/>
        </w:rPr>
        <w:t>, </w:t>
      </w:r>
      <w:hyperlink r:id="rId1507" w:anchor="XLi2009a" w:history="1">
        <w:r>
          <w:rPr>
            <w:rStyle w:val="Hyperlink"/>
            <w:rFonts w:eastAsia="Times New Roman" w:cs="Times New Roman"/>
          </w:rPr>
          <w:t>2009b</w:t>
        </w:r>
      </w:hyperlink>
      <w:r>
        <w:rPr>
          <w:rFonts w:eastAsia="Times New Roman" w:cs="Times New Roman"/>
        </w:rPr>
        <w:t>] were as described. Reads that did not map to mouse genome mm9 were mapped to piRNA precursor transcripts to obtain splice junction mapping small RNAs. Total small RNA libraries from different developmental stages and from mutants were normalized to the sum of all miRNA hairpin mapping reads. Oxidized samples were calibrated to the corresponding total small RNA library via the abundance of shared, uniquely mapped piRNA species. piRNA expression data were grouped with Cluster 3.0. Differential gene expression was analyzed with DESeq R [</w:t>
      </w:r>
      <w:hyperlink r:id="rId1508" w:anchor="XAnders2010a" w:history="1">
        <w:r>
          <w:rPr>
            <w:rStyle w:val="Hyperlink"/>
            <w:rFonts w:eastAsia="Times New Roman" w:cs="Times New Roman"/>
          </w:rPr>
          <w:t>Anders and Huber</w:t>
        </w:r>
      </w:hyperlink>
      <w:r>
        <w:rPr>
          <w:rFonts w:eastAsia="Times New Roman" w:cs="Times New Roman"/>
        </w:rPr>
        <w:t>, </w:t>
      </w:r>
      <w:hyperlink r:id="rId1509" w:anchor="XAnders2010a" w:history="1">
        <w:r>
          <w:rPr>
            <w:rStyle w:val="Hyperlink"/>
            <w:rFonts w:eastAsia="Times New Roman" w:cs="Times New Roman"/>
          </w:rPr>
          <w:t>2010</w:t>
        </w:r>
      </w:hyperlink>
      <w:r>
        <w:rPr>
          <w:rFonts w:eastAsia="Times New Roman" w:cs="Times New Roman"/>
        </w:rPr>
        <w:t>]; ChIP-seq reads were aligned to the genome using Bowtie version 0.12.7 [</w:t>
      </w:r>
      <w:hyperlink r:id="rId1510" w:anchor="XLangmead2009" w:history="1">
        <w:r>
          <w:rPr>
            <w:rStyle w:val="Hyperlink"/>
            <w:rFonts w:eastAsia="Times New Roman" w:cs="Times New Roman"/>
          </w:rPr>
          <w:t>Langmead et al.</w:t>
        </w:r>
      </w:hyperlink>
      <w:r>
        <w:rPr>
          <w:rFonts w:eastAsia="Times New Roman" w:cs="Times New Roman"/>
        </w:rPr>
        <w:t>, </w:t>
      </w:r>
      <w:hyperlink r:id="rId1511" w:anchor="XLangmead2009" w:history="1">
        <w:r>
          <w:rPr>
            <w:rStyle w:val="Hyperlink"/>
            <w:rFonts w:eastAsia="Times New Roman" w:cs="Times New Roman"/>
          </w:rPr>
          <w:t>2009</w:t>
        </w:r>
      </w:hyperlink>
      <w:r>
        <w:rPr>
          <w:rFonts w:eastAsia="Times New Roman" w:cs="Times New Roman"/>
        </w:rPr>
        <w:t>], and peaks were identified using MACS [</w:t>
      </w:r>
      <w:hyperlink r:id="rId1512" w:anchor="XZhang2008" w:history="1">
        <w:r>
          <w:rPr>
            <w:rStyle w:val="Hyperlink"/>
            <w:rFonts w:eastAsia="Times New Roman" w:cs="Times New Roman"/>
          </w:rPr>
          <w:t>Zhang et al.</w:t>
        </w:r>
      </w:hyperlink>
      <w:r>
        <w:rPr>
          <w:rFonts w:eastAsia="Times New Roman" w:cs="Times New Roman"/>
        </w:rPr>
        <w:t>, </w:t>
      </w:r>
      <w:hyperlink r:id="rId1513" w:anchor="XZhang2008" w:history="1">
        <w:r>
          <w:rPr>
            <w:rStyle w:val="Hyperlink"/>
            <w:rFonts w:eastAsia="Times New Roman" w:cs="Times New Roman"/>
          </w:rPr>
          <w:t>2008</w:t>
        </w:r>
      </w:hyperlink>
      <w:r>
        <w:rPr>
          <w:rFonts w:eastAsia="Times New Roman" w:cs="Times New Roman"/>
        </w:rPr>
        <w:t xml:space="preserve">]. </w:t>
      </w:r>
    </w:p>
    <w:p w14:paraId="48620E4F" w14:textId="77777777" w:rsidR="0060324F" w:rsidRDefault="00803168">
      <w:pPr>
        <w:divId w:val="1022970577"/>
        <w:rPr>
          <w:rFonts w:eastAsia="Times New Roman" w:cs="Times New Roman"/>
        </w:rPr>
      </w:pPr>
      <w:r>
        <w:rPr>
          <w:rStyle w:val="phvb8t-x-x-120"/>
          <w:rFonts w:eastAsia="Times New Roman" w:cs="Times New Roman"/>
        </w:rPr>
        <w:t>Acknowledgments</w:t>
      </w:r>
      <w:r>
        <w:rPr>
          <w:rFonts w:eastAsia="Times New Roman" w:cs="Times New Roman"/>
        </w:rPr>
        <w:t xml:space="preserve"> </w:t>
      </w:r>
    </w:p>
    <w:p w14:paraId="74CBC0C4" w14:textId="77777777" w:rsidR="0060324F" w:rsidRDefault="00803168">
      <w:pPr>
        <w:ind w:left="720"/>
        <w:divId w:val="1022970577"/>
        <w:rPr>
          <w:rFonts w:eastAsia="Times New Roman" w:cs="Times New Roman"/>
        </w:rPr>
      </w:pPr>
      <w:r>
        <w:rPr>
          <w:rFonts w:eastAsia="Times New Roman" w:cs="Times New Roman"/>
        </w:rPr>
        <w:br/>
        <w:t xml:space="preserve">We thank K. Chase and K. Schimenti for help collecting tissues; C. Tipping for help with mouse husbandry; P. Johnson and B. Keagle for providing rooster testes; G. Farley for technical assistance; H. Lin for reagents; Xi Chen, Xiaotu Ma, Oliver Rando, and Benjamin Carone for advice on ChIP; and members of our laboratories for critical comments on the manuscript. X.Z.L. was supported by the Lalor Foundation and the Jane Coffin Childs Memorial Fund for Medical Research. </w:t>
      </w:r>
    </w:p>
    <w:p w14:paraId="47AF17C3" w14:textId="77777777" w:rsidR="0060324F" w:rsidRDefault="00803168">
      <w:pPr>
        <w:divId w:val="1022970577"/>
        <w:rPr>
          <w:rFonts w:eastAsia="Times New Roman" w:cs="Times New Roman"/>
        </w:rPr>
      </w:pPr>
      <w:r>
        <w:rPr>
          <w:rStyle w:val="phvb8t-x-x-120"/>
          <w:rFonts w:eastAsia="Times New Roman" w:cs="Times New Roman"/>
        </w:rPr>
        <w:t>Accession Numbers</w:t>
      </w:r>
      <w:r>
        <w:rPr>
          <w:rFonts w:eastAsia="Times New Roman" w:cs="Times New Roman"/>
        </w:rPr>
        <w:t xml:space="preserve"> </w:t>
      </w:r>
    </w:p>
    <w:p w14:paraId="232F77B9" w14:textId="77777777" w:rsidR="0060324F" w:rsidRDefault="00803168">
      <w:pPr>
        <w:ind w:left="720"/>
        <w:divId w:val="1022970577"/>
        <w:rPr>
          <w:rFonts w:eastAsia="Times New Roman" w:cs="Times New Roman"/>
        </w:rPr>
      </w:pPr>
      <w:r>
        <w:rPr>
          <w:rFonts w:eastAsia="Times New Roman" w:cs="Times New Roman"/>
        </w:rPr>
        <w:br/>
        <w:t xml:space="preserve">The Gene Expression Omnibus (GEO) accession number for the RNA-seq, ChIP-seq, and small RNA data reported in this paper is GSE44690. </w:t>
      </w:r>
    </w:p>
    <w:p w14:paraId="6F10AC8D" w14:textId="77777777" w:rsidR="0060324F" w:rsidRDefault="00803168">
      <w:pPr>
        <w:divId w:val="1022970577"/>
        <w:rPr>
          <w:rFonts w:eastAsia="Times New Roman" w:cs="Times New Roman"/>
        </w:rPr>
      </w:pPr>
      <w:r>
        <w:rPr>
          <w:rStyle w:val="phvb8t-x-x-120"/>
          <w:rFonts w:eastAsia="Times New Roman" w:cs="Times New Roman"/>
        </w:rPr>
        <w:t>Animals</w:t>
      </w:r>
    </w:p>
    <w:p w14:paraId="6DB88DD6" w14:textId="77777777" w:rsidR="0060324F" w:rsidRDefault="00803168">
      <w:pPr>
        <w:ind w:left="720"/>
        <w:divId w:val="1022970577"/>
        <w:rPr>
          <w:rFonts w:eastAsia="Times New Roman" w:cs="Times New Roman"/>
        </w:rPr>
      </w:pPr>
      <w:r>
        <w:rPr>
          <w:rFonts w:eastAsia="Times New Roman" w:cs="Times New Roman"/>
        </w:rPr>
        <w:br/>
        <w:t xml:space="preserve">Mice were maintained and used according to the guidelines of the Institutional Animal Care and Use Committee of the University of Massachusetts Medical School. C57BL/6J (Jackson Labs, Bar Harbor, ME, USA; stock number 664); </w:t>
      </w:r>
      <w:r>
        <w:rPr>
          <w:rStyle w:val="phvro8t-x-x-120"/>
          <w:rFonts w:eastAsia="Times New Roman" w:cs="Times New Roman"/>
        </w:rPr>
        <w:t>Mybl1</w:t>
      </w:r>
      <w:r>
        <w:rPr>
          <w:rStyle w:val="cmmi-8"/>
          <w:rFonts w:eastAsia="Times New Roman" w:cs="Times New Roman"/>
        </w:rPr>
        <w:t>repro</w:t>
      </w:r>
      <w:r>
        <w:rPr>
          <w:rStyle w:val="cmr-8"/>
          <w:rFonts w:eastAsia="Times New Roman" w:cs="Times New Roman"/>
        </w:rPr>
        <w:t>9</w:t>
      </w:r>
      <w:r>
        <w:rPr>
          <w:rFonts w:eastAsia="Times New Roman" w:cs="Times New Roman"/>
        </w:rPr>
        <w:t xml:space="preserve"> in a mixed 129X1/SvJ x C57BL/6J background; Spo11tm1Sky in a C57BL/6J background; and Piwil</w:t>
      </w:r>
      <w:r>
        <w:rPr>
          <w:rStyle w:val="cmr-8"/>
          <w:rFonts w:eastAsia="Times New Roman" w:cs="Times New Roman"/>
          <w:vertAlign w:val="superscript"/>
        </w:rPr>
        <w:t>1</w:t>
      </w:r>
      <w:r>
        <w:rPr>
          <w:rStyle w:val="cmmi-8"/>
          <w:rFonts w:eastAsia="Times New Roman" w:cs="Times New Roman"/>
          <w:vertAlign w:val="superscript"/>
        </w:rPr>
        <w:t>tm</w:t>
      </w:r>
      <w:r>
        <w:rPr>
          <w:rStyle w:val="cmr-8"/>
          <w:rFonts w:eastAsia="Times New Roman" w:cs="Times New Roman"/>
          <w:vertAlign w:val="superscript"/>
        </w:rPr>
        <w:t>1</w:t>
      </w:r>
      <w:r>
        <w:rPr>
          <w:rStyle w:val="cmmi-8"/>
          <w:rFonts w:eastAsia="Times New Roman" w:cs="Times New Roman"/>
          <w:vertAlign w:val="superscript"/>
        </w:rPr>
        <w:t>Hf</w:t>
      </w:r>
      <w:r>
        <w:rPr>
          <w:rFonts w:eastAsia="Times New Roman" w:cs="Times New Roman"/>
        </w:rPr>
        <w:t xml:space="preserve"> in a mixed 129X1/SvJ x C57BL/6J background (_</w:t>
      </w:r>
      <w:r>
        <w:rPr>
          <w:rStyle w:val="phvro8t-x-x-120"/>
          <w:rFonts w:eastAsia="Times New Roman" w:cs="Times New Roman"/>
        </w:rPr>
        <w:t>Miwi</w:t>
      </w:r>
      <w:r>
        <w:rPr>
          <w:rFonts w:eastAsia="Times New Roman" w:cs="Times New Roman"/>
        </w:rPr>
        <w:t>_) mice were genotyped as described [</w:t>
      </w:r>
      <w:hyperlink r:id="rId1514" w:anchor="XBaudat2000c" w:history="1">
        <w:r>
          <w:rPr>
            <w:rStyle w:val="Hyperlink"/>
            <w:rFonts w:eastAsia="Times New Roman" w:cs="Times New Roman"/>
          </w:rPr>
          <w:t>Baudat et al.</w:t>
        </w:r>
      </w:hyperlink>
      <w:r>
        <w:rPr>
          <w:rFonts w:eastAsia="Times New Roman" w:cs="Times New Roman"/>
        </w:rPr>
        <w:t>, </w:t>
      </w:r>
      <w:hyperlink r:id="rId1515" w:anchor="XBaudat2000c" w:history="1">
        <w:r>
          <w:rPr>
            <w:rStyle w:val="Hyperlink"/>
            <w:rFonts w:eastAsia="Times New Roman" w:cs="Times New Roman"/>
          </w:rPr>
          <w:t>2000</w:t>
        </w:r>
      </w:hyperlink>
      <w:r>
        <w:rPr>
          <w:rFonts w:eastAsia="Times New Roman" w:cs="Times New Roman"/>
        </w:rPr>
        <w:t>, </w:t>
      </w:r>
      <w:hyperlink r:id="rId1516" w:anchor="XBolcun-Filas2011" w:history="1">
        <w:r>
          <w:rPr>
            <w:rStyle w:val="Hyperlink"/>
            <w:rFonts w:eastAsia="Times New Roman" w:cs="Times New Roman"/>
          </w:rPr>
          <w:t>Bolcun-Filas et al.</w:t>
        </w:r>
      </w:hyperlink>
      <w:r>
        <w:rPr>
          <w:rFonts w:eastAsia="Times New Roman" w:cs="Times New Roman"/>
        </w:rPr>
        <w:t>, </w:t>
      </w:r>
      <w:hyperlink r:id="rId1517" w:anchor="XBolcun-Filas2011" w:history="1">
        <w:r>
          <w:rPr>
            <w:rStyle w:val="Hyperlink"/>
            <w:rFonts w:eastAsia="Times New Roman" w:cs="Times New Roman"/>
          </w:rPr>
          <w:t>2011</w:t>
        </w:r>
      </w:hyperlink>
      <w:r>
        <w:rPr>
          <w:rFonts w:eastAsia="Times New Roman" w:cs="Times New Roman"/>
        </w:rPr>
        <w:t>, </w:t>
      </w:r>
      <w:hyperlink r:id="rId1518" w:anchor="XDeng2002c" w:history="1">
        <w:r>
          <w:rPr>
            <w:rStyle w:val="Hyperlink"/>
            <w:rFonts w:eastAsia="Times New Roman" w:cs="Times New Roman"/>
          </w:rPr>
          <w:t>Deng and Lin</w:t>
        </w:r>
      </w:hyperlink>
      <w:r>
        <w:rPr>
          <w:rFonts w:eastAsia="Times New Roman" w:cs="Times New Roman"/>
        </w:rPr>
        <w:t>, </w:t>
      </w:r>
      <w:hyperlink r:id="rId1519" w:anchor="XDeng2002c" w:history="1">
        <w:r>
          <w:rPr>
            <w:rStyle w:val="Hyperlink"/>
            <w:rFonts w:eastAsia="Times New Roman" w:cs="Times New Roman"/>
          </w:rPr>
          <w:t>2002</w:t>
        </w:r>
      </w:hyperlink>
      <w:r>
        <w:rPr>
          <w:rFonts w:eastAsia="Times New Roman" w:cs="Times New Roman"/>
        </w:rPr>
        <w:t xml:space="preserve">]. Rooster testes from White Leghorn of the Cornell Special C strain, about 15 months old, were used for small RNA analysis; and testes from the Brown Leghorn strain, about one year old, were used for ChIP analysis. </w:t>
      </w:r>
    </w:p>
    <w:p w14:paraId="5C264B3E" w14:textId="77777777" w:rsidR="0060324F" w:rsidRDefault="00803168">
      <w:pPr>
        <w:divId w:val="1022970577"/>
        <w:rPr>
          <w:rFonts w:eastAsia="Times New Roman" w:cs="Times New Roman"/>
        </w:rPr>
      </w:pPr>
      <w:r>
        <w:rPr>
          <w:rStyle w:val="phvb8t-x-x-120"/>
          <w:rFonts w:eastAsia="Times New Roman" w:cs="Times New Roman"/>
        </w:rPr>
        <w:t>RNA Sequencing</w:t>
      </w:r>
      <w:r>
        <w:rPr>
          <w:rFonts w:eastAsia="Times New Roman" w:cs="Times New Roman"/>
        </w:rPr>
        <w:t xml:space="preserve"> </w:t>
      </w:r>
    </w:p>
    <w:p w14:paraId="44217725" w14:textId="77777777" w:rsidR="0060324F" w:rsidRDefault="00803168">
      <w:pPr>
        <w:ind w:left="720"/>
        <w:divId w:val="1022970577"/>
        <w:rPr>
          <w:rFonts w:eastAsia="Times New Roman" w:cs="Times New Roman"/>
        </w:rPr>
      </w:pPr>
      <w:r>
        <w:rPr>
          <w:rFonts w:eastAsia="Times New Roman" w:cs="Times New Roman"/>
        </w:rPr>
        <w:br/>
        <w:t>Small RNA libraries were constructed and sequenced as described [</w:t>
      </w:r>
      <w:hyperlink r:id="rId1520" w:anchor="XGhildiyal2008" w:history="1">
        <w:r>
          <w:rPr>
            <w:rStyle w:val="Hyperlink"/>
            <w:rFonts w:eastAsia="Times New Roman" w:cs="Times New Roman"/>
          </w:rPr>
          <w:t>Ghildiyal et al.</w:t>
        </w:r>
      </w:hyperlink>
      <w:r>
        <w:rPr>
          <w:rFonts w:eastAsia="Times New Roman" w:cs="Times New Roman"/>
        </w:rPr>
        <w:t>, </w:t>
      </w:r>
      <w:hyperlink r:id="rId1521" w:anchor="XGhildiyal2008" w:history="1">
        <w:r>
          <w:rPr>
            <w:rStyle w:val="Hyperlink"/>
            <w:rFonts w:eastAsia="Times New Roman" w:cs="Times New Roman"/>
          </w:rPr>
          <w:t>2008</w:t>
        </w:r>
      </w:hyperlink>
      <w:r>
        <w:rPr>
          <w:rFonts w:eastAsia="Times New Roman" w:cs="Times New Roman"/>
        </w:rPr>
        <w:t>, </w:t>
      </w:r>
      <w:hyperlink r:id="rId1522" w:anchor="XSeitz2008" w:history="1">
        <w:r>
          <w:rPr>
            <w:rStyle w:val="Hyperlink"/>
            <w:rFonts w:eastAsia="Times New Roman" w:cs="Times New Roman"/>
          </w:rPr>
          <w:t>Seitz et al.</w:t>
        </w:r>
      </w:hyperlink>
      <w:r>
        <w:rPr>
          <w:rFonts w:eastAsia="Times New Roman" w:cs="Times New Roman"/>
        </w:rPr>
        <w:t>, </w:t>
      </w:r>
      <w:hyperlink r:id="rId1523" w:anchor="XSeitz2008" w:history="1">
        <w:r>
          <w:rPr>
            <w:rStyle w:val="Hyperlink"/>
            <w:rFonts w:eastAsia="Times New Roman" w:cs="Times New Roman"/>
          </w:rPr>
          <w:t>2008</w:t>
        </w:r>
      </w:hyperlink>
      <w:r>
        <w:rPr>
          <w:rFonts w:eastAsia="Times New Roman" w:cs="Times New Roman"/>
        </w:rPr>
        <w:t>] except that 18-35 nt RNA was isolated and 2S rRNA depletion omitted. Sequencing was performed using either a Genome Analyzer GAII (36 or 76 nt reads) or HiSeq 2000 (50 nt) instrument (Illumina, San Diego, CA, USA). We analyzed published small RNA libraries from purified mouse spermatogonia (SRR069809), spermatocytes (SRR069810, GSE39652), or spermatids (SRR069811; [</w:t>
      </w:r>
      <w:hyperlink r:id="rId1524" w:anchor="XGan2011" w:history="1">
        <w:r>
          <w:rPr>
            <w:rStyle w:val="Hyperlink"/>
            <w:rFonts w:eastAsia="Times New Roman" w:cs="Times New Roman"/>
          </w:rPr>
          <w:t>Gan et al.</w:t>
        </w:r>
      </w:hyperlink>
      <w:r>
        <w:rPr>
          <w:rFonts w:eastAsia="Times New Roman" w:cs="Times New Roman"/>
        </w:rPr>
        <w:t>, </w:t>
      </w:r>
      <w:hyperlink r:id="rId1525" w:anchor="XGan2011" w:history="1">
        <w:r>
          <w:rPr>
            <w:rStyle w:val="Hyperlink"/>
            <w:rFonts w:eastAsia="Times New Roman" w:cs="Times New Roman"/>
          </w:rPr>
          <w:t>2011</w:t>
        </w:r>
      </w:hyperlink>
      <w:r>
        <w:rPr>
          <w:rFonts w:eastAsia="Times New Roman" w:cs="Times New Roman"/>
        </w:rPr>
        <w:t>, </w:t>
      </w:r>
      <w:hyperlink r:id="rId1526" w:anchor="XModzelewski2012" w:history="1">
        <w:r>
          <w:rPr>
            <w:rStyle w:val="Hyperlink"/>
            <w:rFonts w:eastAsia="Times New Roman" w:cs="Times New Roman"/>
          </w:rPr>
          <w:t>Modzelewski et al.</w:t>
        </w:r>
      </w:hyperlink>
      <w:r>
        <w:rPr>
          <w:rFonts w:eastAsia="Times New Roman" w:cs="Times New Roman"/>
        </w:rPr>
        <w:t>, </w:t>
      </w:r>
      <w:hyperlink r:id="rId1527" w:anchor="XModzelewski2012" w:history="1">
        <w:r>
          <w:rPr>
            <w:rStyle w:val="Hyperlink"/>
            <w:rFonts w:eastAsia="Times New Roman" w:cs="Times New Roman"/>
          </w:rPr>
          <w:t>2012</w:t>
        </w:r>
      </w:hyperlink>
      <w:r>
        <w:rPr>
          <w:rFonts w:eastAsia="Times New Roman" w:cs="Times New Roman"/>
        </w:rPr>
        <w:t xml:space="preserve">]; from </w:t>
      </w:r>
      <w:r>
        <w:rPr>
          <w:rStyle w:val="phvro8t-x-x-120"/>
          <w:rFonts w:eastAsia="Times New Roman" w:cs="Times New Roman"/>
        </w:rPr>
        <w:t>Mili</w:t>
      </w:r>
      <w:r>
        <w:rPr>
          <w:rFonts w:eastAsia="Times New Roman" w:cs="Times New Roman"/>
        </w:rPr>
        <w:t xml:space="preserve"> mutant or heterozygous testes at 10 dpp (SRX003089 and SRX003088; [</w:t>
      </w:r>
      <w:hyperlink r:id="rId1528" w:anchor="XAravin2008a" w:history="1">
        <w:r>
          <w:rPr>
            <w:rStyle w:val="Hyperlink"/>
            <w:rFonts w:eastAsia="Times New Roman" w:cs="Times New Roman"/>
          </w:rPr>
          <w:t>Aravin and Hannon</w:t>
        </w:r>
      </w:hyperlink>
      <w:r>
        <w:rPr>
          <w:rFonts w:eastAsia="Times New Roman" w:cs="Times New Roman"/>
        </w:rPr>
        <w:t>, </w:t>
      </w:r>
      <w:hyperlink r:id="rId1529" w:anchor="XAravin2008a" w:history="1">
        <w:r>
          <w:rPr>
            <w:rStyle w:val="Hyperlink"/>
            <w:rFonts w:eastAsia="Times New Roman" w:cs="Times New Roman"/>
          </w:rPr>
          <w:t>2008</w:t>
        </w:r>
      </w:hyperlink>
      <w:r>
        <w:rPr>
          <w:rFonts w:eastAsia="Times New Roman" w:cs="Times New Roman"/>
        </w:rPr>
        <w:t>]; from Tdrd6 mutant or heterozygous testes at 18 dpp (SRX012165 and SRX012166; [</w:t>
      </w:r>
      <w:hyperlink r:id="rId1530" w:anchor="XVagin2009" w:history="1">
        <w:r>
          <w:rPr>
            <w:rStyle w:val="Hyperlink"/>
            <w:rFonts w:eastAsia="Times New Roman" w:cs="Times New Roman"/>
          </w:rPr>
          <w:t>Vagin et al.</w:t>
        </w:r>
      </w:hyperlink>
      <w:r>
        <w:rPr>
          <w:rFonts w:eastAsia="Times New Roman" w:cs="Times New Roman"/>
        </w:rPr>
        <w:t>, </w:t>
      </w:r>
      <w:hyperlink r:id="rId1531" w:anchor="XVagin2009" w:history="1">
        <w:r>
          <w:rPr>
            <w:rStyle w:val="Hyperlink"/>
            <w:rFonts w:eastAsia="Times New Roman" w:cs="Times New Roman"/>
          </w:rPr>
          <w:t>2009</w:t>
        </w:r>
      </w:hyperlink>
      <w:r>
        <w:rPr>
          <w:rFonts w:eastAsia="Times New Roman" w:cs="Times New Roman"/>
        </w:rPr>
        <w:t>]; and MILI IP samples from Tdrd9 mutant or heterozygous testes at 14 dpp (SRX015795, SRX015796, SRX015797, and SRX015798; [</w:t>
      </w:r>
      <w:hyperlink r:id="rId1532" w:anchor="XShoji2009" w:history="1">
        <w:r>
          <w:rPr>
            <w:rStyle w:val="Hyperlink"/>
            <w:rFonts w:eastAsia="Times New Roman" w:cs="Times New Roman"/>
          </w:rPr>
          <w:t>Shoji et al.</w:t>
        </w:r>
      </w:hyperlink>
      <w:r>
        <w:rPr>
          <w:rFonts w:eastAsia="Times New Roman" w:cs="Times New Roman"/>
        </w:rPr>
        <w:t>, </w:t>
      </w:r>
      <w:hyperlink r:id="rId1533" w:anchor="XShoji2009" w:history="1">
        <w:r>
          <w:rPr>
            <w:rStyle w:val="Hyperlink"/>
            <w:rFonts w:eastAsia="Times New Roman" w:cs="Times New Roman"/>
          </w:rPr>
          <w:t>2009</w:t>
        </w:r>
      </w:hyperlink>
      <w:r>
        <w:rPr>
          <w:rFonts w:eastAsia="Times New Roman" w:cs="Times New Roman"/>
        </w:rPr>
        <w:t xml:space="preserve">]. </w:t>
      </w:r>
    </w:p>
    <w:p w14:paraId="52E49650" w14:textId="77777777" w:rsidR="0060324F" w:rsidRDefault="00803168">
      <w:pPr>
        <w:pStyle w:val="noindent"/>
        <w:ind w:left="720"/>
        <w:divId w:val="1022970577"/>
        <w:rPr>
          <w:rFonts w:cs="Times New Roman"/>
        </w:rPr>
      </w:pPr>
      <w:r>
        <w:rPr>
          <w:rFonts w:cs="Times New Roman"/>
        </w:rPr>
        <w:t>Strand-specific RNA-seq libraries [</w:t>
      </w:r>
      <w:hyperlink r:id="rId1534" w:anchor="XZhang2012" w:history="1">
        <w:r>
          <w:rPr>
            <w:rStyle w:val="Hyperlink"/>
            <w:rFonts w:cs="Times New Roman"/>
          </w:rPr>
          <w:t>Zhang et al.</w:t>
        </w:r>
      </w:hyperlink>
      <w:r>
        <w:rPr>
          <w:rFonts w:cs="Times New Roman"/>
        </w:rPr>
        <w:t>, </w:t>
      </w:r>
      <w:hyperlink r:id="rId1535" w:anchor="XZhang2012" w:history="1">
        <w:r>
          <w:rPr>
            <w:rStyle w:val="Hyperlink"/>
            <w:rFonts w:cs="Times New Roman"/>
          </w:rPr>
          <w:t>2012a</w:t>
        </w:r>
      </w:hyperlink>
      <w:r>
        <w:rPr>
          <w:rFonts w:cs="Times New Roman"/>
        </w:rPr>
        <w:t xml:space="preserve">] using Ribo-Zero Gold (Epicentre Biotechnologies, Madison, WI, USA) were sequenced using the paired-end protocol on a HiSeq 2000. </w:t>
      </w:r>
    </w:p>
    <w:p w14:paraId="26676D08" w14:textId="77777777" w:rsidR="0060324F" w:rsidRDefault="00803168">
      <w:pPr>
        <w:divId w:val="1022970577"/>
        <w:rPr>
          <w:rFonts w:eastAsia="Times New Roman" w:cs="Times New Roman"/>
        </w:rPr>
      </w:pPr>
      <w:r>
        <w:rPr>
          <w:rStyle w:val="phvb8t-x-x-120"/>
          <w:rFonts w:eastAsia="Times New Roman" w:cs="Times New Roman"/>
        </w:rPr>
        <w:t>Small RNA Analysis</w:t>
      </w:r>
      <w:r>
        <w:rPr>
          <w:rFonts w:eastAsia="Times New Roman" w:cs="Times New Roman"/>
        </w:rPr>
        <w:t xml:space="preserve"> </w:t>
      </w:r>
    </w:p>
    <w:p w14:paraId="68CE89F2" w14:textId="77777777" w:rsidR="0060324F" w:rsidRDefault="00803168">
      <w:pPr>
        <w:ind w:left="720"/>
        <w:divId w:val="1022970577"/>
        <w:rPr>
          <w:rFonts w:eastAsia="Times New Roman" w:cs="Times New Roman"/>
        </w:rPr>
      </w:pPr>
      <w:r>
        <w:rPr>
          <w:rFonts w:eastAsia="Times New Roman" w:cs="Times New Roman"/>
        </w:rPr>
        <w:br/>
        <w:t>Small RNA sequence analysis was as described [</w:t>
      </w:r>
      <w:hyperlink r:id="rId1536" w:anchor="XLi2009a" w:history="1">
        <w:r>
          <w:rPr>
            <w:rStyle w:val="Hyperlink"/>
            <w:rFonts w:eastAsia="Times New Roman" w:cs="Times New Roman"/>
          </w:rPr>
          <w:t>Li et al.</w:t>
        </w:r>
      </w:hyperlink>
      <w:r>
        <w:rPr>
          <w:rFonts w:eastAsia="Times New Roman" w:cs="Times New Roman"/>
        </w:rPr>
        <w:t>, </w:t>
      </w:r>
      <w:hyperlink r:id="rId1537" w:anchor="XLi2009a" w:history="1">
        <w:r>
          <w:rPr>
            <w:rStyle w:val="Hyperlink"/>
            <w:rFonts w:eastAsia="Times New Roman" w:cs="Times New Roman"/>
          </w:rPr>
          <w:t>2009b</w:t>
        </w:r>
      </w:hyperlink>
      <w:r>
        <w:rPr>
          <w:rFonts w:eastAsia="Times New Roman" w:cs="Times New Roman"/>
        </w:rPr>
        <w:t xml:space="preserve">] using mouse genome release mm9 and chicken genome release galGal3. Non-coding RNA annotations comprised data from ncRNAscan, the known tRNAs from UCSC, and 18S, 28S and 5.8S rRNAs. miRNA hairpin and mature miRNA annotation was from miRBase Release 19. Mouse and chicken transposons were annotated using Repeat Masker from UCSC. Reads that did not map to the mouse genome (mm9) were mapped to piRNA precursor transcripts to obtain splice junction-mapping small RNAs. Total small RNA libraries from different developmental stages and from mutants were normalized to the sum of all miRNA hairpin-mapping reads. Oxidized samples were calibrated to the corresponding total small RNA library via the abundance of shared, uniquely mapped piRNA species. Table S1 reports the statistics for high-throughput sequencing. For oxidized (i.e., piRNA-enriched) samples, uniquely mapping small RNAs &gt;23 nt were mapped to each assembled piRNA precursor transcript and reported as reads per kilobase pair per million reads mapped to the genome (rpkm) using a pseudo count of 0.001. </w:t>
      </w:r>
    </w:p>
    <w:p w14:paraId="568EF20A" w14:textId="77777777" w:rsidR="0060324F" w:rsidRDefault="00803168">
      <w:pPr>
        <w:divId w:val="1022970577"/>
        <w:rPr>
          <w:rFonts w:eastAsia="Times New Roman" w:cs="Times New Roman"/>
        </w:rPr>
      </w:pPr>
      <w:r>
        <w:rPr>
          <w:rStyle w:val="phvb8t-x-x-120"/>
          <w:rFonts w:eastAsia="Times New Roman" w:cs="Times New Roman"/>
        </w:rPr>
        <w:t>Small RNA Analysis</w:t>
      </w:r>
      <w:r>
        <w:rPr>
          <w:rFonts w:eastAsia="Times New Roman" w:cs="Times New Roman"/>
        </w:rPr>
        <w:t xml:space="preserve"> </w:t>
      </w:r>
    </w:p>
    <w:p w14:paraId="44E83D67" w14:textId="77777777" w:rsidR="0060324F" w:rsidRDefault="00803168">
      <w:pPr>
        <w:ind w:left="720"/>
        <w:divId w:val="1022970577"/>
        <w:rPr>
          <w:rFonts w:eastAsia="Times New Roman" w:cs="Times New Roman"/>
        </w:rPr>
      </w:pPr>
      <w:r>
        <w:rPr>
          <w:rFonts w:eastAsia="Times New Roman" w:cs="Times New Roman"/>
        </w:rPr>
        <w:br/>
        <w:t>RNA-seq reads were aligned to the genome (NCBI 37/mm9) using TopHat 2.0.4 [</w:t>
      </w:r>
      <w:hyperlink r:id="rId1538" w:anchor="XTrapnell2009" w:history="1">
        <w:r>
          <w:rPr>
            <w:rStyle w:val="Hyperlink"/>
            <w:rFonts w:eastAsia="Times New Roman" w:cs="Times New Roman"/>
          </w:rPr>
          <w:t>Trapnell et al.</w:t>
        </w:r>
      </w:hyperlink>
      <w:r>
        <w:rPr>
          <w:rFonts w:eastAsia="Times New Roman" w:cs="Times New Roman"/>
        </w:rPr>
        <w:t>, </w:t>
      </w:r>
      <w:hyperlink r:id="rId1539" w:anchor="XTrapnell2009" w:history="1">
        <w:r>
          <w:rPr>
            <w:rStyle w:val="Hyperlink"/>
            <w:rFonts w:eastAsia="Times New Roman" w:cs="Times New Roman"/>
          </w:rPr>
          <w:t>2009</w:t>
        </w:r>
      </w:hyperlink>
      <w:r>
        <w:rPr>
          <w:rFonts w:eastAsia="Times New Roman" w:cs="Times New Roman"/>
        </w:rPr>
        <w:t>]. Reads were mapped uniquely using the _-g 1_ switch. We assembled the mouse testes transcriptome (see below). For genes with multiple isoforms, the transcript with the highest average rpkm value among the three replicates of adult testes was selected for further analysis. Fragments with both reads mapped within a transcript, or to piRNA precursor transcripts, were counted using BEDTools [</w:t>
      </w:r>
      <w:hyperlink r:id="rId1540" w:anchor="XQuinlan2010" w:history="1">
        <w:r>
          <w:rPr>
            <w:rStyle w:val="Hyperlink"/>
            <w:rFonts w:eastAsia="Times New Roman" w:cs="Times New Roman"/>
          </w:rPr>
          <w:t>Quinlan and Hall</w:t>
        </w:r>
      </w:hyperlink>
      <w:r>
        <w:rPr>
          <w:rFonts w:eastAsia="Times New Roman" w:cs="Times New Roman"/>
        </w:rPr>
        <w:t>, </w:t>
      </w:r>
      <w:hyperlink r:id="rId1541" w:anchor="XQuinlan2010" w:history="1">
        <w:r>
          <w:rPr>
            <w:rStyle w:val="Hyperlink"/>
            <w:rFonts w:eastAsia="Times New Roman" w:cs="Times New Roman"/>
          </w:rPr>
          <w:t>2010</w:t>
        </w:r>
      </w:hyperlink>
      <w:r>
        <w:rPr>
          <w:rFonts w:eastAsia="Times New Roman" w:cs="Times New Roman"/>
        </w:rPr>
        <w:t xml:space="preserve">]. The sum of the reads aligning to the top quartile of expressed transcripts per library was used to calibrate the samples. The number of reads per transcript was normalized by length, divided by the library-specific calibration factor, and reported as rpkm with a pseudo count of 0.001. Table S1 presents the statistics for the RNA-seq data. Sequences mapping to five genes (Table S1) that overlapped with or were embedded within a piRNA gene were excluded when calculating piRNA precursor transcript abundance. </w:t>
      </w:r>
    </w:p>
    <w:p w14:paraId="1C88751B" w14:textId="77777777" w:rsidR="0060324F" w:rsidRDefault="00803168">
      <w:pPr>
        <w:divId w:val="1022970577"/>
        <w:rPr>
          <w:rFonts w:eastAsia="Times New Roman" w:cs="Times New Roman"/>
        </w:rPr>
      </w:pPr>
      <w:r>
        <w:rPr>
          <w:rStyle w:val="phvb8t-x-x-120"/>
          <w:rFonts w:eastAsia="Times New Roman" w:cs="Times New Roman"/>
        </w:rPr>
        <w:t>PAS-seq Library Construction and Analysis</w:t>
      </w:r>
      <w:r>
        <w:rPr>
          <w:rFonts w:eastAsia="Times New Roman" w:cs="Times New Roman"/>
        </w:rPr>
        <w:t xml:space="preserve"> </w:t>
      </w:r>
    </w:p>
    <w:p w14:paraId="3A015ABC" w14:textId="77777777" w:rsidR="0060324F" w:rsidRDefault="00803168">
      <w:pPr>
        <w:ind w:left="720"/>
        <w:divId w:val="1022970577"/>
        <w:rPr>
          <w:rFonts w:eastAsia="Times New Roman" w:cs="Times New Roman"/>
        </w:rPr>
      </w:pPr>
      <w:r>
        <w:rPr>
          <w:rFonts w:eastAsia="Times New Roman" w:cs="Times New Roman"/>
        </w:rPr>
        <w:br/>
        <w:t>PAS-seq libraries (Table S1) were prepared essentially as described [</w:t>
      </w:r>
      <w:hyperlink r:id="rId1542" w:anchor="XShepard2011" w:history="1">
        <w:r>
          <w:rPr>
            <w:rStyle w:val="Hyperlink"/>
            <w:rFonts w:eastAsia="Times New Roman" w:cs="Times New Roman"/>
          </w:rPr>
          <w:t>Shepard et al.</w:t>
        </w:r>
      </w:hyperlink>
      <w:r>
        <w:rPr>
          <w:rFonts w:eastAsia="Times New Roman" w:cs="Times New Roman"/>
        </w:rPr>
        <w:t>, </w:t>
      </w:r>
      <w:hyperlink r:id="rId1543" w:anchor="XShepard2011" w:history="1">
        <w:r>
          <w:rPr>
            <w:rStyle w:val="Hyperlink"/>
            <w:rFonts w:eastAsia="Times New Roman" w:cs="Times New Roman"/>
          </w:rPr>
          <w:t>2011</w:t>
        </w:r>
      </w:hyperlink>
      <w:r>
        <w:rPr>
          <w:rFonts w:eastAsia="Times New Roman" w:cs="Times New Roman"/>
        </w:rPr>
        <w:t>] and sequenced using a HiSeq 2000 (100 nt read length). We first removed adaptors and performed quality control using Flexbar 2.2 (http://sourceforge.net/projects/theflexibleadap) with the parameters _-at 3 -ao 10 _min-readlength 30 _max-uncalled 70 _phred-pre-trim 10._ For reads beginning with GGG including (NGG, NNG or GNG) and ending with three or more adenosines, we removed the first three nucleotides and mapped the remaining sequence with and without the tailing adenosines to the mouse genome using TopHat 2.0.4. We retained only those reads that could be mapped to the genome without the trailing adenosine residues. Genome-mapping reads containing trailing adenosines were regarded as potentially originating from internal priming and thus discarded. The 3</w:t>
      </w:r>
      <w:r>
        <w:rPr>
          <w:rStyle w:val="cmsy-8"/>
          <w:rFonts w:ascii="Times New Roman" w:eastAsia="Times New Roman" w:hAnsi="Times New Roman" w:cs="Times New Roman"/>
        </w:rPr>
        <w:t>′</w:t>
      </w:r>
      <w:r>
        <w:rPr>
          <w:rFonts w:eastAsia="Times New Roman" w:cs="Times New Roman"/>
        </w:rPr>
        <w:t xml:space="preserve"> end of the mapped, retained read was reported as the site of cleavage and polyadenylation. </w:t>
      </w:r>
    </w:p>
    <w:p w14:paraId="6102B48A" w14:textId="77777777" w:rsidR="0060324F" w:rsidRDefault="00803168">
      <w:pPr>
        <w:divId w:val="1022970577"/>
        <w:rPr>
          <w:rFonts w:eastAsia="Times New Roman" w:cs="Times New Roman"/>
        </w:rPr>
      </w:pPr>
      <w:r>
        <w:rPr>
          <w:rStyle w:val="phvb8t-x-x-120"/>
          <w:rFonts w:eastAsia="Times New Roman" w:cs="Times New Roman"/>
        </w:rPr>
        <w:t>CAGE Library Construction and Analysis</w:t>
      </w:r>
      <w:r>
        <w:rPr>
          <w:rFonts w:eastAsia="Times New Roman" w:cs="Times New Roman"/>
        </w:rPr>
        <w:t xml:space="preserve"> </w:t>
      </w:r>
    </w:p>
    <w:p w14:paraId="3FD4EE98" w14:textId="77777777" w:rsidR="0060324F" w:rsidRDefault="00803168">
      <w:pPr>
        <w:ind w:left="720"/>
        <w:divId w:val="1022970577"/>
        <w:rPr>
          <w:rFonts w:eastAsia="Times New Roman" w:cs="Times New Roman"/>
        </w:rPr>
      </w:pPr>
      <w:r>
        <w:rPr>
          <w:rFonts w:eastAsia="Times New Roman" w:cs="Times New Roman"/>
        </w:rPr>
        <w:br/>
        <w:t>CAGE (cap analysis of gene expression; Table S1) was as described [</w:t>
      </w:r>
      <w:hyperlink r:id="rId1544" w:anchor="XYang2011" w:history="1">
        <w:r>
          <w:rPr>
            <w:rStyle w:val="Hyperlink"/>
            <w:rFonts w:eastAsia="Times New Roman" w:cs="Times New Roman"/>
          </w:rPr>
          <w:t>Yang et al.</w:t>
        </w:r>
      </w:hyperlink>
      <w:r>
        <w:rPr>
          <w:rFonts w:eastAsia="Times New Roman" w:cs="Times New Roman"/>
        </w:rPr>
        <w:t>, </w:t>
      </w:r>
      <w:hyperlink r:id="rId1545" w:anchor="XYang2011" w:history="1">
        <w:r>
          <w:rPr>
            <w:rStyle w:val="Hyperlink"/>
            <w:rFonts w:eastAsia="Times New Roman" w:cs="Times New Roman"/>
          </w:rPr>
          <w:t>2011</w:t>
        </w:r>
      </w:hyperlink>
      <w:r>
        <w:rPr>
          <w:rFonts w:eastAsia="Times New Roman" w:cs="Times New Roman"/>
        </w:rPr>
        <w:t xml:space="preserve">] and sequenced using a HiSeq 2000 (100 nt reads). After removing adaptor sequences and checking read quality using Flexbar 2.2 with the parameters of </w:t>
      </w:r>
    </w:p>
    <w:p w14:paraId="66D21C9A" w14:textId="77777777" w:rsidR="0060324F" w:rsidRDefault="00803168">
      <w:pPr>
        <w:ind w:left="720"/>
        <w:divId w:val="1282955144"/>
        <w:rPr>
          <w:rFonts w:eastAsia="Times New Roman" w:cs="Times New Roman"/>
        </w:rPr>
      </w:pPr>
      <w:r>
        <w:rPr>
          <w:rStyle w:val="ectt-1000"/>
          <w:rFonts w:eastAsia="Times New Roman" w:cs="Times New Roman"/>
        </w:rPr>
        <w:t>   -at 3 -ao 10 --min-readlength 20 --max-uncalled 70 --phred-pre-trim 10</w:t>
      </w:r>
      <w:r>
        <w:rPr>
          <w:rFonts w:eastAsia="Times New Roman" w:cs="Times New Roman"/>
        </w:rPr>
        <w:t xml:space="preserve"> </w:t>
      </w:r>
    </w:p>
    <w:p w14:paraId="25A0228E" w14:textId="77777777" w:rsidR="0060324F" w:rsidRDefault="00803168">
      <w:pPr>
        <w:pStyle w:val="noindent"/>
        <w:ind w:left="720"/>
        <w:divId w:val="1022970577"/>
        <w:rPr>
          <w:rFonts w:cs="Times New Roman"/>
        </w:rPr>
      </w:pPr>
      <w:r>
        <w:rPr>
          <w:rFonts w:cs="Times New Roman"/>
        </w:rPr>
        <w:t>, we retained only reads beginning with NG or GG (the last two nucleotides on the 5</w:t>
      </w:r>
      <w:r>
        <w:rPr>
          <w:rStyle w:val="cmsy-8"/>
          <w:rFonts w:ascii="Times New Roman" w:hAnsi="Times New Roman" w:cs="Times New Roman"/>
        </w:rPr>
        <w:t>′</w:t>
      </w:r>
      <w:r>
        <w:rPr>
          <w:rFonts w:cs="Times New Roman"/>
        </w:rPr>
        <w:t xml:space="preserve">  adaptor). We then removed the first two nucleotides and mapped the sequences to the mouse genome using TopHat 2.0.4. All unique 5</w:t>
      </w:r>
      <w:r>
        <w:rPr>
          <w:rStyle w:val="cmsy-8"/>
          <w:rFonts w:ascii="Times New Roman" w:hAnsi="Times New Roman" w:cs="Times New Roman"/>
        </w:rPr>
        <w:t>′</w:t>
      </w:r>
      <w:r>
        <w:rPr>
          <w:rFonts w:cs="Times New Roman"/>
        </w:rPr>
        <w:t xml:space="preserve"> ends of the mapped positions were considered as CAGE-tag starting sites and grouped into tag clusters using a distance-based method in which the maximal distance between two neighboring tags was required to be &lt;20 bp. The peak position of a tag cluster was then reported as the transcription start site. </w:t>
      </w:r>
    </w:p>
    <w:p w14:paraId="0B5A5690" w14:textId="77777777" w:rsidR="0060324F" w:rsidRDefault="00803168">
      <w:pPr>
        <w:divId w:val="1022970577"/>
        <w:rPr>
          <w:rFonts w:eastAsia="Times New Roman" w:cs="Times New Roman"/>
        </w:rPr>
      </w:pPr>
      <w:r>
        <w:rPr>
          <w:rStyle w:val="phvb8t-x-x-120"/>
          <w:rFonts w:eastAsia="Times New Roman" w:cs="Times New Roman"/>
        </w:rPr>
        <w:t>Transcriptome Assembly and Annotation</w:t>
      </w:r>
      <w:r>
        <w:rPr>
          <w:rFonts w:eastAsia="Times New Roman" w:cs="Times New Roman"/>
        </w:rPr>
        <w:t xml:space="preserve"> </w:t>
      </w:r>
    </w:p>
    <w:p w14:paraId="23B795E6" w14:textId="77777777" w:rsidR="0060324F" w:rsidRDefault="00803168">
      <w:pPr>
        <w:ind w:left="720"/>
        <w:divId w:val="1022970577"/>
        <w:rPr>
          <w:rFonts w:eastAsia="Times New Roman" w:cs="Times New Roman"/>
        </w:rPr>
      </w:pPr>
      <w:r>
        <w:rPr>
          <w:rFonts w:eastAsia="Times New Roman" w:cs="Times New Roman"/>
        </w:rPr>
        <w:br/>
        <w:t>De novo transcriptome assembly from three biological replicates of strand-specific RNA-seq data from adult testes was performed using Trinity (r2012-06-08) with default parameters [</w:t>
      </w:r>
      <w:hyperlink r:id="rId1546" w:anchor="XGrabherr2011" w:history="1">
        <w:r>
          <w:rPr>
            <w:rStyle w:val="Hyperlink"/>
            <w:rFonts w:eastAsia="Times New Roman" w:cs="Times New Roman"/>
          </w:rPr>
          <w:t>Grabherr et al.</w:t>
        </w:r>
      </w:hyperlink>
      <w:r>
        <w:rPr>
          <w:rFonts w:eastAsia="Times New Roman" w:cs="Times New Roman"/>
        </w:rPr>
        <w:t>, </w:t>
      </w:r>
      <w:hyperlink r:id="rId1547" w:anchor="XGrabherr2011" w:history="1">
        <w:r>
          <w:rPr>
            <w:rStyle w:val="Hyperlink"/>
            <w:rFonts w:eastAsia="Times New Roman" w:cs="Times New Roman"/>
          </w:rPr>
          <w:t>2011</w:t>
        </w:r>
      </w:hyperlink>
      <w:r>
        <w:rPr>
          <w:rFonts w:eastAsia="Times New Roman" w:cs="Times New Roman"/>
        </w:rPr>
        <w:t>]. The assembled RNA sequences were aligned to the mouse genome (mm9) with BLAT [</w:t>
      </w:r>
      <w:hyperlink r:id="rId1548" w:anchor="XKent2002" w:history="1">
        <w:r>
          <w:rPr>
            <w:rStyle w:val="Hyperlink"/>
            <w:rFonts w:eastAsia="Times New Roman" w:cs="Times New Roman"/>
          </w:rPr>
          <w:t>Kent</w:t>
        </w:r>
      </w:hyperlink>
      <w:r>
        <w:rPr>
          <w:rFonts w:eastAsia="Times New Roman" w:cs="Times New Roman"/>
        </w:rPr>
        <w:t>, </w:t>
      </w:r>
      <w:hyperlink r:id="rId1549" w:anchor="XKent2002" w:history="1">
        <w:r>
          <w:rPr>
            <w:rStyle w:val="Hyperlink"/>
            <w:rFonts w:eastAsia="Times New Roman" w:cs="Times New Roman"/>
          </w:rPr>
          <w:t>2002</w:t>
        </w:r>
      </w:hyperlink>
      <w:r>
        <w:rPr>
          <w:rFonts w:eastAsia="Times New Roman" w:cs="Times New Roman"/>
        </w:rPr>
        <w:t xml:space="preserve">], and the alignments with more than 95% of sequence length mapped and fewer than 1% mismatches retained. </w:t>
      </w:r>
    </w:p>
    <w:p w14:paraId="54FE6C40" w14:textId="77777777" w:rsidR="0060324F" w:rsidRDefault="00803168">
      <w:pPr>
        <w:pStyle w:val="noindent"/>
        <w:ind w:left="720"/>
        <w:divId w:val="1022970577"/>
        <w:rPr>
          <w:rFonts w:cs="Times New Roman"/>
        </w:rPr>
      </w:pPr>
      <w:r>
        <w:rPr>
          <w:rFonts w:cs="Times New Roman"/>
        </w:rPr>
        <w:t xml:space="preserve">We extracted novel junctions from Trinity (i.e., reads with [0-9]+M[0-9]+N[0-9]+M pattern in the CIGAR string of SAM output), and re-mapped all RNA-seq reads to these junctions, rescuing 1,402,444 reads in three replicates. Rescued reads were combined with TopHat alignments (supplied with _-max-multihits 100_ to assembly through repetitive regions) and used as input for reference-based assembly. </w:t>
      </w:r>
    </w:p>
    <w:p w14:paraId="3F8BA8F8" w14:textId="77777777" w:rsidR="0060324F" w:rsidRDefault="00803168">
      <w:pPr>
        <w:pStyle w:val="noindent"/>
        <w:ind w:left="720"/>
        <w:divId w:val="1022970577"/>
        <w:rPr>
          <w:rFonts w:cs="Times New Roman"/>
        </w:rPr>
      </w:pPr>
      <w:r>
        <w:rPr>
          <w:rFonts w:cs="Times New Roman"/>
        </w:rPr>
        <w:t>We used Cufflinks v2.0.2 [</w:t>
      </w:r>
      <w:hyperlink r:id="rId1550" w:anchor="XTrapnell2010" w:history="1">
        <w:r>
          <w:rPr>
            <w:rStyle w:val="Hyperlink"/>
            <w:rFonts w:cs="Times New Roman"/>
          </w:rPr>
          <w:t>Trapnell et al.</w:t>
        </w:r>
      </w:hyperlink>
      <w:r>
        <w:rPr>
          <w:rFonts w:cs="Times New Roman"/>
        </w:rPr>
        <w:t>, </w:t>
      </w:r>
      <w:hyperlink r:id="rId1551" w:anchor="XTrapnell2010" w:history="1">
        <w:r>
          <w:rPr>
            <w:rStyle w:val="Hyperlink"/>
            <w:rFonts w:cs="Times New Roman"/>
          </w:rPr>
          <w:t>2010</w:t>
        </w:r>
      </w:hyperlink>
      <w:r>
        <w:rPr>
          <w:rFonts w:cs="Times New Roman"/>
        </w:rPr>
        <w:t xml:space="preserve">] with parameters of: </w:t>
      </w:r>
    </w:p>
    <w:p w14:paraId="6BDE0423" w14:textId="77777777" w:rsidR="0060324F" w:rsidRDefault="00803168">
      <w:pPr>
        <w:ind w:left="720"/>
        <w:divId w:val="611942187"/>
        <w:rPr>
          <w:rFonts w:eastAsia="Times New Roman" w:cs="Times New Roman"/>
        </w:rPr>
      </w:pPr>
      <w:r>
        <w:rPr>
          <w:rStyle w:val="ectt-1000"/>
          <w:rFonts w:eastAsia="Times New Roman" w:cs="Times New Roman"/>
        </w:rPr>
        <w:t>   -u -j 0.2 --min-frags-per-transfrag 40</w:t>
      </w:r>
      <w:r>
        <w:rPr>
          <w:rFonts w:eastAsia="Times New Roman" w:cs="Times New Roman"/>
        </w:rPr>
        <w:t xml:space="preserve"> </w:t>
      </w:r>
    </w:p>
    <w:p w14:paraId="3F51AEF2" w14:textId="77777777" w:rsidR="0060324F" w:rsidRDefault="00803168">
      <w:pPr>
        <w:pStyle w:val="noindent"/>
        <w:ind w:left="720"/>
        <w:divId w:val="1022970577"/>
        <w:rPr>
          <w:rFonts w:cs="Times New Roman"/>
        </w:rPr>
      </w:pPr>
      <w:r>
        <w:rPr>
          <w:rFonts w:cs="Times New Roman"/>
        </w:rPr>
        <w:t>to assemble transcripts. To join small transcript fragments caused by insufficient read coverage or embedded repetitive elements, two different gap-joining distance cutoffs were used for the assembly of genes (_overlap-radius 100_) and piRNA loci (__overlap-radius 250_). We used Cuffcompare v2.0.2 [</w:t>
      </w:r>
      <w:hyperlink r:id="rId1552" w:anchor="XTrapnell2010" w:history="1">
        <w:r>
          <w:rPr>
            <w:rStyle w:val="Hyperlink"/>
            <w:rFonts w:cs="Times New Roman"/>
          </w:rPr>
          <w:t>Trapnell et al.</w:t>
        </w:r>
      </w:hyperlink>
      <w:r>
        <w:rPr>
          <w:rFonts w:cs="Times New Roman"/>
        </w:rPr>
        <w:t>, </w:t>
      </w:r>
      <w:hyperlink r:id="rId1553" w:anchor="XTrapnell2010" w:history="1">
        <w:r>
          <w:rPr>
            <w:rStyle w:val="Hyperlink"/>
            <w:rFonts w:cs="Times New Roman"/>
          </w:rPr>
          <w:t>2010</w:t>
        </w:r>
      </w:hyperlink>
      <w:r>
        <w:rPr>
          <w:rFonts w:cs="Times New Roman"/>
        </w:rPr>
        <w:t xml:space="preserve">] to annotate the 49,840 Cufflinks-assembled transcripts using parameters optimized for genic conditions (_overlap-radius 100_). </w:t>
      </w:r>
    </w:p>
    <w:p w14:paraId="3BB15A0C" w14:textId="77777777" w:rsidR="0060324F" w:rsidRDefault="00803168">
      <w:pPr>
        <w:divId w:val="1022970577"/>
        <w:rPr>
          <w:rFonts w:eastAsia="Times New Roman" w:cs="Times New Roman"/>
        </w:rPr>
      </w:pPr>
      <w:r>
        <w:rPr>
          <w:rStyle w:val="phvb8t-x-x-120"/>
          <w:rFonts w:eastAsia="Times New Roman" w:cs="Times New Roman"/>
        </w:rPr>
        <w:t>piRNA Precursor Transcript Annotation</w:t>
      </w:r>
      <w:r>
        <w:rPr>
          <w:rFonts w:eastAsia="Times New Roman" w:cs="Times New Roman"/>
        </w:rPr>
        <w:t xml:space="preserve"> </w:t>
      </w:r>
    </w:p>
    <w:p w14:paraId="1DD859ED" w14:textId="77777777" w:rsidR="0060324F" w:rsidRDefault="00803168">
      <w:pPr>
        <w:ind w:left="720"/>
        <w:divId w:val="1022970577"/>
        <w:rPr>
          <w:rFonts w:eastAsia="Times New Roman" w:cs="Times New Roman"/>
        </w:rPr>
      </w:pPr>
      <w:r>
        <w:rPr>
          <w:rFonts w:eastAsia="Times New Roman" w:cs="Times New Roman"/>
        </w:rPr>
        <w:br/>
        <w:t xml:space="preserve">We combined transcripts from the two Cufflink assemblies with those from the Trinity assembly, producing 136,069 unique transcripts. Those transcripts with 100 ppm or 100 rpkm unique mapping piRNAs at any time point (10.5, 12.5, 14.5, 17.5, 20.5 dpp and adult oxidized small RNA from testis) were selected for manual annotation. </w:t>
      </w:r>
    </w:p>
    <w:p w14:paraId="0FFE8B3A" w14:textId="77777777" w:rsidR="0060324F" w:rsidRDefault="00803168">
      <w:pPr>
        <w:pStyle w:val="noindent"/>
        <w:ind w:left="720"/>
        <w:divId w:val="1022970577"/>
        <w:rPr>
          <w:rFonts w:cs="Times New Roman"/>
        </w:rPr>
      </w:pPr>
      <w:r>
        <w:rPr>
          <w:rFonts w:cs="Times New Roman"/>
        </w:rPr>
        <w:t>To refine the termini of the piRNA-producing transcripts, we supplemented the RNA-seq data with high-throughput sequencing of 5</w:t>
      </w:r>
      <w:r>
        <w:rPr>
          <w:rStyle w:val="cmsy-8"/>
          <w:rFonts w:ascii="Times New Roman" w:hAnsi="Times New Roman" w:cs="Times New Roman"/>
        </w:rPr>
        <w:t>′</w:t>
      </w:r>
      <w:r>
        <w:rPr>
          <w:rFonts w:cs="Times New Roman"/>
        </w:rPr>
        <w:t> ends of RNAs bearing (5</w:t>
      </w:r>
      <w:r>
        <w:rPr>
          <w:rStyle w:val="cmsy-8"/>
          <w:rFonts w:ascii="Times New Roman" w:hAnsi="Times New Roman" w:cs="Times New Roman"/>
        </w:rPr>
        <w:t>′</w:t>
      </w:r>
      <w:r>
        <w:rPr>
          <w:rFonts w:cs="Times New Roman"/>
        </w:rPr>
        <w:t xml:space="preserve">  )ppp(5</w:t>
      </w:r>
      <w:r>
        <w:rPr>
          <w:rStyle w:val="cmsy-8"/>
          <w:rFonts w:ascii="Times New Roman" w:hAnsi="Times New Roman" w:cs="Times New Roman"/>
        </w:rPr>
        <w:t>′</w:t>
      </w:r>
      <w:r>
        <w:rPr>
          <w:rFonts w:cs="Times New Roman"/>
        </w:rPr>
        <w:t> ) cap structures (CAGE) and of the 3</w:t>
      </w:r>
      <w:r>
        <w:rPr>
          <w:rStyle w:val="cmsy-8"/>
          <w:rFonts w:ascii="Times New Roman" w:hAnsi="Times New Roman" w:cs="Times New Roman"/>
        </w:rPr>
        <w:t>′</w:t>
      </w:r>
      <w:r>
        <w:rPr>
          <w:rFonts w:cs="Times New Roman"/>
        </w:rPr>
        <w:t> ends of transcripts flanking the poly(A) tail (PAS-seq). To provide independent confirmation of the 5</w:t>
      </w:r>
      <w:r>
        <w:rPr>
          <w:rStyle w:val="cmsy-8"/>
          <w:rFonts w:ascii="Times New Roman" w:hAnsi="Times New Roman" w:cs="Times New Roman"/>
        </w:rPr>
        <w:t>′</w:t>
      </w:r>
      <w:r>
        <w:rPr>
          <w:rFonts w:cs="Times New Roman"/>
        </w:rPr>
        <w:t> ends of each piRNA-producing transcript, we used chromatin immunoprecipitation (ChIP-seq) of RNA polymerase II (pol II) and histone H3 bearing trimethylated lysine-4 (H3K4me3). Refinement of transcriptional starts required both a CAGE and a H3K4me3 peak to support the 5</w:t>
      </w:r>
      <w:r>
        <w:rPr>
          <w:rStyle w:val="cmsy-8"/>
          <w:rFonts w:ascii="Times New Roman" w:hAnsi="Times New Roman" w:cs="Times New Roman"/>
        </w:rPr>
        <w:t>′</w:t>
      </w:r>
      <w:r>
        <w:rPr>
          <w:rFonts w:cs="Times New Roman"/>
        </w:rPr>
        <w:t xml:space="preserve"> end of the transcript. When no H3K4me3 peak corroborated alternative transcription start sites proposed by the CAGE data, the alternative transcripts were merged with the fully substantiated transcript. </w:t>
      </w:r>
    </w:p>
    <w:p w14:paraId="332FF767" w14:textId="77777777" w:rsidR="0060324F" w:rsidRDefault="00803168">
      <w:pPr>
        <w:divId w:val="1022970577"/>
        <w:rPr>
          <w:rFonts w:eastAsia="Times New Roman" w:cs="Times New Roman"/>
        </w:rPr>
      </w:pPr>
      <w:r>
        <w:rPr>
          <w:rStyle w:val="phvb8t-x-x-120"/>
          <w:rFonts w:eastAsia="Times New Roman" w:cs="Times New Roman"/>
        </w:rPr>
        <w:t>piRNA Gene Nomenclature</w:t>
      </w:r>
      <w:r>
        <w:rPr>
          <w:rFonts w:eastAsia="Times New Roman" w:cs="Times New Roman"/>
        </w:rPr>
        <w:t xml:space="preserve"> </w:t>
      </w:r>
    </w:p>
    <w:p w14:paraId="52330142" w14:textId="77777777" w:rsidR="0060324F" w:rsidRDefault="00803168">
      <w:pPr>
        <w:ind w:left="720"/>
        <w:divId w:val="1022970577"/>
        <w:rPr>
          <w:rFonts w:eastAsia="Times New Roman" w:cs="Times New Roman"/>
        </w:rPr>
      </w:pPr>
      <w:r>
        <w:rPr>
          <w:rFonts w:eastAsia="Times New Roman" w:cs="Times New Roman"/>
        </w:rPr>
        <w:br/>
        <w:t xml:space="preserve">When piRNA-producing genes overlap an annotated protein coding gene, we refer to them using the name of the overlapping gene preceded by _pi-_; when they do not, their names refer to their genomic location followed by a number indicating the piRNA abundance in ppm at 6 weeks post-partum. The last digit of a piRNA gene name specifies the rank order of expression among isoforms, determined by the highest abundance of transcripts (rpkm) observed for that gene among the six developmental stages of testis. </w:t>
      </w:r>
    </w:p>
    <w:p w14:paraId="09C42ED3" w14:textId="77777777" w:rsidR="0060324F" w:rsidRDefault="00803168">
      <w:pPr>
        <w:divId w:val="1022970577"/>
        <w:rPr>
          <w:rFonts w:eastAsia="Times New Roman" w:cs="Times New Roman"/>
        </w:rPr>
      </w:pPr>
      <w:r>
        <w:rPr>
          <w:rStyle w:val="phvb8t-x-x-120"/>
          <w:rFonts w:eastAsia="Times New Roman" w:cs="Times New Roman"/>
        </w:rPr>
        <w:t>Grouping piRNA Precursor Transcripts</w:t>
      </w:r>
      <w:r>
        <w:rPr>
          <w:rFonts w:eastAsia="Times New Roman" w:cs="Times New Roman"/>
        </w:rPr>
        <w:t xml:space="preserve"> </w:t>
      </w:r>
    </w:p>
    <w:p w14:paraId="46451311" w14:textId="77777777" w:rsidR="0060324F" w:rsidRDefault="00803168">
      <w:pPr>
        <w:ind w:left="720"/>
        <w:divId w:val="1022970577"/>
        <w:rPr>
          <w:rFonts w:eastAsia="Times New Roman" w:cs="Times New Roman"/>
        </w:rPr>
      </w:pPr>
      <w:r>
        <w:rPr>
          <w:rFonts w:eastAsia="Times New Roman" w:cs="Times New Roman"/>
        </w:rPr>
        <w:br/>
        <w:t xml:space="preserve">For the most abundant transcript in each locus, the abundance (rpkm) of piRNAs at each stage was expressed as a fraction of the maximum abundance reached during the developmental time course. These data were then analyzed by hierarchical clustering according to Euclidean distance and complete linkage using Cluster 3.0. Clustering results were visualized using Java Tree View 1.1.3. </w:t>
      </w:r>
    </w:p>
    <w:p w14:paraId="62F958C7" w14:textId="77777777" w:rsidR="0060324F" w:rsidRDefault="00803168">
      <w:pPr>
        <w:divId w:val="1022970577"/>
        <w:rPr>
          <w:rFonts w:eastAsia="Times New Roman" w:cs="Times New Roman"/>
        </w:rPr>
      </w:pPr>
      <w:r>
        <w:rPr>
          <w:rStyle w:val="phvb8t-x-x-120"/>
          <w:rFonts w:eastAsia="Times New Roman" w:cs="Times New Roman"/>
        </w:rPr>
        <w:t>Analysis of Differential Gene Expression</w:t>
      </w:r>
      <w:r>
        <w:rPr>
          <w:rFonts w:eastAsia="Times New Roman" w:cs="Times New Roman"/>
        </w:rPr>
        <w:t xml:space="preserve"> </w:t>
      </w:r>
    </w:p>
    <w:p w14:paraId="12CFAFD3" w14:textId="77777777" w:rsidR="0060324F" w:rsidRDefault="00803168">
      <w:pPr>
        <w:ind w:left="720"/>
        <w:divId w:val="1022970577"/>
        <w:rPr>
          <w:rFonts w:eastAsia="Times New Roman" w:cs="Times New Roman"/>
        </w:rPr>
      </w:pPr>
      <w:r>
        <w:rPr>
          <w:rFonts w:eastAsia="Times New Roman" w:cs="Times New Roman"/>
        </w:rPr>
        <w:br/>
        <w:t>We determined differential gene expression using DESeq R [</w:t>
      </w:r>
      <w:hyperlink r:id="rId1554" w:anchor="XAnders2010a" w:history="1">
        <w:r>
          <w:rPr>
            <w:rStyle w:val="Hyperlink"/>
            <w:rFonts w:eastAsia="Times New Roman" w:cs="Times New Roman"/>
          </w:rPr>
          <w:t>Anders and Huber</w:t>
        </w:r>
      </w:hyperlink>
      <w:r>
        <w:rPr>
          <w:rFonts w:eastAsia="Times New Roman" w:cs="Times New Roman"/>
        </w:rPr>
        <w:t>, </w:t>
      </w:r>
      <w:hyperlink r:id="rId1555" w:anchor="XAnders2010a" w:history="1">
        <w:r>
          <w:rPr>
            <w:rStyle w:val="Hyperlink"/>
            <w:rFonts w:eastAsia="Times New Roman" w:cs="Times New Roman"/>
          </w:rPr>
          <w:t>2010</w:t>
        </w:r>
      </w:hyperlink>
      <w:r>
        <w:rPr>
          <w:rFonts w:eastAsia="Times New Roman" w:cs="Times New Roman"/>
        </w:rPr>
        <w:t xml:space="preserve">]. For each annotated mRNA, reads from each library were aligned to the most abundant assembled transcript. Transcripts with q &lt; 0.05 were considered to be differentially expressed. Table S3 lists the genes that were differentially expressed in </w:t>
      </w:r>
      <w:r>
        <w:rPr>
          <w:rStyle w:val="phvro8t-x-x-120"/>
          <w:rFonts w:eastAsia="Times New Roman" w:cs="Times New Roman"/>
        </w:rPr>
        <w:t xml:space="preserve">A-Myb </w:t>
      </w:r>
      <w:r>
        <w:rPr>
          <w:rFonts w:eastAsia="Times New Roman" w:cs="Times New Roman"/>
        </w:rPr>
        <w:t xml:space="preserve">at 14.5 dpp. Three biologically independent replicates were used for </w:t>
      </w:r>
      <w:r>
        <w:rPr>
          <w:rStyle w:val="phvro8t-x-x-120"/>
          <w:rFonts w:eastAsia="Times New Roman" w:cs="Times New Roman"/>
        </w:rPr>
        <w:t>A-Myb</w:t>
      </w:r>
      <w:r>
        <w:rPr>
          <w:rFonts w:eastAsia="Times New Roman" w:cs="Times New Roman"/>
        </w:rPr>
        <w:t xml:space="preserve">homozygotes and heterozygotes at 14.5 and at 17.5 dpp. </w:t>
      </w:r>
    </w:p>
    <w:p w14:paraId="4498E9D9" w14:textId="77777777" w:rsidR="0060324F" w:rsidRDefault="00803168">
      <w:pPr>
        <w:divId w:val="1022970577"/>
        <w:rPr>
          <w:rFonts w:eastAsia="Times New Roman" w:cs="Times New Roman"/>
        </w:rPr>
      </w:pPr>
      <w:r>
        <w:rPr>
          <w:rStyle w:val="phvb8t-x-x-120"/>
          <w:rFonts w:eastAsia="Times New Roman" w:cs="Times New Roman"/>
        </w:rPr>
        <w:t>Motif Discovery</w:t>
      </w:r>
      <w:r>
        <w:rPr>
          <w:rFonts w:eastAsia="Times New Roman" w:cs="Times New Roman"/>
        </w:rPr>
        <w:t xml:space="preserve"> </w:t>
      </w:r>
    </w:p>
    <w:p w14:paraId="39500C83" w14:textId="77777777" w:rsidR="0060324F" w:rsidRDefault="00803168">
      <w:pPr>
        <w:ind w:left="720"/>
        <w:divId w:val="1022970577"/>
        <w:rPr>
          <w:rFonts w:eastAsia="Times New Roman" w:cs="Times New Roman"/>
        </w:rPr>
      </w:pPr>
      <w:r>
        <w:rPr>
          <w:rFonts w:eastAsia="Times New Roman" w:cs="Times New Roman"/>
        </w:rPr>
        <w:br/>
        <w:t>For divergently transcribed piRNA gene pairs, the promoter region was defined as the region between the transcription start sites defined by CAGE peaks. Sequence motifs in these putative promoter regions were detected ab initio using MEME [</w:t>
      </w:r>
      <w:hyperlink r:id="rId1556" w:anchor="XBailey2009" w:history="1">
        <w:r>
          <w:rPr>
            <w:rStyle w:val="Hyperlink"/>
            <w:rFonts w:eastAsia="Times New Roman" w:cs="Times New Roman"/>
          </w:rPr>
          <w:t>Bailey et al.</w:t>
        </w:r>
      </w:hyperlink>
      <w:r>
        <w:rPr>
          <w:rFonts w:eastAsia="Times New Roman" w:cs="Times New Roman"/>
        </w:rPr>
        <w:t>, </w:t>
      </w:r>
      <w:hyperlink r:id="rId1557" w:anchor="XBailey2009" w:history="1">
        <w:r>
          <w:rPr>
            <w:rStyle w:val="Hyperlink"/>
            <w:rFonts w:eastAsia="Times New Roman" w:cs="Times New Roman"/>
          </w:rPr>
          <w:t>2009</w:t>
        </w:r>
      </w:hyperlink>
      <w:r>
        <w:rPr>
          <w:rFonts w:eastAsia="Times New Roman" w:cs="Times New Roman"/>
        </w:rPr>
        <w:t>, </w:t>
      </w:r>
      <w:hyperlink r:id="rId1558" w:anchor="XBailey1994" w:history="1">
        <w:r>
          <w:rPr>
            <w:rStyle w:val="Hyperlink"/>
            <w:rFonts w:eastAsia="Times New Roman" w:cs="Times New Roman"/>
          </w:rPr>
          <w:t>Bailey and Elkan</w:t>
        </w:r>
      </w:hyperlink>
      <w:r>
        <w:rPr>
          <w:rFonts w:eastAsia="Times New Roman" w:cs="Times New Roman"/>
        </w:rPr>
        <w:t>, </w:t>
      </w:r>
      <w:hyperlink r:id="rId1559" w:anchor="XBailey1994" w:history="1">
        <w:r>
          <w:rPr>
            <w:rStyle w:val="Hyperlink"/>
            <w:rFonts w:eastAsia="Times New Roman" w:cs="Times New Roman"/>
          </w:rPr>
          <w:t>1994</w:t>
        </w:r>
      </w:hyperlink>
      <w:r>
        <w:rPr>
          <w:rFonts w:eastAsia="Times New Roman" w:cs="Times New Roman"/>
        </w:rPr>
        <w:t>] in TCM mod (any number of repetitions per sequence) and compared to existing JASPAR and TRANSFAC libraries via TOMTOM [</w:t>
      </w:r>
      <w:hyperlink r:id="rId1560" w:anchor="XGupta2007" w:history="1">
        <w:r>
          <w:rPr>
            <w:rStyle w:val="Hyperlink"/>
            <w:rFonts w:eastAsia="Times New Roman" w:cs="Times New Roman"/>
          </w:rPr>
          <w:t>Gupta et al.</w:t>
        </w:r>
      </w:hyperlink>
      <w:r>
        <w:rPr>
          <w:rFonts w:eastAsia="Times New Roman" w:cs="Times New Roman"/>
        </w:rPr>
        <w:t>, </w:t>
      </w:r>
      <w:hyperlink r:id="rId1561" w:anchor="XGupta2007" w:history="1">
        <w:r>
          <w:rPr>
            <w:rStyle w:val="Hyperlink"/>
            <w:rFonts w:eastAsia="Times New Roman" w:cs="Times New Roman"/>
          </w:rPr>
          <w:t>2007</w:t>
        </w:r>
      </w:hyperlink>
      <w:r>
        <w:rPr>
          <w:rFonts w:eastAsia="Times New Roman" w:cs="Times New Roman"/>
        </w:rPr>
        <w:t>]. FIMO was used to detect motif sites within the putative promoters (default p &lt; 10</w:t>
      </w:r>
      <w:r>
        <w:rPr>
          <w:rStyle w:val="cmsy-8"/>
          <w:rFonts w:eastAsia="Times New Roman" w:cs="Times New Roman"/>
          <w:vertAlign w:val="superscript"/>
        </w:rPr>
        <w:t>-</w:t>
      </w:r>
      <w:r>
        <w:rPr>
          <w:rStyle w:val="cmr-8"/>
          <w:rFonts w:eastAsia="Times New Roman" w:cs="Times New Roman"/>
          <w:vertAlign w:val="superscript"/>
        </w:rPr>
        <w:t>4</w:t>
      </w:r>
      <w:r>
        <w:rPr>
          <w:rFonts w:eastAsia="Times New Roman" w:cs="Times New Roman"/>
        </w:rPr>
        <w:t>; [</w:t>
      </w:r>
      <w:hyperlink r:id="rId1562" w:anchor="XGrant2011" w:history="1">
        <w:r>
          <w:rPr>
            <w:rStyle w:val="Hyperlink"/>
            <w:rFonts w:eastAsia="Times New Roman" w:cs="Times New Roman"/>
          </w:rPr>
          <w:t>Grant et al.</w:t>
        </w:r>
      </w:hyperlink>
      <w:r>
        <w:rPr>
          <w:rFonts w:eastAsia="Times New Roman" w:cs="Times New Roman"/>
        </w:rPr>
        <w:t>, </w:t>
      </w:r>
      <w:hyperlink r:id="rId1563" w:anchor="XGrant2011" w:history="1">
        <w:r>
          <w:rPr>
            <w:rStyle w:val="Hyperlink"/>
            <w:rFonts w:eastAsia="Times New Roman" w:cs="Times New Roman"/>
          </w:rPr>
          <w:t>2011</w:t>
        </w:r>
      </w:hyperlink>
      <w:r>
        <w:rPr>
          <w:rFonts w:eastAsia="Times New Roman" w:cs="Times New Roman"/>
        </w:rPr>
        <w:t xml:space="preserve">]. </w:t>
      </w:r>
    </w:p>
    <w:p w14:paraId="4EFCDFE5" w14:textId="77777777" w:rsidR="0060324F" w:rsidRDefault="00803168">
      <w:pPr>
        <w:divId w:val="1022970577"/>
        <w:rPr>
          <w:rFonts w:eastAsia="Times New Roman" w:cs="Times New Roman"/>
        </w:rPr>
      </w:pPr>
      <w:r>
        <w:rPr>
          <w:rStyle w:val="phvb8t-x-x-120"/>
          <w:rFonts w:eastAsia="Times New Roman" w:cs="Times New Roman"/>
        </w:rPr>
        <w:t>Chromatin Immunoprecipitation (ChIP)</w:t>
      </w:r>
      <w:r>
        <w:rPr>
          <w:rFonts w:eastAsia="Times New Roman" w:cs="Times New Roman"/>
        </w:rPr>
        <w:t xml:space="preserve"> </w:t>
      </w:r>
    </w:p>
    <w:p w14:paraId="56263A05" w14:textId="77777777" w:rsidR="0060324F" w:rsidRDefault="00803168">
      <w:pPr>
        <w:ind w:left="720"/>
        <w:divId w:val="1022970577"/>
        <w:rPr>
          <w:rFonts w:eastAsia="Times New Roman" w:cs="Times New Roman"/>
        </w:rPr>
      </w:pPr>
      <w:r>
        <w:rPr>
          <w:rFonts w:eastAsia="Times New Roman" w:cs="Times New Roman"/>
        </w:rPr>
        <w:br/>
        <w:t>ChIP was performed as described [</w:t>
      </w:r>
      <w:hyperlink r:id="rId1564" w:anchor="XChen2008" w:history="1">
        <w:r>
          <w:rPr>
            <w:rStyle w:val="Hyperlink"/>
            <w:rFonts w:eastAsia="Times New Roman" w:cs="Times New Roman"/>
          </w:rPr>
          <w:t>Chen et al.</w:t>
        </w:r>
      </w:hyperlink>
      <w:r>
        <w:rPr>
          <w:rFonts w:eastAsia="Times New Roman" w:cs="Times New Roman"/>
        </w:rPr>
        <w:t>, </w:t>
      </w:r>
      <w:hyperlink r:id="rId1565" w:anchor="XChen2008" w:history="1">
        <w:r>
          <w:rPr>
            <w:rStyle w:val="Hyperlink"/>
            <w:rFonts w:eastAsia="Times New Roman" w:cs="Times New Roman"/>
          </w:rPr>
          <w:t>2008</w:t>
        </w:r>
      </w:hyperlink>
      <w:r>
        <w:rPr>
          <w:rFonts w:eastAsia="Times New Roman" w:cs="Times New Roman"/>
        </w:rPr>
        <w:t>] except that testes were macerated on ice and then fixed with 1.5% (w/v) formaldehyde for 20 min. Samples were then further crushed using 20 strokes with a _B_ pestle in a Dounce homogenizer (Kimble-Chase, Vineland, NJ, USA). Chromatin was sheared by sonication and immunoprecipitated using anti-A-MYB (HPA008791; Sigma, St. Louis, MO, USA) or anti-H3K4me3 (ab8580; Abcam, Cambridge, MA, USA) antibody; immunoglobulin G (IgG; Sigma, item 2729) served as a control. ChIP-quantitative PCR (qPCR) was performed using the CFX96 Real-Time PCR Detection System with SsoFast EvaGreen Supermix (Bio-Rad, Hercules, CA, USA). Data were analyzed using DART-PCR [</w:t>
      </w:r>
      <w:hyperlink r:id="rId1566" w:anchor="XPeirson2003" w:history="1">
        <w:r>
          <w:rPr>
            <w:rStyle w:val="Hyperlink"/>
            <w:rFonts w:eastAsia="Times New Roman" w:cs="Times New Roman"/>
          </w:rPr>
          <w:t>Peirson</w:t>
        </w:r>
      </w:hyperlink>
      <w:r>
        <w:rPr>
          <w:rFonts w:eastAsia="Times New Roman" w:cs="Times New Roman"/>
        </w:rPr>
        <w:t>, </w:t>
      </w:r>
      <w:hyperlink r:id="rId1567" w:anchor="XPeirson2003" w:history="1">
        <w:r>
          <w:rPr>
            <w:rStyle w:val="Hyperlink"/>
            <w:rFonts w:eastAsia="Times New Roman" w:cs="Times New Roman"/>
          </w:rPr>
          <w:t>2003</w:t>
        </w:r>
      </w:hyperlink>
      <w:r>
        <w:rPr>
          <w:rFonts w:eastAsia="Times New Roman" w:cs="Times New Roman"/>
        </w:rPr>
        <w:t xml:space="preserve">]. Relative ChIP enrichment values were normalized to </w:t>
      </w:r>
      <w:r>
        <w:rPr>
          <w:rStyle w:val="phvro8t-x-x-120"/>
          <w:rFonts w:eastAsia="Times New Roman" w:cs="Times New Roman"/>
        </w:rPr>
        <w:t>MyoD1</w:t>
      </w:r>
      <w:r>
        <w:rPr>
          <w:rFonts w:eastAsia="Times New Roman" w:cs="Times New Roman"/>
        </w:rPr>
        <w:t xml:space="preserve">, a gene not expressed in testes. Table S1 lists ChIP-qPCR primers. ChIP-seq libraries for anti-A-MYB and control input DNA were prepared following the Illumina ChIP-seq protocol and sequenced on a HiSeq 2000 (50 nt reads). </w:t>
      </w:r>
    </w:p>
    <w:p w14:paraId="138CA5E4" w14:textId="77777777" w:rsidR="0060324F" w:rsidRDefault="00803168">
      <w:pPr>
        <w:divId w:val="1022970577"/>
        <w:rPr>
          <w:rFonts w:eastAsia="Times New Roman" w:cs="Times New Roman"/>
        </w:rPr>
      </w:pPr>
      <w:r>
        <w:rPr>
          <w:rStyle w:val="phvb8t-x-x-120"/>
          <w:rFonts w:eastAsia="Times New Roman" w:cs="Times New Roman"/>
        </w:rPr>
        <w:t>ChIP-seq Analysis</w:t>
      </w:r>
      <w:r>
        <w:rPr>
          <w:rFonts w:eastAsia="Times New Roman" w:cs="Times New Roman"/>
        </w:rPr>
        <w:t xml:space="preserve"> </w:t>
      </w:r>
    </w:p>
    <w:p w14:paraId="15C4C7AA" w14:textId="77777777" w:rsidR="0060324F" w:rsidRDefault="00803168">
      <w:pPr>
        <w:ind w:left="720"/>
        <w:divId w:val="1022970577"/>
        <w:rPr>
          <w:rFonts w:eastAsia="Times New Roman" w:cs="Times New Roman"/>
        </w:rPr>
      </w:pPr>
      <w:r>
        <w:rPr>
          <w:rFonts w:eastAsia="Times New Roman" w:cs="Times New Roman"/>
        </w:rPr>
        <w:br/>
        <w:t>ChIP-seq reads were aligned to the genome using Bowtie version 0.12.7 [</w:t>
      </w:r>
      <w:hyperlink r:id="rId1568" w:anchor="XLangmead2009" w:history="1">
        <w:r>
          <w:rPr>
            <w:rStyle w:val="Hyperlink"/>
            <w:rFonts w:eastAsia="Times New Roman" w:cs="Times New Roman"/>
          </w:rPr>
          <w:t>Langmead et al.</w:t>
        </w:r>
      </w:hyperlink>
      <w:r>
        <w:rPr>
          <w:rFonts w:eastAsia="Times New Roman" w:cs="Times New Roman"/>
        </w:rPr>
        <w:t>, </w:t>
      </w:r>
      <w:hyperlink r:id="rId1569" w:anchor="XLangmead2009" w:history="1">
        <w:r>
          <w:rPr>
            <w:rStyle w:val="Hyperlink"/>
            <w:rFonts w:eastAsia="Times New Roman" w:cs="Times New Roman"/>
          </w:rPr>
          <w:t>2009</w:t>
        </w:r>
      </w:hyperlink>
      <w:r>
        <w:rPr>
          <w:rFonts w:eastAsia="Times New Roman" w:cs="Times New Roman"/>
        </w:rPr>
        <w:t>]. Reads were mapped uniquely using the _-M 1 _best _strata_ switches and one mismatch was allowed (-v 1). ChIP peaks were identified using MACS version 1.4.1 [</w:t>
      </w:r>
      <w:hyperlink r:id="rId1570" w:anchor="XZhang2008" w:history="1">
        <w:r>
          <w:rPr>
            <w:rStyle w:val="Hyperlink"/>
            <w:rFonts w:eastAsia="Times New Roman" w:cs="Times New Roman"/>
          </w:rPr>
          <w:t>Zhang et al.</w:t>
        </w:r>
      </w:hyperlink>
      <w:r>
        <w:rPr>
          <w:rFonts w:eastAsia="Times New Roman" w:cs="Times New Roman"/>
        </w:rPr>
        <w:t>, </w:t>
      </w:r>
      <w:hyperlink r:id="rId1571" w:anchor="XZhang2008" w:history="1">
        <w:r>
          <w:rPr>
            <w:rStyle w:val="Hyperlink"/>
            <w:rFonts w:eastAsia="Times New Roman" w:cs="Times New Roman"/>
          </w:rPr>
          <w:t>2008</w:t>
        </w:r>
      </w:hyperlink>
      <w:r>
        <w:rPr>
          <w:rFonts w:eastAsia="Times New Roman" w:cs="Times New Roman"/>
        </w:rPr>
        <w:t>] using default arguments, input as control, and a cutoff p-value = 10</w:t>
      </w:r>
      <w:r>
        <w:rPr>
          <w:rStyle w:val="cmsy-8"/>
          <w:rFonts w:eastAsia="Times New Roman" w:cs="Times New Roman"/>
          <w:vertAlign w:val="superscript"/>
        </w:rPr>
        <w:t>-</w:t>
      </w:r>
      <w:r>
        <w:rPr>
          <w:rStyle w:val="cmr-8"/>
          <w:rFonts w:eastAsia="Times New Roman" w:cs="Times New Roman"/>
          <w:vertAlign w:val="superscript"/>
        </w:rPr>
        <w:t>25</w:t>
      </w:r>
      <w:r>
        <w:rPr>
          <w:rFonts w:eastAsia="Times New Roman" w:cs="Times New Roman"/>
        </w:rPr>
        <w:t xml:space="preserve"> was used. BEDTools was used to assign peaks to the nearest 5</w:t>
      </w:r>
      <w:r>
        <w:rPr>
          <w:rStyle w:val="cmsy-8"/>
          <w:rFonts w:ascii="Times New Roman" w:eastAsia="Times New Roman" w:hAnsi="Times New Roman" w:cs="Times New Roman"/>
        </w:rPr>
        <w:t>′</w:t>
      </w:r>
      <w:r>
        <w:rPr>
          <w:rFonts w:eastAsia="Times New Roman" w:cs="Times New Roman"/>
        </w:rPr>
        <w:t xml:space="preserve"> end of genes. Table S1 reports sequencing statistics for ChIP-seq. </w:t>
      </w:r>
    </w:p>
    <w:p w14:paraId="392C8233" w14:textId="77777777" w:rsidR="0060324F" w:rsidRDefault="00803168">
      <w:pPr>
        <w:divId w:val="1022970577"/>
        <w:rPr>
          <w:rFonts w:eastAsia="Times New Roman" w:cs="Times New Roman"/>
        </w:rPr>
      </w:pPr>
      <w:r>
        <w:rPr>
          <w:rStyle w:val="phvb8t-x-x-120"/>
          <w:rFonts w:eastAsia="Times New Roman" w:cs="Times New Roman"/>
        </w:rPr>
        <w:t>RT-PCR</w:t>
      </w:r>
    </w:p>
    <w:p w14:paraId="7B8BB644" w14:textId="77777777" w:rsidR="0060324F" w:rsidRDefault="00803168">
      <w:pPr>
        <w:ind w:left="720"/>
        <w:divId w:val="1022970577"/>
        <w:rPr>
          <w:rFonts w:eastAsia="Times New Roman" w:cs="Times New Roman"/>
        </w:rPr>
      </w:pPr>
      <w:r>
        <w:rPr>
          <w:rFonts w:eastAsia="Times New Roman" w:cs="Times New Roman"/>
        </w:rPr>
        <w:br/>
        <w:t xml:space="preserve">Total RNA was treated with Turbo DNase (Ambion, Austin, TX, USA), and then reverse transcribed using SuperScript III (Invitrogen, Eugene, OR, USA) with random primers (Promega, Madison, WI, USA). The resulting cDNA was analyzed by conventional PCR. Table S1 lists the primers used in Figure </w:t>
      </w:r>
      <w:hyperlink r:id="rId1572" w:anchor="x1-55002r12" w:history="1">
        <w:r>
          <w:rPr>
            <w:rStyle w:val="Hyperlink"/>
            <w:rFonts w:eastAsia="Times New Roman" w:cs="Times New Roman"/>
          </w:rPr>
          <w:t>3.12</w:t>
        </w:r>
      </w:hyperlink>
      <w:r>
        <w:rPr>
          <w:rFonts w:eastAsia="Times New Roman" w:cs="Times New Roman"/>
        </w:rPr>
        <w:t xml:space="preserve">. </w:t>
      </w:r>
    </w:p>
    <w:p w14:paraId="39DC4371" w14:textId="77777777" w:rsidR="0060324F" w:rsidRDefault="00803168">
      <w:pPr>
        <w:divId w:val="1022970577"/>
        <w:rPr>
          <w:rFonts w:eastAsia="Times New Roman" w:cs="Times New Roman"/>
        </w:rPr>
      </w:pPr>
      <w:r>
        <w:rPr>
          <w:rStyle w:val="phvb8t-x-x-120"/>
          <w:rFonts w:eastAsia="Times New Roman" w:cs="Times New Roman"/>
        </w:rPr>
        <w:t>Ping-Pong Analysis</w:t>
      </w:r>
      <w:r>
        <w:rPr>
          <w:rFonts w:eastAsia="Times New Roman" w:cs="Times New Roman"/>
        </w:rPr>
        <w:t xml:space="preserve"> </w:t>
      </w:r>
    </w:p>
    <w:p w14:paraId="52141FE4" w14:textId="77777777" w:rsidR="0060324F" w:rsidRDefault="00803168">
      <w:pPr>
        <w:ind w:left="720"/>
        <w:divId w:val="1022970577"/>
        <w:rPr>
          <w:rFonts w:eastAsia="Times New Roman" w:cs="Times New Roman"/>
        </w:rPr>
      </w:pPr>
      <w:r>
        <w:rPr>
          <w:rFonts w:eastAsia="Times New Roman" w:cs="Times New Roman"/>
        </w:rPr>
        <w:br/>
        <w:t>Ping-Pong amplification was analyzed by the 5</w:t>
      </w:r>
      <w:r>
        <w:rPr>
          <w:rStyle w:val="cmsy-8"/>
          <w:rFonts w:ascii="Times New Roman" w:eastAsia="Times New Roman" w:hAnsi="Times New Roman" w:cs="Times New Roman"/>
        </w:rPr>
        <w:t>′</w:t>
      </w:r>
      <w:r>
        <w:rPr>
          <w:rFonts w:eastAsia="Times New Roman" w:cs="Times New Roman"/>
        </w:rPr>
        <w:t> -5</w:t>
      </w:r>
      <w:r>
        <w:rPr>
          <w:rStyle w:val="cmsy-8"/>
          <w:rFonts w:ascii="Times New Roman" w:eastAsia="Times New Roman" w:hAnsi="Times New Roman" w:cs="Times New Roman"/>
        </w:rPr>
        <w:t>′</w:t>
      </w:r>
      <w:r>
        <w:rPr>
          <w:rFonts w:eastAsia="Times New Roman" w:cs="Times New Roman"/>
        </w:rPr>
        <w:t> overlap between piRNA pairs from opposite genomic strands [</w:t>
      </w:r>
      <w:hyperlink r:id="rId1573" w:anchor="XLi2009a" w:history="1">
        <w:r>
          <w:rPr>
            <w:rStyle w:val="Hyperlink"/>
            <w:rFonts w:eastAsia="Times New Roman" w:cs="Times New Roman"/>
          </w:rPr>
          <w:t>Li et al.</w:t>
        </w:r>
      </w:hyperlink>
      <w:r>
        <w:rPr>
          <w:rFonts w:eastAsia="Times New Roman" w:cs="Times New Roman"/>
        </w:rPr>
        <w:t>, </w:t>
      </w:r>
      <w:hyperlink r:id="rId1574" w:anchor="XLi2009a" w:history="1">
        <w:r>
          <w:rPr>
            <w:rStyle w:val="Hyperlink"/>
            <w:rFonts w:eastAsia="Times New Roman" w:cs="Times New Roman"/>
          </w:rPr>
          <w:t>2009b</w:t>
        </w:r>
      </w:hyperlink>
      <w:r>
        <w:rPr>
          <w:rFonts w:eastAsia="Times New Roman" w:cs="Times New Roman"/>
        </w:rPr>
        <w:t>]. Overlap scores for each overlapping pair were the product of the number of reads of each of the piRNAs from opposite strands. The overall score for each overlap extend (1-30) was the sum of all such products for all chromosomes. Heterogeneity at the 3</w:t>
      </w:r>
      <w:r>
        <w:rPr>
          <w:rStyle w:val="cmsy-8"/>
          <w:rFonts w:ascii="Times New Roman" w:eastAsia="Times New Roman" w:hAnsi="Times New Roman" w:cs="Times New Roman"/>
        </w:rPr>
        <w:t>′</w:t>
      </w:r>
      <w:r>
        <w:rPr>
          <w:rFonts w:eastAsia="Times New Roman" w:cs="Times New Roman"/>
        </w:rPr>
        <w:t xml:space="preserve">  ends of small RNAs was neglected. Z-score for 10 bp overlap was calculated using the scores of overlaps from 1-9 and 11-30 as background. </w:t>
      </w:r>
    </w:p>
    <w:p w14:paraId="69183F7F" w14:textId="77777777" w:rsidR="0060324F" w:rsidRDefault="00803168">
      <w:pPr>
        <w:divId w:val="1022970577"/>
        <w:rPr>
          <w:rFonts w:eastAsia="Times New Roman" w:cs="Times New Roman"/>
        </w:rPr>
      </w:pPr>
      <w:r>
        <w:rPr>
          <w:rStyle w:val="phvb8t-x-x-120"/>
          <w:rFonts w:eastAsia="Times New Roman" w:cs="Times New Roman"/>
        </w:rPr>
        <w:t>Rooster piRNA Cluster Detection</w:t>
      </w:r>
      <w:r>
        <w:rPr>
          <w:rFonts w:eastAsia="Times New Roman" w:cs="Times New Roman"/>
        </w:rPr>
        <w:t xml:space="preserve"> </w:t>
      </w:r>
    </w:p>
    <w:p w14:paraId="6248EAE3" w14:textId="77777777" w:rsidR="0060324F" w:rsidRDefault="00803168">
      <w:pPr>
        <w:ind w:left="720"/>
        <w:divId w:val="1022970577"/>
        <w:rPr>
          <w:rFonts w:eastAsia="Times New Roman" w:cs="Times New Roman"/>
        </w:rPr>
      </w:pPr>
      <w:r>
        <w:rPr>
          <w:rFonts w:eastAsia="Times New Roman" w:cs="Times New Roman"/>
        </w:rPr>
        <w:br/>
        <w:t xml:space="preserve">We developed a dynamic programming algorithm to identify the genomic regions with the highest piRNA density. We used oxidized small RNA reads (&gt;23 nt) to detect clusters. We used the conservative assumption that piRNA clusters compose at most 2% of the chicken genome. We first split the genome into 1 kbp non-overlapping windows and computed piRNA abundance for each window. The mean of the top 2% of windows was used as the penalty score for the dynamic programming algorithm. The algorithm computes the cumulative piRNA abundance score as a function of the window index along each chromosome. The score at a window is the sum of the score in the previous window and the piRNA abundance in the current window, minus the penalty score; if the resulting score was negative it was reset to 0. The maximal score points to the largest piRNA cluster. We extracted the largest piRNA cluster, recomputed the scores at the corresponding windows, and searched for the next cluster. The process continued until the scores for all windows were zero. The boundaries of each cluster were further refined by including those base pairs for which piRNA abundance exceeded the mean piRNA abundance of the top 2% windows. We considered only those clusters with abundance &gt;10 ppm for uniquely mapping piRNAs. In Figure </w:t>
      </w:r>
      <w:hyperlink r:id="rId1575" w:anchor="x1-59001r15" w:history="1">
        <w:r>
          <w:rPr>
            <w:rStyle w:val="Hyperlink"/>
            <w:rFonts w:eastAsia="Times New Roman" w:cs="Times New Roman"/>
          </w:rPr>
          <w:t>3.15</w:t>
        </w:r>
      </w:hyperlink>
      <w:r>
        <w:rPr>
          <w:rFonts w:eastAsia="Times New Roman" w:cs="Times New Roman"/>
        </w:rPr>
        <w:t xml:space="preserve">E, gene models were corrected using data from our unpublished adult rooster testis RNA-seq data. </w:t>
      </w:r>
    </w:p>
    <w:p w14:paraId="2267FB0E" w14:textId="77777777" w:rsidR="0060324F" w:rsidRDefault="00803168">
      <w:pPr>
        <w:pStyle w:val="Heading2"/>
        <w:divId w:val="1022970577"/>
        <w:rPr>
          <w:rFonts w:eastAsia="Times New Roman" w:cs="Times New Roman"/>
        </w:rPr>
      </w:pPr>
      <w:r>
        <w:rPr>
          <w:rStyle w:val="titlemark"/>
          <w:rFonts w:eastAsia="Times New Roman" w:cs="Times New Roman"/>
        </w:rPr>
        <w:t>Chapter 4</w:t>
      </w:r>
      <w:r>
        <w:rPr>
          <w:rFonts w:eastAsia="Times New Roman" w:cs="Times New Roman"/>
        </w:rPr>
        <w:br/>
        <w:t>SeqZip - Development and Applications</w:t>
      </w:r>
    </w:p>
    <w:p w14:paraId="0A1713D8" w14:textId="77777777" w:rsidR="0060324F" w:rsidRDefault="00803168">
      <w:pPr>
        <w:pStyle w:val="Heading3"/>
        <w:divId w:val="1022970577"/>
        <w:rPr>
          <w:rFonts w:eastAsia="Times New Roman" w:cs="Times New Roman"/>
        </w:rPr>
      </w:pPr>
      <w:r>
        <w:rPr>
          <w:rStyle w:val="titlemark"/>
          <w:rFonts w:eastAsia="Times New Roman" w:cs="Times New Roman"/>
        </w:rPr>
        <w:t xml:space="preserve">4.1 </w:t>
      </w:r>
      <w:r>
        <w:rPr>
          <w:rFonts w:eastAsia="Times New Roman" w:cs="Times New Roman"/>
        </w:rPr>
        <w:t>Overview</w:t>
      </w:r>
    </w:p>
    <w:p w14:paraId="3260EB15" w14:textId="77777777" w:rsidR="0060324F" w:rsidRDefault="00803168">
      <w:pPr>
        <w:pStyle w:val="noindent"/>
        <w:divId w:val="1022970577"/>
        <w:rPr>
          <w:rStyle w:val="Hyperlink"/>
          <w:b/>
          <w:bCs/>
          <w:sz w:val="27"/>
          <w:szCs w:val="27"/>
        </w:rPr>
      </w:pPr>
      <w:r>
        <w:rPr>
          <w:rFonts w:cs="Times New Roman"/>
        </w:rPr>
        <w:t xml:space="preserve">Development of the SeqZip methodology began with an attempt to circumvent an obvious shortcoming in second generation HTS_short read lengths. Until second generation HTS (i.e. reads &lt;100nt on either the Illumina or SOLiD platforms), most sequencing was done using cloned fragments, stored in a bacteria, and analyzed using dideoxy _Sanger Sequencing_ (see </w:t>
      </w:r>
      <w:hyperlink r:id="rId1576" w:anchor="x1-70001" w:history="1">
        <w:r>
          <w:rPr>
            <w:rStyle w:val="Hyperlink"/>
            <w:rFonts w:cs="Times New Roman"/>
          </w:rPr>
          <w:t>1.2.1</w:t>
        </w:r>
      </w:hyperlink>
      <w:r>
        <w:rPr>
          <w:rFonts w:cs="Times New Roman"/>
        </w:rPr>
        <w:t xml:space="preserve">). Indeed, this is how most </w:t>
      </w:r>
      <w:r>
        <w:rPr>
          <w:rStyle w:val="phvb8t-x-x-120"/>
          <w:rFonts w:cs="Times New Roman"/>
        </w:rPr>
        <w:t>??</w:t>
      </w:r>
      <w:r w:rsidR="00C11888">
        <w:rPr>
          <w:rFonts w:cs="Times New Roman"/>
        </w:rPr>
        <w:fldChar w:fldCharType="begin"/>
      </w:r>
      <w:r>
        <w:rPr>
          <w:rFonts w:cs="Times New Roman"/>
        </w:rPr>
        <w:instrText xml:space="preserve"> HYPERLINK "file://localhost/protect%20/begingroup%20/def%20/MessageBreak%20%7B(caption)%20%20%20%20%20%20%20%20%20%20%20%20%20%20%20%20%7D/let%20/protect%20/immediate/write%20/@unused%20%7BPackage%20caption%20Warning:%20/label%20without%20proper%20/caption%20on%20input%20line%206.See%20the%20caption%20package%20documentation%20for%20explanation.%7D/endgroup%20/edef%20hd:abrevs%7Bhd:abrevs%7D/protect%20/gdef%20/protect%20/begingroup%20/def%20/MessageBreak%20%7B%20%20%20%20%20%20%20%20%20%20%20%20%20%20%20%7D/let%20/protect%20/immediate/write%20/@unused%20%7BLaTeX%20Warning:%20There%20were%20undefined%20references.%7D/endgroup%20%7B/protect%20/begingroup%20/def%20/MessageBreak%20%7B%20%20%20%20%20%20%20%20%20%20%20%20%20%20%20%7D/let%20/protect%20/immediate/write%20/@unused%20%7BLaTeX%20Warning:%20There%20were%20undefined%20references.%7D/endgroup%20%7D%7B/unhbox%20/voidb@x%20/hbox%20%7B/a:mbox%20%7B/protect%20/protect%20/edef%20T1%7BT1%7D/let%20/enc@update%20/relax%20/protect%20/edef%20phv%7Bphv%7D/protect%20/edef%20m%7Bm%7D/protect%20/edef%20n%7Bn%7D/protect%20/xdef%20/T1/phv/bx/n/12%20%7B/T1/phv/m/n/12%20%7D/begingroup%20/escapechar%20/m@ne%20/let%20/MT@subst@/T1/phv/bx/n/12%20/def%20/par%20%7D/b:mbox%20%7D%7D/protect%20/begingroup%20/def%20/MessageBreak%20%7B%20%20%20%20%20%20%20%20%20%20%20%20%20%20%20%7D/let%20/protect%20/immediate/write%20/@unused%20%7BLaTeX%20Warning:%20Reference%20%60hd:abrevs'%20on%20page%20275%20undefined%20on%20input%20line%209.%7D/endgroup%20/relax%20/hbox%20%7B%7D/let%20/endcsname%20/relax%20/protect%20/begingroup%20/def%20/MessageBreak%20%7B(caption)%20%20%20%20%20%20%20%20%20%20%20%20%20%20%20%20%7D/let%20/protect%20/immediate/write%20/@unused%20%7BPackage%20caption%20Warning:%20/label%20without%20proper%20/caption%20on%20input%20line%206.See%20the%20caption%20package%20documentation%20for%20explanation.%7D/endgroup%20/edef%20hd:abrevs%7Bhd:abrevs%7D/protect%20/gdef%20/protect%20/begingroup%20/def%20/MessageBreak%20%7B%20%20%20%20%20%20%20%20%20%20%20%20%20%20%20%7D/let%20/protect%20/immediate/write%20/@unused%20%7BLaTeX%20Warning:%20There%20were%20undefined%20references.%7D/endgroup%20%7B/protect%20/begingroup%20/def%20/MessageBreak%20%7B%20%20%20%20%20%20%20%20%20%20%20%20%20%20%20%7D/let%20/protect%20/immediate/write%20/@unused%20%7BLaTeX%20Warning:%20There%20were%20undefined%20references.%7D/endgroup%20%7D%7B/unhbox%20/voidb@x%20/hbox%20%7B/a:mbox%20%7B/protect%20/protect%20/edef%20T1%7BT1%7D/let%20/enc@update%20/relax%20/protect%20/edef%20phv%7Bphv%7D/protect%20/edef%20m%7Bm%7D/protect%20/edef%20n%7Bn%7D/protect%20/xdef%20/T1/phv/bx/n/12%20%7B/T1/phv/m/n/12%20%7D/begingroup%20/escapechar%20/m@ne%20/let%20/MT@subst@/T1/phv/bx/n/12%20/def%20/par%20%7D/b:mbox%20%7D%7D/protect%20/begingroup%20/def%20/MessageBreak%20%7B%20%20%20%20%20%20%20%20%20%20%20%20%20%20%20%7D/let%20/protect%20/immediate/write%20/@unused%20%7BLaTeX%20Warning:%20Reference%20%60hd:abrevs'%20on%20page%20275%20undefined%20on%20input%20line%209.%7D/endgroup%20/relax%20/hbox%20%7B%7D/let%20::)Q/endcsname%20/relax%20/protect%20/begingroup%20/def%20/MessageBreak%20%7B(caption)%20%20%20%20%20%20%20%20%20%20%20%20%20%20%20%20%7D/let%20/protect%20/immediate/write%20/@unused%20%7BPackage%20caption%20Warning:%20/label%20without%20proper%20/caption%20on%20input%20line%206.See%20the%20caption%20package%20documentation%20for%20explanation.%7D/endgroup%20/edef%20hd:abrevs%7Bhd:abrevs%7D/protect%20/gdef%20/protect%20/begingroup%20/def%20/MessageBreak%20%7B%20%20%20%20%20%20%20%20%20%20%20%20%20%20%20%7D/let%20/protect%20/immediate/write%20/@unused%20%7BLaTeX%20Warning:%20There%20were%20undefined%20references.%7D/endgroup%20%7B/protect%20/begingroup%20/def%20/MessageBreak%20%7B%20%20%20%20%20%20%20%20%20%20%20%20%20%20%20%7D/let%20/protect%20/immediate/write%20/@unused%20%7BLaTeX%20Warning:%20There%20were%20undefined%20references.%7D/endgroup%20%7D%7B/unhbox%20/voidb@x%20/hbox%20%7B/a:mbox%20%7B/protect%20/protect%20/edef%20T1%7BT1%7D/let%20/enc@update%20/relax%20/protect%20/edef%20phv%7Bphv%7D/protect%20/edef%20m%7Bm%7D/protect%20/edef%20n%7Bn%7D/protect%20/xdef%20/T1/phv/bx/n/12%20%7B/T1/phv/m/n/12%20%7D/begingroup%20/escapechar%20/m@ne%20/let%20/MT@subst@/T1/phv/bx/n/12%20/def%20/par%20%7D/b:mbox%20%7D%7D/protect%20/begingroup%20/def%20/MessageBreak%20%7B%20%20%20%20%20%20%20%20%20%20%20%20%20%20%20%7D/let%20/protect%20/immediate/write%20/@unused%20%7BLaTeX%20Warning:%20Reference%20%60hd:abrevs'%20on%20page%20275%20undefined%20on%20input%20line%209.%7D/endgroup%20/relax%20/hbox%20%7B%7D/let%20::)F/cw:x1-3001r%20/protect%20/protect%20/begingroup%20/def%20/MessageBreak%20%7B(caption)%20%20%20%20%20%20%20%20%20%20%20%20%20%20%20%20%7D/let%20/protect%20/immediate/write%20/@unused%20%7BPackage%20caption%20Warning:%20/label%20without%20proper%20/caption%20on%20input%20line%206.See%20the%20caption%20package%20documentation%20for%20explanation.%7D/endgroup%20/edef%20hd:abrevs%7Bhd:abrevs%7D/protect%20/gdef%20/protect%20/begingroup%20/def%20/MessageBreak%20%7B%20%20%20%20%20%20%20%20%20%20%20%20%20%20%20%7D/let%20/protect%20/immediate/write%20/@unused%20%7BLaTeX%20Warning:%20There%20were%20undefined%20references.%7D/endgroup%20%7B/protect%20/begingroup%20/def%20/MessageBreak%20%7B%20%20%20%20%20%20%20%20%20%20%20%20%20%20%20%7D/let%20/protect%20/immediate/write%20/@unused%20%7BLaTeX%20Warning:%20There%20were%20undefined%20references.%7D/endgroup%20%7D%7B/unhbox%20/voidb@x%20/hbox%20%7B/a:mbox%20%7B/protect%20/protect%20/edef%20T1%7BT1%7D/let%20/enc@update%20/relax%20/protect%20/edef%20phv%7Bphv%7D/protect%20/edef%20m%7Bm%7D/protect%20/edef%20n%7Bn%7D/protect%20/xdef%20/T1/phv/bx/n/12%20%7B/T1/phv/m/n/12%20%7D/begingroup%20/escapechar%20/m@ne%20/let%20/MT@subst@/T1/phv/bx/n/12%20/def%20/par%20%7D/b:mbox%20%7D%7D/protect%20/begingroup%20/def%20/MessageBreak%20%7B%20%20%20%20%20%20%20%20%20%20%20%20%20%20%20%7D/let%20/protect%20/immediate/write%20/@unused%20%7BLaTeX%20Warning:%20Reference%20%60hd:abrevs'%20on%20page%20275%20undefined%20on%20input%20line%209.%7D/endgroup%20/relax%20/hbox%20%7B%7D/let%20::)Q/endcsname%20F-/endcsname%20/relax%20/cw:x1-3001r%20/protect%20/protect%20/begingroup%20/def%20/MessageBreak%20%7B(caption)%20%20%20%20%20%20%20%20%20%20%20%20%20%20%20%20%7D/let%20/protect%20/immediate/write%20/@unused%20%7BPackage%20caption%20Warning:%20/label%20without%20proper%20/caption%20on%20input%20line%206.See%20the%20caption%20package%20documentation%20for%20explanation.%7D/endgroup%20/edef%20hd:abrevs%7Bhd:abrevs%7D/protect%20/gdef%20/protect%20/begingroup%20/def%20/MessageBreak%20%7B%20%20%20%20%20%20%20%20%20%20%20%20%20%20%20%7D/let%20/protect%20/immediate/write%20/@unused%20%7BLaTeX%20Warning:%20There%20were%20undefined%20references.%7D/endgroup%20%7B/protect%20/begingroup%20/def%20/MessageBreak%20%7B%20%20%20%20%20%20%20%20%20%20%20%20%20%20%20%7D/let%20/protect%20/immediate/write%20/@unused%20%7BLaTeX%20Warning:%20There%20were%20undefined%20references.%7D/endgroup%20%7D%7B/unhbox%20/voidb@x%20/hbox%20%7B/a:mbox%20%7B/protect%20/protect%20/edef%20T1%7BT1%7D/let%20/enc@update%20/relax%20/protect%20/edef%20phv%7Bphv%7D/protect%20/edef%20m%7Bm%7D/protect%20/edef%20n%7Bn%7D/protect%20/xdef%20/T1/phv/bx/n/12%20%7B/T1/phv/m/n/12%20%7D/begingroup%20/escapechar%20/m@ne%20/let%20/MT@subst@/T1/phv/bx/n/12%20/def%20/par%20%7D/b:mbox%20%7D%7D/protect%20/begingroup%20/def%20/MessageBreak%20%7B%20%20%20%20%20%20%20%20%20%20%20%20%20%20%20%7D/let%20/protect%20/immediate/write%20/@unused%20%7BLaTeX%20Warning:%20Reference%20%60hd:abrevs'%20on%20page%20275%20undefined%20on%20input%20line%209.%7D/endgroup%20/relax%20/hbox%20%7B%7D/let%20::)F/cw:x1-3001r%20/protect%20/protect%20/begingroup%20/def%20/MessageBreak%20%7B(caption)%20%20%20%20%20%20%20%20%20%20%20%20%20%20%20%20%7D/let%20/protect%20/immediate/write%20/@unused%20%7BPackage%20caption%20Warning:%20/label%20without%20proper%20/caption%20on%20input%20line%206.See%20the%20caption%20package%20documentation%20for%20explanation.%7D/endgroup%20/edef%20hd:abrevs%7Bhd:abrevs%7D/protect%20/gdef%20/protect%20/begingroup%20/def%20/MessageBreak%20%7B%20%20%20%20%20%20%20%20%20%20%20%20%20%20%20%7D/let%20/protect%20/immediate/write%20/@unused%20%7BLaTeX%20Warning:%20There%20were%20undefined%20references.%7D/endgroup%20%7B/protect%20/begingroup%20/def%20/MessageBreak%20%7B%20%20%20%20%20%20%20%20%20%20%20%20%20%20%20%7D/let%20/protect%20/immediate/write%20/@unused%20%7BLaTeX%20Warning:%20There%20were%20undefined%20references.%7D/endgroup%20%7D%7B/unhbox%20/voidb@x%20/hbox%20%7B/a:mbox%20%7B/protect%20/protect%20/edef%20T1%7BT1%7D/let%20/enc@update%20/relax%20/protect%20/edef%20phv%7Bphv%7D/protect%20/edef%20m%7Bm%7D/protect%20/edef%20n%7Bn%7D/protect%20/xdef%20/T1/phv/bx/n/12%20%7B/T1/phv/m/n/12%20%7D/begingroup%20/escapechar%20/m@ne%20/let%20/MT@subst@/T1/phv/bx/n/12%20/def%20/par%20%7D/b:mbox%20%7D%7D/protect%20/begingroup%20/def%20/MessageBreak%20%7B%20%20%20%20%20%20%20%20%20%20%20%20%20%20%20%7D/let%20/protect%20/immediate/write%20/@unused%20%7BLaTeX%20Warning:%20Reference%20%60hd:abrevs'%20on%20page%20275%20undefined%20on%20input%20line%209.%7D/endgroup%20/relax%20/hbox%20%7B%7D/let%20::)Q/endcsname%20F-/endcsname%20/par%20EST%3C/a%3Es%20where%20analyzed.%20An%20extremely%20powerful%20feature%20ofthese%20ESTs%20is%20that%20as%20they%20represented%20the%20sequence%20of%20a%20single%20clone,%20froma%20single%20original%20molecule%20of%20RNA.%20Connectivity%20between%20sequences%20thatwere%20far%20apart%20(%3E1,000%20nt)%20in%20the%20original%20sequence%20was%20maintained.%20It%20isthis%20very%20feature,%20the%20continuity%20of%20sequence,%20that%20allowed%20whole%20genomeshotgun%20sequencing%20to%20be%20used,%20and%20ESTs%20to%20be%20assembled%20into%20completegenomes,%20despite%20sometimes%20lengthly,%20repetitive,%20stretches%20of%20DNA%20(see%20section%3Ca%20href=" </w:instrText>
      </w:r>
      <w:r w:rsidR="00C11888">
        <w:rPr>
          <w:rFonts w:cs="Times New Roman"/>
        </w:rPr>
        <w:fldChar w:fldCharType="separate"/>
      </w:r>
      <w:r>
        <w:rPr>
          <w:rStyle w:val="phvro8t-x-x-120"/>
          <w:rFonts w:cs="Times New Roman"/>
          <w:color w:val="0000FF"/>
          <w:u w:val="single"/>
        </w:rPr>
        <w:t xml:space="preserve">Fn1 </w:t>
      </w:r>
      <w:r>
        <w:rPr>
          <w:rStyle w:val="Hyperlink"/>
          <w:rFonts w:cs="Times New Roman"/>
        </w:rPr>
        <w:t xml:space="preserve">and </w:t>
      </w:r>
      <w:r>
        <w:rPr>
          <w:rStyle w:val="phvro8t-x-x-120"/>
          <w:rFonts w:cs="Times New Roman"/>
          <w:color w:val="0000FF"/>
          <w:u w:val="single"/>
        </w:rPr>
        <w:t>Dscam1</w:t>
      </w:r>
      <w:r>
        <w:rPr>
          <w:rStyle w:val="Hyperlink"/>
          <w:rFonts w:cs="Times New Roman"/>
        </w:rPr>
        <w:t xml:space="preserve">. </w:t>
      </w:r>
    </w:p>
    <w:p w14:paraId="4B276583" w14:textId="77777777" w:rsidR="0060324F" w:rsidRDefault="00803168">
      <w:pPr>
        <w:pStyle w:val="noindent"/>
        <w:divId w:val="1022970577"/>
      </w:pPr>
      <w:r>
        <w:rPr>
          <w:rFonts w:cs="Times New Roman"/>
          <w:color w:val="0000FF"/>
          <w:u w:val="single"/>
        </w:rPr>
        <w:t xml:space="preserve">Presented in this Chapter are experiments demonstrating SeqZip application to the following questions and issues: </w:t>
      </w:r>
    </w:p>
    <w:p w14:paraId="416E271C" w14:textId="77777777" w:rsidR="0060324F" w:rsidRDefault="00803168">
      <w:pPr>
        <w:numPr>
          <w:ilvl w:val="0"/>
          <w:numId w:val="2"/>
        </w:numPr>
        <w:spacing w:before="100" w:beforeAutospacing="1" w:after="100" w:afterAutospacing="1"/>
        <w:divId w:val="1022970577"/>
        <w:rPr>
          <w:rFonts w:eastAsia="Times New Roman" w:cs="Times New Roman"/>
        </w:rPr>
      </w:pPr>
      <w:r>
        <w:rPr>
          <w:rFonts w:eastAsia="Times New Roman" w:cs="Times New Roman"/>
          <w:color w:val="0000FF"/>
          <w:u w:val="single"/>
        </w:rPr>
        <w:t xml:space="preserve">Section </w:t>
      </w:r>
      <w:r w:rsidR="00C11888">
        <w:rPr>
          <w:rFonts w:cs="Times New Roman"/>
        </w:rPr>
        <w:fldChar w:fldCharType="end"/>
      </w:r>
      <w:hyperlink r:id="rId1577" w:anchor="x1-650002" w:history="1">
        <w:r>
          <w:rPr>
            <w:rStyle w:val="Hyperlink"/>
            <w:rFonts w:eastAsia="Times New Roman" w:cs="Times New Roman"/>
          </w:rPr>
          <w:t>4.2</w:t>
        </w:r>
      </w:hyperlink>
      <w:r>
        <w:rPr>
          <w:rFonts w:eastAsia="Times New Roman" w:cs="Times New Roman"/>
        </w:rPr>
        <w:t xml:space="preserve">: Simultaneous investigation of 10 genes ("Multiplex") for coordinated alternative splicing. </w:t>
      </w:r>
    </w:p>
    <w:p w14:paraId="39DF32D1" w14:textId="77777777" w:rsidR="0060324F" w:rsidRDefault="00803168">
      <w:pPr>
        <w:numPr>
          <w:ilvl w:val="0"/>
          <w:numId w:val="2"/>
        </w:numPr>
        <w:spacing w:before="100" w:beforeAutospacing="1" w:after="100" w:afterAutospacing="1"/>
        <w:divId w:val="1022970577"/>
        <w:rPr>
          <w:rFonts w:eastAsia="Times New Roman" w:cs="Times New Roman"/>
        </w:rPr>
      </w:pPr>
      <w:r>
        <w:rPr>
          <w:rFonts w:eastAsia="Times New Roman" w:cs="Times New Roman"/>
        </w:rPr>
        <w:t xml:space="preserve">Section </w:t>
      </w:r>
      <w:hyperlink r:id="rId1578" w:anchor="x1-660003" w:history="1">
        <w:r>
          <w:rPr>
            <w:rStyle w:val="Hyperlink"/>
            <w:rFonts w:eastAsia="Times New Roman" w:cs="Times New Roman"/>
          </w:rPr>
          <w:t>4.3</w:t>
        </w:r>
      </w:hyperlink>
      <w:r>
        <w:rPr>
          <w:rFonts w:eastAsia="Times New Roman" w:cs="Times New Roman"/>
        </w:rPr>
        <w:t xml:space="preserve">: Investigate of RNA integrity using SeqZip. </w:t>
      </w:r>
    </w:p>
    <w:p w14:paraId="42AD4701" w14:textId="77777777" w:rsidR="0060324F" w:rsidRDefault="00803168">
      <w:pPr>
        <w:numPr>
          <w:ilvl w:val="0"/>
          <w:numId w:val="2"/>
        </w:numPr>
        <w:spacing w:before="100" w:beforeAutospacing="1" w:after="100" w:afterAutospacing="1"/>
        <w:divId w:val="1022970577"/>
        <w:rPr>
          <w:rFonts w:eastAsia="Times New Roman" w:cs="Times New Roman"/>
        </w:rPr>
      </w:pPr>
      <w:r>
        <w:rPr>
          <w:rFonts w:eastAsia="Times New Roman" w:cs="Times New Roman"/>
        </w:rPr>
        <w:t xml:space="preserve">Section </w:t>
      </w:r>
      <w:hyperlink r:id="rId1579" w:anchor="x1-740004" w:history="1">
        <w:r>
          <w:rPr>
            <w:rStyle w:val="Hyperlink"/>
            <w:rFonts w:eastAsia="Times New Roman" w:cs="Times New Roman"/>
          </w:rPr>
          <w:t>4.4.4</w:t>
        </w:r>
      </w:hyperlink>
      <w:r>
        <w:rPr>
          <w:rFonts w:eastAsia="Times New Roman" w:cs="Times New Roman"/>
        </w:rPr>
        <w:t>: Demonstrating the presence of long, continuous piRNA precusors by SeqZip</w:t>
      </w:r>
    </w:p>
    <w:p w14:paraId="0C89CB5B" w14:textId="77777777" w:rsidR="0060324F" w:rsidRDefault="00803168">
      <w:pPr>
        <w:pStyle w:val="noindent"/>
        <w:divId w:val="1022970577"/>
        <w:rPr>
          <w:rFonts w:cs="Times New Roman"/>
        </w:rPr>
      </w:pPr>
      <w:r>
        <w:rPr>
          <w:rFonts w:cs="Times New Roman"/>
        </w:rPr>
        <w:t xml:space="preserve">The three sections add to the data discussed in Chapter </w:t>
      </w:r>
      <w:hyperlink r:id="rId1580" w:anchor="x1-260002" w:history="1">
        <w:r>
          <w:rPr>
            <w:rStyle w:val="Hyperlink"/>
            <w:rFonts w:cs="Times New Roman"/>
          </w:rPr>
          <w:t>2</w:t>
        </w:r>
      </w:hyperlink>
      <w:r>
        <w:rPr>
          <w:rFonts w:cs="Times New Roman"/>
        </w:rPr>
        <w:t xml:space="preserve"> in some important ways. Section </w:t>
      </w:r>
      <w:hyperlink r:id="rId1581" w:anchor="x1-650002" w:history="1">
        <w:r>
          <w:rPr>
            <w:rStyle w:val="Hyperlink"/>
            <w:rFonts w:cs="Times New Roman"/>
          </w:rPr>
          <w:t>4.2</w:t>
        </w:r>
      </w:hyperlink>
      <w:r>
        <w:rPr>
          <w:rFonts w:cs="Times New Roman"/>
        </w:rPr>
        <w:t xml:space="preserve"> demonstrates that the SeqZip method can not only be used to investigate an extremely complex alternatively spliced gene (</w:t>
      </w:r>
      <w:r>
        <w:rPr>
          <w:rStyle w:val="phvro8t-x-x-120"/>
          <w:rFonts w:cs="Times New Roman"/>
        </w:rPr>
        <w:t>Dscam1</w:t>
      </w:r>
      <w:r>
        <w:rPr>
          <w:rFonts w:cs="Times New Roman"/>
        </w:rPr>
        <w:t xml:space="preserve">) in a comprehensive manner, but can also be applied to looking at multiple genes at once. Section </w:t>
      </w:r>
      <w:hyperlink r:id="rId1582" w:anchor="x1-660003" w:history="1">
        <w:r>
          <w:rPr>
            <w:rStyle w:val="Hyperlink"/>
            <w:rFonts w:cs="Times New Roman"/>
          </w:rPr>
          <w:t>4.3</w:t>
        </w:r>
      </w:hyperlink>
      <w:r>
        <w:rPr>
          <w:rFonts w:cs="Times New Roman"/>
        </w:rPr>
        <w:t xml:space="preserve"> exploits a subtle feature of the method_that the RNA must be intact in order to produce a ligation product. This can be used to report on a fraction of intact RNA and deduce meaningful information such as the amount of intact RNA virus (see, or the existence of as-yet unobserved mega transcripts, like mammalian piRNA precursors (section </w:t>
      </w:r>
      <w:hyperlink r:id="rId1583" w:anchor="x1-700004" w:history="1">
        <w:r>
          <w:rPr>
            <w:rStyle w:val="Hyperlink"/>
            <w:rFonts w:cs="Times New Roman"/>
          </w:rPr>
          <w:t>4.4</w:t>
        </w:r>
      </w:hyperlink>
      <w:r>
        <w:rPr>
          <w:rFonts w:cs="Times New Roman"/>
        </w:rPr>
        <w:t xml:space="preserve">). </w:t>
      </w:r>
    </w:p>
    <w:p w14:paraId="1D4B1B4E" w14:textId="77777777" w:rsidR="0060324F" w:rsidRDefault="00803168">
      <w:pPr>
        <w:pStyle w:val="Heading3"/>
        <w:divId w:val="1022970577"/>
        <w:rPr>
          <w:rFonts w:eastAsia="Times New Roman" w:cs="Times New Roman"/>
        </w:rPr>
      </w:pPr>
      <w:r>
        <w:rPr>
          <w:rStyle w:val="titlemark"/>
          <w:rFonts w:eastAsia="Times New Roman" w:cs="Times New Roman"/>
        </w:rPr>
        <w:t xml:space="preserve">4.2 </w:t>
      </w:r>
      <w:r>
        <w:rPr>
          <w:rFonts w:eastAsia="Times New Roman" w:cs="Times New Roman"/>
        </w:rPr>
        <w:t>Multiplex SeqZip Application</w:t>
      </w:r>
    </w:p>
    <w:p w14:paraId="6563507B" w14:textId="77777777" w:rsidR="0060324F" w:rsidRDefault="00803168">
      <w:pPr>
        <w:pStyle w:val="noindent"/>
        <w:divId w:val="1022970577"/>
        <w:rPr>
          <w:rFonts w:cs="Times New Roman"/>
        </w:rPr>
      </w:pPr>
      <w:r>
        <w:rPr>
          <w:rFonts w:cs="Times New Roman"/>
        </w:rPr>
        <w:t xml:space="preserve">Is the coordination discussed in section </w:t>
      </w:r>
      <w:hyperlink r:id="rId1584" w:anchor="x1-140004" w:history="1">
        <w:r>
          <w:rPr>
            <w:rStyle w:val="Hyperlink"/>
            <w:rFonts w:cs="Times New Roman"/>
          </w:rPr>
          <w:t>1.3.4</w:t>
        </w:r>
      </w:hyperlink>
      <w:r>
        <w:rPr>
          <w:rFonts w:cs="Times New Roman"/>
        </w:rPr>
        <w:t xml:space="preserve"> a general phenomenon? One of the major goals of developing SeqZip was to investigate potential coordination genome-wide. By genome-wide, what we really mean is to analyze many (or all) of the RNA transcripts in a tissue for evidence of coordinated splicing decisions. When development of the method reached the point that it could be applied to a multiplex study, I did not posses the bioinformatic skills necessary to (1) identify target transcripts, exons, and sequences to investigate for potential connectivity and (2) design ligamers in an automated and high-throughput fashion. Both of these points are discussed later (see </w:t>
      </w:r>
      <w:hyperlink r:id="rId1585" w:anchor="x1-700004" w:history="1">
        <w:r>
          <w:rPr>
            <w:rStyle w:val="Hyperlink"/>
            <w:rFonts w:cs="Times New Roman"/>
          </w:rPr>
          <w:t>4.4</w:t>
        </w:r>
      </w:hyperlink>
      <w:r>
        <w:rPr>
          <w:rFonts w:cs="Times New Roman"/>
        </w:rPr>
        <w:t xml:space="preserve"> and </w:t>
      </w:r>
      <w:hyperlink r:id="rId1586" w:anchor="x1-760005" w:history="1">
        <w:r>
          <w:rPr>
            <w:rStyle w:val="Hyperlink"/>
            <w:rFonts w:cs="Times New Roman"/>
          </w:rPr>
          <w:t>5</w:t>
        </w:r>
      </w:hyperlink>
      <w:r>
        <w:rPr>
          <w:rFonts w:cs="Times New Roman"/>
        </w:rPr>
        <w:t xml:space="preserve">). </w:t>
      </w:r>
    </w:p>
    <w:p w14:paraId="2E137406" w14:textId="77777777" w:rsidR="0060324F" w:rsidRDefault="00803168">
      <w:pPr>
        <w:pStyle w:val="noindent"/>
        <w:divId w:val="1022970577"/>
        <w:rPr>
          <w:rFonts w:cs="Times New Roman"/>
        </w:rPr>
      </w:pPr>
      <w:r>
        <w:rPr>
          <w:rFonts w:cs="Times New Roman"/>
        </w:rPr>
        <w:t xml:space="preserve">In order to make some progress on applying the technique to multiple genes at once, I used data presented by </w:t>
      </w:r>
      <w:hyperlink r:id="rId1587" w:anchor="XFagnani2007" w:history="1">
        <w:r>
          <w:rPr>
            <w:rStyle w:val="Hyperlink"/>
            <w:rFonts w:cs="Times New Roman"/>
          </w:rPr>
          <w:t>Fagnani et al.</w:t>
        </w:r>
      </w:hyperlink>
      <w:r>
        <w:rPr>
          <w:rFonts w:cs="Times New Roman"/>
        </w:rPr>
        <w:t> [</w:t>
      </w:r>
      <w:hyperlink r:id="rId1588" w:anchor="XFagnani2007" w:history="1">
        <w:r>
          <w:rPr>
            <w:rStyle w:val="Hyperlink"/>
            <w:rFonts w:cs="Times New Roman"/>
          </w:rPr>
          <w:t>2007</w:t>
        </w:r>
      </w:hyperlink>
      <w:r>
        <w:rPr>
          <w:rFonts w:cs="Times New Roman"/>
        </w:rPr>
        <w:t xml:space="preserve">]. This paper identified genes displaying tissue-specific splicing patterns, focusing on those with CNS-specific patterns. One section focused on _Coordination between alternative splicing events belonging to the same genes,_ and seemed to be the exact type of genes we were interested in applying the SeqZip method too. Five hundred of the 3,044 genes investigated by their microarrays contained 2_5 alternative exons. </w:t>
      </w:r>
      <w:hyperlink r:id="rId1589" w:anchor="XFagnani2007" w:history="1">
        <w:r>
          <w:rPr>
            <w:rStyle w:val="Hyperlink"/>
            <w:rFonts w:cs="Times New Roman"/>
          </w:rPr>
          <w:t>Fagnani et al.</w:t>
        </w:r>
      </w:hyperlink>
      <w:r>
        <w:rPr>
          <w:rFonts w:cs="Times New Roman"/>
        </w:rPr>
        <w:t> [</w:t>
      </w:r>
      <w:hyperlink r:id="rId1590" w:anchor="XFagnani2007" w:history="1">
        <w:r>
          <w:rPr>
            <w:rStyle w:val="Hyperlink"/>
            <w:rFonts w:cs="Times New Roman"/>
          </w:rPr>
          <w:t>2007</w:t>
        </w:r>
      </w:hyperlink>
      <w:r>
        <w:rPr>
          <w:rFonts w:cs="Times New Roman"/>
        </w:rPr>
        <w:t xml:space="preserve">] contained an additional data file listing all pair-wise combinations of alternative exons in the same gene (with that gene having significant expression in &gt;20 different tissues), along with the standard and partial spearman correlations. </w:t>
      </w:r>
    </w:p>
    <w:p w14:paraId="3B56CEE4" w14:textId="77777777" w:rsidR="0060324F" w:rsidRDefault="00803168">
      <w:pPr>
        <w:pStyle w:val="noindent"/>
        <w:divId w:val="1022970577"/>
        <w:rPr>
          <w:rFonts w:cs="Times New Roman"/>
        </w:rPr>
      </w:pPr>
      <w:r>
        <w:rPr>
          <w:rFonts w:cs="Times New Roman"/>
        </w:rPr>
        <w:t xml:space="preserve">It is important to note that the genes above also contain alternative first exons, a prominent type of alternative splicing (Figure </w:t>
      </w:r>
      <w:hyperlink r:id="rId1591" w:anchor="x1-15001r7" w:history="1">
        <w:r>
          <w:rPr>
            <w:rStyle w:val="Hyperlink"/>
            <w:rFonts w:cs="Times New Roman"/>
          </w:rPr>
          <w:t>1.7</w:t>
        </w:r>
      </w:hyperlink>
      <w:r>
        <w:rPr>
          <w:rFonts w:cs="Times New Roman"/>
        </w:rPr>
        <w:t>). Indeed, from microarrays studies, it has been estimated that approximately 16%_23% of all alternative splicing events involve alternative first and last exons [</w:t>
      </w:r>
      <w:hyperlink r:id="rId1592" w:anchor="XBingham2008" w:history="1">
        <w:r>
          <w:rPr>
            <w:rStyle w:val="Hyperlink"/>
            <w:rFonts w:cs="Times New Roman"/>
          </w:rPr>
          <w:t>Bingham et al.</w:t>
        </w:r>
      </w:hyperlink>
      <w:r>
        <w:rPr>
          <w:rFonts w:cs="Times New Roman"/>
        </w:rPr>
        <w:t>, </w:t>
      </w:r>
      <w:hyperlink r:id="rId1593" w:anchor="XBingham2008" w:history="1">
        <w:r>
          <w:rPr>
            <w:rStyle w:val="Hyperlink"/>
            <w:rFonts w:cs="Times New Roman"/>
          </w:rPr>
          <w:t>2008</w:t>
        </w:r>
      </w:hyperlink>
      <w:r>
        <w:rPr>
          <w:rFonts w:cs="Times New Roman"/>
        </w:rPr>
        <w:t>]. It is known that, through alternative use of first and last exons, cells can fine-tune a transcript_s untranslated region (UTR) and control many aspects of mRNA regulation including nuclear export, localization, expression, and stability [</w:t>
      </w:r>
      <w:hyperlink r:id="rId1594" w:anchor="XHughes2006" w:history="1">
        <w:r>
          <w:rPr>
            <w:rStyle w:val="Hyperlink"/>
            <w:rFonts w:cs="Times New Roman"/>
          </w:rPr>
          <w:t>Hughes</w:t>
        </w:r>
      </w:hyperlink>
      <w:r>
        <w:rPr>
          <w:rFonts w:cs="Times New Roman"/>
        </w:rPr>
        <w:t>, </w:t>
      </w:r>
      <w:hyperlink r:id="rId1595" w:anchor="XHughes2006" w:history="1">
        <w:r>
          <w:rPr>
            <w:rStyle w:val="Hyperlink"/>
            <w:rFonts w:cs="Times New Roman"/>
          </w:rPr>
          <w:t>2006</w:t>
        </w:r>
      </w:hyperlink>
      <w:r>
        <w:rPr>
          <w:rFonts w:cs="Times New Roman"/>
        </w:rPr>
        <w:t xml:space="preserve">]. </w:t>
      </w:r>
    </w:p>
    <w:p w14:paraId="0C4BC9F6" w14:textId="77777777" w:rsidR="0060324F" w:rsidRDefault="00803168">
      <w:pPr>
        <w:pStyle w:val="noindent"/>
        <w:divId w:val="1022970577"/>
        <w:rPr>
          <w:rFonts w:cs="Times New Roman"/>
        </w:rPr>
      </w:pPr>
      <w:r>
        <w:rPr>
          <w:rFonts w:cs="Times New Roman"/>
        </w:rPr>
        <w:t xml:space="preserve">Using the </w:t>
      </w:r>
      <w:hyperlink r:id="rId1596" w:anchor="XFagnani2007" w:history="1">
        <w:r>
          <w:rPr>
            <w:rStyle w:val="Hyperlink"/>
            <w:rFonts w:cs="Times New Roman"/>
          </w:rPr>
          <w:t>Fagnani et al.</w:t>
        </w:r>
      </w:hyperlink>
      <w:r>
        <w:rPr>
          <w:rFonts w:cs="Times New Roman"/>
        </w:rPr>
        <w:t> [</w:t>
      </w:r>
      <w:hyperlink r:id="rId1597" w:anchor="XFagnani2007" w:history="1">
        <w:r>
          <w:rPr>
            <w:rStyle w:val="Hyperlink"/>
            <w:rFonts w:cs="Times New Roman"/>
          </w:rPr>
          <w:t>2007</w:t>
        </w:r>
      </w:hyperlink>
      <w:r>
        <w:rPr>
          <w:rFonts w:cs="Times New Roman"/>
        </w:rPr>
        <w:t>] data, I filtered exon pairs to those with a distance &gt;350 nt between exons in the final pre-mRNA. I also visualized their transcript architecture, and EST evidence using NCBIs AceView tool [</w:t>
      </w:r>
      <w:hyperlink r:id="rId1598" w:anchor="XThierry-Mieg2006" w:history="1">
        <w:r>
          <w:rPr>
            <w:rStyle w:val="Hyperlink"/>
            <w:rFonts w:cs="Times New Roman"/>
          </w:rPr>
          <w:t>Thierry-Mieg and Thierry-Mieg</w:t>
        </w:r>
      </w:hyperlink>
      <w:r>
        <w:rPr>
          <w:rFonts w:cs="Times New Roman"/>
        </w:rPr>
        <w:t>, </w:t>
      </w:r>
      <w:hyperlink r:id="rId1599" w:anchor="XThierry-Mieg2006" w:history="1">
        <w:r>
          <w:rPr>
            <w:rStyle w:val="Hyperlink"/>
            <w:rFonts w:cs="Times New Roman"/>
          </w:rPr>
          <w:t>2006</w:t>
        </w:r>
      </w:hyperlink>
      <w:r>
        <w:rPr>
          <w:rFonts w:cs="Times New Roman"/>
        </w:rPr>
        <w:t xml:space="preserve">]. For example, the exons with strong correlation of expression in </w:t>
      </w:r>
      <w:r>
        <w:rPr>
          <w:rStyle w:val="phvro8t-x-x-120"/>
          <w:rFonts w:cs="Times New Roman"/>
        </w:rPr>
        <w:t xml:space="preserve">Chl1 </w:t>
      </w:r>
      <w:r>
        <w:rPr>
          <w:rFonts w:cs="Times New Roman"/>
        </w:rPr>
        <w:t>are in the beginning (second exon) and end (fourth from last exon, accession BC060216) with plenty of supporting evidence for these exons being expressed and skipped. After combing through [</w:t>
      </w:r>
      <w:hyperlink r:id="rId1600" w:anchor="XFagnani2007" w:history="1">
        <w:r>
          <w:rPr>
            <w:rStyle w:val="Hyperlink"/>
            <w:rFonts w:cs="Times New Roman"/>
          </w:rPr>
          <w:t>Fagnani et al.</w:t>
        </w:r>
      </w:hyperlink>
      <w:r>
        <w:rPr>
          <w:rFonts w:cs="Times New Roman"/>
        </w:rPr>
        <w:t>, </w:t>
      </w:r>
      <w:hyperlink r:id="rId1601" w:anchor="XFagnani2007" w:history="1">
        <w:r>
          <w:rPr>
            <w:rStyle w:val="Hyperlink"/>
            <w:rFonts w:cs="Times New Roman"/>
          </w:rPr>
          <w:t>2007</w:t>
        </w:r>
      </w:hyperlink>
      <w:r>
        <w:rPr>
          <w:rFonts w:cs="Times New Roman"/>
        </w:rPr>
        <w:t xml:space="preserve">] data, I assembled a list of 11 genes (Table </w:t>
      </w:r>
      <w:hyperlink r:id="rId1602" w:anchor="x1-65001r1" w:history="1">
        <w:r>
          <w:rPr>
            <w:rStyle w:val="Hyperlink"/>
            <w:rFonts w:cs="Times New Roman"/>
          </w:rPr>
          <w:t>4.1</w:t>
        </w:r>
      </w:hyperlink>
      <w:r>
        <w:rPr>
          <w:rFonts w:cs="Times New Roman"/>
        </w:rPr>
        <w:t xml:space="preserve">). </w:t>
      </w:r>
    </w:p>
    <w:p w14:paraId="528FA0A2" w14:textId="77777777" w:rsidR="0060324F" w:rsidRDefault="0087170F">
      <w:pPr>
        <w:divId w:val="1478570609"/>
        <w:rPr>
          <w:rFonts w:eastAsia="Times New Roman" w:cs="Times New Roman"/>
        </w:rPr>
      </w:pPr>
      <w:r>
        <w:rPr>
          <w:rFonts w:eastAsia="Times New Roman" w:cs="Times New Roman"/>
        </w:rPr>
        <w:pict w14:anchorId="5FB1AC7D">
          <v:rect id="_x0000_i1117" style="width:0;height:1.5pt" o:hralign="center" o:hrstd="t" o:hr="t" fillcolor="#aaa" stroked="f"/>
        </w:pict>
      </w:r>
    </w:p>
    <w:p w14:paraId="6B123E84" w14:textId="77777777" w:rsidR="0060324F" w:rsidRDefault="00803168">
      <w:pPr>
        <w:divId w:val="1806314428"/>
        <w:rPr>
          <w:rFonts w:eastAsia="Times New Roman" w:cs="Times New Roman"/>
        </w:rPr>
      </w:pPr>
      <w:r>
        <w:rPr>
          <w:rStyle w:val="id"/>
          <w:rFonts w:eastAsia="Times New Roman" w:cs="Times New Roman"/>
        </w:rPr>
        <w:t xml:space="preserve">Table 4.1: </w:t>
      </w:r>
      <w:r>
        <w:rPr>
          <w:rStyle w:val="content"/>
          <w:rFonts w:eastAsia="Times New Roman" w:cs="Times New Roman"/>
        </w:rPr>
        <w:t xml:space="preserve">A list of 11 genes investigated in section </w:t>
      </w:r>
      <w:hyperlink r:id="rId1603" w:anchor="x1-650002" w:history="1">
        <w:r>
          <w:rPr>
            <w:rStyle w:val="Hyperlink"/>
            <w:rFonts w:eastAsia="Times New Roman" w:cs="Times New Roman"/>
          </w:rPr>
          <w:t>4.2</w:t>
        </w:r>
      </w:hyperlink>
      <w:r>
        <w:rPr>
          <w:rStyle w:val="content"/>
          <w:rFonts w:eastAsia="Times New Roman" w:cs="Times New Roman"/>
        </w:rPr>
        <w:t>. Coordination between exons first suggested by [</w:t>
      </w:r>
      <w:hyperlink r:id="rId1604" w:anchor="XFagnani2007" w:history="1">
        <w:r>
          <w:rPr>
            <w:rStyle w:val="Hyperlink"/>
            <w:rFonts w:eastAsia="Times New Roman" w:cs="Times New Roman"/>
          </w:rPr>
          <w:t>Fagnani et al.</w:t>
        </w:r>
      </w:hyperlink>
      <w:r>
        <w:rPr>
          <w:rStyle w:val="content"/>
          <w:rFonts w:eastAsia="Times New Roman" w:cs="Times New Roman"/>
        </w:rPr>
        <w:t>, </w:t>
      </w:r>
      <w:hyperlink r:id="rId1605" w:anchor="XFagnani2007" w:history="1">
        <w:r>
          <w:rPr>
            <w:rStyle w:val="Hyperlink"/>
            <w:rFonts w:eastAsia="Times New Roman" w:cs="Times New Roman"/>
          </w:rPr>
          <w:t>2007</w:t>
        </w:r>
      </w:hyperlink>
      <w:r>
        <w:rPr>
          <w:rStyle w:val="content"/>
          <w:rFonts w:eastAsia="Times New Roman" w:cs="Times New Roman"/>
        </w:rPr>
        <w:t xml:space="preserve">]. </w:t>
      </w:r>
    </w:p>
    <w:tbl>
      <w:tblPr>
        <w:tblW w:w="0" w:type="auto"/>
        <w:tblCellSpacing w:w="0" w:type="dxa"/>
        <w:tblCellMar>
          <w:left w:w="0" w:type="dxa"/>
          <w:right w:w="0" w:type="dxa"/>
        </w:tblCellMar>
        <w:tblLook w:val="04A0" w:firstRow="1" w:lastRow="0" w:firstColumn="1" w:lastColumn="0" w:noHBand="0" w:noVBand="1"/>
      </w:tblPr>
      <w:tblGrid>
        <w:gridCol w:w="1440"/>
        <w:gridCol w:w="1500"/>
        <w:gridCol w:w="1440"/>
        <w:gridCol w:w="1440"/>
        <w:gridCol w:w="1440"/>
      </w:tblGrid>
      <w:tr w:rsidR="0060324F" w14:paraId="326A1C4B" w14:textId="77777777">
        <w:trPr>
          <w:divId w:val="96681814"/>
          <w:tblCellSpacing w:w="0" w:type="dxa"/>
        </w:trPr>
        <w:tc>
          <w:tcPr>
            <w:tcW w:w="0" w:type="auto"/>
            <w:noWrap/>
            <w:vAlign w:val="bottom"/>
          </w:tcPr>
          <w:p w14:paraId="35F53BB9" w14:textId="77777777" w:rsidR="0060324F" w:rsidRDefault="00803168">
            <w:pPr>
              <w:rPr>
                <w:rFonts w:eastAsia="Times New Roman" w:cs="Times New Roman"/>
              </w:rPr>
            </w:pPr>
            <w:r>
              <w:rPr>
                <w:rStyle w:val="phvb8t-x-x-109"/>
                <w:rFonts w:eastAsia="Times New Roman" w:cs="Times New Roman"/>
              </w:rPr>
              <w:t>Gene name</w:t>
            </w:r>
          </w:p>
        </w:tc>
        <w:tc>
          <w:tcPr>
            <w:tcW w:w="0" w:type="auto"/>
            <w:noWrap/>
            <w:vAlign w:val="bottom"/>
          </w:tcPr>
          <w:p w14:paraId="1C010618" w14:textId="77777777" w:rsidR="0060324F" w:rsidRDefault="00803168">
            <w:pPr>
              <w:jc w:val="right"/>
              <w:rPr>
                <w:rFonts w:eastAsia="Times New Roman" w:cs="Times New Roman"/>
              </w:rPr>
            </w:pPr>
            <w:r>
              <w:rPr>
                <w:rStyle w:val="phvb8t-x-x-109"/>
                <w:rFonts w:eastAsia="Times New Roman" w:cs="Times New Roman"/>
              </w:rPr>
              <w:t>nt mRNA between</w:t>
            </w:r>
          </w:p>
        </w:tc>
        <w:tc>
          <w:tcPr>
            <w:tcW w:w="0" w:type="auto"/>
            <w:noWrap/>
            <w:vAlign w:val="bottom"/>
          </w:tcPr>
          <w:p w14:paraId="6E53910C" w14:textId="77777777" w:rsidR="0060324F" w:rsidRDefault="00803168">
            <w:pPr>
              <w:jc w:val="right"/>
              <w:rPr>
                <w:rFonts w:eastAsia="Times New Roman" w:cs="Times New Roman"/>
              </w:rPr>
            </w:pPr>
            <w:r>
              <w:rPr>
                <w:rStyle w:val="phvb8t-x-x-109"/>
                <w:rFonts w:eastAsia="Times New Roman" w:cs="Times New Roman"/>
              </w:rPr>
              <w:t>possible isoforms</w:t>
            </w:r>
          </w:p>
        </w:tc>
        <w:tc>
          <w:tcPr>
            <w:tcW w:w="0" w:type="auto"/>
            <w:noWrap/>
            <w:vAlign w:val="bottom"/>
          </w:tcPr>
          <w:p w14:paraId="16F05A65" w14:textId="77777777" w:rsidR="0060324F" w:rsidRDefault="00803168">
            <w:pPr>
              <w:jc w:val="right"/>
              <w:rPr>
                <w:rFonts w:eastAsia="Times New Roman" w:cs="Times New Roman"/>
              </w:rPr>
            </w:pPr>
            <w:r>
              <w:rPr>
                <w:rStyle w:val="phvb8t-x-x-109"/>
                <w:rFonts w:eastAsia="Times New Roman" w:cs="Times New Roman"/>
              </w:rPr>
              <w:t>Exon 1</w:t>
            </w:r>
          </w:p>
        </w:tc>
        <w:tc>
          <w:tcPr>
            <w:tcW w:w="0" w:type="auto"/>
            <w:noWrap/>
            <w:vAlign w:val="bottom"/>
          </w:tcPr>
          <w:p w14:paraId="1DC890DC" w14:textId="77777777" w:rsidR="0060324F" w:rsidRDefault="00803168">
            <w:pPr>
              <w:jc w:val="right"/>
              <w:rPr>
                <w:rFonts w:eastAsia="Times New Roman" w:cs="Times New Roman"/>
              </w:rPr>
            </w:pPr>
            <w:r>
              <w:rPr>
                <w:rStyle w:val="phvb8t-x-x-109"/>
                <w:rFonts w:eastAsia="Times New Roman" w:cs="Times New Roman"/>
              </w:rPr>
              <w:t>Exon 2</w:t>
            </w:r>
          </w:p>
        </w:tc>
      </w:tr>
      <w:tr w:rsidR="0060324F" w14:paraId="2902F917" w14:textId="77777777">
        <w:trPr>
          <w:divId w:val="96681814"/>
          <w:tblCellSpacing w:w="0" w:type="dxa"/>
        </w:trPr>
        <w:tc>
          <w:tcPr>
            <w:tcW w:w="0" w:type="auto"/>
            <w:vAlign w:val="center"/>
          </w:tcPr>
          <w:p w14:paraId="2BCC30F4" w14:textId="77777777" w:rsidR="0060324F" w:rsidRDefault="0087170F">
            <w:pPr>
              <w:rPr>
                <w:rFonts w:eastAsia="Times New Roman" w:cs="Times New Roman"/>
              </w:rPr>
            </w:pPr>
            <w:r>
              <w:rPr>
                <w:rFonts w:eastAsia="Times New Roman" w:cs="Times New Roman"/>
              </w:rPr>
              <w:pict w14:anchorId="3E3320C3">
                <v:rect id="_x0000_i1118" style="width:0;height:1.5pt" o:hralign="center" o:hrstd="t" o:hr="t" fillcolor="#aaa" stroked="f"/>
              </w:pict>
            </w:r>
          </w:p>
        </w:tc>
        <w:tc>
          <w:tcPr>
            <w:tcW w:w="0" w:type="auto"/>
            <w:vAlign w:val="center"/>
          </w:tcPr>
          <w:p w14:paraId="537ED3F6" w14:textId="77777777" w:rsidR="0060324F" w:rsidRDefault="0087170F">
            <w:pPr>
              <w:rPr>
                <w:rFonts w:eastAsia="Times New Roman" w:cs="Times New Roman"/>
              </w:rPr>
            </w:pPr>
            <w:r>
              <w:rPr>
                <w:rFonts w:eastAsia="Times New Roman" w:cs="Times New Roman"/>
              </w:rPr>
              <w:pict w14:anchorId="4A7C9B27">
                <v:rect id="_x0000_i1119" style="width:0;height:1.5pt" o:hralign="center" o:hrstd="t" o:hr="t" fillcolor="#aaa" stroked="f"/>
              </w:pict>
            </w:r>
          </w:p>
        </w:tc>
        <w:tc>
          <w:tcPr>
            <w:tcW w:w="0" w:type="auto"/>
            <w:vAlign w:val="center"/>
          </w:tcPr>
          <w:p w14:paraId="43965D9B" w14:textId="77777777" w:rsidR="0060324F" w:rsidRDefault="0087170F">
            <w:pPr>
              <w:rPr>
                <w:rFonts w:eastAsia="Times New Roman" w:cs="Times New Roman"/>
              </w:rPr>
            </w:pPr>
            <w:r>
              <w:rPr>
                <w:rFonts w:eastAsia="Times New Roman" w:cs="Times New Roman"/>
              </w:rPr>
              <w:pict w14:anchorId="2958F77E">
                <v:rect id="_x0000_i1120" style="width:0;height:1.5pt" o:hralign="center" o:hrstd="t" o:hr="t" fillcolor="#aaa" stroked="f"/>
              </w:pict>
            </w:r>
          </w:p>
        </w:tc>
        <w:tc>
          <w:tcPr>
            <w:tcW w:w="0" w:type="auto"/>
            <w:vAlign w:val="center"/>
          </w:tcPr>
          <w:p w14:paraId="7A91E9F5" w14:textId="77777777" w:rsidR="0060324F" w:rsidRDefault="0087170F">
            <w:pPr>
              <w:rPr>
                <w:rFonts w:eastAsia="Times New Roman" w:cs="Times New Roman"/>
              </w:rPr>
            </w:pPr>
            <w:r>
              <w:rPr>
                <w:rFonts w:eastAsia="Times New Roman" w:cs="Times New Roman"/>
              </w:rPr>
              <w:pict w14:anchorId="551B6BD2">
                <v:rect id="_x0000_i1121" style="width:0;height:1.5pt" o:hralign="center" o:hrstd="t" o:hr="t" fillcolor="#aaa" stroked="f"/>
              </w:pict>
            </w:r>
          </w:p>
        </w:tc>
        <w:tc>
          <w:tcPr>
            <w:tcW w:w="0" w:type="auto"/>
            <w:vAlign w:val="center"/>
          </w:tcPr>
          <w:p w14:paraId="4AC9565D" w14:textId="77777777" w:rsidR="0060324F" w:rsidRDefault="0087170F">
            <w:pPr>
              <w:rPr>
                <w:rFonts w:eastAsia="Times New Roman" w:cs="Times New Roman"/>
              </w:rPr>
            </w:pPr>
            <w:r>
              <w:rPr>
                <w:rFonts w:eastAsia="Times New Roman" w:cs="Times New Roman"/>
              </w:rPr>
              <w:pict w14:anchorId="18044955">
                <v:rect id="_x0000_i1122" style="width:0;height:1.5pt" o:hralign="center" o:hrstd="t" o:hr="t" fillcolor="#aaa" stroked="f"/>
              </w:pict>
            </w:r>
          </w:p>
        </w:tc>
      </w:tr>
      <w:tr w:rsidR="0060324F" w14:paraId="5703791C" w14:textId="77777777">
        <w:trPr>
          <w:divId w:val="96681814"/>
          <w:tblCellSpacing w:w="0" w:type="dxa"/>
        </w:trPr>
        <w:tc>
          <w:tcPr>
            <w:tcW w:w="0" w:type="auto"/>
            <w:noWrap/>
            <w:vAlign w:val="bottom"/>
          </w:tcPr>
          <w:p w14:paraId="721AAFE2" w14:textId="77777777" w:rsidR="0060324F" w:rsidRDefault="00803168">
            <w:pPr>
              <w:rPr>
                <w:rFonts w:eastAsia="Times New Roman" w:cs="Times New Roman"/>
              </w:rPr>
            </w:pPr>
            <w:r>
              <w:rPr>
                <w:rStyle w:val="phvr8t-x-x-109"/>
                <w:rFonts w:eastAsia="Times New Roman" w:cs="Times New Roman"/>
              </w:rPr>
              <w:t xml:space="preserve">Chl1 </w:t>
            </w:r>
          </w:p>
        </w:tc>
        <w:tc>
          <w:tcPr>
            <w:tcW w:w="0" w:type="auto"/>
            <w:noWrap/>
            <w:vAlign w:val="bottom"/>
          </w:tcPr>
          <w:p w14:paraId="04DA6AB7" w14:textId="77777777" w:rsidR="0060324F" w:rsidRDefault="00803168">
            <w:pPr>
              <w:jc w:val="right"/>
              <w:rPr>
                <w:rFonts w:eastAsia="Times New Roman" w:cs="Times New Roman"/>
              </w:rPr>
            </w:pPr>
            <w:r>
              <w:rPr>
                <w:rStyle w:val="phvr8t-x-x-109"/>
                <w:rFonts w:eastAsia="Times New Roman" w:cs="Times New Roman"/>
              </w:rPr>
              <w:t>4665</w:t>
            </w:r>
          </w:p>
        </w:tc>
        <w:tc>
          <w:tcPr>
            <w:tcW w:w="0" w:type="auto"/>
            <w:noWrap/>
            <w:vAlign w:val="bottom"/>
          </w:tcPr>
          <w:p w14:paraId="4A3C9A77" w14:textId="77777777" w:rsidR="0060324F" w:rsidRDefault="00803168">
            <w:pPr>
              <w:jc w:val="right"/>
              <w:rPr>
                <w:rFonts w:eastAsia="Times New Roman" w:cs="Times New Roman"/>
              </w:rPr>
            </w:pPr>
            <w:r>
              <w:rPr>
                <w:rStyle w:val="phvr8t-x-x-109"/>
                <w:rFonts w:eastAsia="Times New Roman" w:cs="Times New Roman"/>
              </w:rPr>
              <w:t>18</w:t>
            </w:r>
          </w:p>
        </w:tc>
        <w:tc>
          <w:tcPr>
            <w:tcW w:w="0" w:type="auto"/>
            <w:noWrap/>
            <w:vAlign w:val="bottom"/>
          </w:tcPr>
          <w:p w14:paraId="11FE929D" w14:textId="77777777" w:rsidR="0060324F" w:rsidRDefault="00803168">
            <w:pPr>
              <w:jc w:val="right"/>
              <w:rPr>
                <w:rFonts w:eastAsia="Times New Roman" w:cs="Times New Roman"/>
              </w:rPr>
            </w:pPr>
            <w:r>
              <w:rPr>
                <w:rStyle w:val="phvr8t-x-x-109"/>
                <w:rFonts w:eastAsia="Times New Roman" w:cs="Times New Roman"/>
              </w:rPr>
              <w:t>2</w:t>
            </w:r>
          </w:p>
        </w:tc>
        <w:tc>
          <w:tcPr>
            <w:tcW w:w="0" w:type="auto"/>
            <w:noWrap/>
            <w:vAlign w:val="bottom"/>
          </w:tcPr>
          <w:p w14:paraId="6E4B3A2B" w14:textId="77777777" w:rsidR="0060324F" w:rsidRDefault="00803168">
            <w:pPr>
              <w:jc w:val="right"/>
              <w:rPr>
                <w:rFonts w:eastAsia="Times New Roman" w:cs="Times New Roman"/>
              </w:rPr>
            </w:pPr>
            <w:r>
              <w:rPr>
                <w:rStyle w:val="phvr8t-x-x-109"/>
                <w:rFonts w:eastAsia="Times New Roman" w:cs="Times New Roman"/>
              </w:rPr>
              <w:t>24</w:t>
            </w:r>
          </w:p>
        </w:tc>
      </w:tr>
      <w:tr w:rsidR="0060324F" w14:paraId="664E01C3" w14:textId="77777777">
        <w:trPr>
          <w:divId w:val="96681814"/>
          <w:tblCellSpacing w:w="0" w:type="dxa"/>
        </w:trPr>
        <w:tc>
          <w:tcPr>
            <w:tcW w:w="0" w:type="auto"/>
            <w:vAlign w:val="center"/>
          </w:tcPr>
          <w:p w14:paraId="3B49F9D2" w14:textId="77777777" w:rsidR="0060324F" w:rsidRDefault="0087170F">
            <w:pPr>
              <w:rPr>
                <w:rFonts w:eastAsia="Times New Roman" w:cs="Times New Roman"/>
              </w:rPr>
            </w:pPr>
            <w:r>
              <w:rPr>
                <w:rFonts w:eastAsia="Times New Roman" w:cs="Times New Roman"/>
              </w:rPr>
              <w:pict w14:anchorId="777E06E3">
                <v:rect id="_x0000_i1123" style="width:0;height:1.5pt" o:hralign="center" o:hrstd="t" o:hr="t" fillcolor="#aaa" stroked="f"/>
              </w:pict>
            </w:r>
          </w:p>
        </w:tc>
        <w:tc>
          <w:tcPr>
            <w:tcW w:w="0" w:type="auto"/>
            <w:vAlign w:val="center"/>
          </w:tcPr>
          <w:p w14:paraId="2001AE2E" w14:textId="77777777" w:rsidR="0060324F" w:rsidRDefault="0087170F">
            <w:pPr>
              <w:rPr>
                <w:rFonts w:eastAsia="Times New Roman" w:cs="Times New Roman"/>
              </w:rPr>
            </w:pPr>
            <w:r>
              <w:rPr>
                <w:rFonts w:eastAsia="Times New Roman" w:cs="Times New Roman"/>
              </w:rPr>
              <w:pict w14:anchorId="38DB1778">
                <v:rect id="_x0000_i1124" style="width:0;height:1.5pt" o:hralign="center" o:hrstd="t" o:hr="t" fillcolor="#aaa" stroked="f"/>
              </w:pict>
            </w:r>
          </w:p>
        </w:tc>
        <w:tc>
          <w:tcPr>
            <w:tcW w:w="0" w:type="auto"/>
            <w:vAlign w:val="center"/>
          </w:tcPr>
          <w:p w14:paraId="7B83D9B9" w14:textId="77777777" w:rsidR="0060324F" w:rsidRDefault="0087170F">
            <w:pPr>
              <w:rPr>
                <w:rFonts w:eastAsia="Times New Roman" w:cs="Times New Roman"/>
              </w:rPr>
            </w:pPr>
            <w:r>
              <w:rPr>
                <w:rFonts w:eastAsia="Times New Roman" w:cs="Times New Roman"/>
              </w:rPr>
              <w:pict w14:anchorId="48202ABD">
                <v:rect id="_x0000_i1125" style="width:0;height:1.5pt" o:hralign="center" o:hrstd="t" o:hr="t" fillcolor="#aaa" stroked="f"/>
              </w:pict>
            </w:r>
          </w:p>
        </w:tc>
        <w:tc>
          <w:tcPr>
            <w:tcW w:w="0" w:type="auto"/>
            <w:vAlign w:val="center"/>
          </w:tcPr>
          <w:p w14:paraId="0C448532" w14:textId="77777777" w:rsidR="0060324F" w:rsidRDefault="0087170F">
            <w:pPr>
              <w:rPr>
                <w:rFonts w:eastAsia="Times New Roman" w:cs="Times New Roman"/>
              </w:rPr>
            </w:pPr>
            <w:r>
              <w:rPr>
                <w:rFonts w:eastAsia="Times New Roman" w:cs="Times New Roman"/>
              </w:rPr>
              <w:pict w14:anchorId="15146DD4">
                <v:rect id="_x0000_i1126" style="width:0;height:1.5pt" o:hralign="center" o:hrstd="t" o:hr="t" fillcolor="#aaa" stroked="f"/>
              </w:pict>
            </w:r>
          </w:p>
        </w:tc>
        <w:tc>
          <w:tcPr>
            <w:tcW w:w="0" w:type="auto"/>
            <w:vAlign w:val="center"/>
          </w:tcPr>
          <w:p w14:paraId="3BB693B9" w14:textId="77777777" w:rsidR="0060324F" w:rsidRDefault="0087170F">
            <w:pPr>
              <w:rPr>
                <w:rFonts w:eastAsia="Times New Roman" w:cs="Times New Roman"/>
              </w:rPr>
            </w:pPr>
            <w:r>
              <w:rPr>
                <w:rFonts w:eastAsia="Times New Roman" w:cs="Times New Roman"/>
              </w:rPr>
              <w:pict w14:anchorId="4BC61756">
                <v:rect id="_x0000_i1127" style="width:0;height:1.5pt" o:hralign="center" o:hrstd="t" o:hr="t" fillcolor="#aaa" stroked="f"/>
              </w:pict>
            </w:r>
          </w:p>
        </w:tc>
      </w:tr>
      <w:tr w:rsidR="0060324F" w14:paraId="022F8355" w14:textId="77777777">
        <w:trPr>
          <w:divId w:val="96681814"/>
          <w:tblCellSpacing w:w="0" w:type="dxa"/>
        </w:trPr>
        <w:tc>
          <w:tcPr>
            <w:tcW w:w="0" w:type="auto"/>
            <w:noWrap/>
            <w:vAlign w:val="bottom"/>
          </w:tcPr>
          <w:p w14:paraId="59A682B6" w14:textId="77777777" w:rsidR="0060324F" w:rsidRDefault="00803168">
            <w:pPr>
              <w:rPr>
                <w:rFonts w:eastAsia="Times New Roman" w:cs="Times New Roman"/>
              </w:rPr>
            </w:pPr>
            <w:r>
              <w:rPr>
                <w:rStyle w:val="phvr8t-x-x-109"/>
                <w:rFonts w:eastAsia="Times New Roman" w:cs="Times New Roman"/>
              </w:rPr>
              <w:t xml:space="preserve">Mdm1 </w:t>
            </w:r>
          </w:p>
        </w:tc>
        <w:tc>
          <w:tcPr>
            <w:tcW w:w="0" w:type="auto"/>
            <w:noWrap/>
            <w:vAlign w:val="bottom"/>
          </w:tcPr>
          <w:p w14:paraId="63F15708" w14:textId="77777777" w:rsidR="0060324F" w:rsidRDefault="00803168">
            <w:pPr>
              <w:jc w:val="right"/>
              <w:rPr>
                <w:rFonts w:eastAsia="Times New Roman" w:cs="Times New Roman"/>
              </w:rPr>
            </w:pPr>
            <w:r>
              <w:rPr>
                <w:rStyle w:val="phvr8t-x-x-109"/>
                <w:rFonts w:eastAsia="Times New Roman" w:cs="Times New Roman"/>
              </w:rPr>
              <w:t>1846</w:t>
            </w:r>
          </w:p>
        </w:tc>
        <w:tc>
          <w:tcPr>
            <w:tcW w:w="0" w:type="auto"/>
            <w:noWrap/>
            <w:vAlign w:val="bottom"/>
          </w:tcPr>
          <w:p w14:paraId="3CA4C2B8" w14:textId="77777777" w:rsidR="0060324F" w:rsidRDefault="00803168">
            <w:pPr>
              <w:jc w:val="right"/>
              <w:rPr>
                <w:rFonts w:eastAsia="Times New Roman" w:cs="Times New Roman"/>
              </w:rPr>
            </w:pPr>
            <w:r>
              <w:rPr>
                <w:rStyle w:val="phvr8t-x-x-109"/>
                <w:rFonts w:eastAsia="Times New Roman" w:cs="Times New Roman"/>
              </w:rPr>
              <w:t>4</w:t>
            </w:r>
          </w:p>
        </w:tc>
        <w:tc>
          <w:tcPr>
            <w:tcW w:w="0" w:type="auto"/>
            <w:noWrap/>
            <w:vAlign w:val="bottom"/>
          </w:tcPr>
          <w:p w14:paraId="17CEED81" w14:textId="77777777" w:rsidR="0060324F" w:rsidRDefault="00803168">
            <w:pPr>
              <w:jc w:val="right"/>
              <w:rPr>
                <w:rFonts w:eastAsia="Times New Roman" w:cs="Times New Roman"/>
              </w:rPr>
            </w:pPr>
            <w:r>
              <w:rPr>
                <w:rStyle w:val="phvr8t-x-x-109"/>
                <w:rFonts w:eastAsia="Times New Roman" w:cs="Times New Roman"/>
              </w:rPr>
              <w:t>EDA</w:t>
            </w:r>
          </w:p>
        </w:tc>
        <w:tc>
          <w:tcPr>
            <w:tcW w:w="0" w:type="auto"/>
            <w:noWrap/>
            <w:vAlign w:val="bottom"/>
          </w:tcPr>
          <w:p w14:paraId="787A2D79" w14:textId="77777777" w:rsidR="0060324F" w:rsidRDefault="00803168">
            <w:pPr>
              <w:jc w:val="right"/>
              <w:rPr>
                <w:rFonts w:eastAsia="Times New Roman" w:cs="Times New Roman"/>
              </w:rPr>
            </w:pPr>
            <w:r>
              <w:rPr>
                <w:rStyle w:val="phvr8t-x-x-109"/>
                <w:rFonts w:eastAsia="Times New Roman" w:cs="Times New Roman"/>
              </w:rPr>
              <w:t>IIICS</w:t>
            </w:r>
          </w:p>
        </w:tc>
      </w:tr>
      <w:tr w:rsidR="0060324F" w14:paraId="7E7AAE89" w14:textId="77777777">
        <w:trPr>
          <w:divId w:val="96681814"/>
          <w:tblCellSpacing w:w="0" w:type="dxa"/>
        </w:trPr>
        <w:tc>
          <w:tcPr>
            <w:tcW w:w="0" w:type="auto"/>
            <w:vAlign w:val="center"/>
          </w:tcPr>
          <w:p w14:paraId="73CDF778" w14:textId="77777777" w:rsidR="0060324F" w:rsidRDefault="0087170F">
            <w:pPr>
              <w:rPr>
                <w:rFonts w:eastAsia="Times New Roman" w:cs="Times New Roman"/>
              </w:rPr>
            </w:pPr>
            <w:r>
              <w:rPr>
                <w:rFonts w:eastAsia="Times New Roman" w:cs="Times New Roman"/>
              </w:rPr>
              <w:pict w14:anchorId="097A165D">
                <v:rect id="_x0000_i1128" style="width:0;height:1.5pt" o:hralign="center" o:hrstd="t" o:hr="t" fillcolor="#aaa" stroked="f"/>
              </w:pict>
            </w:r>
          </w:p>
        </w:tc>
        <w:tc>
          <w:tcPr>
            <w:tcW w:w="0" w:type="auto"/>
            <w:vAlign w:val="center"/>
          </w:tcPr>
          <w:p w14:paraId="3F9B9B26" w14:textId="77777777" w:rsidR="0060324F" w:rsidRDefault="0087170F">
            <w:pPr>
              <w:rPr>
                <w:rFonts w:eastAsia="Times New Roman" w:cs="Times New Roman"/>
              </w:rPr>
            </w:pPr>
            <w:r>
              <w:rPr>
                <w:rFonts w:eastAsia="Times New Roman" w:cs="Times New Roman"/>
              </w:rPr>
              <w:pict w14:anchorId="2BB89247">
                <v:rect id="_x0000_i1129" style="width:0;height:1.5pt" o:hralign="center" o:hrstd="t" o:hr="t" fillcolor="#aaa" stroked="f"/>
              </w:pict>
            </w:r>
          </w:p>
        </w:tc>
        <w:tc>
          <w:tcPr>
            <w:tcW w:w="0" w:type="auto"/>
            <w:vAlign w:val="center"/>
          </w:tcPr>
          <w:p w14:paraId="4F9BE894" w14:textId="77777777" w:rsidR="0060324F" w:rsidRDefault="0087170F">
            <w:pPr>
              <w:rPr>
                <w:rFonts w:eastAsia="Times New Roman" w:cs="Times New Roman"/>
              </w:rPr>
            </w:pPr>
            <w:r>
              <w:rPr>
                <w:rFonts w:eastAsia="Times New Roman" w:cs="Times New Roman"/>
              </w:rPr>
              <w:pict w14:anchorId="62D072E0">
                <v:rect id="_x0000_i1130" style="width:0;height:1.5pt" o:hralign="center" o:hrstd="t" o:hr="t" fillcolor="#aaa" stroked="f"/>
              </w:pict>
            </w:r>
          </w:p>
        </w:tc>
        <w:tc>
          <w:tcPr>
            <w:tcW w:w="0" w:type="auto"/>
            <w:vAlign w:val="center"/>
          </w:tcPr>
          <w:p w14:paraId="2B36658F" w14:textId="77777777" w:rsidR="0060324F" w:rsidRDefault="0087170F">
            <w:pPr>
              <w:rPr>
                <w:rFonts w:eastAsia="Times New Roman" w:cs="Times New Roman"/>
              </w:rPr>
            </w:pPr>
            <w:r>
              <w:rPr>
                <w:rFonts w:eastAsia="Times New Roman" w:cs="Times New Roman"/>
              </w:rPr>
              <w:pict w14:anchorId="71D3E758">
                <v:rect id="_x0000_i1131" style="width:0;height:1.5pt" o:hralign="center" o:hrstd="t" o:hr="t" fillcolor="#aaa" stroked="f"/>
              </w:pict>
            </w:r>
          </w:p>
        </w:tc>
        <w:tc>
          <w:tcPr>
            <w:tcW w:w="0" w:type="auto"/>
            <w:vAlign w:val="center"/>
          </w:tcPr>
          <w:p w14:paraId="60E2F916" w14:textId="77777777" w:rsidR="0060324F" w:rsidRDefault="0087170F">
            <w:pPr>
              <w:rPr>
                <w:rFonts w:eastAsia="Times New Roman" w:cs="Times New Roman"/>
              </w:rPr>
            </w:pPr>
            <w:r>
              <w:rPr>
                <w:rFonts w:eastAsia="Times New Roman" w:cs="Times New Roman"/>
              </w:rPr>
              <w:pict w14:anchorId="695F115A">
                <v:rect id="_x0000_i1132" style="width:0;height:1.5pt" o:hralign="center" o:hrstd="t" o:hr="t" fillcolor="#aaa" stroked="f"/>
              </w:pict>
            </w:r>
          </w:p>
        </w:tc>
      </w:tr>
      <w:tr w:rsidR="0060324F" w14:paraId="4934770A" w14:textId="77777777">
        <w:trPr>
          <w:divId w:val="96681814"/>
          <w:tblCellSpacing w:w="0" w:type="dxa"/>
        </w:trPr>
        <w:tc>
          <w:tcPr>
            <w:tcW w:w="0" w:type="auto"/>
            <w:noWrap/>
            <w:vAlign w:val="bottom"/>
          </w:tcPr>
          <w:p w14:paraId="4386AD0A" w14:textId="77777777" w:rsidR="0060324F" w:rsidRDefault="00803168">
            <w:pPr>
              <w:rPr>
                <w:rFonts w:eastAsia="Times New Roman" w:cs="Times New Roman"/>
              </w:rPr>
            </w:pPr>
            <w:r>
              <w:rPr>
                <w:rStyle w:val="phvr8t-x-x-109"/>
                <w:rFonts w:eastAsia="Times New Roman" w:cs="Times New Roman"/>
              </w:rPr>
              <w:t xml:space="preserve">PTPRF-Y </w:t>
            </w:r>
          </w:p>
        </w:tc>
        <w:tc>
          <w:tcPr>
            <w:tcW w:w="0" w:type="auto"/>
            <w:noWrap/>
            <w:vAlign w:val="bottom"/>
          </w:tcPr>
          <w:p w14:paraId="20A9286F" w14:textId="77777777" w:rsidR="0060324F" w:rsidRDefault="00803168">
            <w:pPr>
              <w:jc w:val="right"/>
              <w:rPr>
                <w:rFonts w:eastAsia="Times New Roman" w:cs="Times New Roman"/>
              </w:rPr>
            </w:pPr>
            <w:r>
              <w:rPr>
                <w:rStyle w:val="phvr8t-x-x-109"/>
                <w:rFonts w:eastAsia="Times New Roman" w:cs="Times New Roman"/>
              </w:rPr>
              <w:t>1633</w:t>
            </w:r>
          </w:p>
        </w:tc>
        <w:tc>
          <w:tcPr>
            <w:tcW w:w="0" w:type="auto"/>
            <w:noWrap/>
            <w:vAlign w:val="bottom"/>
          </w:tcPr>
          <w:p w14:paraId="1480EEF6" w14:textId="77777777" w:rsidR="0060324F" w:rsidRDefault="00803168">
            <w:pPr>
              <w:jc w:val="right"/>
              <w:rPr>
                <w:rFonts w:eastAsia="Times New Roman" w:cs="Times New Roman"/>
              </w:rPr>
            </w:pPr>
            <w:r>
              <w:rPr>
                <w:rStyle w:val="phvr8t-x-x-109"/>
                <w:rFonts w:eastAsia="Times New Roman" w:cs="Times New Roman"/>
              </w:rPr>
              <w:t>4</w:t>
            </w:r>
          </w:p>
        </w:tc>
        <w:tc>
          <w:tcPr>
            <w:tcW w:w="0" w:type="auto"/>
            <w:noWrap/>
            <w:vAlign w:val="bottom"/>
          </w:tcPr>
          <w:p w14:paraId="315C1588" w14:textId="77777777" w:rsidR="0060324F" w:rsidRDefault="00803168">
            <w:pPr>
              <w:jc w:val="right"/>
              <w:rPr>
                <w:rFonts w:eastAsia="Times New Roman" w:cs="Times New Roman"/>
              </w:rPr>
            </w:pPr>
            <w:r>
              <w:rPr>
                <w:rStyle w:val="phvr8t-x-x-109"/>
                <w:rFonts w:eastAsia="Times New Roman" w:cs="Times New Roman"/>
              </w:rPr>
              <w:t>2</w:t>
            </w:r>
          </w:p>
        </w:tc>
        <w:tc>
          <w:tcPr>
            <w:tcW w:w="0" w:type="auto"/>
            <w:noWrap/>
            <w:vAlign w:val="bottom"/>
          </w:tcPr>
          <w:p w14:paraId="34B2C4CB" w14:textId="77777777" w:rsidR="0060324F" w:rsidRDefault="00803168">
            <w:pPr>
              <w:jc w:val="right"/>
              <w:rPr>
                <w:rFonts w:eastAsia="Times New Roman" w:cs="Times New Roman"/>
              </w:rPr>
            </w:pPr>
            <w:r>
              <w:rPr>
                <w:rStyle w:val="phvr8t-x-x-109"/>
                <w:rFonts w:eastAsia="Times New Roman" w:cs="Times New Roman"/>
              </w:rPr>
              <w:t>13</w:t>
            </w:r>
          </w:p>
        </w:tc>
      </w:tr>
      <w:tr w:rsidR="0060324F" w14:paraId="523592D8" w14:textId="77777777">
        <w:trPr>
          <w:divId w:val="96681814"/>
          <w:tblCellSpacing w:w="0" w:type="dxa"/>
        </w:trPr>
        <w:tc>
          <w:tcPr>
            <w:tcW w:w="0" w:type="auto"/>
            <w:vAlign w:val="center"/>
          </w:tcPr>
          <w:p w14:paraId="7CC7858F" w14:textId="77777777" w:rsidR="0060324F" w:rsidRDefault="0087170F">
            <w:pPr>
              <w:rPr>
                <w:rFonts w:eastAsia="Times New Roman" w:cs="Times New Roman"/>
              </w:rPr>
            </w:pPr>
            <w:r>
              <w:rPr>
                <w:rFonts w:eastAsia="Times New Roman" w:cs="Times New Roman"/>
              </w:rPr>
              <w:pict w14:anchorId="7F29A998">
                <v:rect id="_x0000_i1133" style="width:0;height:1.5pt" o:hralign="center" o:hrstd="t" o:hr="t" fillcolor="#aaa" stroked="f"/>
              </w:pict>
            </w:r>
          </w:p>
        </w:tc>
        <w:tc>
          <w:tcPr>
            <w:tcW w:w="0" w:type="auto"/>
            <w:vAlign w:val="center"/>
          </w:tcPr>
          <w:p w14:paraId="0D5BB15E" w14:textId="77777777" w:rsidR="0060324F" w:rsidRDefault="0087170F">
            <w:pPr>
              <w:rPr>
                <w:rFonts w:eastAsia="Times New Roman" w:cs="Times New Roman"/>
              </w:rPr>
            </w:pPr>
            <w:r>
              <w:rPr>
                <w:rFonts w:eastAsia="Times New Roman" w:cs="Times New Roman"/>
              </w:rPr>
              <w:pict w14:anchorId="7C5C2EBE">
                <v:rect id="_x0000_i1134" style="width:0;height:1.5pt" o:hralign="center" o:hrstd="t" o:hr="t" fillcolor="#aaa" stroked="f"/>
              </w:pict>
            </w:r>
          </w:p>
        </w:tc>
        <w:tc>
          <w:tcPr>
            <w:tcW w:w="0" w:type="auto"/>
            <w:vAlign w:val="center"/>
          </w:tcPr>
          <w:p w14:paraId="11B024B7" w14:textId="77777777" w:rsidR="0060324F" w:rsidRDefault="0087170F">
            <w:pPr>
              <w:rPr>
                <w:rFonts w:eastAsia="Times New Roman" w:cs="Times New Roman"/>
              </w:rPr>
            </w:pPr>
            <w:r>
              <w:rPr>
                <w:rFonts w:eastAsia="Times New Roman" w:cs="Times New Roman"/>
              </w:rPr>
              <w:pict w14:anchorId="777A190B">
                <v:rect id="_x0000_i1135" style="width:0;height:1.5pt" o:hralign="center" o:hrstd="t" o:hr="t" fillcolor="#aaa" stroked="f"/>
              </w:pict>
            </w:r>
          </w:p>
        </w:tc>
        <w:tc>
          <w:tcPr>
            <w:tcW w:w="0" w:type="auto"/>
            <w:vAlign w:val="center"/>
          </w:tcPr>
          <w:p w14:paraId="2D7D317C" w14:textId="77777777" w:rsidR="0060324F" w:rsidRDefault="0087170F">
            <w:pPr>
              <w:rPr>
                <w:rFonts w:eastAsia="Times New Roman" w:cs="Times New Roman"/>
              </w:rPr>
            </w:pPr>
            <w:r>
              <w:rPr>
                <w:rFonts w:eastAsia="Times New Roman" w:cs="Times New Roman"/>
              </w:rPr>
              <w:pict w14:anchorId="221FBC1A">
                <v:rect id="_x0000_i1136" style="width:0;height:1.5pt" o:hralign="center" o:hrstd="t" o:hr="t" fillcolor="#aaa" stroked="f"/>
              </w:pict>
            </w:r>
          </w:p>
        </w:tc>
        <w:tc>
          <w:tcPr>
            <w:tcW w:w="0" w:type="auto"/>
            <w:vAlign w:val="center"/>
          </w:tcPr>
          <w:p w14:paraId="36E033F2" w14:textId="77777777" w:rsidR="0060324F" w:rsidRDefault="0087170F">
            <w:pPr>
              <w:rPr>
                <w:rFonts w:eastAsia="Times New Roman" w:cs="Times New Roman"/>
              </w:rPr>
            </w:pPr>
            <w:r>
              <w:rPr>
                <w:rFonts w:eastAsia="Times New Roman" w:cs="Times New Roman"/>
              </w:rPr>
              <w:pict w14:anchorId="367FE3B9">
                <v:rect id="_x0000_i1137" style="width:0;height:1.5pt" o:hralign="center" o:hrstd="t" o:hr="t" fillcolor="#aaa" stroked="f"/>
              </w:pict>
            </w:r>
          </w:p>
        </w:tc>
      </w:tr>
      <w:tr w:rsidR="0060324F" w14:paraId="4B6B2A95" w14:textId="77777777">
        <w:trPr>
          <w:divId w:val="96681814"/>
          <w:tblCellSpacing w:w="0" w:type="dxa"/>
        </w:trPr>
        <w:tc>
          <w:tcPr>
            <w:tcW w:w="0" w:type="auto"/>
            <w:noWrap/>
            <w:vAlign w:val="bottom"/>
          </w:tcPr>
          <w:p w14:paraId="6C4F50B1" w14:textId="77777777" w:rsidR="0060324F" w:rsidRDefault="00803168">
            <w:pPr>
              <w:rPr>
                <w:rFonts w:eastAsia="Times New Roman" w:cs="Times New Roman"/>
              </w:rPr>
            </w:pPr>
            <w:r>
              <w:rPr>
                <w:rStyle w:val="phvr8t-x-x-109"/>
                <w:rFonts w:eastAsia="Times New Roman" w:cs="Times New Roman"/>
              </w:rPr>
              <w:t xml:space="preserve">Cacna1c </w:t>
            </w:r>
          </w:p>
        </w:tc>
        <w:tc>
          <w:tcPr>
            <w:tcW w:w="0" w:type="auto"/>
            <w:noWrap/>
            <w:vAlign w:val="bottom"/>
          </w:tcPr>
          <w:p w14:paraId="39D7898B" w14:textId="77777777" w:rsidR="0060324F" w:rsidRDefault="00803168">
            <w:pPr>
              <w:jc w:val="right"/>
              <w:rPr>
                <w:rFonts w:eastAsia="Times New Roman" w:cs="Times New Roman"/>
              </w:rPr>
            </w:pPr>
            <w:r>
              <w:rPr>
                <w:rStyle w:val="phvr8t-x-x-109"/>
                <w:rFonts w:eastAsia="Times New Roman" w:cs="Times New Roman"/>
              </w:rPr>
              <w:t>1403</w:t>
            </w:r>
          </w:p>
        </w:tc>
        <w:tc>
          <w:tcPr>
            <w:tcW w:w="0" w:type="auto"/>
            <w:noWrap/>
            <w:vAlign w:val="bottom"/>
          </w:tcPr>
          <w:p w14:paraId="1CC45B10" w14:textId="77777777" w:rsidR="0060324F" w:rsidRDefault="00803168">
            <w:pPr>
              <w:jc w:val="right"/>
              <w:rPr>
                <w:rFonts w:eastAsia="Times New Roman" w:cs="Times New Roman"/>
              </w:rPr>
            </w:pPr>
            <w:r>
              <w:rPr>
                <w:rStyle w:val="phvr8t-x-x-109"/>
                <w:rFonts w:eastAsia="Times New Roman" w:cs="Times New Roman"/>
              </w:rPr>
              <w:t>4</w:t>
            </w:r>
          </w:p>
        </w:tc>
        <w:tc>
          <w:tcPr>
            <w:tcW w:w="0" w:type="auto"/>
            <w:noWrap/>
            <w:vAlign w:val="bottom"/>
          </w:tcPr>
          <w:p w14:paraId="33E625D1" w14:textId="77777777" w:rsidR="0060324F" w:rsidRDefault="00803168">
            <w:pPr>
              <w:jc w:val="right"/>
              <w:rPr>
                <w:rFonts w:eastAsia="Times New Roman" w:cs="Times New Roman"/>
              </w:rPr>
            </w:pPr>
            <w:r>
              <w:rPr>
                <w:rStyle w:val="phvr8t-x-x-109"/>
                <w:rFonts w:eastAsia="Times New Roman" w:cs="Times New Roman"/>
              </w:rPr>
              <w:t>15</w:t>
            </w:r>
          </w:p>
        </w:tc>
        <w:tc>
          <w:tcPr>
            <w:tcW w:w="0" w:type="auto"/>
            <w:noWrap/>
            <w:vAlign w:val="bottom"/>
          </w:tcPr>
          <w:p w14:paraId="1F4594D3" w14:textId="77777777" w:rsidR="0060324F" w:rsidRDefault="00803168">
            <w:pPr>
              <w:jc w:val="right"/>
              <w:rPr>
                <w:rFonts w:eastAsia="Times New Roman" w:cs="Times New Roman"/>
              </w:rPr>
            </w:pPr>
            <w:r>
              <w:rPr>
                <w:rStyle w:val="phvr8t-x-x-109"/>
                <w:rFonts w:eastAsia="Times New Roman" w:cs="Times New Roman"/>
              </w:rPr>
              <w:t>21/22</w:t>
            </w:r>
          </w:p>
        </w:tc>
      </w:tr>
      <w:tr w:rsidR="0060324F" w14:paraId="1788EBA3" w14:textId="77777777">
        <w:trPr>
          <w:divId w:val="96681814"/>
          <w:tblCellSpacing w:w="0" w:type="dxa"/>
        </w:trPr>
        <w:tc>
          <w:tcPr>
            <w:tcW w:w="0" w:type="auto"/>
            <w:vAlign w:val="center"/>
          </w:tcPr>
          <w:p w14:paraId="694D7E5A" w14:textId="77777777" w:rsidR="0060324F" w:rsidRDefault="0087170F">
            <w:pPr>
              <w:rPr>
                <w:rFonts w:eastAsia="Times New Roman" w:cs="Times New Roman"/>
              </w:rPr>
            </w:pPr>
            <w:r>
              <w:rPr>
                <w:rFonts w:eastAsia="Times New Roman" w:cs="Times New Roman"/>
              </w:rPr>
              <w:pict w14:anchorId="63500579">
                <v:rect id="_x0000_i1138" style="width:0;height:1.5pt" o:hralign="center" o:hrstd="t" o:hr="t" fillcolor="#aaa" stroked="f"/>
              </w:pict>
            </w:r>
          </w:p>
        </w:tc>
        <w:tc>
          <w:tcPr>
            <w:tcW w:w="0" w:type="auto"/>
            <w:vAlign w:val="center"/>
          </w:tcPr>
          <w:p w14:paraId="5CF535EF" w14:textId="77777777" w:rsidR="0060324F" w:rsidRDefault="0087170F">
            <w:pPr>
              <w:rPr>
                <w:rFonts w:eastAsia="Times New Roman" w:cs="Times New Roman"/>
              </w:rPr>
            </w:pPr>
            <w:r>
              <w:rPr>
                <w:rFonts w:eastAsia="Times New Roman" w:cs="Times New Roman"/>
              </w:rPr>
              <w:pict w14:anchorId="0FEEE7EC">
                <v:rect id="_x0000_i1139" style="width:0;height:1.5pt" o:hralign="center" o:hrstd="t" o:hr="t" fillcolor="#aaa" stroked="f"/>
              </w:pict>
            </w:r>
          </w:p>
        </w:tc>
        <w:tc>
          <w:tcPr>
            <w:tcW w:w="0" w:type="auto"/>
            <w:vAlign w:val="center"/>
          </w:tcPr>
          <w:p w14:paraId="4622F99A" w14:textId="77777777" w:rsidR="0060324F" w:rsidRDefault="0087170F">
            <w:pPr>
              <w:rPr>
                <w:rFonts w:eastAsia="Times New Roman" w:cs="Times New Roman"/>
              </w:rPr>
            </w:pPr>
            <w:r>
              <w:rPr>
                <w:rFonts w:eastAsia="Times New Roman" w:cs="Times New Roman"/>
              </w:rPr>
              <w:pict w14:anchorId="5B4410F7">
                <v:rect id="_x0000_i1140" style="width:0;height:1.5pt" o:hralign="center" o:hrstd="t" o:hr="t" fillcolor="#aaa" stroked="f"/>
              </w:pict>
            </w:r>
          </w:p>
        </w:tc>
        <w:tc>
          <w:tcPr>
            <w:tcW w:w="0" w:type="auto"/>
            <w:vAlign w:val="center"/>
          </w:tcPr>
          <w:p w14:paraId="46CE5260" w14:textId="77777777" w:rsidR="0060324F" w:rsidRDefault="0087170F">
            <w:pPr>
              <w:rPr>
                <w:rFonts w:eastAsia="Times New Roman" w:cs="Times New Roman"/>
              </w:rPr>
            </w:pPr>
            <w:r>
              <w:rPr>
                <w:rFonts w:eastAsia="Times New Roman" w:cs="Times New Roman"/>
              </w:rPr>
              <w:pict w14:anchorId="5D4BB177">
                <v:rect id="_x0000_i1141" style="width:0;height:1.5pt" o:hralign="center" o:hrstd="t" o:hr="t" fillcolor="#aaa" stroked="f"/>
              </w:pict>
            </w:r>
          </w:p>
        </w:tc>
        <w:tc>
          <w:tcPr>
            <w:tcW w:w="0" w:type="auto"/>
            <w:vAlign w:val="center"/>
          </w:tcPr>
          <w:p w14:paraId="743B0703" w14:textId="77777777" w:rsidR="0060324F" w:rsidRDefault="0087170F">
            <w:pPr>
              <w:rPr>
                <w:rFonts w:eastAsia="Times New Roman" w:cs="Times New Roman"/>
              </w:rPr>
            </w:pPr>
            <w:r>
              <w:rPr>
                <w:rFonts w:eastAsia="Times New Roman" w:cs="Times New Roman"/>
              </w:rPr>
              <w:pict w14:anchorId="3BE404FD">
                <v:rect id="_x0000_i1142" style="width:0;height:1.5pt" o:hralign="center" o:hrstd="t" o:hr="t" fillcolor="#aaa" stroked="f"/>
              </w:pict>
            </w:r>
          </w:p>
        </w:tc>
      </w:tr>
      <w:tr w:rsidR="0060324F" w14:paraId="07FE0D55" w14:textId="77777777">
        <w:trPr>
          <w:divId w:val="96681814"/>
          <w:tblCellSpacing w:w="0" w:type="dxa"/>
        </w:trPr>
        <w:tc>
          <w:tcPr>
            <w:tcW w:w="0" w:type="auto"/>
            <w:noWrap/>
            <w:vAlign w:val="bottom"/>
          </w:tcPr>
          <w:p w14:paraId="7AC49544" w14:textId="77777777" w:rsidR="0060324F" w:rsidRDefault="00803168">
            <w:pPr>
              <w:rPr>
                <w:rFonts w:eastAsia="Times New Roman" w:cs="Times New Roman"/>
              </w:rPr>
            </w:pPr>
            <w:r>
              <w:rPr>
                <w:rStyle w:val="phvr8t-x-x-109"/>
                <w:rFonts w:eastAsia="Times New Roman" w:cs="Times New Roman"/>
              </w:rPr>
              <w:t xml:space="preserve">PTPRF-X </w:t>
            </w:r>
          </w:p>
        </w:tc>
        <w:tc>
          <w:tcPr>
            <w:tcW w:w="0" w:type="auto"/>
            <w:noWrap/>
            <w:vAlign w:val="bottom"/>
          </w:tcPr>
          <w:p w14:paraId="629F55BA" w14:textId="77777777" w:rsidR="0060324F" w:rsidRDefault="00803168">
            <w:pPr>
              <w:jc w:val="right"/>
              <w:rPr>
                <w:rFonts w:eastAsia="Times New Roman" w:cs="Times New Roman"/>
              </w:rPr>
            </w:pPr>
            <w:r>
              <w:rPr>
                <w:rStyle w:val="phvr8t-x-x-109"/>
                <w:rFonts w:eastAsia="Times New Roman" w:cs="Times New Roman"/>
              </w:rPr>
              <w:t>936</w:t>
            </w:r>
          </w:p>
        </w:tc>
        <w:tc>
          <w:tcPr>
            <w:tcW w:w="0" w:type="auto"/>
            <w:noWrap/>
            <w:vAlign w:val="bottom"/>
          </w:tcPr>
          <w:p w14:paraId="15A89C83" w14:textId="77777777" w:rsidR="0060324F" w:rsidRDefault="00803168">
            <w:pPr>
              <w:jc w:val="right"/>
              <w:rPr>
                <w:rFonts w:eastAsia="Times New Roman" w:cs="Times New Roman"/>
              </w:rPr>
            </w:pPr>
            <w:r>
              <w:rPr>
                <w:rStyle w:val="phvr8t-x-x-109"/>
                <w:rFonts w:eastAsia="Times New Roman" w:cs="Times New Roman"/>
              </w:rPr>
              <w:t>4</w:t>
            </w:r>
          </w:p>
        </w:tc>
        <w:tc>
          <w:tcPr>
            <w:tcW w:w="0" w:type="auto"/>
            <w:noWrap/>
            <w:vAlign w:val="bottom"/>
          </w:tcPr>
          <w:p w14:paraId="0088FC33" w14:textId="77777777" w:rsidR="0060324F" w:rsidRDefault="00803168">
            <w:pPr>
              <w:jc w:val="right"/>
              <w:rPr>
                <w:rFonts w:eastAsia="Times New Roman" w:cs="Times New Roman"/>
              </w:rPr>
            </w:pPr>
            <w:r>
              <w:rPr>
                <w:rStyle w:val="phvr8t-x-x-109"/>
                <w:rFonts w:eastAsia="Times New Roman" w:cs="Times New Roman"/>
              </w:rPr>
              <w:t>9/10</w:t>
            </w:r>
          </w:p>
        </w:tc>
        <w:tc>
          <w:tcPr>
            <w:tcW w:w="0" w:type="auto"/>
            <w:noWrap/>
            <w:vAlign w:val="bottom"/>
          </w:tcPr>
          <w:p w14:paraId="223FE342" w14:textId="77777777" w:rsidR="0060324F" w:rsidRDefault="00803168">
            <w:pPr>
              <w:jc w:val="right"/>
              <w:rPr>
                <w:rFonts w:eastAsia="Times New Roman" w:cs="Times New Roman"/>
              </w:rPr>
            </w:pPr>
            <w:r>
              <w:rPr>
                <w:rStyle w:val="phvr8t-x-x-109"/>
                <w:rFonts w:eastAsia="Times New Roman" w:cs="Times New Roman"/>
              </w:rPr>
              <w:t>21</w:t>
            </w:r>
          </w:p>
        </w:tc>
      </w:tr>
      <w:tr w:rsidR="0060324F" w14:paraId="4318654B" w14:textId="77777777">
        <w:trPr>
          <w:divId w:val="96681814"/>
          <w:tblCellSpacing w:w="0" w:type="dxa"/>
        </w:trPr>
        <w:tc>
          <w:tcPr>
            <w:tcW w:w="0" w:type="auto"/>
            <w:vAlign w:val="center"/>
          </w:tcPr>
          <w:p w14:paraId="38523741" w14:textId="77777777" w:rsidR="0060324F" w:rsidRDefault="0087170F">
            <w:pPr>
              <w:rPr>
                <w:rFonts w:eastAsia="Times New Roman" w:cs="Times New Roman"/>
              </w:rPr>
            </w:pPr>
            <w:r>
              <w:rPr>
                <w:rFonts w:eastAsia="Times New Roman" w:cs="Times New Roman"/>
              </w:rPr>
              <w:pict w14:anchorId="35A020D2">
                <v:rect id="_x0000_i1143" style="width:0;height:1.5pt" o:hralign="center" o:hrstd="t" o:hr="t" fillcolor="#aaa" stroked="f"/>
              </w:pict>
            </w:r>
          </w:p>
        </w:tc>
        <w:tc>
          <w:tcPr>
            <w:tcW w:w="0" w:type="auto"/>
            <w:vAlign w:val="center"/>
          </w:tcPr>
          <w:p w14:paraId="451E91BE" w14:textId="77777777" w:rsidR="0060324F" w:rsidRDefault="0087170F">
            <w:pPr>
              <w:rPr>
                <w:rFonts w:eastAsia="Times New Roman" w:cs="Times New Roman"/>
              </w:rPr>
            </w:pPr>
            <w:r>
              <w:rPr>
                <w:rFonts w:eastAsia="Times New Roman" w:cs="Times New Roman"/>
              </w:rPr>
              <w:pict w14:anchorId="5B17F9FF">
                <v:rect id="_x0000_i1144" style="width:0;height:1.5pt" o:hralign="center" o:hrstd="t" o:hr="t" fillcolor="#aaa" stroked="f"/>
              </w:pict>
            </w:r>
          </w:p>
        </w:tc>
        <w:tc>
          <w:tcPr>
            <w:tcW w:w="0" w:type="auto"/>
            <w:vAlign w:val="center"/>
          </w:tcPr>
          <w:p w14:paraId="40C9EF01" w14:textId="77777777" w:rsidR="0060324F" w:rsidRDefault="0087170F">
            <w:pPr>
              <w:rPr>
                <w:rFonts w:eastAsia="Times New Roman" w:cs="Times New Roman"/>
              </w:rPr>
            </w:pPr>
            <w:r>
              <w:rPr>
                <w:rFonts w:eastAsia="Times New Roman" w:cs="Times New Roman"/>
              </w:rPr>
              <w:pict w14:anchorId="41DE8015">
                <v:rect id="_x0000_i1145" style="width:0;height:1.5pt" o:hralign="center" o:hrstd="t" o:hr="t" fillcolor="#aaa" stroked="f"/>
              </w:pict>
            </w:r>
          </w:p>
        </w:tc>
        <w:tc>
          <w:tcPr>
            <w:tcW w:w="0" w:type="auto"/>
            <w:vAlign w:val="center"/>
          </w:tcPr>
          <w:p w14:paraId="1DE2D00F" w14:textId="77777777" w:rsidR="0060324F" w:rsidRDefault="0087170F">
            <w:pPr>
              <w:rPr>
                <w:rFonts w:eastAsia="Times New Roman" w:cs="Times New Roman"/>
              </w:rPr>
            </w:pPr>
            <w:r>
              <w:rPr>
                <w:rFonts w:eastAsia="Times New Roman" w:cs="Times New Roman"/>
              </w:rPr>
              <w:pict w14:anchorId="0FE4744F">
                <v:rect id="_x0000_i1146" style="width:0;height:1.5pt" o:hralign="center" o:hrstd="t" o:hr="t" fillcolor="#aaa" stroked="f"/>
              </w:pict>
            </w:r>
          </w:p>
        </w:tc>
        <w:tc>
          <w:tcPr>
            <w:tcW w:w="0" w:type="auto"/>
            <w:vAlign w:val="center"/>
          </w:tcPr>
          <w:p w14:paraId="215488FF" w14:textId="77777777" w:rsidR="0060324F" w:rsidRDefault="0087170F">
            <w:pPr>
              <w:rPr>
                <w:rFonts w:eastAsia="Times New Roman" w:cs="Times New Roman"/>
              </w:rPr>
            </w:pPr>
            <w:r>
              <w:rPr>
                <w:rFonts w:eastAsia="Times New Roman" w:cs="Times New Roman"/>
              </w:rPr>
              <w:pict w14:anchorId="4A4EA389">
                <v:rect id="_x0000_i1147" style="width:0;height:1.5pt" o:hralign="center" o:hrstd="t" o:hr="t" fillcolor="#aaa" stroked="f"/>
              </w:pict>
            </w:r>
          </w:p>
        </w:tc>
      </w:tr>
      <w:tr w:rsidR="0060324F" w14:paraId="55BEA47D" w14:textId="77777777">
        <w:trPr>
          <w:divId w:val="96681814"/>
          <w:tblCellSpacing w:w="0" w:type="dxa"/>
        </w:trPr>
        <w:tc>
          <w:tcPr>
            <w:tcW w:w="0" w:type="auto"/>
            <w:noWrap/>
            <w:vAlign w:val="bottom"/>
          </w:tcPr>
          <w:p w14:paraId="19F2D31A" w14:textId="77777777" w:rsidR="0060324F" w:rsidRDefault="00803168">
            <w:pPr>
              <w:rPr>
                <w:rFonts w:eastAsia="Times New Roman" w:cs="Times New Roman"/>
              </w:rPr>
            </w:pPr>
            <w:r>
              <w:rPr>
                <w:rStyle w:val="phvr8t-x-x-109"/>
                <w:rFonts w:eastAsia="Times New Roman" w:cs="Times New Roman"/>
              </w:rPr>
              <w:t xml:space="preserve">FN1 </w:t>
            </w:r>
          </w:p>
        </w:tc>
        <w:tc>
          <w:tcPr>
            <w:tcW w:w="0" w:type="auto"/>
            <w:noWrap/>
            <w:vAlign w:val="bottom"/>
          </w:tcPr>
          <w:p w14:paraId="139952A8" w14:textId="77777777" w:rsidR="0060324F" w:rsidRDefault="00803168">
            <w:pPr>
              <w:jc w:val="right"/>
              <w:rPr>
                <w:rFonts w:eastAsia="Times New Roman" w:cs="Times New Roman"/>
              </w:rPr>
            </w:pPr>
            <w:r>
              <w:rPr>
                <w:rStyle w:val="phvr8t-x-x-109"/>
                <w:rFonts w:eastAsia="Times New Roman" w:cs="Times New Roman"/>
              </w:rPr>
              <w:t>813</w:t>
            </w:r>
          </w:p>
        </w:tc>
        <w:tc>
          <w:tcPr>
            <w:tcW w:w="0" w:type="auto"/>
            <w:noWrap/>
            <w:vAlign w:val="bottom"/>
          </w:tcPr>
          <w:p w14:paraId="7C04B212" w14:textId="77777777" w:rsidR="0060324F" w:rsidRDefault="00803168">
            <w:pPr>
              <w:jc w:val="right"/>
              <w:rPr>
                <w:rFonts w:eastAsia="Times New Roman" w:cs="Times New Roman"/>
              </w:rPr>
            </w:pPr>
            <w:r>
              <w:rPr>
                <w:rStyle w:val="phvr8t-x-x-109"/>
                <w:rFonts w:eastAsia="Times New Roman" w:cs="Times New Roman"/>
              </w:rPr>
              <w:t>8</w:t>
            </w:r>
          </w:p>
        </w:tc>
        <w:tc>
          <w:tcPr>
            <w:tcW w:w="0" w:type="auto"/>
            <w:noWrap/>
            <w:vAlign w:val="bottom"/>
          </w:tcPr>
          <w:p w14:paraId="5B3061D6" w14:textId="77777777" w:rsidR="0060324F" w:rsidRDefault="00803168">
            <w:pPr>
              <w:jc w:val="right"/>
              <w:rPr>
                <w:rFonts w:eastAsia="Times New Roman" w:cs="Times New Roman"/>
              </w:rPr>
            </w:pPr>
            <w:r>
              <w:rPr>
                <w:rStyle w:val="phvr8t-x-x-109"/>
                <w:rFonts w:eastAsia="Times New Roman" w:cs="Times New Roman"/>
              </w:rPr>
              <w:t>13/14</w:t>
            </w:r>
          </w:p>
        </w:tc>
        <w:tc>
          <w:tcPr>
            <w:tcW w:w="0" w:type="auto"/>
            <w:noWrap/>
            <w:vAlign w:val="bottom"/>
          </w:tcPr>
          <w:p w14:paraId="6A262DF9" w14:textId="77777777" w:rsidR="0060324F" w:rsidRDefault="00803168">
            <w:pPr>
              <w:jc w:val="right"/>
              <w:rPr>
                <w:rFonts w:eastAsia="Times New Roman" w:cs="Times New Roman"/>
              </w:rPr>
            </w:pPr>
            <w:r>
              <w:rPr>
                <w:rStyle w:val="phvr8t-x-x-109"/>
                <w:rFonts w:eastAsia="Times New Roman" w:cs="Times New Roman"/>
              </w:rPr>
              <w:t>21/22</w:t>
            </w:r>
          </w:p>
        </w:tc>
      </w:tr>
      <w:tr w:rsidR="0060324F" w14:paraId="19801F2B" w14:textId="77777777">
        <w:trPr>
          <w:divId w:val="96681814"/>
          <w:tblCellSpacing w:w="0" w:type="dxa"/>
        </w:trPr>
        <w:tc>
          <w:tcPr>
            <w:tcW w:w="0" w:type="auto"/>
            <w:vAlign w:val="center"/>
          </w:tcPr>
          <w:p w14:paraId="0DB932FE" w14:textId="77777777" w:rsidR="0060324F" w:rsidRDefault="0087170F">
            <w:pPr>
              <w:rPr>
                <w:rFonts w:eastAsia="Times New Roman" w:cs="Times New Roman"/>
              </w:rPr>
            </w:pPr>
            <w:r>
              <w:rPr>
                <w:rFonts w:eastAsia="Times New Roman" w:cs="Times New Roman"/>
              </w:rPr>
              <w:pict w14:anchorId="45E49862">
                <v:rect id="_x0000_i1148" style="width:0;height:1.5pt" o:hralign="center" o:hrstd="t" o:hr="t" fillcolor="#aaa" stroked="f"/>
              </w:pict>
            </w:r>
          </w:p>
        </w:tc>
        <w:tc>
          <w:tcPr>
            <w:tcW w:w="0" w:type="auto"/>
            <w:vAlign w:val="center"/>
          </w:tcPr>
          <w:p w14:paraId="14E5FD1D" w14:textId="77777777" w:rsidR="0060324F" w:rsidRDefault="0087170F">
            <w:pPr>
              <w:rPr>
                <w:rFonts w:eastAsia="Times New Roman" w:cs="Times New Roman"/>
              </w:rPr>
            </w:pPr>
            <w:r>
              <w:rPr>
                <w:rFonts w:eastAsia="Times New Roman" w:cs="Times New Roman"/>
              </w:rPr>
              <w:pict w14:anchorId="6DB6CABB">
                <v:rect id="_x0000_i1149" style="width:0;height:1.5pt" o:hralign="center" o:hrstd="t" o:hr="t" fillcolor="#aaa" stroked="f"/>
              </w:pict>
            </w:r>
          </w:p>
        </w:tc>
        <w:tc>
          <w:tcPr>
            <w:tcW w:w="0" w:type="auto"/>
            <w:vAlign w:val="center"/>
          </w:tcPr>
          <w:p w14:paraId="562BF5E9" w14:textId="77777777" w:rsidR="0060324F" w:rsidRDefault="0087170F">
            <w:pPr>
              <w:rPr>
                <w:rFonts w:eastAsia="Times New Roman" w:cs="Times New Roman"/>
              </w:rPr>
            </w:pPr>
            <w:r>
              <w:rPr>
                <w:rFonts w:eastAsia="Times New Roman" w:cs="Times New Roman"/>
              </w:rPr>
              <w:pict w14:anchorId="188C4DB0">
                <v:rect id="_x0000_i1150" style="width:0;height:1.5pt" o:hralign="center" o:hrstd="t" o:hr="t" fillcolor="#aaa" stroked="f"/>
              </w:pict>
            </w:r>
          </w:p>
        </w:tc>
        <w:tc>
          <w:tcPr>
            <w:tcW w:w="0" w:type="auto"/>
            <w:vAlign w:val="center"/>
          </w:tcPr>
          <w:p w14:paraId="6F85C435" w14:textId="77777777" w:rsidR="0060324F" w:rsidRDefault="0087170F">
            <w:pPr>
              <w:rPr>
                <w:rFonts w:eastAsia="Times New Roman" w:cs="Times New Roman"/>
              </w:rPr>
            </w:pPr>
            <w:r>
              <w:rPr>
                <w:rFonts w:eastAsia="Times New Roman" w:cs="Times New Roman"/>
              </w:rPr>
              <w:pict w14:anchorId="598D2630">
                <v:rect id="_x0000_i1151" style="width:0;height:1.5pt" o:hralign="center" o:hrstd="t" o:hr="t" fillcolor="#aaa" stroked="f"/>
              </w:pict>
            </w:r>
          </w:p>
        </w:tc>
        <w:tc>
          <w:tcPr>
            <w:tcW w:w="0" w:type="auto"/>
            <w:vAlign w:val="center"/>
          </w:tcPr>
          <w:p w14:paraId="79C519EA" w14:textId="77777777" w:rsidR="0060324F" w:rsidRDefault="0087170F">
            <w:pPr>
              <w:rPr>
                <w:rFonts w:eastAsia="Times New Roman" w:cs="Times New Roman"/>
              </w:rPr>
            </w:pPr>
            <w:r>
              <w:rPr>
                <w:rFonts w:eastAsia="Times New Roman" w:cs="Times New Roman"/>
              </w:rPr>
              <w:pict w14:anchorId="16FEE3B2">
                <v:rect id="_x0000_i1152" style="width:0;height:1.5pt" o:hralign="center" o:hrstd="t" o:hr="t" fillcolor="#aaa" stroked="f"/>
              </w:pict>
            </w:r>
          </w:p>
        </w:tc>
      </w:tr>
      <w:tr w:rsidR="0060324F" w14:paraId="413857E8" w14:textId="77777777">
        <w:trPr>
          <w:divId w:val="96681814"/>
          <w:tblCellSpacing w:w="0" w:type="dxa"/>
        </w:trPr>
        <w:tc>
          <w:tcPr>
            <w:tcW w:w="0" w:type="auto"/>
            <w:noWrap/>
            <w:vAlign w:val="bottom"/>
          </w:tcPr>
          <w:p w14:paraId="63388385" w14:textId="77777777" w:rsidR="0060324F" w:rsidRDefault="00803168">
            <w:pPr>
              <w:rPr>
                <w:rFonts w:eastAsia="Times New Roman" w:cs="Times New Roman"/>
              </w:rPr>
            </w:pPr>
            <w:r>
              <w:rPr>
                <w:rStyle w:val="phvr8t-x-x-109"/>
                <w:rFonts w:eastAsia="Times New Roman" w:cs="Times New Roman"/>
              </w:rPr>
              <w:t xml:space="preserve">Apbb1 </w:t>
            </w:r>
          </w:p>
        </w:tc>
        <w:tc>
          <w:tcPr>
            <w:tcW w:w="0" w:type="auto"/>
            <w:noWrap/>
            <w:vAlign w:val="bottom"/>
          </w:tcPr>
          <w:p w14:paraId="0A1A696D" w14:textId="77777777" w:rsidR="0060324F" w:rsidRDefault="00803168">
            <w:pPr>
              <w:jc w:val="right"/>
              <w:rPr>
                <w:rFonts w:eastAsia="Times New Roman" w:cs="Times New Roman"/>
              </w:rPr>
            </w:pPr>
            <w:r>
              <w:rPr>
                <w:rStyle w:val="phvr8t-x-x-109"/>
                <w:rFonts w:eastAsia="Times New Roman" w:cs="Times New Roman"/>
              </w:rPr>
              <w:t>802</w:t>
            </w:r>
          </w:p>
        </w:tc>
        <w:tc>
          <w:tcPr>
            <w:tcW w:w="0" w:type="auto"/>
            <w:noWrap/>
            <w:vAlign w:val="bottom"/>
          </w:tcPr>
          <w:p w14:paraId="324B217D" w14:textId="77777777" w:rsidR="0060324F" w:rsidRDefault="00803168">
            <w:pPr>
              <w:jc w:val="right"/>
              <w:rPr>
                <w:rFonts w:eastAsia="Times New Roman" w:cs="Times New Roman"/>
              </w:rPr>
            </w:pPr>
            <w:r>
              <w:rPr>
                <w:rStyle w:val="phvr8t-x-x-109"/>
                <w:rFonts w:eastAsia="Times New Roman" w:cs="Times New Roman"/>
              </w:rPr>
              <w:t>260</w:t>
            </w:r>
          </w:p>
        </w:tc>
        <w:tc>
          <w:tcPr>
            <w:tcW w:w="0" w:type="auto"/>
            <w:noWrap/>
            <w:vAlign w:val="bottom"/>
          </w:tcPr>
          <w:p w14:paraId="0750764E" w14:textId="77777777" w:rsidR="0060324F" w:rsidRDefault="00803168">
            <w:pPr>
              <w:jc w:val="right"/>
              <w:rPr>
                <w:rFonts w:eastAsia="Times New Roman" w:cs="Times New Roman"/>
              </w:rPr>
            </w:pPr>
            <w:r>
              <w:rPr>
                <w:rStyle w:val="phvr8t-x-x-109"/>
                <w:rFonts w:eastAsia="Times New Roman" w:cs="Times New Roman"/>
              </w:rPr>
              <w:t>1/2b</w:t>
            </w:r>
          </w:p>
        </w:tc>
        <w:tc>
          <w:tcPr>
            <w:tcW w:w="0" w:type="auto"/>
            <w:noWrap/>
            <w:vAlign w:val="bottom"/>
          </w:tcPr>
          <w:p w14:paraId="34D74329" w14:textId="77777777" w:rsidR="0060324F" w:rsidRDefault="00803168">
            <w:pPr>
              <w:jc w:val="right"/>
              <w:rPr>
                <w:rFonts w:eastAsia="Times New Roman" w:cs="Times New Roman"/>
              </w:rPr>
            </w:pPr>
            <w:r>
              <w:rPr>
                <w:rStyle w:val="phvr8t-x-x-109"/>
                <w:rFonts w:eastAsia="Times New Roman" w:cs="Times New Roman"/>
              </w:rPr>
              <w:t>2/3e</w:t>
            </w:r>
          </w:p>
        </w:tc>
      </w:tr>
      <w:tr w:rsidR="0060324F" w14:paraId="1C01EC29" w14:textId="77777777">
        <w:trPr>
          <w:divId w:val="96681814"/>
          <w:tblCellSpacing w:w="0" w:type="dxa"/>
        </w:trPr>
        <w:tc>
          <w:tcPr>
            <w:tcW w:w="0" w:type="auto"/>
            <w:vAlign w:val="center"/>
          </w:tcPr>
          <w:p w14:paraId="29913B38" w14:textId="77777777" w:rsidR="0060324F" w:rsidRDefault="0087170F">
            <w:pPr>
              <w:rPr>
                <w:rFonts w:eastAsia="Times New Roman" w:cs="Times New Roman"/>
              </w:rPr>
            </w:pPr>
            <w:r>
              <w:rPr>
                <w:rFonts w:eastAsia="Times New Roman" w:cs="Times New Roman"/>
              </w:rPr>
              <w:pict w14:anchorId="4B71D87D">
                <v:rect id="_x0000_i1153" style="width:0;height:1.5pt" o:hralign="center" o:hrstd="t" o:hr="t" fillcolor="#aaa" stroked="f"/>
              </w:pict>
            </w:r>
          </w:p>
        </w:tc>
        <w:tc>
          <w:tcPr>
            <w:tcW w:w="0" w:type="auto"/>
            <w:vAlign w:val="center"/>
          </w:tcPr>
          <w:p w14:paraId="4399A850" w14:textId="77777777" w:rsidR="0060324F" w:rsidRDefault="0087170F">
            <w:pPr>
              <w:rPr>
                <w:rFonts w:eastAsia="Times New Roman" w:cs="Times New Roman"/>
              </w:rPr>
            </w:pPr>
            <w:r>
              <w:rPr>
                <w:rFonts w:eastAsia="Times New Roman" w:cs="Times New Roman"/>
              </w:rPr>
              <w:pict w14:anchorId="698B0F6B">
                <v:rect id="_x0000_i1154" style="width:0;height:1.5pt" o:hralign="center" o:hrstd="t" o:hr="t" fillcolor="#aaa" stroked="f"/>
              </w:pict>
            </w:r>
          </w:p>
        </w:tc>
        <w:tc>
          <w:tcPr>
            <w:tcW w:w="0" w:type="auto"/>
            <w:vAlign w:val="center"/>
          </w:tcPr>
          <w:p w14:paraId="78DADE26" w14:textId="77777777" w:rsidR="0060324F" w:rsidRDefault="0087170F">
            <w:pPr>
              <w:rPr>
                <w:rFonts w:eastAsia="Times New Roman" w:cs="Times New Roman"/>
              </w:rPr>
            </w:pPr>
            <w:r>
              <w:rPr>
                <w:rFonts w:eastAsia="Times New Roman" w:cs="Times New Roman"/>
              </w:rPr>
              <w:pict w14:anchorId="16DB7E2D">
                <v:rect id="_x0000_i1155" style="width:0;height:1.5pt" o:hralign="center" o:hrstd="t" o:hr="t" fillcolor="#aaa" stroked="f"/>
              </w:pict>
            </w:r>
          </w:p>
        </w:tc>
        <w:tc>
          <w:tcPr>
            <w:tcW w:w="0" w:type="auto"/>
            <w:vAlign w:val="center"/>
          </w:tcPr>
          <w:p w14:paraId="7F8956E1" w14:textId="77777777" w:rsidR="0060324F" w:rsidRDefault="0087170F">
            <w:pPr>
              <w:rPr>
                <w:rFonts w:eastAsia="Times New Roman" w:cs="Times New Roman"/>
              </w:rPr>
            </w:pPr>
            <w:r>
              <w:rPr>
                <w:rFonts w:eastAsia="Times New Roman" w:cs="Times New Roman"/>
              </w:rPr>
              <w:pict w14:anchorId="7D8432F3">
                <v:rect id="_x0000_i1156" style="width:0;height:1.5pt" o:hralign="center" o:hrstd="t" o:hr="t" fillcolor="#aaa" stroked="f"/>
              </w:pict>
            </w:r>
          </w:p>
        </w:tc>
        <w:tc>
          <w:tcPr>
            <w:tcW w:w="0" w:type="auto"/>
            <w:vAlign w:val="center"/>
          </w:tcPr>
          <w:p w14:paraId="52D6F856" w14:textId="77777777" w:rsidR="0060324F" w:rsidRDefault="0087170F">
            <w:pPr>
              <w:rPr>
                <w:rFonts w:eastAsia="Times New Roman" w:cs="Times New Roman"/>
              </w:rPr>
            </w:pPr>
            <w:r>
              <w:rPr>
                <w:rFonts w:eastAsia="Times New Roman" w:cs="Times New Roman"/>
              </w:rPr>
              <w:pict w14:anchorId="53A393BB">
                <v:rect id="_x0000_i1157" style="width:0;height:1.5pt" o:hralign="center" o:hrstd="t" o:hr="t" fillcolor="#aaa" stroked="f"/>
              </w:pict>
            </w:r>
          </w:p>
        </w:tc>
      </w:tr>
      <w:tr w:rsidR="0060324F" w14:paraId="6A0216DE" w14:textId="77777777">
        <w:trPr>
          <w:divId w:val="96681814"/>
          <w:tblCellSpacing w:w="0" w:type="dxa"/>
        </w:trPr>
        <w:tc>
          <w:tcPr>
            <w:tcW w:w="0" w:type="auto"/>
            <w:noWrap/>
            <w:vAlign w:val="bottom"/>
          </w:tcPr>
          <w:p w14:paraId="10CDB079" w14:textId="77777777" w:rsidR="0060324F" w:rsidRDefault="00803168">
            <w:pPr>
              <w:rPr>
                <w:rFonts w:eastAsia="Times New Roman" w:cs="Times New Roman"/>
              </w:rPr>
            </w:pPr>
            <w:r>
              <w:rPr>
                <w:rStyle w:val="phvr8t-x-x-109"/>
                <w:rFonts w:eastAsia="Times New Roman" w:cs="Times New Roman"/>
              </w:rPr>
              <w:t xml:space="preserve">Agrn </w:t>
            </w:r>
          </w:p>
        </w:tc>
        <w:tc>
          <w:tcPr>
            <w:tcW w:w="0" w:type="auto"/>
            <w:noWrap/>
            <w:vAlign w:val="bottom"/>
          </w:tcPr>
          <w:p w14:paraId="3DF7C1B0" w14:textId="77777777" w:rsidR="0060324F" w:rsidRDefault="00803168">
            <w:pPr>
              <w:jc w:val="right"/>
              <w:rPr>
                <w:rFonts w:eastAsia="Times New Roman" w:cs="Times New Roman"/>
              </w:rPr>
            </w:pPr>
            <w:r>
              <w:rPr>
                <w:rStyle w:val="phvr8t-x-x-109"/>
                <w:rFonts w:eastAsia="Times New Roman" w:cs="Times New Roman"/>
              </w:rPr>
              <w:t>736</w:t>
            </w:r>
          </w:p>
        </w:tc>
        <w:tc>
          <w:tcPr>
            <w:tcW w:w="0" w:type="auto"/>
            <w:noWrap/>
            <w:vAlign w:val="bottom"/>
          </w:tcPr>
          <w:p w14:paraId="64CE4B76" w14:textId="77777777" w:rsidR="0060324F" w:rsidRDefault="00803168">
            <w:pPr>
              <w:jc w:val="right"/>
              <w:rPr>
                <w:rFonts w:eastAsia="Times New Roman" w:cs="Times New Roman"/>
              </w:rPr>
            </w:pPr>
            <w:r>
              <w:rPr>
                <w:rStyle w:val="phvr8t-x-x-109"/>
                <w:rFonts w:eastAsia="Times New Roman" w:cs="Times New Roman"/>
              </w:rPr>
              <w:t>8</w:t>
            </w:r>
          </w:p>
        </w:tc>
        <w:tc>
          <w:tcPr>
            <w:tcW w:w="0" w:type="auto"/>
            <w:noWrap/>
            <w:vAlign w:val="bottom"/>
          </w:tcPr>
          <w:p w14:paraId="5931D57E" w14:textId="77777777" w:rsidR="0060324F" w:rsidRDefault="00803168">
            <w:pPr>
              <w:jc w:val="right"/>
              <w:rPr>
                <w:rFonts w:eastAsia="Times New Roman" w:cs="Times New Roman"/>
              </w:rPr>
            </w:pPr>
            <w:r>
              <w:rPr>
                <w:rStyle w:val="phvr8t-x-x-109"/>
                <w:rFonts w:eastAsia="Times New Roman" w:cs="Times New Roman"/>
              </w:rPr>
              <w:t>33/34c</w:t>
            </w:r>
          </w:p>
        </w:tc>
        <w:tc>
          <w:tcPr>
            <w:tcW w:w="0" w:type="auto"/>
            <w:noWrap/>
            <w:vAlign w:val="bottom"/>
          </w:tcPr>
          <w:p w14:paraId="67D824A1" w14:textId="77777777" w:rsidR="0060324F" w:rsidRDefault="00803168">
            <w:pPr>
              <w:jc w:val="right"/>
              <w:rPr>
                <w:rFonts w:eastAsia="Times New Roman" w:cs="Times New Roman"/>
              </w:rPr>
            </w:pPr>
            <w:r>
              <w:rPr>
                <w:rStyle w:val="phvr8t-x-x-109"/>
                <w:rFonts w:eastAsia="Times New Roman" w:cs="Times New Roman"/>
              </w:rPr>
              <w:t>33/34a</w:t>
            </w:r>
          </w:p>
        </w:tc>
      </w:tr>
      <w:tr w:rsidR="0060324F" w14:paraId="65D89042" w14:textId="77777777">
        <w:trPr>
          <w:divId w:val="96681814"/>
          <w:tblCellSpacing w:w="0" w:type="dxa"/>
        </w:trPr>
        <w:tc>
          <w:tcPr>
            <w:tcW w:w="0" w:type="auto"/>
            <w:vAlign w:val="center"/>
          </w:tcPr>
          <w:p w14:paraId="6D342F71" w14:textId="77777777" w:rsidR="0060324F" w:rsidRDefault="0087170F">
            <w:pPr>
              <w:rPr>
                <w:rFonts w:eastAsia="Times New Roman" w:cs="Times New Roman"/>
              </w:rPr>
            </w:pPr>
            <w:r>
              <w:rPr>
                <w:rFonts w:eastAsia="Times New Roman" w:cs="Times New Roman"/>
              </w:rPr>
              <w:pict w14:anchorId="456745B9">
                <v:rect id="_x0000_i1158" style="width:0;height:1.5pt" o:hralign="center" o:hrstd="t" o:hr="t" fillcolor="#aaa" stroked="f"/>
              </w:pict>
            </w:r>
          </w:p>
        </w:tc>
        <w:tc>
          <w:tcPr>
            <w:tcW w:w="0" w:type="auto"/>
            <w:vAlign w:val="center"/>
          </w:tcPr>
          <w:p w14:paraId="060CF85E" w14:textId="77777777" w:rsidR="0060324F" w:rsidRDefault="0087170F">
            <w:pPr>
              <w:rPr>
                <w:rFonts w:eastAsia="Times New Roman" w:cs="Times New Roman"/>
              </w:rPr>
            </w:pPr>
            <w:r>
              <w:rPr>
                <w:rFonts w:eastAsia="Times New Roman" w:cs="Times New Roman"/>
              </w:rPr>
              <w:pict w14:anchorId="25EAAD6A">
                <v:rect id="_x0000_i1159" style="width:0;height:1.5pt" o:hralign="center" o:hrstd="t" o:hr="t" fillcolor="#aaa" stroked="f"/>
              </w:pict>
            </w:r>
          </w:p>
        </w:tc>
        <w:tc>
          <w:tcPr>
            <w:tcW w:w="0" w:type="auto"/>
            <w:vAlign w:val="center"/>
          </w:tcPr>
          <w:p w14:paraId="3AA0DA6F" w14:textId="77777777" w:rsidR="0060324F" w:rsidRDefault="0087170F">
            <w:pPr>
              <w:rPr>
                <w:rFonts w:eastAsia="Times New Roman" w:cs="Times New Roman"/>
              </w:rPr>
            </w:pPr>
            <w:r>
              <w:rPr>
                <w:rFonts w:eastAsia="Times New Roman" w:cs="Times New Roman"/>
              </w:rPr>
              <w:pict w14:anchorId="370B81DE">
                <v:rect id="_x0000_i1160" style="width:0;height:1.5pt" o:hralign="center" o:hrstd="t" o:hr="t" fillcolor="#aaa" stroked="f"/>
              </w:pict>
            </w:r>
          </w:p>
        </w:tc>
        <w:tc>
          <w:tcPr>
            <w:tcW w:w="0" w:type="auto"/>
            <w:vAlign w:val="center"/>
          </w:tcPr>
          <w:p w14:paraId="47E89536" w14:textId="77777777" w:rsidR="0060324F" w:rsidRDefault="0087170F">
            <w:pPr>
              <w:rPr>
                <w:rFonts w:eastAsia="Times New Roman" w:cs="Times New Roman"/>
              </w:rPr>
            </w:pPr>
            <w:r>
              <w:rPr>
                <w:rFonts w:eastAsia="Times New Roman" w:cs="Times New Roman"/>
              </w:rPr>
              <w:pict w14:anchorId="4F81EAA1">
                <v:rect id="_x0000_i1161" style="width:0;height:1.5pt" o:hralign="center" o:hrstd="t" o:hr="t" fillcolor="#aaa" stroked="f"/>
              </w:pict>
            </w:r>
          </w:p>
        </w:tc>
        <w:tc>
          <w:tcPr>
            <w:tcW w:w="0" w:type="auto"/>
            <w:vAlign w:val="center"/>
          </w:tcPr>
          <w:p w14:paraId="40B11DFF" w14:textId="77777777" w:rsidR="0060324F" w:rsidRDefault="0087170F">
            <w:pPr>
              <w:rPr>
                <w:rFonts w:eastAsia="Times New Roman" w:cs="Times New Roman"/>
              </w:rPr>
            </w:pPr>
            <w:r>
              <w:rPr>
                <w:rFonts w:eastAsia="Times New Roman" w:cs="Times New Roman"/>
              </w:rPr>
              <w:pict w14:anchorId="4612F92E">
                <v:rect id="_x0000_i1162" style="width:0;height:1.5pt" o:hralign="center" o:hrstd="t" o:hr="t" fillcolor="#aaa" stroked="f"/>
              </w:pict>
            </w:r>
          </w:p>
        </w:tc>
      </w:tr>
      <w:tr w:rsidR="0060324F" w14:paraId="6C16D229" w14:textId="77777777">
        <w:trPr>
          <w:divId w:val="96681814"/>
          <w:tblCellSpacing w:w="0" w:type="dxa"/>
        </w:trPr>
        <w:tc>
          <w:tcPr>
            <w:tcW w:w="0" w:type="auto"/>
            <w:noWrap/>
            <w:vAlign w:val="bottom"/>
          </w:tcPr>
          <w:p w14:paraId="40231EE6" w14:textId="77777777" w:rsidR="0060324F" w:rsidRDefault="00803168">
            <w:pPr>
              <w:rPr>
                <w:rFonts w:eastAsia="Times New Roman" w:cs="Times New Roman"/>
              </w:rPr>
            </w:pPr>
            <w:r>
              <w:rPr>
                <w:rStyle w:val="phvr8t-x-x-109"/>
                <w:rFonts w:eastAsia="Times New Roman" w:cs="Times New Roman"/>
              </w:rPr>
              <w:t xml:space="preserve">Exoc7 </w:t>
            </w:r>
          </w:p>
        </w:tc>
        <w:tc>
          <w:tcPr>
            <w:tcW w:w="0" w:type="auto"/>
            <w:noWrap/>
            <w:vAlign w:val="bottom"/>
          </w:tcPr>
          <w:p w14:paraId="1E653F1D" w14:textId="77777777" w:rsidR="0060324F" w:rsidRDefault="00803168">
            <w:pPr>
              <w:jc w:val="right"/>
              <w:rPr>
                <w:rFonts w:eastAsia="Times New Roman" w:cs="Times New Roman"/>
              </w:rPr>
            </w:pPr>
            <w:r>
              <w:rPr>
                <w:rStyle w:val="phvr8t-x-x-109"/>
                <w:rFonts w:eastAsia="Times New Roman" w:cs="Times New Roman"/>
              </w:rPr>
              <w:t>513</w:t>
            </w:r>
          </w:p>
        </w:tc>
        <w:tc>
          <w:tcPr>
            <w:tcW w:w="0" w:type="auto"/>
            <w:noWrap/>
            <w:vAlign w:val="bottom"/>
          </w:tcPr>
          <w:p w14:paraId="2D33020B" w14:textId="77777777" w:rsidR="0060324F" w:rsidRDefault="00803168">
            <w:pPr>
              <w:jc w:val="right"/>
              <w:rPr>
                <w:rFonts w:eastAsia="Times New Roman" w:cs="Times New Roman"/>
              </w:rPr>
            </w:pPr>
            <w:r>
              <w:rPr>
                <w:rStyle w:val="phvr8t-x-x-109"/>
                <w:rFonts w:eastAsia="Times New Roman" w:cs="Times New Roman"/>
              </w:rPr>
              <w:t>4</w:t>
            </w:r>
          </w:p>
        </w:tc>
        <w:tc>
          <w:tcPr>
            <w:tcW w:w="0" w:type="auto"/>
            <w:noWrap/>
            <w:vAlign w:val="bottom"/>
          </w:tcPr>
          <w:p w14:paraId="18E236EA" w14:textId="77777777" w:rsidR="0060324F" w:rsidRDefault="00803168">
            <w:pPr>
              <w:jc w:val="right"/>
              <w:rPr>
                <w:rFonts w:eastAsia="Times New Roman" w:cs="Times New Roman"/>
              </w:rPr>
            </w:pPr>
            <w:r>
              <w:rPr>
                <w:rStyle w:val="phvr8t-x-x-109"/>
                <w:rFonts w:eastAsia="Times New Roman" w:cs="Times New Roman"/>
              </w:rPr>
              <w:t>7</w:t>
            </w:r>
          </w:p>
        </w:tc>
        <w:tc>
          <w:tcPr>
            <w:tcW w:w="0" w:type="auto"/>
            <w:noWrap/>
            <w:vAlign w:val="bottom"/>
          </w:tcPr>
          <w:p w14:paraId="39617D75" w14:textId="77777777" w:rsidR="0060324F" w:rsidRDefault="00803168">
            <w:pPr>
              <w:jc w:val="right"/>
              <w:rPr>
                <w:rFonts w:eastAsia="Times New Roman" w:cs="Times New Roman"/>
              </w:rPr>
            </w:pPr>
            <w:r>
              <w:rPr>
                <w:rStyle w:val="phvr8t-x-x-109"/>
                <w:rFonts w:eastAsia="Times New Roman" w:cs="Times New Roman"/>
              </w:rPr>
              <w:t>13</w:t>
            </w:r>
          </w:p>
        </w:tc>
      </w:tr>
      <w:tr w:rsidR="0060324F" w14:paraId="4AFD8943" w14:textId="77777777">
        <w:trPr>
          <w:divId w:val="96681814"/>
          <w:tblCellSpacing w:w="0" w:type="dxa"/>
        </w:trPr>
        <w:tc>
          <w:tcPr>
            <w:tcW w:w="0" w:type="auto"/>
            <w:vAlign w:val="center"/>
          </w:tcPr>
          <w:p w14:paraId="428954DF" w14:textId="77777777" w:rsidR="0060324F" w:rsidRDefault="0087170F">
            <w:pPr>
              <w:rPr>
                <w:rFonts w:eastAsia="Times New Roman" w:cs="Times New Roman"/>
              </w:rPr>
            </w:pPr>
            <w:r>
              <w:rPr>
                <w:rFonts w:eastAsia="Times New Roman" w:cs="Times New Roman"/>
              </w:rPr>
              <w:pict w14:anchorId="60EE399E">
                <v:rect id="_x0000_i1163" style="width:0;height:1.5pt" o:hralign="center" o:hrstd="t" o:hr="t" fillcolor="#aaa" stroked="f"/>
              </w:pict>
            </w:r>
          </w:p>
        </w:tc>
        <w:tc>
          <w:tcPr>
            <w:tcW w:w="0" w:type="auto"/>
            <w:vAlign w:val="center"/>
          </w:tcPr>
          <w:p w14:paraId="2989D118" w14:textId="77777777" w:rsidR="0060324F" w:rsidRDefault="0087170F">
            <w:pPr>
              <w:rPr>
                <w:rFonts w:eastAsia="Times New Roman" w:cs="Times New Roman"/>
              </w:rPr>
            </w:pPr>
            <w:r>
              <w:rPr>
                <w:rFonts w:eastAsia="Times New Roman" w:cs="Times New Roman"/>
              </w:rPr>
              <w:pict w14:anchorId="2E254F6C">
                <v:rect id="_x0000_i1164" style="width:0;height:1.5pt" o:hralign="center" o:hrstd="t" o:hr="t" fillcolor="#aaa" stroked="f"/>
              </w:pict>
            </w:r>
          </w:p>
        </w:tc>
        <w:tc>
          <w:tcPr>
            <w:tcW w:w="0" w:type="auto"/>
            <w:vAlign w:val="center"/>
          </w:tcPr>
          <w:p w14:paraId="272756A5" w14:textId="77777777" w:rsidR="0060324F" w:rsidRDefault="0087170F">
            <w:pPr>
              <w:rPr>
                <w:rFonts w:eastAsia="Times New Roman" w:cs="Times New Roman"/>
              </w:rPr>
            </w:pPr>
            <w:r>
              <w:rPr>
                <w:rFonts w:eastAsia="Times New Roman" w:cs="Times New Roman"/>
              </w:rPr>
              <w:pict w14:anchorId="6864A0B9">
                <v:rect id="_x0000_i1165" style="width:0;height:1.5pt" o:hralign="center" o:hrstd="t" o:hr="t" fillcolor="#aaa" stroked="f"/>
              </w:pict>
            </w:r>
          </w:p>
        </w:tc>
        <w:tc>
          <w:tcPr>
            <w:tcW w:w="0" w:type="auto"/>
            <w:vAlign w:val="center"/>
          </w:tcPr>
          <w:p w14:paraId="2B33B203" w14:textId="77777777" w:rsidR="0060324F" w:rsidRDefault="0087170F">
            <w:pPr>
              <w:rPr>
                <w:rFonts w:eastAsia="Times New Roman" w:cs="Times New Roman"/>
              </w:rPr>
            </w:pPr>
            <w:r>
              <w:rPr>
                <w:rFonts w:eastAsia="Times New Roman" w:cs="Times New Roman"/>
              </w:rPr>
              <w:pict w14:anchorId="7776C5C6">
                <v:rect id="_x0000_i1166" style="width:0;height:1.5pt" o:hralign="center" o:hrstd="t" o:hr="t" fillcolor="#aaa" stroked="f"/>
              </w:pict>
            </w:r>
          </w:p>
        </w:tc>
        <w:tc>
          <w:tcPr>
            <w:tcW w:w="0" w:type="auto"/>
            <w:vAlign w:val="center"/>
          </w:tcPr>
          <w:p w14:paraId="7940EE29" w14:textId="77777777" w:rsidR="0060324F" w:rsidRDefault="0087170F">
            <w:pPr>
              <w:rPr>
                <w:rFonts w:eastAsia="Times New Roman" w:cs="Times New Roman"/>
              </w:rPr>
            </w:pPr>
            <w:r>
              <w:rPr>
                <w:rFonts w:eastAsia="Times New Roman" w:cs="Times New Roman"/>
              </w:rPr>
              <w:pict w14:anchorId="228E44B4">
                <v:rect id="_x0000_i1167" style="width:0;height:1.5pt" o:hralign="center" o:hrstd="t" o:hr="t" fillcolor="#aaa" stroked="f"/>
              </w:pict>
            </w:r>
          </w:p>
        </w:tc>
      </w:tr>
      <w:tr w:rsidR="0060324F" w14:paraId="67B41BD5" w14:textId="77777777">
        <w:trPr>
          <w:divId w:val="96681814"/>
          <w:tblCellSpacing w:w="0" w:type="dxa"/>
        </w:trPr>
        <w:tc>
          <w:tcPr>
            <w:tcW w:w="0" w:type="auto"/>
            <w:noWrap/>
            <w:vAlign w:val="bottom"/>
          </w:tcPr>
          <w:p w14:paraId="7B87BE9B" w14:textId="77777777" w:rsidR="0060324F" w:rsidRDefault="00803168">
            <w:pPr>
              <w:rPr>
                <w:rFonts w:eastAsia="Times New Roman" w:cs="Times New Roman"/>
              </w:rPr>
            </w:pPr>
            <w:r>
              <w:rPr>
                <w:rStyle w:val="phvr8t-x-x-109"/>
                <w:rFonts w:eastAsia="Times New Roman" w:cs="Times New Roman"/>
              </w:rPr>
              <w:t xml:space="preserve">Prom1 </w:t>
            </w:r>
          </w:p>
        </w:tc>
        <w:tc>
          <w:tcPr>
            <w:tcW w:w="0" w:type="auto"/>
            <w:noWrap/>
            <w:vAlign w:val="bottom"/>
          </w:tcPr>
          <w:p w14:paraId="21A83666" w14:textId="77777777" w:rsidR="0060324F" w:rsidRDefault="00803168">
            <w:pPr>
              <w:jc w:val="right"/>
              <w:rPr>
                <w:rFonts w:eastAsia="Times New Roman" w:cs="Times New Roman"/>
              </w:rPr>
            </w:pPr>
            <w:r>
              <w:rPr>
                <w:rStyle w:val="phvr8t-x-x-109"/>
                <w:rFonts w:eastAsia="Times New Roman" w:cs="Times New Roman"/>
              </w:rPr>
              <w:t>512</w:t>
            </w:r>
          </w:p>
        </w:tc>
        <w:tc>
          <w:tcPr>
            <w:tcW w:w="0" w:type="auto"/>
            <w:noWrap/>
            <w:vAlign w:val="bottom"/>
          </w:tcPr>
          <w:p w14:paraId="4D3BA4B8" w14:textId="77777777" w:rsidR="0060324F" w:rsidRDefault="00803168">
            <w:pPr>
              <w:jc w:val="right"/>
              <w:rPr>
                <w:rFonts w:eastAsia="Times New Roman" w:cs="Times New Roman"/>
              </w:rPr>
            </w:pPr>
            <w:r>
              <w:rPr>
                <w:rStyle w:val="phvr8t-x-x-109"/>
                <w:rFonts w:eastAsia="Times New Roman" w:cs="Times New Roman"/>
              </w:rPr>
              <w:t>4</w:t>
            </w:r>
          </w:p>
        </w:tc>
        <w:tc>
          <w:tcPr>
            <w:tcW w:w="0" w:type="auto"/>
            <w:noWrap/>
            <w:vAlign w:val="bottom"/>
          </w:tcPr>
          <w:p w14:paraId="042B137E" w14:textId="77777777" w:rsidR="0060324F" w:rsidRDefault="00803168">
            <w:pPr>
              <w:jc w:val="right"/>
              <w:rPr>
                <w:rFonts w:eastAsia="Times New Roman" w:cs="Times New Roman"/>
              </w:rPr>
            </w:pPr>
            <w:r>
              <w:rPr>
                <w:rStyle w:val="phvr8t-x-x-109"/>
                <w:rFonts w:eastAsia="Times New Roman" w:cs="Times New Roman"/>
              </w:rPr>
              <w:t>7</w:t>
            </w:r>
          </w:p>
        </w:tc>
        <w:tc>
          <w:tcPr>
            <w:tcW w:w="0" w:type="auto"/>
            <w:noWrap/>
            <w:vAlign w:val="bottom"/>
          </w:tcPr>
          <w:p w14:paraId="03978ACA" w14:textId="77777777" w:rsidR="0060324F" w:rsidRDefault="00803168">
            <w:pPr>
              <w:jc w:val="right"/>
              <w:rPr>
                <w:rFonts w:eastAsia="Times New Roman" w:cs="Times New Roman"/>
              </w:rPr>
            </w:pPr>
            <w:r>
              <w:rPr>
                <w:rStyle w:val="phvr8t-x-x-109"/>
                <w:rFonts w:eastAsia="Times New Roman" w:cs="Times New Roman"/>
              </w:rPr>
              <w:t>9</w:t>
            </w:r>
          </w:p>
        </w:tc>
      </w:tr>
      <w:tr w:rsidR="0060324F" w14:paraId="269629BE" w14:textId="77777777">
        <w:trPr>
          <w:divId w:val="96681814"/>
          <w:tblCellSpacing w:w="0" w:type="dxa"/>
        </w:trPr>
        <w:tc>
          <w:tcPr>
            <w:tcW w:w="0" w:type="auto"/>
            <w:vAlign w:val="center"/>
          </w:tcPr>
          <w:p w14:paraId="039C99EB" w14:textId="77777777" w:rsidR="0060324F" w:rsidRDefault="0087170F">
            <w:pPr>
              <w:rPr>
                <w:rFonts w:eastAsia="Times New Roman" w:cs="Times New Roman"/>
              </w:rPr>
            </w:pPr>
            <w:r>
              <w:rPr>
                <w:rFonts w:eastAsia="Times New Roman" w:cs="Times New Roman"/>
              </w:rPr>
              <w:pict w14:anchorId="46EE65F6">
                <v:rect id="_x0000_i1168" style="width:0;height:1.5pt" o:hralign="center" o:hrstd="t" o:hr="t" fillcolor="#aaa" stroked="f"/>
              </w:pict>
            </w:r>
          </w:p>
        </w:tc>
        <w:tc>
          <w:tcPr>
            <w:tcW w:w="0" w:type="auto"/>
            <w:vAlign w:val="center"/>
          </w:tcPr>
          <w:p w14:paraId="29C97030" w14:textId="77777777" w:rsidR="0060324F" w:rsidRDefault="0087170F">
            <w:pPr>
              <w:rPr>
                <w:rFonts w:eastAsia="Times New Roman" w:cs="Times New Roman"/>
              </w:rPr>
            </w:pPr>
            <w:r>
              <w:rPr>
                <w:rFonts w:eastAsia="Times New Roman" w:cs="Times New Roman"/>
              </w:rPr>
              <w:pict w14:anchorId="42CA6D87">
                <v:rect id="_x0000_i1169" style="width:0;height:1.5pt" o:hralign="center" o:hrstd="t" o:hr="t" fillcolor="#aaa" stroked="f"/>
              </w:pict>
            </w:r>
          </w:p>
        </w:tc>
        <w:tc>
          <w:tcPr>
            <w:tcW w:w="0" w:type="auto"/>
            <w:vAlign w:val="center"/>
          </w:tcPr>
          <w:p w14:paraId="2FE1B489" w14:textId="77777777" w:rsidR="0060324F" w:rsidRDefault="0087170F">
            <w:pPr>
              <w:rPr>
                <w:rFonts w:eastAsia="Times New Roman" w:cs="Times New Roman"/>
              </w:rPr>
            </w:pPr>
            <w:r>
              <w:rPr>
                <w:rFonts w:eastAsia="Times New Roman" w:cs="Times New Roman"/>
              </w:rPr>
              <w:pict w14:anchorId="6AD8A1BE">
                <v:rect id="_x0000_i1170" style="width:0;height:1.5pt" o:hralign="center" o:hrstd="t" o:hr="t" fillcolor="#aaa" stroked="f"/>
              </w:pict>
            </w:r>
          </w:p>
        </w:tc>
        <w:tc>
          <w:tcPr>
            <w:tcW w:w="0" w:type="auto"/>
            <w:vAlign w:val="center"/>
          </w:tcPr>
          <w:p w14:paraId="00D7B01C" w14:textId="77777777" w:rsidR="0060324F" w:rsidRDefault="0087170F">
            <w:pPr>
              <w:rPr>
                <w:rFonts w:eastAsia="Times New Roman" w:cs="Times New Roman"/>
              </w:rPr>
            </w:pPr>
            <w:r>
              <w:rPr>
                <w:rFonts w:eastAsia="Times New Roman" w:cs="Times New Roman"/>
              </w:rPr>
              <w:pict w14:anchorId="13C1DDBA">
                <v:rect id="_x0000_i1171" style="width:0;height:1.5pt" o:hralign="center" o:hrstd="t" o:hr="t" fillcolor="#aaa" stroked="f"/>
              </w:pict>
            </w:r>
          </w:p>
        </w:tc>
        <w:tc>
          <w:tcPr>
            <w:tcW w:w="0" w:type="auto"/>
            <w:vAlign w:val="center"/>
          </w:tcPr>
          <w:p w14:paraId="6D8BC875" w14:textId="77777777" w:rsidR="0060324F" w:rsidRDefault="0087170F">
            <w:pPr>
              <w:rPr>
                <w:rFonts w:eastAsia="Times New Roman" w:cs="Times New Roman"/>
              </w:rPr>
            </w:pPr>
            <w:r>
              <w:rPr>
                <w:rFonts w:eastAsia="Times New Roman" w:cs="Times New Roman"/>
              </w:rPr>
              <w:pict w14:anchorId="0F63EB09">
                <v:rect id="_x0000_i1172" style="width:0;height:1.5pt" o:hralign="center" o:hrstd="t" o:hr="t" fillcolor="#aaa" stroked="f"/>
              </w:pict>
            </w:r>
          </w:p>
        </w:tc>
      </w:tr>
      <w:tr w:rsidR="0060324F" w14:paraId="59144B26" w14:textId="77777777">
        <w:trPr>
          <w:divId w:val="96681814"/>
          <w:tblCellSpacing w:w="0" w:type="dxa"/>
        </w:trPr>
        <w:tc>
          <w:tcPr>
            <w:tcW w:w="0" w:type="auto"/>
            <w:noWrap/>
            <w:vAlign w:val="bottom"/>
          </w:tcPr>
          <w:p w14:paraId="69CC18FD" w14:textId="77777777" w:rsidR="0060324F" w:rsidRDefault="00803168">
            <w:pPr>
              <w:rPr>
                <w:rFonts w:eastAsia="Times New Roman" w:cs="Times New Roman"/>
              </w:rPr>
            </w:pPr>
            <w:r>
              <w:rPr>
                <w:rStyle w:val="phvr8t-x-x-109"/>
                <w:rFonts w:eastAsia="Times New Roman" w:cs="Times New Roman"/>
              </w:rPr>
              <w:t xml:space="preserve">Lphn2 </w:t>
            </w:r>
          </w:p>
        </w:tc>
        <w:tc>
          <w:tcPr>
            <w:tcW w:w="0" w:type="auto"/>
            <w:noWrap/>
            <w:vAlign w:val="bottom"/>
          </w:tcPr>
          <w:p w14:paraId="55E7A03D" w14:textId="77777777" w:rsidR="0060324F" w:rsidRDefault="00803168">
            <w:pPr>
              <w:jc w:val="right"/>
              <w:rPr>
                <w:rFonts w:eastAsia="Times New Roman" w:cs="Times New Roman"/>
              </w:rPr>
            </w:pPr>
            <w:r>
              <w:rPr>
                <w:rStyle w:val="phvr8t-x-x-109"/>
                <w:rFonts w:eastAsia="Times New Roman" w:cs="Times New Roman"/>
              </w:rPr>
              <w:t>396</w:t>
            </w:r>
          </w:p>
        </w:tc>
        <w:tc>
          <w:tcPr>
            <w:tcW w:w="0" w:type="auto"/>
            <w:noWrap/>
            <w:vAlign w:val="bottom"/>
          </w:tcPr>
          <w:p w14:paraId="31FB2771" w14:textId="77777777" w:rsidR="0060324F" w:rsidRDefault="00803168">
            <w:pPr>
              <w:jc w:val="right"/>
              <w:rPr>
                <w:rFonts w:eastAsia="Times New Roman" w:cs="Times New Roman"/>
              </w:rPr>
            </w:pPr>
            <w:r>
              <w:rPr>
                <w:rStyle w:val="phvr8t-x-x-109"/>
                <w:rFonts w:eastAsia="Times New Roman" w:cs="Times New Roman"/>
              </w:rPr>
              <w:t>32</w:t>
            </w:r>
          </w:p>
        </w:tc>
        <w:tc>
          <w:tcPr>
            <w:tcW w:w="0" w:type="auto"/>
            <w:noWrap/>
            <w:vAlign w:val="bottom"/>
          </w:tcPr>
          <w:p w14:paraId="0B24E761" w14:textId="77777777" w:rsidR="0060324F" w:rsidRDefault="00803168">
            <w:pPr>
              <w:jc w:val="right"/>
              <w:rPr>
                <w:rFonts w:eastAsia="Times New Roman" w:cs="Times New Roman"/>
              </w:rPr>
            </w:pPr>
            <w:r>
              <w:rPr>
                <w:rStyle w:val="phvr8t-x-x-109"/>
                <w:rFonts w:eastAsia="Times New Roman" w:cs="Times New Roman"/>
              </w:rPr>
              <w:t>19</w:t>
            </w:r>
          </w:p>
        </w:tc>
        <w:tc>
          <w:tcPr>
            <w:tcW w:w="0" w:type="auto"/>
            <w:noWrap/>
            <w:vAlign w:val="bottom"/>
          </w:tcPr>
          <w:p w14:paraId="21CD3919" w14:textId="77777777" w:rsidR="0060324F" w:rsidRDefault="00803168">
            <w:pPr>
              <w:jc w:val="right"/>
              <w:rPr>
                <w:rFonts w:eastAsia="Times New Roman" w:cs="Times New Roman"/>
              </w:rPr>
            </w:pPr>
            <w:r>
              <w:rPr>
                <w:rStyle w:val="phvr8t-x-x-109"/>
                <w:rFonts w:eastAsia="Times New Roman" w:cs="Times New Roman"/>
              </w:rPr>
              <w:t>24/25a</w:t>
            </w:r>
          </w:p>
        </w:tc>
      </w:tr>
      <w:tr w:rsidR="0060324F" w14:paraId="1FBA9E94" w14:textId="77777777">
        <w:trPr>
          <w:divId w:val="96681814"/>
          <w:tblCellSpacing w:w="0" w:type="dxa"/>
        </w:trPr>
        <w:tc>
          <w:tcPr>
            <w:tcW w:w="0" w:type="auto"/>
            <w:vAlign w:val="center"/>
          </w:tcPr>
          <w:p w14:paraId="7A93CD30" w14:textId="77777777" w:rsidR="0060324F" w:rsidRDefault="0087170F">
            <w:pPr>
              <w:rPr>
                <w:rFonts w:eastAsia="Times New Roman" w:cs="Times New Roman"/>
              </w:rPr>
            </w:pPr>
            <w:r>
              <w:rPr>
                <w:rFonts w:eastAsia="Times New Roman" w:cs="Times New Roman"/>
              </w:rPr>
              <w:pict w14:anchorId="073C702B">
                <v:rect id="_x0000_i1173" style="width:0;height:1.5pt" o:hralign="center" o:hrstd="t" o:hr="t" fillcolor="#aaa" stroked="f"/>
              </w:pict>
            </w:r>
          </w:p>
        </w:tc>
        <w:tc>
          <w:tcPr>
            <w:tcW w:w="0" w:type="auto"/>
            <w:vAlign w:val="center"/>
          </w:tcPr>
          <w:p w14:paraId="1333A938" w14:textId="77777777" w:rsidR="0060324F" w:rsidRDefault="0087170F">
            <w:pPr>
              <w:rPr>
                <w:rFonts w:eastAsia="Times New Roman" w:cs="Times New Roman"/>
              </w:rPr>
            </w:pPr>
            <w:r>
              <w:rPr>
                <w:rFonts w:eastAsia="Times New Roman" w:cs="Times New Roman"/>
              </w:rPr>
              <w:pict w14:anchorId="34A7E86E">
                <v:rect id="_x0000_i1174" style="width:0;height:1.5pt" o:hralign="center" o:hrstd="t" o:hr="t" fillcolor="#aaa" stroked="f"/>
              </w:pict>
            </w:r>
          </w:p>
        </w:tc>
        <w:tc>
          <w:tcPr>
            <w:tcW w:w="0" w:type="auto"/>
            <w:vAlign w:val="center"/>
          </w:tcPr>
          <w:p w14:paraId="3FEF89B5" w14:textId="77777777" w:rsidR="0060324F" w:rsidRDefault="0087170F">
            <w:pPr>
              <w:rPr>
                <w:rFonts w:eastAsia="Times New Roman" w:cs="Times New Roman"/>
              </w:rPr>
            </w:pPr>
            <w:r>
              <w:rPr>
                <w:rFonts w:eastAsia="Times New Roman" w:cs="Times New Roman"/>
              </w:rPr>
              <w:pict w14:anchorId="288C9064">
                <v:rect id="_x0000_i1175" style="width:0;height:1.5pt" o:hralign="center" o:hrstd="t" o:hr="t" fillcolor="#aaa" stroked="f"/>
              </w:pict>
            </w:r>
          </w:p>
        </w:tc>
        <w:tc>
          <w:tcPr>
            <w:tcW w:w="0" w:type="auto"/>
            <w:vAlign w:val="center"/>
          </w:tcPr>
          <w:p w14:paraId="6382BFB7" w14:textId="77777777" w:rsidR="0060324F" w:rsidRDefault="0087170F">
            <w:pPr>
              <w:rPr>
                <w:rFonts w:eastAsia="Times New Roman" w:cs="Times New Roman"/>
              </w:rPr>
            </w:pPr>
            <w:r>
              <w:rPr>
                <w:rFonts w:eastAsia="Times New Roman" w:cs="Times New Roman"/>
              </w:rPr>
              <w:pict w14:anchorId="338C0A4B">
                <v:rect id="_x0000_i1176" style="width:0;height:1.5pt" o:hralign="center" o:hrstd="t" o:hr="t" fillcolor="#aaa" stroked="f"/>
              </w:pict>
            </w:r>
          </w:p>
        </w:tc>
        <w:tc>
          <w:tcPr>
            <w:tcW w:w="0" w:type="auto"/>
            <w:vAlign w:val="center"/>
          </w:tcPr>
          <w:p w14:paraId="2A01BCF4" w14:textId="77777777" w:rsidR="0060324F" w:rsidRDefault="0087170F">
            <w:pPr>
              <w:rPr>
                <w:rFonts w:eastAsia="Times New Roman" w:cs="Times New Roman"/>
              </w:rPr>
            </w:pPr>
            <w:r>
              <w:rPr>
                <w:rFonts w:eastAsia="Times New Roman" w:cs="Times New Roman"/>
              </w:rPr>
              <w:pict w14:anchorId="1E73C168">
                <v:rect id="_x0000_i1177" style="width:0;height:1.5pt" o:hralign="center" o:hrstd="t" o:hr="t" fillcolor="#aaa" stroked="f"/>
              </w:pict>
            </w:r>
          </w:p>
        </w:tc>
      </w:tr>
      <w:tr w:rsidR="0060324F" w14:paraId="6C5E590F" w14:textId="77777777">
        <w:trPr>
          <w:divId w:val="96681814"/>
          <w:tblCellSpacing w:w="0" w:type="dxa"/>
        </w:trPr>
        <w:tc>
          <w:tcPr>
            <w:tcW w:w="0" w:type="auto"/>
            <w:noWrap/>
            <w:vAlign w:val="bottom"/>
          </w:tcPr>
          <w:p w14:paraId="5562679C" w14:textId="77777777" w:rsidR="0060324F" w:rsidRDefault="00803168">
            <w:pPr>
              <w:rPr>
                <w:rFonts w:eastAsia="Times New Roman" w:cs="Times New Roman"/>
              </w:rPr>
            </w:pPr>
            <w:r>
              <w:rPr>
                <w:rStyle w:val="phvr8t-x-x-109"/>
                <w:rFonts w:eastAsia="Times New Roman" w:cs="Times New Roman"/>
              </w:rPr>
              <w:t xml:space="preserve">Lphn2 </w:t>
            </w:r>
          </w:p>
        </w:tc>
        <w:tc>
          <w:tcPr>
            <w:tcW w:w="0" w:type="auto"/>
            <w:noWrap/>
            <w:vAlign w:val="bottom"/>
          </w:tcPr>
          <w:p w14:paraId="3B2DAF54" w14:textId="77777777" w:rsidR="0060324F" w:rsidRDefault="00803168">
            <w:pPr>
              <w:jc w:val="right"/>
              <w:rPr>
                <w:rFonts w:eastAsia="Times New Roman" w:cs="Times New Roman"/>
              </w:rPr>
            </w:pPr>
            <w:r>
              <w:rPr>
                <w:rStyle w:val="phvr8t-x-x-109"/>
                <w:rFonts w:eastAsia="Times New Roman" w:cs="Times New Roman"/>
              </w:rPr>
              <w:t>396</w:t>
            </w:r>
          </w:p>
        </w:tc>
        <w:tc>
          <w:tcPr>
            <w:tcW w:w="0" w:type="auto"/>
            <w:noWrap/>
            <w:vAlign w:val="bottom"/>
          </w:tcPr>
          <w:p w14:paraId="62ABF351" w14:textId="77777777" w:rsidR="0060324F" w:rsidRDefault="00803168">
            <w:pPr>
              <w:jc w:val="right"/>
              <w:rPr>
                <w:rFonts w:eastAsia="Times New Roman" w:cs="Times New Roman"/>
              </w:rPr>
            </w:pPr>
            <w:r>
              <w:rPr>
                <w:rStyle w:val="phvr8t-x-x-109"/>
                <w:rFonts w:eastAsia="Times New Roman" w:cs="Times New Roman"/>
              </w:rPr>
              <w:t>32</w:t>
            </w:r>
          </w:p>
        </w:tc>
        <w:tc>
          <w:tcPr>
            <w:tcW w:w="0" w:type="auto"/>
            <w:noWrap/>
            <w:vAlign w:val="bottom"/>
          </w:tcPr>
          <w:p w14:paraId="79A26767" w14:textId="77777777" w:rsidR="0060324F" w:rsidRDefault="00803168">
            <w:pPr>
              <w:jc w:val="right"/>
              <w:rPr>
                <w:rFonts w:eastAsia="Times New Roman" w:cs="Times New Roman"/>
              </w:rPr>
            </w:pPr>
            <w:r>
              <w:rPr>
                <w:rStyle w:val="phvr8t-x-x-109"/>
                <w:rFonts w:eastAsia="Times New Roman" w:cs="Times New Roman"/>
              </w:rPr>
              <w:t>19</w:t>
            </w:r>
          </w:p>
        </w:tc>
        <w:tc>
          <w:tcPr>
            <w:tcW w:w="0" w:type="auto"/>
            <w:noWrap/>
            <w:vAlign w:val="bottom"/>
          </w:tcPr>
          <w:p w14:paraId="6665D9B8" w14:textId="77777777" w:rsidR="0060324F" w:rsidRDefault="00803168">
            <w:pPr>
              <w:jc w:val="right"/>
              <w:rPr>
                <w:rFonts w:eastAsia="Times New Roman" w:cs="Times New Roman"/>
              </w:rPr>
            </w:pPr>
            <w:r>
              <w:rPr>
                <w:rStyle w:val="phvr8t-x-x-109"/>
                <w:rFonts w:eastAsia="Times New Roman" w:cs="Times New Roman"/>
              </w:rPr>
              <w:t>24/25a</w:t>
            </w:r>
          </w:p>
        </w:tc>
      </w:tr>
      <w:tr w:rsidR="0060324F" w14:paraId="7C2E9148" w14:textId="77777777">
        <w:trPr>
          <w:divId w:val="96681814"/>
          <w:tblCellSpacing w:w="0" w:type="dxa"/>
        </w:trPr>
        <w:tc>
          <w:tcPr>
            <w:tcW w:w="0" w:type="auto"/>
            <w:vAlign w:val="center"/>
          </w:tcPr>
          <w:p w14:paraId="7A8B7FE5" w14:textId="77777777" w:rsidR="0060324F" w:rsidRDefault="0087170F">
            <w:pPr>
              <w:rPr>
                <w:rFonts w:eastAsia="Times New Roman" w:cs="Times New Roman"/>
              </w:rPr>
            </w:pPr>
            <w:r>
              <w:rPr>
                <w:rFonts w:eastAsia="Times New Roman" w:cs="Times New Roman"/>
              </w:rPr>
              <w:pict w14:anchorId="59CF644F">
                <v:rect id="_x0000_i1178" style="width:0;height:1.5pt" o:hralign="center" o:hrstd="t" o:hr="t" fillcolor="#aaa" stroked="f"/>
              </w:pict>
            </w:r>
          </w:p>
        </w:tc>
        <w:tc>
          <w:tcPr>
            <w:tcW w:w="0" w:type="auto"/>
            <w:vAlign w:val="center"/>
          </w:tcPr>
          <w:p w14:paraId="54B66050" w14:textId="77777777" w:rsidR="0060324F" w:rsidRDefault="0087170F">
            <w:pPr>
              <w:rPr>
                <w:rFonts w:eastAsia="Times New Roman" w:cs="Times New Roman"/>
              </w:rPr>
            </w:pPr>
            <w:r>
              <w:rPr>
                <w:rFonts w:eastAsia="Times New Roman" w:cs="Times New Roman"/>
              </w:rPr>
              <w:pict w14:anchorId="04480704">
                <v:rect id="_x0000_i1179" style="width:0;height:1.5pt" o:hralign="center" o:hrstd="t" o:hr="t" fillcolor="#aaa" stroked="f"/>
              </w:pict>
            </w:r>
          </w:p>
        </w:tc>
        <w:tc>
          <w:tcPr>
            <w:tcW w:w="0" w:type="auto"/>
            <w:vAlign w:val="center"/>
          </w:tcPr>
          <w:p w14:paraId="7399BB18" w14:textId="77777777" w:rsidR="0060324F" w:rsidRDefault="0087170F">
            <w:pPr>
              <w:rPr>
                <w:rFonts w:eastAsia="Times New Roman" w:cs="Times New Roman"/>
              </w:rPr>
            </w:pPr>
            <w:r>
              <w:rPr>
                <w:rFonts w:eastAsia="Times New Roman" w:cs="Times New Roman"/>
              </w:rPr>
              <w:pict w14:anchorId="5A41CF89">
                <v:rect id="_x0000_i1180" style="width:0;height:1.5pt" o:hralign="center" o:hrstd="t" o:hr="t" fillcolor="#aaa" stroked="f"/>
              </w:pict>
            </w:r>
          </w:p>
        </w:tc>
        <w:tc>
          <w:tcPr>
            <w:tcW w:w="0" w:type="auto"/>
            <w:vAlign w:val="center"/>
          </w:tcPr>
          <w:p w14:paraId="6BAB8658" w14:textId="77777777" w:rsidR="0060324F" w:rsidRDefault="0087170F">
            <w:pPr>
              <w:rPr>
                <w:rFonts w:eastAsia="Times New Roman" w:cs="Times New Roman"/>
              </w:rPr>
            </w:pPr>
            <w:r>
              <w:rPr>
                <w:rFonts w:eastAsia="Times New Roman" w:cs="Times New Roman"/>
              </w:rPr>
              <w:pict w14:anchorId="29C3A59E">
                <v:rect id="_x0000_i1181" style="width:0;height:1.5pt" o:hralign="center" o:hrstd="t" o:hr="t" fillcolor="#aaa" stroked="f"/>
              </w:pict>
            </w:r>
          </w:p>
        </w:tc>
        <w:tc>
          <w:tcPr>
            <w:tcW w:w="0" w:type="auto"/>
            <w:vAlign w:val="center"/>
          </w:tcPr>
          <w:p w14:paraId="2E4DDD46" w14:textId="77777777" w:rsidR="0060324F" w:rsidRDefault="0087170F">
            <w:pPr>
              <w:rPr>
                <w:rFonts w:eastAsia="Times New Roman" w:cs="Times New Roman"/>
              </w:rPr>
            </w:pPr>
            <w:r>
              <w:rPr>
                <w:rFonts w:eastAsia="Times New Roman" w:cs="Times New Roman"/>
              </w:rPr>
              <w:pict w14:anchorId="51B578FC">
                <v:rect id="_x0000_i1182" style="width:0;height:1.5pt" o:hralign="center" o:hrstd="t" o:hr="t" fillcolor="#aaa" stroked="f"/>
              </w:pict>
            </w:r>
          </w:p>
        </w:tc>
      </w:tr>
      <w:tr w:rsidR="0060324F" w14:paraId="53802EB3" w14:textId="77777777">
        <w:trPr>
          <w:divId w:val="96681814"/>
          <w:tblCellSpacing w:w="0" w:type="dxa"/>
        </w:trPr>
        <w:tc>
          <w:tcPr>
            <w:tcW w:w="0" w:type="auto"/>
            <w:noWrap/>
            <w:vAlign w:val="bottom"/>
          </w:tcPr>
          <w:p w14:paraId="2188629B" w14:textId="77777777" w:rsidR="0060324F" w:rsidRDefault="0060324F">
            <w:pPr>
              <w:rPr>
                <w:rFonts w:eastAsia="Times New Roman" w:cs="Times New Roman"/>
              </w:rPr>
            </w:pPr>
          </w:p>
        </w:tc>
        <w:tc>
          <w:tcPr>
            <w:tcW w:w="0" w:type="auto"/>
            <w:vAlign w:val="bottom"/>
          </w:tcPr>
          <w:p w14:paraId="083B9A12" w14:textId="77777777" w:rsidR="0060324F" w:rsidRDefault="0060324F">
            <w:pPr>
              <w:rPr>
                <w:rFonts w:ascii="Times New Roman" w:eastAsia="Times New Roman" w:hAnsi="Times New Roman" w:cs="Times New Roman"/>
              </w:rPr>
            </w:pPr>
          </w:p>
        </w:tc>
        <w:tc>
          <w:tcPr>
            <w:tcW w:w="0" w:type="auto"/>
            <w:vAlign w:val="bottom"/>
          </w:tcPr>
          <w:p w14:paraId="71925C22" w14:textId="77777777" w:rsidR="0060324F" w:rsidRDefault="0060324F">
            <w:pPr>
              <w:rPr>
                <w:rFonts w:ascii="Times New Roman" w:eastAsia="Times New Roman" w:hAnsi="Times New Roman" w:cs="Times New Roman"/>
              </w:rPr>
            </w:pPr>
          </w:p>
        </w:tc>
        <w:tc>
          <w:tcPr>
            <w:tcW w:w="0" w:type="auto"/>
            <w:vAlign w:val="bottom"/>
          </w:tcPr>
          <w:p w14:paraId="16E57C04" w14:textId="77777777" w:rsidR="0060324F" w:rsidRDefault="0060324F">
            <w:pPr>
              <w:rPr>
                <w:rFonts w:ascii="Times New Roman" w:eastAsia="Times New Roman" w:hAnsi="Times New Roman" w:cs="Times New Roman"/>
              </w:rPr>
            </w:pPr>
          </w:p>
        </w:tc>
        <w:tc>
          <w:tcPr>
            <w:tcW w:w="0" w:type="auto"/>
            <w:vAlign w:val="bottom"/>
          </w:tcPr>
          <w:p w14:paraId="7CD35C13" w14:textId="77777777" w:rsidR="0060324F" w:rsidRDefault="0060324F">
            <w:pPr>
              <w:rPr>
                <w:rFonts w:ascii="Times New Roman" w:eastAsia="Times New Roman" w:hAnsi="Times New Roman" w:cs="Times New Roman"/>
              </w:rPr>
            </w:pPr>
          </w:p>
        </w:tc>
      </w:tr>
    </w:tbl>
    <w:p w14:paraId="778C7525" w14:textId="77777777" w:rsidR="0060324F" w:rsidRDefault="0087170F">
      <w:pPr>
        <w:divId w:val="1478570609"/>
        <w:rPr>
          <w:rFonts w:eastAsia="Times New Roman" w:cs="Times New Roman"/>
        </w:rPr>
      </w:pPr>
      <w:r>
        <w:rPr>
          <w:rFonts w:eastAsia="Times New Roman" w:cs="Times New Roman"/>
        </w:rPr>
        <w:pict w14:anchorId="39EF4C8A">
          <v:rect id="_x0000_i1183" style="width:0;height:1.5pt" o:hralign="center" o:hrstd="t" o:hr="t" fillcolor="#aaa" stroked="f"/>
        </w:pict>
      </w:r>
    </w:p>
    <w:p w14:paraId="627710C3" w14:textId="77777777" w:rsidR="0060324F" w:rsidRDefault="00803168">
      <w:pPr>
        <w:pStyle w:val="noindent"/>
        <w:divId w:val="1022970577"/>
        <w:rPr>
          <w:rFonts w:cs="Times New Roman"/>
        </w:rPr>
      </w:pPr>
      <w:r>
        <w:rPr>
          <w:rFonts w:cs="Times New Roman"/>
        </w:rPr>
        <w:t xml:space="preserve">I hand-designed ligamers to observe potentially coordinated splicing decisions. These oligos were ordered from IDT in a 96-well plate format, pooled according to gene, and used to develop a multiplex approach to applying SeqZip, as well as investigate coordination between these exons, in these genes, using mouse total RNA from brains (see section </w:t>
      </w:r>
      <w:hyperlink r:id="rId1606" w:anchor="x1-400004" w:history="1">
        <w:r>
          <w:rPr>
            <w:rStyle w:val="Hyperlink"/>
            <w:rFonts w:cs="Times New Roman"/>
          </w:rPr>
          <w:t>2.4</w:t>
        </w:r>
      </w:hyperlink>
      <w:r>
        <w:rPr>
          <w:rFonts w:cs="Times New Roman"/>
        </w:rPr>
        <w:t xml:space="preserve"> for methods). </w:t>
      </w:r>
    </w:p>
    <w:p w14:paraId="0CCB00A7" w14:textId="77777777" w:rsidR="0060324F" w:rsidRDefault="0087170F">
      <w:pPr>
        <w:divId w:val="1022970577"/>
        <w:rPr>
          <w:rFonts w:eastAsia="Times New Roman" w:cs="Times New Roman"/>
        </w:rPr>
      </w:pPr>
      <w:r>
        <w:rPr>
          <w:rFonts w:eastAsia="Times New Roman" w:cs="Times New Roman"/>
        </w:rPr>
        <w:pict w14:anchorId="2C5820AD">
          <v:rect id="_x0000_i1184" style="width:0;height:1.5pt" o:hralign="center" o:hrstd="t" o:hr="t" fillcolor="#aaa" stroked="f"/>
        </w:pict>
      </w:r>
    </w:p>
    <w:p w14:paraId="62E4CB27" w14:textId="4BDCA9BA" w:rsidR="0060324F" w:rsidRDefault="00642696">
      <w:pPr>
        <w:pStyle w:val="noindent"/>
        <w:divId w:val="1316421643"/>
        <w:rPr>
          <w:rFonts w:cs="Times New Roman"/>
        </w:rPr>
      </w:pPr>
      <w:r>
        <w:rPr>
          <w:rFonts w:cs="Times New Roman"/>
          <w:noProof/>
        </w:rPr>
        <w:drawing>
          <wp:inline distT="0" distB="0" distL="0" distR="0" wp14:anchorId="4BEA5ED2" wp14:editId="686D8037">
            <wp:extent cx="406400" cy="406400"/>
            <wp:effectExtent l="0" t="0" r="0" b="0"/>
            <wp:docPr id="161" name="Picture 161"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IC"/>
                    <pic:cNvPicPr>
                      <a:picLocks noChangeAspect="1" noChangeArrowheads="1"/>
                    </pic:cNvPicPr>
                  </pic:nvPicPr>
                  <pic:blipFill>
                    <a:blip r:link="rId160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7E5271C1" w14:textId="77777777" w:rsidR="0060324F" w:rsidRDefault="00803168">
      <w:pPr>
        <w:divId w:val="719207170"/>
        <w:rPr>
          <w:rFonts w:eastAsia="Times New Roman" w:cs="Times New Roman"/>
        </w:rPr>
      </w:pPr>
      <w:r>
        <w:rPr>
          <w:rStyle w:val="id"/>
          <w:rFonts w:eastAsia="Times New Roman" w:cs="Times New Roman"/>
        </w:rPr>
        <w:t xml:space="preserve">Figure 4.2: </w:t>
      </w:r>
      <w:r>
        <w:rPr>
          <w:rStyle w:val="content"/>
          <w:rFonts w:eastAsia="Times New Roman" w:cs="Times New Roman"/>
        </w:rPr>
        <w:t>10 Gene Set study schematic</w:t>
      </w:r>
      <w:r>
        <w:rPr>
          <w:rFonts w:eastAsia="Times New Roman" w:cs="Times New Roman"/>
        </w:rPr>
        <w:br/>
      </w:r>
      <w:r>
        <w:rPr>
          <w:rStyle w:val="content"/>
          <w:rFonts w:eastAsia="Times New Roman" w:cs="Times New Roman"/>
        </w:rPr>
        <w:t xml:space="preserve">A) Two pools of ligamers _Combination_ and _Individual_ were used to investigate splicing of cassette exons individually or while maintaining connectivity. Ligation products were sequenced on the Illumina platform using a paired-end approach. B) A hypothetical example of showing how individual splicing rates can confound true isoform identity when observing regions independently. </w:t>
      </w:r>
    </w:p>
    <w:p w14:paraId="3BE2EA1B" w14:textId="77777777" w:rsidR="0060324F" w:rsidRDefault="00803168">
      <w:pPr>
        <w:pStyle w:val="noindent"/>
        <w:divId w:val="1316421643"/>
        <w:rPr>
          <w:rFonts w:cs="Times New Roman"/>
        </w:rPr>
      </w:pPr>
      <w:r>
        <w:rPr>
          <w:rFonts w:cs="Times New Roman"/>
        </w:rPr>
        <w:t xml:space="preserve">After attempts to perform SeqZip on all 10 genes in one ligation failed, I reverted back to </w:t>
      </w:r>
      <w:r>
        <w:rPr>
          <w:rStyle w:val="phvro8t-x-x-120"/>
          <w:rFonts w:cs="Times New Roman"/>
        </w:rPr>
        <w:t xml:space="preserve">per-gene </w:t>
      </w:r>
      <w:r>
        <w:rPr>
          <w:rFonts w:cs="Times New Roman"/>
        </w:rPr>
        <w:t xml:space="preserve">ligation reactions in order to trouble shoot and optimize the assay. Once I had obtained ligation products from per-gene ligation reactions for both the individual and combination ligamers pools, I pooled all the ligation products and amplified them. Amplified products were sent for paired-end 100 sequencing on the Illumina GEIIx platform. </w:t>
      </w:r>
    </w:p>
    <w:p w14:paraId="0B3BE45B" w14:textId="77777777" w:rsidR="0060324F" w:rsidRDefault="00803168">
      <w:pPr>
        <w:pStyle w:val="noindent"/>
        <w:divId w:val="1316421643"/>
        <w:rPr>
          <w:rFonts w:cs="Times New Roman"/>
        </w:rPr>
      </w:pPr>
      <w:r>
        <w:rPr>
          <w:rFonts w:cs="Times New Roman"/>
        </w:rPr>
        <w:t xml:space="preserve">After considerable delay and optimization from the Umass Sequencing Core (due to low library sequence diversity) the analyzed data demonstrated little alternative splicing in the genes examined. Put another way_most of the transcripts observed via SeqZip were uniform in exon inclusion, and showed little variation for cassette exon inclusion (Figure </w:t>
      </w:r>
      <w:hyperlink r:id="rId1608" w:anchor="x1-65003r3" w:history="1">
        <w:r>
          <w:rPr>
            <w:rStyle w:val="Hyperlink"/>
            <w:rFonts w:cs="Times New Roman"/>
          </w:rPr>
          <w:t>4.3</w:t>
        </w:r>
      </w:hyperlink>
      <w:r>
        <w:rPr>
          <w:rFonts w:cs="Times New Roman"/>
        </w:rPr>
        <w:t xml:space="preserve">). These results forced us to rethink applying SeqZip to multiple genes or complex alternative splicing (i.e. </w:t>
      </w:r>
      <w:r>
        <w:rPr>
          <w:rStyle w:val="phvro8t-x-x-120"/>
          <w:rFonts w:cs="Times New Roman"/>
        </w:rPr>
        <w:t>Dscam1</w:t>
      </w:r>
      <w:r>
        <w:rPr>
          <w:rFonts w:cs="Times New Roman"/>
        </w:rPr>
        <w:t xml:space="preserve">). For most genes, there was too few reads aligning to combination products, arguing for more careful mixing of the more efficient individual products with lower-efficiency combination products prior to sequencing. For a discussion of an _ideal_ multiplex study, see section </w:t>
      </w:r>
      <w:hyperlink r:id="rId1609" w:anchor="x1-870001" w:history="1">
        <w:r>
          <w:rPr>
            <w:rStyle w:val="Hyperlink"/>
            <w:rFonts w:cs="Times New Roman"/>
          </w:rPr>
          <w:t>5.3.1</w:t>
        </w:r>
      </w:hyperlink>
      <w:r>
        <w:rPr>
          <w:rFonts w:cs="Times New Roman"/>
        </w:rPr>
        <w:t xml:space="preserve">. </w:t>
      </w:r>
    </w:p>
    <w:p w14:paraId="13B422AB" w14:textId="77777777" w:rsidR="0060324F" w:rsidRDefault="0087170F">
      <w:pPr>
        <w:divId w:val="1316421643"/>
        <w:rPr>
          <w:rFonts w:eastAsia="Times New Roman" w:cs="Times New Roman"/>
        </w:rPr>
      </w:pPr>
      <w:r>
        <w:rPr>
          <w:rFonts w:eastAsia="Times New Roman" w:cs="Times New Roman"/>
        </w:rPr>
        <w:pict w14:anchorId="79446D2F">
          <v:rect id="_x0000_i1186" style="width:0;height:1.5pt" o:hralign="center" o:hrstd="t" o:hr="t" fillcolor="#aaa" stroked="f"/>
        </w:pict>
      </w:r>
    </w:p>
    <w:p w14:paraId="00A2C906" w14:textId="12DFFD81" w:rsidR="0060324F" w:rsidRDefault="00642696">
      <w:pPr>
        <w:pStyle w:val="noindent"/>
        <w:divId w:val="60636300"/>
        <w:rPr>
          <w:rFonts w:cs="Times New Roman"/>
        </w:rPr>
      </w:pPr>
      <w:r>
        <w:rPr>
          <w:rFonts w:cs="Times New Roman"/>
          <w:noProof/>
        </w:rPr>
        <w:drawing>
          <wp:inline distT="0" distB="0" distL="0" distR="0" wp14:anchorId="511DAE8A" wp14:editId="3DE19A0F">
            <wp:extent cx="406400" cy="406400"/>
            <wp:effectExtent l="0" t="0" r="0" b="0"/>
            <wp:docPr id="163" name="Picture 163"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C"/>
                    <pic:cNvPicPr>
                      <a:picLocks noChangeAspect="1" noChangeArrowheads="1"/>
                    </pic:cNvPicPr>
                  </pic:nvPicPr>
                  <pic:blipFill>
                    <a:blip r:link="rId161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006A8ED" w14:textId="77777777" w:rsidR="0060324F" w:rsidRDefault="00803168">
      <w:pPr>
        <w:divId w:val="1280258954"/>
        <w:rPr>
          <w:rFonts w:eastAsia="Times New Roman" w:cs="Times New Roman"/>
        </w:rPr>
      </w:pPr>
      <w:r>
        <w:rPr>
          <w:rStyle w:val="id"/>
          <w:rFonts w:eastAsia="Times New Roman" w:cs="Times New Roman"/>
        </w:rPr>
        <w:t xml:space="preserve">Figure 4.3: </w:t>
      </w:r>
      <w:r>
        <w:rPr>
          <w:rStyle w:val="content"/>
          <w:rFonts w:eastAsia="Times New Roman" w:cs="Times New Roman"/>
        </w:rPr>
        <w:t xml:space="preserve">Measuring </w:t>
      </w:r>
      <w:r>
        <w:rPr>
          <w:rStyle w:val="phvro8t-x-x-120"/>
          <w:rFonts w:eastAsia="Times New Roman" w:cs="Times New Roman"/>
        </w:rPr>
        <w:t xml:space="preserve">Apbb1 </w:t>
      </w:r>
      <w:r>
        <w:rPr>
          <w:rStyle w:val="content"/>
          <w:rFonts w:eastAsia="Times New Roman" w:cs="Times New Roman"/>
        </w:rPr>
        <w:t>via SeqZip in multiplex study</w:t>
      </w:r>
      <w:r>
        <w:rPr>
          <w:rFonts w:eastAsia="Times New Roman" w:cs="Times New Roman"/>
        </w:rPr>
        <w:br/>
      </w:r>
      <w:r>
        <w:rPr>
          <w:rStyle w:val="content"/>
          <w:rFonts w:eastAsia="Times New Roman" w:cs="Times New Roman"/>
        </w:rPr>
        <w:t xml:space="preserve">A) Region of </w:t>
      </w:r>
      <w:r>
        <w:rPr>
          <w:rStyle w:val="phvro8t-x-x-120"/>
          <w:rFonts w:eastAsia="Times New Roman" w:cs="Times New Roman"/>
        </w:rPr>
        <w:t xml:space="preserve">Apbb1 </w:t>
      </w:r>
      <w:r>
        <w:rPr>
          <w:rStyle w:val="content"/>
          <w:rFonts w:eastAsia="Times New Roman" w:cs="Times New Roman"/>
        </w:rPr>
        <w:t>investigated. Two alternative promoters, a 5</w:t>
      </w:r>
      <w:r>
        <w:rPr>
          <w:rStyle w:val="cmsy-8"/>
          <w:rFonts w:ascii="Times New Roman" w:eastAsia="Times New Roman" w:hAnsi="Times New Roman" w:cs="Times New Roman"/>
        </w:rPr>
        <w:t>′</w:t>
      </w:r>
      <w:r>
        <w:rPr>
          <w:rStyle w:val="content"/>
          <w:rFonts w:eastAsia="Times New Roman" w:cs="Times New Roman"/>
        </w:rPr>
        <w:t> cassette exon (_E:1/2_) and a 3</w:t>
      </w:r>
      <w:r>
        <w:rPr>
          <w:rStyle w:val="cmsy-8"/>
          <w:rFonts w:ascii="Times New Roman" w:eastAsia="Times New Roman" w:hAnsi="Times New Roman" w:cs="Times New Roman"/>
        </w:rPr>
        <w:t>′</w:t>
      </w:r>
      <w:r>
        <w:rPr>
          <w:rStyle w:val="content"/>
          <w:rFonts w:eastAsia="Times New Roman" w:cs="Times New Roman"/>
        </w:rPr>
        <w:t xml:space="preserve"> group of cassette exons (_Exon 2/3 {A_G}_). B) Number of sequencing reads mapping to individual </w:t>
      </w:r>
      <w:r>
        <w:rPr>
          <w:rStyle w:val="phvro8t-x-x-120"/>
          <w:rFonts w:eastAsia="Times New Roman" w:cs="Times New Roman"/>
        </w:rPr>
        <w:t xml:space="preserve">Apbb1 </w:t>
      </w:r>
      <w:r>
        <w:rPr>
          <w:rStyle w:val="content"/>
          <w:rFonts w:eastAsia="Times New Roman" w:cs="Times New Roman"/>
        </w:rPr>
        <w:t xml:space="preserve">ligation products (left) and combination (right). C) RT-PCR of total RNA taken from a mouse brain looking for cassette exon usage at each position shown in (A). Also shown in the size in nt of the expected bands. D) Schematic of cDNAs cloned and sequencing from mouse brain total RNA. </w:t>
      </w:r>
    </w:p>
    <w:p w14:paraId="1A8B32FD" w14:textId="77777777" w:rsidR="0060324F" w:rsidRDefault="00803168">
      <w:pPr>
        <w:pStyle w:val="Heading3"/>
        <w:divId w:val="60636300"/>
        <w:rPr>
          <w:rFonts w:eastAsia="Times New Roman" w:cs="Times New Roman"/>
        </w:rPr>
      </w:pPr>
      <w:r>
        <w:rPr>
          <w:rStyle w:val="titlemark"/>
          <w:rFonts w:eastAsia="Times New Roman" w:cs="Times New Roman"/>
        </w:rPr>
        <w:t xml:space="preserve">4.3 </w:t>
      </w:r>
      <w:r>
        <w:rPr>
          <w:rFonts w:eastAsia="Times New Roman" w:cs="Times New Roman"/>
        </w:rPr>
        <w:t>RNA Integrity</w:t>
      </w:r>
    </w:p>
    <w:p w14:paraId="692FDD4C" w14:textId="77777777" w:rsidR="0060324F" w:rsidRDefault="00803168">
      <w:pPr>
        <w:pStyle w:val="noindent"/>
        <w:divId w:val="60636300"/>
        <w:rPr>
          <w:rFonts w:cs="Times New Roman"/>
        </w:rPr>
      </w:pPr>
      <w:r>
        <w:rPr>
          <w:rFonts w:cs="Times New Roman"/>
        </w:rPr>
        <w:t>An exciting use of SeqZip is rapid quantification of RNA integrity. Integrity defined as the faction of molecules that are continuous and unbroken nucleic acid polymers, from the original site of transcript to 3</w:t>
      </w:r>
      <w:r>
        <w:rPr>
          <w:rStyle w:val="cmsy-8"/>
          <w:rFonts w:ascii="Times New Roman" w:hAnsi="Times New Roman" w:cs="Times New Roman"/>
        </w:rPr>
        <w:t>′</w:t>
      </w:r>
      <w:r>
        <w:rPr>
          <w:rFonts w:cs="Times New Roman"/>
        </w:rPr>
        <w:t xml:space="preserve"> processed end. Quantification of integrity has many uses including: (1) quality control of RNA before downstream analysis such as RT or sequencing, and (2) implications of infectivity for viruses that package and RNA genome in the virion. </w:t>
      </w:r>
    </w:p>
    <w:p w14:paraId="6C49A7F5" w14:textId="77777777" w:rsidR="0060324F" w:rsidRDefault="00803168">
      <w:pPr>
        <w:pStyle w:val="Heading4"/>
        <w:divId w:val="60636300"/>
        <w:rPr>
          <w:rFonts w:eastAsia="Times New Roman" w:cs="Times New Roman"/>
        </w:rPr>
      </w:pPr>
      <w:r>
        <w:rPr>
          <w:rStyle w:val="titlemark"/>
          <w:rFonts w:eastAsia="Times New Roman" w:cs="Times New Roman"/>
        </w:rPr>
        <w:t xml:space="preserve">4.3.1 </w:t>
      </w:r>
      <w:r>
        <w:rPr>
          <w:rFonts w:eastAsia="Times New Roman" w:cs="Times New Roman"/>
        </w:rPr>
        <w:t>Demonstration of Concept</w:t>
      </w:r>
    </w:p>
    <w:p w14:paraId="60BD5996" w14:textId="77777777" w:rsidR="0060324F" w:rsidRDefault="00803168">
      <w:pPr>
        <w:pStyle w:val="noindent"/>
        <w:divId w:val="60636300"/>
        <w:rPr>
          <w:rFonts w:cs="Times New Roman"/>
        </w:rPr>
      </w:pPr>
      <w:r>
        <w:rPr>
          <w:rFonts w:cs="Times New Roman"/>
        </w:rPr>
        <w:t xml:space="preserve">In order to demonstrate the feasibility of the SeqZip assay toward performing these type of analysis, I </w:t>
      </w:r>
      <w:r>
        <w:rPr>
          <w:rStyle w:val="phvro8t-x-x-120"/>
          <w:rFonts w:cs="Times New Roman"/>
        </w:rPr>
        <w:t xml:space="preserve">in vitro </w:t>
      </w:r>
      <w:r>
        <w:rPr>
          <w:rFonts w:cs="Times New Roman"/>
        </w:rPr>
        <w:t>transcribed a 9,800 nt long RNA that I digested using ZnCl</w:t>
      </w:r>
      <w:r>
        <w:rPr>
          <w:rStyle w:val="cmr-8"/>
          <w:rFonts w:cs="Times New Roman"/>
          <w:vertAlign w:val="subscript"/>
        </w:rPr>
        <w:t>2</w:t>
      </w:r>
      <w:r>
        <w:rPr>
          <w:rFonts w:cs="Times New Roman"/>
        </w:rPr>
        <w:t xml:space="preserve"> at two different concentrations and times (Figure </w:t>
      </w:r>
      <w:hyperlink r:id="rId1611" w:anchor="x1-67001r4" w:history="1">
        <w:r>
          <w:rPr>
            <w:rStyle w:val="Hyperlink"/>
            <w:rFonts w:cs="Times New Roman"/>
          </w:rPr>
          <w:t>4.4</w:t>
        </w:r>
      </w:hyperlink>
      <w:r>
        <w:rPr>
          <w:rFonts w:cs="Times New Roman"/>
        </w:rPr>
        <w:t xml:space="preserve">). The RNA was probed using three ligamers, two to the very edges of the RNA and one that looped out the intervening 8,000 nt. The amount of product observed should be directly tied to the abundance of the full length template. </w:t>
      </w:r>
    </w:p>
    <w:p w14:paraId="5B22CBCC" w14:textId="77777777" w:rsidR="0060324F" w:rsidRDefault="0087170F">
      <w:pPr>
        <w:divId w:val="60636300"/>
        <w:rPr>
          <w:rFonts w:eastAsia="Times New Roman" w:cs="Times New Roman"/>
        </w:rPr>
      </w:pPr>
      <w:r>
        <w:rPr>
          <w:rFonts w:eastAsia="Times New Roman" w:cs="Times New Roman"/>
        </w:rPr>
        <w:pict w14:anchorId="7ABDD7BE">
          <v:rect id="_x0000_i1188" style="width:0;height:1.5pt" o:hralign="center" o:hrstd="t" o:hr="t" fillcolor="#aaa" stroked="f"/>
        </w:pict>
      </w:r>
    </w:p>
    <w:p w14:paraId="60F1380F" w14:textId="07780A45" w:rsidR="0060324F" w:rsidRDefault="00642696">
      <w:pPr>
        <w:pStyle w:val="noindent"/>
        <w:divId w:val="230434195"/>
        <w:rPr>
          <w:rFonts w:cs="Times New Roman"/>
        </w:rPr>
      </w:pPr>
      <w:r>
        <w:rPr>
          <w:rFonts w:cs="Times New Roman"/>
          <w:noProof/>
        </w:rPr>
        <w:drawing>
          <wp:inline distT="0" distB="0" distL="0" distR="0" wp14:anchorId="600A9EA4" wp14:editId="17287E0A">
            <wp:extent cx="406400" cy="406400"/>
            <wp:effectExtent l="0" t="0" r="0" b="0"/>
            <wp:docPr id="165" name="Picture 165"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IC"/>
                    <pic:cNvPicPr>
                      <a:picLocks noChangeAspect="1" noChangeArrowheads="1"/>
                    </pic:cNvPicPr>
                  </pic:nvPicPr>
                  <pic:blipFill>
                    <a:blip r:link="rId161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1008752" w14:textId="77777777" w:rsidR="0060324F" w:rsidRDefault="00803168">
      <w:pPr>
        <w:divId w:val="1557664060"/>
        <w:rPr>
          <w:rFonts w:eastAsia="Times New Roman" w:cs="Times New Roman"/>
        </w:rPr>
      </w:pPr>
      <w:r>
        <w:rPr>
          <w:rStyle w:val="id"/>
          <w:rFonts w:eastAsia="Times New Roman" w:cs="Times New Roman"/>
        </w:rPr>
        <w:t xml:space="preserve">Figure 4.4: </w:t>
      </w:r>
      <w:r>
        <w:rPr>
          <w:rStyle w:val="content"/>
          <w:rFonts w:eastAsia="Times New Roman" w:cs="Times New Roman"/>
        </w:rPr>
        <w:t>Ligation product tied to RNA integrity</w:t>
      </w:r>
      <w:r>
        <w:rPr>
          <w:rFonts w:eastAsia="Times New Roman" w:cs="Times New Roman"/>
        </w:rPr>
        <w:br/>
      </w:r>
      <w:r>
        <w:rPr>
          <w:rStyle w:val="content"/>
          <w:rFonts w:eastAsia="Times New Roman" w:cs="Times New Roman"/>
        </w:rPr>
        <w:t xml:space="preserve">Top) Schematic demonstrating the experimental design to test ability of SeqZip to report on transcript integrity. A middle ligamer (L), that hybridizes to the edges of a 8,000 nt section of RNA should only ligate to flanking ligamers when the template RNA is intact. </w:t>
      </w:r>
      <w:r>
        <w:rPr>
          <w:rFonts w:eastAsia="Times New Roman" w:cs="Times New Roman"/>
        </w:rPr>
        <w:br/>
      </w:r>
      <w:r>
        <w:rPr>
          <w:rStyle w:val="content"/>
          <w:rFonts w:eastAsia="Times New Roman" w:cs="Times New Roman"/>
        </w:rPr>
        <w:t xml:space="preserve">Middle) Intensity of PCR products amplified using end-labeled primers such that the intensities of all bands can be quantitatively compared (i.e. semi-quantitative PCR). Bottom) A denaturing agarose gel stained with EtBr showing the intactness of the template RNA used in position-matched ligation reactions in the middle panel. </w:t>
      </w:r>
    </w:p>
    <w:p w14:paraId="2C540F89" w14:textId="77777777" w:rsidR="0060324F" w:rsidRDefault="00803168">
      <w:pPr>
        <w:pStyle w:val="noindent"/>
        <w:divId w:val="230434195"/>
        <w:rPr>
          <w:rFonts w:cs="Times New Roman"/>
        </w:rPr>
      </w:pPr>
      <w:r>
        <w:rPr>
          <w:rFonts w:cs="Times New Roman"/>
        </w:rPr>
        <w:t xml:space="preserve">Figure </w:t>
      </w:r>
      <w:hyperlink r:id="rId1613" w:anchor="x1-67001r4" w:history="1">
        <w:r>
          <w:rPr>
            <w:rStyle w:val="Hyperlink"/>
            <w:rFonts w:cs="Times New Roman"/>
          </w:rPr>
          <w:t>4.4</w:t>
        </w:r>
      </w:hyperlink>
      <w:r>
        <w:rPr>
          <w:rFonts w:cs="Times New Roman"/>
        </w:rPr>
        <w:t xml:space="preserve"> shows promising results toward the ability of SeqZip to report on RNA integrity. The apparent intensity of the bands shown in (middle) was tied to the amount of intact RNA seen in (bottom). However, the lane where the RNA was degraded for two minutes with 10 mM ZnCl</w:t>
      </w:r>
      <w:r>
        <w:rPr>
          <w:rStyle w:val="cmr-8"/>
          <w:rFonts w:cs="Times New Roman"/>
          <w:vertAlign w:val="subscript"/>
        </w:rPr>
        <w:t>2</w:t>
      </w:r>
      <w:r>
        <w:rPr>
          <w:rFonts w:cs="Times New Roman"/>
        </w:rPr>
        <w:t xml:space="preserve"> compared to 30 seconds with 100 mM ZnCl</w:t>
      </w:r>
      <w:r>
        <w:rPr>
          <w:rStyle w:val="cmr-8"/>
          <w:rFonts w:cs="Times New Roman"/>
          <w:vertAlign w:val="subscript"/>
        </w:rPr>
        <w:t>2</w:t>
      </w:r>
      <w:r>
        <w:rPr>
          <w:rFonts w:cs="Times New Roman"/>
          <w:vertAlign w:val="subscript"/>
        </w:rPr>
        <w:t xml:space="preserve"> </w:t>
      </w:r>
      <w:r>
        <w:rPr>
          <w:rFonts w:cs="Times New Roman"/>
        </w:rPr>
        <w:t xml:space="preserve">were not in good agreement, with clearly less intact RNA in the two minute lane, but just as much ligation product. We hypothesized that this was due to inherent secondary structure in the template we used (a section of the HIV genome, discussed in section </w:t>
      </w:r>
      <w:hyperlink r:id="rId1614" w:anchor="x1-660003" w:history="1">
        <w:r>
          <w:rPr>
            <w:rStyle w:val="Hyperlink"/>
            <w:rFonts w:cs="Times New Roman"/>
          </w:rPr>
          <w:t>4.3</w:t>
        </w:r>
      </w:hyperlink>
      <w:r>
        <w:rPr>
          <w:rFonts w:cs="Times New Roman"/>
        </w:rPr>
        <w:t xml:space="preserve">). </w:t>
      </w:r>
    </w:p>
    <w:p w14:paraId="2FE4BDD5" w14:textId="77777777" w:rsidR="0060324F" w:rsidRDefault="00803168">
      <w:pPr>
        <w:pStyle w:val="noindent"/>
        <w:divId w:val="230434195"/>
        <w:rPr>
          <w:rFonts w:cs="Times New Roman"/>
        </w:rPr>
      </w:pPr>
      <w:r>
        <w:rPr>
          <w:rFonts w:cs="Times New Roman"/>
        </w:rPr>
        <w:t xml:space="preserve">At what concentration of template do _long_ ligamers generate ligation products from template fragments? Using pools of ligamers targeting fragments and the complete template (the same template used in Figure </w:t>
      </w:r>
      <w:hyperlink r:id="rId1615" w:anchor="x1-67001r4" w:history="1">
        <w:r>
          <w:rPr>
            <w:rStyle w:val="Hyperlink"/>
            <w:rFonts w:cs="Times New Roman"/>
          </w:rPr>
          <w:t>4.4</w:t>
        </w:r>
      </w:hyperlink>
      <w:r>
        <w:rPr>
          <w:rFonts w:cs="Times New Roman"/>
        </w:rPr>
        <w:t xml:space="preserve">). SeqZip was performed using a 1:1 ratio of RNA fragments. Results (Figure </w:t>
      </w:r>
      <w:hyperlink r:id="rId1616" w:anchor="x1-67002r5" w:history="1">
        <w:r>
          <w:rPr>
            <w:rStyle w:val="Hyperlink"/>
            <w:rFonts w:cs="Times New Roman"/>
          </w:rPr>
          <w:t>4.5</w:t>
        </w:r>
      </w:hyperlink>
      <w:r>
        <w:rPr>
          <w:rFonts w:cs="Times New Roman"/>
        </w:rPr>
        <w:t xml:space="preserve">) show that SeqZip accurately reports on the presence of fragments, and not full length transcripts at </w:t>
      </w:r>
      <w:r>
        <w:rPr>
          <w:rStyle w:val="cmsy-10x-x-120"/>
          <w:rFonts w:cs="Times New Roman"/>
        </w:rPr>
        <w:t>≤</w:t>
      </w:r>
      <w:r>
        <w:rPr>
          <w:rFonts w:cs="Times New Roman"/>
        </w:rPr>
        <w:t xml:space="preserve">1 nM template. This is in good agreement with results presented in Chapter </w:t>
      </w:r>
      <w:hyperlink r:id="rId1617" w:anchor="x1-260002" w:history="1">
        <w:r>
          <w:rPr>
            <w:rStyle w:val="Hyperlink"/>
            <w:rFonts w:cs="Times New Roman"/>
          </w:rPr>
          <w:t>2</w:t>
        </w:r>
      </w:hyperlink>
      <w:r>
        <w:rPr>
          <w:rFonts w:cs="Times New Roman"/>
        </w:rPr>
        <w:t xml:space="preserve">. </w:t>
      </w:r>
    </w:p>
    <w:p w14:paraId="75535DA8" w14:textId="77777777" w:rsidR="0060324F" w:rsidRDefault="0087170F">
      <w:pPr>
        <w:divId w:val="230434195"/>
        <w:rPr>
          <w:rFonts w:eastAsia="Times New Roman" w:cs="Times New Roman"/>
        </w:rPr>
      </w:pPr>
      <w:r>
        <w:rPr>
          <w:rFonts w:eastAsia="Times New Roman" w:cs="Times New Roman"/>
        </w:rPr>
        <w:pict w14:anchorId="1274D4EB">
          <v:rect id="_x0000_i1190" style="width:0;height:1.5pt" o:hralign="center" o:hrstd="t" o:hr="t" fillcolor="#aaa" stroked="f"/>
        </w:pict>
      </w:r>
    </w:p>
    <w:p w14:paraId="1A3CE899" w14:textId="099CBAD8" w:rsidR="0060324F" w:rsidRDefault="00642696">
      <w:pPr>
        <w:pStyle w:val="noindent"/>
        <w:divId w:val="1145705050"/>
        <w:rPr>
          <w:rFonts w:cs="Times New Roman"/>
        </w:rPr>
      </w:pPr>
      <w:r>
        <w:rPr>
          <w:rFonts w:cs="Times New Roman"/>
          <w:noProof/>
        </w:rPr>
        <w:drawing>
          <wp:inline distT="0" distB="0" distL="0" distR="0" wp14:anchorId="2718FEF5" wp14:editId="2DCC170B">
            <wp:extent cx="406400" cy="406400"/>
            <wp:effectExtent l="0" t="0" r="0" b="0"/>
            <wp:docPr id="167" name="Picture 167"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IC"/>
                    <pic:cNvPicPr>
                      <a:picLocks noChangeAspect="1" noChangeArrowheads="1"/>
                    </pic:cNvPicPr>
                  </pic:nvPicPr>
                  <pic:blipFill>
                    <a:blip r:link="rId161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DB40515" w14:textId="77777777" w:rsidR="0060324F" w:rsidRDefault="00803168">
      <w:pPr>
        <w:divId w:val="653990378"/>
        <w:rPr>
          <w:rFonts w:eastAsia="Times New Roman" w:cs="Times New Roman"/>
        </w:rPr>
      </w:pPr>
      <w:r>
        <w:rPr>
          <w:rStyle w:val="id"/>
          <w:rFonts w:eastAsia="Times New Roman" w:cs="Times New Roman"/>
        </w:rPr>
        <w:t xml:space="preserve">Figure 4.5: </w:t>
      </w:r>
      <w:r>
        <w:rPr>
          <w:rStyle w:val="phvro8t-x-x-120"/>
          <w:rFonts w:eastAsia="Times New Roman" w:cs="Times New Roman"/>
        </w:rPr>
        <w:t>Trans</w:t>
      </w:r>
      <w:r>
        <w:rPr>
          <w:rStyle w:val="content"/>
          <w:rFonts w:eastAsia="Times New Roman" w:cs="Times New Roman"/>
        </w:rPr>
        <w:t>-transcript investigation</w:t>
      </w:r>
      <w:r>
        <w:rPr>
          <w:rFonts w:eastAsia="Times New Roman" w:cs="Times New Roman"/>
        </w:rPr>
        <w:br/>
      </w:r>
      <w:r>
        <w:rPr>
          <w:rStyle w:val="content"/>
          <w:rFonts w:eastAsia="Times New Roman" w:cs="Times New Roman"/>
        </w:rPr>
        <w:t>Left) Schematic of experimental design: Three pools of ligamers were used. Two (labeled _3_ and _5_) hybridize to the 5</w:t>
      </w:r>
      <w:r>
        <w:rPr>
          <w:rStyle w:val="cmsy-8"/>
          <w:rFonts w:ascii="Times New Roman" w:eastAsia="Times New Roman" w:hAnsi="Times New Roman" w:cs="Times New Roman"/>
        </w:rPr>
        <w:t>′</w:t>
      </w:r>
      <w:r>
        <w:rPr>
          <w:rStyle w:val="content"/>
          <w:rFonts w:eastAsia="Times New Roman" w:cs="Times New Roman"/>
        </w:rPr>
        <w:t> and 3</w:t>
      </w:r>
      <w:r>
        <w:rPr>
          <w:rStyle w:val="cmsy-8"/>
          <w:rFonts w:ascii="Times New Roman" w:eastAsia="Times New Roman" w:hAnsi="Times New Roman" w:cs="Times New Roman"/>
        </w:rPr>
        <w:t>′</w:t>
      </w:r>
      <w:r>
        <w:rPr>
          <w:rStyle w:val="content"/>
          <w:rFonts w:eastAsia="Times New Roman" w:cs="Times New Roman"/>
        </w:rPr>
        <w:t> sections of a 9,800 nt template RNA. The last, labeled _L_ connects these two regions via a long longer with target 5</w:t>
      </w:r>
      <w:r>
        <w:rPr>
          <w:rStyle w:val="cmsy-8"/>
          <w:rFonts w:ascii="Times New Roman" w:eastAsia="Times New Roman" w:hAnsi="Times New Roman" w:cs="Times New Roman"/>
        </w:rPr>
        <w:t>′</w:t>
      </w:r>
      <w:r>
        <w:rPr>
          <w:rStyle w:val="content"/>
          <w:rFonts w:eastAsia="Times New Roman" w:cs="Times New Roman"/>
        </w:rPr>
        <w:t xml:space="preserve">  and 3</w:t>
      </w:r>
      <w:r>
        <w:rPr>
          <w:rStyle w:val="cmsy-8"/>
          <w:rFonts w:ascii="Times New Roman" w:eastAsia="Times New Roman" w:hAnsi="Times New Roman" w:cs="Times New Roman"/>
        </w:rPr>
        <w:t>′</w:t>
      </w:r>
      <w:r>
        <w:rPr>
          <w:rStyle w:val="content"/>
          <w:rFonts w:eastAsia="Times New Roman" w:cs="Times New Roman"/>
        </w:rPr>
        <w:t xml:space="preserve"> regions of complementarity. (Right;Top) Combinations of the ligamer pools were used with different concentrations of template RNA in the SeqZip assay. Ligation products were amplified with end-labeled PCR primers and amplified using radioactive PCR. Shown are low (left column) and high (right column) versions of two different exposure times (1x on bottom and 6x on top). Right Bottom) Quantification of the bands shown in the gel above, grouped by input template RNA concentration. The fold difference in band intensity between the lowest signal _5_ or _3_ ligamer pool and the _L_ pool is indicated. Y-Axis is the raw band intensity. </w:t>
      </w:r>
    </w:p>
    <w:p w14:paraId="6E33C5C0" w14:textId="77777777" w:rsidR="0060324F" w:rsidRDefault="00803168">
      <w:pPr>
        <w:pStyle w:val="noindent"/>
        <w:divId w:val="1145705050"/>
        <w:rPr>
          <w:rFonts w:cs="Times New Roman"/>
        </w:rPr>
      </w:pPr>
      <w:r>
        <w:rPr>
          <w:rFonts w:cs="Times New Roman"/>
        </w:rPr>
        <w:t xml:space="preserve">These results are encouraging, but bear repeating in order to address the issues of potential secondary structure and repetitive regions inherent to the template RNA used. Put differently_they should be repeated with a template RNA of mRNA original, instead of a highly-structured and repetitive template such as the HIV genome. </w:t>
      </w:r>
    </w:p>
    <w:p w14:paraId="53364FC2" w14:textId="77777777" w:rsidR="0060324F" w:rsidRDefault="00803168">
      <w:pPr>
        <w:pStyle w:val="Heading4"/>
        <w:divId w:val="1145705050"/>
        <w:rPr>
          <w:rFonts w:eastAsia="Times New Roman" w:cs="Times New Roman"/>
        </w:rPr>
      </w:pPr>
      <w:r>
        <w:rPr>
          <w:rStyle w:val="titlemark"/>
          <w:rFonts w:eastAsia="Times New Roman" w:cs="Times New Roman"/>
        </w:rPr>
        <w:t xml:space="preserve">4.3.2 </w:t>
      </w:r>
      <w:r>
        <w:rPr>
          <w:rFonts w:eastAsia="Times New Roman" w:cs="Times New Roman"/>
        </w:rPr>
        <w:t>HIV Genome Integrity</w:t>
      </w:r>
    </w:p>
    <w:p w14:paraId="659EACCD" w14:textId="77777777" w:rsidR="0060324F" w:rsidRDefault="00803168">
      <w:pPr>
        <w:pStyle w:val="noindent"/>
        <w:divId w:val="1145705050"/>
        <w:rPr>
          <w:rFonts w:cs="Times New Roman"/>
        </w:rPr>
      </w:pPr>
      <w:r>
        <w:rPr>
          <w:rFonts w:cs="Times New Roman"/>
        </w:rPr>
        <w:t xml:space="preserve">In late 2010_early 2011, a graduate student in the </w:t>
      </w:r>
      <w:hyperlink r:id="rId1619" w:history="1">
        <w:r>
          <w:rPr>
            <w:rStyle w:val="Hyperlink"/>
            <w:rFonts w:cs="Times New Roman"/>
          </w:rPr>
          <w:t>Gottlinger</w:t>
        </w:r>
      </w:hyperlink>
      <w:r>
        <w:rPr>
          <w:rFonts w:cs="Times New Roman"/>
        </w:rPr>
        <w:t xml:space="preserve"> lab, Anna Kristina Serqui_a observed that a cell line expressing ATPase-defective forms of the SF1 helicase UPF1 [</w:t>
      </w:r>
      <w:hyperlink r:id="rId1620" w:anchor="XBhattacharya2000" w:history="1">
        <w:r>
          <w:rPr>
            <w:rStyle w:val="Hyperlink"/>
            <w:rFonts w:cs="Times New Roman"/>
          </w:rPr>
          <w:t>Bhattacharya et al.</w:t>
        </w:r>
      </w:hyperlink>
      <w:r>
        <w:rPr>
          <w:rFonts w:cs="Times New Roman"/>
        </w:rPr>
        <w:t>, </w:t>
      </w:r>
      <w:hyperlink r:id="rId1621" w:anchor="XBhattacharya2000" w:history="1">
        <w:r>
          <w:rPr>
            <w:rStyle w:val="Hyperlink"/>
            <w:rFonts w:cs="Times New Roman"/>
          </w:rPr>
          <w:t>2000</w:t>
        </w:r>
      </w:hyperlink>
      <w:r>
        <w:rPr>
          <w:rFonts w:cs="Times New Roman"/>
        </w:rPr>
        <w:t>] did not infect reporter cell lines to the same as control. Previous Mass-spec results had reported MOV10 (a SF1 family helicase [</w:t>
      </w:r>
      <w:hyperlink r:id="rId1622" w:anchor="XGregersen2014" w:history="1">
        <w:r>
          <w:rPr>
            <w:rStyle w:val="Hyperlink"/>
            <w:rFonts w:cs="Times New Roman"/>
          </w:rPr>
          <w:t>Gregersen et al.</w:t>
        </w:r>
      </w:hyperlink>
      <w:r>
        <w:rPr>
          <w:rFonts w:cs="Times New Roman"/>
        </w:rPr>
        <w:t>, </w:t>
      </w:r>
      <w:hyperlink r:id="rId1623" w:anchor="XGregersen2014" w:history="1">
        <w:r>
          <w:rPr>
            <w:rStyle w:val="Hyperlink"/>
            <w:rFonts w:cs="Times New Roman"/>
          </w:rPr>
          <w:t>2014</w:t>
        </w:r>
      </w:hyperlink>
      <w:r>
        <w:rPr>
          <w:rFonts w:cs="Times New Roman"/>
        </w:rPr>
        <w:t>]) was packaged into extracellular viral particles. Anna hypothesized that the decrease in infectivity was due to a problem with RT when the genetic material is injected into target cells. The results of this study were recently published [</w:t>
      </w:r>
      <w:hyperlink r:id="rId1624" w:anchor="XSerquina2013" w:history="1">
        <w:r>
          <w:rPr>
            <w:rStyle w:val="Hyperlink"/>
            <w:rFonts w:cs="Times New Roman"/>
          </w:rPr>
          <w:t>Serqui_a et al.</w:t>
        </w:r>
      </w:hyperlink>
      <w:r>
        <w:rPr>
          <w:rFonts w:cs="Times New Roman"/>
        </w:rPr>
        <w:t>, </w:t>
      </w:r>
      <w:hyperlink r:id="rId1625" w:anchor="XSerquina2013" w:history="1">
        <w:r>
          <w:rPr>
            <w:rStyle w:val="Hyperlink"/>
            <w:rFonts w:cs="Times New Roman"/>
          </w:rPr>
          <w:t>2013</w:t>
        </w:r>
      </w:hyperlink>
      <w:r>
        <w:rPr>
          <w:rFonts w:cs="Times New Roman"/>
        </w:rPr>
        <w:t xml:space="preserve">]. </w:t>
      </w:r>
    </w:p>
    <w:p w14:paraId="135820D2" w14:textId="77777777" w:rsidR="0060324F" w:rsidRDefault="00803168">
      <w:pPr>
        <w:pStyle w:val="noindent"/>
        <w:divId w:val="1145705050"/>
        <w:rPr>
          <w:rFonts w:cs="Times New Roman"/>
        </w:rPr>
      </w:pPr>
      <w:r>
        <w:rPr>
          <w:rFonts w:cs="Times New Roman"/>
        </w:rPr>
        <w:t xml:space="preserve">Anna was interested in using the SeqZip methodology to quantify intact HIV virus in virus-producing cells and extracellular virions. The first step in applying SeqZip to HIV was to design ligamers. </w:t>
      </w:r>
    </w:p>
    <w:p w14:paraId="36EFE4CB" w14:textId="77777777" w:rsidR="0060324F" w:rsidRDefault="00803168">
      <w:pPr>
        <w:pStyle w:val="Heading4"/>
        <w:divId w:val="1145705050"/>
        <w:rPr>
          <w:rFonts w:eastAsia="Times New Roman" w:cs="Times New Roman"/>
        </w:rPr>
      </w:pPr>
      <w:r>
        <w:rPr>
          <w:rStyle w:val="titlemark"/>
          <w:rFonts w:eastAsia="Times New Roman" w:cs="Times New Roman"/>
        </w:rPr>
        <w:t xml:space="preserve">4.3.3 </w:t>
      </w:r>
      <w:r>
        <w:rPr>
          <w:rFonts w:eastAsia="Times New Roman" w:cs="Times New Roman"/>
        </w:rPr>
        <w:t>HIV Ligamer Design</w:t>
      </w:r>
    </w:p>
    <w:p w14:paraId="2C2904AF" w14:textId="77777777" w:rsidR="0060324F" w:rsidRDefault="00803168">
      <w:pPr>
        <w:pStyle w:val="noindent"/>
        <w:divId w:val="1145705050"/>
        <w:rPr>
          <w:rFonts w:cs="Times New Roman"/>
        </w:rPr>
      </w:pPr>
      <w:r>
        <w:rPr>
          <w:rFonts w:cs="Times New Roman"/>
        </w:rPr>
        <w:t>Research into the integrity of the HIV RNA genome using SeqZip began with designing a set of ligamers against two different clones. The first, targeting transcripts from the M19921 plasmid (so called _M_ clone), and the section from the K03455 clone containing nearly identical sequence. We targeted a difference in sequence for one site of ligation (</w:t>
      </w:r>
      <w:hyperlink r:id="rId1626" w:anchor="x1-69001r6" w:history="1">
        <w:r>
          <w:rPr>
            <w:rStyle w:val="Hyperlink"/>
            <w:rFonts w:cs="Times New Roman"/>
          </w:rPr>
          <w:t>4.6</w:t>
        </w:r>
      </w:hyperlink>
      <w:r>
        <w:rPr>
          <w:rFonts w:cs="Times New Roman"/>
        </w:rPr>
        <w:t xml:space="preserve">)A). Three different pools of ligamers were created: a Five(5) ligamer pool, with three ligamers designed to test for the presence of sequence in the first 1,140 nt of the HIV genome, importantly the first site of ligation in the 5 region pool should contain a mismatch in the K clone sequence; a three(3) pool, testing the last 1,210 nt of the genome, and a Long (L) ligamer pool, also containing three ligamers, but the middle ligamer of which spans the 5 and 3 regions, looping out 8,633 nt of sequence in the middle of the HIV genome. </w:t>
      </w:r>
    </w:p>
    <w:p w14:paraId="3CA5653F" w14:textId="77777777" w:rsidR="0060324F" w:rsidRDefault="00803168">
      <w:pPr>
        <w:pStyle w:val="noindent"/>
        <w:divId w:val="1145705050"/>
        <w:rPr>
          <w:rFonts w:cs="Times New Roman"/>
        </w:rPr>
      </w:pPr>
      <w:r>
        <w:rPr>
          <w:rStyle w:val="phvro8t-x-x-120"/>
          <w:rFonts w:cs="Times New Roman"/>
        </w:rPr>
        <w:t xml:space="preserve">In vitro </w:t>
      </w:r>
      <w:r>
        <w:rPr>
          <w:rFonts w:cs="Times New Roman"/>
        </w:rPr>
        <w:t xml:space="preserve">transcripts were created using both the K and M clones. These transcripts were added to a background of total MEF RNA, and SeqZip was performed. Ligation products were successfully amplified from all ligamer pools when using the M clone transcript and all three ligamer pools. Also the abundance of these ligation products, as measured by endpoint PCR, seemed to be spike-concentration dependent. Notably, Ligation products were not obtained from the K clone using either the 5 or L ligamer pools, likely due to the mismatch between the transcript and the ligamers at the site of ligation. Also of note was the appearance of ligation products from purified endogenous virions of the M clone from all three ligamer pools, and the absence of products from virions purified from plasmids containing a defective protein, Gag, essential for viral packaging. </w:t>
      </w:r>
    </w:p>
    <w:p w14:paraId="3029FA27" w14:textId="77777777" w:rsidR="0060324F" w:rsidRDefault="0087170F">
      <w:pPr>
        <w:divId w:val="1145705050"/>
        <w:rPr>
          <w:rFonts w:eastAsia="Times New Roman" w:cs="Times New Roman"/>
        </w:rPr>
      </w:pPr>
      <w:r>
        <w:rPr>
          <w:rFonts w:eastAsia="Times New Roman" w:cs="Times New Roman"/>
        </w:rPr>
        <w:pict w14:anchorId="04F9D0B4">
          <v:rect id="_x0000_i1192" style="width:0;height:1.5pt" o:hralign="center" o:hrstd="t" o:hr="t" fillcolor="#aaa" stroked="f"/>
        </w:pict>
      </w:r>
    </w:p>
    <w:p w14:paraId="556E82F5" w14:textId="19DE9F78" w:rsidR="0060324F" w:rsidRDefault="00642696">
      <w:pPr>
        <w:pStyle w:val="noindent"/>
        <w:divId w:val="1008363559"/>
        <w:rPr>
          <w:rFonts w:cs="Times New Roman"/>
        </w:rPr>
      </w:pPr>
      <w:r>
        <w:rPr>
          <w:rFonts w:cs="Times New Roman"/>
          <w:noProof/>
        </w:rPr>
        <w:drawing>
          <wp:inline distT="0" distB="0" distL="0" distR="0" wp14:anchorId="7EC838BE" wp14:editId="186FF389">
            <wp:extent cx="406400" cy="406400"/>
            <wp:effectExtent l="0" t="0" r="0" b="0"/>
            <wp:docPr id="169" name="Picture 169"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IC"/>
                    <pic:cNvPicPr>
                      <a:picLocks noChangeAspect="1" noChangeArrowheads="1"/>
                    </pic:cNvPicPr>
                  </pic:nvPicPr>
                  <pic:blipFill>
                    <a:blip r:link="rId162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BA2D436" w14:textId="77777777" w:rsidR="0060324F" w:rsidRDefault="00803168">
      <w:pPr>
        <w:divId w:val="957880816"/>
        <w:rPr>
          <w:rFonts w:eastAsia="Times New Roman" w:cs="Times New Roman"/>
        </w:rPr>
      </w:pPr>
      <w:r>
        <w:rPr>
          <w:rStyle w:val="id"/>
          <w:rFonts w:eastAsia="Times New Roman" w:cs="Times New Roman"/>
        </w:rPr>
        <w:t xml:space="preserve">Figure 4.6: </w:t>
      </w:r>
      <w:r>
        <w:rPr>
          <w:rStyle w:val="content"/>
          <w:rFonts w:eastAsia="Times New Roman" w:cs="Times New Roman"/>
        </w:rPr>
        <w:t>SeqZip can examine HIV transcript integrity</w:t>
      </w:r>
      <w:r>
        <w:rPr>
          <w:rFonts w:eastAsia="Times New Roman" w:cs="Times New Roman"/>
        </w:rPr>
        <w:br/>
      </w:r>
      <w:r>
        <w:rPr>
          <w:rStyle w:val="content"/>
          <w:rFonts w:eastAsia="Times New Roman" w:cs="Times New Roman"/>
        </w:rPr>
        <w:t>A) Schematic demonstrating the experimental design. Three different pools are used to probe for connectivity on the 5</w:t>
      </w:r>
      <w:r>
        <w:rPr>
          <w:rStyle w:val="cmsy-8"/>
          <w:rFonts w:ascii="Times New Roman" w:eastAsia="Times New Roman" w:hAnsi="Times New Roman" w:cs="Times New Roman"/>
        </w:rPr>
        <w:t>′</w:t>
      </w:r>
      <w:r>
        <w:rPr>
          <w:rStyle w:val="content"/>
          <w:rFonts w:eastAsia="Times New Roman" w:cs="Times New Roman"/>
        </w:rPr>
        <w:t> (Five(5)) and 3</w:t>
      </w:r>
      <w:r>
        <w:rPr>
          <w:rStyle w:val="cmsy-8"/>
          <w:rFonts w:ascii="Times New Roman" w:eastAsia="Times New Roman" w:hAnsi="Times New Roman" w:cs="Times New Roman"/>
        </w:rPr>
        <w:t>′</w:t>
      </w:r>
      <w:r>
        <w:rPr>
          <w:rStyle w:val="content"/>
          <w:rFonts w:eastAsia="Times New Roman" w:cs="Times New Roman"/>
        </w:rPr>
        <w:t xml:space="preserve"> (Three(3)) ends. Additionally, a Long (L) ligamer is used to check for connectivity between the two ends. We used two different clones of the HIV genome, described in the text and denoted as _M_ and _K_. Important here is that the _K_ contains difference base at a ligation site of the 5 ligamer pool. B) A series of end-point PCR gels showing amplified ligation products templated with </w:t>
      </w:r>
      <w:r>
        <w:rPr>
          <w:rStyle w:val="phvro8t-x-x-120"/>
          <w:rFonts w:eastAsia="Times New Roman" w:cs="Times New Roman"/>
        </w:rPr>
        <w:t xml:space="preserve">in vitro </w:t>
      </w:r>
      <w:r>
        <w:rPr>
          <w:rStyle w:val="content"/>
          <w:rFonts w:eastAsia="Times New Roman" w:cs="Times New Roman"/>
        </w:rPr>
        <w:t xml:space="preserve">transcribed RNA at 10 nM or 10 pM of either the K or M clones, or from purified virions of (M clone origin). Show are two different end points of PCR, 12 cycles (top) or 22 cycles (bottom). Also shown is a legend of expected ligation products lengths </w:t>
      </w:r>
    </w:p>
    <w:p w14:paraId="00B3E1FB" w14:textId="77777777" w:rsidR="0060324F" w:rsidRDefault="00803168">
      <w:pPr>
        <w:pStyle w:val="noindent"/>
        <w:divId w:val="1008363559"/>
        <w:rPr>
          <w:rFonts w:cs="Times New Roman"/>
        </w:rPr>
      </w:pPr>
      <w:r>
        <w:rPr>
          <w:rFonts w:cs="Times New Roman"/>
        </w:rPr>
        <w:t xml:space="preserve">The results show (Figure </w:t>
      </w:r>
      <w:hyperlink r:id="rId1628" w:anchor="x1-69001r6" w:history="1">
        <w:r>
          <w:rPr>
            <w:rStyle w:val="Hyperlink"/>
            <w:rFonts w:cs="Times New Roman"/>
          </w:rPr>
          <w:t>4.6</w:t>
        </w:r>
      </w:hyperlink>
      <w:r>
        <w:rPr>
          <w:rFonts w:cs="Times New Roman"/>
        </w:rPr>
        <w:t xml:space="preserve">) that SeqZip and these three pools of ligamers can be used to profile </w:t>
      </w:r>
      <w:r>
        <w:rPr>
          <w:rStyle w:val="phvro8t-x-x-120"/>
          <w:rFonts w:cs="Times New Roman"/>
        </w:rPr>
        <w:t xml:space="preserve">in vitro </w:t>
      </w:r>
      <w:r>
        <w:rPr>
          <w:rFonts w:cs="Times New Roman"/>
        </w:rPr>
        <w:t xml:space="preserve">HIV transcripts and RNA from purified virions. Important features of the figure are: (1) Ligation products are </w:t>
      </w:r>
      <w:r>
        <w:rPr>
          <w:rStyle w:val="phvro8t-x-x-120"/>
          <w:rFonts w:cs="Times New Roman"/>
        </w:rPr>
        <w:t xml:space="preserve">not </w:t>
      </w:r>
      <w:r>
        <w:rPr>
          <w:rFonts w:cs="Times New Roman"/>
        </w:rPr>
        <w:t>observed for ligation reactions using the K clone template RNA and the Five(5) pool of ligamers, verifying the specificity of the ligamers to the different base of the M clone; and (2) That the amount of product from reactions using the L pool of ligamers required more cycles (22</w:t>
      </w:r>
      <w:r>
        <w:rPr>
          <w:rStyle w:val="cmmi-12"/>
          <w:rFonts w:cs="Times New Roman"/>
        </w:rPr>
        <w:t>vs.</w:t>
      </w:r>
      <w:r>
        <w:rPr>
          <w:rFonts w:cs="Times New Roman"/>
        </w:rPr>
        <w:t xml:space="preserve">12) in order to be visualized, as would be expected given the physical constrain of hybridizing to two sequences separated by &gt;8,000 nt. </w:t>
      </w:r>
    </w:p>
    <w:p w14:paraId="0FF0FCCE" w14:textId="77777777" w:rsidR="0060324F" w:rsidRDefault="00803168">
      <w:pPr>
        <w:pStyle w:val="noindent"/>
        <w:divId w:val="1008363559"/>
        <w:rPr>
          <w:rFonts w:cs="Times New Roman"/>
        </w:rPr>
      </w:pPr>
      <w:r>
        <w:rPr>
          <w:rFonts w:cs="Times New Roman"/>
        </w:rPr>
        <w:t>Again, while these results were encouraging, access to purified material and a general push to publish Anna_s UPF1 story lead the Gottlinger lab to substantiate the viral genome integrity claims effecting infectivity using a traditional northern blot [</w:t>
      </w:r>
      <w:hyperlink r:id="rId1629" w:anchor="XSerquina2013" w:history="1">
        <w:r>
          <w:rPr>
            <w:rStyle w:val="Hyperlink"/>
            <w:rFonts w:cs="Times New Roman"/>
          </w:rPr>
          <w:t>Serqui_a et al.</w:t>
        </w:r>
      </w:hyperlink>
      <w:r>
        <w:rPr>
          <w:rFonts w:cs="Times New Roman"/>
        </w:rPr>
        <w:t>, </w:t>
      </w:r>
      <w:hyperlink r:id="rId1630" w:anchor="XSerquina2013" w:history="1">
        <w:r>
          <w:rPr>
            <w:rStyle w:val="Hyperlink"/>
            <w:rFonts w:cs="Times New Roman"/>
          </w:rPr>
          <w:t>2013</w:t>
        </w:r>
      </w:hyperlink>
      <w:r>
        <w:rPr>
          <w:rFonts w:cs="Times New Roman"/>
        </w:rPr>
        <w:t xml:space="preserve">]. However, these results warrant additional optimization and application. </w:t>
      </w:r>
    </w:p>
    <w:p w14:paraId="2B1F1B2B" w14:textId="77777777" w:rsidR="0060324F" w:rsidRDefault="00803168">
      <w:pPr>
        <w:pStyle w:val="Heading3"/>
        <w:divId w:val="1008363559"/>
        <w:rPr>
          <w:rFonts w:eastAsia="Times New Roman" w:cs="Times New Roman"/>
        </w:rPr>
      </w:pPr>
      <w:r>
        <w:rPr>
          <w:rStyle w:val="titlemark"/>
          <w:rFonts w:eastAsia="Times New Roman" w:cs="Times New Roman"/>
        </w:rPr>
        <w:t xml:space="preserve">4.4 </w:t>
      </w:r>
      <w:r>
        <w:rPr>
          <w:rFonts w:eastAsia="Times New Roman" w:cs="Times New Roman"/>
        </w:rPr>
        <w:t>piRNA Precursors</w:t>
      </w:r>
    </w:p>
    <w:p w14:paraId="636205AA" w14:textId="77777777" w:rsidR="0060324F" w:rsidRDefault="00803168">
      <w:pPr>
        <w:pStyle w:val="noindent"/>
        <w:divId w:val="1008363559"/>
        <w:rPr>
          <w:rFonts w:cs="Times New Roman"/>
        </w:rPr>
      </w:pPr>
      <w:r>
        <w:rPr>
          <w:rFonts w:cs="Times New Roman"/>
        </w:rPr>
        <w:t xml:space="preserve">The first genome-wide studies of piRNAs in </w:t>
      </w:r>
      <w:r>
        <w:rPr>
          <w:rStyle w:val="phvro8t-x-x-120"/>
          <w:rFonts w:cs="Times New Roman"/>
        </w:rPr>
        <w:t xml:space="preserve">Drosophila melanogaster </w:t>
      </w:r>
      <w:r>
        <w:rPr>
          <w:rFonts w:cs="Times New Roman"/>
        </w:rPr>
        <w:t xml:space="preserve">suggested their production from a long, single-stranded RNA, as discussed in section </w:t>
      </w:r>
      <w:hyperlink r:id="rId1631" w:anchor="x1-210005" w:history="1">
        <w:r>
          <w:rPr>
            <w:rStyle w:val="Hyperlink"/>
            <w:rFonts w:cs="Times New Roman"/>
          </w:rPr>
          <w:t>1.5</w:t>
        </w:r>
      </w:hyperlink>
      <w:r>
        <w:rPr>
          <w:rFonts w:cs="Times New Roman"/>
        </w:rPr>
        <w:t xml:space="preserve"> [</w:t>
      </w:r>
      <w:hyperlink r:id="rId1632" w:anchor="XBrennecke2007" w:history="1">
        <w:r>
          <w:rPr>
            <w:rStyle w:val="Hyperlink"/>
            <w:rFonts w:cs="Times New Roman"/>
          </w:rPr>
          <w:t>Brennecke et al.</w:t>
        </w:r>
      </w:hyperlink>
      <w:r>
        <w:rPr>
          <w:rFonts w:cs="Times New Roman"/>
        </w:rPr>
        <w:t>, </w:t>
      </w:r>
      <w:hyperlink r:id="rId1633" w:anchor="XBrennecke2007" w:history="1">
        <w:r>
          <w:rPr>
            <w:rStyle w:val="Hyperlink"/>
            <w:rFonts w:cs="Times New Roman"/>
          </w:rPr>
          <w:t>2007</w:t>
        </w:r>
      </w:hyperlink>
      <w:r>
        <w:rPr>
          <w:rFonts w:cs="Times New Roman"/>
        </w:rPr>
        <w:t>, </w:t>
      </w:r>
      <w:hyperlink r:id="rId1634" w:anchor="XGunawardane2007" w:history="1">
        <w:r>
          <w:rPr>
            <w:rStyle w:val="Hyperlink"/>
            <w:rFonts w:cs="Times New Roman"/>
          </w:rPr>
          <w:t>Gunawardane et al.</w:t>
        </w:r>
      </w:hyperlink>
      <w:r>
        <w:rPr>
          <w:rFonts w:cs="Times New Roman"/>
        </w:rPr>
        <w:t>, </w:t>
      </w:r>
      <w:hyperlink r:id="rId1635" w:anchor="XGunawardane2007" w:history="1">
        <w:r>
          <w:rPr>
            <w:rStyle w:val="Hyperlink"/>
            <w:rFonts w:cs="Times New Roman"/>
          </w:rPr>
          <w:t>2007</w:t>
        </w:r>
      </w:hyperlink>
      <w:r>
        <w:rPr>
          <w:rFonts w:cs="Times New Roman"/>
        </w:rPr>
        <w:t xml:space="preserve">]. Yet, demonstration of precursor transcripts existing as continuous, long, RNA molecules had, as of 2010, yet to be demonstrated. If it could be shown through experimentation that precursors existed as long RNAs, it would provide valuable clues as to their biogenesis, included how such a long RNA is packaged and transported around the cell. With these goals in mind, the following section describes efforts to demonstrating the continuity of precursor transcripts using SeqZip. </w:t>
      </w:r>
    </w:p>
    <w:p w14:paraId="4280466D" w14:textId="77777777" w:rsidR="0060324F" w:rsidRDefault="00803168">
      <w:pPr>
        <w:pStyle w:val="Heading4"/>
        <w:divId w:val="1008363559"/>
        <w:rPr>
          <w:rFonts w:eastAsia="Times New Roman" w:cs="Times New Roman"/>
        </w:rPr>
      </w:pPr>
      <w:r>
        <w:rPr>
          <w:rStyle w:val="titlemark"/>
          <w:rFonts w:eastAsia="Times New Roman" w:cs="Times New Roman"/>
        </w:rPr>
        <w:t xml:space="preserve">4.4.1 </w:t>
      </w:r>
      <w:r>
        <w:rPr>
          <w:rFonts w:eastAsia="Times New Roman" w:cs="Times New Roman"/>
        </w:rPr>
        <w:t>Mammalian piRNA Precursor Loci</w:t>
      </w:r>
    </w:p>
    <w:p w14:paraId="4E1AA8E6" w14:textId="77777777" w:rsidR="0060324F" w:rsidRDefault="00803168">
      <w:pPr>
        <w:pStyle w:val="noindent"/>
        <w:divId w:val="1008363559"/>
        <w:rPr>
          <w:rFonts w:cs="Times New Roman"/>
        </w:rPr>
      </w:pPr>
      <w:r>
        <w:rPr>
          <w:rFonts w:cs="Times New Roman"/>
        </w:rPr>
        <w:t xml:space="preserve">Chapter </w:t>
      </w:r>
      <w:hyperlink r:id="rId1636" w:anchor="x1-420003" w:history="1">
        <w:r>
          <w:rPr>
            <w:rStyle w:val="Hyperlink"/>
            <w:rFonts w:cs="Times New Roman"/>
          </w:rPr>
          <w:t>3</w:t>
        </w:r>
      </w:hyperlink>
      <w:r>
        <w:rPr>
          <w:rFonts w:cs="Times New Roman"/>
        </w:rPr>
        <w:t xml:space="preserve"> discuses 214 genomic loci that account for &gt;95% of all pachytene piRNAs. Many of these loci are intergenic. That is they reside many thousands of base pairs away from another protein-coding gene. Yet, many of these loci </w:t>
      </w:r>
      <w:r>
        <w:rPr>
          <w:rStyle w:val="phvro8t-x-x-120"/>
          <w:rFonts w:cs="Times New Roman"/>
        </w:rPr>
        <w:t>are</w:t>
      </w:r>
      <w:r>
        <w:rPr>
          <w:rFonts w:cs="Times New Roman"/>
        </w:rPr>
        <w:t xml:space="preserve"> traditional protein coding genes themselves, making investigation into their eventual biogenesis to mature piRNAs more complicated. Finally, some loci are generated from what appear to be bidirectional promoters. Figure </w:t>
      </w:r>
      <w:hyperlink r:id="rId1637" w:anchor="x1-71001r7" w:history="1">
        <w:r>
          <w:rPr>
            <w:rStyle w:val="Hyperlink"/>
            <w:rFonts w:cs="Times New Roman"/>
          </w:rPr>
          <w:t>4.7</w:t>
        </w:r>
      </w:hyperlink>
      <w:r>
        <w:rPr>
          <w:rFonts w:cs="Times New Roman"/>
        </w:rPr>
        <w:t xml:space="preserve"> shows the location of each of these types of precursor loci on each of the 19 autosomal chromosomes of the mouse. There were no loci identified on the X and Y chromosomes, likely due to transcription silencing during gametogenesis. </w:t>
      </w:r>
    </w:p>
    <w:p w14:paraId="6FCE6F92" w14:textId="77777777" w:rsidR="0060324F" w:rsidRDefault="0087170F">
      <w:pPr>
        <w:divId w:val="1008363559"/>
        <w:rPr>
          <w:rFonts w:eastAsia="Times New Roman" w:cs="Times New Roman"/>
        </w:rPr>
      </w:pPr>
      <w:r>
        <w:rPr>
          <w:rFonts w:eastAsia="Times New Roman" w:cs="Times New Roman"/>
        </w:rPr>
        <w:pict w14:anchorId="6235C96E">
          <v:rect id="_x0000_i1194" style="width:0;height:1.5pt" o:hralign="center" o:hrstd="t" o:hr="t" fillcolor="#aaa" stroked="f"/>
        </w:pict>
      </w:r>
    </w:p>
    <w:p w14:paraId="5D9B2315" w14:textId="1ED99A53" w:rsidR="0060324F" w:rsidRDefault="00642696">
      <w:pPr>
        <w:pStyle w:val="noindent"/>
        <w:divId w:val="34237586"/>
        <w:rPr>
          <w:rFonts w:cs="Times New Roman"/>
        </w:rPr>
      </w:pPr>
      <w:r>
        <w:rPr>
          <w:rFonts w:cs="Times New Roman"/>
          <w:noProof/>
        </w:rPr>
        <w:drawing>
          <wp:inline distT="0" distB="0" distL="0" distR="0" wp14:anchorId="447D7D44" wp14:editId="03098255">
            <wp:extent cx="406400" cy="406400"/>
            <wp:effectExtent l="0" t="0" r="0" b="0"/>
            <wp:docPr id="171" name="Picture 171"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IC"/>
                    <pic:cNvPicPr>
                      <a:picLocks noChangeAspect="1" noChangeArrowheads="1"/>
                    </pic:cNvPicPr>
                  </pic:nvPicPr>
                  <pic:blipFill>
                    <a:blip r:link="rId163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39DBDF6" w14:textId="77777777" w:rsidR="0060324F" w:rsidRDefault="00803168">
      <w:pPr>
        <w:divId w:val="468593971"/>
        <w:rPr>
          <w:rFonts w:eastAsia="Times New Roman" w:cs="Times New Roman"/>
        </w:rPr>
      </w:pPr>
      <w:r>
        <w:rPr>
          <w:rStyle w:val="id"/>
          <w:rFonts w:eastAsia="Times New Roman" w:cs="Times New Roman"/>
        </w:rPr>
        <w:t xml:space="preserve">Figure 4.7: </w:t>
      </w:r>
      <w:r>
        <w:rPr>
          <w:rStyle w:val="content"/>
          <w:rFonts w:eastAsia="Times New Roman" w:cs="Times New Roman"/>
        </w:rPr>
        <w:t>piRNA precursor locations in mice</w:t>
      </w:r>
      <w:r>
        <w:rPr>
          <w:rFonts w:eastAsia="Times New Roman" w:cs="Times New Roman"/>
        </w:rPr>
        <w:br/>
      </w:r>
      <w:r>
        <w:rPr>
          <w:rStyle w:val="content"/>
          <w:rFonts w:eastAsia="Times New Roman" w:cs="Times New Roman"/>
        </w:rPr>
        <w:t xml:space="preserve">Shown are the 19 autosomal and 2 allosomal mouse chromosomes. They are banded according to ideogram staining and oriented with the centromere (dark black circle) on the top. Yellow bars indicate the location of classified _pre-pachytene_ loci, which are mostly coincident with previously annotated mRNAs. Purple bars indicate pachytene loci, and are usually far from any other annotated transcript. Finally green arrows, pointing in opposite directions, represent those pachytene loci that are divergently transcribed from a single promoter. </w:t>
      </w:r>
    </w:p>
    <w:p w14:paraId="758D5E54" w14:textId="77777777" w:rsidR="0060324F" w:rsidRDefault="00803168">
      <w:pPr>
        <w:pStyle w:val="noindent"/>
        <w:divId w:val="34237586"/>
        <w:rPr>
          <w:rFonts w:cs="Times New Roman"/>
        </w:rPr>
      </w:pPr>
      <w:r>
        <w:rPr>
          <w:rFonts w:cs="Times New Roman"/>
        </w:rPr>
        <w:t>The bidirectionally-transcribed sub-type of the pachytene loci are extremely interesting, and useful. A motif search of the small sequence between the annotated 5</w:t>
      </w:r>
      <w:r>
        <w:rPr>
          <w:rStyle w:val="cmsy-8"/>
          <w:rFonts w:ascii="Times New Roman" w:hAnsi="Times New Roman" w:cs="Times New Roman"/>
        </w:rPr>
        <w:t>′</w:t>
      </w:r>
      <w:r>
        <w:rPr>
          <w:rFonts w:cs="Times New Roman"/>
        </w:rPr>
        <w:t xml:space="preserve">  TSSs of these transcripts allowed for identification of A-MYB as the transcription factor that drove loci transcription (see section </w:t>
      </w:r>
      <w:hyperlink r:id="rId1639" w:anchor="x1-530005" w:history="1">
        <w:r>
          <w:rPr>
            <w:rStyle w:val="Hyperlink"/>
            <w:rFonts w:cs="Times New Roman"/>
          </w:rPr>
          <w:t>3.3.5</w:t>
        </w:r>
      </w:hyperlink>
      <w:r>
        <w:rPr>
          <w:rFonts w:cs="Times New Roman"/>
        </w:rPr>
        <w:t xml:space="preserve">). Also, even as the 214 loci account for &gt;95% of the adult pachytene piRNAs, one could consider just 5 of these promoters, including 4 that drive bidirectional transcription, and account for &gt;50% of the pachytene piRNAs. Table </w:t>
      </w:r>
      <w:hyperlink r:id="rId1640" w:anchor="x1-71002r2" w:history="1">
        <w:r>
          <w:rPr>
            <w:rStyle w:val="Hyperlink"/>
            <w:rFonts w:cs="Times New Roman"/>
          </w:rPr>
          <w:t>4.2</w:t>
        </w:r>
      </w:hyperlink>
      <w:r>
        <w:rPr>
          <w:rFonts w:cs="Times New Roman"/>
        </w:rPr>
        <w:t xml:space="preserve"> describes these loci and transcripts, along with the cumulative number of piRNAs accounted. </w:t>
      </w:r>
    </w:p>
    <w:p w14:paraId="4B68C629" w14:textId="77777777" w:rsidR="0060324F" w:rsidRDefault="0087170F">
      <w:pPr>
        <w:divId w:val="418644420"/>
        <w:rPr>
          <w:rFonts w:eastAsia="Times New Roman" w:cs="Times New Roman"/>
        </w:rPr>
      </w:pPr>
      <w:r>
        <w:rPr>
          <w:rFonts w:eastAsia="Times New Roman" w:cs="Times New Roman"/>
        </w:rPr>
        <w:pict w14:anchorId="1D3B80A8">
          <v:rect id="_x0000_i1196" style="width:0;height:1.5pt" o:hralign="center" o:hrstd="t" o:hr="t" fillcolor="#aaa" stroked="f"/>
        </w:pict>
      </w:r>
    </w:p>
    <w:p w14:paraId="0D86E04D" w14:textId="77777777" w:rsidR="0060324F" w:rsidRDefault="00803168">
      <w:pPr>
        <w:divId w:val="417870213"/>
        <w:rPr>
          <w:rFonts w:eastAsia="Times New Roman" w:cs="Times New Roman"/>
        </w:rPr>
      </w:pPr>
      <w:r>
        <w:rPr>
          <w:rStyle w:val="id"/>
          <w:rFonts w:eastAsia="Times New Roman" w:cs="Times New Roman"/>
        </w:rPr>
        <w:t xml:space="preserve">Table 4.2: </w:t>
      </w:r>
      <w:r>
        <w:rPr>
          <w:rStyle w:val="content"/>
          <w:rFonts w:eastAsia="Times New Roman" w:cs="Times New Roman"/>
        </w:rPr>
        <w:t>Just 9 piRNA genes create &gt;50% of mammalian piRNAs</w:t>
      </w:r>
    </w:p>
    <w:tbl>
      <w:tblPr>
        <w:tblW w:w="0" w:type="auto"/>
        <w:tblCellSpacing w:w="0" w:type="dxa"/>
        <w:tblCellMar>
          <w:left w:w="0" w:type="dxa"/>
          <w:right w:w="0" w:type="dxa"/>
        </w:tblCellMar>
        <w:tblLook w:val="04A0" w:firstRow="1" w:lastRow="0" w:firstColumn="1" w:lastColumn="0" w:noHBand="0" w:noVBand="1"/>
      </w:tblPr>
      <w:tblGrid>
        <w:gridCol w:w="1479"/>
        <w:gridCol w:w="1440"/>
        <w:gridCol w:w="1440"/>
        <w:gridCol w:w="1440"/>
        <w:gridCol w:w="1440"/>
      </w:tblGrid>
      <w:tr w:rsidR="0060324F" w14:paraId="7843E27F" w14:textId="77777777">
        <w:trPr>
          <w:divId w:val="611594206"/>
          <w:tblCellSpacing w:w="0" w:type="dxa"/>
        </w:trPr>
        <w:tc>
          <w:tcPr>
            <w:tcW w:w="0" w:type="auto"/>
            <w:noWrap/>
            <w:vAlign w:val="bottom"/>
          </w:tcPr>
          <w:p w14:paraId="0A578F71" w14:textId="77777777" w:rsidR="0060324F" w:rsidRDefault="00803168">
            <w:pPr>
              <w:rPr>
                <w:rFonts w:eastAsia="Times New Roman" w:cs="Times New Roman"/>
              </w:rPr>
            </w:pPr>
            <w:r>
              <w:rPr>
                <w:rStyle w:val="phvb8t-x-x-109"/>
                <w:rFonts w:eastAsia="Times New Roman" w:cs="Times New Roman"/>
              </w:rPr>
              <w:t xml:space="preserve">Cluster Name </w:t>
            </w:r>
          </w:p>
        </w:tc>
        <w:tc>
          <w:tcPr>
            <w:tcW w:w="0" w:type="auto"/>
            <w:noWrap/>
            <w:vAlign w:val="bottom"/>
          </w:tcPr>
          <w:tbl>
            <w:tblPr>
              <w:tblW w:w="0" w:type="auto"/>
              <w:tblCellSpacing w:w="0" w:type="dxa"/>
              <w:tblCellMar>
                <w:left w:w="0" w:type="dxa"/>
                <w:right w:w="0" w:type="dxa"/>
              </w:tblCellMar>
              <w:tblLook w:val="04A0" w:firstRow="1" w:lastRow="0" w:firstColumn="1" w:lastColumn="0" w:noHBand="0" w:noVBand="1"/>
            </w:tblPr>
            <w:tblGrid>
              <w:gridCol w:w="700"/>
            </w:tblGrid>
            <w:tr w:rsidR="0060324F" w14:paraId="4E3AB99D" w14:textId="77777777">
              <w:trPr>
                <w:divId w:val="1476950726"/>
                <w:tblCellSpacing w:w="0" w:type="dxa"/>
              </w:trPr>
              <w:tc>
                <w:tcPr>
                  <w:tcW w:w="0" w:type="auto"/>
                  <w:noWrap/>
                  <w:vAlign w:val="bottom"/>
                </w:tcPr>
                <w:p w14:paraId="5C268EA2" w14:textId="77777777" w:rsidR="0060324F" w:rsidRDefault="00803168">
                  <w:pPr>
                    <w:jc w:val="center"/>
                    <w:rPr>
                      <w:rFonts w:eastAsia="Times New Roman" w:cs="Times New Roman"/>
                    </w:rPr>
                  </w:pPr>
                  <w:r>
                    <w:rPr>
                      <w:rStyle w:val="phvb8t-x-x-109"/>
                      <w:rFonts w:eastAsia="Times New Roman" w:cs="Times New Roman"/>
                    </w:rPr>
                    <w:t>Matched</w:t>
                  </w:r>
                </w:p>
              </w:tc>
            </w:tr>
            <w:tr w:rsidR="0060324F" w14:paraId="2A97CC95" w14:textId="77777777">
              <w:trPr>
                <w:divId w:val="1476950726"/>
                <w:tblCellSpacing w:w="0" w:type="dxa"/>
              </w:trPr>
              <w:tc>
                <w:tcPr>
                  <w:tcW w:w="0" w:type="auto"/>
                  <w:noWrap/>
                  <w:vAlign w:val="bottom"/>
                </w:tcPr>
                <w:p w14:paraId="3DEF90EE" w14:textId="77777777" w:rsidR="0060324F" w:rsidRDefault="00803168">
                  <w:pPr>
                    <w:jc w:val="center"/>
                    <w:rPr>
                      <w:rFonts w:eastAsia="Times New Roman" w:cs="Times New Roman"/>
                    </w:rPr>
                  </w:pPr>
                  <w:r>
                    <w:rPr>
                      <w:rStyle w:val="phvb8t-x-x-109"/>
                      <w:rFonts w:eastAsia="Times New Roman" w:cs="Times New Roman"/>
                    </w:rPr>
                    <w:t>Cluster</w:t>
                  </w:r>
                </w:p>
              </w:tc>
            </w:tr>
          </w:tbl>
          <w:p w14:paraId="1C904CF8" w14:textId="77777777" w:rsidR="0060324F" w:rsidRDefault="0060324F">
            <w:pPr>
              <w:rPr>
                <w:rFonts w:eastAsia="Times New Roman" w:cs="Times New Roman"/>
              </w:rPr>
            </w:pPr>
          </w:p>
        </w:tc>
        <w:tc>
          <w:tcPr>
            <w:tcW w:w="0" w:type="auto"/>
            <w:noWrap/>
            <w:vAlign w:val="bottom"/>
          </w:tcPr>
          <w:tbl>
            <w:tblPr>
              <w:tblW w:w="0" w:type="auto"/>
              <w:jc w:val="right"/>
              <w:tblCellSpacing w:w="0" w:type="dxa"/>
              <w:tblCellMar>
                <w:left w:w="0" w:type="dxa"/>
                <w:right w:w="0" w:type="dxa"/>
              </w:tblCellMar>
              <w:tblLook w:val="04A0" w:firstRow="1" w:lastRow="0" w:firstColumn="1" w:lastColumn="0" w:noHBand="0" w:noVBand="1"/>
            </w:tblPr>
            <w:tblGrid>
              <w:gridCol w:w="1356"/>
            </w:tblGrid>
            <w:tr w:rsidR="0060324F" w14:paraId="0CC34439" w14:textId="77777777">
              <w:trPr>
                <w:divId w:val="222522145"/>
                <w:tblCellSpacing w:w="0" w:type="dxa"/>
                <w:jc w:val="right"/>
              </w:trPr>
              <w:tc>
                <w:tcPr>
                  <w:tcW w:w="0" w:type="auto"/>
                  <w:noWrap/>
                  <w:vAlign w:val="bottom"/>
                </w:tcPr>
                <w:p w14:paraId="66E57B97" w14:textId="77777777" w:rsidR="0060324F" w:rsidRDefault="00803168">
                  <w:pPr>
                    <w:jc w:val="center"/>
                    <w:rPr>
                      <w:rFonts w:eastAsia="Times New Roman" w:cs="Times New Roman"/>
                    </w:rPr>
                  </w:pPr>
                  <w:r>
                    <w:rPr>
                      <w:rStyle w:val="phvb8t-x-x-109"/>
                      <w:rFonts w:eastAsia="Times New Roman" w:cs="Times New Roman"/>
                    </w:rPr>
                    <w:t>Unique-mapping</w:t>
                  </w:r>
                </w:p>
              </w:tc>
            </w:tr>
            <w:tr w:rsidR="0060324F" w14:paraId="040520EE" w14:textId="77777777">
              <w:trPr>
                <w:divId w:val="222522145"/>
                <w:tblCellSpacing w:w="0" w:type="dxa"/>
                <w:jc w:val="right"/>
              </w:trPr>
              <w:tc>
                <w:tcPr>
                  <w:tcW w:w="0" w:type="auto"/>
                  <w:noWrap/>
                  <w:vAlign w:val="bottom"/>
                </w:tcPr>
                <w:p w14:paraId="3A1CF58E" w14:textId="77777777" w:rsidR="0060324F" w:rsidRDefault="00803168">
                  <w:pPr>
                    <w:jc w:val="center"/>
                    <w:rPr>
                      <w:rFonts w:eastAsia="Times New Roman" w:cs="Times New Roman"/>
                    </w:rPr>
                  </w:pPr>
                  <w:r>
                    <w:rPr>
                      <w:rStyle w:val="phvb8t-x-x-109"/>
                      <w:rFonts w:eastAsia="Times New Roman" w:cs="Times New Roman"/>
                    </w:rPr>
                    <w:t xml:space="preserve">wt.14dpp </w:t>
                  </w:r>
                </w:p>
              </w:tc>
            </w:tr>
            <w:tr w:rsidR="0060324F" w14:paraId="7B19C7A4" w14:textId="77777777">
              <w:trPr>
                <w:divId w:val="222522145"/>
                <w:tblCellSpacing w:w="0" w:type="dxa"/>
                <w:jc w:val="right"/>
              </w:trPr>
              <w:tc>
                <w:tcPr>
                  <w:tcW w:w="0" w:type="auto"/>
                  <w:noWrap/>
                  <w:vAlign w:val="bottom"/>
                </w:tcPr>
                <w:p w14:paraId="53CD03DB" w14:textId="77777777" w:rsidR="0060324F" w:rsidRDefault="00803168">
                  <w:pPr>
                    <w:jc w:val="center"/>
                    <w:rPr>
                      <w:rFonts w:eastAsia="Times New Roman" w:cs="Times New Roman"/>
                    </w:rPr>
                  </w:pPr>
                  <w:r>
                    <w:rPr>
                      <w:rStyle w:val="phvb8t-x-x-109"/>
                      <w:rFonts w:eastAsia="Times New Roman" w:cs="Times New Roman"/>
                    </w:rPr>
                    <w:t xml:space="preserve">piRNAs </w:t>
                  </w:r>
                </w:p>
              </w:tc>
            </w:tr>
          </w:tbl>
          <w:p w14:paraId="270CCBAD" w14:textId="77777777" w:rsidR="0060324F" w:rsidRDefault="0060324F">
            <w:pPr>
              <w:jc w:val="right"/>
              <w:rPr>
                <w:rFonts w:eastAsia="Times New Roman" w:cs="Times New Roman"/>
              </w:rPr>
            </w:pPr>
          </w:p>
        </w:tc>
        <w:tc>
          <w:tcPr>
            <w:tcW w:w="0" w:type="auto"/>
            <w:noWrap/>
            <w:vAlign w:val="bottom"/>
          </w:tcPr>
          <w:tbl>
            <w:tblPr>
              <w:tblW w:w="0" w:type="auto"/>
              <w:jc w:val="right"/>
              <w:tblCellSpacing w:w="0" w:type="dxa"/>
              <w:tblCellMar>
                <w:left w:w="0" w:type="dxa"/>
                <w:right w:w="0" w:type="dxa"/>
              </w:tblCellMar>
              <w:tblLook w:val="04A0" w:firstRow="1" w:lastRow="0" w:firstColumn="1" w:lastColumn="0" w:noHBand="0" w:noVBand="1"/>
            </w:tblPr>
            <w:tblGrid>
              <w:gridCol w:w="884"/>
            </w:tblGrid>
            <w:tr w:rsidR="0060324F" w14:paraId="467DA5C9" w14:textId="77777777">
              <w:trPr>
                <w:divId w:val="2032145785"/>
                <w:tblCellSpacing w:w="0" w:type="dxa"/>
                <w:jc w:val="right"/>
              </w:trPr>
              <w:tc>
                <w:tcPr>
                  <w:tcW w:w="0" w:type="auto"/>
                  <w:noWrap/>
                  <w:vAlign w:val="bottom"/>
                </w:tcPr>
                <w:p w14:paraId="30EE714F" w14:textId="77777777" w:rsidR="0060324F" w:rsidRDefault="00803168">
                  <w:pPr>
                    <w:jc w:val="center"/>
                    <w:rPr>
                      <w:rFonts w:eastAsia="Times New Roman" w:cs="Times New Roman"/>
                    </w:rPr>
                  </w:pPr>
                  <w:r>
                    <w:rPr>
                      <w:rStyle w:val="phvb8t-x-x-109"/>
                      <w:rFonts w:eastAsia="Times New Roman" w:cs="Times New Roman"/>
                    </w:rPr>
                    <w:t>Fraction of</w:t>
                  </w:r>
                </w:p>
              </w:tc>
            </w:tr>
            <w:tr w:rsidR="0060324F" w14:paraId="124220E3" w14:textId="77777777">
              <w:trPr>
                <w:divId w:val="2032145785"/>
                <w:tblCellSpacing w:w="0" w:type="dxa"/>
                <w:jc w:val="right"/>
              </w:trPr>
              <w:tc>
                <w:tcPr>
                  <w:tcW w:w="0" w:type="auto"/>
                  <w:noWrap/>
                  <w:vAlign w:val="bottom"/>
                </w:tcPr>
                <w:p w14:paraId="5D4DF1CD" w14:textId="77777777" w:rsidR="0060324F" w:rsidRDefault="00803168">
                  <w:pPr>
                    <w:jc w:val="center"/>
                    <w:rPr>
                      <w:rFonts w:eastAsia="Times New Roman" w:cs="Times New Roman"/>
                    </w:rPr>
                  </w:pPr>
                  <w:r>
                    <w:rPr>
                      <w:rStyle w:val="phvb8t-x-x-109"/>
                      <w:rFonts w:eastAsia="Times New Roman" w:cs="Times New Roman"/>
                    </w:rPr>
                    <w:t>pachytene</w:t>
                  </w:r>
                </w:p>
              </w:tc>
            </w:tr>
            <w:tr w:rsidR="0060324F" w14:paraId="7553E263" w14:textId="77777777">
              <w:trPr>
                <w:divId w:val="2032145785"/>
                <w:tblCellSpacing w:w="0" w:type="dxa"/>
                <w:jc w:val="right"/>
              </w:trPr>
              <w:tc>
                <w:tcPr>
                  <w:tcW w:w="0" w:type="auto"/>
                  <w:noWrap/>
                  <w:vAlign w:val="bottom"/>
                </w:tcPr>
                <w:p w14:paraId="0DF46F06" w14:textId="77777777" w:rsidR="0060324F" w:rsidRDefault="00803168">
                  <w:pPr>
                    <w:jc w:val="center"/>
                    <w:rPr>
                      <w:rFonts w:eastAsia="Times New Roman" w:cs="Times New Roman"/>
                    </w:rPr>
                  </w:pPr>
                  <w:r>
                    <w:rPr>
                      <w:rStyle w:val="phvb8t-x-x-109"/>
                      <w:rFonts w:eastAsia="Times New Roman" w:cs="Times New Roman"/>
                    </w:rPr>
                    <w:t xml:space="preserve">piRNAs </w:t>
                  </w:r>
                </w:p>
              </w:tc>
            </w:tr>
          </w:tbl>
          <w:p w14:paraId="2E20EC6C" w14:textId="77777777" w:rsidR="0060324F" w:rsidRDefault="0060324F">
            <w:pPr>
              <w:jc w:val="right"/>
              <w:rPr>
                <w:rFonts w:eastAsia="Times New Roman" w:cs="Times New Roman"/>
              </w:rPr>
            </w:pPr>
          </w:p>
        </w:tc>
        <w:tc>
          <w:tcPr>
            <w:tcW w:w="0" w:type="auto"/>
            <w:noWrap/>
            <w:vAlign w:val="bottom"/>
          </w:tcPr>
          <w:tbl>
            <w:tblPr>
              <w:tblW w:w="0" w:type="auto"/>
              <w:jc w:val="right"/>
              <w:tblCellSpacing w:w="0" w:type="dxa"/>
              <w:tblCellMar>
                <w:left w:w="0" w:type="dxa"/>
                <w:right w:w="0" w:type="dxa"/>
              </w:tblCellMar>
              <w:tblLook w:val="04A0" w:firstRow="1" w:lastRow="0" w:firstColumn="1" w:lastColumn="0" w:noHBand="0" w:noVBand="1"/>
            </w:tblPr>
            <w:tblGrid>
              <w:gridCol w:w="934"/>
            </w:tblGrid>
            <w:tr w:rsidR="0060324F" w14:paraId="5C580EF9" w14:textId="77777777">
              <w:trPr>
                <w:divId w:val="1737123028"/>
                <w:tblCellSpacing w:w="0" w:type="dxa"/>
                <w:jc w:val="right"/>
              </w:trPr>
              <w:tc>
                <w:tcPr>
                  <w:tcW w:w="0" w:type="auto"/>
                  <w:noWrap/>
                  <w:vAlign w:val="bottom"/>
                </w:tcPr>
                <w:p w14:paraId="401AB9D6" w14:textId="77777777" w:rsidR="0060324F" w:rsidRDefault="00803168">
                  <w:pPr>
                    <w:jc w:val="center"/>
                    <w:rPr>
                      <w:rFonts w:eastAsia="Times New Roman" w:cs="Times New Roman"/>
                    </w:rPr>
                  </w:pPr>
                  <w:r>
                    <w:rPr>
                      <w:rStyle w:val="phvb8t-x-x-109"/>
                      <w:rFonts w:eastAsia="Times New Roman" w:cs="Times New Roman"/>
                    </w:rPr>
                    <w:t>Cumulative</w:t>
                  </w:r>
                </w:p>
              </w:tc>
            </w:tr>
            <w:tr w:rsidR="0060324F" w14:paraId="649BEE8E" w14:textId="77777777">
              <w:trPr>
                <w:divId w:val="1737123028"/>
                <w:tblCellSpacing w:w="0" w:type="dxa"/>
                <w:jc w:val="right"/>
              </w:trPr>
              <w:tc>
                <w:tcPr>
                  <w:tcW w:w="0" w:type="auto"/>
                  <w:noWrap/>
                  <w:vAlign w:val="bottom"/>
                </w:tcPr>
                <w:p w14:paraId="39434431" w14:textId="77777777" w:rsidR="0060324F" w:rsidRDefault="00803168">
                  <w:pPr>
                    <w:jc w:val="center"/>
                    <w:rPr>
                      <w:rFonts w:eastAsia="Times New Roman" w:cs="Times New Roman"/>
                    </w:rPr>
                  </w:pPr>
                  <w:r>
                    <w:rPr>
                      <w:rStyle w:val="phvb8t-x-x-109"/>
                      <w:rFonts w:eastAsia="Times New Roman" w:cs="Times New Roman"/>
                    </w:rPr>
                    <w:t>pachytene</w:t>
                  </w:r>
                </w:p>
              </w:tc>
            </w:tr>
            <w:tr w:rsidR="0060324F" w14:paraId="38DD27A1" w14:textId="77777777">
              <w:trPr>
                <w:divId w:val="1737123028"/>
                <w:tblCellSpacing w:w="0" w:type="dxa"/>
                <w:jc w:val="right"/>
              </w:trPr>
              <w:tc>
                <w:tcPr>
                  <w:tcW w:w="0" w:type="auto"/>
                  <w:noWrap/>
                  <w:vAlign w:val="bottom"/>
                </w:tcPr>
                <w:p w14:paraId="4D1BA6DC" w14:textId="77777777" w:rsidR="0060324F" w:rsidRDefault="00803168">
                  <w:pPr>
                    <w:jc w:val="center"/>
                    <w:rPr>
                      <w:rFonts w:eastAsia="Times New Roman" w:cs="Times New Roman"/>
                    </w:rPr>
                  </w:pPr>
                  <w:r>
                    <w:rPr>
                      <w:rStyle w:val="phvb8t-x-x-109"/>
                      <w:rFonts w:eastAsia="Times New Roman" w:cs="Times New Roman"/>
                    </w:rPr>
                    <w:t xml:space="preserve">piRNAs </w:t>
                  </w:r>
                </w:p>
              </w:tc>
            </w:tr>
          </w:tbl>
          <w:p w14:paraId="17461FEF" w14:textId="77777777" w:rsidR="0060324F" w:rsidRDefault="0060324F">
            <w:pPr>
              <w:jc w:val="right"/>
              <w:rPr>
                <w:rFonts w:eastAsia="Times New Roman" w:cs="Times New Roman"/>
              </w:rPr>
            </w:pPr>
          </w:p>
        </w:tc>
      </w:tr>
      <w:tr w:rsidR="0060324F" w14:paraId="706E5E33" w14:textId="77777777">
        <w:trPr>
          <w:divId w:val="611594206"/>
          <w:tblCellSpacing w:w="0" w:type="dxa"/>
        </w:trPr>
        <w:tc>
          <w:tcPr>
            <w:tcW w:w="0" w:type="auto"/>
            <w:vAlign w:val="center"/>
          </w:tcPr>
          <w:p w14:paraId="5F5517B3" w14:textId="77777777" w:rsidR="0060324F" w:rsidRDefault="0087170F">
            <w:pPr>
              <w:rPr>
                <w:rFonts w:eastAsia="Times New Roman" w:cs="Times New Roman"/>
              </w:rPr>
            </w:pPr>
            <w:r>
              <w:rPr>
                <w:rFonts w:eastAsia="Times New Roman" w:cs="Times New Roman"/>
              </w:rPr>
              <w:pict w14:anchorId="0EC3768A">
                <v:rect id="_x0000_i1197" style="width:0;height:1.5pt" o:hralign="center" o:hrstd="t" o:hr="t" fillcolor="#aaa" stroked="f"/>
              </w:pict>
            </w:r>
          </w:p>
        </w:tc>
        <w:tc>
          <w:tcPr>
            <w:tcW w:w="0" w:type="auto"/>
            <w:vAlign w:val="center"/>
          </w:tcPr>
          <w:p w14:paraId="5E7B07B7" w14:textId="77777777" w:rsidR="0060324F" w:rsidRDefault="0087170F">
            <w:pPr>
              <w:rPr>
                <w:rFonts w:eastAsia="Times New Roman" w:cs="Times New Roman"/>
              </w:rPr>
            </w:pPr>
            <w:r>
              <w:rPr>
                <w:rFonts w:eastAsia="Times New Roman" w:cs="Times New Roman"/>
              </w:rPr>
              <w:pict w14:anchorId="7BA746E0">
                <v:rect id="_x0000_i1198" style="width:0;height:1.5pt" o:hralign="center" o:hrstd="t" o:hr="t" fillcolor="#aaa" stroked="f"/>
              </w:pict>
            </w:r>
          </w:p>
        </w:tc>
        <w:tc>
          <w:tcPr>
            <w:tcW w:w="0" w:type="auto"/>
            <w:vAlign w:val="center"/>
          </w:tcPr>
          <w:p w14:paraId="30E3E195" w14:textId="77777777" w:rsidR="0060324F" w:rsidRDefault="0087170F">
            <w:pPr>
              <w:rPr>
                <w:rFonts w:eastAsia="Times New Roman" w:cs="Times New Roman"/>
              </w:rPr>
            </w:pPr>
            <w:r>
              <w:rPr>
                <w:rFonts w:eastAsia="Times New Roman" w:cs="Times New Roman"/>
              </w:rPr>
              <w:pict w14:anchorId="5B56E8CC">
                <v:rect id="_x0000_i1199" style="width:0;height:1.5pt" o:hralign="center" o:hrstd="t" o:hr="t" fillcolor="#aaa" stroked="f"/>
              </w:pict>
            </w:r>
          </w:p>
        </w:tc>
        <w:tc>
          <w:tcPr>
            <w:tcW w:w="0" w:type="auto"/>
            <w:vAlign w:val="center"/>
          </w:tcPr>
          <w:p w14:paraId="3151CC66" w14:textId="77777777" w:rsidR="0060324F" w:rsidRDefault="0087170F">
            <w:pPr>
              <w:rPr>
                <w:rFonts w:eastAsia="Times New Roman" w:cs="Times New Roman"/>
              </w:rPr>
            </w:pPr>
            <w:r>
              <w:rPr>
                <w:rFonts w:eastAsia="Times New Roman" w:cs="Times New Roman"/>
              </w:rPr>
              <w:pict w14:anchorId="302DC9D4">
                <v:rect id="_x0000_i1200" style="width:0;height:1.5pt" o:hralign="center" o:hrstd="t" o:hr="t" fillcolor="#aaa" stroked="f"/>
              </w:pict>
            </w:r>
          </w:p>
        </w:tc>
        <w:tc>
          <w:tcPr>
            <w:tcW w:w="0" w:type="auto"/>
            <w:vAlign w:val="center"/>
          </w:tcPr>
          <w:p w14:paraId="2A1B3288" w14:textId="77777777" w:rsidR="0060324F" w:rsidRDefault="0087170F">
            <w:pPr>
              <w:rPr>
                <w:rFonts w:eastAsia="Times New Roman" w:cs="Times New Roman"/>
              </w:rPr>
            </w:pPr>
            <w:r>
              <w:rPr>
                <w:rFonts w:eastAsia="Times New Roman" w:cs="Times New Roman"/>
              </w:rPr>
              <w:pict w14:anchorId="67A49D2F">
                <v:rect id="_x0000_i1201" style="width:0;height:1.5pt" o:hralign="center" o:hrstd="t" o:hr="t" fillcolor="#aaa" stroked="f"/>
              </w:pict>
            </w:r>
          </w:p>
        </w:tc>
      </w:tr>
      <w:tr w:rsidR="0060324F" w14:paraId="74FD6CBF" w14:textId="77777777">
        <w:trPr>
          <w:divId w:val="611594206"/>
          <w:tblCellSpacing w:w="0" w:type="dxa"/>
        </w:trPr>
        <w:tc>
          <w:tcPr>
            <w:tcW w:w="0" w:type="auto"/>
            <w:noWrap/>
            <w:vAlign w:val="bottom"/>
          </w:tcPr>
          <w:p w14:paraId="5520BFB7" w14:textId="77777777" w:rsidR="0060324F" w:rsidRDefault="00803168">
            <w:pPr>
              <w:rPr>
                <w:rFonts w:eastAsia="Times New Roman" w:cs="Times New Roman"/>
              </w:rPr>
            </w:pPr>
            <w:r>
              <w:rPr>
                <w:rStyle w:val="phvr8t-x-x-109"/>
                <w:rFonts w:eastAsia="Times New Roman" w:cs="Times New Roman"/>
              </w:rPr>
              <w:t>17-qA3.3-26735.1</w:t>
            </w:r>
          </w:p>
        </w:tc>
        <w:tc>
          <w:tcPr>
            <w:tcW w:w="0" w:type="auto"/>
            <w:noWrap/>
            <w:vAlign w:val="bottom"/>
          </w:tcPr>
          <w:p w14:paraId="6467AC9D" w14:textId="77777777" w:rsidR="0060324F" w:rsidRDefault="00803168">
            <w:pPr>
              <w:rPr>
                <w:rFonts w:eastAsia="Times New Roman" w:cs="Times New Roman"/>
              </w:rPr>
            </w:pPr>
            <w:r>
              <w:rPr>
                <w:rStyle w:val="phvr8t-x-x-109"/>
                <w:rFonts w:eastAsia="Times New Roman" w:cs="Times New Roman"/>
              </w:rPr>
              <w:t xml:space="preserve">17-qA3.3-27363 </w:t>
            </w:r>
          </w:p>
        </w:tc>
        <w:tc>
          <w:tcPr>
            <w:tcW w:w="0" w:type="auto"/>
            <w:noWrap/>
            <w:vAlign w:val="bottom"/>
          </w:tcPr>
          <w:p w14:paraId="7855FAC4" w14:textId="77777777" w:rsidR="0060324F" w:rsidRDefault="00803168">
            <w:pPr>
              <w:jc w:val="right"/>
              <w:rPr>
                <w:rFonts w:eastAsia="Times New Roman" w:cs="Times New Roman"/>
              </w:rPr>
            </w:pPr>
            <w:r>
              <w:rPr>
                <w:rStyle w:val="phvr8t-x-x-109"/>
                <w:rFonts w:eastAsia="Times New Roman" w:cs="Times New Roman"/>
              </w:rPr>
              <w:t>3,021,022</w:t>
            </w:r>
          </w:p>
        </w:tc>
        <w:tc>
          <w:tcPr>
            <w:tcW w:w="0" w:type="auto"/>
            <w:noWrap/>
            <w:vAlign w:val="bottom"/>
          </w:tcPr>
          <w:p w14:paraId="15823B73" w14:textId="77777777" w:rsidR="0060324F" w:rsidRDefault="00803168">
            <w:pPr>
              <w:jc w:val="right"/>
              <w:rPr>
                <w:rFonts w:eastAsia="Times New Roman" w:cs="Times New Roman"/>
              </w:rPr>
            </w:pPr>
            <w:r>
              <w:rPr>
                <w:rStyle w:val="phvr8t-x-x-109"/>
                <w:rFonts w:eastAsia="Times New Roman" w:cs="Times New Roman"/>
              </w:rPr>
              <w:t>17.2</w:t>
            </w:r>
          </w:p>
        </w:tc>
        <w:tc>
          <w:tcPr>
            <w:tcW w:w="0" w:type="auto"/>
            <w:noWrap/>
            <w:vAlign w:val="bottom"/>
          </w:tcPr>
          <w:p w14:paraId="402F6333" w14:textId="77777777" w:rsidR="0060324F" w:rsidRDefault="00803168">
            <w:pPr>
              <w:jc w:val="right"/>
              <w:rPr>
                <w:rFonts w:eastAsia="Times New Roman" w:cs="Times New Roman"/>
              </w:rPr>
            </w:pPr>
            <w:r>
              <w:rPr>
                <w:rStyle w:val="phvr8t-x-x-109"/>
                <w:rFonts w:eastAsia="Times New Roman" w:cs="Times New Roman"/>
              </w:rPr>
              <w:t>17.2</w:t>
            </w:r>
          </w:p>
        </w:tc>
      </w:tr>
      <w:tr w:rsidR="0060324F" w14:paraId="26146409" w14:textId="77777777">
        <w:trPr>
          <w:divId w:val="611594206"/>
          <w:tblCellSpacing w:w="0" w:type="dxa"/>
        </w:trPr>
        <w:tc>
          <w:tcPr>
            <w:tcW w:w="0" w:type="auto"/>
            <w:noWrap/>
            <w:vAlign w:val="bottom"/>
          </w:tcPr>
          <w:p w14:paraId="3941D7B2" w14:textId="77777777" w:rsidR="0060324F" w:rsidRDefault="00803168">
            <w:pPr>
              <w:rPr>
                <w:rFonts w:eastAsia="Times New Roman" w:cs="Times New Roman"/>
              </w:rPr>
            </w:pPr>
            <w:r>
              <w:rPr>
                <w:rStyle w:val="phvr8t-x-x-109"/>
                <w:rFonts w:eastAsia="Times New Roman" w:cs="Times New Roman"/>
              </w:rPr>
              <w:t>17-qA3.3-27363.1</w:t>
            </w:r>
          </w:p>
        </w:tc>
        <w:tc>
          <w:tcPr>
            <w:tcW w:w="0" w:type="auto"/>
            <w:noWrap/>
            <w:vAlign w:val="bottom"/>
          </w:tcPr>
          <w:p w14:paraId="2DFC8854" w14:textId="77777777" w:rsidR="0060324F" w:rsidRDefault="00803168">
            <w:pPr>
              <w:rPr>
                <w:rFonts w:eastAsia="Times New Roman" w:cs="Times New Roman"/>
              </w:rPr>
            </w:pPr>
            <w:r>
              <w:rPr>
                <w:rStyle w:val="phvr8t-x-x-109"/>
                <w:rFonts w:eastAsia="Times New Roman" w:cs="Times New Roman"/>
              </w:rPr>
              <w:t xml:space="preserve">17-qA3.3-26735 </w:t>
            </w:r>
          </w:p>
        </w:tc>
        <w:tc>
          <w:tcPr>
            <w:tcW w:w="0" w:type="auto"/>
            <w:noWrap/>
            <w:vAlign w:val="bottom"/>
          </w:tcPr>
          <w:p w14:paraId="4C06CEFD" w14:textId="77777777" w:rsidR="0060324F" w:rsidRDefault="00803168">
            <w:pPr>
              <w:jc w:val="right"/>
              <w:rPr>
                <w:rFonts w:eastAsia="Times New Roman" w:cs="Times New Roman"/>
              </w:rPr>
            </w:pPr>
            <w:r>
              <w:rPr>
                <w:rStyle w:val="phvr8t-x-x-109"/>
                <w:rFonts w:eastAsia="Times New Roman" w:cs="Times New Roman"/>
              </w:rPr>
              <w:t>1,742,695</w:t>
            </w:r>
          </w:p>
        </w:tc>
        <w:tc>
          <w:tcPr>
            <w:tcW w:w="0" w:type="auto"/>
            <w:noWrap/>
            <w:vAlign w:val="bottom"/>
          </w:tcPr>
          <w:p w14:paraId="3C3F9CE6" w14:textId="77777777" w:rsidR="0060324F" w:rsidRDefault="00803168">
            <w:pPr>
              <w:jc w:val="right"/>
              <w:rPr>
                <w:rFonts w:eastAsia="Times New Roman" w:cs="Times New Roman"/>
              </w:rPr>
            </w:pPr>
            <w:r>
              <w:rPr>
                <w:rStyle w:val="phvr8t-x-x-109"/>
                <w:rFonts w:eastAsia="Times New Roman" w:cs="Times New Roman"/>
              </w:rPr>
              <w:t>9.9</w:t>
            </w:r>
          </w:p>
        </w:tc>
        <w:tc>
          <w:tcPr>
            <w:tcW w:w="0" w:type="auto"/>
            <w:noWrap/>
            <w:vAlign w:val="bottom"/>
          </w:tcPr>
          <w:p w14:paraId="6F72E6FD" w14:textId="77777777" w:rsidR="0060324F" w:rsidRDefault="00803168">
            <w:pPr>
              <w:jc w:val="right"/>
              <w:rPr>
                <w:rFonts w:eastAsia="Times New Roman" w:cs="Times New Roman"/>
              </w:rPr>
            </w:pPr>
            <w:r>
              <w:rPr>
                <w:rStyle w:val="phvr8t-x-x-109"/>
                <w:rFonts w:eastAsia="Times New Roman" w:cs="Times New Roman"/>
              </w:rPr>
              <w:t>27.2</w:t>
            </w:r>
          </w:p>
        </w:tc>
      </w:tr>
      <w:tr w:rsidR="0060324F" w14:paraId="7DC10CFE" w14:textId="77777777">
        <w:trPr>
          <w:divId w:val="611594206"/>
          <w:tblCellSpacing w:w="0" w:type="dxa"/>
        </w:trPr>
        <w:tc>
          <w:tcPr>
            <w:tcW w:w="0" w:type="auto"/>
            <w:noWrap/>
            <w:vAlign w:val="bottom"/>
          </w:tcPr>
          <w:p w14:paraId="774E64F0" w14:textId="77777777" w:rsidR="0060324F" w:rsidRDefault="00803168">
            <w:pPr>
              <w:rPr>
                <w:rFonts w:eastAsia="Times New Roman" w:cs="Times New Roman"/>
              </w:rPr>
            </w:pPr>
            <w:r>
              <w:rPr>
                <w:rStyle w:val="phvr8t-x-x-109"/>
                <w:rFonts w:eastAsia="Times New Roman" w:cs="Times New Roman"/>
              </w:rPr>
              <w:t xml:space="preserve">9-qC-31469.1 </w:t>
            </w:r>
          </w:p>
        </w:tc>
        <w:tc>
          <w:tcPr>
            <w:tcW w:w="0" w:type="auto"/>
            <w:noWrap/>
            <w:vAlign w:val="bottom"/>
          </w:tcPr>
          <w:p w14:paraId="158349D2" w14:textId="77777777" w:rsidR="0060324F" w:rsidRDefault="00803168">
            <w:pPr>
              <w:rPr>
                <w:rFonts w:eastAsia="Times New Roman" w:cs="Times New Roman"/>
              </w:rPr>
            </w:pPr>
            <w:r>
              <w:rPr>
                <w:rStyle w:val="phvr8t-x-x-109"/>
                <w:rFonts w:eastAsia="Times New Roman" w:cs="Times New Roman"/>
              </w:rPr>
              <w:t xml:space="preserve">9-qC-10667 </w:t>
            </w:r>
          </w:p>
        </w:tc>
        <w:tc>
          <w:tcPr>
            <w:tcW w:w="0" w:type="auto"/>
            <w:noWrap/>
            <w:vAlign w:val="bottom"/>
          </w:tcPr>
          <w:p w14:paraId="68B3AFDD" w14:textId="77777777" w:rsidR="0060324F" w:rsidRDefault="00803168">
            <w:pPr>
              <w:jc w:val="right"/>
              <w:rPr>
                <w:rFonts w:eastAsia="Times New Roman" w:cs="Times New Roman"/>
              </w:rPr>
            </w:pPr>
            <w:r>
              <w:rPr>
                <w:rStyle w:val="phvr8t-x-x-109"/>
                <w:rFonts w:eastAsia="Times New Roman" w:cs="Times New Roman"/>
              </w:rPr>
              <w:t>1,006,333</w:t>
            </w:r>
          </w:p>
        </w:tc>
        <w:tc>
          <w:tcPr>
            <w:tcW w:w="0" w:type="auto"/>
            <w:noWrap/>
            <w:vAlign w:val="bottom"/>
          </w:tcPr>
          <w:p w14:paraId="506EA26D" w14:textId="77777777" w:rsidR="0060324F" w:rsidRDefault="00803168">
            <w:pPr>
              <w:jc w:val="right"/>
              <w:rPr>
                <w:rFonts w:eastAsia="Times New Roman" w:cs="Times New Roman"/>
              </w:rPr>
            </w:pPr>
            <w:r>
              <w:rPr>
                <w:rStyle w:val="phvr8t-x-x-109"/>
                <w:rFonts w:eastAsia="Times New Roman" w:cs="Times New Roman"/>
              </w:rPr>
              <w:t>5.7</w:t>
            </w:r>
          </w:p>
        </w:tc>
        <w:tc>
          <w:tcPr>
            <w:tcW w:w="0" w:type="auto"/>
            <w:noWrap/>
            <w:vAlign w:val="bottom"/>
          </w:tcPr>
          <w:p w14:paraId="3F5A1414" w14:textId="77777777" w:rsidR="0060324F" w:rsidRDefault="00803168">
            <w:pPr>
              <w:jc w:val="right"/>
              <w:rPr>
                <w:rFonts w:eastAsia="Times New Roman" w:cs="Times New Roman"/>
              </w:rPr>
            </w:pPr>
            <w:r>
              <w:rPr>
                <w:rStyle w:val="phvr8t-x-x-109"/>
                <w:rFonts w:eastAsia="Times New Roman" w:cs="Times New Roman"/>
              </w:rPr>
              <w:t>32.9</w:t>
            </w:r>
          </w:p>
        </w:tc>
      </w:tr>
      <w:tr w:rsidR="0060324F" w14:paraId="29DB963F" w14:textId="77777777">
        <w:trPr>
          <w:divId w:val="611594206"/>
          <w:tblCellSpacing w:w="0" w:type="dxa"/>
        </w:trPr>
        <w:tc>
          <w:tcPr>
            <w:tcW w:w="0" w:type="auto"/>
            <w:noWrap/>
            <w:vAlign w:val="bottom"/>
          </w:tcPr>
          <w:p w14:paraId="721C6248" w14:textId="77777777" w:rsidR="0060324F" w:rsidRDefault="00803168">
            <w:pPr>
              <w:rPr>
                <w:rFonts w:eastAsia="Times New Roman" w:cs="Times New Roman"/>
              </w:rPr>
            </w:pPr>
            <w:r>
              <w:rPr>
                <w:rStyle w:val="phvr8t-x-x-109"/>
                <w:rFonts w:eastAsia="Times New Roman" w:cs="Times New Roman"/>
              </w:rPr>
              <w:t xml:space="preserve">9-qC-10667.1 </w:t>
            </w:r>
          </w:p>
        </w:tc>
        <w:tc>
          <w:tcPr>
            <w:tcW w:w="0" w:type="auto"/>
            <w:noWrap/>
            <w:vAlign w:val="bottom"/>
          </w:tcPr>
          <w:p w14:paraId="45F367A8" w14:textId="77777777" w:rsidR="0060324F" w:rsidRDefault="00803168">
            <w:pPr>
              <w:rPr>
                <w:rFonts w:eastAsia="Times New Roman" w:cs="Times New Roman"/>
              </w:rPr>
            </w:pPr>
            <w:r>
              <w:rPr>
                <w:rStyle w:val="phvr8t-x-x-109"/>
                <w:rFonts w:eastAsia="Times New Roman" w:cs="Times New Roman"/>
              </w:rPr>
              <w:t xml:space="preserve">9-qC-31469 </w:t>
            </w:r>
          </w:p>
        </w:tc>
        <w:tc>
          <w:tcPr>
            <w:tcW w:w="0" w:type="auto"/>
            <w:noWrap/>
            <w:vAlign w:val="bottom"/>
          </w:tcPr>
          <w:p w14:paraId="25DC697B" w14:textId="77777777" w:rsidR="0060324F" w:rsidRDefault="00803168">
            <w:pPr>
              <w:jc w:val="right"/>
              <w:rPr>
                <w:rFonts w:eastAsia="Times New Roman" w:cs="Times New Roman"/>
              </w:rPr>
            </w:pPr>
            <w:r>
              <w:rPr>
                <w:rStyle w:val="phvr8t-x-x-109"/>
                <w:rFonts w:eastAsia="Times New Roman" w:cs="Times New Roman"/>
              </w:rPr>
              <w:t>272,385</w:t>
            </w:r>
          </w:p>
        </w:tc>
        <w:tc>
          <w:tcPr>
            <w:tcW w:w="0" w:type="auto"/>
            <w:noWrap/>
            <w:vAlign w:val="bottom"/>
          </w:tcPr>
          <w:p w14:paraId="13C7582C" w14:textId="77777777" w:rsidR="0060324F" w:rsidRDefault="00803168">
            <w:pPr>
              <w:jc w:val="right"/>
              <w:rPr>
                <w:rFonts w:eastAsia="Times New Roman" w:cs="Times New Roman"/>
              </w:rPr>
            </w:pPr>
            <w:r>
              <w:rPr>
                <w:rStyle w:val="phvr8t-x-x-109"/>
                <w:rFonts w:eastAsia="Times New Roman" w:cs="Times New Roman"/>
              </w:rPr>
              <w:t>1.6</w:t>
            </w:r>
          </w:p>
        </w:tc>
        <w:tc>
          <w:tcPr>
            <w:tcW w:w="0" w:type="auto"/>
            <w:noWrap/>
            <w:vAlign w:val="bottom"/>
          </w:tcPr>
          <w:p w14:paraId="618E4435" w14:textId="77777777" w:rsidR="0060324F" w:rsidRDefault="00803168">
            <w:pPr>
              <w:jc w:val="right"/>
              <w:rPr>
                <w:rFonts w:eastAsia="Times New Roman" w:cs="Times New Roman"/>
              </w:rPr>
            </w:pPr>
            <w:r>
              <w:rPr>
                <w:rStyle w:val="phvr8t-x-x-109"/>
                <w:rFonts w:eastAsia="Times New Roman" w:cs="Times New Roman"/>
              </w:rPr>
              <w:t>34.5</w:t>
            </w:r>
          </w:p>
        </w:tc>
      </w:tr>
      <w:tr w:rsidR="0060324F" w14:paraId="5109E151" w14:textId="77777777">
        <w:trPr>
          <w:divId w:val="611594206"/>
          <w:tblCellSpacing w:w="0" w:type="dxa"/>
        </w:trPr>
        <w:tc>
          <w:tcPr>
            <w:tcW w:w="0" w:type="auto"/>
            <w:noWrap/>
            <w:vAlign w:val="bottom"/>
          </w:tcPr>
          <w:p w14:paraId="681FC56D" w14:textId="77777777" w:rsidR="0060324F" w:rsidRDefault="00803168">
            <w:pPr>
              <w:rPr>
                <w:rFonts w:eastAsia="Times New Roman" w:cs="Times New Roman"/>
              </w:rPr>
            </w:pPr>
            <w:r>
              <w:rPr>
                <w:rStyle w:val="phvr8t-x-x-109"/>
                <w:rFonts w:eastAsia="Times New Roman" w:cs="Times New Roman"/>
              </w:rPr>
              <w:t xml:space="preserve">7-qD2-24830.1 </w:t>
            </w:r>
          </w:p>
        </w:tc>
        <w:tc>
          <w:tcPr>
            <w:tcW w:w="0" w:type="auto"/>
            <w:noWrap/>
            <w:vAlign w:val="bottom"/>
          </w:tcPr>
          <w:p w14:paraId="25E5DEEF" w14:textId="77777777" w:rsidR="0060324F" w:rsidRDefault="00803168">
            <w:pPr>
              <w:rPr>
                <w:rFonts w:eastAsia="Times New Roman" w:cs="Times New Roman"/>
              </w:rPr>
            </w:pPr>
            <w:r>
              <w:rPr>
                <w:rStyle w:val="phvr8t-x-x-109"/>
                <w:rFonts w:eastAsia="Times New Roman" w:cs="Times New Roman"/>
              </w:rPr>
              <w:t xml:space="preserve">7-qD2-11976 </w:t>
            </w:r>
          </w:p>
        </w:tc>
        <w:tc>
          <w:tcPr>
            <w:tcW w:w="0" w:type="auto"/>
            <w:noWrap/>
            <w:vAlign w:val="bottom"/>
          </w:tcPr>
          <w:p w14:paraId="7EA645B8" w14:textId="77777777" w:rsidR="0060324F" w:rsidRDefault="00803168">
            <w:pPr>
              <w:jc w:val="right"/>
              <w:rPr>
                <w:rFonts w:eastAsia="Times New Roman" w:cs="Times New Roman"/>
              </w:rPr>
            </w:pPr>
            <w:r>
              <w:rPr>
                <w:rStyle w:val="phvr8t-x-x-109"/>
                <w:rFonts w:eastAsia="Times New Roman" w:cs="Times New Roman"/>
              </w:rPr>
              <w:t>652,564</w:t>
            </w:r>
          </w:p>
        </w:tc>
        <w:tc>
          <w:tcPr>
            <w:tcW w:w="0" w:type="auto"/>
            <w:noWrap/>
            <w:vAlign w:val="bottom"/>
          </w:tcPr>
          <w:p w14:paraId="4BCDAE50" w14:textId="77777777" w:rsidR="0060324F" w:rsidRDefault="00803168">
            <w:pPr>
              <w:jc w:val="right"/>
              <w:rPr>
                <w:rFonts w:eastAsia="Times New Roman" w:cs="Times New Roman"/>
              </w:rPr>
            </w:pPr>
            <w:r>
              <w:rPr>
                <w:rStyle w:val="phvr8t-x-x-109"/>
                <w:rFonts w:eastAsia="Times New Roman" w:cs="Times New Roman"/>
              </w:rPr>
              <w:t>3.7</w:t>
            </w:r>
          </w:p>
        </w:tc>
        <w:tc>
          <w:tcPr>
            <w:tcW w:w="0" w:type="auto"/>
            <w:noWrap/>
            <w:vAlign w:val="bottom"/>
          </w:tcPr>
          <w:p w14:paraId="2CA50051" w14:textId="77777777" w:rsidR="0060324F" w:rsidRDefault="00803168">
            <w:pPr>
              <w:jc w:val="right"/>
              <w:rPr>
                <w:rFonts w:eastAsia="Times New Roman" w:cs="Times New Roman"/>
              </w:rPr>
            </w:pPr>
            <w:r>
              <w:rPr>
                <w:rStyle w:val="phvr8t-x-x-109"/>
                <w:rFonts w:eastAsia="Times New Roman" w:cs="Times New Roman"/>
              </w:rPr>
              <w:t>38.2</w:t>
            </w:r>
          </w:p>
        </w:tc>
      </w:tr>
      <w:tr w:rsidR="0060324F" w14:paraId="611D06B5" w14:textId="77777777">
        <w:trPr>
          <w:divId w:val="611594206"/>
          <w:tblCellSpacing w:w="0" w:type="dxa"/>
        </w:trPr>
        <w:tc>
          <w:tcPr>
            <w:tcW w:w="0" w:type="auto"/>
            <w:noWrap/>
            <w:vAlign w:val="bottom"/>
          </w:tcPr>
          <w:p w14:paraId="0315BB9E" w14:textId="77777777" w:rsidR="0060324F" w:rsidRDefault="00803168">
            <w:pPr>
              <w:rPr>
                <w:rFonts w:eastAsia="Times New Roman" w:cs="Times New Roman"/>
              </w:rPr>
            </w:pPr>
            <w:r>
              <w:rPr>
                <w:rStyle w:val="phvr8t-x-x-109"/>
                <w:rFonts w:eastAsia="Times New Roman" w:cs="Times New Roman"/>
              </w:rPr>
              <w:t xml:space="preserve">7-qD2-11976.1 </w:t>
            </w:r>
          </w:p>
        </w:tc>
        <w:tc>
          <w:tcPr>
            <w:tcW w:w="0" w:type="auto"/>
            <w:noWrap/>
            <w:vAlign w:val="bottom"/>
          </w:tcPr>
          <w:p w14:paraId="73CB520B" w14:textId="77777777" w:rsidR="0060324F" w:rsidRDefault="00803168">
            <w:pPr>
              <w:rPr>
                <w:rFonts w:eastAsia="Times New Roman" w:cs="Times New Roman"/>
              </w:rPr>
            </w:pPr>
            <w:r>
              <w:rPr>
                <w:rStyle w:val="phvr8t-x-x-109"/>
                <w:rFonts w:eastAsia="Times New Roman" w:cs="Times New Roman"/>
              </w:rPr>
              <w:t xml:space="preserve">7-qD2-24830 </w:t>
            </w:r>
          </w:p>
        </w:tc>
        <w:tc>
          <w:tcPr>
            <w:tcW w:w="0" w:type="auto"/>
            <w:noWrap/>
            <w:vAlign w:val="bottom"/>
          </w:tcPr>
          <w:p w14:paraId="5A17724C" w14:textId="77777777" w:rsidR="0060324F" w:rsidRDefault="00803168">
            <w:pPr>
              <w:jc w:val="right"/>
              <w:rPr>
                <w:rFonts w:eastAsia="Times New Roman" w:cs="Times New Roman"/>
              </w:rPr>
            </w:pPr>
            <w:r>
              <w:rPr>
                <w:rStyle w:val="phvr8t-x-x-109"/>
                <w:rFonts w:eastAsia="Times New Roman" w:cs="Times New Roman"/>
              </w:rPr>
              <w:t>280,312</w:t>
            </w:r>
          </w:p>
        </w:tc>
        <w:tc>
          <w:tcPr>
            <w:tcW w:w="0" w:type="auto"/>
            <w:noWrap/>
            <w:vAlign w:val="bottom"/>
          </w:tcPr>
          <w:p w14:paraId="5088B995" w14:textId="77777777" w:rsidR="0060324F" w:rsidRDefault="00803168">
            <w:pPr>
              <w:jc w:val="right"/>
              <w:rPr>
                <w:rFonts w:eastAsia="Times New Roman" w:cs="Times New Roman"/>
              </w:rPr>
            </w:pPr>
            <w:r>
              <w:rPr>
                <w:rStyle w:val="phvr8t-x-x-109"/>
                <w:rFonts w:eastAsia="Times New Roman" w:cs="Times New Roman"/>
              </w:rPr>
              <w:t>1.6</w:t>
            </w:r>
          </w:p>
        </w:tc>
        <w:tc>
          <w:tcPr>
            <w:tcW w:w="0" w:type="auto"/>
            <w:noWrap/>
            <w:vAlign w:val="bottom"/>
          </w:tcPr>
          <w:p w14:paraId="28445927" w14:textId="77777777" w:rsidR="0060324F" w:rsidRDefault="00803168">
            <w:pPr>
              <w:jc w:val="right"/>
              <w:rPr>
                <w:rFonts w:eastAsia="Times New Roman" w:cs="Times New Roman"/>
              </w:rPr>
            </w:pPr>
            <w:r>
              <w:rPr>
                <w:rStyle w:val="phvr8t-x-x-109"/>
                <w:rFonts w:eastAsia="Times New Roman" w:cs="Times New Roman"/>
              </w:rPr>
              <w:t>39.8</w:t>
            </w:r>
          </w:p>
        </w:tc>
      </w:tr>
      <w:tr w:rsidR="0060324F" w14:paraId="0D1156D4" w14:textId="77777777">
        <w:trPr>
          <w:divId w:val="611594206"/>
          <w:tblCellSpacing w:w="0" w:type="dxa"/>
        </w:trPr>
        <w:tc>
          <w:tcPr>
            <w:tcW w:w="0" w:type="auto"/>
            <w:noWrap/>
            <w:vAlign w:val="bottom"/>
          </w:tcPr>
          <w:p w14:paraId="319729EB" w14:textId="77777777" w:rsidR="0060324F" w:rsidRDefault="00803168">
            <w:pPr>
              <w:rPr>
                <w:rFonts w:eastAsia="Times New Roman" w:cs="Times New Roman"/>
              </w:rPr>
            </w:pPr>
            <w:r>
              <w:rPr>
                <w:rStyle w:val="phvr8t-x-x-109"/>
                <w:rFonts w:eastAsia="Times New Roman" w:cs="Times New Roman"/>
              </w:rPr>
              <w:t xml:space="preserve">6-qF3-28913.1 </w:t>
            </w:r>
          </w:p>
        </w:tc>
        <w:tc>
          <w:tcPr>
            <w:tcW w:w="0" w:type="auto"/>
            <w:noWrap/>
            <w:vAlign w:val="bottom"/>
          </w:tcPr>
          <w:p w14:paraId="0F2FDFE3" w14:textId="77777777" w:rsidR="0060324F" w:rsidRDefault="00803168">
            <w:pPr>
              <w:rPr>
                <w:rFonts w:eastAsia="Times New Roman" w:cs="Times New Roman"/>
              </w:rPr>
            </w:pPr>
            <w:r>
              <w:rPr>
                <w:rStyle w:val="phvr8t-x-x-109"/>
                <w:rFonts w:eastAsia="Times New Roman" w:cs="Times New Roman"/>
              </w:rPr>
              <w:t xml:space="preserve">6-qF3-8009 </w:t>
            </w:r>
          </w:p>
        </w:tc>
        <w:tc>
          <w:tcPr>
            <w:tcW w:w="0" w:type="auto"/>
            <w:noWrap/>
            <w:vAlign w:val="bottom"/>
          </w:tcPr>
          <w:p w14:paraId="3AACADD4" w14:textId="77777777" w:rsidR="0060324F" w:rsidRDefault="00803168">
            <w:pPr>
              <w:jc w:val="right"/>
              <w:rPr>
                <w:rFonts w:eastAsia="Times New Roman" w:cs="Times New Roman"/>
              </w:rPr>
            </w:pPr>
            <w:r>
              <w:rPr>
                <w:rStyle w:val="phvr8t-x-x-109"/>
                <w:rFonts w:eastAsia="Times New Roman" w:cs="Times New Roman"/>
              </w:rPr>
              <w:t>564,930</w:t>
            </w:r>
          </w:p>
        </w:tc>
        <w:tc>
          <w:tcPr>
            <w:tcW w:w="0" w:type="auto"/>
            <w:noWrap/>
            <w:vAlign w:val="bottom"/>
          </w:tcPr>
          <w:p w14:paraId="0D9577DC" w14:textId="77777777" w:rsidR="0060324F" w:rsidRDefault="00803168">
            <w:pPr>
              <w:jc w:val="right"/>
              <w:rPr>
                <w:rFonts w:eastAsia="Times New Roman" w:cs="Times New Roman"/>
              </w:rPr>
            </w:pPr>
            <w:r>
              <w:rPr>
                <w:rStyle w:val="phvr8t-x-x-109"/>
                <w:rFonts w:eastAsia="Times New Roman" w:cs="Times New Roman"/>
              </w:rPr>
              <w:t>3.2</w:t>
            </w:r>
          </w:p>
        </w:tc>
        <w:tc>
          <w:tcPr>
            <w:tcW w:w="0" w:type="auto"/>
            <w:noWrap/>
            <w:vAlign w:val="bottom"/>
          </w:tcPr>
          <w:p w14:paraId="3A23DE3B" w14:textId="77777777" w:rsidR="0060324F" w:rsidRDefault="00803168">
            <w:pPr>
              <w:jc w:val="right"/>
              <w:rPr>
                <w:rFonts w:eastAsia="Times New Roman" w:cs="Times New Roman"/>
              </w:rPr>
            </w:pPr>
            <w:r>
              <w:rPr>
                <w:rStyle w:val="phvr8t-x-x-109"/>
                <w:rFonts w:eastAsia="Times New Roman" w:cs="Times New Roman"/>
              </w:rPr>
              <w:t>43.0</w:t>
            </w:r>
          </w:p>
        </w:tc>
      </w:tr>
      <w:tr w:rsidR="0060324F" w14:paraId="499B3D5B" w14:textId="77777777">
        <w:trPr>
          <w:divId w:val="611594206"/>
          <w:tblCellSpacing w:w="0" w:type="dxa"/>
        </w:trPr>
        <w:tc>
          <w:tcPr>
            <w:tcW w:w="0" w:type="auto"/>
            <w:noWrap/>
            <w:vAlign w:val="bottom"/>
          </w:tcPr>
          <w:p w14:paraId="6D3CAAE0" w14:textId="77777777" w:rsidR="0060324F" w:rsidRDefault="00803168">
            <w:pPr>
              <w:rPr>
                <w:rFonts w:eastAsia="Times New Roman" w:cs="Times New Roman"/>
              </w:rPr>
            </w:pPr>
            <w:r>
              <w:rPr>
                <w:rStyle w:val="phvr8t-x-x-109"/>
                <w:rFonts w:eastAsia="Times New Roman" w:cs="Times New Roman"/>
              </w:rPr>
              <w:t xml:space="preserve">6-qF3-8009.1 </w:t>
            </w:r>
          </w:p>
        </w:tc>
        <w:tc>
          <w:tcPr>
            <w:tcW w:w="0" w:type="auto"/>
            <w:noWrap/>
            <w:vAlign w:val="bottom"/>
          </w:tcPr>
          <w:p w14:paraId="4B74457E" w14:textId="77777777" w:rsidR="0060324F" w:rsidRDefault="00803168">
            <w:pPr>
              <w:rPr>
                <w:rFonts w:eastAsia="Times New Roman" w:cs="Times New Roman"/>
              </w:rPr>
            </w:pPr>
            <w:r>
              <w:rPr>
                <w:rStyle w:val="phvr8t-x-x-109"/>
                <w:rFonts w:eastAsia="Times New Roman" w:cs="Times New Roman"/>
              </w:rPr>
              <w:t xml:space="preserve">6-qF3-28913 </w:t>
            </w:r>
          </w:p>
        </w:tc>
        <w:tc>
          <w:tcPr>
            <w:tcW w:w="0" w:type="auto"/>
            <w:noWrap/>
            <w:vAlign w:val="bottom"/>
          </w:tcPr>
          <w:p w14:paraId="469ABED3" w14:textId="77777777" w:rsidR="0060324F" w:rsidRDefault="00803168">
            <w:pPr>
              <w:jc w:val="right"/>
              <w:rPr>
                <w:rFonts w:eastAsia="Times New Roman" w:cs="Times New Roman"/>
              </w:rPr>
            </w:pPr>
            <w:r>
              <w:rPr>
                <w:rStyle w:val="phvr8t-x-x-109"/>
                <w:rFonts w:eastAsia="Times New Roman" w:cs="Times New Roman"/>
              </w:rPr>
              <w:t>180,210</w:t>
            </w:r>
          </w:p>
        </w:tc>
        <w:tc>
          <w:tcPr>
            <w:tcW w:w="0" w:type="auto"/>
            <w:noWrap/>
            <w:vAlign w:val="bottom"/>
          </w:tcPr>
          <w:p w14:paraId="39978C81" w14:textId="77777777" w:rsidR="0060324F" w:rsidRDefault="00803168">
            <w:pPr>
              <w:jc w:val="right"/>
              <w:rPr>
                <w:rFonts w:eastAsia="Times New Roman" w:cs="Times New Roman"/>
              </w:rPr>
            </w:pPr>
            <w:r>
              <w:rPr>
                <w:rStyle w:val="phvr8t-x-x-109"/>
                <w:rFonts w:eastAsia="Times New Roman" w:cs="Times New Roman"/>
              </w:rPr>
              <w:t>1.0</w:t>
            </w:r>
          </w:p>
        </w:tc>
        <w:tc>
          <w:tcPr>
            <w:tcW w:w="0" w:type="auto"/>
            <w:noWrap/>
            <w:vAlign w:val="bottom"/>
          </w:tcPr>
          <w:p w14:paraId="05F60144" w14:textId="77777777" w:rsidR="0060324F" w:rsidRDefault="00803168">
            <w:pPr>
              <w:jc w:val="right"/>
              <w:rPr>
                <w:rFonts w:eastAsia="Times New Roman" w:cs="Times New Roman"/>
              </w:rPr>
            </w:pPr>
            <w:r>
              <w:rPr>
                <w:rStyle w:val="phvr8t-x-x-109"/>
                <w:rFonts w:eastAsia="Times New Roman" w:cs="Times New Roman"/>
              </w:rPr>
              <w:t>44.0</w:t>
            </w:r>
          </w:p>
        </w:tc>
      </w:tr>
      <w:tr w:rsidR="0060324F" w14:paraId="00B57DDD" w14:textId="77777777">
        <w:trPr>
          <w:divId w:val="611594206"/>
          <w:tblCellSpacing w:w="0" w:type="dxa"/>
        </w:trPr>
        <w:tc>
          <w:tcPr>
            <w:tcW w:w="0" w:type="auto"/>
            <w:noWrap/>
            <w:vAlign w:val="bottom"/>
          </w:tcPr>
          <w:p w14:paraId="638DB9FA" w14:textId="77777777" w:rsidR="0060324F" w:rsidRDefault="00803168">
            <w:pPr>
              <w:rPr>
                <w:rFonts w:eastAsia="Times New Roman" w:cs="Times New Roman"/>
              </w:rPr>
            </w:pPr>
            <w:r>
              <w:rPr>
                <w:rStyle w:val="phvr8t-x-x-109"/>
                <w:rFonts w:eastAsia="Times New Roman" w:cs="Times New Roman"/>
              </w:rPr>
              <w:t xml:space="preserve">2-qE1-35981.1 </w:t>
            </w:r>
          </w:p>
        </w:tc>
        <w:tc>
          <w:tcPr>
            <w:tcW w:w="0" w:type="auto"/>
            <w:noWrap/>
            <w:vAlign w:val="bottom"/>
          </w:tcPr>
          <w:p w14:paraId="4F249791" w14:textId="77777777" w:rsidR="0060324F" w:rsidRDefault="00803168">
            <w:pPr>
              <w:rPr>
                <w:rFonts w:eastAsia="Times New Roman" w:cs="Times New Roman"/>
              </w:rPr>
            </w:pPr>
            <w:r>
              <w:rPr>
                <w:rStyle w:val="phvr8t-x-x-109"/>
                <w:rFonts w:eastAsia="Times New Roman" w:cs="Times New Roman"/>
              </w:rPr>
              <w:t xml:space="preserve">NA </w:t>
            </w:r>
          </w:p>
        </w:tc>
        <w:tc>
          <w:tcPr>
            <w:tcW w:w="0" w:type="auto"/>
            <w:noWrap/>
            <w:vAlign w:val="bottom"/>
          </w:tcPr>
          <w:p w14:paraId="49D77728" w14:textId="77777777" w:rsidR="0060324F" w:rsidRDefault="00803168">
            <w:pPr>
              <w:jc w:val="right"/>
              <w:rPr>
                <w:rFonts w:eastAsia="Times New Roman" w:cs="Times New Roman"/>
              </w:rPr>
            </w:pPr>
            <w:r>
              <w:rPr>
                <w:rStyle w:val="phvr8t-x-x-109"/>
                <w:rFonts w:eastAsia="Times New Roman" w:cs="Times New Roman"/>
              </w:rPr>
              <w:t>1121042</w:t>
            </w:r>
          </w:p>
        </w:tc>
        <w:tc>
          <w:tcPr>
            <w:tcW w:w="0" w:type="auto"/>
            <w:noWrap/>
            <w:vAlign w:val="bottom"/>
          </w:tcPr>
          <w:p w14:paraId="6A031F6E" w14:textId="77777777" w:rsidR="0060324F" w:rsidRDefault="00803168">
            <w:pPr>
              <w:jc w:val="right"/>
              <w:rPr>
                <w:rFonts w:eastAsia="Times New Roman" w:cs="Times New Roman"/>
              </w:rPr>
            </w:pPr>
            <w:r>
              <w:rPr>
                <w:rStyle w:val="phvr8t-x-x-109"/>
                <w:rFonts w:eastAsia="Times New Roman" w:cs="Times New Roman"/>
              </w:rPr>
              <w:t>6.4</w:t>
            </w:r>
          </w:p>
        </w:tc>
        <w:tc>
          <w:tcPr>
            <w:tcW w:w="0" w:type="auto"/>
            <w:noWrap/>
            <w:vAlign w:val="bottom"/>
          </w:tcPr>
          <w:p w14:paraId="14D9C05D" w14:textId="77777777" w:rsidR="0060324F" w:rsidRDefault="00803168">
            <w:pPr>
              <w:jc w:val="right"/>
              <w:rPr>
                <w:rFonts w:eastAsia="Times New Roman" w:cs="Times New Roman"/>
              </w:rPr>
            </w:pPr>
            <w:r>
              <w:rPr>
                <w:rStyle w:val="phvr8t-x-x-109"/>
                <w:rFonts w:eastAsia="Times New Roman" w:cs="Times New Roman"/>
              </w:rPr>
              <w:t>50.4</w:t>
            </w:r>
          </w:p>
        </w:tc>
      </w:tr>
      <w:tr w:rsidR="0060324F" w14:paraId="3A618FA5" w14:textId="77777777">
        <w:trPr>
          <w:divId w:val="611594206"/>
          <w:tblCellSpacing w:w="0" w:type="dxa"/>
        </w:trPr>
        <w:tc>
          <w:tcPr>
            <w:tcW w:w="0" w:type="auto"/>
            <w:vAlign w:val="center"/>
          </w:tcPr>
          <w:p w14:paraId="4DAA451A" w14:textId="77777777" w:rsidR="0060324F" w:rsidRDefault="0087170F">
            <w:pPr>
              <w:rPr>
                <w:rFonts w:eastAsia="Times New Roman" w:cs="Times New Roman"/>
              </w:rPr>
            </w:pPr>
            <w:r>
              <w:rPr>
                <w:rFonts w:eastAsia="Times New Roman" w:cs="Times New Roman"/>
              </w:rPr>
              <w:pict w14:anchorId="312F05BE">
                <v:rect id="_x0000_i1202" style="width:0;height:1.5pt" o:hralign="center" o:hrstd="t" o:hr="t" fillcolor="#aaa" stroked="f"/>
              </w:pict>
            </w:r>
          </w:p>
        </w:tc>
        <w:tc>
          <w:tcPr>
            <w:tcW w:w="0" w:type="auto"/>
            <w:vAlign w:val="center"/>
          </w:tcPr>
          <w:p w14:paraId="1829CAAB" w14:textId="77777777" w:rsidR="0060324F" w:rsidRDefault="0087170F">
            <w:pPr>
              <w:rPr>
                <w:rFonts w:eastAsia="Times New Roman" w:cs="Times New Roman"/>
              </w:rPr>
            </w:pPr>
            <w:r>
              <w:rPr>
                <w:rFonts w:eastAsia="Times New Roman" w:cs="Times New Roman"/>
              </w:rPr>
              <w:pict w14:anchorId="73FC128D">
                <v:rect id="_x0000_i1203" style="width:0;height:1.5pt" o:hralign="center" o:hrstd="t" o:hr="t" fillcolor="#aaa" stroked="f"/>
              </w:pict>
            </w:r>
          </w:p>
        </w:tc>
        <w:tc>
          <w:tcPr>
            <w:tcW w:w="0" w:type="auto"/>
            <w:vAlign w:val="center"/>
          </w:tcPr>
          <w:p w14:paraId="1650C75C" w14:textId="77777777" w:rsidR="0060324F" w:rsidRDefault="0087170F">
            <w:pPr>
              <w:rPr>
                <w:rFonts w:eastAsia="Times New Roman" w:cs="Times New Roman"/>
              </w:rPr>
            </w:pPr>
            <w:r>
              <w:rPr>
                <w:rFonts w:eastAsia="Times New Roman" w:cs="Times New Roman"/>
              </w:rPr>
              <w:pict w14:anchorId="2860A4D5">
                <v:rect id="_x0000_i1204" style="width:0;height:1.5pt" o:hralign="center" o:hrstd="t" o:hr="t" fillcolor="#aaa" stroked="f"/>
              </w:pict>
            </w:r>
          </w:p>
        </w:tc>
        <w:tc>
          <w:tcPr>
            <w:tcW w:w="0" w:type="auto"/>
            <w:vAlign w:val="center"/>
          </w:tcPr>
          <w:p w14:paraId="33FCC19B" w14:textId="77777777" w:rsidR="0060324F" w:rsidRDefault="0087170F">
            <w:pPr>
              <w:rPr>
                <w:rFonts w:eastAsia="Times New Roman" w:cs="Times New Roman"/>
              </w:rPr>
            </w:pPr>
            <w:r>
              <w:rPr>
                <w:rFonts w:eastAsia="Times New Roman" w:cs="Times New Roman"/>
              </w:rPr>
              <w:pict w14:anchorId="1EA051BA">
                <v:rect id="_x0000_i1205" style="width:0;height:1.5pt" o:hralign="center" o:hrstd="t" o:hr="t" fillcolor="#aaa" stroked="f"/>
              </w:pict>
            </w:r>
          </w:p>
        </w:tc>
        <w:tc>
          <w:tcPr>
            <w:tcW w:w="0" w:type="auto"/>
            <w:vAlign w:val="center"/>
          </w:tcPr>
          <w:p w14:paraId="029C1F18" w14:textId="77777777" w:rsidR="0060324F" w:rsidRDefault="0087170F">
            <w:pPr>
              <w:rPr>
                <w:rFonts w:eastAsia="Times New Roman" w:cs="Times New Roman"/>
              </w:rPr>
            </w:pPr>
            <w:r>
              <w:rPr>
                <w:rFonts w:eastAsia="Times New Roman" w:cs="Times New Roman"/>
              </w:rPr>
              <w:pict w14:anchorId="076C17F4">
                <v:rect id="_x0000_i1206" style="width:0;height:1.5pt" o:hralign="center" o:hrstd="t" o:hr="t" fillcolor="#aaa" stroked="f"/>
              </w:pict>
            </w:r>
          </w:p>
        </w:tc>
      </w:tr>
      <w:tr w:rsidR="0060324F" w14:paraId="360B6B56" w14:textId="77777777">
        <w:trPr>
          <w:divId w:val="611594206"/>
          <w:tblCellSpacing w:w="0" w:type="dxa"/>
        </w:trPr>
        <w:tc>
          <w:tcPr>
            <w:tcW w:w="0" w:type="auto"/>
            <w:noWrap/>
            <w:vAlign w:val="bottom"/>
          </w:tcPr>
          <w:p w14:paraId="4BD08210" w14:textId="77777777" w:rsidR="0060324F" w:rsidRDefault="0060324F">
            <w:pPr>
              <w:rPr>
                <w:rFonts w:eastAsia="Times New Roman" w:cs="Times New Roman"/>
              </w:rPr>
            </w:pPr>
          </w:p>
        </w:tc>
        <w:tc>
          <w:tcPr>
            <w:tcW w:w="0" w:type="auto"/>
            <w:vAlign w:val="bottom"/>
          </w:tcPr>
          <w:p w14:paraId="191A777B" w14:textId="77777777" w:rsidR="0060324F" w:rsidRDefault="0060324F">
            <w:pPr>
              <w:rPr>
                <w:rFonts w:ascii="Times New Roman" w:eastAsia="Times New Roman" w:hAnsi="Times New Roman" w:cs="Times New Roman"/>
              </w:rPr>
            </w:pPr>
          </w:p>
        </w:tc>
        <w:tc>
          <w:tcPr>
            <w:tcW w:w="0" w:type="auto"/>
            <w:vAlign w:val="bottom"/>
          </w:tcPr>
          <w:p w14:paraId="27667118" w14:textId="77777777" w:rsidR="0060324F" w:rsidRDefault="0060324F">
            <w:pPr>
              <w:rPr>
                <w:rFonts w:ascii="Times New Roman" w:eastAsia="Times New Roman" w:hAnsi="Times New Roman" w:cs="Times New Roman"/>
              </w:rPr>
            </w:pPr>
          </w:p>
        </w:tc>
        <w:tc>
          <w:tcPr>
            <w:tcW w:w="0" w:type="auto"/>
            <w:vAlign w:val="bottom"/>
          </w:tcPr>
          <w:p w14:paraId="200D5D2B" w14:textId="77777777" w:rsidR="0060324F" w:rsidRDefault="0060324F">
            <w:pPr>
              <w:rPr>
                <w:rFonts w:ascii="Times New Roman" w:eastAsia="Times New Roman" w:hAnsi="Times New Roman" w:cs="Times New Roman"/>
              </w:rPr>
            </w:pPr>
          </w:p>
        </w:tc>
        <w:tc>
          <w:tcPr>
            <w:tcW w:w="0" w:type="auto"/>
            <w:vAlign w:val="bottom"/>
          </w:tcPr>
          <w:p w14:paraId="3BBBFDFB" w14:textId="77777777" w:rsidR="0060324F" w:rsidRDefault="0060324F">
            <w:pPr>
              <w:rPr>
                <w:rFonts w:ascii="Times New Roman" w:eastAsia="Times New Roman" w:hAnsi="Times New Roman" w:cs="Times New Roman"/>
              </w:rPr>
            </w:pPr>
          </w:p>
        </w:tc>
      </w:tr>
    </w:tbl>
    <w:p w14:paraId="6F21A452" w14:textId="77777777" w:rsidR="0060324F" w:rsidRDefault="0087170F">
      <w:pPr>
        <w:divId w:val="418644420"/>
        <w:rPr>
          <w:rFonts w:eastAsia="Times New Roman" w:cs="Times New Roman"/>
        </w:rPr>
      </w:pPr>
      <w:r>
        <w:rPr>
          <w:rFonts w:eastAsia="Times New Roman" w:cs="Times New Roman"/>
        </w:rPr>
        <w:pict w14:anchorId="58DF94C6">
          <v:rect id="_x0000_i1207" style="width:0;height:1.5pt" o:hralign="center" o:hrstd="t" o:hr="t" fillcolor="#aaa" stroked="f"/>
        </w:pict>
      </w:r>
    </w:p>
    <w:p w14:paraId="78A9D512" w14:textId="77777777" w:rsidR="0060324F" w:rsidRDefault="00803168">
      <w:pPr>
        <w:pStyle w:val="noindent"/>
        <w:divId w:val="34237586"/>
        <w:rPr>
          <w:rFonts w:cs="Times New Roman"/>
        </w:rPr>
      </w:pPr>
      <w:r>
        <w:rPr>
          <w:rFonts w:cs="Times New Roman"/>
        </w:rPr>
        <w:t xml:space="preserve">Currently, the Zamore lab is designing sequence-specific DNA modifications (via TALENs and CRISPRs) to remove these promoters from the mouse genome. Once strains are created with these promoters removed, it is hoped that the phenotypes displayed will provide clues to the function of pachytene piRNAs in mice. </w:t>
      </w:r>
    </w:p>
    <w:p w14:paraId="26601A56" w14:textId="77777777" w:rsidR="0060324F" w:rsidRDefault="00803168">
      <w:pPr>
        <w:pStyle w:val="Heading4"/>
        <w:divId w:val="34237586"/>
        <w:rPr>
          <w:rFonts w:eastAsia="Times New Roman" w:cs="Times New Roman"/>
        </w:rPr>
      </w:pPr>
      <w:r>
        <w:rPr>
          <w:rStyle w:val="titlemark"/>
          <w:rFonts w:eastAsia="Times New Roman" w:cs="Times New Roman"/>
        </w:rPr>
        <w:t xml:space="preserve">4.4.2 </w:t>
      </w:r>
      <w:r>
        <w:rPr>
          <w:rFonts w:eastAsia="Times New Roman" w:cs="Times New Roman"/>
        </w:rPr>
        <w:t>Pachytene Precursors are Unique Pol II Transcripts</w:t>
      </w:r>
    </w:p>
    <w:p w14:paraId="4FDF2664" w14:textId="77777777" w:rsidR="0060324F" w:rsidRDefault="00803168">
      <w:pPr>
        <w:pStyle w:val="noindent"/>
        <w:divId w:val="34237586"/>
        <w:rPr>
          <w:rFonts w:cs="Times New Roman"/>
        </w:rPr>
      </w:pPr>
      <w:r>
        <w:rPr>
          <w:rFonts w:cs="Times New Roman"/>
        </w:rPr>
        <w:t xml:space="preserve">Though mammalian piRNA precursor transcription is driven by Pol II, transcripts themselves have a unique architecture. They tend be very long (some are &gt;100 kb). While not especially long compared to some annotated mRNAs, what is unique is that many are not interrupted by introns for tens of thousands of nucleotides. Given the coupling between splicing and transcription (discussed in section </w:t>
      </w:r>
      <w:hyperlink r:id="rId1641" w:anchor="x1-140004" w:history="1">
        <w:r>
          <w:rPr>
            <w:rStyle w:val="Hyperlink"/>
            <w:rFonts w:cs="Times New Roman"/>
          </w:rPr>
          <w:t>1.3.4</w:t>
        </w:r>
      </w:hyperlink>
      <w:r>
        <w:rPr>
          <w:rFonts w:cs="Times New Roman"/>
        </w:rPr>
        <w:t xml:space="preserve">) it is strange to see so much transcribed RNA, surely containing cryptic splice sites, be largely skipped by the spliceosome. Perhaps more confusing is that pre-pachytene precursors </w:t>
      </w:r>
      <w:r>
        <w:rPr>
          <w:rStyle w:val="phvro8t-x-x-120"/>
          <w:rFonts w:cs="Times New Roman"/>
        </w:rPr>
        <w:t xml:space="preserve">do have </w:t>
      </w:r>
      <w:r>
        <w:rPr>
          <w:rFonts w:cs="Times New Roman"/>
        </w:rPr>
        <w:t xml:space="preserve">traditional mRNA-like design and introns typical of Pol II transcripts. Yet, both types of transcripts are processed into piRNAs. How does the cell partition these transcripts (see section </w:t>
      </w:r>
      <w:hyperlink r:id="rId1642" w:anchor="x1-820001" w:history="1">
        <w:r>
          <w:rPr>
            <w:rStyle w:val="Hyperlink"/>
            <w:rFonts w:cs="Times New Roman"/>
          </w:rPr>
          <w:t>5.2.1</w:t>
        </w:r>
      </w:hyperlink>
      <w:r>
        <w:rPr>
          <w:rFonts w:cs="Times New Roman"/>
        </w:rPr>
        <w:t xml:space="preserve">)? Also refer to Figure </w:t>
      </w:r>
      <w:hyperlink r:id="rId1643" w:anchor="x1-72001r8" w:history="1">
        <w:r>
          <w:rPr>
            <w:rStyle w:val="Hyperlink"/>
            <w:rFonts w:cs="Times New Roman"/>
          </w:rPr>
          <w:t>4.8</w:t>
        </w:r>
      </w:hyperlink>
      <w:r>
        <w:rPr>
          <w:rFonts w:cs="Times New Roman"/>
        </w:rPr>
        <w:t xml:space="preserve"> for comparisons between _genic_ (i.e. prepachytene) and _intergenic_ (i.e. pachytene) precursor transcripts (see Appendix </w:t>
      </w:r>
      <w:hyperlink r:id="rId1644" w:anchor="x1-106001r2" w:history="1">
        <w:r>
          <w:rPr>
            <w:rStyle w:val="Hyperlink"/>
            <w:rFonts w:cs="Times New Roman"/>
          </w:rPr>
          <w:t>A.2</w:t>
        </w:r>
      </w:hyperlink>
      <w:r>
        <w:rPr>
          <w:rFonts w:cs="Times New Roman"/>
        </w:rPr>
        <w:t xml:space="preserve">) and two other classes of Pol II transcripts, mRNAs and non-coding RNAs (ncRNA). </w:t>
      </w:r>
    </w:p>
    <w:p w14:paraId="3ED0994E" w14:textId="77777777" w:rsidR="0060324F" w:rsidRDefault="0087170F">
      <w:pPr>
        <w:divId w:val="34237586"/>
        <w:rPr>
          <w:rFonts w:eastAsia="Times New Roman" w:cs="Times New Roman"/>
        </w:rPr>
      </w:pPr>
      <w:r>
        <w:rPr>
          <w:rFonts w:eastAsia="Times New Roman" w:cs="Times New Roman"/>
        </w:rPr>
        <w:pict w14:anchorId="145B656C">
          <v:rect id="_x0000_i1208" style="width:0;height:1.5pt" o:hralign="center" o:hrstd="t" o:hr="t" fillcolor="#aaa" stroked="f"/>
        </w:pict>
      </w:r>
    </w:p>
    <w:p w14:paraId="63960A0B" w14:textId="2B5922B8" w:rsidR="0060324F" w:rsidRDefault="00642696">
      <w:pPr>
        <w:pStyle w:val="noindent"/>
        <w:divId w:val="950891381"/>
        <w:rPr>
          <w:rFonts w:cs="Times New Roman"/>
        </w:rPr>
      </w:pPr>
      <w:r>
        <w:rPr>
          <w:rFonts w:cs="Times New Roman"/>
          <w:noProof/>
        </w:rPr>
        <w:drawing>
          <wp:inline distT="0" distB="0" distL="0" distR="0" wp14:anchorId="114E8C85" wp14:editId="736957C5">
            <wp:extent cx="406400" cy="406400"/>
            <wp:effectExtent l="0" t="0" r="0" b="0"/>
            <wp:docPr id="185" name="Picture 185"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IC"/>
                    <pic:cNvPicPr>
                      <a:picLocks noChangeAspect="1" noChangeArrowheads="1"/>
                    </pic:cNvPicPr>
                  </pic:nvPicPr>
                  <pic:blipFill>
                    <a:blip r:link="rId164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E0C377E" w14:textId="77777777" w:rsidR="0060324F" w:rsidRDefault="00803168">
      <w:pPr>
        <w:divId w:val="1077556679"/>
        <w:rPr>
          <w:rFonts w:eastAsia="Times New Roman" w:cs="Times New Roman"/>
        </w:rPr>
      </w:pPr>
      <w:r>
        <w:rPr>
          <w:rStyle w:val="id"/>
          <w:rFonts w:eastAsia="Times New Roman" w:cs="Times New Roman"/>
        </w:rPr>
        <w:t xml:space="preserve">Figure 4.8: </w:t>
      </w:r>
      <w:r>
        <w:rPr>
          <w:rStyle w:val="content"/>
          <w:rFonts w:eastAsia="Times New Roman" w:cs="Times New Roman"/>
        </w:rPr>
        <w:t>Some general features of piRNA transcripts</w:t>
      </w:r>
      <w:r>
        <w:rPr>
          <w:rFonts w:eastAsia="Times New Roman" w:cs="Times New Roman"/>
        </w:rPr>
        <w:br/>
      </w:r>
      <w:r>
        <w:rPr>
          <w:rStyle w:val="content"/>
          <w:rFonts w:eastAsia="Times New Roman" w:cs="Times New Roman"/>
        </w:rPr>
        <w:t xml:space="preserve">Top, left) Comparison between genic piRNA precursor transcripts (i.e. pre-pachytene), mRNAs, Intergenic precursor transcripts (i.e. pachytene), and non-coding RNAs (ncRNA) for overall length in nucleotides. Top, middle) Intron length. Top, right) Number of introns. Bottom) Same as above, but considering fully processed (i.e. _spliced_) versions of the transcripts. </w:t>
      </w:r>
    </w:p>
    <w:p w14:paraId="05B99B0B" w14:textId="77777777" w:rsidR="0060324F" w:rsidRDefault="00803168">
      <w:pPr>
        <w:pStyle w:val="noindent"/>
        <w:divId w:val="950891381"/>
        <w:rPr>
          <w:rFonts w:cs="Times New Roman"/>
        </w:rPr>
      </w:pPr>
      <w:r>
        <w:rPr>
          <w:rFonts w:cs="Times New Roman"/>
        </w:rPr>
        <w:t xml:space="preserve">An initial goal of characterizing piRNA precursor transcripts was to demonstrate their existence as continuous RNA polymers in total RNA obtained from mouse testes. Given the tremendous length of these transcripts (Figure </w:t>
      </w:r>
      <w:hyperlink r:id="rId1646" w:anchor="x1-72001r8" w:history="1">
        <w:r>
          <w:rPr>
            <w:rStyle w:val="Hyperlink"/>
            <w:rFonts w:cs="Times New Roman"/>
          </w:rPr>
          <w:t>4.8</w:t>
        </w:r>
      </w:hyperlink>
      <w:r>
        <w:rPr>
          <w:rFonts w:cs="Times New Roman"/>
        </w:rPr>
        <w:t>), the go-to experimental approach one would use to demonstrate continuity would be gene-specific RT-PCR. A DNA oligo was designed to hybridize near the 3</w:t>
      </w:r>
      <w:r>
        <w:rPr>
          <w:rStyle w:val="cmsy-8"/>
          <w:rFonts w:ascii="Times New Roman" w:hAnsi="Times New Roman" w:cs="Times New Roman"/>
        </w:rPr>
        <w:t>′</w:t>
      </w:r>
      <w:r>
        <w:rPr>
          <w:rFonts w:cs="Times New Roman"/>
        </w:rPr>
        <w:t xml:space="preserve"> end of the loci </w:t>
      </w:r>
      <w:r>
        <w:rPr>
          <w:rStyle w:val="phvro8t-x-x-120"/>
          <w:rFonts w:cs="Times New Roman"/>
        </w:rPr>
        <w:t>17-qA3.3-27363.1</w:t>
      </w:r>
      <w:r>
        <w:rPr>
          <w:rFonts w:cs="Times New Roman"/>
        </w:rPr>
        <w:t xml:space="preserve"> (</w:t>
      </w:r>
      <w:r>
        <w:rPr>
          <w:rStyle w:val="phvro8t-x-x-120"/>
          <w:rFonts w:cs="Times New Roman"/>
        </w:rPr>
        <w:t xml:space="preserve">aka </w:t>
      </w:r>
      <w:r>
        <w:rPr>
          <w:rFonts w:cs="Times New Roman"/>
        </w:rPr>
        <w:t>_M1_), the longest and most studied of the mice piRNA-generating loci. RT would be primed using this oligo, generating cDNAs that would extend (1) until the 5</w:t>
      </w:r>
      <w:r>
        <w:rPr>
          <w:rStyle w:val="cmsy-8"/>
          <w:rFonts w:ascii="Times New Roman" w:hAnsi="Times New Roman" w:cs="Times New Roman"/>
        </w:rPr>
        <w:t>′</w:t>
      </w:r>
      <w:r>
        <w:rPr>
          <w:rFonts w:cs="Times New Roman"/>
        </w:rPr>
        <w:t xml:space="preserve">  end of the transcript was reached or (2) RT fell off the template. Following cDNA generation, pairs of DNA primers hybridizing to 5</w:t>
      </w:r>
      <w:r>
        <w:rPr>
          <w:rStyle w:val="cmsy-8"/>
          <w:rFonts w:ascii="Times New Roman" w:hAnsi="Times New Roman" w:cs="Times New Roman"/>
        </w:rPr>
        <w:t>′</w:t>
      </w:r>
      <w:r>
        <w:rPr>
          <w:rFonts w:cs="Times New Roman"/>
        </w:rPr>
        <w:t xml:space="preserve"> sections of the proposed transcript were used in PCR reactions. Boundaries of the proposed transcript were determined using a combination of small RNA sequencing and poly(A)+-unstranded RNA-Seq. A schematic of the approach is shown in Figure </w:t>
      </w:r>
      <w:hyperlink r:id="rId1647" w:anchor="x1-72002r9" w:history="1">
        <w:r>
          <w:rPr>
            <w:rStyle w:val="Hyperlink"/>
            <w:rFonts w:cs="Times New Roman"/>
          </w:rPr>
          <w:t>4.9</w:t>
        </w:r>
      </w:hyperlink>
      <w:r>
        <w:rPr>
          <w:rFonts w:cs="Times New Roman"/>
        </w:rPr>
        <w:t xml:space="preserve">A. </w:t>
      </w:r>
    </w:p>
    <w:p w14:paraId="3C7DA64D" w14:textId="77777777" w:rsidR="0060324F" w:rsidRDefault="00803168">
      <w:pPr>
        <w:pStyle w:val="noindent"/>
        <w:divId w:val="950891381"/>
        <w:rPr>
          <w:rFonts w:cs="Times New Roman"/>
        </w:rPr>
      </w:pPr>
      <w:r>
        <w:rPr>
          <w:rFonts w:cs="Times New Roman"/>
        </w:rPr>
        <w:t xml:space="preserve">One expected issue when performing RT on such a long transcript expressed at low levels is the </w:t>
      </w:r>
      <w:r>
        <w:rPr>
          <w:rStyle w:val="phvro8t-x-x-120"/>
          <w:rFonts w:cs="Times New Roman"/>
        </w:rPr>
        <w:t xml:space="preserve">lack </w:t>
      </w:r>
      <w:r>
        <w:rPr>
          <w:rFonts w:cs="Times New Roman"/>
        </w:rPr>
        <w:t xml:space="preserve">of dependence on the RT primer. This is illustrated in Figure </w:t>
      </w:r>
      <w:hyperlink r:id="rId1648" w:anchor="x1-72002r9" w:history="1">
        <w:r>
          <w:rPr>
            <w:rStyle w:val="Hyperlink"/>
            <w:rFonts w:cs="Times New Roman"/>
          </w:rPr>
          <w:t>4.9</w:t>
        </w:r>
      </w:hyperlink>
      <w:r>
        <w:rPr>
          <w:rFonts w:cs="Times New Roman"/>
        </w:rPr>
        <w:t xml:space="preserve">B, where in the _+RT; -Primer_ lanes there is still a clear signal for all 7 primer pairs. The signal is virtually gone when leaving out RT, suggesting that an RNA template is the source of the signal. It is believed that extremely short DNA species (as short as 4 nt) are priming cDNA at some very low rate in the _-Primer_ reactions. This complication removes RT-PCR as a suitable experimental approach to demonstrate the continuity of piRNA precursor transcripts. </w:t>
      </w:r>
    </w:p>
    <w:p w14:paraId="3B619F61" w14:textId="77777777" w:rsidR="0060324F" w:rsidRDefault="0087170F">
      <w:pPr>
        <w:divId w:val="950891381"/>
        <w:rPr>
          <w:rFonts w:eastAsia="Times New Roman" w:cs="Times New Roman"/>
        </w:rPr>
      </w:pPr>
      <w:r>
        <w:rPr>
          <w:rFonts w:eastAsia="Times New Roman" w:cs="Times New Roman"/>
        </w:rPr>
        <w:pict w14:anchorId="0D718B35">
          <v:rect id="_x0000_i1210" style="width:0;height:1.5pt" o:hralign="center" o:hrstd="t" o:hr="t" fillcolor="#aaa" stroked="f"/>
        </w:pict>
      </w:r>
    </w:p>
    <w:p w14:paraId="2B2C2A0D" w14:textId="78353A11" w:rsidR="0060324F" w:rsidRDefault="00642696">
      <w:pPr>
        <w:pStyle w:val="noindent"/>
        <w:divId w:val="2029326118"/>
        <w:rPr>
          <w:rFonts w:cs="Times New Roman"/>
        </w:rPr>
      </w:pPr>
      <w:r>
        <w:rPr>
          <w:rFonts w:cs="Times New Roman"/>
          <w:noProof/>
        </w:rPr>
        <w:drawing>
          <wp:inline distT="0" distB="0" distL="0" distR="0" wp14:anchorId="57F62F44" wp14:editId="1B5DCAAE">
            <wp:extent cx="406400" cy="406400"/>
            <wp:effectExtent l="0" t="0" r="0" b="0"/>
            <wp:docPr id="187" name="Picture 187"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IC"/>
                    <pic:cNvPicPr>
                      <a:picLocks noChangeAspect="1" noChangeArrowheads="1"/>
                    </pic:cNvPicPr>
                  </pic:nvPicPr>
                  <pic:blipFill>
                    <a:blip r:link="rId164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855F815" w14:textId="77777777" w:rsidR="0060324F" w:rsidRDefault="00803168">
      <w:pPr>
        <w:divId w:val="443614240"/>
        <w:rPr>
          <w:rFonts w:eastAsia="Times New Roman" w:cs="Times New Roman"/>
        </w:rPr>
      </w:pPr>
      <w:r>
        <w:rPr>
          <w:rStyle w:val="id"/>
          <w:rFonts w:eastAsia="Times New Roman" w:cs="Times New Roman"/>
        </w:rPr>
        <w:t xml:space="preserve">Figure 4.9: </w:t>
      </w:r>
      <w:r>
        <w:rPr>
          <w:rStyle w:val="content"/>
          <w:rFonts w:eastAsia="Times New Roman" w:cs="Times New Roman"/>
        </w:rPr>
        <w:t>RT Doesn_t Work for piRNA precursors</w:t>
      </w:r>
      <w:r>
        <w:rPr>
          <w:rFonts w:eastAsia="Times New Roman" w:cs="Times New Roman"/>
        </w:rPr>
        <w:br/>
      </w:r>
      <w:r>
        <w:rPr>
          <w:rStyle w:val="content"/>
          <w:rFonts w:eastAsia="Times New Roman" w:cs="Times New Roman"/>
        </w:rPr>
        <w:t xml:space="preserve">A) Experimental design of RT-PCR demonstration of piRNA precursor </w:t>
      </w:r>
      <w:r>
        <w:rPr>
          <w:rStyle w:val="phvro8t-x-x-120"/>
          <w:rFonts w:eastAsia="Times New Roman" w:cs="Times New Roman"/>
        </w:rPr>
        <w:t xml:space="preserve">17-qA3.3-27363.1 </w:t>
      </w:r>
      <w:r>
        <w:rPr>
          <w:rStyle w:val="content"/>
          <w:rFonts w:eastAsia="Times New Roman" w:cs="Times New Roman"/>
        </w:rPr>
        <w:t>continuity. Shown in black, numbered 1-7 are primer pairs amplified by PCR, after cDNA generation using the red _RT primer_. Also shown is the length of the locus, the small RNA signal in green, and the RNA-Seq signal in black. The locus is shown 5</w:t>
      </w:r>
      <w:r>
        <w:rPr>
          <w:rStyle w:val="cmsy-8"/>
          <w:rFonts w:ascii="Times New Roman" w:eastAsia="Times New Roman" w:hAnsi="Times New Roman" w:cs="Times New Roman"/>
        </w:rPr>
        <w:t>′</w:t>
      </w:r>
      <w:r>
        <w:rPr>
          <w:rStyle w:val="content"/>
          <w:rFonts w:eastAsia="Times New Roman" w:cs="Times New Roman"/>
        </w:rPr>
        <w:t> (left) to 3</w:t>
      </w:r>
      <w:r>
        <w:rPr>
          <w:rStyle w:val="cmsy-8"/>
          <w:rFonts w:ascii="Times New Roman" w:eastAsia="Times New Roman" w:hAnsi="Times New Roman" w:cs="Times New Roman"/>
        </w:rPr>
        <w:t>′</w:t>
      </w:r>
      <w:r>
        <w:rPr>
          <w:rStyle w:val="content"/>
          <w:rFonts w:eastAsia="Times New Roman" w:cs="Times New Roman"/>
        </w:rPr>
        <w:t xml:space="preserve"> (right). B) Results from RT-PCR using the 7 primer pairs shown in A, and various combinations of </w:t>
      </w:r>
      <w:r>
        <w:rPr>
          <w:rStyle w:val="cmsy-10x-x-120"/>
          <w:rFonts w:eastAsia="Times New Roman" w:cs="Times New Roman"/>
        </w:rPr>
        <w:t xml:space="preserve">_ </w:t>
      </w:r>
      <w:r>
        <w:rPr>
          <w:rStyle w:val="content"/>
          <w:rFonts w:eastAsia="Times New Roman" w:cs="Times New Roman"/>
        </w:rPr>
        <w:t xml:space="preserve">RT-primer and RT-PCR enzyme. </w:t>
      </w:r>
    </w:p>
    <w:p w14:paraId="751B22C7" w14:textId="77777777" w:rsidR="0060324F" w:rsidRDefault="00803168">
      <w:pPr>
        <w:pStyle w:val="Heading4"/>
        <w:divId w:val="2029326118"/>
        <w:rPr>
          <w:rFonts w:eastAsia="Times New Roman" w:cs="Times New Roman"/>
        </w:rPr>
      </w:pPr>
      <w:r>
        <w:rPr>
          <w:rStyle w:val="titlemark"/>
          <w:rFonts w:eastAsia="Times New Roman" w:cs="Times New Roman"/>
        </w:rPr>
        <w:t xml:space="preserve">4.4.3 </w:t>
      </w:r>
      <w:r>
        <w:rPr>
          <w:rFonts w:eastAsia="Times New Roman" w:cs="Times New Roman"/>
        </w:rPr>
        <w:t>Connectivity of Distance Intramolecular Sequences</w:t>
      </w:r>
    </w:p>
    <w:p w14:paraId="2D1234BD" w14:textId="77777777" w:rsidR="0060324F" w:rsidRDefault="00803168">
      <w:pPr>
        <w:pStyle w:val="noindent"/>
        <w:divId w:val="2029326118"/>
        <w:rPr>
          <w:rFonts w:cs="Times New Roman"/>
        </w:rPr>
      </w:pPr>
      <w:r>
        <w:rPr>
          <w:rFonts w:cs="Times New Roman"/>
        </w:rPr>
        <w:t xml:space="preserve">Before applying SeqZip to these extremely difficult transcripts, we designed a set of oligos to demonstrate the continuity of a traditional mRNA. The mRNA picked, </w:t>
      </w:r>
      <w:r>
        <w:rPr>
          <w:rStyle w:val="phvro8t-x-x-120"/>
          <w:rFonts w:cs="Times New Roman"/>
        </w:rPr>
        <w:t>Dst1</w:t>
      </w:r>
      <w:r>
        <w:rPr>
          <w:rFonts w:cs="Times New Roman"/>
        </w:rPr>
        <w:t>, was (1) of sufficient length (&gt;23 kb as a fully processed mRNA) and (2) expressed in mouse testes. Ligamers were designed to loop out ~5kb sections spaced evenly along the length of the transcript. A ligamer was designed to loop out 22 kb of the message, from 5</w:t>
      </w:r>
      <w:r>
        <w:rPr>
          <w:rStyle w:val="cmsy-8"/>
          <w:rFonts w:ascii="Times New Roman" w:hAnsi="Times New Roman" w:cs="Times New Roman"/>
        </w:rPr>
        <w:t>′</w:t>
      </w:r>
      <w:r>
        <w:rPr>
          <w:rFonts w:cs="Times New Roman"/>
        </w:rPr>
        <w:t> to 3</w:t>
      </w:r>
      <w:r>
        <w:rPr>
          <w:rStyle w:val="cmsy-8"/>
          <w:rFonts w:ascii="Times New Roman" w:hAnsi="Times New Roman" w:cs="Times New Roman"/>
        </w:rPr>
        <w:t>′</w:t>
      </w:r>
      <w:r>
        <w:rPr>
          <w:rFonts w:cs="Times New Roman"/>
        </w:rPr>
        <w:t xml:space="preserve"> end. An illustration of the experimental design is shown in Figure </w:t>
      </w:r>
      <w:hyperlink r:id="rId1650" w:anchor="x1-73001r10" w:history="1">
        <w:r>
          <w:rPr>
            <w:rStyle w:val="Hyperlink"/>
            <w:rFonts w:cs="Times New Roman"/>
          </w:rPr>
          <w:t>4.10</w:t>
        </w:r>
      </w:hyperlink>
      <w:r>
        <w:rPr>
          <w:rFonts w:cs="Times New Roman"/>
        </w:rPr>
        <w:t xml:space="preserve">. </w:t>
      </w:r>
    </w:p>
    <w:p w14:paraId="2E7E07A9" w14:textId="77777777" w:rsidR="0060324F" w:rsidRDefault="0087170F">
      <w:pPr>
        <w:divId w:val="2029326118"/>
        <w:rPr>
          <w:rFonts w:eastAsia="Times New Roman" w:cs="Times New Roman"/>
        </w:rPr>
      </w:pPr>
      <w:r>
        <w:rPr>
          <w:rFonts w:eastAsia="Times New Roman" w:cs="Times New Roman"/>
        </w:rPr>
        <w:pict w14:anchorId="1A803AB1">
          <v:rect id="_x0000_i1212" style="width:0;height:1.5pt" o:hralign="center" o:hrstd="t" o:hr="t" fillcolor="#aaa" stroked="f"/>
        </w:pict>
      </w:r>
    </w:p>
    <w:p w14:paraId="33F89F6F" w14:textId="384C087A" w:rsidR="0060324F" w:rsidRDefault="00642696">
      <w:pPr>
        <w:pStyle w:val="noindent"/>
        <w:divId w:val="2035886276"/>
        <w:rPr>
          <w:rFonts w:cs="Times New Roman"/>
        </w:rPr>
      </w:pPr>
      <w:r>
        <w:rPr>
          <w:rFonts w:cs="Times New Roman"/>
          <w:noProof/>
        </w:rPr>
        <w:drawing>
          <wp:inline distT="0" distB="0" distL="0" distR="0" wp14:anchorId="44585CDC" wp14:editId="71111B2A">
            <wp:extent cx="406400" cy="406400"/>
            <wp:effectExtent l="0" t="0" r="0" b="0"/>
            <wp:docPr id="189" name="Picture 189"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IC"/>
                    <pic:cNvPicPr>
                      <a:picLocks noChangeAspect="1" noChangeArrowheads="1"/>
                    </pic:cNvPicPr>
                  </pic:nvPicPr>
                  <pic:blipFill>
                    <a:blip r:link="rId165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4093246" w14:textId="77777777" w:rsidR="0060324F" w:rsidRDefault="00803168">
      <w:pPr>
        <w:divId w:val="1246525900"/>
        <w:rPr>
          <w:rFonts w:eastAsia="Times New Roman" w:cs="Times New Roman"/>
        </w:rPr>
      </w:pPr>
      <w:r>
        <w:rPr>
          <w:rStyle w:val="id"/>
          <w:rFonts w:eastAsia="Times New Roman" w:cs="Times New Roman"/>
        </w:rPr>
        <w:t xml:space="preserve">Figure 4.10: </w:t>
      </w:r>
      <w:r>
        <w:rPr>
          <w:rStyle w:val="content"/>
          <w:rFonts w:eastAsia="Times New Roman" w:cs="Times New Roman"/>
        </w:rPr>
        <w:t>SeqZip on a very long mRNA (</w:t>
      </w:r>
      <w:r>
        <w:rPr>
          <w:rStyle w:val="phvro8t-x-x-120"/>
          <w:rFonts w:eastAsia="Times New Roman" w:cs="Times New Roman"/>
        </w:rPr>
        <w:t>Dst1</w:t>
      </w:r>
      <w:r>
        <w:rPr>
          <w:rStyle w:val="content"/>
          <w:rFonts w:eastAsia="Times New Roman" w:cs="Times New Roman"/>
        </w:rPr>
        <w:t>)</w:t>
      </w:r>
      <w:r>
        <w:rPr>
          <w:rFonts w:eastAsia="Times New Roman" w:cs="Times New Roman"/>
        </w:rPr>
        <w:br/>
      </w:r>
      <w:r>
        <w:rPr>
          <w:rStyle w:val="content"/>
          <w:rFonts w:eastAsia="Times New Roman" w:cs="Times New Roman"/>
        </w:rPr>
        <w:t xml:space="preserve">A) A model of the </w:t>
      </w:r>
      <w:r>
        <w:rPr>
          <w:rStyle w:val="phvro8t-x-x-120"/>
          <w:rFonts w:eastAsia="Times New Roman" w:cs="Times New Roman"/>
        </w:rPr>
        <w:t xml:space="preserve">Dst1 </w:t>
      </w:r>
      <w:r>
        <w:rPr>
          <w:rStyle w:val="content"/>
          <w:rFonts w:eastAsia="Times New Roman" w:cs="Times New Roman"/>
        </w:rPr>
        <w:t>gene. Arrows show direction of transcription (5</w:t>
      </w:r>
      <w:r>
        <w:rPr>
          <w:rStyle w:val="cmsy-8"/>
          <w:rFonts w:ascii="Times New Roman" w:eastAsia="Times New Roman" w:hAnsi="Times New Roman" w:cs="Times New Roman"/>
        </w:rPr>
        <w:t>′</w:t>
      </w:r>
      <w:r>
        <w:rPr>
          <w:rStyle w:val="content"/>
          <w:rFonts w:eastAsia="Times New Roman" w:cs="Times New Roman"/>
        </w:rPr>
        <w:t> to 3</w:t>
      </w:r>
      <w:r>
        <w:rPr>
          <w:rStyle w:val="cmsy-8"/>
          <w:rFonts w:ascii="Times New Roman" w:eastAsia="Times New Roman" w:hAnsi="Times New Roman" w:cs="Times New Roman"/>
        </w:rPr>
        <w:t>′</w:t>
      </w:r>
      <w:r>
        <w:rPr>
          <w:rStyle w:val="content"/>
          <w:rFonts w:eastAsia="Times New Roman" w:cs="Times New Roman"/>
        </w:rPr>
        <w:t xml:space="preserve"> ). Exons are tall lines, intronic regions join the exons. A scale bar is shown for size in kb. B) A schematic showing how SeqZip was used to investigate 5 different regions of </w:t>
      </w:r>
      <w:r>
        <w:rPr>
          <w:rStyle w:val="phvro8t-x-x-120"/>
          <w:rFonts w:eastAsia="Times New Roman" w:cs="Times New Roman"/>
        </w:rPr>
        <w:t xml:space="preserve">Dst1 </w:t>
      </w:r>
      <w:r>
        <w:rPr>
          <w:rStyle w:val="content"/>
          <w:rFonts w:eastAsia="Times New Roman" w:cs="Times New Roman"/>
        </w:rPr>
        <w:t xml:space="preserve">transcripts (called A-E). Indicated are the nt of each loop in kb. C) End-point PCR of SeqZip ligation products from each of the ligamer sets shown in (B). </w:t>
      </w:r>
    </w:p>
    <w:p w14:paraId="4FDA962C" w14:textId="77777777" w:rsidR="0060324F" w:rsidRDefault="00803168">
      <w:pPr>
        <w:pStyle w:val="noindent"/>
        <w:divId w:val="2035886276"/>
        <w:rPr>
          <w:rFonts w:cs="Times New Roman"/>
        </w:rPr>
      </w:pPr>
      <w:r>
        <w:rPr>
          <w:rFonts w:cs="Times New Roman"/>
        </w:rPr>
        <w:t xml:space="preserve">As seen in Figure </w:t>
      </w:r>
      <w:hyperlink r:id="rId1652" w:anchor="x1-73001r10" w:history="1">
        <w:r>
          <w:rPr>
            <w:rStyle w:val="Hyperlink"/>
            <w:rFonts w:cs="Times New Roman"/>
          </w:rPr>
          <w:t>4.10</w:t>
        </w:r>
      </w:hyperlink>
      <w:r>
        <w:rPr>
          <w:rFonts w:cs="Times New Roman"/>
        </w:rPr>
        <w:t xml:space="preserve">C, ligation products were obtained from every ligamer combination, including the critical set (_AE_) where &gt;22 kb of the message was looped out. In the control experiment, no ligation products were observed. This experiment represents the longest successful _looping_ in a SeqZip experiment targeting an endogenously expressed RNA. </w:t>
      </w:r>
    </w:p>
    <w:p w14:paraId="0FC001A9" w14:textId="77777777" w:rsidR="0060324F" w:rsidRDefault="00803168">
      <w:pPr>
        <w:pStyle w:val="noindent"/>
        <w:divId w:val="2035886276"/>
        <w:rPr>
          <w:rFonts w:cs="Times New Roman"/>
        </w:rPr>
      </w:pPr>
      <w:r>
        <w:rPr>
          <w:rFonts w:cs="Times New Roman"/>
        </w:rPr>
        <w:t xml:space="preserve">An additional demonstration of SeqZip_s application to profile long RNAs at multiple sites are experiments involving </w:t>
      </w:r>
      <w:r>
        <w:rPr>
          <w:rStyle w:val="phvro8t-x-x-120"/>
          <w:rFonts w:cs="Times New Roman"/>
        </w:rPr>
        <w:t>Fn1</w:t>
      </w:r>
      <w:r>
        <w:rPr>
          <w:rFonts w:cs="Times New Roman"/>
        </w:rPr>
        <w:t xml:space="preserve">. As described previously (see section </w:t>
      </w:r>
      <w:hyperlink r:id="rId1653" w:anchor="x1-290001" w:history="1">
        <w:r>
          <w:rPr>
            <w:rStyle w:val="Hyperlink"/>
            <w:rFonts w:cs="Times New Roman"/>
          </w:rPr>
          <w:t>2.2.1</w:t>
        </w:r>
      </w:hyperlink>
      <w:r>
        <w:rPr>
          <w:rFonts w:cs="Times New Roman"/>
        </w:rPr>
        <w:t xml:space="preserve"> </w:t>
      </w:r>
      <w:r>
        <w:rPr>
          <w:rStyle w:val="phvro8t-x-x-120"/>
          <w:rFonts w:cs="Times New Roman"/>
        </w:rPr>
        <w:t>Fn1</w:t>
      </w:r>
      <w:r>
        <w:rPr>
          <w:rFonts w:cs="Times New Roman"/>
        </w:rPr>
        <w:t xml:space="preserve"> contains three main sites of alternative splicing: EDB, EDA, and V-region. Using the proper mix of ligamers, SeqZip examines and maintains connectivity at all three of these sites, correctly reporting on their usage in the RNA template (Figure </w:t>
      </w:r>
      <w:hyperlink r:id="rId1654" w:anchor="x1-73002r11" w:history="1">
        <w:r>
          <w:rPr>
            <w:rStyle w:val="Hyperlink"/>
            <w:rFonts w:cs="Times New Roman"/>
          </w:rPr>
          <w:t>4.11</w:t>
        </w:r>
      </w:hyperlink>
      <w:r>
        <w:rPr>
          <w:rFonts w:cs="Times New Roman"/>
        </w:rPr>
        <w:t xml:space="preserve">). </w:t>
      </w:r>
    </w:p>
    <w:p w14:paraId="540C648B" w14:textId="77777777" w:rsidR="0060324F" w:rsidRDefault="0087170F">
      <w:pPr>
        <w:divId w:val="2035886276"/>
        <w:rPr>
          <w:rFonts w:eastAsia="Times New Roman" w:cs="Times New Roman"/>
        </w:rPr>
      </w:pPr>
      <w:r>
        <w:rPr>
          <w:rFonts w:eastAsia="Times New Roman" w:cs="Times New Roman"/>
        </w:rPr>
        <w:pict w14:anchorId="0CEF457B">
          <v:rect id="_x0000_i1214" style="width:0;height:1.5pt" o:hralign="center" o:hrstd="t" o:hr="t" fillcolor="#aaa" stroked="f"/>
        </w:pict>
      </w:r>
    </w:p>
    <w:p w14:paraId="7A7A1284" w14:textId="3EA13FBF" w:rsidR="0060324F" w:rsidRDefault="00642696">
      <w:pPr>
        <w:pStyle w:val="noindent"/>
        <w:divId w:val="474565140"/>
        <w:rPr>
          <w:rFonts w:cs="Times New Roman"/>
        </w:rPr>
      </w:pPr>
      <w:r>
        <w:rPr>
          <w:rFonts w:cs="Times New Roman"/>
          <w:noProof/>
        </w:rPr>
        <w:drawing>
          <wp:inline distT="0" distB="0" distL="0" distR="0" wp14:anchorId="52494631" wp14:editId="6D8FBF0D">
            <wp:extent cx="406400" cy="406400"/>
            <wp:effectExtent l="0" t="0" r="0" b="0"/>
            <wp:docPr id="191" name="Picture 191"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IC"/>
                    <pic:cNvPicPr>
                      <a:picLocks noChangeAspect="1" noChangeArrowheads="1"/>
                    </pic:cNvPicPr>
                  </pic:nvPicPr>
                  <pic:blipFill>
                    <a:blip r:link="rId1655">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82552FB" w14:textId="77777777" w:rsidR="0060324F" w:rsidRDefault="00803168">
      <w:pPr>
        <w:divId w:val="1026981090"/>
        <w:rPr>
          <w:rFonts w:eastAsia="Times New Roman" w:cs="Times New Roman"/>
        </w:rPr>
      </w:pPr>
      <w:r>
        <w:rPr>
          <w:rStyle w:val="id"/>
          <w:rFonts w:eastAsia="Times New Roman" w:cs="Times New Roman"/>
        </w:rPr>
        <w:t xml:space="preserve">Figure 4.11: </w:t>
      </w:r>
      <w:r>
        <w:rPr>
          <w:rStyle w:val="content"/>
          <w:rFonts w:eastAsia="Times New Roman" w:cs="Times New Roman"/>
        </w:rPr>
        <w:t xml:space="preserve">Three sites of alternative splicing in </w:t>
      </w:r>
      <w:r>
        <w:rPr>
          <w:rStyle w:val="phvro8t-x-x-120"/>
          <w:rFonts w:eastAsia="Times New Roman" w:cs="Times New Roman"/>
        </w:rPr>
        <w:t xml:space="preserve">Fn1 </w:t>
      </w:r>
      <w:r>
        <w:rPr>
          <w:rStyle w:val="content"/>
          <w:rFonts w:eastAsia="Times New Roman" w:cs="Times New Roman"/>
        </w:rPr>
        <w:t>by SeqZip</w:t>
      </w:r>
      <w:r>
        <w:rPr>
          <w:rFonts w:eastAsia="Times New Roman" w:cs="Times New Roman"/>
        </w:rPr>
        <w:br/>
      </w:r>
      <w:r>
        <w:rPr>
          <w:rStyle w:val="content"/>
          <w:rFonts w:eastAsia="Times New Roman" w:cs="Times New Roman"/>
        </w:rPr>
        <w:t xml:space="preserve">A) Graphical representation of the 12 possible isoforms from mouse </w:t>
      </w:r>
      <w:r>
        <w:rPr>
          <w:rStyle w:val="phvro8t-x-x-120"/>
          <w:rFonts w:eastAsia="Times New Roman" w:cs="Times New Roman"/>
        </w:rPr>
        <w:t>Fn1</w:t>
      </w:r>
      <w:r>
        <w:rPr>
          <w:rStyle w:val="content"/>
          <w:rFonts w:eastAsia="Times New Roman" w:cs="Times New Roman"/>
        </w:rPr>
        <w:t xml:space="preserve">. B) Radioactive PCR gel showing amplified ligation products templated with specific loops of ligamers. Pools are specified by top row: B = EDB exon only; A = EDA exon only; V = V-Region only; B:A = EDB and EDA exon combinations; B:V = EDB and V-Region combinations; A:V = EDA and V-Region combinations; B:A:V = All two combinations, as shown in panel (A). Marked in nt is shown on left, expected size of specific ligation ligation products indicated in white letters on the gel, or black on right side. Where identity is not obvious from size, identity of isoform provided. C) Quantification of bands from panel (B). Black bars = observed signal of indicated band, Grey = product of individual frequencies. Top only describes A:V combinations, lower shows all combinations. </w:t>
      </w:r>
    </w:p>
    <w:p w14:paraId="0AED38EF" w14:textId="77777777" w:rsidR="0060324F" w:rsidRDefault="00803168">
      <w:pPr>
        <w:pStyle w:val="noindent"/>
        <w:divId w:val="474565140"/>
        <w:rPr>
          <w:rFonts w:cs="Times New Roman"/>
        </w:rPr>
      </w:pPr>
      <w:r>
        <w:rPr>
          <w:rFonts w:cs="Times New Roman"/>
        </w:rPr>
        <w:t xml:space="preserve">With these results in hand, we felt confident that SeqZip could be used to analyze piRNA precursor transcripts. </w:t>
      </w:r>
    </w:p>
    <w:p w14:paraId="49ADE2D2" w14:textId="77777777" w:rsidR="0060324F" w:rsidRDefault="00803168">
      <w:pPr>
        <w:pStyle w:val="Heading4"/>
        <w:divId w:val="474565140"/>
        <w:rPr>
          <w:rFonts w:eastAsia="Times New Roman" w:cs="Times New Roman"/>
        </w:rPr>
      </w:pPr>
      <w:r>
        <w:rPr>
          <w:rStyle w:val="titlemark"/>
          <w:rFonts w:eastAsia="Times New Roman" w:cs="Times New Roman"/>
        </w:rPr>
        <w:t xml:space="preserve">4.4.4 </w:t>
      </w:r>
      <w:r>
        <w:rPr>
          <w:rFonts w:eastAsia="Times New Roman" w:cs="Times New Roman"/>
        </w:rPr>
        <w:t>Precursor Transcript Continuity</w:t>
      </w:r>
    </w:p>
    <w:p w14:paraId="2EE35C65" w14:textId="77777777" w:rsidR="0060324F" w:rsidRDefault="00803168">
      <w:pPr>
        <w:pStyle w:val="noindent"/>
        <w:divId w:val="474565140"/>
        <w:rPr>
          <w:rFonts w:cs="Times New Roman"/>
        </w:rPr>
      </w:pPr>
      <w:r>
        <w:rPr>
          <w:rFonts w:cs="Times New Roman"/>
        </w:rPr>
        <w:t xml:space="preserve">Applying the same logic as that used to examine multiple distant sequences in </w:t>
      </w:r>
      <w:r>
        <w:rPr>
          <w:rStyle w:val="phvro8t-x-x-120"/>
          <w:rFonts w:cs="Times New Roman"/>
        </w:rPr>
        <w:t>Dst1</w:t>
      </w:r>
      <w:r>
        <w:rPr>
          <w:rFonts w:cs="Times New Roman"/>
        </w:rPr>
        <w:t xml:space="preserve"> and </w:t>
      </w:r>
      <w:r>
        <w:rPr>
          <w:rStyle w:val="phvro8t-x-x-120"/>
          <w:rFonts w:cs="Times New Roman"/>
        </w:rPr>
        <w:t>Fn1</w:t>
      </w:r>
      <w:r>
        <w:rPr>
          <w:rFonts w:cs="Times New Roman"/>
        </w:rPr>
        <w:t xml:space="preserve">, ligamers were designed against a highly-expressed piRNA-producing loci, </w:t>
      </w:r>
      <w:r>
        <w:rPr>
          <w:rStyle w:val="phvro8t-x-x-120"/>
          <w:rFonts w:cs="Times New Roman"/>
        </w:rPr>
        <w:t xml:space="preserve">7-qD2-11976 </w:t>
      </w:r>
      <w:r>
        <w:rPr>
          <w:rFonts w:cs="Times New Roman"/>
        </w:rPr>
        <w:t xml:space="preserve">(aka - _M11_). Five unique sites were picked, again named A-E. Sites were picked to (1) avoid repetitive regions; (2) overlap with expression evidence from small RNA and RNA-Seq data; (3) contain loops of ~5 kb in length; and 4) be unique in the genome. A schematic of the approach is shown in Figure </w:t>
      </w:r>
      <w:hyperlink r:id="rId1656" w:anchor="x1-74001r12" w:history="1">
        <w:r>
          <w:rPr>
            <w:rStyle w:val="Hyperlink"/>
            <w:rFonts w:cs="Times New Roman"/>
          </w:rPr>
          <w:t>4.12</w:t>
        </w:r>
      </w:hyperlink>
      <w:r>
        <w:rPr>
          <w:rFonts w:cs="Times New Roman"/>
        </w:rPr>
        <w:t xml:space="preserve">A. </w:t>
      </w:r>
    </w:p>
    <w:p w14:paraId="635C5AD1" w14:textId="77777777" w:rsidR="0060324F" w:rsidRDefault="00803168">
      <w:pPr>
        <w:pStyle w:val="noindent"/>
        <w:divId w:val="474565140"/>
        <w:rPr>
          <w:rFonts w:cs="Times New Roman"/>
        </w:rPr>
      </w:pPr>
      <w:r>
        <w:rPr>
          <w:rFonts w:cs="Times New Roman"/>
        </w:rPr>
        <w:t xml:space="preserve">Using total RNA obtained from adult mouse testes, analyzed by SeqZip and the ligamers shown in Figure </w:t>
      </w:r>
      <w:hyperlink r:id="rId1657" w:anchor="x1-74001r12" w:history="1">
        <w:r>
          <w:rPr>
            <w:rStyle w:val="Hyperlink"/>
            <w:rFonts w:cs="Times New Roman"/>
          </w:rPr>
          <w:t>4.12</w:t>
        </w:r>
      </w:hyperlink>
      <w:r>
        <w:rPr>
          <w:rFonts w:cs="Times New Roman"/>
        </w:rPr>
        <w:t xml:space="preserve">A, signal from ligation products could routinely be observed from loops of ~5 kb (Figure </w:t>
      </w:r>
      <w:hyperlink r:id="rId1658" w:anchor="x1-74001r12" w:history="1">
        <w:r>
          <w:rPr>
            <w:rStyle w:val="Hyperlink"/>
            <w:rFonts w:cs="Times New Roman"/>
          </w:rPr>
          <w:t>4.12</w:t>
        </w:r>
      </w:hyperlink>
      <w:r>
        <w:rPr>
          <w:rFonts w:cs="Times New Roman"/>
        </w:rPr>
        <w:t xml:space="preserve">B-right and Figure </w:t>
      </w:r>
      <w:hyperlink r:id="rId1659" w:anchor="x1-74002r13" w:history="1">
        <w:r>
          <w:rPr>
            <w:rStyle w:val="Hyperlink"/>
            <w:rFonts w:cs="Times New Roman"/>
          </w:rPr>
          <w:t>4.13</w:t>
        </w:r>
      </w:hyperlink>
      <w:r>
        <w:rPr>
          <w:rFonts w:cs="Times New Roman"/>
        </w:rPr>
        <w:t xml:space="preserve">B). Also the signal is dependent on source RNA (Figure </w:t>
      </w:r>
      <w:hyperlink r:id="rId1660" w:anchor="x1-74001r12" w:history="1">
        <w:r>
          <w:rPr>
            <w:rStyle w:val="Hyperlink"/>
            <w:rFonts w:cs="Times New Roman"/>
          </w:rPr>
          <w:t>4.12</w:t>
        </w:r>
      </w:hyperlink>
      <w:r>
        <w:rPr>
          <w:rFonts w:cs="Times New Roman"/>
        </w:rPr>
        <w:t xml:space="preserve">B-left) and RNA from mouse spleen did not produce ligation products. The M1 and M11 clusters are both long and have reasonably high expression compared to the other precursors. Yet, no ligation products were ever obtained for either cluster when loops &gt;~5 kb were used (data not shown). What was the cause of this negative signal? </w:t>
      </w:r>
    </w:p>
    <w:p w14:paraId="6914F2BE" w14:textId="77777777" w:rsidR="0060324F" w:rsidRDefault="0087170F">
      <w:pPr>
        <w:divId w:val="474565140"/>
        <w:rPr>
          <w:rFonts w:eastAsia="Times New Roman" w:cs="Times New Roman"/>
        </w:rPr>
      </w:pPr>
      <w:r>
        <w:rPr>
          <w:rFonts w:eastAsia="Times New Roman" w:cs="Times New Roman"/>
        </w:rPr>
        <w:pict w14:anchorId="60169CB7">
          <v:rect id="_x0000_i1216" style="width:0;height:1.5pt" o:hralign="center" o:hrstd="t" o:hr="t" fillcolor="#aaa" stroked="f"/>
        </w:pict>
      </w:r>
    </w:p>
    <w:p w14:paraId="63B155A9" w14:textId="001B79FC" w:rsidR="0060324F" w:rsidRDefault="00642696">
      <w:pPr>
        <w:pStyle w:val="noindent"/>
        <w:divId w:val="1012029860"/>
        <w:rPr>
          <w:rFonts w:cs="Times New Roman"/>
        </w:rPr>
      </w:pPr>
      <w:r>
        <w:rPr>
          <w:rFonts w:cs="Times New Roman"/>
          <w:noProof/>
        </w:rPr>
        <w:drawing>
          <wp:inline distT="0" distB="0" distL="0" distR="0" wp14:anchorId="5E870D4B" wp14:editId="2B0529A5">
            <wp:extent cx="406400" cy="406400"/>
            <wp:effectExtent l="0" t="0" r="0" b="0"/>
            <wp:docPr id="193" name="Picture 193"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IC"/>
                    <pic:cNvPicPr>
                      <a:picLocks noChangeAspect="1" noChangeArrowheads="1"/>
                    </pic:cNvPicPr>
                  </pic:nvPicPr>
                  <pic:blipFill>
                    <a:blip r:link="rId166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5303127" w14:textId="77777777" w:rsidR="0060324F" w:rsidRDefault="00803168">
      <w:pPr>
        <w:divId w:val="392701158"/>
        <w:rPr>
          <w:rFonts w:eastAsia="Times New Roman" w:cs="Times New Roman"/>
        </w:rPr>
      </w:pPr>
      <w:r>
        <w:rPr>
          <w:rStyle w:val="id"/>
          <w:rFonts w:eastAsia="Times New Roman" w:cs="Times New Roman"/>
        </w:rPr>
        <w:t xml:space="preserve">Figure 4.12: </w:t>
      </w:r>
      <w:r>
        <w:rPr>
          <w:rStyle w:val="content"/>
          <w:rFonts w:eastAsia="Times New Roman" w:cs="Times New Roman"/>
        </w:rPr>
        <w:t>Testes-specific ligation product signal from piRNA precursor</w:t>
      </w:r>
      <w:r>
        <w:rPr>
          <w:rFonts w:eastAsia="Times New Roman" w:cs="Times New Roman"/>
        </w:rPr>
        <w:br/>
      </w:r>
      <w:r>
        <w:rPr>
          <w:rStyle w:val="content"/>
          <w:rFonts w:eastAsia="Times New Roman" w:cs="Times New Roman"/>
        </w:rPr>
        <w:t xml:space="preserve">A) Schematic of the piRNA-producing loci (_gene_) </w:t>
      </w:r>
      <w:r>
        <w:rPr>
          <w:rStyle w:val="phvro8t-x-x-120"/>
          <w:rFonts w:eastAsia="Times New Roman" w:cs="Times New Roman"/>
        </w:rPr>
        <w:t xml:space="preserve">7-qD2-11976 </w:t>
      </w:r>
      <w:r>
        <w:rPr>
          <w:rStyle w:val="content"/>
          <w:rFonts w:eastAsia="Times New Roman" w:cs="Times New Roman"/>
        </w:rPr>
        <w:t xml:space="preserve">(aka _M11_) shown with scale bar, and relative looping ligamer locations. Loops are labeled A-E, and the length of the loop in kb is shown. Also shown in green is small RNA expression along this locus. B Left) Ligation products obtained from each set shown in (A) using mouse testes RNA, or B Right) mouse spleen RNA. </w:t>
      </w:r>
    </w:p>
    <w:p w14:paraId="44DA6934" w14:textId="77777777" w:rsidR="0060324F" w:rsidRDefault="0087170F">
      <w:pPr>
        <w:divId w:val="1012029860"/>
        <w:rPr>
          <w:rFonts w:eastAsia="Times New Roman" w:cs="Times New Roman"/>
        </w:rPr>
      </w:pPr>
      <w:r>
        <w:rPr>
          <w:rFonts w:eastAsia="Times New Roman" w:cs="Times New Roman"/>
        </w:rPr>
        <w:pict w14:anchorId="7E15D6E6">
          <v:rect id="_x0000_i1218" style="width:0;height:1.5pt" o:hralign="center" o:hrstd="t" o:hr="t" fillcolor="#aaa" stroked="f"/>
        </w:pict>
      </w:r>
    </w:p>
    <w:p w14:paraId="0A02C709" w14:textId="5BDB4460" w:rsidR="0060324F" w:rsidRDefault="00642696">
      <w:pPr>
        <w:pStyle w:val="noindent"/>
        <w:divId w:val="1136946312"/>
        <w:rPr>
          <w:rFonts w:cs="Times New Roman"/>
        </w:rPr>
      </w:pPr>
      <w:r>
        <w:rPr>
          <w:rFonts w:cs="Times New Roman"/>
          <w:noProof/>
        </w:rPr>
        <w:drawing>
          <wp:inline distT="0" distB="0" distL="0" distR="0" wp14:anchorId="26E241E6" wp14:editId="17A2CE91">
            <wp:extent cx="406400" cy="406400"/>
            <wp:effectExtent l="0" t="0" r="0" b="0"/>
            <wp:docPr id="195" name="Picture 195"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IC"/>
                    <pic:cNvPicPr>
                      <a:picLocks noChangeAspect="1" noChangeArrowheads="1"/>
                    </pic:cNvPicPr>
                  </pic:nvPicPr>
                  <pic:blipFill>
                    <a:blip r:link="rId166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279A6143" w14:textId="77777777" w:rsidR="0060324F" w:rsidRDefault="00803168">
      <w:pPr>
        <w:divId w:val="348214014"/>
        <w:rPr>
          <w:rFonts w:eastAsia="Times New Roman" w:cs="Times New Roman"/>
        </w:rPr>
      </w:pPr>
      <w:r>
        <w:rPr>
          <w:rStyle w:val="id"/>
          <w:rFonts w:eastAsia="Times New Roman" w:cs="Times New Roman"/>
        </w:rPr>
        <w:t xml:space="preserve">Figure 4.13: </w:t>
      </w:r>
      <w:r>
        <w:rPr>
          <w:rStyle w:val="content"/>
          <w:rFonts w:eastAsia="Times New Roman" w:cs="Times New Roman"/>
        </w:rPr>
        <w:t xml:space="preserve">SeqZip signal from piRNA-producing loci </w:t>
      </w:r>
      <w:r>
        <w:rPr>
          <w:rStyle w:val="phvro8t-x-x-120"/>
          <w:rFonts w:eastAsia="Times New Roman" w:cs="Times New Roman"/>
        </w:rPr>
        <w:t>17-qA3.3-27363.1</w:t>
      </w:r>
      <w:r>
        <w:rPr>
          <w:rFonts w:eastAsia="Times New Roman" w:cs="Times New Roman"/>
        </w:rPr>
        <w:br/>
      </w:r>
      <w:r>
        <w:rPr>
          <w:rStyle w:val="content"/>
          <w:rFonts w:eastAsia="Times New Roman" w:cs="Times New Roman"/>
        </w:rPr>
        <w:t xml:space="preserve">A) Schematic of the piRNA-producing loci </w:t>
      </w:r>
      <w:r>
        <w:rPr>
          <w:rStyle w:val="phvro8t-x-x-120"/>
          <w:rFonts w:eastAsia="Times New Roman" w:cs="Times New Roman"/>
        </w:rPr>
        <w:t xml:space="preserve">17-qA3.3-27363.1 </w:t>
      </w:r>
      <w:r>
        <w:rPr>
          <w:rStyle w:val="content"/>
          <w:rFonts w:eastAsia="Times New Roman" w:cs="Times New Roman"/>
        </w:rPr>
        <w:t xml:space="preserve">(aka _M1_) shown with scale bar, and relative looping ligamer locations. Loops are labeled A_G and the length of the loop in kb. Green is small RNA expression along this locus and RNA-Seq in black. B) Ligation products obtained from each set shown in (A) using mouse testes RNA. </w:t>
      </w:r>
    </w:p>
    <w:p w14:paraId="68921BA2" w14:textId="77777777" w:rsidR="0060324F" w:rsidRDefault="00803168">
      <w:pPr>
        <w:pStyle w:val="noindent"/>
        <w:divId w:val="1136946312"/>
        <w:rPr>
          <w:rFonts w:cs="Times New Roman"/>
        </w:rPr>
      </w:pPr>
      <w:r>
        <w:rPr>
          <w:rFonts w:cs="Times New Roman"/>
        </w:rPr>
        <w:t xml:space="preserve">As first alluded to in Chapter </w:t>
      </w:r>
      <w:hyperlink r:id="rId1663" w:anchor="x1-260002" w:history="1">
        <w:r>
          <w:rPr>
            <w:rStyle w:val="Hyperlink"/>
            <w:rFonts w:cs="Times New Roman"/>
          </w:rPr>
          <w:t>2</w:t>
        </w:r>
      </w:hyperlink>
      <w:r>
        <w:rPr>
          <w:rFonts w:cs="Times New Roman"/>
        </w:rPr>
        <w:t xml:space="preserve"> and discussed in section </w:t>
      </w:r>
      <w:hyperlink r:id="rId1664" w:anchor="x1-650002" w:history="1">
        <w:r>
          <w:rPr>
            <w:rStyle w:val="Hyperlink"/>
            <w:rFonts w:cs="Times New Roman"/>
          </w:rPr>
          <w:t>4.2</w:t>
        </w:r>
      </w:hyperlink>
      <w:r>
        <w:rPr>
          <w:rFonts w:cs="Times New Roman"/>
        </w:rPr>
        <w:t xml:space="preserve">, ligation efficiency should decrease with loop length and additional required ligations. All of the ligation products used to profile precursors only required two ligation events. Numerous other genes had been investigated with SeqZip that contained &gt;2 sites of ligation (sections </w:t>
      </w:r>
      <w:hyperlink r:id="rId1665" w:anchor="x1-370003" w:history="1">
        <w:r>
          <w:rPr>
            <w:rStyle w:val="Hyperlink"/>
            <w:rFonts w:cs="Times New Roman"/>
          </w:rPr>
          <w:t>2.3</w:t>
        </w:r>
      </w:hyperlink>
      <w:r>
        <w:rPr>
          <w:rFonts w:cs="Times New Roman"/>
        </w:rPr>
        <w:t xml:space="preserve"> and </w:t>
      </w:r>
      <w:hyperlink r:id="rId1666" w:anchor="x1-730003" w:history="1">
        <w:r>
          <w:rPr>
            <w:rStyle w:val="Hyperlink"/>
            <w:rFonts w:cs="Times New Roman"/>
          </w:rPr>
          <w:t>4.4.3</w:t>
        </w:r>
      </w:hyperlink>
      <w:r>
        <w:rPr>
          <w:rFonts w:cs="Times New Roman"/>
        </w:rPr>
        <w:t xml:space="preserve">). This suggested that the length of the loops was the limiting factor in obtaining ligation products templated off piRNA precursors. </w:t>
      </w:r>
    </w:p>
    <w:p w14:paraId="483AFCF4" w14:textId="77777777" w:rsidR="0060324F" w:rsidRDefault="00803168">
      <w:pPr>
        <w:pStyle w:val="noindent"/>
        <w:divId w:val="1136946312"/>
        <w:rPr>
          <w:rFonts w:cs="Times New Roman"/>
        </w:rPr>
      </w:pPr>
      <w:r>
        <w:rPr>
          <w:rFonts w:cs="Times New Roman"/>
        </w:rPr>
        <w:t xml:space="preserve">We investigated this potential explanation by designing a series of ligamer sets with increasing 1 kb increment loop lengths from 5_10 kb. Figure </w:t>
      </w:r>
      <w:hyperlink r:id="rId1667" w:anchor="x1-74003r14" w:history="1">
        <w:r>
          <w:rPr>
            <w:rStyle w:val="Hyperlink"/>
            <w:rFonts w:cs="Times New Roman"/>
          </w:rPr>
          <w:t>4.14</w:t>
        </w:r>
      </w:hyperlink>
      <w:r>
        <w:rPr>
          <w:rFonts w:cs="Times New Roman"/>
        </w:rPr>
        <w:t xml:space="preserve"> shows results typical of this series of experiments. The amount of ligation product when using ligamers of increasing loop size decreases with the length of the loop. The signal, after 35 cycles of end-point PCR, is barely visible when the loop is 9 kb, and extremely faint when 10 kb. Ten kilo-bases represents just a fraction of the length of most pachytene piRNA precursor transcripts. </w:t>
      </w:r>
    </w:p>
    <w:p w14:paraId="1A06F416" w14:textId="77777777" w:rsidR="0060324F" w:rsidRDefault="0087170F">
      <w:pPr>
        <w:divId w:val="1136946312"/>
        <w:rPr>
          <w:rFonts w:eastAsia="Times New Roman" w:cs="Times New Roman"/>
        </w:rPr>
      </w:pPr>
      <w:r>
        <w:rPr>
          <w:rFonts w:eastAsia="Times New Roman" w:cs="Times New Roman"/>
        </w:rPr>
        <w:pict w14:anchorId="5106D046">
          <v:rect id="_x0000_i1220" style="width:0;height:1.5pt" o:hralign="center" o:hrstd="t" o:hr="t" fillcolor="#aaa" stroked="f"/>
        </w:pict>
      </w:r>
    </w:p>
    <w:p w14:paraId="17CEA27F" w14:textId="37719E1D" w:rsidR="0060324F" w:rsidRDefault="00642696">
      <w:pPr>
        <w:pStyle w:val="noindent"/>
        <w:divId w:val="1592199410"/>
        <w:rPr>
          <w:rFonts w:cs="Times New Roman"/>
        </w:rPr>
      </w:pPr>
      <w:r>
        <w:rPr>
          <w:rFonts w:cs="Times New Roman"/>
          <w:noProof/>
        </w:rPr>
        <w:drawing>
          <wp:inline distT="0" distB="0" distL="0" distR="0" wp14:anchorId="0D70DE5B" wp14:editId="50BE8142">
            <wp:extent cx="406400" cy="406400"/>
            <wp:effectExtent l="0" t="0" r="0" b="0"/>
            <wp:docPr id="197" name="Picture 197"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IC"/>
                    <pic:cNvPicPr>
                      <a:picLocks noChangeAspect="1" noChangeArrowheads="1"/>
                    </pic:cNvPicPr>
                  </pic:nvPicPr>
                  <pic:blipFill>
                    <a:blip r:link="rId166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D3CA5F2" w14:textId="77777777" w:rsidR="0060324F" w:rsidRDefault="00803168">
      <w:pPr>
        <w:divId w:val="2086878291"/>
        <w:rPr>
          <w:rFonts w:eastAsia="Times New Roman" w:cs="Times New Roman"/>
        </w:rPr>
      </w:pPr>
      <w:r>
        <w:rPr>
          <w:rStyle w:val="id"/>
          <w:rFonts w:eastAsia="Times New Roman" w:cs="Times New Roman"/>
        </w:rPr>
        <w:t xml:space="preserve">Figure 4.14: </w:t>
      </w:r>
      <w:r>
        <w:rPr>
          <w:rStyle w:val="content"/>
          <w:rFonts w:eastAsia="Times New Roman" w:cs="Times New Roman"/>
        </w:rPr>
        <w:t>SeqZip signal from piRNA precursor transcripts decreases with loop length</w:t>
      </w:r>
      <w:r>
        <w:rPr>
          <w:rFonts w:eastAsia="Times New Roman" w:cs="Times New Roman"/>
        </w:rPr>
        <w:br/>
      </w:r>
      <w:r>
        <w:rPr>
          <w:rStyle w:val="content"/>
          <w:rFonts w:eastAsia="Times New Roman" w:cs="Times New Roman"/>
        </w:rPr>
        <w:t>A series of ligamers were design against the 5</w:t>
      </w:r>
      <w:r>
        <w:rPr>
          <w:rStyle w:val="cmsy-8"/>
          <w:rFonts w:ascii="Times New Roman" w:eastAsia="Times New Roman" w:hAnsi="Times New Roman" w:cs="Times New Roman"/>
        </w:rPr>
        <w:t>′</w:t>
      </w:r>
      <w:r>
        <w:rPr>
          <w:rStyle w:val="content"/>
          <w:rFonts w:eastAsia="Times New Roman" w:cs="Times New Roman"/>
        </w:rPr>
        <w:t xml:space="preserve"> portion of cluster </w:t>
      </w:r>
      <w:r>
        <w:rPr>
          <w:rStyle w:val="phvro8t-x-x-120"/>
          <w:rFonts w:eastAsia="Times New Roman" w:cs="Times New Roman"/>
        </w:rPr>
        <w:t xml:space="preserve">17-qA3.3-27363.1 </w:t>
      </w:r>
      <w:r>
        <w:rPr>
          <w:rStyle w:val="content"/>
          <w:rFonts w:eastAsia="Times New Roman" w:cs="Times New Roman"/>
        </w:rPr>
        <w:t xml:space="preserve">(_M1_). Sets forcing increasing lengths were used, and ligation products were analyzed by end-point PCR. </w:t>
      </w:r>
    </w:p>
    <w:p w14:paraId="4AB71D83" w14:textId="77777777" w:rsidR="0060324F" w:rsidRDefault="00803168">
      <w:pPr>
        <w:pStyle w:val="noindent"/>
        <w:divId w:val="1592199410"/>
        <w:rPr>
          <w:rFonts w:cs="Times New Roman"/>
        </w:rPr>
      </w:pPr>
      <w:r>
        <w:rPr>
          <w:rFonts w:cs="Times New Roman"/>
        </w:rPr>
        <w:t xml:space="preserve">Even after numerous attempts, ligation products could not be obtained for loop sizes &gt;10 kb, no matter what the target transcript. At this point in the study, we decided to abandon the demonstration of piRNA precursor transcripts as continuous transcripts via SeqZip, and instead turned our attention to splicing within the transcripts (discussed in the next section, </w:t>
      </w:r>
      <w:hyperlink r:id="rId1669" w:anchor="x1-750005" w:history="1">
        <w:r>
          <w:rPr>
            <w:rStyle w:val="Hyperlink"/>
            <w:rFonts w:cs="Times New Roman"/>
          </w:rPr>
          <w:t>4.5</w:t>
        </w:r>
      </w:hyperlink>
      <w:r>
        <w:rPr>
          <w:rFonts w:cs="Times New Roman"/>
        </w:rPr>
        <w:t xml:space="preserve">) which eventually lead to the study presented in Chapter </w:t>
      </w:r>
      <w:hyperlink r:id="rId1670" w:anchor="x1-420003" w:history="1">
        <w:r>
          <w:rPr>
            <w:rStyle w:val="Hyperlink"/>
            <w:rFonts w:cs="Times New Roman"/>
          </w:rPr>
          <w:t>3</w:t>
        </w:r>
      </w:hyperlink>
      <w:r>
        <w:rPr>
          <w:rFonts w:cs="Times New Roman"/>
        </w:rPr>
        <w:t xml:space="preserve">. </w:t>
      </w:r>
    </w:p>
    <w:p w14:paraId="6DF41A4E" w14:textId="77777777" w:rsidR="0060324F" w:rsidRDefault="00803168">
      <w:pPr>
        <w:pStyle w:val="noindent"/>
        <w:divId w:val="1592199410"/>
        <w:rPr>
          <w:rFonts w:cs="Times New Roman"/>
        </w:rPr>
      </w:pPr>
      <w:r>
        <w:rPr>
          <w:rFonts w:cs="Times New Roman"/>
        </w:rPr>
        <w:t xml:space="preserve">What could be the cause of our inability to create ligation products? The method worked so well, without any optimization, for mRNAs of similar length and expression (e.g. </w:t>
      </w:r>
      <w:r>
        <w:rPr>
          <w:rStyle w:val="phvro8t-x-x-120"/>
          <w:rFonts w:cs="Times New Roman"/>
        </w:rPr>
        <w:t>Dst1</w:t>
      </w:r>
      <w:r>
        <w:rPr>
          <w:rFonts w:cs="Times New Roman"/>
        </w:rPr>
        <w:t xml:space="preserve">). Our current hypothesis is that at steady-state levels, the amount of full-length piRNA precursors that exist_in continuous polymers of length &gt;10kb_is extremely low. Low to the point of being below the SeqZip limit of detection. Indeed, many nucleases appear to act on piRNA precursors along their journey from Pol II transcript to mature piRNA (see section </w:t>
      </w:r>
      <w:hyperlink r:id="rId1671" w:anchor="x1-230002" w:history="1">
        <w:r>
          <w:rPr>
            <w:rStyle w:val="Hyperlink"/>
            <w:rFonts w:cs="Times New Roman"/>
          </w:rPr>
          <w:t>1.5.2</w:t>
        </w:r>
      </w:hyperlink>
      <w:r>
        <w:rPr>
          <w:rFonts w:cs="Times New Roman"/>
        </w:rPr>
        <w:t xml:space="preserve">). The piRNA machinery is perhaps too fast and efficient for us to capture these extremely long RNAs. Future experiments that somehow perturb the pathway, such as </w:t>
      </w:r>
      <w:r>
        <w:rPr>
          <w:rStyle w:val="phvro8t-x-x-120"/>
          <w:rFonts w:cs="Times New Roman"/>
        </w:rPr>
        <w:t xml:space="preserve">Pld6 </w:t>
      </w:r>
      <w:r>
        <w:rPr>
          <w:rFonts w:cs="Times New Roman"/>
        </w:rPr>
        <w:t xml:space="preserve">(aka </w:t>
      </w:r>
      <w:r>
        <w:rPr>
          <w:rStyle w:val="phvro8t-x-x-120"/>
          <w:rFonts w:cs="Times New Roman"/>
        </w:rPr>
        <w:t xml:space="preserve">MmZuc, MitoPLD </w:t>
      </w:r>
      <w:r>
        <w:rPr>
          <w:rFonts w:cs="Times New Roman"/>
        </w:rPr>
        <w:t xml:space="preserve">and </w:t>
      </w:r>
      <w:r>
        <w:rPr>
          <w:rStyle w:val="phvro8t-x-x-120"/>
          <w:rFonts w:cs="Times New Roman"/>
        </w:rPr>
        <w:t xml:space="preserve">Zucchini </w:t>
      </w:r>
      <w:r>
        <w:rPr>
          <w:rFonts w:cs="Times New Roman"/>
        </w:rPr>
        <w:t xml:space="preserve">in flies) could accumulate precursors before cleavage occurs. This is discussed in more detail in section </w:t>
      </w:r>
      <w:hyperlink r:id="rId1672" w:anchor="x1-810002" w:history="1">
        <w:r>
          <w:rPr>
            <w:rStyle w:val="Hyperlink"/>
            <w:rFonts w:cs="Times New Roman"/>
          </w:rPr>
          <w:t>5.2</w:t>
        </w:r>
      </w:hyperlink>
      <w:r>
        <w:rPr>
          <w:rFonts w:cs="Times New Roman"/>
        </w:rPr>
        <w:t xml:space="preserve">. </w:t>
      </w:r>
    </w:p>
    <w:p w14:paraId="48A21BDF" w14:textId="77777777" w:rsidR="0060324F" w:rsidRDefault="00803168">
      <w:pPr>
        <w:pStyle w:val="Heading3"/>
        <w:divId w:val="1592199410"/>
        <w:rPr>
          <w:rFonts w:eastAsia="Times New Roman" w:cs="Times New Roman"/>
        </w:rPr>
      </w:pPr>
      <w:r>
        <w:rPr>
          <w:rStyle w:val="titlemark"/>
          <w:rFonts w:eastAsia="Times New Roman" w:cs="Times New Roman"/>
        </w:rPr>
        <w:t xml:space="preserve">4.5 </w:t>
      </w:r>
      <w:r>
        <w:rPr>
          <w:rFonts w:eastAsia="Times New Roman" w:cs="Times New Roman"/>
        </w:rPr>
        <w:t>Precursor Splicing</w:t>
      </w:r>
    </w:p>
    <w:p w14:paraId="0E140578" w14:textId="77777777" w:rsidR="0060324F" w:rsidRDefault="00803168">
      <w:pPr>
        <w:pStyle w:val="noindent"/>
        <w:divId w:val="1592199410"/>
        <w:rPr>
          <w:rFonts w:cs="Times New Roman"/>
        </w:rPr>
      </w:pPr>
      <w:r>
        <w:rPr>
          <w:rFonts w:cs="Times New Roman"/>
        </w:rPr>
        <w:t>Once it was determined that the existence of piRNA precursor transcripts as continuous piRNA precursors could not be demonstrated using SeqZip, careful attention was paid to RNA-Seq data used to determine the edges of precursor loci transcription. The RNA-Seq data, once aligned with a splicing-sensitive algorithm (i.e. _Tophat_ [</w:t>
      </w:r>
      <w:hyperlink r:id="rId1673" w:anchor="XTrapnell2009" w:history="1">
        <w:r>
          <w:rPr>
            <w:rStyle w:val="Hyperlink"/>
            <w:rFonts w:cs="Times New Roman"/>
          </w:rPr>
          <w:t>Trapnell et al.</w:t>
        </w:r>
      </w:hyperlink>
      <w:r>
        <w:rPr>
          <w:rFonts w:cs="Times New Roman"/>
        </w:rPr>
        <w:t>, </w:t>
      </w:r>
      <w:hyperlink r:id="rId1674" w:anchor="XTrapnell2009" w:history="1">
        <w:r>
          <w:rPr>
            <w:rStyle w:val="Hyperlink"/>
            <w:rFonts w:cs="Times New Roman"/>
          </w:rPr>
          <w:t>2009</w:t>
        </w:r>
      </w:hyperlink>
      <w:r>
        <w:rPr>
          <w:rFonts w:cs="Times New Roman"/>
        </w:rPr>
        <w:t xml:space="preserve">]), showed that piRNA precursors were spliced. Multiple reads and species supported intronic segments, each containing little to no RNA-Seq and small RNA reads. A good example of the high-level type of data observation that was being performed until this point is shown in Figure </w:t>
      </w:r>
      <w:hyperlink r:id="rId1675" w:anchor="x1-75001r15" w:history="1">
        <w:r>
          <w:rPr>
            <w:rStyle w:val="Hyperlink"/>
            <w:rFonts w:cs="Times New Roman"/>
          </w:rPr>
          <w:t>4.15</w:t>
        </w:r>
      </w:hyperlink>
      <w:r>
        <w:rPr>
          <w:rFonts w:cs="Times New Roman"/>
        </w:rPr>
        <w:t xml:space="preserve">. In this figure, small RNA data is shown in green along with RNA-Seq data in black. For this particular cluster, the RNA-Seq data and small RNA data appear continuous with the length of gene, as typical for many loci in </w:t>
      </w:r>
      <w:r>
        <w:rPr>
          <w:rStyle w:val="phvro8t-x-x-120"/>
          <w:rFonts w:cs="Times New Roman"/>
        </w:rPr>
        <w:t>Drosophila melanogaster</w:t>
      </w:r>
      <w:r>
        <w:rPr>
          <w:rFonts w:cs="Times New Roman"/>
        </w:rPr>
        <w:t xml:space="preserve">. It was necessary to increase the resolution used to study the piRNA-generating loci in mice in order to accurately define transcripts. </w:t>
      </w:r>
    </w:p>
    <w:p w14:paraId="31227CB3" w14:textId="77777777" w:rsidR="0060324F" w:rsidRDefault="0087170F">
      <w:pPr>
        <w:divId w:val="1592199410"/>
        <w:rPr>
          <w:rFonts w:eastAsia="Times New Roman" w:cs="Times New Roman"/>
        </w:rPr>
      </w:pPr>
      <w:r>
        <w:rPr>
          <w:rFonts w:eastAsia="Times New Roman" w:cs="Times New Roman"/>
        </w:rPr>
        <w:pict w14:anchorId="3E0F0321">
          <v:rect id="_x0000_i1222" style="width:0;height:1.5pt" o:hralign="center" o:hrstd="t" o:hr="t" fillcolor="#aaa" stroked="f"/>
        </w:pict>
      </w:r>
    </w:p>
    <w:p w14:paraId="1316AA09" w14:textId="13F3E830" w:rsidR="0060324F" w:rsidRDefault="00642696">
      <w:pPr>
        <w:pStyle w:val="noindent"/>
        <w:divId w:val="60762271"/>
        <w:rPr>
          <w:rFonts w:cs="Times New Roman"/>
        </w:rPr>
      </w:pPr>
      <w:r>
        <w:rPr>
          <w:rFonts w:cs="Times New Roman"/>
          <w:noProof/>
        </w:rPr>
        <w:drawing>
          <wp:inline distT="0" distB="0" distL="0" distR="0" wp14:anchorId="60F7DA0F" wp14:editId="11C0290F">
            <wp:extent cx="406400" cy="406400"/>
            <wp:effectExtent l="0" t="0" r="0" b="0"/>
            <wp:docPr id="199" name="Picture 199"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IC"/>
                    <pic:cNvPicPr>
                      <a:picLocks noChangeAspect="1" noChangeArrowheads="1"/>
                    </pic:cNvPicPr>
                  </pic:nvPicPr>
                  <pic:blipFill>
                    <a:blip r:link="rId167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785C7ED" w14:textId="77777777" w:rsidR="0060324F" w:rsidRDefault="00803168">
      <w:pPr>
        <w:divId w:val="1488745133"/>
        <w:rPr>
          <w:rFonts w:eastAsia="Times New Roman" w:cs="Times New Roman"/>
        </w:rPr>
      </w:pPr>
      <w:r>
        <w:rPr>
          <w:rStyle w:val="id"/>
          <w:rFonts w:eastAsia="Times New Roman" w:cs="Times New Roman"/>
        </w:rPr>
        <w:t xml:space="preserve">Figure 4.15: </w:t>
      </w:r>
      <w:r>
        <w:rPr>
          <w:rStyle w:val="content"/>
          <w:rFonts w:eastAsia="Times New Roman" w:cs="Times New Roman"/>
        </w:rPr>
        <w:t>Example small RNA and RNA-Seq data aligned to a piRNA-generating loci (</w:t>
      </w:r>
      <w:r>
        <w:rPr>
          <w:rStyle w:val="phvro8t-x-x-120"/>
          <w:rFonts w:eastAsia="Times New Roman" w:cs="Times New Roman"/>
        </w:rPr>
        <w:t>17-qA3.3-26735</w:t>
      </w:r>
      <w:r>
        <w:rPr>
          <w:rStyle w:val="content"/>
          <w:rFonts w:eastAsia="Times New Roman" w:cs="Times New Roman"/>
        </w:rPr>
        <w:t>)</w:t>
      </w:r>
      <w:r>
        <w:rPr>
          <w:rFonts w:eastAsia="Times New Roman" w:cs="Times New Roman"/>
        </w:rPr>
        <w:br/>
      </w:r>
      <w:r>
        <w:rPr>
          <w:rStyle w:val="content"/>
          <w:rFonts w:eastAsia="Times New Roman" w:cs="Times New Roman"/>
        </w:rPr>
        <w:t xml:space="preserve">Show in the context of the genome and surrounding genes (blue) is a piRNA-generating loci, with signal in green. Bottom) zoomed view of the small RNA signal (green) along with poly(A)+-unstranded RNA-Seq (black). </w:t>
      </w:r>
    </w:p>
    <w:p w14:paraId="1253B2D5" w14:textId="77777777" w:rsidR="0060324F" w:rsidRDefault="00803168">
      <w:pPr>
        <w:pStyle w:val="noindent"/>
        <w:divId w:val="60762271"/>
        <w:rPr>
          <w:rFonts w:cs="Times New Roman"/>
        </w:rPr>
      </w:pPr>
      <w:r>
        <w:rPr>
          <w:rFonts w:cs="Times New Roman"/>
        </w:rPr>
        <w:t xml:space="preserve">One of the most illustrative piRNA-generating loci is that containing the genes </w:t>
      </w:r>
      <w:r>
        <w:rPr>
          <w:rStyle w:val="phvro8t-x-x-120"/>
          <w:rFonts w:cs="Times New Roman"/>
        </w:rPr>
        <w:t xml:space="preserve">17-qA3.3-27363.1 and 17-qA3.3-26735 </w:t>
      </w:r>
      <w:r>
        <w:rPr>
          <w:rFonts w:cs="Times New Roman"/>
        </w:rPr>
        <w:t xml:space="preserve">(Figure </w:t>
      </w:r>
      <w:hyperlink r:id="rId1677" w:anchor="x1-75002r16" w:history="1">
        <w:r>
          <w:rPr>
            <w:rStyle w:val="Hyperlink"/>
            <w:rFonts w:cs="Times New Roman"/>
          </w:rPr>
          <w:t>4.16</w:t>
        </w:r>
      </w:hyperlink>
      <w:r>
        <w:rPr>
          <w:rFonts w:cs="Times New Roman"/>
        </w:rPr>
        <w:t xml:space="preserve">). These two genes are expressed in pre-pachytene testes and increase expression once mice hit 14.5 dpp. These two genes along account for 27% of all the piRNAs sequenced at 14.5 dpp (see Chapter </w:t>
      </w:r>
      <w:hyperlink r:id="rId1678" w:anchor="x1-420003" w:history="1">
        <w:r>
          <w:rPr>
            <w:rStyle w:val="Hyperlink"/>
            <w:rFonts w:cs="Times New Roman"/>
          </w:rPr>
          <w:t>3</w:t>
        </w:r>
      </w:hyperlink>
      <w:r>
        <w:rPr>
          <w:rFonts w:cs="Times New Roman"/>
        </w:rPr>
        <w:t xml:space="preserve"> and Table </w:t>
      </w:r>
      <w:hyperlink r:id="rId1679" w:anchor="x1-71002r2" w:history="1">
        <w:r>
          <w:rPr>
            <w:rStyle w:val="Hyperlink"/>
            <w:rFonts w:cs="Times New Roman"/>
          </w:rPr>
          <w:t>4.2</w:t>
        </w:r>
      </w:hyperlink>
      <w:r>
        <w:rPr>
          <w:rFonts w:cs="Times New Roman"/>
        </w:rPr>
        <w:t>). A extremely informative feature, detected early from initial poly(A)+-unstranded RNA-Seq libraries, was the absence of signal near the apparent 3</w:t>
      </w:r>
      <w:r>
        <w:rPr>
          <w:rStyle w:val="cmsy-8"/>
          <w:rFonts w:ascii="Times New Roman" w:hAnsi="Times New Roman" w:cs="Times New Roman"/>
        </w:rPr>
        <w:t>′</w:t>
      </w:r>
      <w:r>
        <w:rPr>
          <w:rFonts w:cs="Times New Roman"/>
        </w:rPr>
        <w:t xml:space="preserve"> end of the loci. There were many reads that could be aligned across this gap, as if it was a traditional mRNA intron. There were no repeat element that would have depleted this region of the message for reads, as with other sections of the locus. The most obvious explanation was that the precursor contained an intron, which was spliced out prior to poly(A) tailing.. </w:t>
      </w:r>
    </w:p>
    <w:p w14:paraId="30003FCA" w14:textId="77777777" w:rsidR="0060324F" w:rsidRDefault="0087170F">
      <w:pPr>
        <w:divId w:val="60762271"/>
        <w:rPr>
          <w:rFonts w:eastAsia="Times New Roman" w:cs="Times New Roman"/>
        </w:rPr>
      </w:pPr>
      <w:r>
        <w:rPr>
          <w:rFonts w:eastAsia="Times New Roman" w:cs="Times New Roman"/>
        </w:rPr>
        <w:pict w14:anchorId="1F755FD2">
          <v:rect id="_x0000_i1224" style="width:0;height:1.5pt" o:hralign="center" o:hrstd="t" o:hr="t" fillcolor="#aaa" stroked="f"/>
        </w:pict>
      </w:r>
    </w:p>
    <w:p w14:paraId="149BFAE2" w14:textId="23AA1048" w:rsidR="0060324F" w:rsidRDefault="00642696">
      <w:pPr>
        <w:pStyle w:val="noindent"/>
        <w:divId w:val="96366376"/>
        <w:rPr>
          <w:rFonts w:cs="Times New Roman"/>
        </w:rPr>
      </w:pPr>
      <w:r>
        <w:rPr>
          <w:rFonts w:cs="Times New Roman"/>
          <w:noProof/>
        </w:rPr>
        <w:drawing>
          <wp:inline distT="0" distB="0" distL="0" distR="0" wp14:anchorId="74E9C41E" wp14:editId="07D579B0">
            <wp:extent cx="406400" cy="406400"/>
            <wp:effectExtent l="0" t="0" r="0" b="0"/>
            <wp:docPr id="201" name="Picture 201"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IC"/>
                    <pic:cNvPicPr>
                      <a:picLocks noChangeAspect="1" noChangeArrowheads="1"/>
                    </pic:cNvPicPr>
                  </pic:nvPicPr>
                  <pic:blipFill>
                    <a:blip r:link="rId168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EF4630E" w14:textId="77777777" w:rsidR="0060324F" w:rsidRDefault="00803168">
      <w:pPr>
        <w:divId w:val="2048143624"/>
        <w:rPr>
          <w:rFonts w:eastAsia="Times New Roman" w:cs="Times New Roman"/>
        </w:rPr>
      </w:pPr>
      <w:r>
        <w:rPr>
          <w:rStyle w:val="id"/>
          <w:rFonts w:eastAsia="Times New Roman" w:cs="Times New Roman"/>
        </w:rPr>
        <w:t xml:space="preserve">Figure 4.16: </w:t>
      </w:r>
      <w:r>
        <w:rPr>
          <w:rStyle w:val="content"/>
          <w:rFonts w:eastAsia="Times New Roman" w:cs="Times New Roman"/>
        </w:rPr>
        <w:t>Introns in mammalian piRNA precursors</w:t>
      </w:r>
      <w:r>
        <w:rPr>
          <w:rFonts w:eastAsia="Times New Roman" w:cs="Times New Roman"/>
        </w:rPr>
        <w:br/>
      </w:r>
      <w:r>
        <w:rPr>
          <w:rStyle w:val="content"/>
          <w:rFonts w:eastAsia="Times New Roman" w:cs="Times New Roman"/>
        </w:rPr>
        <w:t xml:space="preserve">Top) Divergently transcribed piRNA-producing genes </w:t>
      </w:r>
      <w:r>
        <w:rPr>
          <w:rStyle w:val="phvro8t-x-x-120"/>
          <w:rFonts w:eastAsia="Times New Roman" w:cs="Times New Roman"/>
        </w:rPr>
        <w:t>17-qA3.3-27363.1 and</w:t>
      </w:r>
      <w:r>
        <w:rPr>
          <w:rStyle w:val="content"/>
          <w:rFonts w:eastAsia="Times New Roman" w:cs="Times New Roman"/>
        </w:rPr>
        <w:t xml:space="preserve"> </w:t>
      </w:r>
      <w:r>
        <w:rPr>
          <w:rStyle w:val="phvro8t-x-x-120"/>
          <w:rFonts w:eastAsia="Times New Roman" w:cs="Times New Roman"/>
        </w:rPr>
        <w:t>17-qA3.3-26735</w:t>
      </w:r>
      <w:r>
        <w:rPr>
          <w:rStyle w:val="content"/>
          <w:rFonts w:eastAsia="Times New Roman" w:cs="Times New Roman"/>
        </w:rPr>
        <w:t>. These genes are transcribed from a common promoter. Plus strand small RNAs are shown in blue, minus stranded small RNAs in red. poly(A)+-unstranded) RNA-Seq is shown in black. Bottom) Zoomed portion of the message near the 3</w:t>
      </w:r>
      <w:r>
        <w:rPr>
          <w:rStyle w:val="cmsy-8"/>
          <w:rFonts w:ascii="Times New Roman" w:eastAsia="Times New Roman" w:hAnsi="Times New Roman" w:cs="Times New Roman"/>
        </w:rPr>
        <w:t>′</w:t>
      </w:r>
      <w:r>
        <w:rPr>
          <w:rStyle w:val="content"/>
          <w:rFonts w:eastAsia="Times New Roman" w:cs="Times New Roman"/>
        </w:rPr>
        <w:t xml:space="preserve"> end of </w:t>
      </w:r>
      <w:r>
        <w:rPr>
          <w:rStyle w:val="phvro8t-x-x-120"/>
          <w:rFonts w:eastAsia="Times New Roman" w:cs="Times New Roman"/>
        </w:rPr>
        <w:t>17-qA3.3-26735</w:t>
      </w:r>
      <w:r>
        <w:rPr>
          <w:rStyle w:val="content"/>
          <w:rFonts w:eastAsia="Times New Roman" w:cs="Times New Roman"/>
        </w:rPr>
        <w:t xml:space="preserve">. Plus-stranded small RNA (blue) and RNA-Seq reads in black. Multiple RNA reads and species aligned across a intron. This region was also largely free of small RNA signal. </w:t>
      </w:r>
    </w:p>
    <w:p w14:paraId="4088D758" w14:textId="77777777" w:rsidR="0060324F" w:rsidRDefault="00803168">
      <w:pPr>
        <w:pStyle w:val="noindent"/>
        <w:divId w:val="96366376"/>
        <w:rPr>
          <w:rFonts w:cs="Times New Roman"/>
        </w:rPr>
      </w:pPr>
      <w:r>
        <w:rPr>
          <w:rFonts w:cs="Times New Roman"/>
        </w:rPr>
        <w:t xml:space="preserve">The results shown in Figure </w:t>
      </w:r>
      <w:hyperlink r:id="rId1681" w:anchor="x1-75002r16" w:history="1">
        <w:r>
          <w:rPr>
            <w:rStyle w:val="Hyperlink"/>
            <w:rFonts w:cs="Times New Roman"/>
          </w:rPr>
          <w:t>4.16</w:t>
        </w:r>
      </w:hyperlink>
      <w:r>
        <w:rPr>
          <w:rFonts w:cs="Times New Roman"/>
        </w:rPr>
        <w:t xml:space="preserve"> were very exciting initially, and provided important clues to the biogenesis of piRNAs. The presence of an intron indicates Pol II origin. The lack of small RNA within the intron supported mature piRNA creation after precursor splicing. A major reason why this feature had not already been noticed is that small RNA data is not long enough to accurately and confidently align across splice junctions. Therefore, intron detection had to wait for application of longer RNA-Seq reads and splicing-sensitive alignment software. Once these introns were known, supporting their use with small RNA data become possible. </w:t>
      </w:r>
    </w:p>
    <w:p w14:paraId="5CBA1AD7" w14:textId="77777777" w:rsidR="0060324F" w:rsidRDefault="00803168">
      <w:pPr>
        <w:pStyle w:val="noindent"/>
        <w:divId w:val="96366376"/>
        <w:rPr>
          <w:rFonts w:cs="Times New Roman"/>
        </w:rPr>
      </w:pPr>
      <w:r>
        <w:rPr>
          <w:rFonts w:cs="Times New Roman"/>
        </w:rPr>
        <w:t>Using genomic coordinates supplied by the splicing-sensitive alignment algorithm ([</w:t>
      </w:r>
      <w:hyperlink r:id="rId1682" w:anchor="XTrapnell2009" w:history="1">
        <w:r>
          <w:rPr>
            <w:rStyle w:val="Hyperlink"/>
            <w:rFonts w:cs="Times New Roman"/>
          </w:rPr>
          <w:t>Trapnell et al.</w:t>
        </w:r>
      </w:hyperlink>
      <w:r>
        <w:rPr>
          <w:rFonts w:cs="Times New Roman"/>
        </w:rPr>
        <w:t>, </w:t>
      </w:r>
      <w:hyperlink r:id="rId1683" w:anchor="XTrapnell2009" w:history="1">
        <w:r>
          <w:rPr>
            <w:rStyle w:val="Hyperlink"/>
            <w:rFonts w:cs="Times New Roman"/>
          </w:rPr>
          <w:t>2009</w:t>
        </w:r>
      </w:hyperlink>
      <w:r>
        <w:rPr>
          <w:rFonts w:cs="Times New Roman"/>
        </w:rPr>
        <w:t xml:space="preserve">]), an alignment index of transcript sequences </w:t>
      </w:r>
      <w:r>
        <w:rPr>
          <w:rStyle w:val="phvro8t-x-x-120"/>
          <w:rFonts w:cs="Times New Roman"/>
        </w:rPr>
        <w:t xml:space="preserve">flanking </w:t>
      </w:r>
      <w:r>
        <w:rPr>
          <w:rFonts w:cs="Times New Roman"/>
        </w:rPr>
        <w:t>was created. Then, using a more traditional (in terms of small RNA alignment) aligner, Bowtie [</w:t>
      </w:r>
      <w:hyperlink r:id="rId1684" w:anchor="XLangmead2009" w:history="1">
        <w:r>
          <w:rPr>
            <w:rStyle w:val="Hyperlink"/>
            <w:rFonts w:cs="Times New Roman"/>
          </w:rPr>
          <w:t>Langmead et al.</w:t>
        </w:r>
      </w:hyperlink>
      <w:r>
        <w:rPr>
          <w:rFonts w:cs="Times New Roman"/>
        </w:rPr>
        <w:t>, </w:t>
      </w:r>
      <w:hyperlink r:id="rId1685" w:anchor="XLangmead2009" w:history="1">
        <w:r>
          <w:rPr>
            <w:rStyle w:val="Hyperlink"/>
            <w:rFonts w:cs="Times New Roman"/>
          </w:rPr>
          <w:t>2009</w:t>
        </w:r>
      </w:hyperlink>
      <w:r>
        <w:rPr>
          <w:rFonts w:cs="Times New Roman"/>
        </w:rPr>
        <w:t xml:space="preserve">], those piRNAs that did </w:t>
      </w:r>
      <w:r>
        <w:rPr>
          <w:rStyle w:val="phvro8t-x-x-120"/>
          <w:rFonts w:cs="Times New Roman"/>
        </w:rPr>
        <w:t xml:space="preserve">not </w:t>
      </w:r>
      <w:r>
        <w:rPr>
          <w:rFonts w:cs="Times New Roman"/>
        </w:rPr>
        <w:t xml:space="preserve">map to the genome could be aligned to index containg piRNA precursor splice junctions. This experiment is shown graphically in Figure </w:t>
      </w:r>
      <w:hyperlink r:id="rId1686" w:anchor="x1-75003r17" w:history="1">
        <w:r>
          <w:rPr>
            <w:rStyle w:val="Hyperlink"/>
            <w:rFonts w:cs="Times New Roman"/>
          </w:rPr>
          <w:t>4.17</w:t>
        </w:r>
      </w:hyperlink>
      <w:r>
        <w:rPr>
          <w:rFonts w:cs="Times New Roman"/>
        </w:rPr>
        <w:t xml:space="preserve">. </w:t>
      </w:r>
    </w:p>
    <w:p w14:paraId="6AA49C12" w14:textId="77777777" w:rsidR="0060324F" w:rsidRDefault="0087170F">
      <w:pPr>
        <w:divId w:val="96366376"/>
        <w:rPr>
          <w:rFonts w:eastAsia="Times New Roman" w:cs="Times New Roman"/>
        </w:rPr>
      </w:pPr>
      <w:r>
        <w:rPr>
          <w:rFonts w:eastAsia="Times New Roman" w:cs="Times New Roman"/>
        </w:rPr>
        <w:pict w14:anchorId="4715A204">
          <v:rect id="_x0000_i1226" style="width:0;height:1.5pt" o:hralign="center" o:hrstd="t" o:hr="t" fillcolor="#aaa" stroked="f"/>
        </w:pict>
      </w:r>
    </w:p>
    <w:p w14:paraId="480442F1" w14:textId="14D9D739" w:rsidR="0060324F" w:rsidRDefault="00642696">
      <w:pPr>
        <w:pStyle w:val="noindent"/>
        <w:divId w:val="2035424295"/>
        <w:rPr>
          <w:rFonts w:cs="Times New Roman"/>
        </w:rPr>
      </w:pPr>
      <w:r>
        <w:rPr>
          <w:rFonts w:cs="Times New Roman"/>
          <w:noProof/>
        </w:rPr>
        <w:drawing>
          <wp:inline distT="0" distB="0" distL="0" distR="0" wp14:anchorId="23F55BAE" wp14:editId="3269832B">
            <wp:extent cx="406400" cy="406400"/>
            <wp:effectExtent l="0" t="0" r="0" b="0"/>
            <wp:docPr id="203" name="Picture 203"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IC"/>
                    <pic:cNvPicPr>
                      <a:picLocks noChangeAspect="1" noChangeArrowheads="1"/>
                    </pic:cNvPicPr>
                  </pic:nvPicPr>
                  <pic:blipFill>
                    <a:blip r:link="rId168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668900AC" w14:textId="77777777" w:rsidR="0060324F" w:rsidRDefault="00803168">
      <w:pPr>
        <w:divId w:val="154608858"/>
        <w:rPr>
          <w:rFonts w:eastAsia="Times New Roman" w:cs="Times New Roman"/>
        </w:rPr>
      </w:pPr>
      <w:r>
        <w:rPr>
          <w:rStyle w:val="id"/>
          <w:rFonts w:eastAsia="Times New Roman" w:cs="Times New Roman"/>
        </w:rPr>
        <w:t xml:space="preserve">Figure 4.17: </w:t>
      </w:r>
      <w:r>
        <w:rPr>
          <w:rStyle w:val="content"/>
          <w:rFonts w:eastAsia="Times New Roman" w:cs="Times New Roman"/>
        </w:rPr>
        <w:t>piRNAs map to precursor transcript splice junctions</w:t>
      </w:r>
      <w:r>
        <w:rPr>
          <w:rFonts w:eastAsia="Times New Roman" w:cs="Times New Roman"/>
        </w:rPr>
        <w:br/>
      </w:r>
      <w:r>
        <w:rPr>
          <w:rStyle w:val="content"/>
          <w:rFonts w:eastAsia="Times New Roman" w:cs="Times New Roman"/>
        </w:rPr>
        <w:t>Top) piRNA density (green) and RNA-Seq density at the 3</w:t>
      </w:r>
      <w:r>
        <w:rPr>
          <w:rStyle w:val="cmsy-8"/>
          <w:rFonts w:ascii="Times New Roman" w:eastAsia="Times New Roman" w:hAnsi="Times New Roman" w:cs="Times New Roman"/>
        </w:rPr>
        <w:t>′</w:t>
      </w:r>
      <w:r>
        <w:rPr>
          <w:rStyle w:val="content"/>
          <w:rFonts w:eastAsia="Times New Roman" w:cs="Times New Roman"/>
        </w:rPr>
        <w:t xml:space="preserve"> most intron within </w:t>
      </w:r>
      <w:r>
        <w:rPr>
          <w:rStyle w:val="phvro8t-x-x-120"/>
          <w:rFonts w:eastAsia="Times New Roman" w:cs="Times New Roman"/>
        </w:rPr>
        <w:t>17-qA3.3-26735</w:t>
      </w:r>
      <w:r>
        <w:rPr>
          <w:rStyle w:val="content"/>
          <w:rFonts w:eastAsia="Times New Roman" w:cs="Times New Roman"/>
        </w:rPr>
        <w:t xml:space="preserve">. Bottom) A splice junction sequence (blue) created by joining the sequences just outside the intron shown in (Top) is sufficient to align non-genome mapping piRNAs. </w:t>
      </w:r>
    </w:p>
    <w:p w14:paraId="30EBC09E" w14:textId="77777777" w:rsidR="0060324F" w:rsidRDefault="00803168">
      <w:pPr>
        <w:pStyle w:val="noindent"/>
        <w:divId w:val="2035424295"/>
        <w:rPr>
          <w:rFonts w:cs="Times New Roman"/>
        </w:rPr>
      </w:pPr>
      <w:r>
        <w:rPr>
          <w:rFonts w:cs="Times New Roman"/>
        </w:rPr>
        <w:t xml:space="preserve">Chapter </w:t>
      </w:r>
      <w:hyperlink r:id="rId1688" w:anchor="x1-420003" w:history="1">
        <w:r>
          <w:rPr>
            <w:rStyle w:val="Hyperlink"/>
            <w:rFonts w:cs="Times New Roman"/>
          </w:rPr>
          <w:t>3</w:t>
        </w:r>
      </w:hyperlink>
      <w:r>
        <w:rPr>
          <w:rFonts w:cs="Times New Roman"/>
        </w:rPr>
        <w:t xml:space="preserve"> discusses the ultimate refinement of the observations described above, including the generality of splicing within precursor transcripts. In fact, there are a total of 383 introns within the _intergenic_ sub-classified 214 piRNA-generating loci from [</w:t>
      </w:r>
      <w:hyperlink r:id="rId1689" w:anchor="XLi2013e" w:history="1">
        <w:r>
          <w:rPr>
            <w:rStyle w:val="Hyperlink"/>
            <w:rFonts w:cs="Times New Roman"/>
          </w:rPr>
          <w:t>Li et al.</w:t>
        </w:r>
      </w:hyperlink>
      <w:r>
        <w:rPr>
          <w:rFonts w:cs="Times New Roman"/>
        </w:rPr>
        <w:t>, </w:t>
      </w:r>
      <w:hyperlink r:id="rId1690" w:anchor="XLi2013e" w:history="1">
        <w:r>
          <w:rPr>
            <w:rStyle w:val="Hyperlink"/>
            <w:rFonts w:cs="Times New Roman"/>
          </w:rPr>
          <w:t>2013b</w:t>
        </w:r>
      </w:hyperlink>
      <w:r>
        <w:rPr>
          <w:rFonts w:cs="Times New Roman"/>
        </w:rPr>
        <w:t xml:space="preserve">]. These introns display a A-MYB_dependent small RNA signal across their exon-exon junctions (Figure </w:t>
      </w:r>
      <w:hyperlink r:id="rId1691" w:anchor="x1-75004r18" w:history="1">
        <w:r>
          <w:rPr>
            <w:rStyle w:val="Hyperlink"/>
            <w:rFonts w:cs="Times New Roman"/>
          </w:rPr>
          <w:t>4.18</w:t>
        </w:r>
      </w:hyperlink>
      <w:r>
        <w:rPr>
          <w:rFonts w:cs="Times New Roman"/>
        </w:rPr>
        <w:t xml:space="preserve">). The more traditionally looking piRNA-producing loci of the _genic_ subclass, contain far more introns (2,113). The signal for these transcripts does not display the same A-MYB_dependent small RNA signal. These subclasses are provided in Appendix </w:t>
      </w:r>
      <w:hyperlink r:id="rId1692" w:anchor="x1-106001r2" w:history="1">
        <w:r>
          <w:rPr>
            <w:rStyle w:val="Hyperlink"/>
            <w:rFonts w:cs="Times New Roman"/>
          </w:rPr>
          <w:t>A.2</w:t>
        </w:r>
      </w:hyperlink>
      <w:r>
        <w:rPr>
          <w:rFonts w:cs="Times New Roman"/>
        </w:rPr>
        <w:t xml:space="preserve">. </w:t>
      </w:r>
    </w:p>
    <w:p w14:paraId="5F494A15" w14:textId="77777777" w:rsidR="0060324F" w:rsidRDefault="0087170F">
      <w:pPr>
        <w:divId w:val="2035424295"/>
        <w:rPr>
          <w:rFonts w:eastAsia="Times New Roman" w:cs="Times New Roman"/>
        </w:rPr>
      </w:pPr>
      <w:r>
        <w:rPr>
          <w:rFonts w:eastAsia="Times New Roman" w:cs="Times New Roman"/>
        </w:rPr>
        <w:pict w14:anchorId="16CAEF17">
          <v:rect id="_x0000_i1228" style="width:0;height:1.5pt" o:hralign="center" o:hrstd="t" o:hr="t" fillcolor="#aaa" stroked="f"/>
        </w:pict>
      </w:r>
    </w:p>
    <w:p w14:paraId="19ABFBEC" w14:textId="16A2BD05" w:rsidR="0060324F" w:rsidRDefault="00642696">
      <w:pPr>
        <w:pStyle w:val="noindent"/>
        <w:divId w:val="1762221249"/>
        <w:rPr>
          <w:rFonts w:cs="Times New Roman"/>
        </w:rPr>
      </w:pPr>
      <w:r>
        <w:rPr>
          <w:rFonts w:cs="Times New Roman"/>
          <w:noProof/>
        </w:rPr>
        <w:drawing>
          <wp:inline distT="0" distB="0" distL="0" distR="0" wp14:anchorId="024306C6" wp14:editId="2D61A925">
            <wp:extent cx="406400" cy="406400"/>
            <wp:effectExtent l="0" t="0" r="0" b="0"/>
            <wp:docPr id="205" name="Picture 205"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IC"/>
                    <pic:cNvPicPr>
                      <a:picLocks noChangeAspect="1" noChangeArrowheads="1"/>
                    </pic:cNvPicPr>
                  </pic:nvPicPr>
                  <pic:blipFill>
                    <a:blip r:link="rId169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75EC3C9C" w14:textId="77777777" w:rsidR="0060324F" w:rsidRDefault="00803168">
      <w:pPr>
        <w:divId w:val="1531257312"/>
        <w:rPr>
          <w:rFonts w:eastAsia="Times New Roman" w:cs="Times New Roman"/>
        </w:rPr>
      </w:pPr>
      <w:r>
        <w:rPr>
          <w:rStyle w:val="id"/>
          <w:rFonts w:eastAsia="Times New Roman" w:cs="Times New Roman"/>
        </w:rPr>
        <w:t xml:space="preserve">Figure 4.18: </w:t>
      </w:r>
      <w:r>
        <w:rPr>
          <w:rStyle w:val="phvro8t-x-x-120"/>
          <w:rFonts w:eastAsia="Times New Roman" w:cs="Times New Roman"/>
        </w:rPr>
        <w:t xml:space="preserve">A-Myb </w:t>
      </w:r>
      <w:r>
        <w:rPr>
          <w:rStyle w:val="content"/>
          <w:rFonts w:eastAsia="Times New Roman" w:cs="Times New Roman"/>
        </w:rPr>
        <w:t>Mutants produce no splice-junction mapping piRNAs for genic piRNA-producing loci</w:t>
      </w:r>
      <w:r>
        <w:rPr>
          <w:rFonts w:eastAsia="Times New Roman" w:cs="Times New Roman"/>
        </w:rPr>
        <w:br/>
      </w:r>
      <w:r>
        <w:rPr>
          <w:rStyle w:val="content"/>
          <w:rFonts w:eastAsia="Times New Roman" w:cs="Times New Roman"/>
        </w:rPr>
        <w:t xml:space="preserve">Trimmed mean ppm of junction-mapping piRNAs within two classes (_genic &amp; Intergenic_) loci. Shown in red is signal from </w:t>
      </w:r>
      <w:r>
        <w:rPr>
          <w:rStyle w:val="phvro8t-x-x-120"/>
          <w:rFonts w:eastAsia="Times New Roman" w:cs="Times New Roman"/>
        </w:rPr>
        <w:t xml:space="preserve">A-Myb </w:t>
      </w:r>
      <w:r>
        <w:rPr>
          <w:rStyle w:val="content"/>
          <w:rFonts w:eastAsia="Times New Roman" w:cs="Times New Roman"/>
        </w:rPr>
        <w:t xml:space="preserve">mutant mice, black </w:t>
      </w:r>
      <w:r>
        <w:rPr>
          <w:rStyle w:val="phvro8t-x-x-120"/>
          <w:rFonts w:eastAsia="Times New Roman" w:cs="Times New Roman"/>
        </w:rPr>
        <w:t>A-Myb</w:t>
      </w:r>
      <w:r>
        <w:rPr>
          <w:rStyle w:val="content"/>
          <w:rFonts w:eastAsia="Times New Roman" w:cs="Times New Roman"/>
        </w:rPr>
        <w:t xml:space="preserve"> heterozygous mice. All data from stranded RNA-Seq (strand accounted for during alignment and signal aggregation). </w:t>
      </w:r>
    </w:p>
    <w:p w14:paraId="02DE2F80" w14:textId="77777777" w:rsidR="0060324F" w:rsidRDefault="00803168">
      <w:pPr>
        <w:pStyle w:val="noindent"/>
        <w:divId w:val="1762221249"/>
        <w:rPr>
          <w:rFonts w:cs="Times New Roman"/>
        </w:rPr>
      </w:pPr>
      <w:r>
        <w:rPr>
          <w:rFonts w:cs="Times New Roman"/>
        </w:rPr>
        <w:t xml:space="preserve">While it was not possible to demonstrate continuity of piRNA-producing precursors using the SeqZip method, development of advanced HTS methods and computational approaches provides clear evidence that they are (see Chapter </w:t>
      </w:r>
      <w:hyperlink r:id="rId1694" w:anchor="x1-420003" w:history="1">
        <w:r>
          <w:rPr>
            <w:rStyle w:val="Hyperlink"/>
            <w:rFonts w:cs="Times New Roman"/>
          </w:rPr>
          <w:t>3</w:t>
        </w:r>
      </w:hyperlink>
      <w:r>
        <w:rPr>
          <w:rFonts w:cs="Times New Roman"/>
        </w:rPr>
        <w:t xml:space="preserve">). Proposed future experiments into mammalian piRNA precursors are discussed in section </w:t>
      </w:r>
      <w:hyperlink r:id="rId1695" w:anchor="x1-810002" w:history="1">
        <w:r>
          <w:rPr>
            <w:rStyle w:val="Hyperlink"/>
            <w:rFonts w:cs="Times New Roman"/>
          </w:rPr>
          <w:t>5.2</w:t>
        </w:r>
      </w:hyperlink>
      <w:r>
        <w:rPr>
          <w:rFonts w:cs="Times New Roman"/>
        </w:rPr>
        <w:t xml:space="preserve">. </w:t>
      </w:r>
    </w:p>
    <w:p w14:paraId="20D0FAAC" w14:textId="77777777" w:rsidR="0060324F" w:rsidRDefault="00803168">
      <w:pPr>
        <w:pStyle w:val="Heading2"/>
        <w:divId w:val="1762221249"/>
        <w:rPr>
          <w:rFonts w:eastAsia="Times New Roman" w:cs="Times New Roman"/>
        </w:rPr>
      </w:pPr>
      <w:r>
        <w:rPr>
          <w:rStyle w:val="titlemark"/>
          <w:rFonts w:eastAsia="Times New Roman" w:cs="Times New Roman"/>
        </w:rPr>
        <w:t>Chapter 5</w:t>
      </w:r>
      <w:r>
        <w:rPr>
          <w:rFonts w:eastAsia="Times New Roman" w:cs="Times New Roman"/>
        </w:rPr>
        <w:br/>
        <w:t>Discussion</w:t>
      </w:r>
    </w:p>
    <w:p w14:paraId="0C2D62AB" w14:textId="77777777" w:rsidR="0060324F" w:rsidRDefault="00803168">
      <w:pPr>
        <w:pStyle w:val="Heading3"/>
        <w:divId w:val="1762221249"/>
        <w:rPr>
          <w:rFonts w:eastAsia="Times New Roman" w:cs="Times New Roman"/>
        </w:rPr>
      </w:pPr>
      <w:r>
        <w:rPr>
          <w:rStyle w:val="titlemark"/>
          <w:rFonts w:eastAsia="Times New Roman" w:cs="Times New Roman"/>
        </w:rPr>
        <w:t xml:space="preserve">5.1 </w:t>
      </w:r>
      <w:r>
        <w:rPr>
          <w:rFonts w:eastAsia="Times New Roman" w:cs="Times New Roman"/>
        </w:rPr>
        <w:t>Concerning the Transcriptome</w:t>
      </w:r>
    </w:p>
    <w:p w14:paraId="442EFDDB" w14:textId="77777777" w:rsidR="0060324F" w:rsidRDefault="00803168">
      <w:pPr>
        <w:pStyle w:val="noindent"/>
        <w:divId w:val="1762221249"/>
        <w:rPr>
          <w:rFonts w:cs="Times New Roman"/>
        </w:rPr>
      </w:pPr>
      <w:r>
        <w:rPr>
          <w:rFonts w:cs="Times New Roman"/>
        </w:rPr>
        <w:t>Deep sequencing of transcriptomes has revolutionized biology. Previously, transcript identification and characterization involved significant labor, cost, and materials. In the mid-90_s, microarray technology [</w:t>
      </w:r>
      <w:hyperlink r:id="rId1696" w:anchor="XSchena1995a" w:history="1">
        <w:r>
          <w:rPr>
            <w:rStyle w:val="Hyperlink"/>
            <w:rFonts w:cs="Times New Roman"/>
          </w:rPr>
          <w:t>Schena et al.</w:t>
        </w:r>
      </w:hyperlink>
      <w:r>
        <w:rPr>
          <w:rFonts w:cs="Times New Roman"/>
        </w:rPr>
        <w:t>, </w:t>
      </w:r>
      <w:hyperlink r:id="rId1697" w:anchor="XSchena1995a" w:history="1">
        <w:r>
          <w:rPr>
            <w:rStyle w:val="Hyperlink"/>
            <w:rFonts w:cs="Times New Roman"/>
          </w:rPr>
          <w:t>1995</w:t>
        </w:r>
      </w:hyperlink>
      <w:r>
        <w:rPr>
          <w:rFonts w:cs="Times New Roman"/>
        </w:rPr>
        <w:t xml:space="preserve">] gave a tantalizing glimpse into how genes were expressed, but were limited to probed, and therefore known, sequences. Yet, the green and red landscapes hinted at incredible complexity. Full realization of this complexity would have to wait for technology to catch up. </w:t>
      </w:r>
    </w:p>
    <w:p w14:paraId="59CD9C30" w14:textId="77777777" w:rsidR="0060324F" w:rsidRDefault="00803168">
      <w:pPr>
        <w:pStyle w:val="noindent"/>
        <w:divId w:val="1762221249"/>
        <w:rPr>
          <w:rFonts w:cs="Times New Roman"/>
        </w:rPr>
      </w:pPr>
      <w:r>
        <w:rPr>
          <w:rFonts w:cs="Times New Roman"/>
        </w:rPr>
        <w:t xml:space="preserve">RNA-seq </w:t>
      </w:r>
      <w:del w:id="189" w:author="moorelab" w:date="2014-05-04T10:32:00Z">
        <w:r w:rsidDel="00CC4FDC">
          <w:rPr>
            <w:rFonts w:cs="Times New Roman"/>
          </w:rPr>
          <w:delText xml:space="preserve">is </w:delText>
        </w:r>
      </w:del>
      <w:ins w:id="190" w:author="moorelab" w:date="2014-05-04T10:32:00Z">
        <w:r w:rsidR="00CC4FDC">
          <w:rPr>
            <w:rFonts w:cs="Times New Roman"/>
          </w:rPr>
          <w:t xml:space="preserve">was </w:t>
        </w:r>
      </w:ins>
      <w:r>
        <w:rPr>
          <w:rFonts w:cs="Times New Roman"/>
        </w:rPr>
        <w:t xml:space="preserve">possible due to incremental improvements in numerous supportive technologies included: (1) digital optics; (2) microscopy; (3) slide chemistry; (4) colony PCR; and (4) nucleic-acid alignment. A HiSeq 2500 relies on all of these technologies (and others) to produce the &gt;100,000,000 sequences that allow scientists to peer into the transcriptional output of a genome. </w:t>
      </w:r>
    </w:p>
    <w:p w14:paraId="3FEDD147" w14:textId="77777777" w:rsidR="0060324F" w:rsidRDefault="00803168">
      <w:pPr>
        <w:pStyle w:val="noindent"/>
        <w:divId w:val="1762221249"/>
        <w:rPr>
          <w:rFonts w:cs="Times New Roman"/>
        </w:rPr>
      </w:pPr>
      <w:r>
        <w:rPr>
          <w:rFonts w:cs="Times New Roman"/>
        </w:rPr>
        <w:t>Biologists can now think beyond mRNAs and small RNAs. The former captured our interest for 30+ years [</w:t>
      </w:r>
      <w:hyperlink r:id="rId1698" w:anchor="XFuruichi1975" w:history="1">
        <w:r>
          <w:rPr>
            <w:rStyle w:val="Hyperlink"/>
            <w:rFonts w:cs="Times New Roman"/>
          </w:rPr>
          <w:t>Furuichi</w:t>
        </w:r>
      </w:hyperlink>
      <w:r>
        <w:rPr>
          <w:rFonts w:cs="Times New Roman"/>
        </w:rPr>
        <w:t>, </w:t>
      </w:r>
      <w:hyperlink r:id="rId1699" w:anchor="XFuruichi1975" w:history="1">
        <w:r>
          <w:rPr>
            <w:rStyle w:val="Hyperlink"/>
            <w:rFonts w:cs="Times New Roman"/>
          </w:rPr>
          <w:t>1975</w:t>
        </w:r>
      </w:hyperlink>
      <w:r>
        <w:rPr>
          <w:rFonts w:cs="Times New Roman"/>
        </w:rPr>
        <w:t>, </w:t>
      </w:r>
      <w:hyperlink r:id="rId1700" w:anchor="XWei1975" w:history="1">
        <w:r>
          <w:rPr>
            <w:rStyle w:val="Hyperlink"/>
            <w:rFonts w:cs="Times New Roman"/>
          </w:rPr>
          <w:t>Wei et al.</w:t>
        </w:r>
      </w:hyperlink>
      <w:r>
        <w:rPr>
          <w:rFonts w:cs="Times New Roman"/>
        </w:rPr>
        <w:t>, </w:t>
      </w:r>
      <w:hyperlink r:id="rId1701" w:anchor="XWei1975" w:history="1">
        <w:r>
          <w:rPr>
            <w:rStyle w:val="Hyperlink"/>
            <w:rFonts w:cs="Times New Roman"/>
          </w:rPr>
          <w:t>1975</w:t>
        </w:r>
      </w:hyperlink>
      <w:r>
        <w:rPr>
          <w:rFonts w:cs="Times New Roman"/>
        </w:rPr>
        <w:t>], while the later has been on a run-away train since 1998 [</w:t>
      </w:r>
      <w:hyperlink r:id="rId1702" w:anchor="XFire1998" w:history="1">
        <w:r>
          <w:rPr>
            <w:rStyle w:val="Hyperlink"/>
            <w:rFonts w:cs="Times New Roman"/>
          </w:rPr>
          <w:t>Fire et al.</w:t>
        </w:r>
      </w:hyperlink>
      <w:r>
        <w:rPr>
          <w:rFonts w:cs="Times New Roman"/>
        </w:rPr>
        <w:t>, </w:t>
      </w:r>
      <w:hyperlink r:id="rId1703" w:anchor="XFire1998" w:history="1">
        <w:r>
          <w:rPr>
            <w:rStyle w:val="Hyperlink"/>
            <w:rFonts w:cs="Times New Roman"/>
          </w:rPr>
          <w:t>1998</w:t>
        </w:r>
      </w:hyperlink>
      <w:r>
        <w:rPr>
          <w:rFonts w:cs="Times New Roman"/>
        </w:rPr>
        <w:t>]</w:t>
      </w:r>
      <w:ins w:id="191" w:author="moorelab" w:date="2014-05-04T10:34:00Z">
        <w:r w:rsidR="00CC4FDC">
          <w:rPr>
            <w:rFonts w:cs="Times New Roman"/>
          </w:rPr>
          <w:t xml:space="preserve"> Victor Ambros work on </w:t>
        </w:r>
      </w:ins>
      <w:ins w:id="192" w:author="moorelab" w:date="2014-05-04T10:35:00Z">
        <w:r w:rsidR="00CC4FDC">
          <w:rPr>
            <w:rFonts w:cs="Times New Roman"/>
          </w:rPr>
          <w:t>micro</w:t>
        </w:r>
      </w:ins>
      <w:ins w:id="193" w:author="moorelab" w:date="2014-05-04T10:34:00Z">
        <w:r w:rsidR="00CC4FDC">
          <w:rPr>
            <w:rFonts w:cs="Times New Roman"/>
          </w:rPr>
          <w:t>RNA</w:t>
        </w:r>
      </w:ins>
      <w:ins w:id="194" w:author="moorelab" w:date="2014-05-04T10:35:00Z">
        <w:r w:rsidR="00CC4FDC">
          <w:rPr>
            <w:rFonts w:cs="Times New Roman"/>
          </w:rPr>
          <w:t>s bega</w:t>
        </w:r>
        <w:r w:rsidR="009D50A1">
          <w:rPr>
            <w:rFonts w:cs="Times New Roman"/>
          </w:rPr>
          <w:t xml:space="preserve">n </w:t>
        </w:r>
        <w:r w:rsidR="00CC4FDC">
          <w:rPr>
            <w:rFonts w:cs="Times New Roman"/>
          </w:rPr>
          <w:t xml:space="preserve">longer </w:t>
        </w:r>
      </w:ins>
      <w:ins w:id="195" w:author="moorelab" w:date="2014-05-04T10:36:00Z">
        <w:r w:rsidR="009D50A1">
          <w:rPr>
            <w:rFonts w:cs="Times New Roman"/>
          </w:rPr>
          <w:t xml:space="preserve">before </w:t>
        </w:r>
      </w:ins>
      <w:ins w:id="196" w:author="moorelab" w:date="2014-05-04T10:35:00Z">
        <w:r w:rsidR="00CC4FDC">
          <w:rPr>
            <w:rFonts w:cs="Times New Roman"/>
          </w:rPr>
          <w:t>1998</w:t>
        </w:r>
      </w:ins>
      <w:ins w:id="197" w:author="moorelab" w:date="2014-05-04T10:37:00Z">
        <w:r w:rsidR="003E3137">
          <w:rPr>
            <w:rFonts w:cs="Times New Roman"/>
          </w:rPr>
          <w:t xml:space="preserve"> and the 1998 paper did only showed the role of antisense RNAs</w:t>
        </w:r>
      </w:ins>
      <w:ins w:id="198" w:author="moorelab" w:date="2014-05-04T10:39:00Z">
        <w:r w:rsidR="00C853D2">
          <w:rPr>
            <w:rFonts w:cs="Times New Roman"/>
          </w:rPr>
          <w:t xml:space="preserve"> and dsRNAs</w:t>
        </w:r>
      </w:ins>
      <w:ins w:id="199" w:author="moorelab" w:date="2014-05-04T10:37:00Z">
        <w:r w:rsidR="003E3137">
          <w:rPr>
            <w:rFonts w:cs="Times New Roman"/>
          </w:rPr>
          <w:t>, they did not show that they were processed into small RNAs</w:t>
        </w:r>
      </w:ins>
      <w:r>
        <w:rPr>
          <w:rFonts w:cs="Times New Roman"/>
        </w:rPr>
        <w:t xml:space="preserve">. Now included on the list of captivating RNAs are Long non-coding RNAs (lncRNAs). All classes of RNA are now routinely measured by HTS. However, many biologically-trained and minded scientists find themselves overwhelmed by methods and approaches used to tackle these biological _big data._ Current training programs do not provide most with required skills in statistics, programing, and experimental design necessary to work with genome-wide data (see section </w:t>
      </w:r>
      <w:hyperlink r:id="rId1704" w:anchor="x1-980003" w:history="1">
        <w:r>
          <w:rPr>
            <w:rStyle w:val="Hyperlink"/>
            <w:rFonts w:cs="Times New Roman"/>
          </w:rPr>
          <w:t>5.4.3</w:t>
        </w:r>
      </w:hyperlink>
      <w:r>
        <w:rPr>
          <w:rFonts w:cs="Times New Roman"/>
        </w:rPr>
        <w:t>). The richness of these data often results in unasked_and unanswered_testable hypothesis, answers to which are just sitting in public data repositories [</w:t>
      </w:r>
      <w:hyperlink r:id="rId1705" w:anchor="XPlocik2013" w:history="1">
        <w:r>
          <w:rPr>
            <w:rStyle w:val="Hyperlink"/>
            <w:rFonts w:cs="Times New Roman"/>
          </w:rPr>
          <w:t>Plocik and Graveley</w:t>
        </w:r>
      </w:hyperlink>
      <w:r>
        <w:rPr>
          <w:rFonts w:cs="Times New Roman"/>
        </w:rPr>
        <w:t>, </w:t>
      </w:r>
      <w:hyperlink r:id="rId1706" w:anchor="XPlocik2013" w:history="1">
        <w:r>
          <w:rPr>
            <w:rStyle w:val="Hyperlink"/>
            <w:rFonts w:cs="Times New Roman"/>
          </w:rPr>
          <w:t>2013</w:t>
        </w:r>
      </w:hyperlink>
      <w:r>
        <w:rPr>
          <w:rFonts w:cs="Times New Roman"/>
        </w:rPr>
        <w:t xml:space="preserve">]. </w:t>
      </w:r>
    </w:p>
    <w:p w14:paraId="21826397" w14:textId="77777777" w:rsidR="0060324F" w:rsidRDefault="00803168">
      <w:pPr>
        <w:pStyle w:val="noindent"/>
        <w:divId w:val="1762221249"/>
        <w:rPr>
          <w:rFonts w:cs="Times New Roman"/>
        </w:rPr>
      </w:pPr>
      <w:r>
        <w:rPr>
          <w:rFonts w:cs="Times New Roman"/>
        </w:rPr>
        <w:t xml:space="preserve">This discussion will focus on </w:t>
      </w:r>
      <w:r>
        <w:rPr>
          <w:rStyle w:val="phvro8t-x-x-120"/>
          <w:rFonts w:cs="Times New Roman"/>
        </w:rPr>
        <w:t xml:space="preserve">long </w:t>
      </w:r>
      <w:r>
        <w:rPr>
          <w:rFonts w:cs="Times New Roman"/>
        </w:rPr>
        <w:t>RNA class that contain traditional mRNA features_a 5</w:t>
      </w:r>
      <w:r>
        <w:rPr>
          <w:rStyle w:val="cmsy-8"/>
          <w:rFonts w:ascii="Times New Roman" w:hAnsi="Times New Roman" w:cs="Times New Roman"/>
        </w:rPr>
        <w:t>′</w:t>
      </w:r>
      <w:r>
        <w:rPr>
          <w:rFonts w:cs="Times New Roman"/>
        </w:rPr>
        <w:t xml:space="preserve"> m7G Cap, ligated exons, and a poly(A)+ tail. Many of these long mRNAs are extremely dynamic. So much so that until HTS and RNA-Seq, comprehensive investigation of their complexity was impossible. </w:t>
      </w:r>
    </w:p>
    <w:p w14:paraId="223366AF" w14:textId="77777777" w:rsidR="0060324F" w:rsidRDefault="00803168">
      <w:pPr>
        <w:pStyle w:val="Heading4"/>
        <w:divId w:val="1762221249"/>
        <w:rPr>
          <w:rFonts w:eastAsia="Times New Roman" w:cs="Times New Roman"/>
        </w:rPr>
      </w:pPr>
      <w:r>
        <w:rPr>
          <w:rStyle w:val="titlemark"/>
          <w:rFonts w:eastAsia="Times New Roman" w:cs="Times New Roman"/>
        </w:rPr>
        <w:t xml:space="preserve">5.1.1 </w:t>
      </w:r>
      <w:r>
        <w:rPr>
          <w:rFonts w:eastAsia="Times New Roman" w:cs="Times New Roman"/>
        </w:rPr>
        <w:t>Pervasive transcription</w:t>
      </w:r>
    </w:p>
    <w:p w14:paraId="28F6FE59" w14:textId="77777777" w:rsidR="0060324F" w:rsidRDefault="00803168">
      <w:pPr>
        <w:pStyle w:val="noindent"/>
        <w:divId w:val="1762221249"/>
        <w:rPr>
          <w:rFonts w:cs="Times New Roman"/>
        </w:rPr>
      </w:pPr>
      <w:r>
        <w:rPr>
          <w:rFonts w:cs="Times New Roman"/>
        </w:rPr>
        <w:t>There are 2,598,960 different Poker hands possible from a 52-card deck. There are 1,098,240 different single-pair combinations, with a probability of obtaining one being almost 50%. Compare this to a _Royal Flush_, for which there are only 4 options, and a probability of 649,739:1 or 1.54 * 10</w:t>
      </w:r>
      <w:r>
        <w:rPr>
          <w:rStyle w:val="cmsy-8"/>
          <w:rFonts w:cs="Times New Roman"/>
          <w:vertAlign w:val="superscript"/>
        </w:rPr>
        <w:t>-</w:t>
      </w:r>
      <w:r>
        <w:rPr>
          <w:rStyle w:val="cmr-8"/>
          <w:rFonts w:cs="Times New Roman"/>
          <w:vertAlign w:val="superscript"/>
        </w:rPr>
        <w:t>6</w:t>
      </w:r>
      <w:r>
        <w:rPr>
          <w:rFonts w:cs="Times New Roman"/>
        </w:rPr>
        <w:t xml:space="preserve">! It is these numbers that makes it possible to play Poker for hours on end. </w:t>
      </w:r>
    </w:p>
    <w:p w14:paraId="26886DB5" w14:textId="77777777" w:rsidR="0060324F" w:rsidRDefault="00803168">
      <w:pPr>
        <w:pStyle w:val="noindent"/>
        <w:divId w:val="1762221249"/>
        <w:rPr>
          <w:rFonts w:cs="Times New Roman"/>
        </w:rPr>
      </w:pPr>
      <w:r>
        <w:rPr>
          <w:rFonts w:cs="Times New Roman"/>
        </w:rPr>
        <w:t xml:space="preserve">Biology uses similar combinatorics to arrange exons into unique and rare combinations. This is especially true </w:t>
      </w:r>
      <w:ins w:id="200" w:author="moorelab" w:date="2014-05-04T10:41:00Z">
        <w:r w:rsidR="001B7E8F">
          <w:rPr>
            <w:rFonts w:cs="Times New Roman"/>
          </w:rPr>
          <w:t xml:space="preserve">in </w:t>
        </w:r>
      </w:ins>
      <w:r>
        <w:rPr>
          <w:rFonts w:cs="Times New Roman"/>
        </w:rPr>
        <w:t xml:space="preserve">complex eukaryotic organisms, where virtually all genes are alternatively spliced (Figure </w:t>
      </w:r>
      <w:hyperlink r:id="rId1707" w:anchor="x1-11001r4" w:history="1">
        <w:r>
          <w:rPr>
            <w:rStyle w:val="Hyperlink"/>
            <w:rFonts w:cs="Times New Roman"/>
          </w:rPr>
          <w:t>1.4</w:t>
        </w:r>
      </w:hyperlink>
      <w:r>
        <w:rPr>
          <w:rFonts w:cs="Times New Roman"/>
        </w:rPr>
        <w:t>). Accurate determination and assembly of each card (exon) that comprises a hand (transcript) is a major _known unknown_ [</w:t>
      </w:r>
      <w:hyperlink r:id="rId1708" w:anchor="XRumsfeld2011" w:history="1">
        <w:r>
          <w:rPr>
            <w:rStyle w:val="Hyperlink"/>
            <w:rFonts w:cs="Times New Roman"/>
          </w:rPr>
          <w:t>Rumsfeld</w:t>
        </w:r>
      </w:hyperlink>
      <w:r>
        <w:rPr>
          <w:rFonts w:cs="Times New Roman"/>
        </w:rPr>
        <w:t>, </w:t>
      </w:r>
      <w:hyperlink r:id="rId1709" w:anchor="XRumsfeld2011" w:history="1">
        <w:r>
          <w:rPr>
            <w:rStyle w:val="Hyperlink"/>
            <w:rFonts w:cs="Times New Roman"/>
          </w:rPr>
          <w:t>2011</w:t>
        </w:r>
      </w:hyperlink>
      <w:r>
        <w:rPr>
          <w:rFonts w:cs="Times New Roman"/>
        </w:rPr>
        <w:t xml:space="preserve">] of research into long RNAs. </w:t>
      </w:r>
    </w:p>
    <w:p w14:paraId="5AE57645" w14:textId="77777777" w:rsidR="0060324F" w:rsidRDefault="00803168">
      <w:pPr>
        <w:pStyle w:val="noindent"/>
        <w:divId w:val="1762221249"/>
        <w:rPr>
          <w:rFonts w:cs="Times New Roman"/>
        </w:rPr>
      </w:pPr>
      <w:r>
        <w:rPr>
          <w:rFonts w:cs="Times New Roman"/>
        </w:rPr>
        <w:t>The ENCODE papers of late 2012 suggest that 95% of the genome is functional [</w:t>
      </w:r>
      <w:hyperlink r:id="rId1710" w:anchor="XDunham2012" w:history="1">
        <w:r>
          <w:rPr>
            <w:rStyle w:val="Hyperlink"/>
            <w:rFonts w:cs="Times New Roman"/>
          </w:rPr>
          <w:t>Dunham et al.</w:t>
        </w:r>
      </w:hyperlink>
      <w:r>
        <w:rPr>
          <w:rFonts w:cs="Times New Roman"/>
        </w:rPr>
        <w:t>, </w:t>
      </w:r>
      <w:hyperlink r:id="rId1711" w:anchor="XDunham2012" w:history="1">
        <w:r>
          <w:rPr>
            <w:rStyle w:val="Hyperlink"/>
            <w:rFonts w:cs="Times New Roman"/>
          </w:rPr>
          <w:t>2012</w:t>
        </w:r>
      </w:hyperlink>
      <w:r>
        <w:rPr>
          <w:rFonts w:cs="Times New Roman"/>
        </w:rPr>
        <w:t>], a heavily debated finding [</w:t>
      </w:r>
      <w:hyperlink r:id="rId1712" w:anchor="XBhattacharjee2014" w:history="1">
        <w:r>
          <w:rPr>
            <w:rStyle w:val="Hyperlink"/>
            <w:rFonts w:cs="Times New Roman"/>
          </w:rPr>
          <w:t>Bhattacharjee</w:t>
        </w:r>
      </w:hyperlink>
      <w:r>
        <w:rPr>
          <w:rFonts w:cs="Times New Roman"/>
        </w:rPr>
        <w:t>, </w:t>
      </w:r>
      <w:hyperlink r:id="rId1713" w:anchor="XBhattacharjee2014" w:history="1">
        <w:r>
          <w:rPr>
            <w:rStyle w:val="Hyperlink"/>
            <w:rFonts w:cs="Times New Roman"/>
          </w:rPr>
          <w:t>2014</w:t>
        </w:r>
      </w:hyperlink>
      <w:r>
        <w:rPr>
          <w:rFonts w:cs="Times New Roman"/>
        </w:rPr>
        <w:t>, </w:t>
      </w:r>
      <w:hyperlink r:id="rId1714" w:anchor="XGraur2013" w:history="1">
        <w:r>
          <w:rPr>
            <w:rStyle w:val="Hyperlink"/>
            <w:rFonts w:cs="Times New Roman"/>
          </w:rPr>
          <w:t>Graur et al.</w:t>
        </w:r>
      </w:hyperlink>
      <w:r>
        <w:rPr>
          <w:rFonts w:cs="Times New Roman"/>
        </w:rPr>
        <w:t>, </w:t>
      </w:r>
      <w:hyperlink r:id="rId1715" w:anchor="XGraur2013" w:history="1">
        <w:r>
          <w:rPr>
            <w:rStyle w:val="Hyperlink"/>
            <w:rFonts w:cs="Times New Roman"/>
          </w:rPr>
          <w:t>2013</w:t>
        </w:r>
      </w:hyperlink>
      <w:r>
        <w:rPr>
          <w:rFonts w:cs="Times New Roman"/>
        </w:rPr>
        <w:t xml:space="preserve">]. </w:t>
      </w:r>
      <w:hyperlink r:id="rId1716" w:anchor="XDjebali2012" w:history="1">
        <w:r>
          <w:rPr>
            <w:rStyle w:val="Hyperlink"/>
            <w:rFonts w:cs="Times New Roman"/>
          </w:rPr>
          <w:t>Djebali et al.</w:t>
        </w:r>
      </w:hyperlink>
      <w:r>
        <w:rPr>
          <w:rFonts w:cs="Times New Roman"/>
        </w:rPr>
        <w:t> [</w:t>
      </w:r>
      <w:hyperlink r:id="rId1717" w:anchor="XDjebali2012" w:history="1">
        <w:r>
          <w:rPr>
            <w:rStyle w:val="Hyperlink"/>
            <w:rFonts w:cs="Times New Roman"/>
          </w:rPr>
          <w:t>2012</w:t>
        </w:r>
      </w:hyperlink>
      <w:r>
        <w:rPr>
          <w:rFonts w:cs="Times New Roman"/>
        </w:rPr>
        <w:t xml:space="preserve">] focused on transcription in the ENCODE cell lines (discussed in section </w:t>
      </w:r>
      <w:hyperlink r:id="rId1718" w:anchor="x1-150005" w:history="1">
        <w:r>
          <w:rPr>
            <w:rStyle w:val="Hyperlink"/>
            <w:rFonts w:cs="Times New Roman"/>
          </w:rPr>
          <w:t>1.3.5</w:t>
        </w:r>
      </w:hyperlink>
      <w:r>
        <w:rPr>
          <w:rFonts w:cs="Times New Roman"/>
        </w:rPr>
        <w:t>) and concluded that 75% of the genome is transcribed into RNA. Additionally, _GENCODEv7_ includes 9,640 manually curated lncRNA loci. These lncRNA are some of the most novel and functionally interesting class of long RNAs [</w:t>
      </w:r>
      <w:hyperlink r:id="rId1719" w:anchor="XDerrien2012" w:history="1">
        <w:r>
          <w:rPr>
            <w:rStyle w:val="Hyperlink"/>
            <w:rFonts w:cs="Times New Roman"/>
          </w:rPr>
          <w:t>Derrien et al.</w:t>
        </w:r>
      </w:hyperlink>
      <w:r>
        <w:rPr>
          <w:rFonts w:cs="Times New Roman"/>
        </w:rPr>
        <w:t>, </w:t>
      </w:r>
      <w:hyperlink r:id="rId1720" w:anchor="XDerrien2012" w:history="1">
        <w:r>
          <w:rPr>
            <w:rStyle w:val="Hyperlink"/>
            <w:rFonts w:cs="Times New Roman"/>
          </w:rPr>
          <w:t>2012</w:t>
        </w:r>
      </w:hyperlink>
      <w:r>
        <w:rPr>
          <w:rFonts w:cs="Times New Roman"/>
        </w:rPr>
        <w:t>, </w:t>
      </w:r>
      <w:hyperlink r:id="rId1721" w:anchor="XPauli2011" w:history="1">
        <w:r>
          <w:rPr>
            <w:rStyle w:val="Hyperlink"/>
            <w:rFonts w:cs="Times New Roman"/>
          </w:rPr>
          <w:t>Pauli et al.</w:t>
        </w:r>
      </w:hyperlink>
      <w:r>
        <w:rPr>
          <w:rFonts w:cs="Times New Roman"/>
        </w:rPr>
        <w:t>, </w:t>
      </w:r>
      <w:hyperlink r:id="rId1722" w:anchor="XPauli2011" w:history="1">
        <w:r>
          <w:rPr>
            <w:rStyle w:val="Hyperlink"/>
            <w:rFonts w:cs="Times New Roman"/>
          </w:rPr>
          <w:t>2011</w:t>
        </w:r>
      </w:hyperlink>
      <w:r>
        <w:rPr>
          <w:rFonts w:cs="Times New Roman"/>
        </w:rPr>
        <w:t xml:space="preserve">]. While ENCODE was performed using multiple human cancerous cell lines, these results do support the ability of HTS to reveal transcriptional diversity. </w:t>
      </w:r>
    </w:p>
    <w:p w14:paraId="2FF713C7" w14:textId="77777777" w:rsidR="0060324F" w:rsidRDefault="00803168">
      <w:pPr>
        <w:pStyle w:val="Heading4"/>
        <w:divId w:val="1762221249"/>
        <w:rPr>
          <w:rFonts w:eastAsia="Times New Roman" w:cs="Times New Roman"/>
        </w:rPr>
      </w:pPr>
      <w:r>
        <w:rPr>
          <w:rStyle w:val="titlemark"/>
          <w:rFonts w:eastAsia="Times New Roman" w:cs="Times New Roman"/>
        </w:rPr>
        <w:t xml:space="preserve">5.1.2 </w:t>
      </w:r>
      <w:r>
        <w:rPr>
          <w:rFonts w:eastAsia="Times New Roman" w:cs="Times New Roman"/>
        </w:rPr>
        <w:t>A Need for Transcript Assembly</w:t>
      </w:r>
    </w:p>
    <w:p w14:paraId="34BE838C" w14:textId="77777777" w:rsidR="0060324F" w:rsidRDefault="00803168">
      <w:pPr>
        <w:pStyle w:val="noindent"/>
        <w:divId w:val="1762221249"/>
        <w:rPr>
          <w:rFonts w:cs="Times New Roman"/>
        </w:rPr>
      </w:pPr>
      <w:r>
        <w:rPr>
          <w:rFonts w:cs="Times New Roman"/>
        </w:rPr>
        <w:t xml:space="preserve">The field of transcriptome assembly is in its infancy (see section </w:t>
      </w:r>
      <w:hyperlink r:id="rId1723" w:anchor="x1-240003" w:history="1">
        <w:r>
          <w:rPr>
            <w:rStyle w:val="Hyperlink"/>
            <w:rFonts w:cs="Times New Roman"/>
          </w:rPr>
          <w:t>1.5.3</w:t>
        </w:r>
      </w:hyperlink>
      <w:r>
        <w:rPr>
          <w:rFonts w:cs="Times New Roman"/>
        </w:rPr>
        <w:t>). Current transcript assembly algorithms only provide predictions and probabilities for the existence of real molecules. Until RNA is directly and completely sequenced from single cells or molecular compartments, researchers will always be forced to make compromises in annotation and quantification [</w:t>
      </w:r>
      <w:hyperlink r:id="rId1724" w:anchor="XOzsolak2010" w:history="1">
        <w:r>
          <w:rPr>
            <w:rStyle w:val="Hyperlink"/>
            <w:rFonts w:cs="Times New Roman"/>
          </w:rPr>
          <w:t>Ozsolak and Milos</w:t>
        </w:r>
      </w:hyperlink>
      <w:r>
        <w:rPr>
          <w:rFonts w:cs="Times New Roman"/>
        </w:rPr>
        <w:t>, </w:t>
      </w:r>
      <w:hyperlink r:id="rId1725" w:anchor="XOzsolak2010" w:history="1">
        <w:r>
          <w:rPr>
            <w:rStyle w:val="Hyperlink"/>
            <w:rFonts w:cs="Times New Roman"/>
          </w:rPr>
          <w:t>2010</w:t>
        </w:r>
      </w:hyperlink>
      <w:r>
        <w:rPr>
          <w:rFonts w:cs="Times New Roman"/>
        </w:rPr>
        <w:t>, </w:t>
      </w:r>
      <w:hyperlink r:id="rId1726" w:anchor="XSteijger2013" w:history="1">
        <w:r>
          <w:rPr>
            <w:rStyle w:val="Hyperlink"/>
            <w:rFonts w:cs="Times New Roman"/>
          </w:rPr>
          <w:t>Steijger et al.</w:t>
        </w:r>
      </w:hyperlink>
      <w:r>
        <w:rPr>
          <w:rFonts w:cs="Times New Roman"/>
        </w:rPr>
        <w:t>, </w:t>
      </w:r>
      <w:hyperlink r:id="rId1727" w:anchor="XSteijger2013" w:history="1">
        <w:r>
          <w:rPr>
            <w:rStyle w:val="Hyperlink"/>
            <w:rFonts w:cs="Times New Roman"/>
          </w:rPr>
          <w:t>2013</w:t>
        </w:r>
      </w:hyperlink>
      <w:r>
        <w:rPr>
          <w:rFonts w:cs="Times New Roman"/>
        </w:rPr>
        <w:t xml:space="preserve">]. Once technology advances to the point where a transcriptome is as accurately and quickly determined as a genome, exciting research into the subtle and nuanced complexity of transcriptome regulation will be revealed (e.g. what makes one twin </w:t>
      </w:r>
      <w:r>
        <w:rPr>
          <w:rStyle w:val="phvro8t-x-x-120"/>
          <w:rFonts w:cs="Times New Roman"/>
        </w:rPr>
        <w:t xml:space="preserve">molecularly </w:t>
      </w:r>
      <w:r>
        <w:rPr>
          <w:rFonts w:cs="Times New Roman"/>
        </w:rPr>
        <w:t>different from another?</w:t>
      </w:r>
      <w:ins w:id="201" w:author="moorelab" w:date="2014-05-04T10:48:00Z">
        <w:r w:rsidR="006304D4">
          <w:rPr>
            <w:rFonts w:cs="Times New Roman"/>
          </w:rPr>
          <w:t xml:space="preserve"> Is there already evidence for a post-transcriptional role in twin differences?</w:t>
        </w:r>
      </w:ins>
      <w:ins w:id="202" w:author="moorelab" w:date="2014-05-04T10:49:00Z">
        <w:r w:rsidR="006304D4">
          <w:rPr>
            <w:rFonts w:cs="Times New Roman"/>
          </w:rPr>
          <w:t xml:space="preserve"> Will the differences have a biological significance or just be noise?</w:t>
        </w:r>
      </w:ins>
      <w:r>
        <w:rPr>
          <w:rFonts w:cs="Times New Roman"/>
        </w:rPr>
        <w:t xml:space="preserve">). </w:t>
      </w:r>
    </w:p>
    <w:p w14:paraId="0BC96BED" w14:textId="77777777" w:rsidR="0060324F" w:rsidRDefault="00803168">
      <w:pPr>
        <w:pStyle w:val="noindent"/>
        <w:divId w:val="1762221249"/>
        <w:rPr>
          <w:rFonts w:cs="Times New Roman"/>
        </w:rPr>
      </w:pPr>
      <w:r>
        <w:rPr>
          <w:rFonts w:cs="Times New Roman"/>
        </w:rPr>
        <w:t xml:space="preserve">What is required to improve our ability to quickly and accurately assemble transcriptomes? Simulations indicate that improvements will not come from longer read lengths </w:t>
      </w:r>
      <w:ins w:id="203" w:author="moorelab" w:date="2014-05-04T10:51:00Z">
        <w:r w:rsidR="00426D8A">
          <w:rPr>
            <w:rFonts w:cs="Times New Roman"/>
          </w:rPr>
          <w:t xml:space="preserve">(will not come at all </w:t>
        </w:r>
      </w:ins>
      <w:ins w:id="204" w:author="moorelab" w:date="2014-05-04T10:53:00Z">
        <w:r w:rsidR="00426D8A">
          <w:rPr>
            <w:rFonts w:cs="Times New Roman"/>
          </w:rPr>
          <w:t>from</w:t>
        </w:r>
      </w:ins>
      <w:ins w:id="205" w:author="moorelab" w:date="2014-05-04T10:51:00Z">
        <w:r w:rsidR="00426D8A">
          <w:rPr>
            <w:rFonts w:cs="Times New Roman"/>
          </w:rPr>
          <w:t xml:space="preserve"> read length improvement</w:t>
        </w:r>
      </w:ins>
      <w:ins w:id="206" w:author="moorelab" w:date="2014-05-04T10:53:00Z">
        <w:r w:rsidR="00426D8A">
          <w:rPr>
            <w:rFonts w:cs="Times New Roman"/>
          </w:rPr>
          <w:t>,</w:t>
        </w:r>
      </w:ins>
      <w:ins w:id="207" w:author="moorelab" w:date="2014-05-04T10:51:00Z">
        <w:r w:rsidR="00426D8A">
          <w:rPr>
            <w:rFonts w:cs="Times New Roman"/>
          </w:rPr>
          <w:t xml:space="preserve"> or will not come entirely from read length improvement?)</w:t>
        </w:r>
      </w:ins>
      <w:r>
        <w:rPr>
          <w:rFonts w:cs="Times New Roman"/>
        </w:rPr>
        <w:t>[</w:t>
      </w:r>
      <w:hyperlink r:id="rId1728" w:anchor="XChang2014c" w:history="1">
        <w:r>
          <w:rPr>
            <w:rStyle w:val="Hyperlink"/>
            <w:rFonts w:cs="Times New Roman"/>
          </w:rPr>
          <w:t>Chang et al.</w:t>
        </w:r>
      </w:hyperlink>
      <w:r>
        <w:rPr>
          <w:rFonts w:cs="Times New Roman"/>
        </w:rPr>
        <w:t>, </w:t>
      </w:r>
      <w:hyperlink r:id="rId1729" w:anchor="XChang2014c" w:history="1">
        <w:r>
          <w:rPr>
            <w:rStyle w:val="Hyperlink"/>
            <w:rFonts w:cs="Times New Roman"/>
          </w:rPr>
          <w:t>2014b</w:t>
        </w:r>
      </w:hyperlink>
      <w:r>
        <w:rPr>
          <w:rFonts w:cs="Times New Roman"/>
        </w:rPr>
        <w:t xml:space="preserve">]. These simulations also demonstrate that the accuracy of current </w:t>
      </w:r>
      <w:r>
        <w:rPr>
          <w:rStyle w:val="phvro8t-x-x-120"/>
          <w:rFonts w:cs="Times New Roman"/>
        </w:rPr>
        <w:t xml:space="preserve">de novo </w:t>
      </w:r>
      <w:r>
        <w:rPr>
          <w:rFonts w:cs="Times New Roman"/>
        </w:rPr>
        <w:t xml:space="preserve">(see section </w:t>
      </w:r>
      <w:hyperlink r:id="rId1730" w:anchor="x1-240003" w:history="1">
        <w:r>
          <w:rPr>
            <w:rStyle w:val="Hyperlink"/>
            <w:rFonts w:cs="Times New Roman"/>
          </w:rPr>
          <w:t>1.5.3</w:t>
        </w:r>
      </w:hyperlink>
      <w:r>
        <w:rPr>
          <w:rFonts w:cs="Times New Roman"/>
        </w:rPr>
        <w:t>) assemblers decreases sharply with increased increase alternative splicing within the transcriptome. Systemic assessment of RNA-Seq transcript reconstruction methods have concluded what is likely to be the most revolutionary step toward accurate transcriptome assembly_single pass sequencing of single transcripts [</w:t>
      </w:r>
      <w:hyperlink r:id="rId1731" w:anchor="XEngstrom2013" w:history="1">
        <w:r>
          <w:rPr>
            <w:rStyle w:val="Hyperlink"/>
            <w:rFonts w:cs="Times New Roman"/>
          </w:rPr>
          <w:t>Engstr_m et al.</w:t>
        </w:r>
      </w:hyperlink>
      <w:r>
        <w:rPr>
          <w:rFonts w:cs="Times New Roman"/>
        </w:rPr>
        <w:t>, </w:t>
      </w:r>
      <w:hyperlink r:id="rId1732" w:anchor="XEngstrom2013" w:history="1">
        <w:r>
          <w:rPr>
            <w:rStyle w:val="Hyperlink"/>
            <w:rFonts w:cs="Times New Roman"/>
          </w:rPr>
          <w:t>2013</w:t>
        </w:r>
      </w:hyperlink>
      <w:r>
        <w:rPr>
          <w:rFonts w:cs="Times New Roman"/>
        </w:rPr>
        <w:t>, </w:t>
      </w:r>
      <w:hyperlink r:id="rId1733" w:anchor="XSteijger2013" w:history="1">
        <w:r>
          <w:rPr>
            <w:rStyle w:val="Hyperlink"/>
            <w:rFonts w:cs="Times New Roman"/>
          </w:rPr>
          <w:t>Steijger et al.</w:t>
        </w:r>
      </w:hyperlink>
      <w:r>
        <w:rPr>
          <w:rFonts w:cs="Times New Roman"/>
        </w:rPr>
        <w:t>, </w:t>
      </w:r>
      <w:hyperlink r:id="rId1734" w:anchor="XSteijger2013" w:history="1">
        <w:r>
          <w:rPr>
            <w:rStyle w:val="Hyperlink"/>
            <w:rFonts w:cs="Times New Roman"/>
          </w:rPr>
          <w:t>2013</w:t>
        </w:r>
      </w:hyperlink>
      <w:r>
        <w:rPr>
          <w:rFonts w:cs="Times New Roman"/>
        </w:rPr>
        <w:t>]. Results presented by [</w:t>
      </w:r>
      <w:hyperlink r:id="rId1735" w:anchor="XSharon2013" w:history="1">
        <w:r>
          <w:rPr>
            <w:rStyle w:val="Hyperlink"/>
            <w:rFonts w:cs="Times New Roman"/>
          </w:rPr>
          <w:t>Sharon et al.</w:t>
        </w:r>
      </w:hyperlink>
      <w:r>
        <w:rPr>
          <w:rFonts w:cs="Times New Roman"/>
        </w:rPr>
        <w:t>, </w:t>
      </w:r>
      <w:hyperlink r:id="rId1736" w:anchor="XSharon2013" w:history="1">
        <w:r>
          <w:rPr>
            <w:rStyle w:val="Hyperlink"/>
            <w:rFonts w:cs="Times New Roman"/>
          </w:rPr>
          <w:t>2013</w:t>
        </w:r>
      </w:hyperlink>
      <w:r>
        <w:rPr>
          <w:rFonts w:cs="Times New Roman"/>
        </w:rPr>
        <w:t>], demonstrating inherent constraints imposed by requiring RT to convert long RNAs to long cDNAs, mean that this future single-molecule sequencing will have to be of the RNA directly. This will be especially important and informative to measure RNA modifications such as N6-methyl-adenosine [</w:t>
      </w:r>
      <w:hyperlink r:id="rId1737" w:anchor="XPan2013" w:history="1">
        <w:r>
          <w:rPr>
            <w:rStyle w:val="Hyperlink"/>
            <w:rFonts w:cs="Times New Roman"/>
          </w:rPr>
          <w:t>Pan</w:t>
        </w:r>
      </w:hyperlink>
      <w:r>
        <w:rPr>
          <w:rFonts w:cs="Times New Roman"/>
        </w:rPr>
        <w:t>, </w:t>
      </w:r>
      <w:hyperlink r:id="rId1738" w:anchor="XPan2013" w:history="1">
        <w:r>
          <w:rPr>
            <w:rStyle w:val="Hyperlink"/>
            <w:rFonts w:cs="Times New Roman"/>
          </w:rPr>
          <w:t>2013</w:t>
        </w:r>
      </w:hyperlink>
      <w:r>
        <w:rPr>
          <w:rFonts w:cs="Times New Roman"/>
        </w:rPr>
        <w:t xml:space="preserve">] </w:t>
      </w:r>
    </w:p>
    <w:p w14:paraId="493E2350" w14:textId="77777777" w:rsidR="0060324F" w:rsidRDefault="00803168">
      <w:pPr>
        <w:pStyle w:val="Heading4"/>
        <w:divId w:val="1762221249"/>
        <w:rPr>
          <w:rFonts w:eastAsia="Times New Roman" w:cs="Times New Roman"/>
        </w:rPr>
      </w:pPr>
      <w:r>
        <w:rPr>
          <w:rStyle w:val="titlemark"/>
          <w:rFonts w:eastAsia="Times New Roman" w:cs="Times New Roman"/>
        </w:rPr>
        <w:t xml:space="preserve">5.1.3 </w:t>
      </w:r>
      <w:r>
        <w:rPr>
          <w:rFonts w:eastAsia="Times New Roman" w:cs="Times New Roman"/>
        </w:rPr>
        <w:t>Tissue and Cell Specificity</w:t>
      </w:r>
    </w:p>
    <w:p w14:paraId="6FDD8116" w14:textId="77777777" w:rsidR="0060324F" w:rsidRDefault="00803168">
      <w:pPr>
        <w:pStyle w:val="noindent"/>
        <w:divId w:val="1762221249"/>
        <w:rPr>
          <w:rFonts w:cs="Times New Roman"/>
        </w:rPr>
      </w:pPr>
      <w:r>
        <w:rPr>
          <w:rFonts w:cs="Times New Roman"/>
        </w:rPr>
        <w:t xml:space="preserve">As discussed in section </w:t>
      </w:r>
      <w:hyperlink r:id="rId1739" w:anchor="x1-110001" w:history="1">
        <w:r>
          <w:rPr>
            <w:rStyle w:val="Hyperlink"/>
            <w:rFonts w:cs="Times New Roman"/>
          </w:rPr>
          <w:t>1.3.1</w:t>
        </w:r>
      </w:hyperlink>
      <w:r>
        <w:rPr>
          <w:rFonts w:cs="Times New Roman"/>
        </w:rPr>
        <w:t xml:space="preserve">, mechanisms of alternative splicing are frequently tissue-, time-, and cell- specific. Landmark studies examining alternative splicing in different organ systems, from evolutionarily-distant organisms, found that alternative splicing is more comparable between organs of different animals than between different organs from the </w:t>
      </w:r>
      <w:r>
        <w:rPr>
          <w:rStyle w:val="phvro8t-x-x-120"/>
          <w:rFonts w:cs="Times New Roman"/>
        </w:rPr>
        <w:t xml:space="preserve">same </w:t>
      </w:r>
      <w:r>
        <w:rPr>
          <w:rFonts w:cs="Times New Roman"/>
        </w:rPr>
        <w:t>animal [</w:t>
      </w:r>
      <w:hyperlink r:id="rId1740" w:anchor="XBarbosa-Morais2012" w:history="1">
        <w:r>
          <w:rPr>
            <w:rStyle w:val="Hyperlink"/>
            <w:rFonts w:cs="Times New Roman"/>
          </w:rPr>
          <w:t>Barbosa-Morais et al.</w:t>
        </w:r>
      </w:hyperlink>
      <w:r>
        <w:rPr>
          <w:rFonts w:cs="Times New Roman"/>
        </w:rPr>
        <w:t>, </w:t>
      </w:r>
      <w:hyperlink r:id="rId1741" w:anchor="XBarbosa-Morais2012" w:history="1">
        <w:r>
          <w:rPr>
            <w:rStyle w:val="Hyperlink"/>
            <w:rFonts w:cs="Times New Roman"/>
          </w:rPr>
          <w:t>2012</w:t>
        </w:r>
      </w:hyperlink>
      <w:r>
        <w:rPr>
          <w:rFonts w:cs="Times New Roman"/>
        </w:rPr>
        <w:t>, </w:t>
      </w:r>
      <w:hyperlink r:id="rId1742" w:anchor="XMerkin2012" w:history="1">
        <w:r>
          <w:rPr>
            <w:rStyle w:val="Hyperlink"/>
            <w:rFonts w:cs="Times New Roman"/>
          </w:rPr>
          <w:t>Merkin et al.</w:t>
        </w:r>
      </w:hyperlink>
      <w:r>
        <w:rPr>
          <w:rFonts w:cs="Times New Roman"/>
        </w:rPr>
        <w:t>, </w:t>
      </w:r>
      <w:hyperlink r:id="rId1743" w:anchor="XMerkin2012" w:history="1">
        <w:r>
          <w:rPr>
            <w:rStyle w:val="Hyperlink"/>
            <w:rFonts w:cs="Times New Roman"/>
          </w:rPr>
          <w:t>2012</w:t>
        </w:r>
      </w:hyperlink>
      <w:r>
        <w:rPr>
          <w:rFonts w:cs="Times New Roman"/>
        </w:rPr>
        <w:t xml:space="preserve">]. </w:t>
      </w:r>
      <w:hyperlink r:id="rId1744" w:anchor="XBrown2014" w:history="1">
        <w:r>
          <w:rPr>
            <w:rStyle w:val="Hyperlink"/>
            <w:rFonts w:cs="Times New Roman"/>
          </w:rPr>
          <w:t>Brown et al.</w:t>
        </w:r>
      </w:hyperlink>
      <w:r>
        <w:rPr>
          <w:rFonts w:cs="Times New Roman"/>
        </w:rPr>
        <w:t> [</w:t>
      </w:r>
      <w:hyperlink r:id="rId1745" w:anchor="XBrown2014" w:history="1">
        <w:r>
          <w:rPr>
            <w:rStyle w:val="Hyperlink"/>
            <w:rFonts w:cs="Times New Roman"/>
          </w:rPr>
          <w:t>2014</w:t>
        </w:r>
      </w:hyperlink>
      <w:r>
        <w:rPr>
          <w:rFonts w:cs="Times New Roman"/>
        </w:rPr>
        <w:t xml:space="preserve">] analyzed the </w:t>
      </w:r>
      <w:r>
        <w:rPr>
          <w:rStyle w:val="phvro8t-x-x-120"/>
          <w:rFonts w:cs="Times New Roman"/>
        </w:rPr>
        <w:t>Drosophila melanogaster</w:t>
      </w:r>
      <w:r>
        <w:rPr>
          <w:rFonts w:cs="Times New Roman"/>
        </w:rPr>
        <w:t xml:space="preserve"> transcriptome, and observed that alternative splicing could be better described as _tissue-specific splicing_. Further, tissue-specific lncRNA expression has been recently reported [</w:t>
      </w:r>
      <w:hyperlink r:id="rId1746" w:anchor="XWashietl2014" w:history="1">
        <w:r>
          <w:rPr>
            <w:rStyle w:val="Hyperlink"/>
            <w:rFonts w:cs="Times New Roman"/>
          </w:rPr>
          <w:t>Washietl et al.</w:t>
        </w:r>
      </w:hyperlink>
      <w:r>
        <w:rPr>
          <w:rFonts w:cs="Times New Roman"/>
        </w:rPr>
        <w:t>, </w:t>
      </w:r>
      <w:hyperlink r:id="rId1747" w:anchor="XWashietl2014" w:history="1">
        <w:r>
          <w:rPr>
            <w:rStyle w:val="Hyperlink"/>
            <w:rFonts w:cs="Times New Roman"/>
          </w:rPr>
          <w:t>2014</w:t>
        </w:r>
      </w:hyperlink>
      <w:r>
        <w:rPr>
          <w:rFonts w:cs="Times New Roman"/>
        </w:rPr>
        <w:t xml:space="preserve">], adding to the importance of sample resolution when performing transcriptome analysis. </w:t>
      </w:r>
    </w:p>
    <w:p w14:paraId="1FAE1EB5" w14:textId="77777777" w:rsidR="0060324F" w:rsidRDefault="00803168">
      <w:pPr>
        <w:pStyle w:val="noindent"/>
        <w:divId w:val="1762221249"/>
        <w:rPr>
          <w:rFonts w:cs="Times New Roman"/>
        </w:rPr>
      </w:pPr>
      <w:r>
        <w:rPr>
          <w:rFonts w:cs="Times New Roman"/>
        </w:rPr>
        <w:t xml:space="preserve">The concept of _tissue-specific splicing_ brings up a subtle but important consideration concerning alternative splicing research. The concept of alternative splicing conjures an image of dynamic post-transcription RNA processing, allowing cells to quickly respond changes in environment, programming, or stimuli. Yet, as demonstrated by the studies just mentioned, most alternative splicing is not that dynamic. In fact, the main reason many of these events are even considered </w:t>
      </w:r>
      <w:r>
        <w:rPr>
          <w:rStyle w:val="phvro8t-x-x-120"/>
          <w:rFonts w:cs="Times New Roman"/>
        </w:rPr>
        <w:t xml:space="preserve">alternative </w:t>
      </w:r>
      <w:r>
        <w:rPr>
          <w:rFonts w:cs="Times New Roman"/>
        </w:rPr>
        <w:t xml:space="preserve">is because we are comparing transcriptomes of different tissues. Is that a fair comparison? </w:t>
      </w:r>
      <w:ins w:id="208" w:author="moorelab" w:date="2014-05-04T10:56:00Z">
        <w:r w:rsidR="00950E7D">
          <w:rPr>
            <w:rFonts w:cs="Times New Roman"/>
          </w:rPr>
          <w:t>There is a lot of information regarding alternative splicing in a dynamic context such as</w:t>
        </w:r>
      </w:ins>
      <w:ins w:id="209" w:author="moorelab" w:date="2014-05-04T10:59:00Z">
        <w:r w:rsidR="00950E7D">
          <w:rPr>
            <w:rFonts w:cs="Times New Roman"/>
          </w:rPr>
          <w:t xml:space="preserve"> dendritic cells,</w:t>
        </w:r>
      </w:ins>
      <w:ins w:id="210" w:author="moorelab" w:date="2014-05-04T10:56:00Z">
        <w:r w:rsidR="00950E7D">
          <w:rPr>
            <w:rFonts w:cs="Times New Roman"/>
          </w:rPr>
          <w:t xml:space="preserve"> macrophage</w:t>
        </w:r>
      </w:ins>
      <w:ins w:id="211" w:author="moorelab" w:date="2014-05-04T10:59:00Z">
        <w:r w:rsidR="00950E7D">
          <w:rPr>
            <w:rFonts w:cs="Times New Roman"/>
          </w:rPr>
          <w:t xml:space="preserve"> and T cell</w:t>
        </w:r>
      </w:ins>
      <w:ins w:id="212" w:author="moorelab" w:date="2014-05-04T10:56:00Z">
        <w:r w:rsidR="00950E7D">
          <w:rPr>
            <w:rFonts w:cs="Times New Roman"/>
          </w:rPr>
          <w:t xml:space="preserve"> stimulation. If we consider macrophages a</w:t>
        </w:r>
      </w:ins>
      <w:ins w:id="213" w:author="moorelab" w:date="2014-05-04T10:57:00Z">
        <w:r w:rsidR="00950E7D">
          <w:rPr>
            <w:rFonts w:cs="Times New Roman"/>
          </w:rPr>
          <w:t>s the equivalent of a tissue then there is a proof that alternative splicing can be dynamic (I can send you the review we just wrote with Blandine and Kate Fitzgerald about it).</w:t>
        </w:r>
      </w:ins>
      <w:ins w:id="214" w:author="moorelab" w:date="2014-05-04T10:56:00Z">
        <w:r w:rsidR="00950E7D">
          <w:rPr>
            <w:rFonts w:cs="Times New Roman"/>
          </w:rPr>
          <w:t xml:space="preserve"> </w:t>
        </w:r>
      </w:ins>
    </w:p>
    <w:p w14:paraId="75DCC703" w14:textId="77777777" w:rsidR="0060324F" w:rsidRDefault="00803168">
      <w:pPr>
        <w:pStyle w:val="noindent"/>
        <w:divId w:val="1762221249"/>
        <w:rPr>
          <w:rFonts w:cs="Times New Roman"/>
        </w:rPr>
      </w:pPr>
      <w:r>
        <w:rPr>
          <w:rFonts w:cs="Times New Roman"/>
        </w:rPr>
        <w:t xml:space="preserve">By the current definition these events are indeed </w:t>
      </w:r>
      <w:r>
        <w:rPr>
          <w:rStyle w:val="phvro8t-x-x-120"/>
          <w:rFonts w:cs="Times New Roman"/>
        </w:rPr>
        <w:t>alternative</w:t>
      </w:r>
      <w:r>
        <w:rPr>
          <w:rFonts w:cs="Times New Roman"/>
        </w:rPr>
        <w:t xml:space="preserve">, but significance does that label carry? The label of alternative communicates that RNA products of a gene can be processed in multiple ways, but if they are typically </w:t>
      </w:r>
      <w:r>
        <w:rPr>
          <w:rStyle w:val="phvro8t-x-x-120"/>
          <w:rFonts w:cs="Times New Roman"/>
        </w:rPr>
        <w:t>not</w:t>
      </w:r>
      <w:r>
        <w:rPr>
          <w:rFonts w:cs="Times New Roman"/>
        </w:rPr>
        <w:t xml:space="preserve">, does this capability matter when HTS allows analysis of very specific biological samples and time points? These questions underscore the importance of advances in transcriptome assembly keeping step with advancements in HTS technology and ever-increasing sample resolution. </w:t>
      </w:r>
    </w:p>
    <w:p w14:paraId="31CBC650" w14:textId="77777777" w:rsidR="0060324F" w:rsidRDefault="00803168">
      <w:pPr>
        <w:pStyle w:val="Heading3"/>
        <w:divId w:val="1762221249"/>
        <w:rPr>
          <w:rFonts w:eastAsia="Times New Roman" w:cs="Times New Roman"/>
        </w:rPr>
      </w:pPr>
      <w:r>
        <w:rPr>
          <w:rStyle w:val="titlemark"/>
          <w:rFonts w:eastAsia="Times New Roman" w:cs="Times New Roman"/>
        </w:rPr>
        <w:t xml:space="preserve">5.2 </w:t>
      </w:r>
      <w:r>
        <w:rPr>
          <w:rFonts w:eastAsia="Times New Roman" w:cs="Times New Roman"/>
        </w:rPr>
        <w:t>In the haystack: piRNA Precursors</w:t>
      </w:r>
    </w:p>
    <w:p w14:paraId="7183A73A" w14:textId="77777777" w:rsidR="0060324F" w:rsidRDefault="00803168">
      <w:pPr>
        <w:pStyle w:val="noindent"/>
        <w:divId w:val="1762221249"/>
        <w:rPr>
          <w:rFonts w:cs="Times New Roman"/>
        </w:rPr>
      </w:pPr>
      <w:r>
        <w:rPr>
          <w:rFonts w:cs="Times New Roman"/>
        </w:rPr>
        <w:t xml:space="preserve">Chapter </w:t>
      </w:r>
      <w:hyperlink r:id="rId1748" w:anchor="x1-420003" w:history="1">
        <w:r>
          <w:rPr>
            <w:rStyle w:val="Hyperlink"/>
            <w:rFonts w:cs="Times New Roman"/>
          </w:rPr>
          <w:t>3</w:t>
        </w:r>
      </w:hyperlink>
      <w:r>
        <w:rPr>
          <w:rFonts w:cs="Times New Roman"/>
        </w:rPr>
        <w:t xml:space="preserve"> describes the annotation of 467 transcripts from 214 loci. These loci account for 95% of the total piRNAs in 14.5 dpp mice. These transcripts possess the archetypical molecular signatures of Pol II origin, including 5</w:t>
      </w:r>
      <w:r>
        <w:rPr>
          <w:rStyle w:val="cmsy-8"/>
          <w:rFonts w:ascii="Times New Roman" w:hAnsi="Times New Roman" w:cs="Times New Roman"/>
        </w:rPr>
        <w:t>′</w:t>
      </w:r>
      <w:r>
        <w:rPr>
          <w:rFonts w:cs="Times New Roman"/>
        </w:rPr>
        <w:t xml:space="preserve"> 7meG CAP, introns, and poly(A)+ tails. Yet RNA from these molecules appears to be rapidly consumed and processed into millions of unique small RNA ( 23_35 nt) species. How does the cell partition mRNAs for translation by the ribosome or maturation into piRNAs? </w:t>
      </w:r>
    </w:p>
    <w:p w14:paraId="62B356CD" w14:textId="77777777" w:rsidR="0060324F" w:rsidRDefault="00803168">
      <w:pPr>
        <w:pStyle w:val="Heading4"/>
        <w:divId w:val="1762221249"/>
        <w:rPr>
          <w:rFonts w:eastAsia="Times New Roman" w:cs="Times New Roman"/>
        </w:rPr>
      </w:pPr>
      <w:r>
        <w:rPr>
          <w:rStyle w:val="titlemark"/>
          <w:rFonts w:eastAsia="Times New Roman" w:cs="Times New Roman"/>
        </w:rPr>
        <w:t xml:space="preserve">5.2.1 </w:t>
      </w:r>
      <w:r>
        <w:rPr>
          <w:rFonts w:eastAsia="Times New Roman" w:cs="Times New Roman"/>
        </w:rPr>
        <w:t>Precursor Identity</w:t>
      </w:r>
    </w:p>
    <w:p w14:paraId="1515E4B2" w14:textId="77777777" w:rsidR="0060324F" w:rsidRDefault="00803168">
      <w:pPr>
        <w:pStyle w:val="noindent"/>
        <w:divId w:val="1762221249"/>
        <w:rPr>
          <w:rFonts w:cs="Times New Roman"/>
        </w:rPr>
      </w:pPr>
      <w:r>
        <w:rPr>
          <w:rFonts w:cs="Times New Roman"/>
        </w:rPr>
        <w:t xml:space="preserve">A good example that highlights why this issue is shown in Figure </w:t>
      </w:r>
      <w:hyperlink r:id="rId1749" w:anchor="x1-82001r1" w:history="1">
        <w:r>
          <w:rPr>
            <w:rStyle w:val="Hyperlink"/>
            <w:rFonts w:cs="Times New Roman"/>
          </w:rPr>
          <w:t>5.1</w:t>
        </w:r>
      </w:hyperlink>
      <w:r>
        <w:rPr>
          <w:rFonts w:cs="Times New Roman"/>
        </w:rPr>
        <w:t xml:space="preserve">. In testes of mice, the </w:t>
      </w:r>
      <w:r>
        <w:rPr>
          <w:rStyle w:val="phvro8t-x-x-120"/>
          <w:rFonts w:cs="Times New Roman"/>
        </w:rPr>
        <w:t xml:space="preserve">Wdfy3 </w:t>
      </w:r>
      <w:r>
        <w:rPr>
          <w:rFonts w:cs="Times New Roman"/>
        </w:rPr>
        <w:t>gene produces at least two different transcripts from different promoters. Virtually all piRNAs map within the bounds of the shorter isoform (</w:t>
      </w:r>
      <w:r>
        <w:rPr>
          <w:rStyle w:val="phvro8t-x-x-120"/>
          <w:rFonts w:cs="Times New Roman"/>
        </w:rPr>
        <w:t>PI-Wdfy3.1</w:t>
      </w:r>
      <w:r>
        <w:rPr>
          <w:rFonts w:cs="Times New Roman"/>
        </w:rPr>
        <w:t>). The promoter that falls more 3</w:t>
      </w:r>
      <w:r>
        <w:rPr>
          <w:rStyle w:val="cmsy-8"/>
          <w:rFonts w:ascii="Times New Roman" w:hAnsi="Times New Roman" w:cs="Times New Roman"/>
        </w:rPr>
        <w:t>′</w:t>
      </w:r>
      <w:r>
        <w:rPr>
          <w:rFonts w:cs="Times New Roman"/>
        </w:rPr>
        <w:t>  within the gene is also bound by A-MYB. The more 5</w:t>
      </w:r>
      <w:r>
        <w:rPr>
          <w:rStyle w:val="cmsy-8"/>
          <w:rFonts w:ascii="Times New Roman" w:hAnsi="Times New Roman" w:cs="Times New Roman"/>
        </w:rPr>
        <w:t>′</w:t>
      </w:r>
      <w:r>
        <w:rPr>
          <w:rFonts w:cs="Times New Roman"/>
        </w:rPr>
        <w:t>  promoter, which presumably drives transcription of the longer isoform (</w:t>
      </w:r>
      <w:r>
        <w:rPr>
          <w:rStyle w:val="phvro8t-x-x-120"/>
          <w:rFonts w:cs="Times New Roman"/>
        </w:rPr>
        <w:t>PI-Wdfy3.2</w:t>
      </w:r>
      <w:r>
        <w:rPr>
          <w:rFonts w:cs="Times New Roman"/>
        </w:rPr>
        <w:t xml:space="preserve">), is not bound by A-MYB. Also, in </w:t>
      </w:r>
      <w:r>
        <w:rPr>
          <w:rStyle w:val="phvro8t-x-x-120"/>
          <w:rFonts w:cs="Times New Roman"/>
        </w:rPr>
        <w:t xml:space="preserve">A-Myb </w:t>
      </w:r>
      <w:r>
        <w:rPr>
          <w:rFonts w:cs="Times New Roman"/>
        </w:rPr>
        <w:t xml:space="preserve">mutants, piRNAs from the shorter locus are drastically reduced as are RNA-Seq reads. RNA-Seq reads aligning to the longer transcript did not decrease. </w:t>
      </w:r>
    </w:p>
    <w:p w14:paraId="03F33B90" w14:textId="77777777" w:rsidR="0060324F" w:rsidRDefault="0087170F">
      <w:pPr>
        <w:divId w:val="1762221249"/>
        <w:rPr>
          <w:rFonts w:eastAsia="Times New Roman" w:cs="Times New Roman"/>
        </w:rPr>
      </w:pPr>
      <w:r>
        <w:rPr>
          <w:rFonts w:eastAsia="Times New Roman" w:cs="Times New Roman"/>
        </w:rPr>
        <w:pict w14:anchorId="60677CFF">
          <v:rect id="_x0000_i1230" style="width:0;height:1.5pt" o:hralign="center" o:hrstd="t" o:hr="t" fillcolor="#aaa" stroked="f"/>
        </w:pict>
      </w:r>
    </w:p>
    <w:p w14:paraId="2540ADF3" w14:textId="1E866F17" w:rsidR="0060324F" w:rsidRDefault="00642696">
      <w:pPr>
        <w:pStyle w:val="noindent"/>
        <w:divId w:val="1232427501"/>
        <w:rPr>
          <w:rFonts w:cs="Times New Roman"/>
        </w:rPr>
      </w:pPr>
      <w:r>
        <w:rPr>
          <w:rFonts w:cs="Times New Roman"/>
          <w:noProof/>
        </w:rPr>
        <w:drawing>
          <wp:inline distT="0" distB="0" distL="0" distR="0" wp14:anchorId="7D331CC6" wp14:editId="3ACB263B">
            <wp:extent cx="406400" cy="406400"/>
            <wp:effectExtent l="0" t="0" r="0" b="0"/>
            <wp:docPr id="207" name="Picture 207"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IC"/>
                    <pic:cNvPicPr>
                      <a:picLocks noChangeAspect="1" noChangeArrowheads="1"/>
                    </pic:cNvPicPr>
                  </pic:nvPicPr>
                  <pic:blipFill>
                    <a:blip r:link="rId175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D5E0451" w14:textId="77777777" w:rsidR="0060324F" w:rsidRDefault="00803168">
      <w:pPr>
        <w:divId w:val="648830009"/>
        <w:rPr>
          <w:rFonts w:eastAsia="Times New Roman" w:cs="Times New Roman"/>
        </w:rPr>
      </w:pPr>
      <w:r>
        <w:rPr>
          <w:rStyle w:val="id"/>
          <w:rFonts w:eastAsia="Times New Roman" w:cs="Times New Roman"/>
        </w:rPr>
        <w:t xml:space="preserve">Figure 5.1: </w:t>
      </w:r>
      <w:r>
        <w:rPr>
          <w:rStyle w:val="phvro8t-x-x-120"/>
          <w:rFonts w:eastAsia="Times New Roman" w:cs="Times New Roman"/>
        </w:rPr>
        <w:t xml:space="preserve">wdfy3 </w:t>
      </w:r>
      <w:r>
        <w:rPr>
          <w:rStyle w:val="content"/>
          <w:rFonts w:eastAsia="Times New Roman" w:cs="Times New Roman"/>
        </w:rPr>
        <w:t>locus expresses both mRNA and piRNA precursor form in testes</w:t>
      </w:r>
      <w:r>
        <w:rPr>
          <w:rFonts w:eastAsia="Times New Roman" w:cs="Times New Roman"/>
        </w:rPr>
        <w:br/>
      </w:r>
      <w:r>
        <w:rPr>
          <w:rStyle w:val="content"/>
          <w:rFonts w:eastAsia="Times New Roman" w:cs="Times New Roman"/>
        </w:rPr>
        <w:t xml:space="preserve">The mouse genomic locus </w:t>
      </w:r>
      <w:r>
        <w:rPr>
          <w:rStyle w:val="phvro8t-x-x-120"/>
          <w:rFonts w:eastAsia="Times New Roman" w:cs="Times New Roman"/>
        </w:rPr>
        <w:t xml:space="preserve">wdfy3 </w:t>
      </w:r>
      <w:r>
        <w:rPr>
          <w:rStyle w:val="content"/>
          <w:rFonts w:eastAsia="Times New Roman" w:cs="Times New Roman"/>
        </w:rPr>
        <w:t xml:space="preserve">expresses both a traditional mRNA form, originating from an upstream TSS, and a piRNA precursor transcript from a downstream TSS. The piRNA precursor form appears to originate from an A-MYB-bound promoter, and is expressed in </w:t>
      </w:r>
      <w:r>
        <w:rPr>
          <w:rStyle w:val="phvro8t-x-x-120"/>
          <w:rFonts w:eastAsia="Times New Roman" w:cs="Times New Roman"/>
        </w:rPr>
        <w:t xml:space="preserve">A-Myb </w:t>
      </w:r>
      <w:r>
        <w:rPr>
          <w:rStyle w:val="content"/>
          <w:rFonts w:eastAsia="Times New Roman" w:cs="Times New Roman"/>
        </w:rPr>
        <w:t xml:space="preserve">heterozygous mice. Also small RNAs (piRNAs) mapping to this locus are only observed in </w:t>
      </w:r>
      <w:r>
        <w:rPr>
          <w:rStyle w:val="phvro8t-x-x-120"/>
          <w:rFonts w:eastAsia="Times New Roman" w:cs="Times New Roman"/>
        </w:rPr>
        <w:t>A-Myb</w:t>
      </w:r>
      <w:r>
        <w:rPr>
          <w:rStyle w:val="content"/>
          <w:rFonts w:eastAsia="Times New Roman" w:cs="Times New Roman"/>
        </w:rPr>
        <w:t xml:space="preserve"> heterozygous mice, and not in </w:t>
      </w:r>
      <w:r>
        <w:rPr>
          <w:rStyle w:val="phvro8t-x-x-120"/>
          <w:rFonts w:eastAsia="Times New Roman" w:cs="Times New Roman"/>
        </w:rPr>
        <w:t xml:space="preserve">A-Myb </w:t>
      </w:r>
      <w:r>
        <w:rPr>
          <w:rStyle w:val="content"/>
          <w:rFonts w:eastAsia="Times New Roman" w:cs="Times New Roman"/>
        </w:rPr>
        <w:t xml:space="preserve">mutant mice. </w:t>
      </w:r>
      <w:ins w:id="215" w:author="moorelab" w:date="2014-05-04T11:06:00Z">
        <w:r w:rsidR="00CC7C0D">
          <w:rPr>
            <w:rStyle w:val="content"/>
            <w:rFonts w:eastAsia="Times New Roman" w:cs="Times New Roman"/>
          </w:rPr>
          <w:t>(Could it be possible that A-Myb recruits another protein that will tag the transcript as a piRNA instead of a classic mRNA (will you discuss this later?).</w:t>
        </w:r>
      </w:ins>
    </w:p>
    <w:p w14:paraId="5AD86460" w14:textId="77777777" w:rsidR="0060324F" w:rsidRDefault="00803168">
      <w:pPr>
        <w:pStyle w:val="noindent"/>
        <w:divId w:val="1232427501"/>
        <w:rPr>
          <w:rFonts w:cs="Times New Roman"/>
        </w:rPr>
      </w:pPr>
      <w:r>
        <w:rPr>
          <w:rFonts w:cs="Times New Roman"/>
        </w:rPr>
        <w:t xml:space="preserve">These results indicate that A-MYB drives transcription of the shorter </w:t>
      </w:r>
      <w:r>
        <w:rPr>
          <w:rStyle w:val="phvro8t-x-x-120"/>
          <w:rFonts w:cs="Times New Roman"/>
        </w:rPr>
        <w:t>pi-Wdfy3.1</w:t>
      </w:r>
      <w:r>
        <w:rPr>
          <w:rFonts w:cs="Times New Roman"/>
        </w:rPr>
        <w:t xml:space="preserve"> isoform, but not longer isoform, annotated elsewhere simply as </w:t>
      </w:r>
      <w:r>
        <w:rPr>
          <w:rStyle w:val="phvro8t-x-x-120"/>
          <w:rFonts w:cs="Times New Roman"/>
        </w:rPr>
        <w:t>Wdfy3</w:t>
      </w:r>
      <w:r>
        <w:rPr>
          <w:rFonts w:cs="Times New Roman"/>
        </w:rPr>
        <w:t>. A general phenomenon of piRNAs mapping to the 3</w:t>
      </w:r>
      <w:r>
        <w:rPr>
          <w:rStyle w:val="cmsy-8"/>
          <w:rFonts w:ascii="Times New Roman" w:hAnsi="Times New Roman" w:cs="Times New Roman"/>
        </w:rPr>
        <w:t>′</w:t>
      </w:r>
      <w:r>
        <w:rPr>
          <w:rFonts w:cs="Times New Roman"/>
        </w:rPr>
        <w:t> -UTR of mRNAs has been reported [</w:t>
      </w:r>
      <w:hyperlink r:id="rId1751" w:anchor="XRobine2009" w:history="1">
        <w:r>
          <w:rPr>
            <w:rStyle w:val="Hyperlink"/>
            <w:rFonts w:cs="Times New Roman"/>
          </w:rPr>
          <w:t>Robine et al.</w:t>
        </w:r>
      </w:hyperlink>
      <w:r>
        <w:rPr>
          <w:rFonts w:cs="Times New Roman"/>
        </w:rPr>
        <w:t>, </w:t>
      </w:r>
      <w:hyperlink r:id="rId1752" w:anchor="XRobine2009" w:history="1">
        <w:r>
          <w:rPr>
            <w:rStyle w:val="Hyperlink"/>
            <w:rFonts w:cs="Times New Roman"/>
          </w:rPr>
          <w:t>2009</w:t>
        </w:r>
      </w:hyperlink>
      <w:r>
        <w:rPr>
          <w:rFonts w:cs="Times New Roman"/>
        </w:rPr>
        <w:t xml:space="preserve">]. How does a cell discriminate between these two transcripts </w:t>
      </w:r>
    </w:p>
    <w:p w14:paraId="3A8FA59F" w14:textId="77777777" w:rsidR="0060324F" w:rsidRDefault="00803168">
      <w:pPr>
        <w:pStyle w:val="noindent"/>
        <w:divId w:val="1232427501"/>
        <w:rPr>
          <w:rFonts w:cs="Times New Roman"/>
        </w:rPr>
      </w:pPr>
      <w:r>
        <w:rPr>
          <w:rFonts w:cs="Times New Roman"/>
        </w:rPr>
        <w:t>Recently it was demonstrated that virtually all RNAs interact with the ribosome [</w:t>
      </w:r>
      <w:hyperlink r:id="rId1753" w:anchor="XIngolia2011" w:history="1">
        <w:r>
          <w:rPr>
            <w:rStyle w:val="Hyperlink"/>
            <w:rFonts w:cs="Times New Roman"/>
          </w:rPr>
          <w:t>Ingolia et al.</w:t>
        </w:r>
      </w:hyperlink>
      <w:r>
        <w:rPr>
          <w:rFonts w:cs="Times New Roman"/>
        </w:rPr>
        <w:t>, </w:t>
      </w:r>
      <w:hyperlink r:id="rId1754" w:anchor="XIngolia2011" w:history="1">
        <w:r>
          <w:rPr>
            <w:rStyle w:val="Hyperlink"/>
            <w:rFonts w:cs="Times New Roman"/>
          </w:rPr>
          <w:t>2011</w:t>
        </w:r>
      </w:hyperlink>
      <w:r>
        <w:rPr>
          <w:rFonts w:cs="Times New Roman"/>
        </w:rPr>
        <w:t>]. This observation was later refined to state that only mRNAs display a strong _Ribosome Release Score (RRS)_ indicative of read-frame engagement [</w:t>
      </w:r>
      <w:hyperlink r:id="rId1755" w:anchor="XGuttman2013" w:history="1">
        <w:r>
          <w:rPr>
            <w:rStyle w:val="Hyperlink"/>
            <w:rFonts w:cs="Times New Roman"/>
          </w:rPr>
          <w:t>Guttman et al.</w:t>
        </w:r>
      </w:hyperlink>
      <w:r>
        <w:rPr>
          <w:rFonts w:cs="Times New Roman"/>
        </w:rPr>
        <w:t>, </w:t>
      </w:r>
      <w:hyperlink r:id="rId1756" w:anchor="XGuttman2013" w:history="1">
        <w:r>
          <w:rPr>
            <w:rStyle w:val="Hyperlink"/>
            <w:rFonts w:cs="Times New Roman"/>
          </w:rPr>
          <w:t>2013</w:t>
        </w:r>
      </w:hyperlink>
      <w:r>
        <w:rPr>
          <w:rFonts w:cs="Times New Roman"/>
        </w:rPr>
        <w:t xml:space="preserve">]. Therefore, it is not surprising that preliminary results support precursors being traversed by ribosomes (Xin Zhiguo Li, unpublished). Additional experiments and bioinformatic analysis may tease out sequence elements the assist in precursor discrimination from mRNAs by the ribosome, similar to the RRS for traditional ncRNAs. </w:t>
      </w:r>
    </w:p>
    <w:p w14:paraId="33D18A12" w14:textId="77777777" w:rsidR="0060324F" w:rsidRDefault="00803168">
      <w:pPr>
        <w:pStyle w:val="noindent"/>
        <w:divId w:val="1232427501"/>
        <w:rPr>
          <w:rFonts w:cs="Times New Roman"/>
        </w:rPr>
      </w:pPr>
      <w:r>
        <w:rPr>
          <w:rFonts w:cs="Times New Roman"/>
        </w:rPr>
        <w:t xml:space="preserve">Beyond ribosome profiling, what are other potential experimental approaches that could be used to gain insight into the biology of mammalian piRNA precursors? </w:t>
      </w:r>
    </w:p>
    <w:p w14:paraId="08AAAF0E" w14:textId="77777777" w:rsidR="0060324F" w:rsidRDefault="00803168">
      <w:pPr>
        <w:pStyle w:val="Heading4"/>
        <w:divId w:val="1232427501"/>
        <w:rPr>
          <w:rFonts w:eastAsia="Times New Roman" w:cs="Times New Roman"/>
        </w:rPr>
      </w:pPr>
      <w:r>
        <w:rPr>
          <w:rStyle w:val="titlemark"/>
          <w:rFonts w:eastAsia="Times New Roman" w:cs="Times New Roman"/>
        </w:rPr>
        <w:t xml:space="preserve">5.2.2 </w:t>
      </w:r>
      <w:r>
        <w:rPr>
          <w:rFonts w:eastAsia="Times New Roman" w:cs="Times New Roman"/>
        </w:rPr>
        <w:t>Precursor Interactions</w:t>
      </w:r>
    </w:p>
    <w:p w14:paraId="170A6FC0" w14:textId="77777777" w:rsidR="0060324F" w:rsidRDefault="00803168">
      <w:pPr>
        <w:pStyle w:val="noindent"/>
        <w:divId w:val="1232427501"/>
        <w:rPr>
          <w:rFonts w:cs="Times New Roman"/>
        </w:rPr>
      </w:pPr>
      <w:r>
        <w:rPr>
          <w:rFonts w:cs="Times New Roman"/>
        </w:rPr>
        <w:t xml:space="preserve">While intergenic piRNA loci share many features with other Pol II transcript classes (Figure </w:t>
      </w:r>
      <w:hyperlink r:id="rId1757" w:anchor="x1-72001r8" w:history="1">
        <w:r>
          <w:rPr>
            <w:rStyle w:val="Hyperlink"/>
            <w:rFonts w:cs="Times New Roman"/>
          </w:rPr>
          <w:t>4.8</w:t>
        </w:r>
      </w:hyperlink>
      <w:r>
        <w:rPr>
          <w:rFonts w:cs="Times New Roman"/>
        </w:rPr>
        <w:t xml:space="preserve">) one almost half contain no introns. Visual inspection using genome browsers and the HTS datasets described in Chapter </w:t>
      </w:r>
      <w:hyperlink r:id="rId1758" w:anchor="x1-420003" w:history="1">
        <w:r>
          <w:rPr>
            <w:rStyle w:val="Hyperlink"/>
            <w:rFonts w:cs="Times New Roman"/>
          </w:rPr>
          <w:t>3</w:t>
        </w:r>
      </w:hyperlink>
      <w:r>
        <w:rPr>
          <w:rFonts w:cs="Times New Roman"/>
        </w:rPr>
        <w:t xml:space="preserve"> revealed how unique these loci are from the rest of the transcriptome. </w:t>
      </w:r>
    </w:p>
    <w:p w14:paraId="066DCD0E" w14:textId="77777777" w:rsidR="0060324F" w:rsidRDefault="00803168">
      <w:pPr>
        <w:pStyle w:val="noindent"/>
        <w:divId w:val="1232427501"/>
        <w:rPr>
          <w:rFonts w:cs="Times New Roman"/>
        </w:rPr>
      </w:pPr>
      <w:r>
        <w:rPr>
          <w:rFonts w:cs="Times New Roman"/>
        </w:rPr>
        <w:t xml:space="preserve">As discussed in sections </w:t>
      </w:r>
      <w:hyperlink r:id="rId1759" w:anchor="x1-110001" w:history="1">
        <w:r>
          <w:rPr>
            <w:rStyle w:val="Hyperlink"/>
            <w:rFonts w:cs="Times New Roman"/>
          </w:rPr>
          <w:t>1.3.1</w:t>
        </w:r>
      </w:hyperlink>
      <w:r>
        <w:rPr>
          <w:rFonts w:cs="Times New Roman"/>
        </w:rPr>
        <w:t xml:space="preserve"> and </w:t>
      </w:r>
      <w:hyperlink r:id="rId1760" w:anchor="x1-120002" w:history="1">
        <w:r>
          <w:rPr>
            <w:rStyle w:val="Hyperlink"/>
            <w:rFonts w:cs="Times New Roman"/>
          </w:rPr>
          <w:t>1.3.2</w:t>
        </w:r>
      </w:hyperlink>
      <w:r>
        <w:rPr>
          <w:rFonts w:cs="Times New Roman"/>
        </w:rPr>
        <w:t xml:space="preserve">, splice sites and SRE are recognized amidst a sea of extremely similar _crytic_ sequences. The spliceosome is remarkably efficient at determining the correct elements to use. Spliceosomal components assist in choosing from this the overwhelming set of sequences. </w:t>
      </w:r>
      <w:hyperlink r:id="rId1761" w:anchor="XBerg2012" w:history="1">
        <w:r>
          <w:rPr>
            <w:rStyle w:val="Hyperlink"/>
            <w:rFonts w:cs="Times New Roman"/>
          </w:rPr>
          <w:t>Berg et al.</w:t>
        </w:r>
      </w:hyperlink>
      <w:r>
        <w:rPr>
          <w:rFonts w:cs="Times New Roman"/>
        </w:rPr>
        <w:t> [</w:t>
      </w:r>
      <w:hyperlink r:id="rId1762" w:anchor="XBerg2012" w:history="1">
        <w:r>
          <w:rPr>
            <w:rStyle w:val="Hyperlink"/>
            <w:rFonts w:cs="Times New Roman"/>
          </w:rPr>
          <w:t>2012</w:t>
        </w:r>
      </w:hyperlink>
      <w:r>
        <w:rPr>
          <w:rFonts w:cs="Times New Roman"/>
        </w:rPr>
        <w:t>] identified the snRNP U1 as a key suppressor of cryptic polyadenylation site (PAS) use. This suppressor activity is in contrast to its primary role in the definition of 5</w:t>
      </w:r>
      <w:r>
        <w:rPr>
          <w:rStyle w:val="cmsy-8"/>
          <w:rFonts w:ascii="Times New Roman" w:hAnsi="Times New Roman" w:cs="Times New Roman"/>
        </w:rPr>
        <w:t>′</w:t>
      </w:r>
      <w:r>
        <w:rPr>
          <w:rFonts w:cs="Times New Roman"/>
        </w:rPr>
        <w:t xml:space="preserve"> splice sites. Perhaps a similar mechanism is acting on cryptic splice sites contained within precursor transcripts. What experiments could be used to identify precursor interacting molecules, protein and RNA both? </w:t>
      </w:r>
    </w:p>
    <w:p w14:paraId="3D603D52" w14:textId="77777777" w:rsidR="0060324F" w:rsidRDefault="00803168">
      <w:pPr>
        <w:pStyle w:val="noindent"/>
        <w:divId w:val="1232427501"/>
        <w:rPr>
          <w:rFonts w:cs="Times New Roman"/>
        </w:rPr>
      </w:pPr>
      <w:r>
        <w:rPr>
          <w:rFonts w:cs="Times New Roman"/>
        </w:rPr>
        <w:t>Coincident with HTS development, methodology to measure genome-wide interactions have also made considerable advances [</w:t>
      </w:r>
      <w:hyperlink r:id="rId1763" w:anchor="XKonig2011" w:history="1">
        <w:r>
          <w:rPr>
            <w:rStyle w:val="Hyperlink"/>
            <w:rFonts w:cs="Times New Roman"/>
          </w:rPr>
          <w:t>K_nig et al.</w:t>
        </w:r>
      </w:hyperlink>
      <w:r>
        <w:rPr>
          <w:rFonts w:cs="Times New Roman"/>
        </w:rPr>
        <w:t>, </w:t>
      </w:r>
      <w:hyperlink r:id="rId1764" w:anchor="XKonig2011" w:history="1">
        <w:r>
          <w:rPr>
            <w:rStyle w:val="Hyperlink"/>
            <w:rFonts w:cs="Times New Roman"/>
          </w:rPr>
          <w:t>2011</w:t>
        </w:r>
      </w:hyperlink>
      <w:r>
        <w:rPr>
          <w:rFonts w:cs="Times New Roman"/>
        </w:rPr>
        <w:t>]. Methodologies to capture {Protein::RNA} interactions include _HTS-CLIP_ [</w:t>
      </w:r>
      <w:hyperlink r:id="rId1765" w:anchor="XLicatalosi2008" w:history="1">
        <w:r>
          <w:rPr>
            <w:rStyle w:val="Hyperlink"/>
            <w:rFonts w:cs="Times New Roman"/>
          </w:rPr>
          <w:t>Licatalosi et al.</w:t>
        </w:r>
      </w:hyperlink>
      <w:r>
        <w:rPr>
          <w:rFonts w:cs="Times New Roman"/>
        </w:rPr>
        <w:t>, </w:t>
      </w:r>
      <w:hyperlink r:id="rId1766" w:anchor="XLicatalosi2008" w:history="1">
        <w:r>
          <w:rPr>
            <w:rStyle w:val="Hyperlink"/>
            <w:rFonts w:cs="Times New Roman"/>
          </w:rPr>
          <w:t>2008</w:t>
        </w:r>
      </w:hyperlink>
      <w:r>
        <w:rPr>
          <w:rFonts w:cs="Times New Roman"/>
        </w:rPr>
        <w:t>], _PAR-CLIP_ [</w:t>
      </w:r>
      <w:hyperlink r:id="rId1767" w:anchor="XHafner2010" w:history="1">
        <w:r>
          <w:rPr>
            <w:rStyle w:val="Hyperlink"/>
            <w:rFonts w:cs="Times New Roman"/>
          </w:rPr>
          <w:t>Hafner et al.</w:t>
        </w:r>
      </w:hyperlink>
      <w:r>
        <w:rPr>
          <w:rFonts w:cs="Times New Roman"/>
        </w:rPr>
        <w:t>, </w:t>
      </w:r>
      <w:hyperlink r:id="rId1768" w:anchor="XHafner2010" w:history="1">
        <w:r>
          <w:rPr>
            <w:rStyle w:val="Hyperlink"/>
            <w:rFonts w:cs="Times New Roman"/>
          </w:rPr>
          <w:t>2010</w:t>
        </w:r>
      </w:hyperlink>
      <w:r>
        <w:rPr>
          <w:rFonts w:cs="Times New Roman"/>
        </w:rPr>
        <w:t>], and _iCLIP_ [</w:t>
      </w:r>
      <w:hyperlink r:id="rId1769" w:anchor="XKonig2010" w:history="1">
        <w:r>
          <w:rPr>
            <w:rStyle w:val="Hyperlink"/>
            <w:rFonts w:cs="Times New Roman"/>
          </w:rPr>
          <w:t>K_nig et al.</w:t>
        </w:r>
      </w:hyperlink>
      <w:r>
        <w:rPr>
          <w:rFonts w:cs="Times New Roman"/>
        </w:rPr>
        <w:t>, </w:t>
      </w:r>
      <w:hyperlink r:id="rId1770" w:anchor="XKonig2010" w:history="1">
        <w:r>
          <w:rPr>
            <w:rStyle w:val="Hyperlink"/>
            <w:rFonts w:cs="Times New Roman"/>
          </w:rPr>
          <w:t>2010</w:t>
        </w:r>
      </w:hyperlink>
      <w:r>
        <w:rPr>
          <w:rFonts w:cs="Times New Roman"/>
        </w:rPr>
        <w:t>]. {DNA::RNA} interactions are measurable using _ChIRP_ [</w:t>
      </w:r>
      <w:hyperlink r:id="rId1771" w:anchor="XChu2012" w:history="1">
        <w:r>
          <w:rPr>
            <w:rStyle w:val="Hyperlink"/>
            <w:rFonts w:cs="Times New Roman"/>
          </w:rPr>
          <w:t>Chu et al.</w:t>
        </w:r>
      </w:hyperlink>
      <w:r>
        <w:rPr>
          <w:rFonts w:cs="Times New Roman"/>
        </w:rPr>
        <w:t>, </w:t>
      </w:r>
      <w:hyperlink r:id="rId1772" w:anchor="XChu2012" w:history="1">
        <w:r>
          <w:rPr>
            <w:rStyle w:val="Hyperlink"/>
            <w:rFonts w:cs="Times New Roman"/>
          </w:rPr>
          <w:t>2012</w:t>
        </w:r>
      </w:hyperlink>
      <w:r>
        <w:rPr>
          <w:rFonts w:cs="Times New Roman"/>
        </w:rPr>
        <w:t>], {RNA::RNA} interactions by _RAP_ and _CLASH_ [</w:t>
      </w:r>
      <w:hyperlink r:id="rId1773" w:anchor="XEngreitz2013" w:history="1">
        <w:r>
          <w:rPr>
            <w:rStyle w:val="Hyperlink"/>
            <w:rFonts w:cs="Times New Roman"/>
          </w:rPr>
          <w:t>Engreitz et al.</w:t>
        </w:r>
      </w:hyperlink>
      <w:r>
        <w:rPr>
          <w:rFonts w:cs="Times New Roman"/>
        </w:rPr>
        <w:t>, </w:t>
      </w:r>
      <w:hyperlink r:id="rId1774" w:anchor="XEngreitz2013" w:history="1">
        <w:r>
          <w:rPr>
            <w:rStyle w:val="Hyperlink"/>
            <w:rFonts w:cs="Times New Roman"/>
          </w:rPr>
          <w:t>2013</w:t>
        </w:r>
      </w:hyperlink>
      <w:r>
        <w:rPr>
          <w:rFonts w:cs="Times New Roman"/>
        </w:rPr>
        <w:t>, </w:t>
      </w:r>
      <w:hyperlink r:id="rId1775" w:anchor="XHelwak2014" w:history="1">
        <w:r>
          <w:rPr>
            <w:rStyle w:val="Hyperlink"/>
            <w:rFonts w:cs="Times New Roman"/>
          </w:rPr>
          <w:t>Helwak and Tollervey</w:t>
        </w:r>
      </w:hyperlink>
      <w:r>
        <w:rPr>
          <w:rFonts w:cs="Times New Roman"/>
        </w:rPr>
        <w:t>, </w:t>
      </w:r>
      <w:hyperlink r:id="rId1776" w:anchor="XHelwak2014" w:history="1">
        <w:r>
          <w:rPr>
            <w:rStyle w:val="Hyperlink"/>
            <w:rFonts w:cs="Times New Roman"/>
          </w:rPr>
          <w:t>2014</w:t>
        </w:r>
      </w:hyperlink>
      <w:r>
        <w:rPr>
          <w:rFonts w:cs="Times New Roman"/>
        </w:rPr>
        <w:t xml:space="preserve">]. These approaches could be applied to determining piRNA precursor transcript interacting molecules. However, there are some important caveats that warrant discussion. </w:t>
      </w:r>
    </w:p>
    <w:p w14:paraId="301D4536" w14:textId="77777777" w:rsidR="0060324F" w:rsidRDefault="00803168">
      <w:pPr>
        <w:pStyle w:val="noindent"/>
        <w:divId w:val="1232427501"/>
        <w:rPr>
          <w:rFonts w:cs="Times New Roman"/>
        </w:rPr>
      </w:pPr>
      <w:r>
        <w:rPr>
          <w:rFonts w:cs="Times New Roman"/>
        </w:rPr>
        <w:t>Techniques mentioned above that investigate {Nucleic acid::Protein} interactions require a target protein</w:t>
      </w:r>
      <w:ins w:id="216" w:author="moorelab" w:date="2014-05-04T11:10:00Z">
        <w:r w:rsidR="00CC7C0D">
          <w:rPr>
            <w:rFonts w:cs="Times New Roman"/>
          </w:rPr>
          <w:t xml:space="preserve"> (</w:t>
        </w:r>
      </w:ins>
      <w:ins w:id="217" w:author="moorelab" w:date="2014-05-04T11:15:00Z">
        <w:r w:rsidR="00B86320">
          <w:rPr>
            <w:rFonts w:cs="Times New Roman"/>
          </w:rPr>
          <w:t>Chi</w:t>
        </w:r>
      </w:ins>
      <w:ins w:id="218" w:author="moorelab" w:date="2014-05-04T11:16:00Z">
        <w:r w:rsidR="00B86320">
          <w:rPr>
            <w:rFonts w:cs="Times New Roman"/>
          </w:rPr>
          <w:t>RP</w:t>
        </w:r>
      </w:ins>
      <w:ins w:id="219" w:author="moorelab" w:date="2014-05-04T11:15:00Z">
        <w:r w:rsidR="00B86320">
          <w:rPr>
            <w:rFonts w:cs="Times New Roman"/>
          </w:rPr>
          <w:t xml:space="preserve"> and</w:t>
        </w:r>
      </w:ins>
      <w:ins w:id="220" w:author="moorelab" w:date="2014-05-04T11:10:00Z">
        <w:r w:rsidR="00567B88">
          <w:rPr>
            <w:rFonts w:cs="Times New Roman"/>
          </w:rPr>
          <w:t>RAP do</w:t>
        </w:r>
        <w:r w:rsidR="00CC7C0D">
          <w:rPr>
            <w:rFonts w:cs="Times New Roman"/>
          </w:rPr>
          <w:t xml:space="preserve"> not require knowing the target protein if you </w:t>
        </w:r>
        <w:r w:rsidR="00567B88">
          <w:rPr>
            <w:rFonts w:cs="Times New Roman"/>
          </w:rPr>
          <w:t>couple them</w:t>
        </w:r>
        <w:r w:rsidR="00CC7C0D">
          <w:rPr>
            <w:rFonts w:cs="Times New Roman"/>
          </w:rPr>
          <w:t xml:space="preserve"> to mass spectrometry)</w:t>
        </w:r>
      </w:ins>
      <w:r>
        <w:rPr>
          <w:rFonts w:cs="Times New Roman"/>
        </w:rPr>
        <w:t>. This has already been done for MILI and MIWI in postnatal testes [</w:t>
      </w:r>
      <w:hyperlink r:id="rId1777" w:anchor="XVourekas2012" w:history="1">
        <w:r>
          <w:rPr>
            <w:rStyle w:val="Hyperlink"/>
            <w:rFonts w:cs="Times New Roman"/>
          </w:rPr>
          <w:t>Vourekas et al.</w:t>
        </w:r>
      </w:hyperlink>
      <w:r>
        <w:rPr>
          <w:rFonts w:cs="Times New Roman"/>
        </w:rPr>
        <w:t>, </w:t>
      </w:r>
      <w:hyperlink r:id="rId1778" w:anchor="XVourekas2012" w:history="1">
        <w:r>
          <w:rPr>
            <w:rStyle w:val="Hyperlink"/>
            <w:rFonts w:cs="Times New Roman"/>
          </w:rPr>
          <w:t>2012</w:t>
        </w:r>
      </w:hyperlink>
      <w:r>
        <w:rPr>
          <w:rFonts w:cs="Times New Roman"/>
        </w:rPr>
        <w:t>], and few additional interacting proteins are known, limiting the number of proteins to investigate. Obvious initial candidates include MitoPLD, Mvh [</w:t>
      </w:r>
      <w:hyperlink r:id="rId1779" w:anchor="XLasko2013" w:history="1">
        <w:r>
          <w:rPr>
            <w:rStyle w:val="Hyperlink"/>
            <w:rFonts w:cs="Times New Roman"/>
          </w:rPr>
          <w:t>Lasko</w:t>
        </w:r>
      </w:hyperlink>
      <w:r>
        <w:rPr>
          <w:rFonts w:cs="Times New Roman"/>
        </w:rPr>
        <w:t>, </w:t>
      </w:r>
      <w:hyperlink r:id="rId1780" w:anchor="XLasko2013" w:history="1">
        <w:r>
          <w:rPr>
            <w:rStyle w:val="Hyperlink"/>
            <w:rFonts w:cs="Times New Roman"/>
          </w:rPr>
          <w:t>2013</w:t>
        </w:r>
      </w:hyperlink>
      <w:r>
        <w:rPr>
          <w:rFonts w:cs="Times New Roman"/>
        </w:rPr>
        <w:t>] (the mouse homologue of Vasa) and numerous Tudor-related proteins [</w:t>
      </w:r>
      <w:hyperlink r:id="rId1781" w:anchor="XChen2011" w:history="1">
        <w:r>
          <w:rPr>
            <w:rStyle w:val="Hyperlink"/>
            <w:rFonts w:cs="Times New Roman"/>
          </w:rPr>
          <w:t>Chen et al.</w:t>
        </w:r>
      </w:hyperlink>
      <w:r>
        <w:rPr>
          <w:rFonts w:cs="Times New Roman"/>
        </w:rPr>
        <w:t>, </w:t>
      </w:r>
      <w:hyperlink r:id="rId1782" w:anchor="XChen2011" w:history="1">
        <w:r>
          <w:rPr>
            <w:rStyle w:val="Hyperlink"/>
            <w:rFonts w:cs="Times New Roman"/>
          </w:rPr>
          <w:t>2011</w:t>
        </w:r>
      </w:hyperlink>
      <w:r>
        <w:rPr>
          <w:rFonts w:cs="Times New Roman"/>
        </w:rPr>
        <w:t xml:space="preserve">]. </w:t>
      </w:r>
    </w:p>
    <w:p w14:paraId="6DF4FAF6" w14:textId="77777777" w:rsidR="0060324F" w:rsidRDefault="00803168">
      <w:pPr>
        <w:pStyle w:val="noindent"/>
        <w:divId w:val="1232427501"/>
        <w:rPr>
          <w:rFonts w:cs="Times New Roman"/>
        </w:rPr>
      </w:pPr>
      <w:r>
        <w:rPr>
          <w:rFonts w:cs="Times New Roman"/>
        </w:rPr>
        <w:t>Genome-wide study of {Nucleic Acid::Protein} interactions typically require cross-linking [</w:t>
      </w:r>
      <w:hyperlink r:id="rId1783" w:anchor="XChodosh2001" w:history="1">
        <w:r>
          <w:rPr>
            <w:rStyle w:val="Hyperlink"/>
            <w:rFonts w:cs="Times New Roman"/>
          </w:rPr>
          <w:t>Chodosh</w:t>
        </w:r>
      </w:hyperlink>
      <w:r>
        <w:rPr>
          <w:rFonts w:cs="Times New Roman"/>
        </w:rPr>
        <w:t>, </w:t>
      </w:r>
      <w:hyperlink r:id="rId1784" w:anchor="XChodosh2001" w:history="1">
        <w:r>
          <w:rPr>
            <w:rStyle w:val="Hyperlink"/>
            <w:rFonts w:cs="Times New Roman"/>
          </w:rPr>
          <w:t>2001</w:t>
        </w:r>
      </w:hyperlink>
      <w:r>
        <w:rPr>
          <w:rFonts w:cs="Times New Roman"/>
        </w:rPr>
        <w:t xml:space="preserve">] using either ultra violet light or reagents such as glutathione. This requirement is why most original reports of these techniques are performed in cell culture (due to the relative easy of exposing the sample to the cross-linking reagent). Currently, the process of piRNA biogenesis has only been reproduced </w:t>
      </w:r>
      <w:r>
        <w:rPr>
          <w:rStyle w:val="phvro8t-x-x-120"/>
          <w:rFonts w:cs="Times New Roman"/>
        </w:rPr>
        <w:t xml:space="preserve">in vitro </w:t>
      </w:r>
      <w:r>
        <w:rPr>
          <w:rFonts w:cs="Times New Roman"/>
        </w:rPr>
        <w:t>using silk worm cell culture extracts [</w:t>
      </w:r>
      <w:hyperlink r:id="rId1785" w:anchor="XKawaoka2009" w:history="1">
        <w:r>
          <w:rPr>
            <w:rStyle w:val="Hyperlink"/>
            <w:rFonts w:cs="Times New Roman"/>
          </w:rPr>
          <w:t>Kawaoka et al.</w:t>
        </w:r>
      </w:hyperlink>
      <w:r>
        <w:rPr>
          <w:rFonts w:cs="Times New Roman"/>
        </w:rPr>
        <w:t>, </w:t>
      </w:r>
      <w:hyperlink r:id="rId1786" w:anchor="XKawaoka2009" w:history="1">
        <w:r>
          <w:rPr>
            <w:rStyle w:val="Hyperlink"/>
            <w:rFonts w:cs="Times New Roman"/>
          </w:rPr>
          <w:t>2009</w:t>
        </w:r>
      </w:hyperlink>
      <w:r>
        <w:rPr>
          <w:rFonts w:cs="Times New Roman"/>
        </w:rPr>
        <w:t>, </w:t>
      </w:r>
      <w:hyperlink r:id="rId1787" w:anchor="XKawaoka2011" w:history="1">
        <w:r>
          <w:rPr>
            <w:rStyle w:val="Hyperlink"/>
            <w:rFonts w:cs="Times New Roman"/>
          </w:rPr>
          <w:t>2011</w:t>
        </w:r>
      </w:hyperlink>
      <w:r>
        <w:rPr>
          <w:rFonts w:cs="Times New Roman"/>
        </w:rPr>
        <w:t>], a system which is likely far from that of pachytene biogenesis and function in mice. Therefore, application of these techniques to mammalian piRNA pathway study would require testes sectioning prior to cross-linking. [</w:t>
      </w:r>
      <w:hyperlink r:id="rId1788" w:anchor="XVourekas2012" w:history="1">
        <w:r>
          <w:rPr>
            <w:rStyle w:val="Hyperlink"/>
            <w:rFonts w:cs="Times New Roman"/>
          </w:rPr>
          <w:t>Vourekas et al.</w:t>
        </w:r>
      </w:hyperlink>
      <w:r>
        <w:rPr>
          <w:rFonts w:cs="Times New Roman"/>
        </w:rPr>
        <w:t>, </w:t>
      </w:r>
      <w:hyperlink r:id="rId1789" w:anchor="XVourekas2012" w:history="1">
        <w:r>
          <w:rPr>
            <w:rStyle w:val="Hyperlink"/>
            <w:rFonts w:cs="Times New Roman"/>
          </w:rPr>
          <w:t>2012</w:t>
        </w:r>
      </w:hyperlink>
      <w:r>
        <w:rPr>
          <w:rFonts w:cs="Times New Roman"/>
        </w:rPr>
        <w:t xml:space="preserve">] worked around this requirement by detunicated testes and creating a cell suspension in a petri dish which was then irradiated. </w:t>
      </w:r>
    </w:p>
    <w:p w14:paraId="6A4CA11B" w14:textId="77777777" w:rsidR="0060324F" w:rsidRDefault="00803168">
      <w:pPr>
        <w:pStyle w:val="noindent"/>
        <w:divId w:val="1232427501"/>
        <w:rPr>
          <w:rFonts w:cs="Times New Roman"/>
        </w:rPr>
      </w:pPr>
      <w:r>
        <w:rPr>
          <w:rFonts w:cs="Times New Roman"/>
        </w:rPr>
        <w:t xml:space="preserve">Another potential work-around for would be to perform these studies in mature (or </w:t>
      </w:r>
      <w:r>
        <w:rPr>
          <w:rStyle w:val="phvro8t-x-x-120"/>
          <w:rFonts w:cs="Times New Roman"/>
        </w:rPr>
        <w:t>maturing</w:t>
      </w:r>
      <w:r>
        <w:rPr>
          <w:rFonts w:cs="Times New Roman"/>
        </w:rPr>
        <w:t>) sperm. Sperm develop</w:t>
      </w:r>
      <w:ins w:id="221" w:author="moorelab" w:date="2014-05-04T11:12:00Z">
        <w:r w:rsidR="00EB1378">
          <w:rPr>
            <w:rFonts w:cs="Times New Roman"/>
          </w:rPr>
          <w:t>s</w:t>
        </w:r>
      </w:ins>
      <w:r>
        <w:rPr>
          <w:rFonts w:cs="Times New Roman"/>
        </w:rPr>
        <w:t xml:space="preserve"> and mature</w:t>
      </w:r>
      <w:ins w:id="222" w:author="moorelab" w:date="2014-05-04T11:12:00Z">
        <w:r w:rsidR="00EB1378">
          <w:rPr>
            <w:rFonts w:cs="Times New Roman"/>
          </w:rPr>
          <w:t xml:space="preserve">s (I thought sperm was considered as singular even though it </w:t>
        </w:r>
      </w:ins>
      <w:ins w:id="223" w:author="moorelab" w:date="2014-05-04T11:13:00Z">
        <w:r w:rsidR="00EB1378">
          <w:rPr>
            <w:rFonts w:cs="Times New Roman"/>
          </w:rPr>
          <w:t>refers</w:t>
        </w:r>
      </w:ins>
      <w:ins w:id="224" w:author="moorelab" w:date="2014-05-04T11:12:00Z">
        <w:r w:rsidR="00EB1378">
          <w:rPr>
            <w:rFonts w:cs="Times New Roman"/>
          </w:rPr>
          <w:t xml:space="preserve"> </w:t>
        </w:r>
      </w:ins>
      <w:ins w:id="225" w:author="moorelab" w:date="2014-05-04T11:13:00Z">
        <w:r w:rsidR="00CD139E">
          <w:rPr>
            <w:rFonts w:cs="Times New Roman"/>
          </w:rPr>
          <w:t>to multiple entities.</w:t>
        </w:r>
        <w:r w:rsidR="00EB1378">
          <w:rPr>
            <w:rFonts w:cs="Times New Roman"/>
          </w:rPr>
          <w:t xml:space="preserve"> </w:t>
        </w:r>
      </w:ins>
      <w:ins w:id="226" w:author="moorelab" w:date="2014-05-04T11:15:00Z">
        <w:r w:rsidR="00CD139E">
          <w:rPr>
            <w:rFonts w:cs="Times New Roman"/>
          </w:rPr>
          <w:t>I</w:t>
        </w:r>
      </w:ins>
      <w:ins w:id="227" w:author="moorelab" w:date="2014-05-04T11:13:00Z">
        <w:r w:rsidR="00EB1378">
          <w:rPr>
            <w:rFonts w:cs="Times New Roman"/>
          </w:rPr>
          <w:t>n Spanish, Italian and French it is considered singular</w:t>
        </w:r>
      </w:ins>
      <w:ins w:id="228" w:author="moorelab" w:date="2014-05-04T11:14:00Z">
        <w:r w:rsidR="00EB1378">
          <w:rPr>
            <w:rFonts w:cs="Times New Roman"/>
          </w:rPr>
          <w:t>,</w:t>
        </w:r>
      </w:ins>
      <w:ins w:id="229" w:author="moorelab" w:date="2014-05-04T11:13:00Z">
        <w:r w:rsidR="00EB1378">
          <w:rPr>
            <w:rFonts w:cs="Times New Roman"/>
          </w:rPr>
          <w:t xml:space="preserve"> unless you talk about spermatozoids) </w:t>
        </w:r>
      </w:ins>
      <w:del w:id="230" w:author="moorelab" w:date="2014-05-04T11:12:00Z">
        <w:r w:rsidDel="00EB1378">
          <w:rPr>
            <w:rFonts w:cs="Times New Roman"/>
          </w:rPr>
          <w:delText xml:space="preserve"> </w:delText>
        </w:r>
      </w:del>
      <w:r>
        <w:rPr>
          <w:rFonts w:cs="Times New Roman"/>
        </w:rPr>
        <w:t>as they move through the seminiferous tubules and into the epididymis, where piRNAs are known to be _sequence-able_ in humans [</w:t>
      </w:r>
      <w:hyperlink r:id="rId1790" w:anchor="XJones1999" w:history="1">
        <w:r>
          <w:rPr>
            <w:rStyle w:val="Hyperlink"/>
            <w:rFonts w:cs="Times New Roman"/>
          </w:rPr>
          <w:t>Jones</w:t>
        </w:r>
      </w:hyperlink>
      <w:r>
        <w:rPr>
          <w:rFonts w:cs="Times New Roman"/>
        </w:rPr>
        <w:t>, </w:t>
      </w:r>
      <w:hyperlink r:id="rId1791" w:anchor="XJones1999" w:history="1">
        <w:r>
          <w:rPr>
            <w:rStyle w:val="Hyperlink"/>
            <w:rFonts w:cs="Times New Roman"/>
          </w:rPr>
          <w:t>1999</w:t>
        </w:r>
      </w:hyperlink>
      <w:r>
        <w:rPr>
          <w:rFonts w:cs="Times New Roman"/>
        </w:rPr>
        <w:t>, </w:t>
      </w:r>
      <w:hyperlink r:id="rId1792" w:anchor="XLi2012a" w:history="1">
        <w:r>
          <w:rPr>
            <w:rStyle w:val="Hyperlink"/>
            <w:rFonts w:cs="Times New Roman"/>
          </w:rPr>
          <w:t>Li et al.</w:t>
        </w:r>
      </w:hyperlink>
      <w:r>
        <w:rPr>
          <w:rFonts w:cs="Times New Roman"/>
        </w:rPr>
        <w:t>, </w:t>
      </w:r>
      <w:hyperlink r:id="rId1793" w:anchor="XLi2012a" w:history="1">
        <w:r>
          <w:rPr>
            <w:rStyle w:val="Hyperlink"/>
            <w:rFonts w:cs="Times New Roman"/>
          </w:rPr>
          <w:t>2012b</w:t>
        </w:r>
      </w:hyperlink>
      <w:r>
        <w:rPr>
          <w:rFonts w:cs="Times New Roman"/>
        </w:rPr>
        <w:t xml:space="preserve">]. However, how much of exciting biology driven by piRNAs has already </w:t>
      </w:r>
      <w:del w:id="231" w:author="moorelab" w:date="2014-05-04T11:15:00Z">
        <w:r w:rsidDel="00CD139E">
          <w:rPr>
            <w:rFonts w:cs="Times New Roman"/>
          </w:rPr>
          <w:delText xml:space="preserve">occurring </w:delText>
        </w:r>
      </w:del>
      <w:ins w:id="232" w:author="moorelab" w:date="2014-05-04T11:15:00Z">
        <w:r w:rsidR="00CD139E">
          <w:rPr>
            <w:rFonts w:cs="Times New Roman"/>
          </w:rPr>
          <w:t xml:space="preserve">occurred </w:t>
        </w:r>
      </w:ins>
      <w:r>
        <w:rPr>
          <w:rFonts w:cs="Times New Roman"/>
        </w:rPr>
        <w:t xml:space="preserve">once sperm have transitioned into the epididymis? </w:t>
      </w:r>
    </w:p>
    <w:p w14:paraId="18CD7ED3" w14:textId="77777777" w:rsidR="0060324F" w:rsidRDefault="00803168">
      <w:pPr>
        <w:pStyle w:val="noindent"/>
        <w:divId w:val="1232427501"/>
        <w:rPr>
          <w:rFonts w:cs="Times New Roman"/>
        </w:rPr>
      </w:pPr>
      <w:r>
        <w:rPr>
          <w:rFonts w:cs="Times New Roman"/>
        </w:rPr>
        <w:t>{Nucleic Acid::Nucleic acid} interactions typically require a ligation step, the efficiency of which is typically very low [</w:t>
      </w:r>
      <w:hyperlink r:id="rId1794" w:anchor="XHelwak2014" w:history="1">
        <w:r>
          <w:rPr>
            <w:rStyle w:val="Hyperlink"/>
            <w:rFonts w:cs="Times New Roman"/>
          </w:rPr>
          <w:t>Helwak and Tollervey</w:t>
        </w:r>
      </w:hyperlink>
      <w:r>
        <w:rPr>
          <w:rFonts w:cs="Times New Roman"/>
        </w:rPr>
        <w:t>, </w:t>
      </w:r>
      <w:hyperlink r:id="rId1795" w:anchor="XHelwak2014" w:history="1">
        <w:r>
          <w:rPr>
            <w:rStyle w:val="Hyperlink"/>
            <w:rFonts w:cs="Times New Roman"/>
          </w:rPr>
          <w:t>2014</w:t>
        </w:r>
      </w:hyperlink>
      <w:r>
        <w:rPr>
          <w:rFonts w:cs="Times New Roman"/>
        </w:rPr>
        <w:t>]. Also, the _ChIRP_ protocol is done in crude cell extract,</w:t>
      </w:r>
      <w:ins w:id="233" w:author="moorelab" w:date="2014-05-04T11:17:00Z">
        <w:r w:rsidR="00567B88">
          <w:rPr>
            <w:rFonts w:cs="Times New Roman"/>
          </w:rPr>
          <w:t xml:space="preserve"> (it is crosslinked with formaldehyde and glutaraldehyde which could inhibit endogenous RNase H</w:t>
        </w:r>
      </w:ins>
      <w:ins w:id="234" w:author="moorelab" w:date="2014-05-04T11:18:00Z">
        <w:r w:rsidR="0070499F">
          <w:rPr>
            <w:rFonts w:cs="Times New Roman"/>
          </w:rPr>
          <w:t xml:space="preserve"> activity)</w:t>
        </w:r>
      </w:ins>
      <w:r>
        <w:rPr>
          <w:rFonts w:cs="Times New Roman"/>
        </w:rPr>
        <w:t xml:space="preserve"> where </w:t>
      </w:r>
      <w:del w:id="235" w:author="moorelab" w:date="2014-05-04T11:17:00Z">
        <w:r w:rsidDel="00567B88">
          <w:rPr>
            <w:rFonts w:cs="Times New Roman"/>
          </w:rPr>
          <w:delText xml:space="preserve">RNAse </w:delText>
        </w:r>
      </w:del>
      <w:ins w:id="236" w:author="moorelab" w:date="2014-05-04T11:17:00Z">
        <w:r w:rsidR="00567B88">
          <w:rPr>
            <w:rFonts w:cs="Times New Roman"/>
          </w:rPr>
          <w:t xml:space="preserve">RNase </w:t>
        </w:r>
      </w:ins>
      <w:r>
        <w:rPr>
          <w:rFonts w:cs="Times New Roman"/>
        </w:rPr>
        <w:t xml:space="preserve">H is a concern when using DNA probes to pull down and query RNA. Given that precursor transcripts seem to be rapidly processed (section </w:t>
      </w:r>
      <w:hyperlink r:id="rId1796" w:anchor="x1-740004" w:history="1">
        <w:r>
          <w:rPr>
            <w:rStyle w:val="Hyperlink"/>
            <w:rFonts w:cs="Times New Roman"/>
          </w:rPr>
          <w:t>4.4.4</w:t>
        </w:r>
      </w:hyperlink>
      <w:r>
        <w:rPr>
          <w:rFonts w:cs="Times New Roman"/>
        </w:rPr>
        <w:t>), these methods may require prior enrichment, perhaps using RNACapture [</w:t>
      </w:r>
      <w:hyperlink r:id="rId1797" w:anchor="XMercer2014" w:history="1">
        <w:r>
          <w:rPr>
            <w:rStyle w:val="Hyperlink"/>
            <w:rFonts w:cs="Times New Roman"/>
          </w:rPr>
          <w:t>Mercer et al.</w:t>
        </w:r>
      </w:hyperlink>
      <w:r>
        <w:rPr>
          <w:rFonts w:cs="Times New Roman"/>
        </w:rPr>
        <w:t>, </w:t>
      </w:r>
      <w:hyperlink r:id="rId1798" w:anchor="XMercer2014" w:history="1">
        <w:r>
          <w:rPr>
            <w:rStyle w:val="Hyperlink"/>
            <w:rFonts w:cs="Times New Roman"/>
          </w:rPr>
          <w:t>2014</w:t>
        </w:r>
      </w:hyperlink>
      <w:r>
        <w:rPr>
          <w:rFonts w:cs="Times New Roman"/>
        </w:rPr>
        <w:t>]. Given recent developments into the CRISPR/CAS9 system for genome-editing [</w:t>
      </w:r>
      <w:hyperlink r:id="rId1799" w:anchor="XSander2014" w:history="1">
        <w:r>
          <w:rPr>
            <w:rStyle w:val="Hyperlink"/>
            <w:rFonts w:cs="Times New Roman"/>
          </w:rPr>
          <w:t>Sander and Joung</w:t>
        </w:r>
      </w:hyperlink>
      <w:r>
        <w:rPr>
          <w:rFonts w:cs="Times New Roman"/>
        </w:rPr>
        <w:t>, </w:t>
      </w:r>
      <w:hyperlink r:id="rId1800" w:anchor="XSander2014" w:history="1">
        <w:r>
          <w:rPr>
            <w:rStyle w:val="Hyperlink"/>
            <w:rFonts w:cs="Times New Roman"/>
          </w:rPr>
          <w:t>2014</w:t>
        </w:r>
      </w:hyperlink>
      <w:r>
        <w:rPr>
          <w:rFonts w:cs="Times New Roman"/>
        </w:rPr>
        <w:t xml:space="preserve">], the _CLASH_ approach to look at {RNA::RNA} interactions for precursor transcripts is attractive as the requirement for a tagged protein is no longer as large a barrier. </w:t>
      </w:r>
    </w:p>
    <w:p w14:paraId="1E871B5A" w14:textId="77777777" w:rsidR="0060324F" w:rsidRDefault="00803168">
      <w:pPr>
        <w:pStyle w:val="noindent"/>
        <w:divId w:val="1232427501"/>
        <w:rPr>
          <w:rFonts w:cs="Times New Roman"/>
        </w:rPr>
      </w:pPr>
      <w:r>
        <w:rPr>
          <w:rFonts w:cs="Times New Roman"/>
        </w:rPr>
        <w:t xml:space="preserve">There are many applications to piRNA biogenesis biology for these experimental techniques as they evolve and become more robust. Increased resolution of time points, proteins, and species examined will help to create a comprehensive purpose for piRNA in the maintenance of mammalian male fertility. </w:t>
      </w:r>
    </w:p>
    <w:p w14:paraId="40311619" w14:textId="77777777" w:rsidR="0060324F" w:rsidRDefault="00803168">
      <w:pPr>
        <w:pStyle w:val="Heading4"/>
        <w:divId w:val="1232427501"/>
        <w:rPr>
          <w:rFonts w:eastAsia="Times New Roman" w:cs="Times New Roman"/>
        </w:rPr>
      </w:pPr>
      <w:r>
        <w:rPr>
          <w:rStyle w:val="titlemark"/>
          <w:rFonts w:eastAsia="Times New Roman" w:cs="Times New Roman"/>
        </w:rPr>
        <w:t xml:space="preserve">5.2.3 </w:t>
      </w:r>
      <w:r>
        <w:rPr>
          <w:rFonts w:eastAsia="Times New Roman" w:cs="Times New Roman"/>
        </w:rPr>
        <w:t>Precursor Location</w:t>
      </w:r>
    </w:p>
    <w:p w14:paraId="3629A515" w14:textId="77777777" w:rsidR="0060324F" w:rsidRDefault="00803168">
      <w:pPr>
        <w:pStyle w:val="noindent"/>
        <w:divId w:val="1232427501"/>
        <w:rPr>
          <w:rFonts w:cs="Times New Roman"/>
        </w:rPr>
      </w:pPr>
      <w:r>
        <w:rPr>
          <w:rFonts w:cs="Times New Roman"/>
        </w:rPr>
        <w:t>A drawback of all the methods and approaches discussed above is that they do not maintain the anatomical and cellular location of transcripts. Localization of RNA has been important for decades [</w:t>
      </w:r>
      <w:hyperlink r:id="rId1801" w:anchor="XRebagliati1985" w:history="1">
        <w:r>
          <w:rPr>
            <w:rStyle w:val="Hyperlink"/>
            <w:rFonts w:cs="Times New Roman"/>
          </w:rPr>
          <w:t>Rebagliati et al.</w:t>
        </w:r>
      </w:hyperlink>
      <w:r>
        <w:rPr>
          <w:rFonts w:cs="Times New Roman"/>
        </w:rPr>
        <w:t>, </w:t>
      </w:r>
      <w:hyperlink r:id="rId1802" w:anchor="XRebagliati1985" w:history="1">
        <w:r>
          <w:rPr>
            <w:rStyle w:val="Hyperlink"/>
            <w:rFonts w:cs="Times New Roman"/>
          </w:rPr>
          <w:t>1985</w:t>
        </w:r>
      </w:hyperlink>
      <w:r>
        <w:rPr>
          <w:rFonts w:cs="Times New Roman"/>
        </w:rPr>
        <w:t xml:space="preserve">], and was recently shown in a large screen in </w:t>
      </w:r>
      <w:r>
        <w:rPr>
          <w:rStyle w:val="phvro8t-x-x-120"/>
          <w:rFonts w:cs="Times New Roman"/>
        </w:rPr>
        <w:t xml:space="preserve">Drosophila melanogaster </w:t>
      </w:r>
      <w:r>
        <w:rPr>
          <w:rFonts w:cs="Times New Roman"/>
        </w:rPr>
        <w:t>embryos to be the rule rather than the exception [</w:t>
      </w:r>
      <w:hyperlink r:id="rId1803" w:anchor="XLecuyer2007" w:history="1">
        <w:r>
          <w:rPr>
            <w:rStyle w:val="Hyperlink"/>
            <w:rFonts w:cs="Times New Roman"/>
          </w:rPr>
          <w:t>L_cuyer et al.</w:t>
        </w:r>
      </w:hyperlink>
      <w:r>
        <w:rPr>
          <w:rFonts w:cs="Times New Roman"/>
        </w:rPr>
        <w:t>, </w:t>
      </w:r>
      <w:hyperlink r:id="rId1804" w:anchor="XLecuyer2007" w:history="1">
        <w:r>
          <w:rPr>
            <w:rStyle w:val="Hyperlink"/>
            <w:rFonts w:cs="Times New Roman"/>
          </w:rPr>
          <w:t>2007</w:t>
        </w:r>
      </w:hyperlink>
      <w:r>
        <w:rPr>
          <w:rFonts w:cs="Times New Roman"/>
        </w:rPr>
        <w:t xml:space="preserve">]. </w:t>
      </w:r>
    </w:p>
    <w:p w14:paraId="76AEF4F6" w14:textId="77777777" w:rsidR="0060324F" w:rsidRDefault="00803168">
      <w:pPr>
        <w:pStyle w:val="noindent"/>
        <w:divId w:val="1232427501"/>
        <w:rPr>
          <w:rFonts w:cs="Times New Roman"/>
        </w:rPr>
      </w:pPr>
      <w:r>
        <w:rPr>
          <w:rFonts w:cs="Times New Roman"/>
        </w:rPr>
        <w:t xml:space="preserve">The most important question for mammalian </w:t>
      </w:r>
      <w:r>
        <w:rPr>
          <w:rStyle w:val="phvro8t-x-x-120"/>
          <w:rFonts w:cs="Times New Roman"/>
        </w:rPr>
        <w:t xml:space="preserve">pachytene </w:t>
      </w:r>
      <w:r>
        <w:rPr>
          <w:rFonts w:cs="Times New Roman"/>
        </w:rPr>
        <w:t>piRNAs is</w:t>
      </w:r>
      <w:ins w:id="237" w:author="moorelab" w:date="2014-05-04T11:23:00Z">
        <w:r w:rsidR="00E81743">
          <w:rPr>
            <w:rFonts w:cs="Times New Roman"/>
          </w:rPr>
          <w:t>:</w:t>
        </w:r>
      </w:ins>
      <w:r>
        <w:rPr>
          <w:rFonts w:cs="Times New Roman"/>
        </w:rPr>
        <w:t xml:space="preserve"> </w:t>
      </w:r>
      <w:r>
        <w:rPr>
          <w:rStyle w:val="phvro8t-x-x-120"/>
          <w:rFonts w:cs="Times New Roman"/>
        </w:rPr>
        <w:t>What are</w:t>
      </w:r>
      <w:r>
        <w:rPr>
          <w:rFonts w:cs="Times New Roman"/>
        </w:rPr>
        <w:t xml:space="preserve"> </w:t>
      </w:r>
      <w:r>
        <w:rPr>
          <w:rStyle w:val="phvro8t-x-x-120"/>
          <w:rFonts w:cs="Times New Roman"/>
        </w:rPr>
        <w:t>they doing</w:t>
      </w:r>
      <w:r>
        <w:rPr>
          <w:rFonts w:cs="Times New Roman"/>
        </w:rPr>
        <w:t xml:space="preserve">? We know that they are essential for the health of the species, as discussed in section </w:t>
      </w:r>
      <w:hyperlink r:id="rId1805" w:anchor="x1-440002" w:history="1">
        <w:r>
          <w:rPr>
            <w:rStyle w:val="Hyperlink"/>
            <w:rFonts w:cs="Times New Roman"/>
          </w:rPr>
          <w:t>3.2</w:t>
        </w:r>
      </w:hyperlink>
      <w:r>
        <w:rPr>
          <w:rFonts w:cs="Times New Roman"/>
        </w:rPr>
        <w:t xml:space="preserve">, and piRNA-pathway mutants are sterile. What could these small RNAs, with complementarity to nothing but themselves, be doing? </w:t>
      </w:r>
    </w:p>
    <w:p w14:paraId="30F87582" w14:textId="77777777" w:rsidR="0060324F" w:rsidRDefault="00803168">
      <w:pPr>
        <w:pStyle w:val="noindent"/>
        <w:divId w:val="1232427501"/>
        <w:rPr>
          <w:rFonts w:cs="Times New Roman"/>
        </w:rPr>
      </w:pPr>
      <w:r>
        <w:rPr>
          <w:rFonts w:cs="Times New Roman"/>
        </w:rPr>
        <w:t>The cellular location of precursor piRNA transcript processing is not known. The most accepted hypothesis is that precursor transcripts are processed into mature piRNAs with machinery tethered to chromatoid bodies [</w:t>
      </w:r>
      <w:hyperlink r:id="rId1806" w:anchor="XMeikar2011" w:history="1">
        <w:r>
          <w:rPr>
            <w:rStyle w:val="Hyperlink"/>
            <w:rFonts w:cs="Times New Roman"/>
          </w:rPr>
          <w:t>Meikar et al.</w:t>
        </w:r>
      </w:hyperlink>
      <w:r>
        <w:rPr>
          <w:rFonts w:cs="Times New Roman"/>
        </w:rPr>
        <w:t>, </w:t>
      </w:r>
      <w:hyperlink r:id="rId1807" w:anchor="XMeikar2011" w:history="1">
        <w:r>
          <w:rPr>
            <w:rStyle w:val="Hyperlink"/>
            <w:rFonts w:cs="Times New Roman"/>
          </w:rPr>
          <w:t>2011</w:t>
        </w:r>
      </w:hyperlink>
      <w:r>
        <w:rPr>
          <w:rFonts w:cs="Times New Roman"/>
        </w:rPr>
        <w:t>, </w:t>
      </w:r>
      <w:hyperlink r:id="rId1808" w:anchor="XMeikar2014" w:history="1">
        <w:r>
          <w:rPr>
            <w:rStyle w:val="Hyperlink"/>
            <w:rFonts w:cs="Times New Roman"/>
          </w:rPr>
          <w:t>2014</w:t>
        </w:r>
      </w:hyperlink>
      <w:r>
        <w:rPr>
          <w:rFonts w:cs="Times New Roman"/>
        </w:rPr>
        <w:t xml:space="preserve">] or another structure similar to Drosophila Nuage. Knowledge of </w:t>
      </w:r>
      <w:r>
        <w:rPr>
          <w:rStyle w:val="phvro8t-x-x-120"/>
          <w:rFonts w:cs="Times New Roman"/>
        </w:rPr>
        <w:t xml:space="preserve">where </w:t>
      </w:r>
      <w:del w:id="238" w:author="moorelab" w:date="2014-05-04T11:25:00Z">
        <w:r w:rsidDel="00E81743">
          <w:rPr>
            <w:rFonts w:cs="Times New Roman"/>
          </w:rPr>
          <w:delText xml:space="preserve">where </w:delText>
        </w:r>
      </w:del>
      <w:r>
        <w:rPr>
          <w:rFonts w:cs="Times New Roman"/>
        </w:rPr>
        <w:t xml:space="preserve">mature piRNAs are generated would provide clues into larger biogenesis mechanistic details. </w:t>
      </w:r>
    </w:p>
    <w:p w14:paraId="46C0C4AF" w14:textId="77777777" w:rsidR="0060324F" w:rsidRDefault="00803168">
      <w:pPr>
        <w:pStyle w:val="noindent"/>
        <w:divId w:val="1232427501"/>
        <w:rPr>
          <w:rFonts w:cs="Times New Roman"/>
        </w:rPr>
      </w:pPr>
      <w:r>
        <w:rPr>
          <w:rFonts w:cs="Times New Roman"/>
        </w:rPr>
        <w:t xml:space="preserve">Identifying the location of mature piRNA processing from precursor transcripts could be achieved through development and application of techniques to visualize precursors in a dense sea of other RNA, including mature piRNAs. Improvements in </w:t>
      </w:r>
      <w:r w:rsidRPr="00E81743">
        <w:rPr>
          <w:rStyle w:val="phvro8t-x-x-120"/>
          <w:rFonts w:cs="Times New Roman"/>
          <w:i/>
          <w:rPrChange w:id="239" w:author="moorelab" w:date="2014-05-04T11:28:00Z">
            <w:rPr>
              <w:rStyle w:val="phvro8t-x-x-120"/>
              <w:rFonts w:cs="Times New Roman"/>
            </w:rPr>
          </w:rPrChange>
        </w:rPr>
        <w:t>in vitro</w:t>
      </w:r>
      <w:r>
        <w:rPr>
          <w:rStyle w:val="phvro8t-x-x-120"/>
          <w:rFonts w:cs="Times New Roman"/>
        </w:rPr>
        <w:t xml:space="preserve"> </w:t>
      </w:r>
      <w:r>
        <w:rPr>
          <w:rFonts w:cs="Times New Roman"/>
        </w:rPr>
        <w:t>FISH experiments allow for discrimination of isoforms resulting from alternative splicing [</w:t>
      </w:r>
      <w:hyperlink r:id="rId1809" w:anchor="XLee2014" w:history="1">
        <w:r>
          <w:rPr>
            <w:rStyle w:val="Hyperlink"/>
            <w:rFonts w:cs="Times New Roman"/>
          </w:rPr>
          <w:t>Lee et al.</w:t>
        </w:r>
      </w:hyperlink>
      <w:r>
        <w:rPr>
          <w:rFonts w:cs="Times New Roman"/>
        </w:rPr>
        <w:t>, </w:t>
      </w:r>
      <w:hyperlink r:id="rId1810" w:anchor="XLee2014" w:history="1">
        <w:r>
          <w:rPr>
            <w:rStyle w:val="Hyperlink"/>
            <w:rFonts w:cs="Times New Roman"/>
          </w:rPr>
          <w:t>2014b</w:t>
        </w:r>
      </w:hyperlink>
      <w:r>
        <w:rPr>
          <w:rFonts w:cs="Times New Roman"/>
        </w:rPr>
        <w:t xml:space="preserve">]. Robust FISH-type experiments could be used to investigate cellular and anatomical locations of precursor transcript processing. The SeqZip methodology could even be used in this regard (see section </w:t>
      </w:r>
      <w:hyperlink r:id="rId1811" w:anchor="x1-920002" w:history="1">
        <w:r>
          <w:rPr>
            <w:rStyle w:val="Hyperlink"/>
            <w:rFonts w:cs="Times New Roman"/>
          </w:rPr>
          <w:t>5.3.4.2</w:t>
        </w:r>
      </w:hyperlink>
      <w:r>
        <w:rPr>
          <w:rFonts w:cs="Times New Roman"/>
        </w:rPr>
        <w:t xml:space="preserve">). </w:t>
      </w:r>
    </w:p>
    <w:p w14:paraId="6C4639D9" w14:textId="77777777" w:rsidR="0060324F" w:rsidRDefault="00803168">
      <w:pPr>
        <w:pStyle w:val="noindent"/>
        <w:divId w:val="1232427501"/>
        <w:rPr>
          <w:rFonts w:cs="Times New Roman"/>
        </w:rPr>
      </w:pPr>
      <w:r>
        <w:rPr>
          <w:rFonts w:cs="Times New Roman"/>
        </w:rPr>
        <w:t>Beyond FISH, direct imaging of precursor transcripts could be accomplish by engineering MS2 loop sequences into piRNA-generating genes similar to experiments performed in the the Singer lab [</w:t>
      </w:r>
      <w:hyperlink r:id="rId1812" w:anchor="XPark2014" w:history="1">
        <w:r>
          <w:rPr>
            <w:rStyle w:val="Hyperlink"/>
            <w:rFonts w:cs="Times New Roman"/>
          </w:rPr>
          <w:t>Park et al.</w:t>
        </w:r>
      </w:hyperlink>
      <w:r>
        <w:rPr>
          <w:rFonts w:cs="Times New Roman"/>
        </w:rPr>
        <w:t>, </w:t>
      </w:r>
      <w:hyperlink r:id="rId1813" w:anchor="XPark2014" w:history="1">
        <w:r>
          <w:rPr>
            <w:rStyle w:val="Hyperlink"/>
            <w:rFonts w:cs="Times New Roman"/>
          </w:rPr>
          <w:t>2014</w:t>
        </w:r>
      </w:hyperlink>
      <w:r>
        <w:rPr>
          <w:rFonts w:cs="Times New Roman"/>
        </w:rPr>
        <w:t xml:space="preserve">]. This would be assisted by the previously mentioned CRISPR/CAS9 systems. Mice expressing precursors containing MS2 loops could be crossed with those containing MS2 Bacteriophage capsid protein fused to GFP (MCP-GFP). Using this system precursors could potentially be visualized in real time or at least in real locations. </w:t>
      </w:r>
      <w:ins w:id="240" w:author="moorelab" w:date="2014-05-04T11:38:00Z">
        <w:r w:rsidR="00CC6051">
          <w:rPr>
            <w:rFonts w:cs="Times New Roman"/>
          </w:rPr>
          <w:t xml:space="preserve">How can you be sure that you are looking at the precursor and not at the released MS2 loops that could occur after the piRNA processing? Maybe you can put MS2 sites in one end (and label them with GFP) and use </w:t>
        </w:r>
      </w:ins>
      <w:ins w:id="241" w:author="moorelab" w:date="2014-05-04T11:40:00Z">
        <w:r w:rsidR="00CC6051">
          <w:rPr>
            <w:rFonts w:cs="Times New Roman"/>
          </w:rPr>
          <w:t>the analogous</w:t>
        </w:r>
      </w:ins>
      <w:ins w:id="242" w:author="moorelab" w:date="2014-05-04T11:38:00Z">
        <w:r w:rsidR="00CC6051">
          <w:rPr>
            <w:rFonts w:cs="Times New Roman"/>
          </w:rPr>
          <w:t xml:space="preserve"> lambda-N system on the other end of the precursor </w:t>
        </w:r>
      </w:ins>
      <w:ins w:id="243" w:author="moorelab" w:date="2014-05-04T11:40:00Z">
        <w:r w:rsidR="00CC6051">
          <w:rPr>
            <w:rFonts w:cs="Times New Roman"/>
          </w:rPr>
          <w:t xml:space="preserve">piRNA </w:t>
        </w:r>
      </w:ins>
      <w:ins w:id="244" w:author="moorelab" w:date="2014-05-04T11:38:00Z">
        <w:r w:rsidR="00CC6051">
          <w:rPr>
            <w:rFonts w:cs="Times New Roman"/>
          </w:rPr>
          <w:t>(and label it with RFP)</w:t>
        </w:r>
      </w:ins>
    </w:p>
    <w:p w14:paraId="5D263696" w14:textId="77777777" w:rsidR="0060324F" w:rsidRDefault="00803168">
      <w:pPr>
        <w:pStyle w:val="Heading4"/>
        <w:divId w:val="1232427501"/>
        <w:rPr>
          <w:rFonts w:eastAsia="Times New Roman" w:cs="Times New Roman"/>
        </w:rPr>
      </w:pPr>
      <w:r>
        <w:rPr>
          <w:rStyle w:val="titlemark"/>
          <w:rFonts w:eastAsia="Times New Roman" w:cs="Times New Roman"/>
        </w:rPr>
        <w:t xml:space="preserve">5.2.4 </w:t>
      </w:r>
      <w:r>
        <w:rPr>
          <w:rFonts w:eastAsia="Times New Roman" w:cs="Times New Roman"/>
        </w:rPr>
        <w:t>Precursor Sequencing</w:t>
      </w:r>
    </w:p>
    <w:p w14:paraId="1E0902F8" w14:textId="77777777" w:rsidR="0060324F" w:rsidRDefault="00803168">
      <w:pPr>
        <w:pStyle w:val="noindent"/>
        <w:divId w:val="1232427501"/>
        <w:rPr>
          <w:rFonts w:cs="Times New Roman"/>
        </w:rPr>
      </w:pPr>
      <w:r>
        <w:rPr>
          <w:rFonts w:cs="Times New Roman"/>
        </w:rPr>
        <w:t xml:space="preserve">Very recently methods demonstrating sequencing </w:t>
      </w:r>
      <w:r>
        <w:rPr>
          <w:rStyle w:val="phvro8t-x-x-120"/>
          <w:rFonts w:cs="Times New Roman"/>
        </w:rPr>
        <w:t xml:space="preserve">in situ </w:t>
      </w:r>
      <w:r>
        <w:rPr>
          <w:rFonts w:cs="Times New Roman"/>
        </w:rPr>
        <w:t>have been published [</w:t>
      </w:r>
      <w:hyperlink r:id="rId1814" w:anchor="XKe2013" w:history="1">
        <w:r>
          <w:rPr>
            <w:rStyle w:val="Hyperlink"/>
            <w:rFonts w:cs="Times New Roman"/>
          </w:rPr>
          <w:t>Ke et al.</w:t>
        </w:r>
      </w:hyperlink>
      <w:r>
        <w:rPr>
          <w:rFonts w:cs="Times New Roman"/>
        </w:rPr>
        <w:t>, </w:t>
      </w:r>
      <w:hyperlink r:id="rId1815" w:anchor="XKe2013" w:history="1">
        <w:r>
          <w:rPr>
            <w:rStyle w:val="Hyperlink"/>
            <w:rFonts w:cs="Times New Roman"/>
          </w:rPr>
          <w:t>2013</w:t>
        </w:r>
      </w:hyperlink>
      <w:r>
        <w:rPr>
          <w:rFonts w:cs="Times New Roman"/>
        </w:rPr>
        <w:t>, </w:t>
      </w:r>
      <w:hyperlink r:id="rId1816" w:anchor="XLee2014a" w:history="1">
        <w:r>
          <w:rPr>
            <w:rStyle w:val="Hyperlink"/>
            <w:rFonts w:cs="Times New Roman"/>
          </w:rPr>
          <w:t>Lee et al.</w:t>
        </w:r>
      </w:hyperlink>
      <w:r>
        <w:rPr>
          <w:rFonts w:cs="Times New Roman"/>
        </w:rPr>
        <w:t>, </w:t>
      </w:r>
      <w:hyperlink r:id="rId1817" w:anchor="XLee2014a" w:history="1">
        <w:r>
          <w:rPr>
            <w:rStyle w:val="Hyperlink"/>
            <w:rFonts w:cs="Times New Roman"/>
          </w:rPr>
          <w:t>2014a</w:t>
        </w:r>
      </w:hyperlink>
      <w:r>
        <w:rPr>
          <w:rFonts w:cs="Times New Roman"/>
        </w:rPr>
        <w:t xml:space="preserve">]. These methods represent a major improvement over the single-cell sequencing approaches discussed in section </w:t>
      </w:r>
      <w:hyperlink r:id="rId1818" w:anchor="x1-90003" w:history="1">
        <w:r>
          <w:rPr>
            <w:rStyle w:val="Hyperlink"/>
            <w:rFonts w:cs="Times New Roman"/>
          </w:rPr>
          <w:t>1.2.3</w:t>
        </w:r>
      </w:hyperlink>
      <w:r>
        <w:rPr>
          <w:rFonts w:cs="Times New Roman"/>
        </w:rPr>
        <w:t xml:space="preserve">. Building upon the principles of FISH, </w:t>
      </w:r>
      <w:r>
        <w:rPr>
          <w:rStyle w:val="phvro8t-x-x-120"/>
          <w:rFonts w:cs="Times New Roman"/>
        </w:rPr>
        <w:t xml:space="preserve">in situ </w:t>
      </w:r>
      <w:r>
        <w:rPr>
          <w:rFonts w:cs="Times New Roman"/>
        </w:rPr>
        <w:t xml:space="preserve">sequencing allows for novel sequence discovery, multiplex investigation, and cellular location RNA. Could </w:t>
      </w:r>
      <w:r>
        <w:rPr>
          <w:rStyle w:val="phvro8t-x-x-120"/>
          <w:rFonts w:cs="Times New Roman"/>
        </w:rPr>
        <w:t xml:space="preserve">in situ </w:t>
      </w:r>
      <w:r>
        <w:rPr>
          <w:rFonts w:cs="Times New Roman"/>
        </w:rPr>
        <w:t xml:space="preserve">sequencing be used to learn more about piRNA precursor biology? </w:t>
      </w:r>
    </w:p>
    <w:p w14:paraId="5AC39BD7" w14:textId="77777777" w:rsidR="0060324F" w:rsidRDefault="00803168">
      <w:pPr>
        <w:pStyle w:val="noindent"/>
        <w:divId w:val="1232427501"/>
        <w:rPr>
          <w:rFonts w:cs="Times New Roman"/>
        </w:rPr>
      </w:pPr>
      <w:r>
        <w:rPr>
          <w:rFonts w:cs="Times New Roman"/>
        </w:rPr>
        <w:t xml:space="preserve">FISSEQ, reported by </w:t>
      </w:r>
      <w:hyperlink r:id="rId1819" w:anchor="XLee2014a" w:history="1">
        <w:r>
          <w:rPr>
            <w:rStyle w:val="Hyperlink"/>
            <w:rFonts w:cs="Times New Roman"/>
          </w:rPr>
          <w:t>Lee et al.</w:t>
        </w:r>
      </w:hyperlink>
      <w:r>
        <w:rPr>
          <w:rFonts w:cs="Times New Roman"/>
        </w:rPr>
        <w:t> [</w:t>
      </w:r>
      <w:hyperlink r:id="rId1820" w:anchor="XLee2014a" w:history="1">
        <w:r>
          <w:rPr>
            <w:rStyle w:val="Hyperlink"/>
            <w:rFonts w:cs="Times New Roman"/>
          </w:rPr>
          <w:t>2014a</w:t>
        </w:r>
      </w:hyperlink>
      <w:r>
        <w:rPr>
          <w:rFonts w:cs="Times New Roman"/>
        </w:rPr>
        <w:t xml:space="preserve">], uses rolling circle amplification to create a 3D grid of highly-concentrated DNA (_nanoballs_), originating from a single RNA/cDNA. SOLiD sequencing is used to determine 27_30 bases from each nanoball. Confocal microscopy is used to assign the sequence to 3D location within the sample. Read lengths for FISSEQ would make it difficult to distinguish mature piRNAs from precursors. An experimental scheme, perhaps exploiting the methylation of mature piRNAs, would be necessary to ensure sequencing of piRNA precursors or intermediates. </w:t>
      </w:r>
    </w:p>
    <w:p w14:paraId="1D3E6657" w14:textId="77777777" w:rsidR="0060324F" w:rsidRDefault="00803168">
      <w:pPr>
        <w:pStyle w:val="noindent"/>
        <w:divId w:val="1232427501"/>
        <w:rPr>
          <w:rFonts w:cs="Times New Roman"/>
        </w:rPr>
      </w:pPr>
      <w:r>
        <w:rPr>
          <w:rFonts w:cs="Times New Roman"/>
        </w:rPr>
        <w:t xml:space="preserve">Whether by determining the interacting molecules, physical location, or </w:t>
      </w:r>
      <w:r>
        <w:rPr>
          <w:rStyle w:val="phvro8t-x-x-120"/>
          <w:rFonts w:cs="Times New Roman"/>
        </w:rPr>
        <w:t>in situ</w:t>
      </w:r>
      <w:r>
        <w:rPr>
          <w:rFonts w:cs="Times New Roman"/>
        </w:rPr>
        <w:t xml:space="preserve"> sequence, more advanced techniques are required to advance our understanding of this novel and exciting cellular process in a complex organ that perpetuates mammalian species. </w:t>
      </w:r>
    </w:p>
    <w:p w14:paraId="7DE8EC45" w14:textId="77777777" w:rsidR="0060324F" w:rsidRDefault="00803168">
      <w:pPr>
        <w:pStyle w:val="Heading3"/>
        <w:divId w:val="1232427501"/>
        <w:rPr>
          <w:rFonts w:eastAsia="Times New Roman" w:cs="Times New Roman"/>
        </w:rPr>
      </w:pPr>
      <w:r>
        <w:rPr>
          <w:rStyle w:val="titlemark"/>
          <w:rFonts w:eastAsia="Times New Roman" w:cs="Times New Roman"/>
        </w:rPr>
        <w:t xml:space="preserve">5.3 </w:t>
      </w:r>
      <w:r>
        <w:rPr>
          <w:rFonts w:eastAsia="Times New Roman" w:cs="Times New Roman"/>
        </w:rPr>
        <w:t>Future of RNA-templated DNA-DNA ligation</w:t>
      </w:r>
    </w:p>
    <w:p w14:paraId="6BBD1D02" w14:textId="77777777" w:rsidR="0060324F" w:rsidRDefault="00803168">
      <w:pPr>
        <w:pStyle w:val="noindent"/>
        <w:divId w:val="1232427501"/>
        <w:rPr>
          <w:rFonts w:cs="Times New Roman"/>
        </w:rPr>
      </w:pPr>
      <w:r>
        <w:rPr>
          <w:rFonts w:cs="Times New Roman"/>
        </w:rPr>
        <w:t xml:space="preserve">The SeqZip methodology as developed and described in Chapters </w:t>
      </w:r>
      <w:hyperlink r:id="rId1821" w:anchor="x1-260002" w:history="1">
        <w:r>
          <w:rPr>
            <w:rStyle w:val="Hyperlink"/>
            <w:rFonts w:cs="Times New Roman"/>
          </w:rPr>
          <w:t>2</w:t>
        </w:r>
      </w:hyperlink>
      <w:r>
        <w:rPr>
          <w:rFonts w:cs="Times New Roman"/>
        </w:rPr>
        <w:t xml:space="preserve"> and </w:t>
      </w:r>
      <w:hyperlink r:id="rId1822" w:anchor="x1-630004" w:history="1">
        <w:r>
          <w:rPr>
            <w:rStyle w:val="Hyperlink"/>
            <w:rFonts w:cs="Times New Roman"/>
          </w:rPr>
          <w:t>4</w:t>
        </w:r>
      </w:hyperlink>
      <w:r>
        <w:rPr>
          <w:rFonts w:cs="Times New Roman"/>
        </w:rPr>
        <w:t xml:space="preserve"> works adequately and robustly for characterization of relatively simple (</w:t>
      </w:r>
      <w:r>
        <w:rPr>
          <w:rStyle w:val="phvro8t-x-x-120"/>
          <w:rFonts w:cs="Times New Roman"/>
        </w:rPr>
        <w:t>CD45</w:t>
      </w:r>
      <w:r>
        <w:rPr>
          <w:rFonts w:cs="Times New Roman"/>
        </w:rPr>
        <w:t>) to extremely complex (</w:t>
      </w:r>
      <w:r>
        <w:rPr>
          <w:rStyle w:val="phvro8t-x-x-120"/>
          <w:rFonts w:cs="Times New Roman"/>
        </w:rPr>
        <w:t>Dscam1</w:t>
      </w:r>
      <w:r>
        <w:rPr>
          <w:rFonts w:cs="Times New Roman"/>
        </w:rPr>
        <w:t xml:space="preserve">) genes. However, there is substantial room for optimization. The improvements, modifications, and applications discussed below support continued use of SeqZip in RNA research. </w:t>
      </w:r>
    </w:p>
    <w:p w14:paraId="510EBF00" w14:textId="77777777" w:rsidR="0060324F" w:rsidRDefault="00803168">
      <w:pPr>
        <w:pStyle w:val="Heading4"/>
        <w:divId w:val="1232427501"/>
        <w:rPr>
          <w:rFonts w:eastAsia="Times New Roman" w:cs="Times New Roman"/>
        </w:rPr>
      </w:pPr>
      <w:r>
        <w:rPr>
          <w:rStyle w:val="titlemark"/>
          <w:rFonts w:eastAsia="Times New Roman" w:cs="Times New Roman"/>
        </w:rPr>
        <w:t xml:space="preserve">5.3.1 </w:t>
      </w:r>
      <w:r>
        <w:rPr>
          <w:rFonts w:eastAsia="Times New Roman" w:cs="Times New Roman"/>
        </w:rPr>
        <w:t>An Optimized SeqZip Examination of Coordinated Splicing</w:t>
      </w:r>
    </w:p>
    <w:p w14:paraId="3DC244C8" w14:textId="77777777" w:rsidR="0060324F" w:rsidRDefault="00803168">
      <w:pPr>
        <w:pStyle w:val="noindent"/>
        <w:divId w:val="1232427501"/>
        <w:rPr>
          <w:rFonts w:cs="Times New Roman"/>
        </w:rPr>
      </w:pPr>
      <w:r>
        <w:rPr>
          <w:rFonts w:cs="Times New Roman"/>
        </w:rPr>
        <w:t>If I could go back in time 4 years and still possess the knowledge and abilities that I do now, I would have approached a genome-wide study of coordination in splicing using SeqZip differently. I would have focused on alternative first exon use and potential coordination with downstream cassette exons. I would have mined newly-generated RNA-Seq data [</w:t>
      </w:r>
      <w:hyperlink r:id="rId1823" w:anchor="XPan2008" w:history="1">
        <w:r>
          <w:rPr>
            <w:rStyle w:val="Hyperlink"/>
            <w:rFonts w:cs="Times New Roman"/>
          </w:rPr>
          <w:t>Pan et al.</w:t>
        </w:r>
      </w:hyperlink>
      <w:r>
        <w:rPr>
          <w:rFonts w:cs="Times New Roman"/>
        </w:rPr>
        <w:t>, </w:t>
      </w:r>
      <w:hyperlink r:id="rId1824" w:anchor="XPan2008" w:history="1">
        <w:r>
          <w:rPr>
            <w:rStyle w:val="Hyperlink"/>
            <w:rFonts w:cs="Times New Roman"/>
          </w:rPr>
          <w:t>2008</w:t>
        </w:r>
      </w:hyperlink>
      <w:r>
        <w:rPr>
          <w:rFonts w:cs="Times New Roman"/>
        </w:rPr>
        <w:t>, </w:t>
      </w:r>
      <w:hyperlink r:id="rId1825" w:anchor="XWang2008" w:history="1">
        <w:r>
          <w:rPr>
            <w:rStyle w:val="Hyperlink"/>
            <w:rFonts w:cs="Times New Roman"/>
          </w:rPr>
          <w:t>Wang et al.</w:t>
        </w:r>
      </w:hyperlink>
      <w:r>
        <w:rPr>
          <w:rFonts w:cs="Times New Roman"/>
        </w:rPr>
        <w:t>, </w:t>
      </w:r>
      <w:hyperlink r:id="rId1826" w:anchor="XWang2008" w:history="1">
        <w:r>
          <w:rPr>
            <w:rStyle w:val="Hyperlink"/>
            <w:rFonts w:cs="Times New Roman"/>
          </w:rPr>
          <w:t>2008</w:t>
        </w:r>
      </w:hyperlink>
      <w:r>
        <w:rPr>
          <w:rFonts w:cs="Times New Roman"/>
        </w:rPr>
        <w:t xml:space="preserve">] to limit identified targets for sufficient variation and expression. </w:t>
      </w:r>
    </w:p>
    <w:p w14:paraId="60D58811" w14:textId="77777777" w:rsidR="0060324F" w:rsidRDefault="00803168">
      <w:pPr>
        <w:pStyle w:val="noindent"/>
        <w:divId w:val="1232427501"/>
        <w:rPr>
          <w:rFonts w:cs="Times New Roman"/>
        </w:rPr>
      </w:pPr>
      <w:r>
        <w:rPr>
          <w:rFonts w:cs="Times New Roman"/>
        </w:rPr>
        <w:t xml:space="preserve">Following target identification, I would have automated the ligamer design process (see Appendix </w:t>
      </w:r>
      <w:hyperlink r:id="rId1827" w:anchor="x1-107000B" w:history="1">
        <w:r>
          <w:rPr>
            <w:rStyle w:val="Hyperlink"/>
            <w:rFonts w:cs="Times New Roman"/>
          </w:rPr>
          <w:t>B</w:t>
        </w:r>
      </w:hyperlink>
      <w:r>
        <w:rPr>
          <w:rFonts w:cs="Times New Roman"/>
        </w:rPr>
        <w:t xml:space="preserve">), to create a database of the required ligamers. At least three ligamers would be required per event, with very little duplicated use of ligamers. The number of ligamers required would preclude the use of standard synthesis (even in a 384-well plate format). Therefore, I would have pursued printing the ligamers on a custom microarray, similar to products offered by </w:t>
      </w:r>
      <w:hyperlink r:id="rId1828" w:history="1">
        <w:r>
          <w:rPr>
            <w:rStyle w:val="Hyperlink"/>
            <w:rFonts w:cs="Times New Roman"/>
          </w:rPr>
          <w:t>Nimblogen</w:t>
        </w:r>
      </w:hyperlink>
      <w:r>
        <w:rPr>
          <w:rFonts w:cs="Times New Roman"/>
        </w:rPr>
        <w:t xml:space="preserve">. These ligamers would be barcoded and priming sequences included such that short (50nt) paired-end reads could reliably identify the templated first and cassette exons. </w:t>
      </w:r>
    </w:p>
    <w:p w14:paraId="7AD1E517" w14:textId="77777777" w:rsidR="0060324F" w:rsidRDefault="00803168">
      <w:pPr>
        <w:pStyle w:val="noindent"/>
        <w:divId w:val="1232427501"/>
        <w:rPr>
          <w:rFonts w:cs="Times New Roman"/>
        </w:rPr>
      </w:pPr>
      <w:r>
        <w:rPr>
          <w:rFonts w:cs="Times New Roman"/>
        </w:rPr>
        <w:t>Using this complex ligamer pool, I would have further optimized the SeqZip assay, including a barcoding scheme to quantify the number of ligation events per {alt first exon::cassette exon} pair. Also, libraries would have been amplified using a digital PCR scheme</w:t>
      </w:r>
      <w:ins w:id="245" w:author="moorelab" w:date="2014-05-04T13:30:00Z">
        <w:r w:rsidR="00235388">
          <w:rPr>
            <w:rFonts w:cs="Times New Roman"/>
          </w:rPr>
          <w:t xml:space="preserve"> (what is a digital PCR scheme? Is it a real time PCR amplification of the library to look for the best time to stop cycling?)</w:t>
        </w:r>
      </w:ins>
      <w:r>
        <w:rPr>
          <w:rFonts w:cs="Times New Roman"/>
        </w:rPr>
        <w:t>. This would allow determination of PCR jackpots and enhance read quantification [</w:t>
      </w:r>
      <w:hyperlink r:id="rId1829" w:anchor="XShiroguchi2012a" w:history="1">
        <w:r>
          <w:rPr>
            <w:rStyle w:val="Hyperlink"/>
            <w:rFonts w:cs="Times New Roman"/>
          </w:rPr>
          <w:t>Shiroguchi et al.</w:t>
        </w:r>
      </w:hyperlink>
      <w:r>
        <w:rPr>
          <w:rFonts w:cs="Times New Roman"/>
        </w:rPr>
        <w:t>, </w:t>
      </w:r>
      <w:hyperlink r:id="rId1830" w:anchor="XShiroguchi2012a" w:history="1">
        <w:r>
          <w:rPr>
            <w:rStyle w:val="Hyperlink"/>
            <w:rFonts w:cs="Times New Roman"/>
          </w:rPr>
          <w:t>2012</w:t>
        </w:r>
      </w:hyperlink>
      <w:r>
        <w:rPr>
          <w:rFonts w:cs="Times New Roman"/>
        </w:rPr>
        <w:t xml:space="preserve">]. Finally, the data would be aligned against a reference of all {alt first exon::cassette exon} pairs and any potential coordination determined. </w:t>
      </w:r>
    </w:p>
    <w:p w14:paraId="614E994A" w14:textId="77777777" w:rsidR="0060324F" w:rsidRDefault="00803168">
      <w:pPr>
        <w:pStyle w:val="noindent"/>
        <w:divId w:val="1232427501"/>
        <w:rPr>
          <w:ins w:id="246" w:author="moorelab" w:date="2014-05-04T13:51:00Z"/>
          <w:rFonts w:cs="Times New Roman"/>
        </w:rPr>
      </w:pPr>
      <w:r>
        <w:rPr>
          <w:rFonts w:cs="Times New Roman"/>
        </w:rPr>
        <w:t xml:space="preserve">If I could have done the experiment described above, I feel the full potential and utility of the SeqZip method could have been realized and generated new and valuable knowledge for the field of gene expression. </w:t>
      </w:r>
      <w:ins w:id="247" w:author="moorelab" w:date="2014-05-04T13:31:00Z">
        <w:r w:rsidR="00235388">
          <w:rPr>
            <w:rFonts w:cs="Times New Roman"/>
          </w:rPr>
          <w:t xml:space="preserve">This paragraph is very interesting but it leaves a negative opinion on </w:t>
        </w:r>
      </w:ins>
      <w:ins w:id="248" w:author="moorelab" w:date="2014-05-04T13:40:00Z">
        <w:r w:rsidR="00BD22C2">
          <w:rPr>
            <w:rFonts w:cs="Times New Roman"/>
          </w:rPr>
          <w:t>your</w:t>
        </w:r>
      </w:ins>
      <w:ins w:id="249" w:author="moorelab" w:date="2014-05-04T13:31:00Z">
        <w:r w:rsidR="00235388">
          <w:rPr>
            <w:rFonts w:cs="Times New Roman"/>
          </w:rPr>
          <w:t xml:space="preserve"> work as it suggests it is incomplete</w:t>
        </w:r>
      </w:ins>
      <w:ins w:id="250" w:author="moorelab" w:date="2014-05-04T13:41:00Z">
        <w:r w:rsidR="00BD22C2">
          <w:rPr>
            <w:rFonts w:cs="Times New Roman"/>
          </w:rPr>
          <w:t xml:space="preserve"> and not </w:t>
        </w:r>
      </w:ins>
      <w:ins w:id="251" w:author="moorelab" w:date="2014-05-04T13:50:00Z">
        <w:r w:rsidR="008A5CC4">
          <w:rPr>
            <w:rFonts w:cs="Times New Roman"/>
          </w:rPr>
          <w:t>that useful.</w:t>
        </w:r>
      </w:ins>
      <w:ins w:id="252" w:author="moorelab" w:date="2014-05-04T13:42:00Z">
        <w:r w:rsidR="00BD22C2">
          <w:rPr>
            <w:rFonts w:cs="Times New Roman"/>
          </w:rPr>
          <w:t xml:space="preserve"> </w:t>
        </w:r>
      </w:ins>
      <w:ins w:id="253" w:author="moorelab" w:date="2014-05-04T13:50:00Z">
        <w:r w:rsidR="008A5CC4">
          <w:rPr>
            <w:rFonts w:cs="Times New Roman"/>
          </w:rPr>
          <w:t>It also suggests</w:t>
        </w:r>
      </w:ins>
      <w:ins w:id="254" w:author="moorelab" w:date="2014-05-04T13:42:00Z">
        <w:r w:rsidR="00BD22C2">
          <w:rPr>
            <w:rFonts w:cs="Times New Roman"/>
          </w:rPr>
          <w:t xml:space="preserve"> that you were not good enough to do the right things (which is clearly not the </w:t>
        </w:r>
      </w:ins>
      <w:ins w:id="255" w:author="moorelab" w:date="2014-05-04T13:50:00Z">
        <w:r w:rsidR="008A5CC4">
          <w:rPr>
            <w:rFonts w:cs="Times New Roman"/>
          </w:rPr>
          <w:t>case</w:t>
        </w:r>
      </w:ins>
      <w:ins w:id="256" w:author="moorelab" w:date="2014-05-04T13:42:00Z">
        <w:r w:rsidR="00BD22C2">
          <w:rPr>
            <w:rFonts w:cs="Times New Roman"/>
          </w:rPr>
          <w:t>!)</w:t>
        </w:r>
      </w:ins>
      <w:ins w:id="257" w:author="moorelab" w:date="2014-05-04T13:31:00Z">
        <w:r w:rsidR="00235388">
          <w:rPr>
            <w:rFonts w:cs="Times New Roman"/>
          </w:rPr>
          <w:t xml:space="preserve">. </w:t>
        </w:r>
      </w:ins>
      <w:ins w:id="258" w:author="moorelab" w:date="2014-05-04T13:43:00Z">
        <w:r w:rsidR="00BD22C2">
          <w:rPr>
            <w:rFonts w:cs="Times New Roman"/>
          </w:rPr>
          <w:t>I think that</w:t>
        </w:r>
      </w:ins>
      <w:ins w:id="259" w:author="moorelab" w:date="2014-05-04T13:44:00Z">
        <w:r w:rsidR="00555EA0">
          <w:rPr>
            <w:rFonts w:cs="Times New Roman"/>
          </w:rPr>
          <w:t xml:space="preserve"> by</w:t>
        </w:r>
      </w:ins>
      <w:ins w:id="260" w:author="moorelab" w:date="2014-05-04T13:43:00Z">
        <w:r w:rsidR="00BD22C2">
          <w:rPr>
            <w:rFonts w:cs="Times New Roman"/>
          </w:rPr>
          <w:t xml:space="preserve"> just changing a little bit the way you present this paragraph</w:t>
        </w:r>
      </w:ins>
      <w:ins w:id="261" w:author="moorelab" w:date="2014-05-04T13:44:00Z">
        <w:r w:rsidR="00555EA0">
          <w:rPr>
            <w:rFonts w:cs="Times New Roman"/>
          </w:rPr>
          <w:t>,</w:t>
        </w:r>
      </w:ins>
      <w:ins w:id="262" w:author="moorelab" w:date="2014-05-04T13:41:00Z">
        <w:r w:rsidR="00BD22C2">
          <w:rPr>
            <w:rFonts w:cs="Times New Roman"/>
          </w:rPr>
          <w:t xml:space="preserve"> </w:t>
        </w:r>
      </w:ins>
      <w:ins w:id="263" w:author="moorelab" w:date="2014-05-04T13:44:00Z">
        <w:r w:rsidR="00555EA0">
          <w:rPr>
            <w:rFonts w:cs="Times New Roman"/>
          </w:rPr>
          <w:t xml:space="preserve">you can convey the same message in a more </w:t>
        </w:r>
      </w:ins>
      <w:ins w:id="264" w:author="moorelab" w:date="2014-05-04T13:43:00Z">
        <w:r w:rsidR="00555EA0">
          <w:rPr>
            <w:rFonts w:cs="Times New Roman"/>
          </w:rPr>
          <w:t>positive way. Maybe you can say that if you would had known all the potential pitfalls of the technique in advance, you would have done things in a different way.</w:t>
        </w:r>
      </w:ins>
      <w:ins w:id="265" w:author="moorelab" w:date="2014-05-04T13:45:00Z">
        <w:r w:rsidR="00555EA0">
          <w:rPr>
            <w:rFonts w:cs="Times New Roman"/>
          </w:rPr>
          <w:t xml:space="preserve"> When reading this paragraph I have the impression that you are forgetting how difficult it is to set up a new method from scratch and </w:t>
        </w:r>
      </w:ins>
      <w:ins w:id="266" w:author="moorelab" w:date="2014-05-04T13:47:00Z">
        <w:r w:rsidR="00555EA0">
          <w:rPr>
            <w:rFonts w:cs="Times New Roman"/>
          </w:rPr>
          <w:t xml:space="preserve">that it is always easy to look back and say you could have done things differently but in order to reach that point you need to go through an intense and long reasoning. Retrospectively, I could have done the Staufen project in a couple months only and better but I did not have all the cards in hand when I started. </w:t>
        </w:r>
      </w:ins>
    </w:p>
    <w:p w14:paraId="1F5BA87E" w14:textId="77777777" w:rsidR="008A5CC4" w:rsidDel="008A5CC4" w:rsidRDefault="008A5CC4">
      <w:pPr>
        <w:pStyle w:val="noindent"/>
        <w:numPr>
          <w:ins w:id="267" w:author="moorelab" w:date="2014-05-04T13:51:00Z"/>
        </w:numPr>
        <w:divId w:val="1232427501"/>
        <w:rPr>
          <w:del w:id="268" w:author="moorelab" w:date="2014-05-04T13:54:00Z"/>
          <w:rFonts w:cs="Times New Roman"/>
        </w:rPr>
      </w:pPr>
    </w:p>
    <w:p w14:paraId="1A5B9FE0" w14:textId="77777777" w:rsidR="0060324F" w:rsidRDefault="00803168">
      <w:pPr>
        <w:pStyle w:val="Heading4"/>
        <w:divId w:val="1232427501"/>
        <w:rPr>
          <w:rFonts w:eastAsia="Times New Roman" w:cs="Times New Roman"/>
        </w:rPr>
      </w:pPr>
      <w:r>
        <w:rPr>
          <w:rStyle w:val="titlemark"/>
          <w:rFonts w:eastAsia="Times New Roman" w:cs="Times New Roman"/>
        </w:rPr>
        <w:t xml:space="preserve">5.3.2 </w:t>
      </w:r>
      <w:r>
        <w:rPr>
          <w:rFonts w:eastAsia="Times New Roman" w:cs="Times New Roman"/>
        </w:rPr>
        <w:t>LNA-containing ligamers and T39A Rnl2</w:t>
      </w:r>
    </w:p>
    <w:p w14:paraId="48110D65" w14:textId="77777777" w:rsidR="0060324F" w:rsidRDefault="00803168">
      <w:pPr>
        <w:pStyle w:val="noindent"/>
        <w:divId w:val="1232427501"/>
        <w:rPr>
          <w:rFonts w:cs="Times New Roman"/>
        </w:rPr>
      </w:pPr>
      <w:r>
        <w:rPr>
          <w:rFonts w:cs="Times New Roman"/>
        </w:rPr>
        <w:t>The use of an RNA-base on the 5</w:t>
      </w:r>
      <w:r>
        <w:rPr>
          <w:rStyle w:val="cmsy-8"/>
          <w:rFonts w:ascii="Times New Roman" w:hAnsi="Times New Roman" w:cs="Times New Roman"/>
        </w:rPr>
        <w:t>′</w:t>
      </w:r>
      <w:r>
        <w:rPr>
          <w:rFonts w:cs="Times New Roman"/>
        </w:rPr>
        <w:t> side of the nick encourages a C3</w:t>
      </w:r>
      <w:r>
        <w:rPr>
          <w:rStyle w:val="cmsy-8"/>
          <w:rFonts w:ascii="Times New Roman" w:hAnsi="Times New Roman" w:cs="Times New Roman"/>
        </w:rPr>
        <w:t>′</w:t>
      </w:r>
      <w:r>
        <w:rPr>
          <w:rFonts w:cs="Times New Roman"/>
        </w:rPr>
        <w:t> </w:t>
      </w:r>
      <w:r>
        <w:rPr>
          <w:rStyle w:val="phvro8t-x-x-120"/>
          <w:rFonts w:cs="Times New Roman"/>
        </w:rPr>
        <w:t xml:space="preserve">endo </w:t>
      </w:r>
      <w:r>
        <w:rPr>
          <w:rFonts w:cs="Times New Roman"/>
        </w:rPr>
        <w:t>sugar pucker for the base, placing the 3</w:t>
      </w:r>
      <w:r>
        <w:rPr>
          <w:rStyle w:val="cmsy-8"/>
          <w:rFonts w:ascii="Times New Roman" w:hAnsi="Times New Roman" w:cs="Times New Roman"/>
        </w:rPr>
        <w:t>′</w:t>
      </w:r>
      <w:r>
        <w:rPr>
          <w:rFonts w:cs="Times New Roman"/>
        </w:rPr>
        <w:t xml:space="preserve"> OH in an apical orientation relative to the the AMP leaving group (Figure </w:t>
      </w:r>
      <w:hyperlink r:id="rId1831" w:anchor="x1-88001r2" w:history="1">
        <w:r>
          <w:rPr>
            <w:rStyle w:val="Hyperlink"/>
            <w:rFonts w:cs="Times New Roman"/>
          </w:rPr>
          <w:t>5.2</w:t>
        </w:r>
      </w:hyperlink>
      <w:r>
        <w:rPr>
          <w:rFonts w:cs="Times New Roman"/>
        </w:rPr>
        <w:t>) [</w:t>
      </w:r>
      <w:hyperlink r:id="rId1832" w:anchor="XNandakumar2006" w:history="1">
        <w:r>
          <w:rPr>
            <w:rStyle w:val="Hyperlink"/>
            <w:rFonts w:cs="Times New Roman"/>
          </w:rPr>
          <w:t>Nandakumar et al.</w:t>
        </w:r>
      </w:hyperlink>
      <w:r>
        <w:rPr>
          <w:rFonts w:cs="Times New Roman"/>
        </w:rPr>
        <w:t>, </w:t>
      </w:r>
      <w:hyperlink r:id="rId1833" w:anchor="XNandakumar2006" w:history="1">
        <w:r>
          <w:rPr>
            <w:rStyle w:val="Hyperlink"/>
            <w:rFonts w:cs="Times New Roman"/>
          </w:rPr>
          <w:t>2006</w:t>
        </w:r>
      </w:hyperlink>
      <w:r>
        <w:rPr>
          <w:rFonts w:cs="Times New Roman"/>
        </w:rPr>
        <w:t>]. With lowered costs of oligo synthesis, incorporation of 2</w:t>
      </w:r>
      <w:r>
        <w:rPr>
          <w:rStyle w:val="cmsy-8"/>
          <w:rFonts w:ascii="Times New Roman" w:hAnsi="Times New Roman" w:cs="Times New Roman"/>
        </w:rPr>
        <w:t>′</w:t>
      </w:r>
      <w:r>
        <w:rPr>
          <w:rFonts w:cs="Times New Roman"/>
        </w:rPr>
        <w:t> OMe at the penultimate and ultimate bases of the 5</w:t>
      </w:r>
      <w:r>
        <w:rPr>
          <w:rStyle w:val="cmsy-8"/>
          <w:rFonts w:ascii="Times New Roman" w:hAnsi="Times New Roman" w:cs="Times New Roman"/>
        </w:rPr>
        <w:t>′</w:t>
      </w:r>
      <w:r>
        <w:rPr>
          <w:rFonts w:cs="Times New Roman"/>
        </w:rPr>
        <w:t xml:space="preserve">  nick ligamers should greatly increase ligation efficiency, as these are the primary substrate-specificity determinants of Rnl2 due to this conformational constraint [</w:t>
      </w:r>
      <w:hyperlink r:id="rId1834" w:anchor="XNandakumar2004a" w:history="1">
        <w:r>
          <w:rPr>
            <w:rStyle w:val="Hyperlink"/>
            <w:rFonts w:cs="Times New Roman"/>
          </w:rPr>
          <w:t>Nandakumar et al.</w:t>
        </w:r>
      </w:hyperlink>
      <w:r>
        <w:rPr>
          <w:rFonts w:cs="Times New Roman"/>
        </w:rPr>
        <w:t>, </w:t>
      </w:r>
      <w:hyperlink r:id="rId1835" w:anchor="XNandakumar2004a" w:history="1">
        <w:r>
          <w:rPr>
            <w:rStyle w:val="Hyperlink"/>
            <w:rFonts w:cs="Times New Roman"/>
          </w:rPr>
          <w:t>2004</w:t>
        </w:r>
      </w:hyperlink>
      <w:r>
        <w:rPr>
          <w:rFonts w:cs="Times New Roman"/>
        </w:rPr>
        <w:t>, </w:t>
      </w:r>
      <w:hyperlink r:id="rId1836" w:anchor="XNandakumar2006" w:history="1">
        <w:r>
          <w:rPr>
            <w:rStyle w:val="Hyperlink"/>
            <w:rFonts w:cs="Times New Roman"/>
          </w:rPr>
          <w:t>2006</w:t>
        </w:r>
      </w:hyperlink>
      <w:r>
        <w:rPr>
          <w:rFonts w:cs="Times New Roman"/>
        </w:rPr>
        <w:t xml:space="preserve">]. </w:t>
      </w:r>
    </w:p>
    <w:p w14:paraId="513BBE4C" w14:textId="77777777" w:rsidR="0060324F" w:rsidRDefault="0087170F">
      <w:pPr>
        <w:divId w:val="1232427501"/>
        <w:rPr>
          <w:rFonts w:eastAsia="Times New Roman" w:cs="Times New Roman"/>
        </w:rPr>
      </w:pPr>
      <w:r>
        <w:rPr>
          <w:rFonts w:eastAsia="Times New Roman" w:cs="Times New Roman"/>
        </w:rPr>
        <w:pict w14:anchorId="2CE3DC7B">
          <v:rect id="_x0000_i1232" style="width:0;height:1.5pt" o:hralign="center" o:hrstd="t" o:hr="t" fillcolor="#aaa" stroked="f"/>
        </w:pict>
      </w:r>
    </w:p>
    <w:p w14:paraId="7C0044F2" w14:textId="15F9959E" w:rsidR="0060324F" w:rsidRDefault="00642696">
      <w:pPr>
        <w:pStyle w:val="noindent"/>
        <w:divId w:val="111636913"/>
        <w:rPr>
          <w:rFonts w:cs="Times New Roman"/>
        </w:rPr>
      </w:pPr>
      <w:r>
        <w:rPr>
          <w:rFonts w:cs="Times New Roman"/>
          <w:noProof/>
        </w:rPr>
        <w:drawing>
          <wp:inline distT="0" distB="0" distL="0" distR="0" wp14:anchorId="3C8E1A99" wp14:editId="3D699157">
            <wp:extent cx="406400" cy="406400"/>
            <wp:effectExtent l="0" t="0" r="0" b="0"/>
            <wp:docPr id="209" name="Picture 209"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IC"/>
                    <pic:cNvPicPr>
                      <a:picLocks noChangeAspect="1" noChangeArrowheads="1"/>
                    </pic:cNvPicPr>
                  </pic:nvPicPr>
                  <pic:blipFill>
                    <a:blip r:link="rId1837">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161E1DD" w14:textId="77777777" w:rsidR="0060324F" w:rsidRDefault="00803168">
      <w:pPr>
        <w:divId w:val="413161573"/>
        <w:rPr>
          <w:rFonts w:eastAsia="Times New Roman" w:cs="Times New Roman"/>
        </w:rPr>
      </w:pPr>
      <w:r>
        <w:rPr>
          <w:rStyle w:val="id"/>
          <w:rFonts w:eastAsia="Times New Roman" w:cs="Times New Roman"/>
        </w:rPr>
        <w:t xml:space="preserve">Figure 5.2: </w:t>
      </w:r>
      <w:r>
        <w:rPr>
          <w:rStyle w:val="content"/>
          <w:rFonts w:eastAsia="Times New Roman" w:cs="Times New Roman"/>
        </w:rPr>
        <w:t>Sugar pucker in Rnl2 structures</w:t>
      </w:r>
      <w:r>
        <w:rPr>
          <w:rFonts w:eastAsia="Times New Roman" w:cs="Times New Roman"/>
        </w:rPr>
        <w:br/>
      </w:r>
      <w:r>
        <w:rPr>
          <w:rStyle w:val="content"/>
          <w:rFonts w:eastAsia="Times New Roman" w:cs="Times New Roman"/>
        </w:rPr>
        <w:t xml:space="preserve">Using two different nucleic acid substrate combinations crystallized with Rnl2, </w:t>
      </w:r>
      <w:hyperlink r:id="rId1838" w:anchor="XNandakumar2006" w:history="1">
        <w:r>
          <w:rPr>
            <w:rStyle w:val="Hyperlink"/>
            <w:rFonts w:eastAsia="Times New Roman" w:cs="Times New Roman"/>
          </w:rPr>
          <w:t>Nandakumar et al.</w:t>
        </w:r>
      </w:hyperlink>
      <w:r>
        <w:rPr>
          <w:rStyle w:val="content"/>
          <w:rFonts w:eastAsia="Times New Roman" w:cs="Times New Roman"/>
        </w:rPr>
        <w:t> [</w:t>
      </w:r>
      <w:hyperlink r:id="rId1839" w:anchor="XNandakumar2006" w:history="1">
        <w:r>
          <w:rPr>
            <w:rStyle w:val="Hyperlink"/>
            <w:rFonts w:eastAsia="Times New Roman" w:cs="Times New Roman"/>
          </w:rPr>
          <w:t>2006</w:t>
        </w:r>
      </w:hyperlink>
      <w:r>
        <w:rPr>
          <w:rStyle w:val="content"/>
          <w:rFonts w:eastAsia="Times New Roman" w:cs="Times New Roman"/>
        </w:rPr>
        <w:t>] demonstrates the effect of 3</w:t>
      </w:r>
      <w:r>
        <w:rPr>
          <w:rStyle w:val="cmsy-8"/>
          <w:rFonts w:ascii="Times New Roman" w:eastAsia="Times New Roman" w:hAnsi="Times New Roman" w:cs="Times New Roman"/>
        </w:rPr>
        <w:t>′</w:t>
      </w:r>
      <w:r>
        <w:rPr>
          <w:rStyle w:val="content"/>
          <w:rFonts w:eastAsia="Times New Roman" w:cs="Times New Roman"/>
        </w:rPr>
        <w:t> and 2</w:t>
      </w:r>
      <w:r>
        <w:rPr>
          <w:rStyle w:val="cmsy-8"/>
          <w:rFonts w:ascii="Times New Roman" w:eastAsia="Times New Roman" w:hAnsi="Times New Roman" w:cs="Times New Roman"/>
        </w:rPr>
        <w:t>′</w:t>
      </w:r>
      <w:r>
        <w:rPr>
          <w:rStyle w:val="content"/>
          <w:rFonts w:eastAsia="Times New Roman" w:cs="Times New Roman"/>
        </w:rPr>
        <w:t>  identify of the base at the 5</w:t>
      </w:r>
      <w:r>
        <w:rPr>
          <w:rStyle w:val="cmsy-8"/>
          <w:rFonts w:ascii="Times New Roman" w:eastAsia="Times New Roman" w:hAnsi="Times New Roman" w:cs="Times New Roman"/>
        </w:rPr>
        <w:t>′</w:t>
      </w:r>
      <w:r>
        <w:rPr>
          <w:rStyle w:val="content"/>
          <w:rFonts w:eastAsia="Times New Roman" w:cs="Times New Roman"/>
        </w:rPr>
        <w:t> side of the nick: Left) The crystal structure (PDB: 2HVS), containing a 2</w:t>
      </w:r>
      <w:r>
        <w:rPr>
          <w:rStyle w:val="cmsy-8"/>
          <w:rFonts w:ascii="Times New Roman" w:eastAsia="Times New Roman" w:hAnsi="Times New Roman" w:cs="Times New Roman"/>
        </w:rPr>
        <w:t>′</w:t>
      </w:r>
      <w:r>
        <w:rPr>
          <w:rStyle w:val="content"/>
          <w:rFonts w:eastAsia="Times New Roman" w:cs="Times New Roman"/>
        </w:rPr>
        <w:t>  position deoxy residue, displays a DNA-like C2</w:t>
      </w:r>
      <w:r>
        <w:rPr>
          <w:rStyle w:val="cmsy-8"/>
          <w:rFonts w:ascii="Times New Roman" w:eastAsia="Times New Roman" w:hAnsi="Times New Roman" w:cs="Times New Roman"/>
        </w:rPr>
        <w:t>′</w:t>
      </w:r>
      <w:r>
        <w:rPr>
          <w:rStyle w:val="content"/>
          <w:rFonts w:eastAsia="Times New Roman" w:cs="Times New Roman"/>
        </w:rPr>
        <w:t> </w:t>
      </w:r>
      <w:r>
        <w:rPr>
          <w:rStyle w:val="phvro8t-x-x-120"/>
          <w:rFonts w:eastAsia="Times New Roman" w:cs="Times New Roman"/>
        </w:rPr>
        <w:t xml:space="preserve">endo </w:t>
      </w:r>
      <w:r>
        <w:rPr>
          <w:rStyle w:val="content"/>
          <w:rFonts w:eastAsia="Times New Roman" w:cs="Times New Roman"/>
        </w:rPr>
        <w:t>sugar pucker. In contrast to Right) where the crystal structure (2HVR) contains a 2</w:t>
      </w:r>
      <w:r>
        <w:rPr>
          <w:rStyle w:val="cmsy-8"/>
          <w:rFonts w:ascii="Times New Roman" w:eastAsia="Times New Roman" w:hAnsi="Times New Roman" w:cs="Times New Roman"/>
        </w:rPr>
        <w:t>′</w:t>
      </w:r>
      <w:r>
        <w:rPr>
          <w:rStyle w:val="content"/>
          <w:rFonts w:eastAsia="Times New Roman" w:cs="Times New Roman"/>
        </w:rPr>
        <w:t>  hydroxyl and displays an RNA-like C3</w:t>
      </w:r>
      <w:r>
        <w:rPr>
          <w:rStyle w:val="cmsy-8"/>
          <w:rFonts w:ascii="Times New Roman" w:eastAsia="Times New Roman" w:hAnsi="Times New Roman" w:cs="Times New Roman"/>
        </w:rPr>
        <w:t>′</w:t>
      </w:r>
      <w:r>
        <w:rPr>
          <w:rStyle w:val="content"/>
          <w:rFonts w:eastAsia="Times New Roman" w:cs="Times New Roman"/>
        </w:rPr>
        <w:t> </w:t>
      </w:r>
      <w:r>
        <w:rPr>
          <w:rStyle w:val="phvro8t-x-x-120"/>
          <w:rFonts w:eastAsia="Times New Roman" w:cs="Times New Roman"/>
        </w:rPr>
        <w:t xml:space="preserve">endo </w:t>
      </w:r>
      <w:r>
        <w:rPr>
          <w:rStyle w:val="content"/>
          <w:rFonts w:eastAsia="Times New Roman" w:cs="Times New Roman"/>
        </w:rPr>
        <w:t xml:space="preserve">sugar pucker. </w:t>
      </w:r>
    </w:p>
    <w:p w14:paraId="1322AF22" w14:textId="77777777" w:rsidR="0060324F" w:rsidRDefault="0087170F">
      <w:pPr>
        <w:pStyle w:val="noindent"/>
        <w:divId w:val="111636913"/>
        <w:rPr>
          <w:rFonts w:cs="Times New Roman"/>
        </w:rPr>
      </w:pPr>
      <w:hyperlink r:id="rId1840" w:anchor="XNandakumar2004a" w:history="1">
        <w:r w:rsidR="00803168">
          <w:rPr>
            <w:rStyle w:val="Hyperlink"/>
            <w:rFonts w:cs="Times New Roman"/>
          </w:rPr>
          <w:t>Nandakumar et al.</w:t>
        </w:r>
      </w:hyperlink>
      <w:r w:rsidR="00803168">
        <w:rPr>
          <w:rFonts w:cs="Times New Roman"/>
        </w:rPr>
        <w:t> [</w:t>
      </w:r>
      <w:hyperlink r:id="rId1841" w:anchor="XNandakumar2004a" w:history="1">
        <w:r w:rsidR="00803168">
          <w:rPr>
            <w:rStyle w:val="Hyperlink"/>
            <w:rFonts w:cs="Times New Roman"/>
          </w:rPr>
          <w:t>2004</w:t>
        </w:r>
      </w:hyperlink>
      <w:r w:rsidR="00803168">
        <w:rPr>
          <w:rFonts w:cs="Times New Roman"/>
        </w:rPr>
        <w:t>] demonstrated the importance of the ribose at this penultimate position, evidenced by a 50-fold reduction in turnover for substrates containing a 2</w:t>
      </w:r>
      <w:r w:rsidR="00803168">
        <w:rPr>
          <w:rStyle w:val="cmsy-8"/>
          <w:rFonts w:ascii="Times New Roman" w:hAnsi="Times New Roman" w:cs="Times New Roman"/>
        </w:rPr>
        <w:t>′</w:t>
      </w:r>
      <w:r w:rsidR="00803168">
        <w:rPr>
          <w:rFonts w:cs="Times New Roman"/>
        </w:rPr>
        <w:t xml:space="preserve"> H substitutions. Figure </w:t>
      </w:r>
      <w:hyperlink r:id="rId1842" w:anchor="x1-88001r2" w:history="1">
        <w:r w:rsidR="00803168">
          <w:rPr>
            <w:rStyle w:val="Hyperlink"/>
            <w:rFonts w:cs="Times New Roman"/>
          </w:rPr>
          <w:t>5.2</w:t>
        </w:r>
      </w:hyperlink>
      <w:r w:rsidR="00803168">
        <w:rPr>
          <w:rFonts w:cs="Times New Roman"/>
        </w:rPr>
        <w:t xml:space="preserve"> shows that Threonine 39 (T39) hydrogen bonds with both the 2</w:t>
      </w:r>
      <w:r w:rsidR="00803168">
        <w:rPr>
          <w:rStyle w:val="cmsy-8"/>
          <w:rFonts w:ascii="Times New Roman" w:hAnsi="Times New Roman" w:cs="Times New Roman"/>
        </w:rPr>
        <w:t>′</w:t>
      </w:r>
      <w:r w:rsidR="00803168">
        <w:rPr>
          <w:rFonts w:cs="Times New Roman"/>
        </w:rPr>
        <w:t> OMe and 3</w:t>
      </w:r>
      <w:r w:rsidR="00803168">
        <w:rPr>
          <w:rStyle w:val="cmsy-8"/>
          <w:rFonts w:ascii="Times New Roman" w:hAnsi="Times New Roman" w:cs="Times New Roman"/>
        </w:rPr>
        <w:t>′</w:t>
      </w:r>
      <w:r w:rsidR="00803168">
        <w:rPr>
          <w:rFonts w:cs="Times New Roman"/>
        </w:rPr>
        <w:t> O of the penultimate sugar. A T39A mutation did not phenocopy the 2</w:t>
      </w:r>
      <w:r w:rsidR="00803168">
        <w:rPr>
          <w:rStyle w:val="cmsy-8"/>
          <w:rFonts w:ascii="Times New Roman" w:hAnsi="Times New Roman" w:cs="Times New Roman"/>
        </w:rPr>
        <w:t>′</w:t>
      </w:r>
      <w:r w:rsidR="00803168">
        <w:rPr>
          <w:rFonts w:cs="Times New Roman"/>
        </w:rPr>
        <w:t xml:space="preserve"> H substitution on the penultimate sugar, indicating that the structural constraint of sugar pucker is important for efficient ligation. These results support the use of a T39A Rnl2 mutant for increased RNA-templated DNA-DNA ligation efficiency, as the mutant would have one less molecular requirement for an RNA substrate. </w:t>
      </w:r>
    </w:p>
    <w:p w14:paraId="34A568A5" w14:textId="77777777" w:rsidR="0060324F" w:rsidRDefault="00803168">
      <w:pPr>
        <w:pStyle w:val="noindent"/>
        <w:divId w:val="111636913"/>
        <w:rPr>
          <w:rFonts w:cs="Times New Roman"/>
        </w:rPr>
      </w:pPr>
      <w:r>
        <w:rPr>
          <w:rFonts w:cs="Times New Roman"/>
        </w:rPr>
        <w:t>Future versions of the SeqZip assay could use a combination of LNA modified bases [</w:t>
      </w:r>
      <w:hyperlink r:id="rId1843" w:anchor="XYou2006" w:history="1">
        <w:r>
          <w:rPr>
            <w:rStyle w:val="Hyperlink"/>
            <w:rFonts w:cs="Times New Roman"/>
          </w:rPr>
          <w:t>You et al.</w:t>
        </w:r>
      </w:hyperlink>
      <w:r>
        <w:rPr>
          <w:rFonts w:cs="Times New Roman"/>
        </w:rPr>
        <w:t>, </w:t>
      </w:r>
      <w:hyperlink r:id="rId1844" w:anchor="XYou2006" w:history="1">
        <w:r>
          <w:rPr>
            <w:rStyle w:val="Hyperlink"/>
            <w:rFonts w:cs="Times New Roman"/>
          </w:rPr>
          <w:t>2006</w:t>
        </w:r>
      </w:hyperlink>
      <w:r>
        <w:rPr>
          <w:rFonts w:cs="Times New Roman"/>
        </w:rPr>
        <w:t>] at either the penultimate or terminal residues (or both) on the 5</w:t>
      </w:r>
      <w:r>
        <w:rPr>
          <w:rStyle w:val="cmsy-8"/>
          <w:rFonts w:ascii="Times New Roman" w:hAnsi="Times New Roman" w:cs="Times New Roman"/>
        </w:rPr>
        <w:t>′</w:t>
      </w:r>
      <w:r>
        <w:rPr>
          <w:rFonts w:cs="Times New Roman"/>
        </w:rPr>
        <w:t xml:space="preserve"> side of the nick in order to increase specificity and efficiency. The combination of modified ligamers and the T39A Rnl2 mutant could enhance the efficiency of RNA-templated DNA-DNA ligations required by SeqZip. </w:t>
      </w:r>
    </w:p>
    <w:p w14:paraId="48AC4BBF" w14:textId="77777777" w:rsidR="0060324F" w:rsidRDefault="00803168">
      <w:pPr>
        <w:pStyle w:val="Heading4"/>
        <w:divId w:val="111636913"/>
        <w:rPr>
          <w:rFonts w:eastAsia="Times New Roman" w:cs="Times New Roman"/>
        </w:rPr>
      </w:pPr>
      <w:r>
        <w:rPr>
          <w:rStyle w:val="titlemark"/>
          <w:rFonts w:eastAsia="Times New Roman" w:cs="Times New Roman"/>
        </w:rPr>
        <w:t xml:space="preserve">5.3.3 </w:t>
      </w:r>
      <w:r>
        <w:rPr>
          <w:rFonts w:eastAsia="Times New Roman" w:cs="Times New Roman"/>
        </w:rPr>
        <w:t>Thermostable Ligases</w:t>
      </w:r>
    </w:p>
    <w:p w14:paraId="14E2B502" w14:textId="77777777" w:rsidR="0060324F" w:rsidRDefault="00803168">
      <w:pPr>
        <w:pStyle w:val="noindent"/>
        <w:divId w:val="111636913"/>
        <w:rPr>
          <w:rFonts w:cs="Times New Roman"/>
        </w:rPr>
      </w:pPr>
      <w:r>
        <w:rPr>
          <w:rFonts w:cs="Times New Roman"/>
        </w:rPr>
        <w:t>The use of LNA-containing brings up issues involving off-target hybridization. Directed protein evolution of Rnl2 [</w:t>
      </w:r>
      <w:hyperlink r:id="rId1845" w:anchor="XRomero2009a" w:history="1">
        <w:r>
          <w:rPr>
            <w:rStyle w:val="Hyperlink"/>
            <w:rFonts w:cs="Times New Roman"/>
          </w:rPr>
          <w:t>Romero and Arnold</w:t>
        </w:r>
      </w:hyperlink>
      <w:r>
        <w:rPr>
          <w:rFonts w:cs="Times New Roman"/>
        </w:rPr>
        <w:t>, </w:t>
      </w:r>
      <w:hyperlink r:id="rId1846" w:anchor="XRomero2009a" w:history="1">
        <w:r>
          <w:rPr>
            <w:rStyle w:val="Hyperlink"/>
            <w:rFonts w:cs="Times New Roman"/>
          </w:rPr>
          <w:t>2009</w:t>
        </w:r>
      </w:hyperlink>
      <w:r>
        <w:rPr>
          <w:rFonts w:cs="Times New Roman"/>
        </w:rPr>
        <w:t>, </w:t>
      </w:r>
      <w:hyperlink r:id="rId1847" w:anchor="XStemmer1994" w:history="1">
        <w:r>
          <w:rPr>
            <w:rStyle w:val="Hyperlink"/>
            <w:rFonts w:cs="Times New Roman"/>
          </w:rPr>
          <w:t>Stemmer</w:t>
        </w:r>
      </w:hyperlink>
      <w:r>
        <w:rPr>
          <w:rFonts w:cs="Times New Roman"/>
        </w:rPr>
        <w:t>, </w:t>
      </w:r>
      <w:hyperlink r:id="rId1848" w:anchor="XStemmer1994" w:history="1">
        <w:r>
          <w:rPr>
            <w:rStyle w:val="Hyperlink"/>
            <w:rFonts w:cs="Times New Roman"/>
          </w:rPr>
          <w:t>1994</w:t>
        </w:r>
      </w:hyperlink>
      <w:r>
        <w:rPr>
          <w:rFonts w:cs="Times New Roman"/>
        </w:rPr>
        <w:t>] could be used to develop a thermostable variant of the enzyme, similar to variations of DNA ligase that have been used for years [</w:t>
      </w:r>
      <w:hyperlink r:id="rId1849" w:anchor="XBarany1991" w:history="1">
        <w:r>
          <w:rPr>
            <w:rStyle w:val="Hyperlink"/>
            <w:rFonts w:cs="Times New Roman"/>
          </w:rPr>
          <w:t>Barany</w:t>
        </w:r>
      </w:hyperlink>
      <w:r>
        <w:rPr>
          <w:rFonts w:cs="Times New Roman"/>
        </w:rPr>
        <w:t>, </w:t>
      </w:r>
      <w:hyperlink r:id="rId1850" w:anchor="XBarany1991" w:history="1">
        <w:r>
          <w:rPr>
            <w:rStyle w:val="Hyperlink"/>
            <w:rFonts w:cs="Times New Roman"/>
          </w:rPr>
          <w:t>1991</w:t>
        </w:r>
      </w:hyperlink>
      <w:r>
        <w:rPr>
          <w:rFonts w:cs="Times New Roman"/>
        </w:rPr>
        <w:t xml:space="preserve">]. Use of LNAs and elevated ligation temperatures could alleviate off-target hybridization events reducing both nonproductive hybridization and non-templated ligation. This would also allow for use of reduced overall ligamer concentrations, in line with the optimal SeqZip experiment described in section </w:t>
      </w:r>
      <w:hyperlink r:id="rId1851" w:anchor="x1-870001" w:history="1">
        <w:r>
          <w:rPr>
            <w:rStyle w:val="Hyperlink"/>
            <w:rFonts w:cs="Times New Roman"/>
          </w:rPr>
          <w:t>5.3.1</w:t>
        </w:r>
      </w:hyperlink>
      <w:r>
        <w:rPr>
          <w:rFonts w:cs="Times New Roman"/>
        </w:rPr>
        <w:t xml:space="preserve"> and ligamer synthesis on microarrays. </w:t>
      </w:r>
    </w:p>
    <w:p w14:paraId="5846C04D" w14:textId="77777777" w:rsidR="0060324F" w:rsidRDefault="00803168">
      <w:pPr>
        <w:pStyle w:val="Heading4"/>
        <w:divId w:val="111636913"/>
        <w:rPr>
          <w:rFonts w:eastAsia="Times New Roman" w:cs="Times New Roman"/>
        </w:rPr>
      </w:pPr>
      <w:r>
        <w:rPr>
          <w:rStyle w:val="titlemark"/>
          <w:rFonts w:eastAsia="Times New Roman" w:cs="Times New Roman"/>
        </w:rPr>
        <w:t xml:space="preserve">5.3.4 </w:t>
      </w:r>
      <w:r>
        <w:rPr>
          <w:rFonts w:eastAsia="Times New Roman" w:cs="Times New Roman"/>
        </w:rPr>
        <w:t>Other SeqZip Applications</w:t>
      </w:r>
    </w:p>
    <w:p w14:paraId="2D4C3B1E" w14:textId="77777777" w:rsidR="0060324F" w:rsidRDefault="00803168">
      <w:pPr>
        <w:pStyle w:val="noindent"/>
        <w:divId w:val="111636913"/>
        <w:rPr>
          <w:rFonts w:cs="Times New Roman"/>
        </w:rPr>
      </w:pPr>
      <w:r>
        <w:rPr>
          <w:rFonts w:cs="Times New Roman"/>
        </w:rPr>
        <w:t xml:space="preserve">SeqZip can be used in many different forms of RNA sequence characterization. An incomplete illustration of these applications is shown in Figure </w:t>
      </w:r>
      <w:hyperlink r:id="rId1852" w:anchor="x1-90001r3" w:history="1">
        <w:r>
          <w:rPr>
            <w:rStyle w:val="Hyperlink"/>
            <w:rFonts w:cs="Times New Roman"/>
          </w:rPr>
          <w:t>5.3</w:t>
        </w:r>
      </w:hyperlink>
      <w:r>
        <w:rPr>
          <w:rFonts w:cs="Times New Roman"/>
        </w:rPr>
        <w:t xml:space="preserve">. Three novel applications are discussed below: </w:t>
      </w:r>
    </w:p>
    <w:p w14:paraId="6084AC03" w14:textId="77777777" w:rsidR="0060324F" w:rsidRDefault="0087170F">
      <w:pPr>
        <w:divId w:val="111636913"/>
        <w:rPr>
          <w:rFonts w:eastAsia="Times New Roman" w:cs="Times New Roman"/>
        </w:rPr>
      </w:pPr>
      <w:r>
        <w:rPr>
          <w:rFonts w:eastAsia="Times New Roman" w:cs="Times New Roman"/>
        </w:rPr>
        <w:pict w14:anchorId="329F3719">
          <v:rect id="_x0000_i1234" style="width:0;height:1.5pt" o:hralign="center" o:hrstd="t" o:hr="t" fillcolor="#aaa" stroked="f"/>
        </w:pict>
      </w:r>
    </w:p>
    <w:p w14:paraId="5CC7DF2E" w14:textId="60A629C8" w:rsidR="0060324F" w:rsidRDefault="00642696">
      <w:pPr>
        <w:pStyle w:val="noindent"/>
        <w:divId w:val="1879198652"/>
        <w:rPr>
          <w:rFonts w:cs="Times New Roman"/>
        </w:rPr>
      </w:pPr>
      <w:r>
        <w:rPr>
          <w:rFonts w:cs="Times New Roman"/>
          <w:noProof/>
        </w:rPr>
        <w:drawing>
          <wp:inline distT="0" distB="0" distL="0" distR="0" wp14:anchorId="211199EB" wp14:editId="3ABC30BA">
            <wp:extent cx="406400" cy="406400"/>
            <wp:effectExtent l="0" t="0" r="0" b="0"/>
            <wp:docPr id="211" name="Picture 211"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IC"/>
                    <pic:cNvPicPr>
                      <a:picLocks noChangeAspect="1" noChangeArrowheads="1"/>
                    </pic:cNvPicPr>
                  </pic:nvPicPr>
                  <pic:blipFill>
                    <a:blip r:link="rId1853">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7AC9DDB8" w14:textId="77777777" w:rsidR="0060324F" w:rsidRDefault="00803168">
      <w:pPr>
        <w:divId w:val="1100029629"/>
        <w:rPr>
          <w:rFonts w:eastAsia="Times New Roman" w:cs="Times New Roman"/>
        </w:rPr>
      </w:pPr>
      <w:r>
        <w:rPr>
          <w:rStyle w:val="id"/>
          <w:rFonts w:eastAsia="Times New Roman" w:cs="Times New Roman"/>
        </w:rPr>
        <w:t xml:space="preserve">Figure 5.3: </w:t>
      </w:r>
      <w:r>
        <w:rPr>
          <w:rStyle w:val="content"/>
          <w:rFonts w:eastAsia="Times New Roman" w:cs="Times New Roman"/>
        </w:rPr>
        <w:t>Proposed uses of the SeqZip methodology</w:t>
      </w:r>
      <w:r>
        <w:rPr>
          <w:rFonts w:eastAsia="Times New Roman" w:cs="Times New Roman"/>
        </w:rPr>
        <w:br/>
      </w:r>
      <w:r>
        <w:rPr>
          <w:rStyle w:val="content"/>
          <w:rFonts w:eastAsia="Times New Roman" w:cs="Times New Roman"/>
        </w:rPr>
        <w:t xml:space="preserve">Shown are general applications of the SeqZip method to profiling RNA sequences. Top row examples are substantiated by experiments described on Chapters </w:t>
      </w:r>
      <w:hyperlink r:id="rId1854" w:anchor="x1-260002" w:history="1">
        <w:r>
          <w:rPr>
            <w:rStyle w:val="Hyperlink"/>
            <w:rFonts w:eastAsia="Times New Roman" w:cs="Times New Roman"/>
          </w:rPr>
          <w:t>2</w:t>
        </w:r>
      </w:hyperlink>
      <w:r>
        <w:rPr>
          <w:rStyle w:val="content"/>
          <w:rFonts w:eastAsia="Times New Roman" w:cs="Times New Roman"/>
        </w:rPr>
        <w:t xml:space="preserve"> and </w:t>
      </w:r>
      <w:hyperlink r:id="rId1855" w:anchor="x1-630004" w:history="1">
        <w:r>
          <w:rPr>
            <w:rStyle w:val="Hyperlink"/>
            <w:rFonts w:eastAsia="Times New Roman" w:cs="Times New Roman"/>
          </w:rPr>
          <w:t>4</w:t>
        </w:r>
      </w:hyperlink>
      <w:r>
        <w:rPr>
          <w:rStyle w:val="content"/>
          <w:rFonts w:eastAsia="Times New Roman" w:cs="Times New Roman"/>
        </w:rPr>
        <w:t xml:space="preserve">. Middle and bottom rows are hypothetical, but logical, extensions of the method. </w:t>
      </w:r>
    </w:p>
    <w:p w14:paraId="2D4BDF45" w14:textId="77777777" w:rsidR="0060324F" w:rsidRDefault="00803168">
      <w:pPr>
        <w:pStyle w:val="Heading5"/>
        <w:divId w:val="1879198652"/>
        <w:rPr>
          <w:rFonts w:eastAsia="Times New Roman" w:cs="Times New Roman"/>
        </w:rPr>
      </w:pPr>
      <w:r>
        <w:rPr>
          <w:rStyle w:val="titlemark"/>
          <w:rFonts w:eastAsia="Times New Roman" w:cs="Times New Roman"/>
        </w:rPr>
        <w:t xml:space="preserve">5.3.4.1 </w:t>
      </w:r>
      <w:r>
        <w:rPr>
          <w:rFonts w:eastAsia="Times New Roman" w:cs="Times New Roman"/>
        </w:rPr>
        <w:t>Multi-site SNP detection</w:t>
      </w:r>
    </w:p>
    <w:p w14:paraId="52C1249F" w14:textId="77777777" w:rsidR="0060324F" w:rsidRDefault="00803168">
      <w:pPr>
        <w:pStyle w:val="noindent"/>
        <w:divId w:val="1879198652"/>
        <w:rPr>
          <w:rFonts w:cs="Times New Roman"/>
        </w:rPr>
      </w:pPr>
      <w:r>
        <w:rPr>
          <w:rFonts w:cs="Times New Roman"/>
        </w:rPr>
        <w:t xml:space="preserve">The concept of connectivity in sequence can be applied not only to exons, or long stretches of RNA, but even to single-nucleotide polymorphisms (SNPs). SeqZip could be used to profile potential SNPs contained within the same transcript and therefore within the same allele (Figure </w:t>
      </w:r>
      <w:hyperlink r:id="rId1856" w:anchor="x1-90001r3" w:history="1">
        <w:r>
          <w:rPr>
            <w:rStyle w:val="Hyperlink"/>
            <w:rFonts w:cs="Times New Roman"/>
          </w:rPr>
          <w:t>5.3</w:t>
        </w:r>
      </w:hyperlink>
      <w:r>
        <w:rPr>
          <w:rFonts w:cs="Times New Roman"/>
        </w:rPr>
        <w:t>). For maximal benefit and specificity, care should be taken as to where the variant ligamers bases are placed respective to the 5</w:t>
      </w:r>
      <w:r>
        <w:rPr>
          <w:rStyle w:val="cmsy-8"/>
          <w:rFonts w:ascii="Times New Roman" w:hAnsi="Times New Roman" w:cs="Times New Roman"/>
        </w:rPr>
        <w:t>′</w:t>
      </w:r>
      <w:r>
        <w:rPr>
          <w:rFonts w:cs="Times New Roman"/>
        </w:rPr>
        <w:t>  or 3</w:t>
      </w:r>
      <w:r>
        <w:rPr>
          <w:rStyle w:val="cmsy-8"/>
          <w:rFonts w:ascii="Times New Roman" w:hAnsi="Times New Roman" w:cs="Times New Roman"/>
        </w:rPr>
        <w:t>′</w:t>
      </w:r>
      <w:r>
        <w:rPr>
          <w:rFonts w:cs="Times New Roman"/>
        </w:rPr>
        <w:t xml:space="preserve">  side of the ligation site. For example, </w:t>
      </w:r>
      <w:hyperlink r:id="rId1857" w:anchor="XChauleau2013b" w:history="1">
        <w:r>
          <w:rPr>
            <w:rStyle w:val="Hyperlink"/>
            <w:rFonts w:cs="Times New Roman"/>
          </w:rPr>
          <w:t>Chauleau and Shuman</w:t>
        </w:r>
      </w:hyperlink>
      <w:r>
        <w:rPr>
          <w:rFonts w:cs="Times New Roman"/>
        </w:rPr>
        <w:t> [</w:t>
      </w:r>
      <w:hyperlink r:id="rId1858" w:anchor="XChauleau2013b" w:history="1">
        <w:r>
          <w:rPr>
            <w:rStyle w:val="Hyperlink"/>
            <w:rFonts w:cs="Times New Roman"/>
          </w:rPr>
          <w:t>2013</w:t>
        </w:r>
      </w:hyperlink>
      <w:r>
        <w:rPr>
          <w:rFonts w:cs="Times New Roman"/>
        </w:rPr>
        <w:t>] have demonstrated the importance of proper base pairing at the 3</w:t>
      </w:r>
      <w:r>
        <w:rPr>
          <w:rStyle w:val="cmsy-8"/>
          <w:rFonts w:ascii="Times New Roman" w:hAnsi="Times New Roman" w:cs="Times New Roman"/>
        </w:rPr>
        <w:t>′</w:t>
      </w:r>
      <w:r>
        <w:rPr>
          <w:rFonts w:cs="Times New Roman"/>
        </w:rPr>
        <w:t xml:space="preserve"> OH side of the nick. </w:t>
      </w:r>
    </w:p>
    <w:p w14:paraId="56A6B756" w14:textId="77777777" w:rsidR="0060324F" w:rsidRDefault="00803168">
      <w:pPr>
        <w:pStyle w:val="Heading5"/>
        <w:divId w:val="1879198652"/>
        <w:rPr>
          <w:rFonts w:eastAsia="Times New Roman" w:cs="Times New Roman"/>
        </w:rPr>
      </w:pPr>
      <w:r>
        <w:rPr>
          <w:rStyle w:val="titlemark"/>
          <w:rFonts w:eastAsia="Times New Roman" w:cs="Times New Roman"/>
        </w:rPr>
        <w:t xml:space="preserve">5.3.4.2 </w:t>
      </w:r>
      <w:r>
        <w:rPr>
          <w:rFonts w:eastAsia="Times New Roman" w:cs="Times New Roman"/>
        </w:rPr>
        <w:t>SeqZip and single-molecule multi-site FISH</w:t>
      </w:r>
    </w:p>
    <w:p w14:paraId="54D43455" w14:textId="77777777" w:rsidR="0060324F" w:rsidRDefault="0087170F">
      <w:pPr>
        <w:divId w:val="1879198652"/>
        <w:rPr>
          <w:rFonts w:eastAsia="Times New Roman" w:cs="Times New Roman"/>
        </w:rPr>
      </w:pPr>
      <w:r>
        <w:rPr>
          <w:rFonts w:eastAsia="Times New Roman" w:cs="Times New Roman"/>
        </w:rPr>
        <w:pict w14:anchorId="3B4A8C10">
          <v:rect id="_x0000_i1236" style="width:0;height:1.5pt" o:hralign="center" o:hrstd="t" o:hr="t" fillcolor="#aaa" stroked="f"/>
        </w:pict>
      </w:r>
    </w:p>
    <w:p w14:paraId="6BE895C4" w14:textId="22ED9496" w:rsidR="0060324F" w:rsidRDefault="00642696">
      <w:pPr>
        <w:pStyle w:val="noindent"/>
        <w:divId w:val="898324018"/>
        <w:rPr>
          <w:rFonts w:cs="Times New Roman"/>
        </w:rPr>
      </w:pPr>
      <w:r>
        <w:rPr>
          <w:rFonts w:cs="Times New Roman"/>
          <w:noProof/>
        </w:rPr>
        <w:drawing>
          <wp:inline distT="0" distB="0" distL="0" distR="0" wp14:anchorId="35EC046D" wp14:editId="5AF9242C">
            <wp:extent cx="406400" cy="406400"/>
            <wp:effectExtent l="0" t="0" r="0" b="0"/>
            <wp:docPr id="213" name="Picture 213"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IC"/>
                    <pic:cNvPicPr>
                      <a:picLocks noChangeAspect="1" noChangeArrowheads="1"/>
                    </pic:cNvPicPr>
                  </pic:nvPicPr>
                  <pic:blipFill>
                    <a:blip r:link="rId185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54C667D4" w14:textId="77777777" w:rsidR="0060324F" w:rsidRDefault="00803168">
      <w:pPr>
        <w:divId w:val="950669293"/>
        <w:rPr>
          <w:rFonts w:eastAsia="Times New Roman" w:cs="Times New Roman"/>
        </w:rPr>
      </w:pPr>
      <w:r>
        <w:rPr>
          <w:rStyle w:val="id"/>
          <w:rFonts w:eastAsia="Times New Roman" w:cs="Times New Roman"/>
        </w:rPr>
        <w:t xml:space="preserve">Figure 5.4: </w:t>
      </w:r>
      <w:r>
        <w:rPr>
          <w:rStyle w:val="content"/>
          <w:rFonts w:eastAsia="Times New Roman" w:cs="Times New Roman"/>
        </w:rPr>
        <w:t>Multi-Site smFISH using flourophore-containing ligamers</w:t>
      </w:r>
      <w:r>
        <w:rPr>
          <w:rFonts w:eastAsia="Times New Roman" w:cs="Times New Roman"/>
        </w:rPr>
        <w:br/>
      </w:r>
      <w:r>
        <w:rPr>
          <w:rStyle w:val="content"/>
          <w:rFonts w:eastAsia="Times New Roman" w:cs="Times New Roman"/>
        </w:rPr>
        <w:t xml:space="preserve">The simplest form of a multi-site FISH SeqZip experiment. Five ligamers are used, with two hybridizing to the beginning and end of a target RNA sequence (e.g. and exon), and having unique fluorescent labels (Cy3 and Cy5 in this case). The use of the third ligamer, containing an addressable barcode is used to report on these two ligamers hybridizing to the same RNA. Use of flanking ligamers allows for amplification, downstream analysis, and trouble shooting. </w:t>
      </w:r>
    </w:p>
    <w:p w14:paraId="5A8A11F2" w14:textId="77777777" w:rsidR="0060324F" w:rsidRDefault="00803168">
      <w:pPr>
        <w:pStyle w:val="noindent"/>
        <w:divId w:val="898324018"/>
        <w:rPr>
          <w:rFonts w:cs="Times New Roman"/>
        </w:rPr>
      </w:pPr>
      <w:r>
        <w:rPr>
          <w:rFonts w:cs="Times New Roman"/>
        </w:rPr>
        <w:t>A logical extension of the multi-site SNP detection application described above is the use of SeqZip in multi-site FISH probes Figure (</w:t>
      </w:r>
      <w:hyperlink r:id="rId1860" w:anchor="x1-92001r4" w:history="1">
        <w:r>
          <w:rPr>
            <w:rStyle w:val="Hyperlink"/>
            <w:rFonts w:cs="Times New Roman"/>
          </w:rPr>
          <w:t>5.4</w:t>
        </w:r>
      </w:hyperlink>
      <w:r>
        <w:rPr>
          <w:rFonts w:cs="Times New Roman"/>
        </w:rPr>
        <w:t xml:space="preserve">). Advances in FISH, microscopy, fluorescent moieties, and image processing are making this type of experiment more approachable. A multi-site FISH SeqZip experiment could be used to ask some of the questions described in section </w:t>
      </w:r>
      <w:hyperlink r:id="rId1861" w:anchor="x1-840003" w:history="1">
        <w:r>
          <w:rPr>
            <w:rStyle w:val="Hyperlink"/>
            <w:rFonts w:cs="Times New Roman"/>
          </w:rPr>
          <w:t>5.2.3</w:t>
        </w:r>
      </w:hyperlink>
      <w:r>
        <w:rPr>
          <w:rFonts w:cs="Times New Roman"/>
        </w:rPr>
        <w:t xml:space="preserve">, including precursor integrity and location, without the need for downstream processing. </w:t>
      </w:r>
      <w:ins w:id="269" w:author="moorelab" w:date="2014-05-04T13:59:00Z">
        <w:r w:rsidR="00063A0E">
          <w:rPr>
            <w:rFonts w:cs="Times New Roman"/>
          </w:rPr>
          <w:t xml:space="preserve">Do you think that working with a fixed sample will allow the ligation to occur knowing that it must require some </w:t>
        </w:r>
      </w:ins>
      <w:ins w:id="270" w:author="moorelab" w:date="2014-05-04T14:00:00Z">
        <w:r w:rsidR="00063A0E">
          <w:rPr>
            <w:rFonts w:cs="Times New Roman"/>
          </w:rPr>
          <w:t>free movement of the RNA so that the two ligamers come in close contact? Do you think you could potentially miss some of the RNAs that are not in a good conformation to allow ligamer ligation?</w:t>
        </w:r>
      </w:ins>
      <w:ins w:id="271" w:author="moorelab" w:date="2014-05-04T14:02:00Z">
        <w:r w:rsidR="00063A0E">
          <w:rPr>
            <w:rFonts w:cs="Times New Roman"/>
          </w:rPr>
          <w:t xml:space="preserve"> Would you actually need a ligation step or could you just simply anneal the ligamers to the target RNA (each in a different color) and then look for the color combination?</w:t>
        </w:r>
      </w:ins>
    </w:p>
    <w:p w14:paraId="7DDF5A43" w14:textId="77777777" w:rsidR="0060324F" w:rsidRDefault="00803168">
      <w:pPr>
        <w:pStyle w:val="Heading5"/>
        <w:divId w:val="898324018"/>
        <w:rPr>
          <w:rFonts w:eastAsia="Times New Roman" w:cs="Times New Roman"/>
        </w:rPr>
      </w:pPr>
      <w:r>
        <w:rPr>
          <w:rStyle w:val="titlemark"/>
          <w:rFonts w:eastAsia="Times New Roman" w:cs="Times New Roman"/>
        </w:rPr>
        <w:t xml:space="preserve">5.3.4.3 </w:t>
      </w:r>
      <w:r>
        <w:rPr>
          <w:rFonts w:eastAsia="Times New Roman" w:cs="Times New Roman"/>
        </w:rPr>
        <w:t>Introduction of destruction sequences</w:t>
      </w:r>
    </w:p>
    <w:p w14:paraId="7C96A503" w14:textId="77777777" w:rsidR="0060324F" w:rsidRDefault="00803168">
      <w:pPr>
        <w:pStyle w:val="noindent"/>
        <w:divId w:val="898324018"/>
        <w:rPr>
          <w:rFonts w:cs="Times New Roman"/>
        </w:rPr>
      </w:pPr>
      <w:r>
        <w:rPr>
          <w:rFonts w:cs="Times New Roman"/>
        </w:rPr>
        <w:t xml:space="preserve">Introduction of unique sequences into a ligation product is a powerful feature of SeqZip. In addition to the other proposed uses (barcoding, sites of priming, sequence diversity, etc) the sequences introduced could also be used to </w:t>
      </w:r>
      <w:r>
        <w:rPr>
          <w:rStyle w:val="phvro8t-x-x-120"/>
          <w:rFonts w:cs="Times New Roman"/>
        </w:rPr>
        <w:t xml:space="preserve">eliminate </w:t>
      </w:r>
      <w:r>
        <w:rPr>
          <w:rFonts w:cs="Times New Roman"/>
        </w:rPr>
        <w:t>ligation products. Restriction enzymes or elimination via selective hybridization, similar removal of ribosomal RNA sequences during HTS library preparation [</w:t>
      </w:r>
      <w:hyperlink r:id="rId1862" w:anchor="XChen2011a" w:history="1">
        <w:r>
          <w:rPr>
            <w:rStyle w:val="Hyperlink"/>
            <w:rFonts w:cs="Times New Roman"/>
          </w:rPr>
          <w:t>Chen and Duan</w:t>
        </w:r>
      </w:hyperlink>
      <w:r>
        <w:rPr>
          <w:rFonts w:cs="Times New Roman"/>
        </w:rPr>
        <w:t>, </w:t>
      </w:r>
      <w:hyperlink r:id="rId1863" w:anchor="XChen2011a" w:history="1">
        <w:r>
          <w:rPr>
            <w:rStyle w:val="Hyperlink"/>
            <w:rFonts w:cs="Times New Roman"/>
          </w:rPr>
          <w:t>2011</w:t>
        </w:r>
      </w:hyperlink>
      <w:r>
        <w:rPr>
          <w:rFonts w:cs="Times New Roman"/>
        </w:rPr>
        <w:t xml:space="preserve">], are two potential ways to remove products of ligation. </w:t>
      </w:r>
      <w:ins w:id="272" w:author="moorelab" w:date="2014-05-04T14:04:00Z">
        <w:r w:rsidR="00063A0E">
          <w:rPr>
            <w:rFonts w:cs="Times New Roman"/>
          </w:rPr>
          <w:t xml:space="preserve">Why would you want to remove some of the ligation products? Is it to </w:t>
        </w:r>
        <w:r w:rsidR="008E0BFD">
          <w:rPr>
            <w:rFonts w:cs="Times New Roman"/>
          </w:rPr>
          <w:t xml:space="preserve">remove background (like a </w:t>
        </w:r>
      </w:ins>
      <w:ins w:id="273" w:author="moorelab" w:date="2014-05-04T14:05:00Z">
        <w:r w:rsidR="008E0BFD">
          <w:rPr>
            <w:rFonts w:cs="Times New Roman"/>
          </w:rPr>
          <w:t>downstream ligamer ligating to the 5’ end of an upstream ligamer?)?</w:t>
        </w:r>
      </w:ins>
      <w:ins w:id="274" w:author="moorelab" w:date="2014-05-04T14:06:00Z">
        <w:r w:rsidR="008E0BFD">
          <w:rPr>
            <w:rFonts w:cs="Times New Roman"/>
          </w:rPr>
          <w:t xml:space="preserve"> Or in the case of a transcriptome wide Seq zip experiment, to remove unwanted abundant transcripts? It would be great if you expand your thoughts further.</w:t>
        </w:r>
      </w:ins>
      <w:ins w:id="275" w:author="moorelab" w:date="2014-05-04T14:05:00Z">
        <w:r w:rsidR="008E0BFD">
          <w:rPr>
            <w:rFonts w:cs="Times New Roman"/>
          </w:rPr>
          <w:t xml:space="preserve"> </w:t>
        </w:r>
      </w:ins>
    </w:p>
    <w:p w14:paraId="3A455ADA" w14:textId="77777777" w:rsidR="0060324F" w:rsidRDefault="00803168">
      <w:pPr>
        <w:pStyle w:val="Heading5"/>
        <w:divId w:val="898324018"/>
        <w:rPr>
          <w:rFonts w:eastAsia="Times New Roman" w:cs="Times New Roman"/>
        </w:rPr>
      </w:pPr>
      <w:r>
        <w:rPr>
          <w:rStyle w:val="titlemark"/>
          <w:rFonts w:eastAsia="Times New Roman" w:cs="Times New Roman"/>
        </w:rPr>
        <w:t xml:space="preserve">5.3.4.4 </w:t>
      </w:r>
      <w:r>
        <w:rPr>
          <w:rFonts w:eastAsia="Times New Roman" w:cs="Times New Roman"/>
        </w:rPr>
        <w:t>Re-purposing the SOLiD Platform</w:t>
      </w:r>
    </w:p>
    <w:p w14:paraId="11BB334B" w14:textId="77777777" w:rsidR="0060324F" w:rsidRDefault="00803168">
      <w:pPr>
        <w:pStyle w:val="noindent"/>
        <w:divId w:val="898324018"/>
        <w:rPr>
          <w:rFonts w:cs="Times New Roman"/>
        </w:rPr>
      </w:pPr>
      <w:r>
        <w:rPr>
          <w:rFonts w:cs="Times New Roman"/>
        </w:rPr>
        <w:t xml:space="preserve">Custom sequences within ligamers could also be used to generalize exon identity. Put another way, ligamers representing the first exon of a message could be given a specific barcode, second exons another barcode, and so on. Then, using a sequencing platform such as SOLiD and custom hybridization/sequencing oligos, florescent signal would report not the sequence, but the numeric ID of the exon within the target message. A few rounds of traditional sequencing could identify the mRNA from each spot, and a simplistic schema of exon arrangement could be interpreted from the ligation product. This would require major SeqZip optimization, bioinformatic transformation of a given transcriptome annotation, transcriptome-wide design and synthesis of ligamers, and customization of the SOLiD ligation chemistry. But it would be extremely useful and informative for complete and routine transcriptome quantification. </w:t>
      </w:r>
      <w:ins w:id="276" w:author="moorelab" w:date="2014-05-04T14:16:00Z">
        <w:r w:rsidR="00642430">
          <w:rPr>
            <w:rFonts w:cs="Times New Roman"/>
          </w:rPr>
          <w:t>This would be really cool if available!</w:t>
        </w:r>
      </w:ins>
      <w:ins w:id="277" w:author="moorelab" w:date="2014-05-04T14:23:00Z">
        <w:r w:rsidR="00642430">
          <w:rPr>
            <w:rFonts w:cs="Times New Roman"/>
          </w:rPr>
          <w:t>0-</w:t>
        </w:r>
      </w:ins>
    </w:p>
    <w:p w14:paraId="55AB6C68" w14:textId="77777777" w:rsidR="0060324F" w:rsidRDefault="00803168">
      <w:pPr>
        <w:pStyle w:val="Heading3"/>
        <w:divId w:val="898324018"/>
        <w:rPr>
          <w:rFonts w:eastAsia="Times New Roman" w:cs="Times New Roman"/>
        </w:rPr>
      </w:pPr>
      <w:r>
        <w:rPr>
          <w:rStyle w:val="titlemark"/>
          <w:rFonts w:eastAsia="Times New Roman" w:cs="Times New Roman"/>
        </w:rPr>
        <w:t xml:space="preserve">5.4 </w:t>
      </w:r>
      <w:r>
        <w:rPr>
          <w:rFonts w:eastAsia="Times New Roman" w:cs="Times New Roman"/>
        </w:rPr>
        <w:t>Final Thoughts</w:t>
      </w:r>
    </w:p>
    <w:p w14:paraId="2C6AB969" w14:textId="77777777" w:rsidR="0060324F" w:rsidRDefault="00803168">
      <w:pPr>
        <w:pStyle w:val="noindent"/>
        <w:divId w:val="898324018"/>
        <w:rPr>
          <w:rFonts w:cs="Times New Roman"/>
        </w:rPr>
      </w:pPr>
      <w:r>
        <w:rPr>
          <w:rFonts w:cs="Times New Roman"/>
        </w:rPr>
        <w:t xml:space="preserve">This thesis has introduced the complexity, purpose, potential, and challenges of transcriptome study. There is no comparison between these issues with that of the DNA genome. The next period of biomedical knowledge will be heralded by advances in transcriptome analysis. This section discusses how scientists need to grow with technology. </w:t>
      </w:r>
    </w:p>
    <w:p w14:paraId="1557ACA4" w14:textId="77777777" w:rsidR="0060324F" w:rsidRDefault="00803168">
      <w:pPr>
        <w:pStyle w:val="Heading4"/>
        <w:divId w:val="898324018"/>
        <w:rPr>
          <w:rFonts w:eastAsia="Times New Roman" w:cs="Times New Roman"/>
        </w:rPr>
      </w:pPr>
      <w:r>
        <w:rPr>
          <w:rStyle w:val="titlemark"/>
          <w:rFonts w:eastAsia="Times New Roman" w:cs="Times New Roman"/>
        </w:rPr>
        <w:t xml:space="preserve">5.4.1 </w:t>
      </w:r>
      <w:r>
        <w:rPr>
          <w:rFonts w:eastAsia="Times New Roman" w:cs="Times New Roman"/>
        </w:rPr>
        <w:t>Science vs. Engineering</w:t>
      </w:r>
    </w:p>
    <w:p w14:paraId="5F86CB98" w14:textId="77777777" w:rsidR="0060324F" w:rsidRDefault="00803168">
      <w:pPr>
        <w:pStyle w:val="noindent"/>
        <w:divId w:val="191503589"/>
        <w:rPr>
          <w:rFonts w:cs="Times New Roman"/>
        </w:rPr>
      </w:pPr>
      <w:r>
        <w:rPr>
          <w:rStyle w:val="phvro8t-x-x-120"/>
          <w:rFonts w:cs="Times New Roman"/>
        </w:rPr>
        <w:t>_There is a general attitude among the scientific community that</w:t>
      </w:r>
      <w:r>
        <w:rPr>
          <w:rFonts w:cs="Times New Roman"/>
        </w:rPr>
        <w:t xml:space="preserve"> </w:t>
      </w:r>
      <w:r>
        <w:rPr>
          <w:rStyle w:val="phvro8t-x-x-120"/>
          <w:rFonts w:cs="Times New Roman"/>
        </w:rPr>
        <w:t>science is superior to engineering._ _ [</w:t>
      </w:r>
      <w:hyperlink r:id="rId1864" w:anchor="XMacilwain2010" w:history="1">
        <w:r>
          <w:rPr>
            <w:rStyle w:val="phvro8t-x-x-120"/>
            <w:rFonts w:cs="Times New Roman"/>
            <w:color w:val="0000FF"/>
            <w:u w:val="single"/>
          </w:rPr>
          <w:t>Macilwain</w:t>
        </w:r>
      </w:hyperlink>
      <w:r>
        <w:rPr>
          <w:rStyle w:val="phvro8t-x-x-120"/>
          <w:rFonts w:cs="Times New Roman"/>
        </w:rPr>
        <w:t>, </w:t>
      </w:r>
      <w:hyperlink r:id="rId1865" w:anchor="XMacilwain2010" w:history="1">
        <w:r>
          <w:rPr>
            <w:rStyle w:val="phvro8t-x-x-120"/>
            <w:rFonts w:cs="Times New Roman"/>
            <w:color w:val="0000FF"/>
            <w:u w:val="single"/>
          </w:rPr>
          <w:t>2010</w:t>
        </w:r>
      </w:hyperlink>
      <w:r>
        <w:rPr>
          <w:rStyle w:val="phvro8t-x-x-120"/>
          <w:rFonts w:cs="Times New Roman"/>
        </w:rPr>
        <w:t>]</w:t>
      </w:r>
      <w:r>
        <w:rPr>
          <w:rFonts w:cs="Times New Roman"/>
        </w:rPr>
        <w:t xml:space="preserve"> </w:t>
      </w:r>
    </w:p>
    <w:p w14:paraId="513D7304" w14:textId="77777777" w:rsidR="0060324F" w:rsidRDefault="00803168">
      <w:pPr>
        <w:pStyle w:val="noindent"/>
        <w:divId w:val="191503589"/>
        <w:rPr>
          <w:rFonts w:cs="Times New Roman"/>
        </w:rPr>
      </w:pPr>
      <w:r>
        <w:rPr>
          <w:rStyle w:val="phvro8t-x-x-120"/>
          <w:rFonts w:cs="Times New Roman"/>
        </w:rPr>
        <w:t>_Science is about what is; engineering is about what can be.</w:t>
      </w:r>
      <w:r>
        <w:rPr>
          <w:rFonts w:cs="Times New Roman"/>
        </w:rPr>
        <w:t xml:space="preserve"> </w:t>
      </w:r>
      <w:r>
        <w:rPr>
          <w:rStyle w:val="phvro8t-x-x-120"/>
          <w:rFonts w:cs="Times New Roman"/>
        </w:rPr>
        <w:t>Engineers are dedicated to solving problems and creating new,</w:t>
      </w:r>
      <w:r>
        <w:rPr>
          <w:rFonts w:cs="Times New Roman"/>
        </w:rPr>
        <w:t xml:space="preserve"> </w:t>
      </w:r>
      <w:r>
        <w:rPr>
          <w:rStyle w:val="phvro8t-x-x-120"/>
          <w:rFonts w:cs="Times New Roman"/>
        </w:rPr>
        <w:t>useful, and efficient things._ _ Neil Armstrong</w:t>
      </w:r>
    </w:p>
    <w:p w14:paraId="3D723067" w14:textId="77777777" w:rsidR="0060324F" w:rsidRDefault="00803168">
      <w:pPr>
        <w:pStyle w:val="noindent"/>
        <w:divId w:val="898324018"/>
        <w:rPr>
          <w:rFonts w:cs="Times New Roman"/>
        </w:rPr>
      </w:pPr>
      <w:r>
        <w:rPr>
          <w:rFonts w:cs="Times New Roman"/>
        </w:rPr>
        <w:t xml:space="preserve">A common schism between technically-oriented individuals is whether or not they identify themselves as an engineer or a scientist. The first quote, from an article published in </w:t>
      </w:r>
      <w:r>
        <w:rPr>
          <w:rStyle w:val="phvro8t-x-x-120"/>
          <w:rFonts w:cs="Times New Roman"/>
        </w:rPr>
        <w:t>Nature</w:t>
      </w:r>
      <w:r>
        <w:rPr>
          <w:rFonts w:cs="Times New Roman"/>
        </w:rPr>
        <w:t xml:space="preserve">, communicates a clear bias in academic circles of the importance of the </w:t>
      </w:r>
      <w:r>
        <w:rPr>
          <w:rStyle w:val="phvro8t-x-x-120"/>
          <w:rFonts w:cs="Times New Roman"/>
        </w:rPr>
        <w:t xml:space="preserve">why </w:t>
      </w:r>
      <w:r>
        <w:rPr>
          <w:rFonts w:cs="Times New Roman"/>
        </w:rPr>
        <w:t xml:space="preserve">over the </w:t>
      </w:r>
      <w:r>
        <w:rPr>
          <w:rStyle w:val="phvro8t-x-x-120"/>
          <w:rFonts w:cs="Times New Roman"/>
        </w:rPr>
        <w:t>how</w:t>
      </w:r>
      <w:r>
        <w:rPr>
          <w:rFonts w:cs="Times New Roman"/>
        </w:rPr>
        <w:t xml:space="preserve">. In essence, how one prioritizes these questions categorizes individuals as scientists (why is important) or engineers (how is more important). The second quote, from the first man to walk on the Moon, Neil Armstrong, highlights what motivates a self described _engineer_ and _geek._ How does a graduate system_training PhDs for careers in life science_educate individuals who fall into these two fundamentally different belief systems? </w:t>
      </w:r>
    </w:p>
    <w:p w14:paraId="60B7B1FD" w14:textId="77777777" w:rsidR="0060324F" w:rsidRDefault="00803168">
      <w:pPr>
        <w:pStyle w:val="noindent"/>
        <w:divId w:val="898324018"/>
        <w:rPr>
          <w:rFonts w:cs="Times New Roman"/>
        </w:rPr>
      </w:pPr>
      <w:r>
        <w:rPr>
          <w:rFonts w:cs="Times New Roman"/>
        </w:rPr>
        <w:t xml:space="preserve">When searching for a lab I told professors that I wanted to work on a technology development project. A typical response was, _That_s not what we do here._ As someone who is more interested in the _how_ over the _why,_ this began a brief period when I thought I had made the wrong choice leaving industry and going back to graduate school. What was the basis for this aversion to technology development? The same article in </w:t>
      </w:r>
      <w:r>
        <w:rPr>
          <w:rStyle w:val="phvro8t-x-x-120"/>
          <w:rFonts w:cs="Times New Roman"/>
        </w:rPr>
        <w:t xml:space="preserve">Nature </w:t>
      </w:r>
      <w:r>
        <w:rPr>
          <w:rFonts w:cs="Times New Roman"/>
        </w:rPr>
        <w:t xml:space="preserve">states that this feeling toward engineering may be attributed_ </w:t>
      </w:r>
    </w:p>
    <w:p w14:paraId="02341732" w14:textId="77777777" w:rsidR="0060324F" w:rsidRDefault="00803168">
      <w:pPr>
        <w:pStyle w:val="noindent"/>
        <w:divId w:val="100347999"/>
        <w:rPr>
          <w:rFonts w:cs="Times New Roman"/>
        </w:rPr>
      </w:pPr>
      <w:r>
        <w:rPr>
          <w:rStyle w:val="phvro8t-x-x-120"/>
          <w:rFonts w:cs="Times New Roman"/>
        </w:rPr>
        <w:t>_partly to a _linear_ model of innovation, which holds that scientific</w:t>
      </w:r>
      <w:r>
        <w:rPr>
          <w:rFonts w:cs="Times New Roman"/>
        </w:rPr>
        <w:t xml:space="preserve"> </w:t>
      </w:r>
      <w:r>
        <w:rPr>
          <w:rStyle w:val="phvro8t-x-x-120"/>
          <w:rFonts w:cs="Times New Roman"/>
        </w:rPr>
        <w:t>discovery leads to technology, which in turn leads to human</w:t>
      </w:r>
      <w:r>
        <w:rPr>
          <w:rFonts w:cs="Times New Roman"/>
        </w:rPr>
        <w:t xml:space="preserve"> </w:t>
      </w:r>
      <w:r>
        <w:rPr>
          <w:rStyle w:val="phvro8t-x-x-120"/>
          <w:rFonts w:cs="Times New Roman"/>
        </w:rPr>
        <w:t>betterment. This model is as firmly entrenched in policy-makers_</w:t>
      </w:r>
      <w:r>
        <w:rPr>
          <w:rFonts w:cs="Times New Roman"/>
        </w:rPr>
        <w:t xml:space="preserve"> </w:t>
      </w:r>
      <w:r>
        <w:rPr>
          <w:rStyle w:val="phvro8t-x-x-120"/>
          <w:rFonts w:cs="Times New Roman"/>
        </w:rPr>
        <w:t>minds as it is intellectually discredited. As any engineer will tell</w:t>
      </w:r>
      <w:r>
        <w:rPr>
          <w:rFonts w:cs="Times New Roman"/>
        </w:rPr>
        <w:t xml:space="preserve"> </w:t>
      </w:r>
      <w:r>
        <w:rPr>
          <w:rStyle w:val="phvro8t-x-x-120"/>
          <w:rFonts w:cs="Times New Roman"/>
        </w:rPr>
        <w:t>you, innovations, such as aviation and the steam engine, commonly</w:t>
      </w:r>
      <w:r>
        <w:rPr>
          <w:rFonts w:cs="Times New Roman"/>
        </w:rPr>
        <w:t xml:space="preserve"> </w:t>
      </w:r>
      <w:r>
        <w:rPr>
          <w:rStyle w:val="phvro8t-x-x-120"/>
          <w:rFonts w:cs="Times New Roman"/>
        </w:rPr>
        <w:t>precede scientific understanding of how things work.</w:t>
      </w:r>
    </w:p>
    <w:p w14:paraId="236A9C4D" w14:textId="77777777" w:rsidR="0060324F" w:rsidRDefault="00803168">
      <w:pPr>
        <w:pStyle w:val="noindent"/>
        <w:divId w:val="898324018"/>
        <w:rPr>
          <w:rFonts w:cs="Times New Roman"/>
        </w:rPr>
      </w:pPr>
      <w:r>
        <w:rPr>
          <w:rFonts w:cs="Times New Roman"/>
        </w:rPr>
        <w:t xml:space="preserve">In fact, some of the most notable breakthrough scientific discoveries, including many made by Nobel Laureates, demonstrate a clear integration of both the scientific method and practical application. For example, the 2007 award in Physiology and Medicine was given for _discoveries of principles for introducing specific gene modifications in mice by the use of embryonic stem cells._ By combining principle discoveries an indispensable technique in modern genetics was created_gene targeting. The feeling of which is more important, the principle discoveries or the application thereof, is likely what separates a scientist from an engineer. </w:t>
      </w:r>
    </w:p>
    <w:p w14:paraId="4BFB0639" w14:textId="77777777" w:rsidR="0060324F" w:rsidRDefault="00803168">
      <w:pPr>
        <w:pStyle w:val="noindent"/>
        <w:divId w:val="898324018"/>
        <w:rPr>
          <w:rFonts w:cs="Times New Roman"/>
        </w:rPr>
      </w:pPr>
      <w:r>
        <w:rPr>
          <w:rFonts w:cs="Times New Roman"/>
        </w:rPr>
        <w:t xml:space="preserve">The importance of technology to the advancement of science in general is not limited to anecdotes resulting in a Nobel prize. A quick scan of the most </w:t>
      </w:r>
      <w:hyperlink r:id="rId1866" w:history="1">
        <w:r>
          <w:rPr>
            <w:rStyle w:val="Hyperlink"/>
            <w:rFonts w:cs="Times New Roman"/>
          </w:rPr>
          <w:t>highly-cited</w:t>
        </w:r>
      </w:hyperlink>
      <w:r>
        <w:rPr>
          <w:rFonts w:cs="Times New Roman"/>
        </w:rPr>
        <w:t xml:space="preserve"> papers in the </w:t>
      </w:r>
      <w:r>
        <w:rPr>
          <w:rStyle w:val="phvro8t-x-x-120"/>
          <w:rFonts w:cs="Times New Roman"/>
        </w:rPr>
        <w:t xml:space="preserve">PNAS </w:t>
      </w:r>
      <w:r>
        <w:rPr>
          <w:rFonts w:cs="Times New Roman"/>
        </w:rPr>
        <w:t xml:space="preserve">reveals that the top 13, indeed </w:t>
      </w:r>
      <w:r>
        <w:rPr>
          <w:rStyle w:val="phvro8t-x-x-120"/>
          <w:rFonts w:cs="Times New Roman"/>
        </w:rPr>
        <w:t xml:space="preserve">all </w:t>
      </w:r>
      <w:r>
        <w:rPr>
          <w:rFonts w:cs="Times New Roman"/>
        </w:rPr>
        <w:t>13, describe a novel methodology or technique</w:t>
      </w:r>
      <w:ins w:id="278" w:author="moorelab" w:date="2014-05-04T17:01:00Z">
        <w:r w:rsidR="00E273D3">
          <w:rPr>
            <w:rFonts w:cs="Times New Roman"/>
          </w:rPr>
          <w:t xml:space="preserve"> (isn’t it due to the fact that a methods paper can be useful to many different fields of biology while a regular</w:t>
        </w:r>
      </w:ins>
      <w:ins w:id="279" w:author="moorelab" w:date="2014-05-04T17:04:00Z">
        <w:r w:rsidR="008D24E3">
          <w:rPr>
            <w:rFonts w:cs="Times New Roman"/>
          </w:rPr>
          <w:t xml:space="preserve"> paper</w:t>
        </w:r>
      </w:ins>
      <w:ins w:id="280" w:author="moorelab" w:date="2014-05-04T17:01:00Z">
        <w:r w:rsidR="00E273D3">
          <w:rPr>
            <w:rFonts w:cs="Times New Roman"/>
          </w:rPr>
          <w:t xml:space="preserve"> in a journal like PNAS</w:t>
        </w:r>
      </w:ins>
      <w:ins w:id="281" w:author="moorelab" w:date="2014-05-04T17:05:00Z">
        <w:r w:rsidR="008D24E3">
          <w:rPr>
            <w:rFonts w:cs="Times New Roman"/>
          </w:rPr>
          <w:t xml:space="preserve"> (that has a moderate impact factor)</w:t>
        </w:r>
      </w:ins>
      <w:ins w:id="282" w:author="moorelab" w:date="2014-05-04T17:01:00Z">
        <w:r w:rsidR="00E273D3">
          <w:rPr>
            <w:rFonts w:cs="Times New Roman"/>
          </w:rPr>
          <w:t xml:space="preserve"> will interest a much narrow range of people? It would be </w:t>
        </w:r>
      </w:ins>
      <w:ins w:id="283" w:author="moorelab" w:date="2014-05-04T17:07:00Z">
        <w:r w:rsidR="008D24E3">
          <w:rPr>
            <w:rFonts w:cs="Times New Roman"/>
          </w:rPr>
          <w:t>interesting</w:t>
        </w:r>
      </w:ins>
      <w:ins w:id="284" w:author="moorelab" w:date="2014-05-04T17:01:00Z">
        <w:r w:rsidR="00E273D3">
          <w:rPr>
            <w:rFonts w:cs="Times New Roman"/>
          </w:rPr>
          <w:t xml:space="preserve"> to do the same analysis in a journal like Science, Nature or Cell where both methods and </w:t>
        </w:r>
      </w:ins>
      <w:ins w:id="285" w:author="moorelab" w:date="2014-05-04T17:04:00Z">
        <w:r w:rsidR="008D24E3">
          <w:rPr>
            <w:rFonts w:cs="Times New Roman"/>
          </w:rPr>
          <w:t>primary research papers are usually interesting to a very broad range of people)</w:t>
        </w:r>
      </w:ins>
      <w:r>
        <w:rPr>
          <w:rFonts w:cs="Times New Roman"/>
        </w:rPr>
        <w:t xml:space="preserve">. Sequencing of DNA, microarray analysis, tetracycline-inducible promoters, recombinant adenovirus, and site-specific mutagenesis are just a handful of the tools on the list. This effect can also be seen in </w:t>
      </w:r>
      <w:hyperlink r:id="rId1867" w:history="1">
        <w:r>
          <w:rPr>
            <w:rStyle w:val="Hyperlink"/>
            <w:rFonts w:cs="Times New Roman"/>
          </w:rPr>
          <w:t>computation biology</w:t>
        </w:r>
      </w:hyperlink>
      <w:r>
        <w:rPr>
          <w:rFonts w:cs="Times New Roman"/>
        </w:rPr>
        <w:t>, where transformative algorithms, such as BLAT [</w:t>
      </w:r>
      <w:hyperlink r:id="rId1868" w:anchor="XAltschul1990" w:history="1">
        <w:r>
          <w:rPr>
            <w:rStyle w:val="Hyperlink"/>
            <w:rFonts w:cs="Times New Roman"/>
          </w:rPr>
          <w:t>Altschul et al.</w:t>
        </w:r>
      </w:hyperlink>
      <w:r>
        <w:rPr>
          <w:rFonts w:cs="Times New Roman"/>
        </w:rPr>
        <w:t>, </w:t>
      </w:r>
      <w:hyperlink r:id="rId1869" w:anchor="XAltschul1990" w:history="1">
        <w:r>
          <w:rPr>
            <w:rStyle w:val="Hyperlink"/>
            <w:rFonts w:cs="Times New Roman"/>
          </w:rPr>
          <w:t>1990</w:t>
        </w:r>
      </w:hyperlink>
      <w:r>
        <w:rPr>
          <w:rFonts w:cs="Times New Roman"/>
        </w:rPr>
        <w:t>] and Bowtie [</w:t>
      </w:r>
      <w:hyperlink r:id="rId1870" w:anchor="XLangmead2009" w:history="1">
        <w:r>
          <w:rPr>
            <w:rStyle w:val="Hyperlink"/>
            <w:rFonts w:cs="Times New Roman"/>
          </w:rPr>
          <w:t>Langmead et al.</w:t>
        </w:r>
      </w:hyperlink>
      <w:r>
        <w:rPr>
          <w:rFonts w:cs="Times New Roman"/>
        </w:rPr>
        <w:t>, </w:t>
      </w:r>
      <w:hyperlink r:id="rId1871" w:anchor="XLangmead2009" w:history="1">
        <w:r>
          <w:rPr>
            <w:rStyle w:val="Hyperlink"/>
            <w:rFonts w:cs="Times New Roman"/>
          </w:rPr>
          <w:t>2009</w:t>
        </w:r>
      </w:hyperlink>
      <w:r>
        <w:rPr>
          <w:rFonts w:cs="Times New Roman"/>
        </w:rPr>
        <w:t xml:space="preserve">] attain citations well beyond a typical paper in their journal of publication, indeed far more than most primary research articles. </w:t>
      </w:r>
    </w:p>
    <w:p w14:paraId="782A97CA" w14:textId="77777777" w:rsidR="0060324F" w:rsidRDefault="00803168">
      <w:pPr>
        <w:pStyle w:val="noindent"/>
        <w:divId w:val="898324018"/>
        <w:rPr>
          <w:rFonts w:cs="Times New Roman"/>
        </w:rPr>
      </w:pPr>
      <w:r>
        <w:rPr>
          <w:rFonts w:cs="Times New Roman"/>
        </w:rPr>
        <w:t xml:space="preserve">The growth of big datasets is forcing all in biomedical research to think like an Engineer. At least two major concerns require immediate attention: How to store the data and how to analyze it? </w:t>
      </w:r>
    </w:p>
    <w:p w14:paraId="150E0D7B" w14:textId="77777777" w:rsidR="0060324F" w:rsidRDefault="00803168">
      <w:pPr>
        <w:pStyle w:val="Heading4"/>
        <w:divId w:val="898324018"/>
        <w:rPr>
          <w:rFonts w:eastAsia="Times New Roman" w:cs="Times New Roman"/>
        </w:rPr>
      </w:pPr>
      <w:r>
        <w:rPr>
          <w:rStyle w:val="titlemark"/>
          <w:rFonts w:eastAsia="Times New Roman" w:cs="Times New Roman"/>
        </w:rPr>
        <w:t xml:space="preserve">5.4.2 </w:t>
      </w:r>
      <w:r>
        <w:rPr>
          <w:rFonts w:eastAsia="Times New Roman" w:cs="Times New Roman"/>
        </w:rPr>
        <w:t>The Data Deluge</w:t>
      </w:r>
    </w:p>
    <w:p w14:paraId="5727ED24" w14:textId="77777777" w:rsidR="0060324F" w:rsidRDefault="00803168">
      <w:pPr>
        <w:pStyle w:val="noindent"/>
        <w:divId w:val="801732032"/>
        <w:rPr>
          <w:rFonts w:cs="Times New Roman"/>
        </w:rPr>
      </w:pPr>
      <w:r>
        <w:rPr>
          <w:rStyle w:val="phvro8t-x-x-120"/>
          <w:rFonts w:cs="Times New Roman"/>
        </w:rPr>
        <w:t>_The HiSeq X Ten is sold as a set of 10 or more ultra-high throughput</w:t>
      </w:r>
      <w:r>
        <w:rPr>
          <w:rFonts w:cs="Times New Roman"/>
        </w:rPr>
        <w:t xml:space="preserve"> </w:t>
      </w:r>
      <w:r>
        <w:rPr>
          <w:rStyle w:val="phvro8t-x-x-120"/>
          <w:rFonts w:cs="Times New Roman"/>
        </w:rPr>
        <w:t>sequencing systems, each generating up to 1.8 terabases (Tb) of</w:t>
      </w:r>
      <w:r>
        <w:rPr>
          <w:rFonts w:cs="Times New Roman"/>
        </w:rPr>
        <w:t xml:space="preserve"> </w:t>
      </w:r>
      <w:r>
        <w:rPr>
          <w:rStyle w:val="phvro8t-x-x-120"/>
          <w:rFonts w:cs="Times New Roman"/>
        </w:rPr>
        <w:t>sequencing data in less than three days or up to 600 gigabases (Gb)</w:t>
      </w:r>
      <w:r>
        <w:rPr>
          <w:rFonts w:cs="Times New Roman"/>
        </w:rPr>
        <w:t xml:space="preserve"> </w:t>
      </w:r>
      <w:r>
        <w:rPr>
          <w:rStyle w:val="phvro8t-x-x-120"/>
          <w:rFonts w:cs="Times New Roman"/>
        </w:rPr>
        <w:t>per day, per system, providing the throughput to sequence tens of</w:t>
      </w:r>
      <w:r>
        <w:rPr>
          <w:rFonts w:cs="Times New Roman"/>
        </w:rPr>
        <w:t xml:space="preserve"> </w:t>
      </w:r>
      <w:r>
        <w:rPr>
          <w:rStyle w:val="phvro8t-x-x-120"/>
          <w:rFonts w:cs="Times New Roman"/>
        </w:rPr>
        <w:t xml:space="preserve">thousands of high-quality, high-coverage genomes per year._ </w:t>
      </w:r>
      <w:r>
        <w:rPr>
          <w:rFonts w:cs="Times New Roman"/>
        </w:rPr>
        <w:br/>
      </w:r>
      <w:r>
        <w:rPr>
          <w:rStyle w:val="phvro8t-x-x-120"/>
          <w:rFonts w:cs="Times New Roman"/>
        </w:rPr>
        <w:t>_</w:t>
      </w:r>
      <w:hyperlink r:id="rId1872" w:history="1">
        <w:r>
          <w:rPr>
            <w:rStyle w:val="phvro8t-x-x-120"/>
            <w:rFonts w:cs="Times New Roman"/>
            <w:color w:val="0000FF"/>
            <w:u w:val="single"/>
          </w:rPr>
          <w:t>Illumina Press Release</w:t>
        </w:r>
      </w:hyperlink>
    </w:p>
    <w:p w14:paraId="31C16688" w14:textId="77777777" w:rsidR="0060324F" w:rsidRDefault="00803168">
      <w:pPr>
        <w:pStyle w:val="noindent"/>
        <w:divId w:val="898324018"/>
        <w:rPr>
          <w:rFonts w:cs="Times New Roman"/>
        </w:rPr>
      </w:pPr>
      <w:r>
        <w:rPr>
          <w:rFonts w:cs="Times New Roman"/>
        </w:rPr>
        <w:t>In a world where the HiSeq X, described above is a reality, biomedical researchers need to change how they approach every aspect of data analysis including storage, processing, and visualization. Evidence is mounting that replicates, not depth, are essential in differential gene expression [</w:t>
      </w:r>
      <w:hyperlink r:id="rId1873" w:anchor="XLiu2014" w:history="1">
        <w:r>
          <w:rPr>
            <w:rStyle w:val="Hyperlink"/>
            <w:rFonts w:cs="Times New Roman"/>
          </w:rPr>
          <w:t>Liu et al.</w:t>
        </w:r>
      </w:hyperlink>
      <w:r>
        <w:rPr>
          <w:rFonts w:cs="Times New Roman"/>
        </w:rPr>
        <w:t>, </w:t>
      </w:r>
      <w:hyperlink r:id="rId1874" w:anchor="XLiu2014" w:history="1">
        <w:r>
          <w:rPr>
            <w:rStyle w:val="Hyperlink"/>
            <w:rFonts w:cs="Times New Roman"/>
          </w:rPr>
          <w:t>2014</w:t>
        </w:r>
      </w:hyperlink>
      <w:r>
        <w:rPr>
          <w:rFonts w:cs="Times New Roman"/>
        </w:rPr>
        <w:t xml:space="preserve">]. Replicates compound problems of keeping similar data and file types separate and tracked. </w:t>
      </w:r>
    </w:p>
    <w:p w14:paraId="63872AD3" w14:textId="77777777" w:rsidR="0060324F" w:rsidRDefault="00803168">
      <w:pPr>
        <w:pStyle w:val="noindent"/>
        <w:divId w:val="898324018"/>
        <w:rPr>
          <w:rFonts w:cs="Times New Roman"/>
        </w:rPr>
      </w:pPr>
      <w:r>
        <w:rPr>
          <w:rFonts w:cs="Times New Roman"/>
        </w:rPr>
        <w:t xml:space="preserve">How do we work with all this data? Systems need to be in place to track the necessary sample meta-data, analysis and modifications performed. Systems should aid in eventual public posting and sharing of HTS data. Laboratory information management systems (LIMs) and Electronic lab notebooks (ELNs) must be implemented in academic labs participating in copious amounts of HTS data generation and analysis. </w:t>
      </w:r>
    </w:p>
    <w:p w14:paraId="5382BC10" w14:textId="77777777" w:rsidR="0060324F" w:rsidRDefault="00803168">
      <w:pPr>
        <w:pStyle w:val="noindent"/>
        <w:divId w:val="898324018"/>
        <w:rPr>
          <w:rFonts w:cs="Times New Roman"/>
        </w:rPr>
      </w:pPr>
      <w:r>
        <w:rPr>
          <w:rFonts w:cs="Times New Roman"/>
        </w:rPr>
        <w:t>Once these systems are in place, the ability to navigate, via genome browsers [</w:t>
      </w:r>
      <w:hyperlink r:id="rId1875" w:anchor="XRobinson2011" w:history="1">
        <w:r>
          <w:rPr>
            <w:rStyle w:val="Hyperlink"/>
            <w:rFonts w:cs="Times New Roman"/>
          </w:rPr>
          <w:t>Robinson et al.</w:t>
        </w:r>
      </w:hyperlink>
      <w:r>
        <w:rPr>
          <w:rFonts w:cs="Times New Roman"/>
        </w:rPr>
        <w:t>, </w:t>
      </w:r>
      <w:hyperlink r:id="rId1876" w:anchor="XRobinson2011" w:history="1">
        <w:r>
          <w:rPr>
            <w:rStyle w:val="Hyperlink"/>
            <w:rFonts w:cs="Times New Roman"/>
          </w:rPr>
          <w:t>2011</w:t>
        </w:r>
      </w:hyperlink>
      <w:r>
        <w:rPr>
          <w:rFonts w:cs="Times New Roman"/>
        </w:rPr>
        <w:t>, </w:t>
      </w:r>
      <w:hyperlink r:id="rId1877" w:anchor="XZweig2008" w:history="1">
        <w:r>
          <w:rPr>
            <w:rStyle w:val="Hyperlink"/>
            <w:rFonts w:cs="Times New Roman"/>
          </w:rPr>
          <w:t>Zweig et al.</w:t>
        </w:r>
      </w:hyperlink>
      <w:r>
        <w:rPr>
          <w:rFonts w:cs="Times New Roman"/>
        </w:rPr>
        <w:t>, </w:t>
      </w:r>
      <w:hyperlink r:id="rId1878" w:anchor="XZweig2008" w:history="1">
        <w:r>
          <w:rPr>
            <w:rStyle w:val="Hyperlink"/>
            <w:rFonts w:cs="Times New Roman"/>
          </w:rPr>
          <w:t>2008</w:t>
        </w:r>
      </w:hyperlink>
      <w:r>
        <w:rPr>
          <w:rFonts w:cs="Times New Roman"/>
        </w:rPr>
        <w:t>], will be of critical importance to allow other members of the lab to reuse valuable datasets. Recent changes to the way aligned genomic data is stored and added to UCSC genome browsers is a good example of needed process improvements [</w:t>
      </w:r>
      <w:hyperlink r:id="rId1879" w:anchor="XRaney2013" w:history="1">
        <w:r>
          <w:rPr>
            <w:rStyle w:val="Hyperlink"/>
            <w:rFonts w:cs="Times New Roman"/>
          </w:rPr>
          <w:t>Raney et al.</w:t>
        </w:r>
      </w:hyperlink>
      <w:r>
        <w:rPr>
          <w:rFonts w:cs="Times New Roman"/>
        </w:rPr>
        <w:t>, </w:t>
      </w:r>
      <w:hyperlink r:id="rId1880" w:anchor="XRaney2013" w:history="1">
        <w:r>
          <w:rPr>
            <w:rStyle w:val="Hyperlink"/>
            <w:rFonts w:cs="Times New Roman"/>
          </w:rPr>
          <w:t>2013</w:t>
        </w:r>
      </w:hyperlink>
      <w:r>
        <w:rPr>
          <w:rFonts w:cs="Times New Roman"/>
        </w:rPr>
        <w:t>]. Finally, efforts such as the Galaxy project will define how most academic labs perform future _routine_ HTS analysis [</w:t>
      </w:r>
      <w:hyperlink r:id="rId1881" w:anchor="XBlankenberg2010" w:history="1">
        <w:r>
          <w:rPr>
            <w:rStyle w:val="Hyperlink"/>
            <w:rFonts w:cs="Times New Roman"/>
          </w:rPr>
          <w:t>Blankenberg et al.</w:t>
        </w:r>
      </w:hyperlink>
      <w:r>
        <w:rPr>
          <w:rFonts w:cs="Times New Roman"/>
        </w:rPr>
        <w:t>, </w:t>
      </w:r>
      <w:hyperlink r:id="rId1882" w:anchor="XBlankenberg2010" w:history="1">
        <w:r>
          <w:rPr>
            <w:rStyle w:val="Hyperlink"/>
            <w:rFonts w:cs="Times New Roman"/>
          </w:rPr>
          <w:t>2010</w:t>
        </w:r>
      </w:hyperlink>
      <w:r>
        <w:rPr>
          <w:rFonts w:cs="Times New Roman"/>
        </w:rPr>
        <w:t xml:space="preserve">]. </w:t>
      </w:r>
    </w:p>
    <w:p w14:paraId="5975A2BA" w14:textId="77777777" w:rsidR="0060324F" w:rsidRDefault="00803168">
      <w:pPr>
        <w:pStyle w:val="Heading4"/>
        <w:divId w:val="898324018"/>
        <w:rPr>
          <w:rFonts w:eastAsia="Times New Roman" w:cs="Times New Roman"/>
        </w:rPr>
      </w:pPr>
      <w:r>
        <w:rPr>
          <w:rStyle w:val="titlemark"/>
          <w:rFonts w:eastAsia="Times New Roman" w:cs="Times New Roman"/>
        </w:rPr>
        <w:t xml:space="preserve">5.4.3 </w:t>
      </w:r>
      <w:r>
        <w:rPr>
          <w:rFonts w:eastAsia="Times New Roman" w:cs="Times New Roman"/>
        </w:rPr>
        <w:t>Biologists need Computation Biological Skills</w:t>
      </w:r>
    </w:p>
    <w:p w14:paraId="10F0AF83" w14:textId="77777777" w:rsidR="0060324F" w:rsidRDefault="00803168">
      <w:pPr>
        <w:pStyle w:val="noindent"/>
        <w:divId w:val="898324018"/>
        <w:rPr>
          <w:rFonts w:cs="Times New Roman"/>
        </w:rPr>
      </w:pPr>
      <w:r>
        <w:rPr>
          <w:rFonts w:cs="Times New Roman"/>
        </w:rPr>
        <w:t xml:space="preserve">Just 10 years ago, graduate students and PhDs in the fields of Molecular Biology or Biochemistry need not venture far from Excel or perhaps a statistical program with an advanced graphical interface (e.g. Prism or Graphpad). Software knowledge that stops at these tools and the rest of the Microsoft Office suite is no longer enough to generate big strides in Biomedical research. </w:t>
      </w:r>
    </w:p>
    <w:p w14:paraId="7C89E451" w14:textId="77777777" w:rsidR="0060324F" w:rsidRDefault="00803168">
      <w:pPr>
        <w:pStyle w:val="noindent"/>
        <w:divId w:val="898324018"/>
        <w:rPr>
          <w:rFonts w:cs="Times New Roman"/>
        </w:rPr>
      </w:pPr>
      <w:r>
        <w:rPr>
          <w:rFonts w:cs="Times New Roman"/>
        </w:rPr>
        <w:t xml:space="preserve">Working with tens of even hundreds of lines of data within a spreadsheet is manageable. Computers from 20 years ago had more then enough computing power to process these type of data. Data generated from most cutting edge projects can no longer be analyzed in a spreadsheet program. Many students and post-docs find that they are unable to analyze the data generated from months or years of tireless bench work. Faced with learning what is effectively a collection of new languages and awash in a sea of acronyms (e.g. LINUX, BASH, GNU, PERL, R) they reach out for help from a _bioinformatics person._ Perhaps the relationship and interaction with this personal is productive, leading to a collaboration and exciting new knowledge. Sometimes it isn_t and the bench scientist shifts into one of three modes: wait, find another bioinformatic-minded collaborator; or collect more data. </w:t>
      </w:r>
    </w:p>
    <w:p w14:paraId="5108EC50" w14:textId="77777777" w:rsidR="0060324F" w:rsidRDefault="0087170F">
      <w:pPr>
        <w:divId w:val="1979072231"/>
        <w:rPr>
          <w:rFonts w:eastAsia="Times New Roman" w:cs="Times New Roman"/>
        </w:rPr>
      </w:pPr>
      <w:r>
        <w:rPr>
          <w:rFonts w:eastAsia="Times New Roman" w:cs="Times New Roman"/>
        </w:rPr>
        <w:pict w14:anchorId="3A728F6E">
          <v:rect id="_x0000_i1238" style="width:0;height:1.5pt" o:hralign="center" o:hrstd="t" o:hr="t" fillcolor="#aaa" stroked="f"/>
        </w:pict>
      </w:r>
    </w:p>
    <w:p w14:paraId="5E5EA0B0" w14:textId="77777777" w:rsidR="0060324F" w:rsidRDefault="00803168">
      <w:pPr>
        <w:divId w:val="1747653978"/>
        <w:rPr>
          <w:rFonts w:eastAsia="Times New Roman" w:cs="Times New Roman"/>
        </w:rPr>
      </w:pPr>
      <w:r>
        <w:rPr>
          <w:rStyle w:val="id"/>
          <w:rFonts w:eastAsia="Times New Roman" w:cs="Times New Roman"/>
        </w:rPr>
        <w:t xml:space="preserve">Table 5.1: </w:t>
      </w:r>
      <w:r>
        <w:rPr>
          <w:rStyle w:val="content"/>
          <w:rFonts w:eastAsia="Times New Roman" w:cs="Times New Roman"/>
        </w:rPr>
        <w:t xml:space="preserve">Changing computational tools for Molecular Biologists </w:t>
      </w:r>
    </w:p>
    <w:tbl>
      <w:tblPr>
        <w:tblW w:w="0" w:type="auto"/>
        <w:tblCellSpacing w:w="0" w:type="dxa"/>
        <w:tblCellMar>
          <w:left w:w="0" w:type="dxa"/>
          <w:right w:w="0" w:type="dxa"/>
        </w:tblCellMar>
        <w:tblLook w:val="04A0" w:firstRow="1" w:lastRow="0" w:firstColumn="1" w:lastColumn="0" w:noHBand="0" w:noVBand="1"/>
      </w:tblPr>
      <w:tblGrid>
        <w:gridCol w:w="2845"/>
        <w:gridCol w:w="3611"/>
      </w:tblGrid>
      <w:tr w:rsidR="0060324F" w14:paraId="5809377F" w14:textId="77777777">
        <w:trPr>
          <w:divId w:val="702293814"/>
          <w:tblCellSpacing w:w="0" w:type="dxa"/>
        </w:trPr>
        <w:tc>
          <w:tcPr>
            <w:tcW w:w="0" w:type="auto"/>
            <w:vAlign w:val="bottom"/>
          </w:tcPr>
          <w:p w14:paraId="6F4761CB" w14:textId="77777777" w:rsidR="0060324F" w:rsidRDefault="00803168">
            <w:pPr>
              <w:pStyle w:val="noindent"/>
              <w:rPr>
                <w:rFonts w:cs="Times New Roman"/>
              </w:rPr>
            </w:pPr>
            <w:r>
              <w:rPr>
                <w:rStyle w:val="phvb8t-"/>
                <w:rFonts w:cs="Times New Roman"/>
              </w:rPr>
              <w:t>What is Used</w:t>
            </w:r>
            <w:r>
              <w:rPr>
                <w:rFonts w:cs="Times New Roman"/>
              </w:rPr>
              <w:t xml:space="preserve"> </w:t>
            </w:r>
          </w:p>
        </w:tc>
        <w:tc>
          <w:tcPr>
            <w:tcW w:w="0" w:type="auto"/>
            <w:vAlign w:val="bottom"/>
          </w:tcPr>
          <w:p w14:paraId="207F8B21" w14:textId="77777777" w:rsidR="0060324F" w:rsidRDefault="00803168">
            <w:pPr>
              <w:pStyle w:val="noindent"/>
              <w:rPr>
                <w:rFonts w:cs="Times New Roman"/>
              </w:rPr>
            </w:pPr>
            <w:r>
              <w:rPr>
                <w:rStyle w:val="phvb8t-"/>
                <w:rFonts w:cs="Times New Roman"/>
              </w:rPr>
              <w:t>What Should be Used</w:t>
            </w:r>
            <w:r>
              <w:rPr>
                <w:rFonts w:cs="Times New Roman"/>
              </w:rPr>
              <w:t xml:space="preserve"> </w:t>
            </w:r>
          </w:p>
        </w:tc>
      </w:tr>
      <w:tr w:rsidR="0060324F" w14:paraId="1AA47D81" w14:textId="77777777">
        <w:trPr>
          <w:divId w:val="702293814"/>
          <w:tblCellSpacing w:w="0" w:type="dxa"/>
        </w:trPr>
        <w:tc>
          <w:tcPr>
            <w:tcW w:w="0" w:type="auto"/>
            <w:vAlign w:val="center"/>
          </w:tcPr>
          <w:p w14:paraId="74A2DA0D" w14:textId="77777777" w:rsidR="0060324F" w:rsidRDefault="0087170F">
            <w:pPr>
              <w:rPr>
                <w:rFonts w:eastAsia="Times New Roman" w:cs="Times New Roman"/>
              </w:rPr>
            </w:pPr>
            <w:r>
              <w:rPr>
                <w:rFonts w:eastAsia="Times New Roman" w:cs="Times New Roman"/>
              </w:rPr>
              <w:pict w14:anchorId="57F553E3">
                <v:rect id="_x0000_i1239" style="width:0;height:1.5pt" o:hralign="center" o:hrstd="t" o:hr="t" fillcolor="#aaa" stroked="f"/>
              </w:pict>
            </w:r>
          </w:p>
        </w:tc>
        <w:tc>
          <w:tcPr>
            <w:tcW w:w="0" w:type="auto"/>
            <w:vAlign w:val="center"/>
          </w:tcPr>
          <w:p w14:paraId="2694198A" w14:textId="77777777" w:rsidR="0060324F" w:rsidRDefault="0087170F">
            <w:pPr>
              <w:rPr>
                <w:rFonts w:eastAsia="Times New Roman" w:cs="Times New Roman"/>
              </w:rPr>
            </w:pPr>
            <w:r>
              <w:rPr>
                <w:rFonts w:eastAsia="Times New Roman" w:cs="Times New Roman"/>
              </w:rPr>
              <w:pict w14:anchorId="79A01F00">
                <v:rect id="_x0000_i1240" style="width:0;height:1.5pt" o:hralign="center" o:hrstd="t" o:hr="t" fillcolor="#aaa" stroked="f"/>
              </w:pict>
            </w:r>
          </w:p>
        </w:tc>
      </w:tr>
      <w:tr w:rsidR="0060324F" w14:paraId="1A0E3F4E" w14:textId="77777777">
        <w:trPr>
          <w:divId w:val="702293814"/>
          <w:tblCellSpacing w:w="0" w:type="dxa"/>
        </w:trPr>
        <w:tc>
          <w:tcPr>
            <w:tcW w:w="0" w:type="auto"/>
            <w:vAlign w:val="bottom"/>
          </w:tcPr>
          <w:p w14:paraId="336F8472" w14:textId="77777777" w:rsidR="0060324F" w:rsidRDefault="00803168">
            <w:pPr>
              <w:pStyle w:val="noindent"/>
              <w:rPr>
                <w:rFonts w:cs="Times New Roman"/>
              </w:rPr>
            </w:pPr>
            <w:r>
              <w:rPr>
                <w:rStyle w:val="phvr8t-"/>
                <w:rFonts w:cs="Times New Roman"/>
              </w:rPr>
              <w:t>Word</w:t>
            </w:r>
            <w:r>
              <w:rPr>
                <w:rFonts w:cs="Times New Roman"/>
              </w:rPr>
              <w:t xml:space="preserve"> </w:t>
            </w:r>
          </w:p>
        </w:tc>
        <w:tc>
          <w:tcPr>
            <w:tcW w:w="0" w:type="auto"/>
            <w:vAlign w:val="bottom"/>
          </w:tcPr>
          <w:p w14:paraId="5838E74C" w14:textId="77777777" w:rsidR="0060324F" w:rsidRDefault="00803168">
            <w:pPr>
              <w:pStyle w:val="noindent"/>
              <w:rPr>
                <w:rFonts w:cs="Times New Roman"/>
              </w:rPr>
            </w:pPr>
            <w:r>
              <w:rPr>
                <w:rStyle w:val="phvr8t-"/>
                <w:rFonts w:cs="Times New Roman"/>
              </w:rPr>
              <w:t>Plain Text</w:t>
            </w:r>
          </w:p>
        </w:tc>
      </w:tr>
      <w:tr w:rsidR="0060324F" w14:paraId="10C26BB1" w14:textId="77777777">
        <w:trPr>
          <w:divId w:val="702293814"/>
          <w:tblCellSpacing w:w="0" w:type="dxa"/>
        </w:trPr>
        <w:tc>
          <w:tcPr>
            <w:tcW w:w="0" w:type="auto"/>
            <w:vAlign w:val="center"/>
          </w:tcPr>
          <w:p w14:paraId="2F9F4E02" w14:textId="77777777" w:rsidR="0060324F" w:rsidRDefault="0087170F">
            <w:pPr>
              <w:rPr>
                <w:rFonts w:eastAsia="Times New Roman" w:cs="Times New Roman"/>
              </w:rPr>
            </w:pPr>
            <w:r>
              <w:rPr>
                <w:rFonts w:eastAsia="Times New Roman" w:cs="Times New Roman"/>
              </w:rPr>
              <w:pict w14:anchorId="0ED246A7">
                <v:rect id="_x0000_i1241" style="width:0;height:1.5pt" o:hralign="center" o:hrstd="t" o:hr="t" fillcolor="#aaa" stroked="f"/>
              </w:pict>
            </w:r>
          </w:p>
        </w:tc>
        <w:tc>
          <w:tcPr>
            <w:tcW w:w="0" w:type="auto"/>
            <w:vAlign w:val="center"/>
          </w:tcPr>
          <w:p w14:paraId="0D805ED3" w14:textId="77777777" w:rsidR="0060324F" w:rsidRDefault="0087170F">
            <w:pPr>
              <w:rPr>
                <w:rFonts w:eastAsia="Times New Roman" w:cs="Times New Roman"/>
              </w:rPr>
            </w:pPr>
            <w:r>
              <w:rPr>
                <w:rFonts w:eastAsia="Times New Roman" w:cs="Times New Roman"/>
              </w:rPr>
              <w:pict w14:anchorId="33ED2DB1">
                <v:rect id="_x0000_i1242" style="width:0;height:1.5pt" o:hralign="center" o:hrstd="t" o:hr="t" fillcolor="#aaa" stroked="f"/>
              </w:pict>
            </w:r>
          </w:p>
        </w:tc>
      </w:tr>
      <w:tr w:rsidR="0060324F" w14:paraId="038A5A97" w14:textId="77777777">
        <w:trPr>
          <w:divId w:val="702293814"/>
          <w:tblCellSpacing w:w="0" w:type="dxa"/>
        </w:trPr>
        <w:tc>
          <w:tcPr>
            <w:tcW w:w="0" w:type="auto"/>
            <w:vAlign w:val="bottom"/>
          </w:tcPr>
          <w:p w14:paraId="0DAA3122" w14:textId="77777777" w:rsidR="0060324F" w:rsidRDefault="00803168">
            <w:pPr>
              <w:pStyle w:val="noindent"/>
              <w:rPr>
                <w:rFonts w:cs="Times New Roman"/>
              </w:rPr>
            </w:pPr>
            <w:r>
              <w:rPr>
                <w:rStyle w:val="phvr8t-"/>
                <w:rFonts w:cs="Times New Roman"/>
              </w:rPr>
              <w:t>Hand-inserted Citations</w:t>
            </w:r>
            <w:r>
              <w:rPr>
                <w:rFonts w:cs="Times New Roman"/>
              </w:rPr>
              <w:t xml:space="preserve"> </w:t>
            </w:r>
          </w:p>
        </w:tc>
        <w:tc>
          <w:tcPr>
            <w:tcW w:w="0" w:type="auto"/>
            <w:vAlign w:val="bottom"/>
          </w:tcPr>
          <w:p w14:paraId="552B91EF" w14:textId="77777777" w:rsidR="0060324F" w:rsidRDefault="00803168">
            <w:pPr>
              <w:pStyle w:val="noindent"/>
              <w:rPr>
                <w:rFonts w:cs="Times New Roman"/>
              </w:rPr>
            </w:pPr>
            <w:r>
              <w:rPr>
                <w:rStyle w:val="phvr8t-"/>
                <w:rFonts w:cs="Times New Roman"/>
              </w:rPr>
              <w:t>Citation-management Software (e.g. Papers )</w:t>
            </w:r>
            <w:r>
              <w:rPr>
                <w:rFonts w:cs="Times New Roman"/>
              </w:rPr>
              <w:t xml:space="preserve"> </w:t>
            </w:r>
          </w:p>
        </w:tc>
      </w:tr>
      <w:tr w:rsidR="0060324F" w14:paraId="361BF9D4" w14:textId="77777777">
        <w:trPr>
          <w:divId w:val="702293814"/>
          <w:tblCellSpacing w:w="0" w:type="dxa"/>
        </w:trPr>
        <w:tc>
          <w:tcPr>
            <w:tcW w:w="0" w:type="auto"/>
            <w:vAlign w:val="center"/>
          </w:tcPr>
          <w:p w14:paraId="6DC20162" w14:textId="77777777" w:rsidR="0060324F" w:rsidRDefault="0087170F">
            <w:pPr>
              <w:rPr>
                <w:rFonts w:eastAsia="Times New Roman" w:cs="Times New Roman"/>
              </w:rPr>
            </w:pPr>
            <w:r>
              <w:rPr>
                <w:rFonts w:eastAsia="Times New Roman" w:cs="Times New Roman"/>
              </w:rPr>
              <w:pict w14:anchorId="2CFE9B8B">
                <v:rect id="_x0000_i1243" style="width:0;height:1.5pt" o:hralign="center" o:hrstd="t" o:hr="t" fillcolor="#aaa" stroked="f"/>
              </w:pict>
            </w:r>
          </w:p>
        </w:tc>
        <w:tc>
          <w:tcPr>
            <w:tcW w:w="0" w:type="auto"/>
            <w:vAlign w:val="center"/>
          </w:tcPr>
          <w:p w14:paraId="46BC0516" w14:textId="77777777" w:rsidR="0060324F" w:rsidRDefault="0087170F">
            <w:pPr>
              <w:rPr>
                <w:rFonts w:eastAsia="Times New Roman" w:cs="Times New Roman"/>
              </w:rPr>
            </w:pPr>
            <w:r>
              <w:rPr>
                <w:rFonts w:eastAsia="Times New Roman" w:cs="Times New Roman"/>
              </w:rPr>
              <w:pict w14:anchorId="3EA1FED6">
                <v:rect id="_x0000_i1244" style="width:0;height:1.5pt" o:hralign="center" o:hrstd="t" o:hr="t" fillcolor="#aaa" stroked="f"/>
              </w:pict>
            </w:r>
          </w:p>
        </w:tc>
      </w:tr>
      <w:tr w:rsidR="0060324F" w14:paraId="2F0AFDDF" w14:textId="77777777">
        <w:trPr>
          <w:divId w:val="702293814"/>
          <w:tblCellSpacing w:w="0" w:type="dxa"/>
        </w:trPr>
        <w:tc>
          <w:tcPr>
            <w:tcW w:w="0" w:type="auto"/>
            <w:vAlign w:val="bottom"/>
          </w:tcPr>
          <w:p w14:paraId="6A4C15E0" w14:textId="77777777" w:rsidR="0060324F" w:rsidRDefault="00803168">
            <w:pPr>
              <w:pStyle w:val="noindent"/>
              <w:rPr>
                <w:rFonts w:cs="Times New Roman"/>
              </w:rPr>
            </w:pPr>
            <w:r>
              <w:rPr>
                <w:rStyle w:val="phvr8t-"/>
                <w:rFonts w:cs="Times New Roman"/>
              </w:rPr>
              <w:t>Paper Notebooks</w:t>
            </w:r>
            <w:r>
              <w:rPr>
                <w:rFonts w:cs="Times New Roman"/>
              </w:rPr>
              <w:t xml:space="preserve"> </w:t>
            </w:r>
          </w:p>
        </w:tc>
        <w:tc>
          <w:tcPr>
            <w:tcW w:w="0" w:type="auto"/>
            <w:vAlign w:val="bottom"/>
          </w:tcPr>
          <w:p w14:paraId="03F026BE" w14:textId="77777777" w:rsidR="0060324F" w:rsidRDefault="00803168">
            <w:pPr>
              <w:pStyle w:val="noindent"/>
              <w:rPr>
                <w:rFonts w:cs="Times New Roman"/>
              </w:rPr>
            </w:pPr>
            <w:r>
              <w:rPr>
                <w:rStyle w:val="phvr8t-"/>
                <w:rFonts w:cs="Times New Roman"/>
              </w:rPr>
              <w:t>Evernote or Commercial ELNs</w:t>
            </w:r>
            <w:r>
              <w:rPr>
                <w:rFonts w:cs="Times New Roman"/>
              </w:rPr>
              <w:t xml:space="preserve"> </w:t>
            </w:r>
          </w:p>
        </w:tc>
      </w:tr>
      <w:tr w:rsidR="0060324F" w14:paraId="61023939" w14:textId="77777777">
        <w:trPr>
          <w:divId w:val="702293814"/>
          <w:tblCellSpacing w:w="0" w:type="dxa"/>
        </w:trPr>
        <w:tc>
          <w:tcPr>
            <w:tcW w:w="0" w:type="auto"/>
            <w:vAlign w:val="center"/>
          </w:tcPr>
          <w:p w14:paraId="53BA2C5A" w14:textId="77777777" w:rsidR="0060324F" w:rsidRDefault="0087170F">
            <w:pPr>
              <w:rPr>
                <w:rFonts w:eastAsia="Times New Roman" w:cs="Times New Roman"/>
              </w:rPr>
            </w:pPr>
            <w:r>
              <w:rPr>
                <w:rFonts w:eastAsia="Times New Roman" w:cs="Times New Roman"/>
              </w:rPr>
              <w:pict w14:anchorId="67BA1B53">
                <v:rect id="_x0000_i1245" style="width:0;height:1.5pt" o:hralign="center" o:hrstd="t" o:hr="t" fillcolor="#aaa" stroked="f"/>
              </w:pict>
            </w:r>
          </w:p>
        </w:tc>
        <w:tc>
          <w:tcPr>
            <w:tcW w:w="0" w:type="auto"/>
            <w:vAlign w:val="center"/>
          </w:tcPr>
          <w:p w14:paraId="28445875" w14:textId="77777777" w:rsidR="0060324F" w:rsidRDefault="0087170F">
            <w:pPr>
              <w:rPr>
                <w:rFonts w:eastAsia="Times New Roman" w:cs="Times New Roman"/>
              </w:rPr>
            </w:pPr>
            <w:r>
              <w:rPr>
                <w:rFonts w:eastAsia="Times New Roman" w:cs="Times New Roman"/>
              </w:rPr>
              <w:pict w14:anchorId="69B73935">
                <v:rect id="_x0000_i1246" style="width:0;height:1.5pt" o:hralign="center" o:hrstd="t" o:hr="t" fillcolor="#aaa" stroked="f"/>
              </w:pict>
            </w:r>
          </w:p>
        </w:tc>
      </w:tr>
      <w:tr w:rsidR="0060324F" w14:paraId="769345B1" w14:textId="77777777">
        <w:trPr>
          <w:divId w:val="702293814"/>
          <w:tblCellSpacing w:w="0" w:type="dxa"/>
        </w:trPr>
        <w:tc>
          <w:tcPr>
            <w:tcW w:w="0" w:type="auto"/>
            <w:vAlign w:val="bottom"/>
          </w:tcPr>
          <w:p w14:paraId="2D5A2CCE" w14:textId="77777777" w:rsidR="0060324F" w:rsidRDefault="00803168">
            <w:pPr>
              <w:pStyle w:val="noindent"/>
              <w:rPr>
                <w:rFonts w:cs="Times New Roman"/>
              </w:rPr>
            </w:pPr>
            <w:r>
              <w:rPr>
                <w:rStyle w:val="phvr8t-"/>
                <w:rFonts w:cs="Times New Roman"/>
              </w:rPr>
              <w:t>Excel for Storage</w:t>
            </w:r>
            <w:r>
              <w:rPr>
                <w:rFonts w:cs="Times New Roman"/>
              </w:rPr>
              <w:t xml:space="preserve"> </w:t>
            </w:r>
          </w:p>
        </w:tc>
        <w:tc>
          <w:tcPr>
            <w:tcW w:w="0" w:type="auto"/>
            <w:vAlign w:val="bottom"/>
          </w:tcPr>
          <w:p w14:paraId="7775A04B" w14:textId="77777777" w:rsidR="0060324F" w:rsidRDefault="00803168">
            <w:pPr>
              <w:pStyle w:val="noindent"/>
              <w:rPr>
                <w:rFonts w:cs="Times New Roman"/>
              </w:rPr>
            </w:pPr>
            <w:r>
              <w:rPr>
                <w:rStyle w:val="phvr8t-"/>
                <w:rFonts w:cs="Times New Roman"/>
              </w:rPr>
              <w:t>Relational Databases (i.e. MySQL)</w:t>
            </w:r>
            <w:r>
              <w:rPr>
                <w:rFonts w:cs="Times New Roman"/>
              </w:rPr>
              <w:t xml:space="preserve"> </w:t>
            </w:r>
          </w:p>
        </w:tc>
      </w:tr>
      <w:tr w:rsidR="0060324F" w14:paraId="78E94A38" w14:textId="77777777">
        <w:trPr>
          <w:divId w:val="702293814"/>
          <w:tblCellSpacing w:w="0" w:type="dxa"/>
        </w:trPr>
        <w:tc>
          <w:tcPr>
            <w:tcW w:w="0" w:type="auto"/>
            <w:vAlign w:val="center"/>
          </w:tcPr>
          <w:p w14:paraId="0AE59F99" w14:textId="77777777" w:rsidR="0060324F" w:rsidRDefault="0087170F">
            <w:pPr>
              <w:rPr>
                <w:rFonts w:eastAsia="Times New Roman" w:cs="Times New Roman"/>
              </w:rPr>
            </w:pPr>
            <w:r>
              <w:rPr>
                <w:rFonts w:eastAsia="Times New Roman" w:cs="Times New Roman"/>
              </w:rPr>
              <w:pict w14:anchorId="351AA256">
                <v:rect id="_x0000_i1247" style="width:0;height:1.5pt" o:hralign="center" o:hrstd="t" o:hr="t" fillcolor="#aaa" stroked="f"/>
              </w:pict>
            </w:r>
          </w:p>
        </w:tc>
        <w:tc>
          <w:tcPr>
            <w:tcW w:w="0" w:type="auto"/>
            <w:vAlign w:val="center"/>
          </w:tcPr>
          <w:p w14:paraId="262873A5" w14:textId="77777777" w:rsidR="0060324F" w:rsidRDefault="0087170F">
            <w:pPr>
              <w:rPr>
                <w:rFonts w:eastAsia="Times New Roman" w:cs="Times New Roman"/>
              </w:rPr>
            </w:pPr>
            <w:r>
              <w:rPr>
                <w:rFonts w:eastAsia="Times New Roman" w:cs="Times New Roman"/>
              </w:rPr>
              <w:pict w14:anchorId="59D28F4A">
                <v:rect id="_x0000_i1248" style="width:0;height:1.5pt" o:hralign="center" o:hrstd="t" o:hr="t" fillcolor="#aaa" stroked="f"/>
              </w:pict>
            </w:r>
          </w:p>
        </w:tc>
      </w:tr>
      <w:tr w:rsidR="0060324F" w14:paraId="5BA1E490" w14:textId="77777777">
        <w:trPr>
          <w:divId w:val="702293814"/>
          <w:tblCellSpacing w:w="0" w:type="dxa"/>
        </w:trPr>
        <w:tc>
          <w:tcPr>
            <w:tcW w:w="0" w:type="auto"/>
            <w:vAlign w:val="bottom"/>
          </w:tcPr>
          <w:p w14:paraId="28D138E9" w14:textId="77777777" w:rsidR="0060324F" w:rsidRDefault="00803168">
            <w:pPr>
              <w:pStyle w:val="noindent"/>
              <w:rPr>
                <w:rFonts w:cs="Times New Roman"/>
              </w:rPr>
            </w:pPr>
            <w:r>
              <w:rPr>
                <w:rStyle w:val="phvr8t-"/>
                <w:rFonts w:cs="Times New Roman"/>
              </w:rPr>
              <w:t>Excel for Analysis</w:t>
            </w:r>
            <w:r>
              <w:rPr>
                <w:rFonts w:cs="Times New Roman"/>
              </w:rPr>
              <w:t xml:space="preserve"> </w:t>
            </w:r>
          </w:p>
        </w:tc>
        <w:tc>
          <w:tcPr>
            <w:tcW w:w="0" w:type="auto"/>
            <w:vAlign w:val="bottom"/>
          </w:tcPr>
          <w:p w14:paraId="7D811224" w14:textId="77777777" w:rsidR="0060324F" w:rsidRDefault="00803168">
            <w:pPr>
              <w:pStyle w:val="noindent"/>
              <w:rPr>
                <w:rFonts w:cs="Times New Roman"/>
              </w:rPr>
            </w:pPr>
            <w:r>
              <w:rPr>
                <w:rStyle w:val="phvr8t-"/>
                <w:rFonts w:cs="Times New Roman"/>
              </w:rPr>
              <w:t>R</w:t>
            </w:r>
            <w:r>
              <w:rPr>
                <w:rFonts w:cs="Times New Roman"/>
              </w:rPr>
              <w:t xml:space="preserve"> </w:t>
            </w:r>
          </w:p>
        </w:tc>
      </w:tr>
      <w:tr w:rsidR="0060324F" w14:paraId="63FE5B29" w14:textId="77777777">
        <w:trPr>
          <w:divId w:val="702293814"/>
          <w:tblCellSpacing w:w="0" w:type="dxa"/>
        </w:trPr>
        <w:tc>
          <w:tcPr>
            <w:tcW w:w="0" w:type="auto"/>
            <w:vAlign w:val="center"/>
          </w:tcPr>
          <w:p w14:paraId="6CCA6152" w14:textId="77777777" w:rsidR="0060324F" w:rsidRDefault="0087170F">
            <w:pPr>
              <w:rPr>
                <w:rFonts w:eastAsia="Times New Roman" w:cs="Times New Roman"/>
              </w:rPr>
            </w:pPr>
            <w:r>
              <w:rPr>
                <w:rFonts w:eastAsia="Times New Roman" w:cs="Times New Roman"/>
              </w:rPr>
              <w:pict w14:anchorId="7DCFDFBF">
                <v:rect id="_x0000_i1249" style="width:0;height:1.5pt" o:hralign="center" o:hrstd="t" o:hr="t" fillcolor="#aaa" stroked="f"/>
              </w:pict>
            </w:r>
          </w:p>
        </w:tc>
        <w:tc>
          <w:tcPr>
            <w:tcW w:w="0" w:type="auto"/>
            <w:vAlign w:val="center"/>
          </w:tcPr>
          <w:p w14:paraId="2B046E0B" w14:textId="77777777" w:rsidR="0060324F" w:rsidRDefault="0087170F">
            <w:pPr>
              <w:rPr>
                <w:rFonts w:eastAsia="Times New Roman" w:cs="Times New Roman"/>
              </w:rPr>
            </w:pPr>
            <w:r>
              <w:rPr>
                <w:rFonts w:eastAsia="Times New Roman" w:cs="Times New Roman"/>
              </w:rPr>
              <w:pict w14:anchorId="2AC7A8BC">
                <v:rect id="_x0000_i1250" style="width:0;height:1.5pt" o:hralign="center" o:hrstd="t" o:hr="t" fillcolor="#aaa" stroked="f"/>
              </w:pict>
            </w:r>
          </w:p>
        </w:tc>
      </w:tr>
      <w:tr w:rsidR="0060324F" w14:paraId="27773099" w14:textId="77777777">
        <w:trPr>
          <w:divId w:val="702293814"/>
          <w:tblCellSpacing w:w="0" w:type="dxa"/>
        </w:trPr>
        <w:tc>
          <w:tcPr>
            <w:tcW w:w="0" w:type="auto"/>
            <w:vAlign w:val="bottom"/>
          </w:tcPr>
          <w:p w14:paraId="2FFC1275" w14:textId="77777777" w:rsidR="0060324F" w:rsidRDefault="00803168">
            <w:pPr>
              <w:pStyle w:val="noindent"/>
              <w:rPr>
                <w:rFonts w:cs="Times New Roman"/>
              </w:rPr>
            </w:pPr>
            <w:r>
              <w:rPr>
                <w:rStyle w:val="phvr8t-"/>
                <w:rFonts w:cs="Times New Roman"/>
              </w:rPr>
              <w:t>Local Code development &amp; backup</w:t>
            </w:r>
            <w:r>
              <w:rPr>
                <w:rFonts w:cs="Times New Roman"/>
              </w:rPr>
              <w:t xml:space="preserve"> </w:t>
            </w:r>
          </w:p>
        </w:tc>
        <w:tc>
          <w:tcPr>
            <w:tcW w:w="0" w:type="auto"/>
            <w:vAlign w:val="bottom"/>
          </w:tcPr>
          <w:p w14:paraId="745CCED1" w14:textId="77777777" w:rsidR="0060324F" w:rsidRDefault="00803168">
            <w:pPr>
              <w:pStyle w:val="noindent"/>
              <w:rPr>
                <w:rFonts w:cs="Times New Roman"/>
              </w:rPr>
            </w:pPr>
            <w:r>
              <w:rPr>
                <w:rStyle w:val="phvr8t-"/>
                <w:rFonts w:cs="Times New Roman"/>
              </w:rPr>
              <w:t>Online Code development (GitHub)</w:t>
            </w:r>
            <w:r>
              <w:rPr>
                <w:rFonts w:cs="Times New Roman"/>
              </w:rPr>
              <w:t xml:space="preserve"> </w:t>
            </w:r>
          </w:p>
        </w:tc>
      </w:tr>
      <w:tr w:rsidR="0060324F" w14:paraId="46BD3328" w14:textId="77777777">
        <w:trPr>
          <w:divId w:val="702293814"/>
          <w:tblCellSpacing w:w="0" w:type="dxa"/>
        </w:trPr>
        <w:tc>
          <w:tcPr>
            <w:tcW w:w="0" w:type="auto"/>
            <w:vAlign w:val="center"/>
          </w:tcPr>
          <w:p w14:paraId="22901D0C" w14:textId="77777777" w:rsidR="0060324F" w:rsidRDefault="0087170F">
            <w:pPr>
              <w:rPr>
                <w:rFonts w:eastAsia="Times New Roman" w:cs="Times New Roman"/>
              </w:rPr>
            </w:pPr>
            <w:r>
              <w:rPr>
                <w:rFonts w:eastAsia="Times New Roman" w:cs="Times New Roman"/>
              </w:rPr>
              <w:pict w14:anchorId="48A101FF">
                <v:rect id="_x0000_i1251" style="width:0;height:1.5pt" o:hralign="center" o:hrstd="t" o:hr="t" fillcolor="#aaa" stroked="f"/>
              </w:pict>
            </w:r>
          </w:p>
        </w:tc>
        <w:tc>
          <w:tcPr>
            <w:tcW w:w="0" w:type="auto"/>
            <w:vAlign w:val="center"/>
          </w:tcPr>
          <w:p w14:paraId="0DB7296F" w14:textId="77777777" w:rsidR="0060324F" w:rsidRDefault="0087170F">
            <w:pPr>
              <w:rPr>
                <w:rFonts w:eastAsia="Times New Roman" w:cs="Times New Roman"/>
              </w:rPr>
            </w:pPr>
            <w:r>
              <w:rPr>
                <w:rFonts w:eastAsia="Times New Roman" w:cs="Times New Roman"/>
              </w:rPr>
              <w:pict w14:anchorId="63D67B56">
                <v:rect id="_x0000_i1252" style="width:0;height:1.5pt" o:hralign="center" o:hrstd="t" o:hr="t" fillcolor="#aaa" stroked="f"/>
              </w:pict>
            </w:r>
          </w:p>
        </w:tc>
      </w:tr>
      <w:tr w:rsidR="0060324F" w14:paraId="505E94EC" w14:textId="77777777">
        <w:trPr>
          <w:divId w:val="702293814"/>
          <w:tblCellSpacing w:w="0" w:type="dxa"/>
        </w:trPr>
        <w:tc>
          <w:tcPr>
            <w:tcW w:w="0" w:type="auto"/>
            <w:vAlign w:val="bottom"/>
          </w:tcPr>
          <w:p w14:paraId="63606955" w14:textId="77777777" w:rsidR="0060324F" w:rsidRDefault="0060324F">
            <w:pPr>
              <w:rPr>
                <w:rFonts w:eastAsia="Times New Roman" w:cs="Times New Roman"/>
              </w:rPr>
            </w:pPr>
          </w:p>
        </w:tc>
        <w:tc>
          <w:tcPr>
            <w:tcW w:w="0" w:type="auto"/>
            <w:vAlign w:val="bottom"/>
          </w:tcPr>
          <w:p w14:paraId="04B5DFFD" w14:textId="77777777" w:rsidR="0060324F" w:rsidRDefault="0060324F">
            <w:pPr>
              <w:rPr>
                <w:rFonts w:ascii="Times New Roman" w:eastAsia="Times New Roman" w:hAnsi="Times New Roman" w:cs="Times New Roman"/>
              </w:rPr>
            </w:pPr>
          </w:p>
        </w:tc>
      </w:tr>
    </w:tbl>
    <w:p w14:paraId="5783FB6C" w14:textId="77777777" w:rsidR="0060324F" w:rsidRDefault="0087170F">
      <w:pPr>
        <w:divId w:val="1979072231"/>
        <w:rPr>
          <w:rFonts w:eastAsia="Times New Roman" w:cs="Times New Roman"/>
        </w:rPr>
      </w:pPr>
      <w:r>
        <w:rPr>
          <w:rFonts w:eastAsia="Times New Roman" w:cs="Times New Roman"/>
        </w:rPr>
        <w:pict w14:anchorId="36467B11">
          <v:rect id="_x0000_i1253" style="width:0;height:1.5pt" o:hralign="center" o:hrstd="t" o:hr="t" fillcolor="#aaa" stroked="f"/>
        </w:pict>
      </w:r>
    </w:p>
    <w:p w14:paraId="7D514854" w14:textId="77777777" w:rsidR="0060324F" w:rsidRDefault="00803168">
      <w:pPr>
        <w:pStyle w:val="noindent"/>
        <w:divId w:val="898324018"/>
        <w:rPr>
          <w:rFonts w:cs="Times New Roman"/>
        </w:rPr>
      </w:pPr>
      <w:r>
        <w:rPr>
          <w:rFonts w:cs="Times New Roman"/>
        </w:rPr>
        <w:t xml:space="preserve">The _wait_ mode is the most damaging, as it delays the progress of one_s work and the advancement of science in general. Personally, I did not want to fall into this mode. Once the multiplex study described in section </w:t>
      </w:r>
      <w:hyperlink r:id="rId1883" w:anchor="x1-650002" w:history="1">
        <w:r>
          <w:rPr>
            <w:rStyle w:val="Hyperlink"/>
            <w:rFonts w:cs="Times New Roman"/>
          </w:rPr>
          <w:t>4.2</w:t>
        </w:r>
      </w:hyperlink>
      <w:r>
        <w:rPr>
          <w:rFonts w:cs="Times New Roman"/>
        </w:rPr>
        <w:t xml:space="preserve"> reached a point where I had millions of sequencing reads but I could not find anyone to help me analyze the data, I decided to educate myself on the basic principles of Linux, the command line, and analysis of HTS data. </w:t>
      </w:r>
    </w:p>
    <w:p w14:paraId="3250C683" w14:textId="77777777" w:rsidR="0060324F" w:rsidRDefault="00803168">
      <w:pPr>
        <w:pStyle w:val="noindent"/>
        <w:divId w:val="898324018"/>
        <w:rPr>
          <w:rFonts w:cs="Times New Roman"/>
        </w:rPr>
      </w:pPr>
      <w:r>
        <w:rPr>
          <w:rFonts w:cs="Times New Roman"/>
        </w:rPr>
        <w:t xml:space="preserve">A biologically-train individual who posses the knowledge of analysis of HTS datasets is an extremely powerful and empowering situation. This was recently communicated in </w:t>
      </w:r>
      <w:hyperlink r:id="rId1884" w:anchor="XPlocik2013" w:history="1">
        <w:r>
          <w:rPr>
            <w:rStyle w:val="Hyperlink"/>
            <w:rFonts w:cs="Times New Roman"/>
          </w:rPr>
          <w:t>Plocik and Graveley</w:t>
        </w:r>
      </w:hyperlink>
      <w:r>
        <w:rPr>
          <w:rFonts w:cs="Times New Roman"/>
        </w:rPr>
        <w:t> [</w:t>
      </w:r>
      <w:hyperlink r:id="rId1885" w:anchor="XPlocik2013" w:history="1">
        <w:r>
          <w:rPr>
            <w:rStyle w:val="Hyperlink"/>
            <w:rFonts w:cs="Times New Roman"/>
          </w:rPr>
          <w:t>2013</w:t>
        </w:r>
      </w:hyperlink>
      <w:r>
        <w:rPr>
          <w:rFonts w:cs="Times New Roman"/>
        </w:rPr>
        <w:t xml:space="preserve">]: </w:t>
      </w:r>
    </w:p>
    <w:p w14:paraId="5FDC5D24" w14:textId="77777777" w:rsidR="0060324F" w:rsidRDefault="00803168">
      <w:pPr>
        <w:pStyle w:val="noindent"/>
        <w:divId w:val="989478219"/>
        <w:rPr>
          <w:rFonts w:cs="Times New Roman"/>
        </w:rPr>
      </w:pPr>
      <w:r>
        <w:rPr>
          <w:rStyle w:val="phvro8t-x-x-120"/>
          <w:rFonts w:cs="Times New Roman"/>
        </w:rPr>
        <w:t>_Such exercises will empower students to explore and assess the</w:t>
      </w:r>
      <w:r>
        <w:rPr>
          <w:rFonts w:cs="Times New Roman"/>
        </w:rPr>
        <w:t xml:space="preserve"> </w:t>
      </w:r>
      <w:r>
        <w:rPr>
          <w:rStyle w:val="phvro8t-x-x-120"/>
          <w:rFonts w:cs="Times New Roman"/>
        </w:rPr>
        <w:t>quantitative data published in the manuscripts that they read, which</w:t>
      </w:r>
      <w:r>
        <w:rPr>
          <w:rFonts w:cs="Times New Roman"/>
        </w:rPr>
        <w:t xml:space="preserve"> </w:t>
      </w:r>
      <w:r>
        <w:rPr>
          <w:rStyle w:val="phvro8t-x-x-120"/>
          <w:rFonts w:cs="Times New Roman"/>
        </w:rPr>
        <w:t>can no longer be assessed at a glance like the qualitative gel-based</w:t>
      </w:r>
      <w:r>
        <w:rPr>
          <w:rFonts w:cs="Times New Roman"/>
        </w:rPr>
        <w:t xml:space="preserve"> </w:t>
      </w:r>
      <w:r>
        <w:rPr>
          <w:rStyle w:val="phvro8t-x-x-120"/>
          <w:rFonts w:cs="Times New Roman"/>
        </w:rPr>
        <w:t>results on which molecular biology was founded. Ultimately, it will be</w:t>
      </w:r>
      <w:r>
        <w:rPr>
          <w:rFonts w:cs="Times New Roman"/>
        </w:rPr>
        <w:t xml:space="preserve"> </w:t>
      </w:r>
      <w:r>
        <w:rPr>
          <w:rStyle w:val="phvro8t-x-x-120"/>
          <w:rFonts w:cs="Times New Roman"/>
        </w:rPr>
        <w:t>equally important to know how to write code as it is to pipette._ _</w:t>
      </w:r>
      <w:r>
        <w:rPr>
          <w:rFonts w:cs="Times New Roman"/>
        </w:rPr>
        <w:t xml:space="preserve"> </w:t>
      </w:r>
      <w:r>
        <w:rPr>
          <w:rStyle w:val="phvro8t-x-x-120"/>
          <w:rFonts w:cs="Times New Roman"/>
        </w:rPr>
        <w:t>[</w:t>
      </w:r>
      <w:hyperlink r:id="rId1886" w:anchor="XPlocik2013" w:history="1">
        <w:r>
          <w:rPr>
            <w:rStyle w:val="phvro8t-x-x-120"/>
            <w:rFonts w:cs="Times New Roman"/>
            <w:color w:val="0000FF"/>
            <w:u w:val="single"/>
          </w:rPr>
          <w:t>Plocik and Graveley</w:t>
        </w:r>
      </w:hyperlink>
      <w:r>
        <w:rPr>
          <w:rStyle w:val="phvro8t-x-x-120"/>
          <w:rFonts w:cs="Times New Roman"/>
        </w:rPr>
        <w:t>, </w:t>
      </w:r>
      <w:hyperlink r:id="rId1887" w:anchor="XPlocik2013" w:history="1">
        <w:r>
          <w:rPr>
            <w:rStyle w:val="phvro8t-x-x-120"/>
            <w:rFonts w:cs="Times New Roman"/>
            <w:color w:val="0000FF"/>
            <w:u w:val="single"/>
          </w:rPr>
          <w:t>2013</w:t>
        </w:r>
      </w:hyperlink>
      <w:r>
        <w:rPr>
          <w:rStyle w:val="phvro8t-x-x-120"/>
          <w:rFonts w:cs="Times New Roman"/>
        </w:rPr>
        <w:t>]</w:t>
      </w:r>
      <w:r>
        <w:rPr>
          <w:rFonts w:cs="Times New Roman"/>
        </w:rPr>
        <w:t xml:space="preserve"> </w:t>
      </w:r>
    </w:p>
    <w:p w14:paraId="23EE07D8" w14:textId="77777777" w:rsidR="0060324F" w:rsidRDefault="00803168">
      <w:pPr>
        <w:pStyle w:val="noindent"/>
        <w:divId w:val="898324018"/>
        <w:rPr>
          <w:rFonts w:cs="Times New Roman"/>
        </w:rPr>
      </w:pPr>
      <w:r>
        <w:rPr>
          <w:rFonts w:cs="Times New Roman"/>
        </w:rPr>
        <w:t xml:space="preserve">The fact is that no one will care about a project as much as the student or post-doc who generated the data. Learning and training of computational skills bent on analyzing large datasets (see Table </w:t>
      </w:r>
      <w:hyperlink r:id="rId1888" w:anchor="x1-98001r1" w:history="1">
        <w:r>
          <w:rPr>
            <w:rStyle w:val="Hyperlink"/>
            <w:rFonts w:cs="Times New Roman"/>
          </w:rPr>
          <w:t>5.1</w:t>
        </w:r>
      </w:hyperlink>
      <w:r>
        <w:rPr>
          <w:rFonts w:cs="Times New Roman"/>
        </w:rPr>
        <w:t xml:space="preserve">)should be central to the education in Biomedical sciences in the future. </w:t>
      </w:r>
    </w:p>
    <w:p w14:paraId="7DAFB42B" w14:textId="77777777" w:rsidR="0060324F" w:rsidRDefault="00803168">
      <w:pPr>
        <w:pStyle w:val="Heading2"/>
        <w:divId w:val="898324018"/>
        <w:rPr>
          <w:rFonts w:eastAsia="Times New Roman" w:cs="Times New Roman"/>
        </w:rPr>
      </w:pPr>
      <w:r>
        <w:rPr>
          <w:rStyle w:val="titlemark"/>
          <w:rFonts w:eastAsia="Times New Roman" w:cs="Times New Roman"/>
        </w:rPr>
        <w:t>Appendix A</w:t>
      </w:r>
      <w:r>
        <w:rPr>
          <w:rFonts w:eastAsia="Times New Roman" w:cs="Times New Roman"/>
        </w:rPr>
        <w:br/>
        <w:t>Appendix A: Misc Information</w:t>
      </w:r>
    </w:p>
    <w:p w14:paraId="589FD97E" w14:textId="77777777" w:rsidR="0060324F" w:rsidRDefault="00803168">
      <w:pPr>
        <w:pStyle w:val="Heading3"/>
        <w:divId w:val="898324018"/>
        <w:rPr>
          <w:rFonts w:eastAsia="Times New Roman" w:cs="Times New Roman"/>
        </w:rPr>
      </w:pPr>
      <w:r>
        <w:rPr>
          <w:rStyle w:val="titlemark"/>
          <w:rFonts w:eastAsia="Times New Roman" w:cs="Times New Roman"/>
        </w:rPr>
        <w:t xml:space="preserve">A.1 </w:t>
      </w:r>
      <w:r>
        <w:rPr>
          <w:rFonts w:eastAsia="Times New Roman" w:cs="Times New Roman"/>
        </w:rPr>
        <w:t>Buffers</w:t>
      </w:r>
    </w:p>
    <w:p w14:paraId="0767AAFE" w14:textId="77777777" w:rsidR="0060324F" w:rsidRDefault="0087170F">
      <w:pPr>
        <w:divId w:val="617176569"/>
        <w:rPr>
          <w:rFonts w:eastAsia="Times New Roman" w:cs="Times New Roman"/>
        </w:rPr>
      </w:pPr>
      <w:r>
        <w:rPr>
          <w:rFonts w:eastAsia="Times New Roman" w:cs="Times New Roman"/>
        </w:rPr>
        <w:pict w14:anchorId="48EC196F">
          <v:rect id="_x0000_i1254" style="width:0;height:1.5pt" o:hralign="center" o:hrstd="t" o:hr="t" fillcolor="#aaa" stroked="f"/>
        </w:pict>
      </w:r>
    </w:p>
    <w:tbl>
      <w:tblPr>
        <w:tblW w:w="0" w:type="auto"/>
        <w:tblCellSpacing w:w="0" w:type="dxa"/>
        <w:tblCellMar>
          <w:left w:w="0" w:type="dxa"/>
          <w:right w:w="0" w:type="dxa"/>
        </w:tblCellMar>
        <w:tblLook w:val="04A0" w:firstRow="1" w:lastRow="0" w:firstColumn="1" w:lastColumn="0" w:noHBand="0" w:noVBand="1"/>
      </w:tblPr>
      <w:tblGrid>
        <w:gridCol w:w="1440"/>
        <w:gridCol w:w="1440"/>
      </w:tblGrid>
      <w:tr w:rsidR="0060324F" w14:paraId="7A82FE09" w14:textId="77777777">
        <w:trPr>
          <w:divId w:val="1841967580"/>
          <w:tblCellSpacing w:w="0" w:type="dxa"/>
        </w:trPr>
        <w:tc>
          <w:tcPr>
            <w:tcW w:w="0" w:type="auto"/>
            <w:noWrap/>
            <w:vAlign w:val="bottom"/>
          </w:tcPr>
          <w:p w14:paraId="2F177B30" w14:textId="77777777" w:rsidR="0060324F" w:rsidRDefault="00803168">
            <w:pPr>
              <w:jc w:val="center"/>
              <w:rPr>
                <w:rFonts w:eastAsia="Times New Roman" w:cs="Times New Roman"/>
              </w:rPr>
            </w:pPr>
            <w:r>
              <w:rPr>
                <w:rFonts w:eastAsia="Times New Roman" w:cs="Times New Roman"/>
              </w:rPr>
              <w:t>Component</w:t>
            </w:r>
          </w:p>
        </w:tc>
        <w:tc>
          <w:tcPr>
            <w:tcW w:w="0" w:type="auto"/>
            <w:noWrap/>
            <w:vAlign w:val="bottom"/>
          </w:tcPr>
          <w:p w14:paraId="32DD9AA8" w14:textId="77777777" w:rsidR="0060324F" w:rsidRDefault="00803168">
            <w:pPr>
              <w:jc w:val="center"/>
              <w:rPr>
                <w:rFonts w:eastAsia="Times New Roman" w:cs="Times New Roman"/>
              </w:rPr>
            </w:pPr>
            <w:r>
              <w:rPr>
                <w:rFonts w:eastAsia="Times New Roman" w:cs="Times New Roman"/>
              </w:rPr>
              <w:t>Concentration</w:t>
            </w:r>
          </w:p>
        </w:tc>
      </w:tr>
      <w:tr w:rsidR="0060324F" w14:paraId="048BCDD2" w14:textId="77777777">
        <w:trPr>
          <w:divId w:val="1841967580"/>
          <w:tblCellSpacing w:w="0" w:type="dxa"/>
        </w:trPr>
        <w:tc>
          <w:tcPr>
            <w:tcW w:w="0" w:type="auto"/>
            <w:vAlign w:val="center"/>
          </w:tcPr>
          <w:p w14:paraId="0E58ABC3" w14:textId="77777777" w:rsidR="0060324F" w:rsidRDefault="0087170F">
            <w:pPr>
              <w:rPr>
                <w:rFonts w:eastAsia="Times New Roman" w:cs="Times New Roman"/>
              </w:rPr>
            </w:pPr>
            <w:r>
              <w:rPr>
                <w:rFonts w:eastAsia="Times New Roman" w:cs="Times New Roman"/>
              </w:rPr>
              <w:pict w14:anchorId="2498A47F">
                <v:rect id="_x0000_i1255" style="width:0;height:1.5pt" o:hralign="center" o:hrstd="t" o:hr="t" fillcolor="#aaa" stroked="f"/>
              </w:pict>
            </w:r>
          </w:p>
        </w:tc>
        <w:tc>
          <w:tcPr>
            <w:tcW w:w="0" w:type="auto"/>
            <w:vAlign w:val="center"/>
          </w:tcPr>
          <w:p w14:paraId="7AC2217E" w14:textId="77777777" w:rsidR="0060324F" w:rsidRDefault="0087170F">
            <w:pPr>
              <w:rPr>
                <w:rFonts w:eastAsia="Times New Roman" w:cs="Times New Roman"/>
              </w:rPr>
            </w:pPr>
            <w:r>
              <w:rPr>
                <w:rFonts w:eastAsia="Times New Roman" w:cs="Times New Roman"/>
              </w:rPr>
              <w:pict w14:anchorId="0EEB6891">
                <v:rect id="_x0000_i1256" style="width:0;height:1.5pt" o:hralign="center" o:hrstd="t" o:hr="t" fillcolor="#aaa" stroked="f"/>
              </w:pict>
            </w:r>
          </w:p>
        </w:tc>
      </w:tr>
      <w:tr w:rsidR="0060324F" w14:paraId="1C72FBD6" w14:textId="77777777">
        <w:trPr>
          <w:divId w:val="1841967580"/>
          <w:tblCellSpacing w:w="0" w:type="dxa"/>
        </w:trPr>
        <w:tc>
          <w:tcPr>
            <w:tcW w:w="0" w:type="auto"/>
            <w:noWrap/>
            <w:vAlign w:val="bottom"/>
          </w:tcPr>
          <w:p w14:paraId="0263AC43" w14:textId="77777777" w:rsidR="0060324F" w:rsidRDefault="00803168">
            <w:pPr>
              <w:jc w:val="center"/>
              <w:rPr>
                <w:rFonts w:eastAsia="Times New Roman" w:cs="Times New Roman"/>
              </w:rPr>
            </w:pPr>
            <w:r>
              <w:rPr>
                <w:rFonts w:eastAsia="Times New Roman" w:cs="Times New Roman"/>
              </w:rPr>
              <w:t xml:space="preserve">Tris-HCl </w:t>
            </w:r>
          </w:p>
        </w:tc>
        <w:tc>
          <w:tcPr>
            <w:tcW w:w="0" w:type="auto"/>
            <w:noWrap/>
            <w:vAlign w:val="bottom"/>
          </w:tcPr>
          <w:p w14:paraId="44D437F1" w14:textId="77777777" w:rsidR="0060324F" w:rsidRDefault="00803168">
            <w:pPr>
              <w:jc w:val="center"/>
              <w:rPr>
                <w:rFonts w:eastAsia="Times New Roman" w:cs="Times New Roman"/>
              </w:rPr>
            </w:pPr>
            <w:r>
              <w:rPr>
                <w:rFonts w:eastAsia="Times New Roman" w:cs="Times New Roman"/>
              </w:rPr>
              <w:t xml:space="preserve">50 mM </w:t>
            </w:r>
          </w:p>
        </w:tc>
      </w:tr>
      <w:tr w:rsidR="0060324F" w14:paraId="08368D8B" w14:textId="77777777">
        <w:trPr>
          <w:divId w:val="1841967580"/>
          <w:tblCellSpacing w:w="0" w:type="dxa"/>
        </w:trPr>
        <w:tc>
          <w:tcPr>
            <w:tcW w:w="0" w:type="auto"/>
            <w:vAlign w:val="center"/>
          </w:tcPr>
          <w:p w14:paraId="0233FEB6" w14:textId="77777777" w:rsidR="0060324F" w:rsidRDefault="0087170F">
            <w:pPr>
              <w:rPr>
                <w:rFonts w:eastAsia="Times New Roman" w:cs="Times New Roman"/>
              </w:rPr>
            </w:pPr>
            <w:r>
              <w:rPr>
                <w:rFonts w:eastAsia="Times New Roman" w:cs="Times New Roman"/>
              </w:rPr>
              <w:pict w14:anchorId="781740A3">
                <v:rect id="_x0000_i1257" style="width:0;height:1.5pt" o:hralign="center" o:hrstd="t" o:hr="t" fillcolor="#aaa" stroked="f"/>
              </w:pict>
            </w:r>
          </w:p>
        </w:tc>
        <w:tc>
          <w:tcPr>
            <w:tcW w:w="0" w:type="auto"/>
            <w:vAlign w:val="center"/>
          </w:tcPr>
          <w:p w14:paraId="1FBF47EA" w14:textId="77777777" w:rsidR="0060324F" w:rsidRDefault="0087170F">
            <w:pPr>
              <w:rPr>
                <w:rFonts w:eastAsia="Times New Roman" w:cs="Times New Roman"/>
              </w:rPr>
            </w:pPr>
            <w:r>
              <w:rPr>
                <w:rFonts w:eastAsia="Times New Roman" w:cs="Times New Roman"/>
              </w:rPr>
              <w:pict w14:anchorId="2F17B5BC">
                <v:rect id="_x0000_i1258" style="width:0;height:1.5pt" o:hralign="center" o:hrstd="t" o:hr="t" fillcolor="#aaa" stroked="f"/>
              </w:pict>
            </w:r>
          </w:p>
        </w:tc>
      </w:tr>
      <w:tr w:rsidR="0060324F" w14:paraId="1B3BC030" w14:textId="77777777">
        <w:trPr>
          <w:divId w:val="1841967580"/>
          <w:tblCellSpacing w:w="0" w:type="dxa"/>
        </w:trPr>
        <w:tc>
          <w:tcPr>
            <w:tcW w:w="0" w:type="auto"/>
            <w:noWrap/>
            <w:vAlign w:val="bottom"/>
          </w:tcPr>
          <w:p w14:paraId="2FE0B416" w14:textId="77777777" w:rsidR="0060324F" w:rsidRDefault="00803168">
            <w:pPr>
              <w:jc w:val="center"/>
              <w:rPr>
                <w:rFonts w:eastAsia="Times New Roman" w:cs="Times New Roman"/>
              </w:rPr>
            </w:pPr>
            <w:r>
              <w:rPr>
                <w:rFonts w:eastAsia="Times New Roman" w:cs="Times New Roman"/>
              </w:rPr>
              <w:t xml:space="preserve">MgCl2 </w:t>
            </w:r>
          </w:p>
        </w:tc>
        <w:tc>
          <w:tcPr>
            <w:tcW w:w="0" w:type="auto"/>
            <w:noWrap/>
            <w:vAlign w:val="bottom"/>
          </w:tcPr>
          <w:p w14:paraId="5A69785F" w14:textId="77777777" w:rsidR="0060324F" w:rsidRDefault="00803168">
            <w:pPr>
              <w:jc w:val="center"/>
              <w:rPr>
                <w:rFonts w:eastAsia="Times New Roman" w:cs="Times New Roman"/>
              </w:rPr>
            </w:pPr>
            <w:r>
              <w:rPr>
                <w:rFonts w:eastAsia="Times New Roman" w:cs="Times New Roman"/>
              </w:rPr>
              <w:t xml:space="preserve">2 mM </w:t>
            </w:r>
          </w:p>
        </w:tc>
      </w:tr>
      <w:tr w:rsidR="0060324F" w14:paraId="7BAE839D" w14:textId="77777777">
        <w:trPr>
          <w:divId w:val="1841967580"/>
          <w:tblCellSpacing w:w="0" w:type="dxa"/>
        </w:trPr>
        <w:tc>
          <w:tcPr>
            <w:tcW w:w="0" w:type="auto"/>
            <w:vAlign w:val="center"/>
          </w:tcPr>
          <w:p w14:paraId="5E48A596" w14:textId="77777777" w:rsidR="0060324F" w:rsidRDefault="0087170F">
            <w:pPr>
              <w:rPr>
                <w:rFonts w:eastAsia="Times New Roman" w:cs="Times New Roman"/>
              </w:rPr>
            </w:pPr>
            <w:r>
              <w:rPr>
                <w:rFonts w:eastAsia="Times New Roman" w:cs="Times New Roman"/>
              </w:rPr>
              <w:pict w14:anchorId="3BA3C557">
                <v:rect id="_x0000_i1259" style="width:0;height:1.5pt" o:hralign="center" o:hrstd="t" o:hr="t" fillcolor="#aaa" stroked="f"/>
              </w:pict>
            </w:r>
          </w:p>
        </w:tc>
        <w:tc>
          <w:tcPr>
            <w:tcW w:w="0" w:type="auto"/>
            <w:vAlign w:val="center"/>
          </w:tcPr>
          <w:p w14:paraId="24055585" w14:textId="77777777" w:rsidR="0060324F" w:rsidRDefault="0087170F">
            <w:pPr>
              <w:rPr>
                <w:rFonts w:eastAsia="Times New Roman" w:cs="Times New Roman"/>
              </w:rPr>
            </w:pPr>
            <w:r>
              <w:rPr>
                <w:rFonts w:eastAsia="Times New Roman" w:cs="Times New Roman"/>
              </w:rPr>
              <w:pict w14:anchorId="14D65E7E">
                <v:rect id="_x0000_i1260" style="width:0;height:1.5pt" o:hralign="center" o:hrstd="t" o:hr="t" fillcolor="#aaa" stroked="f"/>
              </w:pict>
            </w:r>
          </w:p>
        </w:tc>
      </w:tr>
      <w:tr w:rsidR="0060324F" w14:paraId="0C5FB3BF" w14:textId="77777777">
        <w:trPr>
          <w:divId w:val="1841967580"/>
          <w:tblCellSpacing w:w="0" w:type="dxa"/>
        </w:trPr>
        <w:tc>
          <w:tcPr>
            <w:tcW w:w="0" w:type="auto"/>
            <w:noWrap/>
            <w:vAlign w:val="bottom"/>
          </w:tcPr>
          <w:p w14:paraId="70FC15FE" w14:textId="77777777" w:rsidR="0060324F" w:rsidRDefault="00803168">
            <w:pPr>
              <w:jc w:val="center"/>
              <w:rPr>
                <w:rFonts w:eastAsia="Times New Roman" w:cs="Times New Roman"/>
              </w:rPr>
            </w:pPr>
            <w:r>
              <w:rPr>
                <w:rFonts w:eastAsia="Times New Roman" w:cs="Times New Roman"/>
              </w:rPr>
              <w:t xml:space="preserve">DTT </w:t>
            </w:r>
          </w:p>
        </w:tc>
        <w:tc>
          <w:tcPr>
            <w:tcW w:w="0" w:type="auto"/>
            <w:noWrap/>
            <w:vAlign w:val="bottom"/>
          </w:tcPr>
          <w:p w14:paraId="11E4AA23" w14:textId="77777777" w:rsidR="0060324F" w:rsidRDefault="00803168">
            <w:pPr>
              <w:jc w:val="center"/>
              <w:rPr>
                <w:rFonts w:eastAsia="Times New Roman" w:cs="Times New Roman"/>
              </w:rPr>
            </w:pPr>
            <w:r>
              <w:rPr>
                <w:rFonts w:eastAsia="Times New Roman" w:cs="Times New Roman"/>
              </w:rPr>
              <w:t xml:space="preserve">1 mM </w:t>
            </w:r>
          </w:p>
        </w:tc>
      </w:tr>
      <w:tr w:rsidR="0060324F" w14:paraId="156B2758" w14:textId="77777777">
        <w:trPr>
          <w:divId w:val="1841967580"/>
          <w:tblCellSpacing w:w="0" w:type="dxa"/>
        </w:trPr>
        <w:tc>
          <w:tcPr>
            <w:tcW w:w="0" w:type="auto"/>
            <w:vAlign w:val="center"/>
          </w:tcPr>
          <w:p w14:paraId="4E7F4E3F" w14:textId="77777777" w:rsidR="0060324F" w:rsidRDefault="0087170F">
            <w:pPr>
              <w:rPr>
                <w:rFonts w:eastAsia="Times New Roman" w:cs="Times New Roman"/>
              </w:rPr>
            </w:pPr>
            <w:r>
              <w:rPr>
                <w:rFonts w:eastAsia="Times New Roman" w:cs="Times New Roman"/>
              </w:rPr>
              <w:pict w14:anchorId="7EF3D0FA">
                <v:rect id="_x0000_i1261" style="width:0;height:1.5pt" o:hralign="center" o:hrstd="t" o:hr="t" fillcolor="#aaa" stroked="f"/>
              </w:pict>
            </w:r>
          </w:p>
        </w:tc>
        <w:tc>
          <w:tcPr>
            <w:tcW w:w="0" w:type="auto"/>
            <w:vAlign w:val="center"/>
          </w:tcPr>
          <w:p w14:paraId="04E9B902" w14:textId="77777777" w:rsidR="0060324F" w:rsidRDefault="0087170F">
            <w:pPr>
              <w:rPr>
                <w:rFonts w:eastAsia="Times New Roman" w:cs="Times New Roman"/>
              </w:rPr>
            </w:pPr>
            <w:r>
              <w:rPr>
                <w:rFonts w:eastAsia="Times New Roman" w:cs="Times New Roman"/>
              </w:rPr>
              <w:pict w14:anchorId="6AA4F26A">
                <v:rect id="_x0000_i1262" style="width:0;height:1.5pt" o:hralign="center" o:hrstd="t" o:hr="t" fillcolor="#aaa" stroked="f"/>
              </w:pict>
            </w:r>
          </w:p>
        </w:tc>
      </w:tr>
      <w:tr w:rsidR="0060324F" w14:paraId="6A8BF01A" w14:textId="77777777">
        <w:trPr>
          <w:divId w:val="1841967580"/>
          <w:tblCellSpacing w:w="0" w:type="dxa"/>
        </w:trPr>
        <w:tc>
          <w:tcPr>
            <w:tcW w:w="0" w:type="auto"/>
            <w:noWrap/>
            <w:vAlign w:val="bottom"/>
          </w:tcPr>
          <w:p w14:paraId="4AD1157D" w14:textId="77777777" w:rsidR="0060324F" w:rsidRDefault="00803168">
            <w:pPr>
              <w:jc w:val="center"/>
              <w:rPr>
                <w:rFonts w:eastAsia="Times New Roman" w:cs="Times New Roman"/>
              </w:rPr>
            </w:pPr>
            <w:r>
              <w:rPr>
                <w:rFonts w:eastAsia="Times New Roman" w:cs="Times New Roman"/>
              </w:rPr>
              <w:t xml:space="preserve">ATP </w:t>
            </w:r>
          </w:p>
        </w:tc>
        <w:tc>
          <w:tcPr>
            <w:tcW w:w="0" w:type="auto"/>
            <w:noWrap/>
            <w:vAlign w:val="bottom"/>
          </w:tcPr>
          <w:p w14:paraId="523230EE" w14:textId="77777777" w:rsidR="0060324F" w:rsidRDefault="00803168">
            <w:pPr>
              <w:jc w:val="center"/>
              <w:rPr>
                <w:rFonts w:eastAsia="Times New Roman" w:cs="Times New Roman"/>
              </w:rPr>
            </w:pPr>
            <w:r>
              <w:rPr>
                <w:rFonts w:eastAsia="Times New Roman" w:cs="Times New Roman"/>
              </w:rPr>
              <w:t xml:space="preserve">400 </w:t>
            </w:r>
            <w:r>
              <w:rPr>
                <w:rStyle w:val="cmmi-12"/>
                <w:rFonts w:eastAsia="Times New Roman" w:cs="Times New Roman"/>
              </w:rPr>
              <w:t>μ</w:t>
            </w:r>
            <w:r>
              <w:rPr>
                <w:rFonts w:eastAsia="Times New Roman" w:cs="Times New Roman"/>
              </w:rPr>
              <w:t xml:space="preserve">M </w:t>
            </w:r>
          </w:p>
        </w:tc>
      </w:tr>
      <w:tr w:rsidR="0060324F" w14:paraId="008A9DC1" w14:textId="77777777">
        <w:trPr>
          <w:divId w:val="1841967580"/>
          <w:tblCellSpacing w:w="0" w:type="dxa"/>
        </w:trPr>
        <w:tc>
          <w:tcPr>
            <w:tcW w:w="0" w:type="auto"/>
            <w:vAlign w:val="center"/>
          </w:tcPr>
          <w:p w14:paraId="158706E4" w14:textId="77777777" w:rsidR="0060324F" w:rsidRDefault="0087170F">
            <w:pPr>
              <w:rPr>
                <w:rFonts w:eastAsia="Times New Roman" w:cs="Times New Roman"/>
              </w:rPr>
            </w:pPr>
            <w:r>
              <w:rPr>
                <w:rFonts w:eastAsia="Times New Roman" w:cs="Times New Roman"/>
              </w:rPr>
              <w:pict w14:anchorId="54F4C66A">
                <v:rect id="_x0000_i1263" style="width:0;height:1.5pt" o:hralign="center" o:hrstd="t" o:hr="t" fillcolor="#aaa" stroked="f"/>
              </w:pict>
            </w:r>
          </w:p>
        </w:tc>
        <w:tc>
          <w:tcPr>
            <w:tcW w:w="0" w:type="auto"/>
            <w:vAlign w:val="center"/>
          </w:tcPr>
          <w:p w14:paraId="78200C73" w14:textId="77777777" w:rsidR="0060324F" w:rsidRDefault="0087170F">
            <w:pPr>
              <w:rPr>
                <w:rFonts w:eastAsia="Times New Roman" w:cs="Times New Roman"/>
              </w:rPr>
            </w:pPr>
            <w:r>
              <w:rPr>
                <w:rFonts w:eastAsia="Times New Roman" w:cs="Times New Roman"/>
              </w:rPr>
              <w:pict w14:anchorId="4D6CBEA7">
                <v:rect id="_x0000_i1264" style="width:0;height:1.5pt" o:hralign="center" o:hrstd="t" o:hr="t" fillcolor="#aaa" stroked="f"/>
              </w:pict>
            </w:r>
          </w:p>
        </w:tc>
      </w:tr>
      <w:tr w:rsidR="0060324F" w14:paraId="25737695" w14:textId="77777777">
        <w:trPr>
          <w:divId w:val="1841967580"/>
          <w:tblCellSpacing w:w="0" w:type="dxa"/>
        </w:trPr>
        <w:tc>
          <w:tcPr>
            <w:tcW w:w="0" w:type="auto"/>
            <w:noWrap/>
            <w:vAlign w:val="bottom"/>
          </w:tcPr>
          <w:p w14:paraId="60D29FE5" w14:textId="77777777" w:rsidR="0060324F" w:rsidRDefault="00803168">
            <w:pPr>
              <w:jc w:val="center"/>
              <w:rPr>
                <w:rFonts w:eastAsia="Times New Roman" w:cs="Times New Roman"/>
              </w:rPr>
            </w:pPr>
            <w:r>
              <w:rPr>
                <w:rFonts w:eastAsia="Times New Roman" w:cs="Times New Roman"/>
              </w:rPr>
              <w:t xml:space="preserve">pH </w:t>
            </w:r>
          </w:p>
        </w:tc>
        <w:tc>
          <w:tcPr>
            <w:tcW w:w="0" w:type="auto"/>
            <w:noWrap/>
            <w:vAlign w:val="bottom"/>
          </w:tcPr>
          <w:p w14:paraId="0B4D0989" w14:textId="77777777" w:rsidR="0060324F" w:rsidRDefault="00803168">
            <w:pPr>
              <w:jc w:val="center"/>
              <w:rPr>
                <w:rFonts w:eastAsia="Times New Roman" w:cs="Times New Roman"/>
              </w:rPr>
            </w:pPr>
            <w:r>
              <w:rPr>
                <w:rFonts w:eastAsia="Times New Roman" w:cs="Times New Roman"/>
              </w:rPr>
              <w:t xml:space="preserve">7.5 @ 25 </w:t>
            </w:r>
            <w:r>
              <w:rPr>
                <w:rStyle w:val="cmsy-8"/>
                <w:rFonts w:ascii="Menlo Regular" w:eastAsia="Times New Roman" w:hAnsi="Menlo Regular" w:cs="Menlo Regular"/>
                <w:vertAlign w:val="superscript"/>
              </w:rPr>
              <w:t>∘</w:t>
            </w:r>
            <w:r>
              <w:rPr>
                <w:rStyle w:val="cmr-12"/>
                <w:rFonts w:eastAsia="Times New Roman" w:cs="Times New Roman"/>
              </w:rPr>
              <w:t xml:space="preserve">C </w:t>
            </w:r>
          </w:p>
        </w:tc>
      </w:tr>
    </w:tbl>
    <w:p w14:paraId="5998F33E" w14:textId="77777777" w:rsidR="0060324F" w:rsidRDefault="0060324F">
      <w:pPr>
        <w:divId w:val="1361978551"/>
        <w:rPr>
          <w:rFonts w:eastAsia="Times New Roman" w:cs="Times New Roman"/>
        </w:rPr>
      </w:pPr>
    </w:p>
    <w:p w14:paraId="5BB86571" w14:textId="77777777" w:rsidR="0060324F" w:rsidRDefault="00803168">
      <w:pPr>
        <w:divId w:val="1311442343"/>
        <w:rPr>
          <w:rFonts w:eastAsia="Times New Roman" w:cs="Times New Roman"/>
        </w:rPr>
      </w:pPr>
      <w:r>
        <w:rPr>
          <w:rStyle w:val="id"/>
          <w:rFonts w:eastAsia="Times New Roman" w:cs="Times New Roman"/>
        </w:rPr>
        <w:t xml:space="preserve">Table A.1: </w:t>
      </w:r>
      <w:r>
        <w:rPr>
          <w:rStyle w:val="content"/>
          <w:rFonts w:eastAsia="Times New Roman" w:cs="Times New Roman"/>
        </w:rPr>
        <w:t xml:space="preserve">SeqZip Hybridization and Ligation Buffer </w:t>
      </w:r>
    </w:p>
    <w:p w14:paraId="4C188AAC" w14:textId="77777777" w:rsidR="0060324F" w:rsidRDefault="0087170F">
      <w:pPr>
        <w:divId w:val="617176569"/>
        <w:rPr>
          <w:rFonts w:eastAsia="Times New Roman" w:cs="Times New Roman"/>
        </w:rPr>
      </w:pPr>
      <w:r>
        <w:rPr>
          <w:rFonts w:eastAsia="Times New Roman" w:cs="Times New Roman"/>
        </w:rPr>
        <w:pict w14:anchorId="5FDAE6F4">
          <v:rect id="_x0000_i1265" style="width:0;height:1.5pt" o:hralign="center" o:hrstd="t" o:hr="t" fillcolor="#aaa" stroked="f"/>
        </w:pict>
      </w:r>
    </w:p>
    <w:p w14:paraId="648CD487" w14:textId="77777777" w:rsidR="0060324F" w:rsidRDefault="00803168">
      <w:pPr>
        <w:pStyle w:val="Heading3"/>
        <w:divId w:val="898324018"/>
        <w:rPr>
          <w:rFonts w:eastAsia="Times New Roman" w:cs="Times New Roman"/>
        </w:rPr>
      </w:pPr>
      <w:r>
        <w:rPr>
          <w:rStyle w:val="titlemark"/>
          <w:rFonts w:eastAsia="Times New Roman" w:cs="Times New Roman"/>
        </w:rPr>
        <w:t xml:space="preserve">A.2 </w:t>
      </w:r>
      <w:r>
        <w:rPr>
          <w:rFonts w:eastAsia="Times New Roman" w:cs="Times New Roman"/>
        </w:rPr>
        <w:t>Equations</w:t>
      </w:r>
    </w:p>
    <w:p w14:paraId="09C23C67" w14:textId="77777777" w:rsidR="0060324F" w:rsidRDefault="00803168">
      <w:pPr>
        <w:pStyle w:val="Heading4"/>
        <w:divId w:val="898324018"/>
        <w:rPr>
          <w:rFonts w:eastAsia="Times New Roman" w:cs="Times New Roman"/>
        </w:rPr>
      </w:pPr>
      <w:r>
        <w:rPr>
          <w:rStyle w:val="titlemark"/>
          <w:rFonts w:eastAsia="Times New Roman" w:cs="Times New Roman"/>
        </w:rPr>
        <w:t xml:space="preserve">A.2.1 </w:t>
      </w:r>
      <w:r>
        <w:rPr>
          <w:rFonts w:eastAsia="Times New Roman" w:cs="Times New Roman"/>
        </w:rPr>
        <w:t>RNA concentration from radioactive in vitro transcription</w:t>
      </w:r>
    </w:p>
    <w:p w14:paraId="7B93EA78" w14:textId="42449EBC" w:rsidR="0060324F" w:rsidRDefault="00642696">
      <w:pPr>
        <w:jc w:val="center"/>
        <w:divId w:val="1211963896"/>
        <w:rPr>
          <w:rFonts w:eastAsia="Times New Roman" w:cs="Times New Roman"/>
        </w:rPr>
      </w:pPr>
      <w:r>
        <w:rPr>
          <w:rFonts w:eastAsia="Times New Roman" w:cs="Times New Roman"/>
          <w:noProof/>
        </w:rPr>
        <w:drawing>
          <wp:inline distT="0" distB="0" distL="0" distR="0" wp14:anchorId="6BDB1A1F" wp14:editId="42794B25">
            <wp:extent cx="406400" cy="406400"/>
            <wp:effectExtent l="0" t="0" r="0" b="0"/>
            <wp:docPr id="242" name="Picture 242" descr=")(                  )  (               )  (              )&#10;μM=pmol=cpmafterpurification_-dilutionfactor- _  molUTPinoriginalreaction-_  ------1------- _ 10-12&#10;μLcpmbeforepurification_dilutionfactor      ReactionVolume       NumberUTPsintranscrip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                  )  (               )  (              )&#10;μM=pmol=cpmafterpurification_-dilutionfactor- _  molUTPinoriginalreaction-_  ------1------- _ 10-12&#10;μLcpmbeforepurification_dilutionfactor      ReactionVolume       NumberUTPsintranscript&#10;"/>
                    <pic:cNvPicPr>
                      <a:picLocks noChangeAspect="1" noChangeArrowheads="1"/>
                    </pic:cNvPicPr>
                  </pic:nvPicPr>
                  <pic:blipFill>
                    <a:blip r:link="rId1889">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7497007E" w14:textId="77777777" w:rsidR="0060324F" w:rsidRDefault="00803168">
      <w:pPr>
        <w:pStyle w:val="Heading4"/>
        <w:divId w:val="898324018"/>
        <w:rPr>
          <w:rFonts w:eastAsia="Times New Roman" w:cs="Times New Roman"/>
        </w:rPr>
      </w:pPr>
      <w:r>
        <w:rPr>
          <w:rStyle w:val="titlemark"/>
          <w:rFonts w:eastAsia="Times New Roman" w:cs="Times New Roman"/>
        </w:rPr>
        <w:t xml:space="preserve">A.2.2 </w:t>
      </w:r>
      <w:r>
        <w:rPr>
          <w:rFonts w:eastAsia="Times New Roman" w:cs="Times New Roman"/>
        </w:rPr>
        <w:t>RNA concentration based on absorbance</w:t>
      </w:r>
    </w:p>
    <w:p w14:paraId="5FFAC833" w14:textId="30029BEC" w:rsidR="0060324F" w:rsidRDefault="00642696">
      <w:pPr>
        <w:jc w:val="center"/>
        <w:divId w:val="898324018"/>
        <w:rPr>
          <w:rFonts w:eastAsia="Times New Roman" w:cs="Times New Roman"/>
        </w:rPr>
      </w:pPr>
      <w:r>
        <w:rPr>
          <w:rFonts w:eastAsia="Times New Roman" w:cs="Times New Roman"/>
          <w:noProof/>
        </w:rPr>
        <w:drawing>
          <wp:inline distT="0" distB="0" distL="0" distR="0" wp14:anchorId="4F85FE4A" wp14:editId="428629E9">
            <wp:extent cx="406400" cy="406400"/>
            <wp:effectExtent l="0" t="0" r="0" b="0"/>
            <wp:docPr id="243" name="Picture 243" descr="         (                                              )&#10;           ------------A260-_-Dilution-Factor-------------&#10;[RNAin M ] =  10, 313 &lt; note 1 &gt; _  nucleotides in mess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         (                                              )&#10;           ------------A260-_-Dilution-Factor-------------&#10;[RNAin M ] =  10, 313 &lt; note 1 &gt; _  nucleotides in message&#10;"/>
                    <pic:cNvPicPr>
                      <a:picLocks noChangeAspect="1" noChangeArrowheads="1"/>
                    </pic:cNvPicPr>
                  </pic:nvPicPr>
                  <pic:blipFill>
                    <a:blip r:link="rId189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32DF320E" w14:textId="77777777" w:rsidR="0060324F" w:rsidRDefault="00803168">
      <w:pPr>
        <w:pStyle w:val="noindent"/>
        <w:divId w:val="898324018"/>
        <w:rPr>
          <w:rFonts w:cs="Times New Roman"/>
        </w:rPr>
      </w:pPr>
      <w:r>
        <w:rPr>
          <w:rFonts w:cs="Times New Roman"/>
        </w:rPr>
        <w:t>note 1: This value represents an average RNA extinction (</w:t>
      </w:r>
      <w:r>
        <w:rPr>
          <w:rStyle w:val="cmmi-12"/>
          <w:rFonts w:ascii="Times New Roman" w:hAnsi="Times New Roman" w:cs="Times New Roman"/>
        </w:rPr>
        <w:t>ϵ</w:t>
      </w:r>
      <w:r>
        <w:rPr>
          <w:rFonts w:cs="Times New Roman"/>
        </w:rPr>
        <w:t xml:space="preserve">) coefficient value </w:t>
      </w:r>
      <w:r>
        <w:rPr>
          <w:rFonts w:cs="Times New Roman"/>
        </w:rPr>
        <w:br/>
      </w:r>
    </w:p>
    <w:p w14:paraId="379021A5" w14:textId="77777777" w:rsidR="0060324F" w:rsidRDefault="00803168">
      <w:pPr>
        <w:pStyle w:val="Heading4"/>
        <w:divId w:val="898324018"/>
        <w:rPr>
          <w:rFonts w:eastAsia="Times New Roman" w:cs="Times New Roman"/>
        </w:rPr>
      </w:pPr>
      <w:r>
        <w:rPr>
          <w:rStyle w:val="titlemark"/>
          <w:rFonts w:eastAsia="Times New Roman" w:cs="Times New Roman"/>
        </w:rPr>
        <w:t xml:space="preserve">A.2.3 </w:t>
      </w:r>
      <w:r>
        <w:rPr>
          <w:rFonts w:eastAsia="Times New Roman" w:cs="Times New Roman"/>
        </w:rPr>
        <w:t>Normalize oxidized small RNA libraries size to time-matched unoxidized library</w:t>
      </w:r>
    </w:p>
    <w:p w14:paraId="2F6799A0" w14:textId="77777777" w:rsidR="0060324F" w:rsidRDefault="00803168">
      <w:pPr>
        <w:pStyle w:val="noindent"/>
        <w:divId w:val="898324018"/>
        <w:rPr>
          <w:rFonts w:cs="Times New Roman"/>
        </w:rPr>
      </w:pPr>
      <w:r>
        <w:rPr>
          <w:rFonts w:cs="Times New Roman"/>
        </w:rPr>
        <w:t xml:space="preserve">NB: this equation assumes calibration against a specific time-point , in this case data obtained from 6 week-old testes. </w:t>
      </w:r>
    </w:p>
    <w:p w14:paraId="347D4B12" w14:textId="6EE581C1" w:rsidR="0060324F" w:rsidRDefault="00642696">
      <w:pPr>
        <w:jc w:val="center"/>
        <w:divId w:val="1240090986"/>
        <w:rPr>
          <w:rFonts w:eastAsia="Times New Roman" w:cs="Times New Roman"/>
        </w:rPr>
      </w:pPr>
      <w:r>
        <w:rPr>
          <w:rFonts w:eastAsia="Times New Roman" w:cs="Times New Roman"/>
          <w:noProof/>
        </w:rPr>
        <w:drawing>
          <wp:inline distT="0" distB="0" distL="0" distR="0" wp14:anchorId="62792D6E" wp14:editId="3827EE16">
            <wp:extent cx="406400" cy="406400"/>
            <wp:effectExtent l="0" t="0" r="0" b="0"/>
            <wp:docPr id="244" name="Picture 244" descr="       ( (  ∑                   )               )&#10;                miRNA   reads τ&#10;        ||   ∑--------------------- _  depth  6wk ||&#10;unoxτnorm   =   || -----miRNA---reads--6wk-----------------||&#10;  1     |(               1,000, 000               |)&#10;&#10;                        (   ∑                                  )&#10;                               oxidized  shared  ≥ 23 nt reads&#10;oxτnorm1  =   unox  τ norm1 _ ( ∑------------------------------------)&#10;                             unoxidized  shared  ≥  23 nt read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       ( (  ∑                   )               )&#10;                miRNA   reads τ&#10;        ||   ∑--------------------- _  depth  6wk ||&#10;unoxτnorm   =   || -----miRNA---reads--6wk-----------------||&#10;  1     |(               1,000, 000               |)&#10;&#10;                        (   ∑                                  )&#10;                               oxidized  shared  ≥ 23 nt reads&#10;oxτnorm1  =   unox  τ norm1 _ ( ∑------------------------------------)&#10;                             unoxidized  shared  ≥  23 nt reads&#10;"/>
                    <pic:cNvPicPr>
                      <a:picLocks noChangeAspect="1" noChangeArrowheads="1"/>
                    </pic:cNvPicPr>
                  </pic:nvPicPr>
                  <pic:blipFill>
                    <a:blip r:link="rId1891">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45B5B101" w14:textId="77777777" w:rsidR="0060324F" w:rsidRDefault="00803168">
      <w:pPr>
        <w:pStyle w:val="Heading3"/>
        <w:divId w:val="898324018"/>
        <w:rPr>
          <w:rFonts w:eastAsia="Times New Roman" w:cs="Times New Roman"/>
        </w:rPr>
      </w:pPr>
      <w:r>
        <w:rPr>
          <w:rStyle w:val="titlemark"/>
          <w:rFonts w:eastAsia="Times New Roman" w:cs="Times New Roman"/>
        </w:rPr>
        <w:t xml:space="preserve">A.3 </w:t>
      </w:r>
      <w:r>
        <w:rPr>
          <w:rFonts w:eastAsia="Times New Roman" w:cs="Times New Roman"/>
        </w:rPr>
        <w:t>PCR Programs</w:t>
      </w:r>
    </w:p>
    <w:p w14:paraId="6654476E" w14:textId="77777777" w:rsidR="0060324F" w:rsidRDefault="00803168">
      <w:pPr>
        <w:pStyle w:val="noindent"/>
        <w:divId w:val="898324018"/>
        <w:rPr>
          <w:rFonts w:cs="Times New Roman"/>
        </w:rPr>
      </w:pPr>
      <w:r>
        <w:rPr>
          <w:rStyle w:val="phvb8t-x-x-120"/>
          <w:rFonts w:cs="Times New Roman"/>
        </w:rPr>
        <w:t xml:space="preserve">Ligamer Hybridization </w:t>
      </w:r>
      <w:r>
        <w:rPr>
          <w:rFonts w:cs="Times New Roman"/>
        </w:rPr>
        <w:t>ROY-H2 | Ligamer Hybridization</w:t>
      </w:r>
      <w:r>
        <w:rPr>
          <w:rFonts w:cs="Times New Roman"/>
        </w:rPr>
        <w:br/>
        <w:t>Steps 1_9 are 10 minute incubations at the following temperatures:</w:t>
      </w:r>
      <w:r>
        <w:rPr>
          <w:rFonts w:cs="Times New Roman"/>
        </w:rPr>
        <w:br/>
        <w:t xml:space="preserve">69;66;63;58;54;52;50;48;46 </w:t>
      </w:r>
      <w:r>
        <w:rPr>
          <w:rStyle w:val="cmsy-8"/>
          <w:rFonts w:ascii="Menlo Regular" w:hAnsi="Menlo Regular" w:cs="Menlo Regular"/>
          <w:vertAlign w:val="superscript"/>
        </w:rPr>
        <w:t>∘</w:t>
      </w:r>
      <w:r>
        <w:rPr>
          <w:rStyle w:val="cmr-12"/>
          <w:rFonts w:cs="Times New Roman"/>
        </w:rPr>
        <w:t>C</w:t>
      </w:r>
      <w:r>
        <w:rPr>
          <w:rFonts w:cs="Times New Roman"/>
        </w:rPr>
        <w:br/>
        <w:t xml:space="preserve">Step 10 is a 45 </w:t>
      </w:r>
      <w:r>
        <w:rPr>
          <w:rStyle w:val="cmsy-8"/>
          <w:rFonts w:ascii="Menlo Regular" w:hAnsi="Menlo Regular" w:cs="Menlo Regular"/>
          <w:vertAlign w:val="superscript"/>
        </w:rPr>
        <w:t>∘</w:t>
      </w:r>
      <w:r>
        <w:rPr>
          <w:rStyle w:val="cmr-12"/>
          <w:rFonts w:cs="Times New Roman"/>
        </w:rPr>
        <w:t xml:space="preserve">C </w:t>
      </w:r>
      <w:r>
        <w:rPr>
          <w:rFonts w:cs="Times New Roman"/>
        </w:rPr>
        <w:t>incubation for 1 hour</w:t>
      </w:r>
      <w:r>
        <w:rPr>
          <w:rFonts w:cs="Times New Roman"/>
        </w:rPr>
        <w:br/>
        <w:t>Steps 11_14 are 10 minute incubations at the following templates:</w:t>
      </w:r>
      <w:r>
        <w:rPr>
          <w:rFonts w:cs="Times New Roman"/>
        </w:rPr>
        <w:br/>
        <w:t xml:space="preserve">43;41;39;37 </w:t>
      </w:r>
      <w:r>
        <w:rPr>
          <w:rStyle w:val="cmsy-8"/>
          <w:rFonts w:ascii="Menlo Regular" w:hAnsi="Menlo Regular" w:cs="Menlo Regular"/>
          <w:vertAlign w:val="superscript"/>
        </w:rPr>
        <w:t>∘</w:t>
      </w:r>
      <w:r>
        <w:rPr>
          <w:rFonts w:cs="Times New Roman"/>
          <w:vertAlign w:val="superscript"/>
        </w:rPr>
        <w:t xml:space="preserve"> </w:t>
      </w:r>
      <w:r>
        <w:rPr>
          <w:rStyle w:val="cmr-12"/>
          <w:rFonts w:cs="Times New Roman"/>
        </w:rPr>
        <w:t>C</w:t>
      </w:r>
      <w:r>
        <w:rPr>
          <w:rFonts w:cs="Times New Roman"/>
        </w:rPr>
        <w:br/>
        <w:t xml:space="preserve">Final incubation is at 37 </w:t>
      </w:r>
      <w:r>
        <w:rPr>
          <w:rStyle w:val="cmsy-8"/>
          <w:rFonts w:ascii="Menlo Regular" w:hAnsi="Menlo Regular" w:cs="Menlo Regular"/>
          <w:vertAlign w:val="superscript"/>
        </w:rPr>
        <w:t>∘</w:t>
      </w:r>
      <w:r>
        <w:rPr>
          <w:rStyle w:val="cmr-12"/>
          <w:rFonts w:cs="Times New Roman"/>
        </w:rPr>
        <w:t xml:space="preserve">C </w:t>
      </w:r>
      <w:r>
        <w:rPr>
          <w:rFonts w:cs="Times New Roman"/>
        </w:rPr>
        <w:t xml:space="preserve">for </w:t>
      </w:r>
      <w:r>
        <w:rPr>
          <w:rStyle w:val="cmsy-10x-x-120"/>
          <w:rFonts w:cs="Times New Roman"/>
        </w:rPr>
        <w:t>∞</w:t>
      </w:r>
    </w:p>
    <w:p w14:paraId="4A453F85" w14:textId="77777777" w:rsidR="0060324F" w:rsidRDefault="00803168">
      <w:pPr>
        <w:pStyle w:val="noindent"/>
        <w:divId w:val="898324018"/>
        <w:rPr>
          <w:rFonts w:cs="Times New Roman"/>
        </w:rPr>
      </w:pPr>
      <w:r>
        <w:rPr>
          <w:rStyle w:val="phvb8t-x-x-120"/>
          <w:rFonts w:cs="Times New Roman"/>
        </w:rPr>
        <w:t xml:space="preserve">SeqZip ligation program </w:t>
      </w:r>
      <w:r>
        <w:rPr>
          <w:rFonts w:cs="Times New Roman"/>
        </w:rPr>
        <w:t>ROY-37-4 | T4 Rnl2 RNA-template DNA:DNA ligation</w:t>
      </w:r>
      <w:r>
        <w:rPr>
          <w:rFonts w:cs="Times New Roman"/>
        </w:rPr>
        <w:br/>
        <w:t xml:space="preserve">1. 37 </w:t>
      </w:r>
      <w:r>
        <w:rPr>
          <w:rStyle w:val="cmsy-8"/>
          <w:rFonts w:ascii="Menlo Regular" w:hAnsi="Menlo Regular" w:cs="Menlo Regular"/>
          <w:vertAlign w:val="superscript"/>
        </w:rPr>
        <w:t>∘</w:t>
      </w:r>
      <w:r>
        <w:rPr>
          <w:rFonts w:cs="Times New Roman"/>
          <w:vertAlign w:val="superscript"/>
        </w:rPr>
        <w:t xml:space="preserve"> </w:t>
      </w:r>
      <w:r>
        <w:rPr>
          <w:rStyle w:val="cmr-12"/>
          <w:rFonts w:cs="Times New Roman"/>
        </w:rPr>
        <w:t xml:space="preserve">C </w:t>
      </w:r>
      <w:r>
        <w:rPr>
          <w:rFonts w:cs="Times New Roman"/>
        </w:rPr>
        <w:t>for 18 hours</w:t>
      </w:r>
      <w:r>
        <w:rPr>
          <w:rFonts w:cs="Times New Roman"/>
        </w:rPr>
        <w:br/>
        <w:t xml:space="preserve">2. 10 </w:t>
      </w:r>
      <w:r>
        <w:rPr>
          <w:rStyle w:val="cmsy-8"/>
          <w:rFonts w:ascii="Menlo Regular" w:hAnsi="Menlo Regular" w:cs="Menlo Regular"/>
          <w:vertAlign w:val="superscript"/>
        </w:rPr>
        <w:t>∘</w:t>
      </w:r>
      <w:r>
        <w:rPr>
          <w:rFonts w:cs="Times New Roman"/>
          <w:vertAlign w:val="superscript"/>
        </w:rPr>
        <w:t xml:space="preserve"> </w:t>
      </w:r>
      <w:r>
        <w:rPr>
          <w:rStyle w:val="cmr-12"/>
          <w:rFonts w:cs="Times New Roman"/>
        </w:rPr>
        <w:t xml:space="preserve">C </w:t>
      </w:r>
      <w:r>
        <w:rPr>
          <w:rFonts w:cs="Times New Roman"/>
        </w:rPr>
        <w:t xml:space="preserve">for </w:t>
      </w:r>
      <w:r>
        <w:rPr>
          <w:rStyle w:val="cmsy-10x-x-120"/>
          <w:rFonts w:cs="Times New Roman"/>
        </w:rPr>
        <w:t>∞</w:t>
      </w:r>
      <w:r>
        <w:rPr>
          <w:rFonts w:cs="Times New Roman"/>
        </w:rPr>
        <w:br/>
      </w:r>
    </w:p>
    <w:p w14:paraId="5DA2B51F" w14:textId="77777777" w:rsidR="0060324F" w:rsidRDefault="00803168">
      <w:pPr>
        <w:pStyle w:val="Heading3"/>
        <w:divId w:val="898324018"/>
        <w:rPr>
          <w:rFonts w:eastAsia="Times New Roman" w:cs="Times New Roman"/>
        </w:rPr>
      </w:pPr>
      <w:r>
        <w:rPr>
          <w:rStyle w:val="titlemark"/>
          <w:rFonts w:eastAsia="Times New Roman" w:cs="Times New Roman"/>
        </w:rPr>
        <w:t xml:space="preserve">A.4 </w:t>
      </w:r>
      <w:r>
        <w:rPr>
          <w:rFonts w:eastAsia="Times New Roman" w:cs="Times New Roman"/>
        </w:rPr>
        <w:t>Intergenic and genic piRNA-producing Loci</w:t>
      </w:r>
    </w:p>
    <w:tbl>
      <w:tblPr>
        <w:tblW w:w="0" w:type="auto"/>
        <w:tblCellSpacing w:w="0" w:type="dxa"/>
        <w:tblCellMar>
          <w:left w:w="0" w:type="dxa"/>
          <w:right w:w="0" w:type="dxa"/>
        </w:tblCellMar>
        <w:tblLook w:val="04A0" w:firstRow="1" w:lastRow="0" w:firstColumn="1" w:lastColumn="0" w:noHBand="0" w:noVBand="1"/>
      </w:tblPr>
      <w:tblGrid>
        <w:gridCol w:w="4534"/>
        <w:gridCol w:w="4106"/>
      </w:tblGrid>
      <w:tr w:rsidR="0060324F" w14:paraId="38567ABD" w14:textId="77777777">
        <w:trPr>
          <w:gridAfter w:val="1"/>
          <w:divId w:val="847526871"/>
          <w:tblCellSpacing w:w="0" w:type="dxa"/>
        </w:trPr>
        <w:tc>
          <w:tcPr>
            <w:tcW w:w="0" w:type="auto"/>
            <w:noWrap/>
            <w:vAlign w:val="bottom"/>
          </w:tcPr>
          <w:p w14:paraId="460B3E01" w14:textId="77777777" w:rsidR="0060324F" w:rsidRDefault="0060324F">
            <w:pPr>
              <w:jc w:val="center"/>
              <w:rPr>
                <w:rFonts w:eastAsia="Times New Roman" w:cs="Times New Roman"/>
              </w:rPr>
            </w:pPr>
          </w:p>
        </w:tc>
      </w:tr>
      <w:tr w:rsidR="0060324F" w14:paraId="2F8F066F" w14:textId="77777777">
        <w:trPr>
          <w:gridAfter w:val="1"/>
          <w:divId w:val="847526871"/>
          <w:tblCellSpacing w:w="0" w:type="dxa"/>
        </w:trPr>
        <w:tc>
          <w:tcPr>
            <w:tcW w:w="0" w:type="auto"/>
            <w:noWrap/>
            <w:vAlign w:val="bottom"/>
          </w:tcPr>
          <w:p w14:paraId="68AF7E59" w14:textId="77777777" w:rsidR="0060324F" w:rsidRDefault="0060324F">
            <w:pPr>
              <w:jc w:val="center"/>
              <w:rPr>
                <w:rFonts w:eastAsia="Times New Roman" w:cs="Times New Roman"/>
              </w:rPr>
            </w:pPr>
          </w:p>
        </w:tc>
      </w:tr>
      <w:tr w:rsidR="0060324F" w14:paraId="395613B2" w14:textId="77777777">
        <w:trPr>
          <w:divId w:val="847526871"/>
          <w:tblCellSpacing w:w="0" w:type="dxa"/>
        </w:trPr>
        <w:tc>
          <w:tcPr>
            <w:tcW w:w="0" w:type="auto"/>
            <w:gridSpan w:val="2"/>
            <w:noWrap/>
            <w:vAlign w:val="bottom"/>
          </w:tcPr>
          <w:p w14:paraId="1CF68B98" w14:textId="77777777" w:rsidR="0060324F" w:rsidRDefault="00803168">
            <w:pPr>
              <w:jc w:val="center"/>
              <w:rPr>
                <w:rFonts w:eastAsia="Times New Roman" w:cs="Times New Roman"/>
              </w:rPr>
            </w:pPr>
            <w:r>
              <w:rPr>
                <w:rFonts w:eastAsia="Times New Roman" w:cs="Times New Roman"/>
              </w:rPr>
              <w:t xml:space="preserve">  </w:t>
            </w:r>
            <w:r>
              <w:rPr>
                <w:rStyle w:val="phvrc8t-"/>
                <w:rFonts w:eastAsia="Times New Roman" w:cs="Times New Roman"/>
              </w:rPr>
              <w:t>T</w:t>
            </w:r>
            <w:r>
              <w:rPr>
                <w:rStyle w:val="small-caps"/>
                <w:rFonts w:eastAsia="Times New Roman" w:cs="Times New Roman"/>
              </w:rPr>
              <w:t>ABLE</w:t>
            </w:r>
            <w:r>
              <w:rPr>
                <w:rStyle w:val="phvrc8t-"/>
                <w:rFonts w:eastAsia="Times New Roman" w:cs="Times New Roman"/>
              </w:rPr>
              <w:t xml:space="preserve"> A.2: </w:t>
            </w:r>
            <w:r>
              <w:rPr>
                <w:rStyle w:val="phvr8t-"/>
                <w:rFonts w:eastAsia="Times New Roman" w:cs="Times New Roman"/>
              </w:rPr>
              <w:t xml:space="preserve">Intergenic and genic subclassifications of piRNA-producing loci from </w:t>
            </w:r>
            <w:hyperlink r:id="rId1892" w:anchor="x1-420003" w:history="1">
              <w:r>
                <w:rPr>
                  <w:rStyle w:val="phvr8t-"/>
                  <w:rFonts w:eastAsia="Times New Roman" w:cs="Times New Roman"/>
                  <w:color w:val="0000FF"/>
                  <w:u w:val="single"/>
                </w:rPr>
                <w:t>3</w:t>
              </w:r>
            </w:hyperlink>
            <w:r>
              <w:rPr>
                <w:rFonts w:eastAsia="Times New Roman" w:cs="Times New Roman"/>
              </w:rPr>
              <w:t xml:space="preserve"> </w:t>
            </w:r>
            <w:r>
              <w:rPr>
                <w:rStyle w:val="phvr8t-"/>
                <w:rFonts w:eastAsia="Times New Roman" w:cs="Times New Roman"/>
              </w:rPr>
              <w:t>and [</w:t>
            </w:r>
            <w:hyperlink r:id="rId1893" w:anchor="XLi2013e" w:history="1">
              <w:r>
                <w:rPr>
                  <w:rStyle w:val="phvr8t-"/>
                  <w:rFonts w:eastAsia="Times New Roman" w:cs="Times New Roman"/>
                  <w:color w:val="0000FF"/>
                  <w:u w:val="single"/>
                </w:rPr>
                <w:t>Li et al.</w:t>
              </w:r>
            </w:hyperlink>
            <w:r>
              <w:rPr>
                <w:rStyle w:val="phvr8t-"/>
                <w:rFonts w:eastAsia="Times New Roman" w:cs="Times New Roman"/>
              </w:rPr>
              <w:t>, </w:t>
            </w:r>
            <w:hyperlink r:id="rId1894" w:anchor="XLi2013e" w:history="1">
              <w:r>
                <w:rPr>
                  <w:rStyle w:val="phvr8t-"/>
                  <w:rFonts w:eastAsia="Times New Roman" w:cs="Times New Roman"/>
                  <w:color w:val="0000FF"/>
                  <w:u w:val="single"/>
                </w:rPr>
                <w:t>2013b</w:t>
              </w:r>
            </w:hyperlink>
            <w:r>
              <w:rPr>
                <w:rStyle w:val="phvr8t-"/>
                <w:rFonts w:eastAsia="Times New Roman" w:cs="Times New Roman"/>
              </w:rPr>
              <w:t>].</w:t>
            </w:r>
            <w:r>
              <w:rPr>
                <w:rFonts w:eastAsia="Times New Roman" w:cs="Times New Roman"/>
              </w:rPr>
              <w:t xml:space="preserve">  </w:t>
            </w:r>
          </w:p>
        </w:tc>
      </w:tr>
      <w:tr w:rsidR="0060324F" w14:paraId="3E14E270" w14:textId="77777777">
        <w:trPr>
          <w:divId w:val="847526871"/>
          <w:tblCellSpacing w:w="0" w:type="dxa"/>
        </w:trPr>
        <w:tc>
          <w:tcPr>
            <w:tcW w:w="0" w:type="auto"/>
            <w:noWrap/>
            <w:vAlign w:val="bottom"/>
          </w:tcPr>
          <w:p w14:paraId="363E6676" w14:textId="77777777" w:rsidR="0060324F" w:rsidRDefault="00803168">
            <w:pPr>
              <w:jc w:val="center"/>
              <w:rPr>
                <w:rFonts w:eastAsia="Times New Roman" w:cs="Times New Roman"/>
              </w:rPr>
            </w:pPr>
            <w:r>
              <w:rPr>
                <w:rStyle w:val="phvb8t-x-x-120"/>
                <w:rFonts w:eastAsia="Times New Roman" w:cs="Times New Roman"/>
              </w:rPr>
              <w:t xml:space="preserve">Genic Locus </w:t>
            </w:r>
          </w:p>
        </w:tc>
        <w:tc>
          <w:tcPr>
            <w:tcW w:w="0" w:type="auto"/>
            <w:noWrap/>
            <w:vAlign w:val="bottom"/>
          </w:tcPr>
          <w:p w14:paraId="12ED8BB2" w14:textId="77777777" w:rsidR="0060324F" w:rsidRDefault="00803168">
            <w:pPr>
              <w:jc w:val="center"/>
              <w:rPr>
                <w:rFonts w:eastAsia="Times New Roman" w:cs="Times New Roman"/>
              </w:rPr>
            </w:pPr>
            <w:r>
              <w:rPr>
                <w:rStyle w:val="phvb8t-x-x-120"/>
                <w:rFonts w:eastAsia="Times New Roman" w:cs="Times New Roman"/>
              </w:rPr>
              <w:t>Intergenic Locus</w:t>
            </w:r>
          </w:p>
        </w:tc>
      </w:tr>
      <w:tr w:rsidR="0060324F" w14:paraId="06B3803B" w14:textId="77777777">
        <w:trPr>
          <w:divId w:val="847526871"/>
          <w:tblCellSpacing w:w="0" w:type="dxa"/>
        </w:trPr>
        <w:tc>
          <w:tcPr>
            <w:tcW w:w="0" w:type="auto"/>
            <w:vAlign w:val="center"/>
          </w:tcPr>
          <w:p w14:paraId="423FB40F" w14:textId="77777777" w:rsidR="0060324F" w:rsidRDefault="0087170F">
            <w:pPr>
              <w:rPr>
                <w:rFonts w:eastAsia="Times New Roman" w:cs="Times New Roman"/>
              </w:rPr>
            </w:pPr>
            <w:r>
              <w:rPr>
                <w:rFonts w:eastAsia="Times New Roman" w:cs="Times New Roman"/>
              </w:rPr>
              <w:pict w14:anchorId="5DD0B8EA">
                <v:rect id="_x0000_i1269" style="width:0;height:1.5pt" o:hralign="center" o:hrstd="t" o:hr="t" fillcolor="#aaa" stroked="f"/>
              </w:pict>
            </w:r>
          </w:p>
        </w:tc>
        <w:tc>
          <w:tcPr>
            <w:tcW w:w="0" w:type="auto"/>
            <w:vAlign w:val="center"/>
          </w:tcPr>
          <w:p w14:paraId="20EB8755" w14:textId="77777777" w:rsidR="0060324F" w:rsidRDefault="0087170F">
            <w:pPr>
              <w:rPr>
                <w:rFonts w:eastAsia="Times New Roman" w:cs="Times New Roman"/>
              </w:rPr>
            </w:pPr>
            <w:r>
              <w:rPr>
                <w:rFonts w:eastAsia="Times New Roman" w:cs="Times New Roman"/>
              </w:rPr>
              <w:pict w14:anchorId="2B52CEB0">
                <v:rect id="_x0000_i1270" style="width:0;height:1.5pt" o:hralign="center" o:hrstd="t" o:hr="t" fillcolor="#aaa" stroked="f"/>
              </w:pict>
            </w:r>
          </w:p>
        </w:tc>
      </w:tr>
      <w:tr w:rsidR="0060324F" w14:paraId="766F198E" w14:textId="77777777">
        <w:trPr>
          <w:divId w:val="847526871"/>
          <w:tblCellSpacing w:w="0" w:type="dxa"/>
        </w:trPr>
        <w:tc>
          <w:tcPr>
            <w:tcW w:w="0" w:type="auto"/>
            <w:noWrap/>
            <w:vAlign w:val="bottom"/>
          </w:tcPr>
          <w:p w14:paraId="2F4AFB53" w14:textId="77777777" w:rsidR="0060324F" w:rsidRDefault="00803168">
            <w:pPr>
              <w:jc w:val="center"/>
              <w:rPr>
                <w:rFonts w:eastAsia="Times New Roman" w:cs="Times New Roman"/>
              </w:rPr>
            </w:pPr>
            <w:r>
              <w:rPr>
                <w:rFonts w:eastAsia="Times New Roman" w:cs="Times New Roman"/>
              </w:rPr>
              <w:t xml:space="preserve">pi-Zbtb37 </w:t>
            </w:r>
          </w:p>
        </w:tc>
        <w:tc>
          <w:tcPr>
            <w:tcW w:w="0" w:type="auto"/>
            <w:noWrap/>
            <w:vAlign w:val="bottom"/>
          </w:tcPr>
          <w:p w14:paraId="6A987937" w14:textId="77777777" w:rsidR="0060324F" w:rsidRDefault="00803168">
            <w:pPr>
              <w:jc w:val="center"/>
              <w:rPr>
                <w:rFonts w:eastAsia="Times New Roman" w:cs="Times New Roman"/>
              </w:rPr>
            </w:pPr>
            <w:r>
              <w:rPr>
                <w:rFonts w:eastAsia="Times New Roman" w:cs="Times New Roman"/>
              </w:rPr>
              <w:t xml:space="preserve">1-qC1.3-637 </w:t>
            </w:r>
          </w:p>
        </w:tc>
      </w:tr>
      <w:tr w:rsidR="0060324F" w14:paraId="021FCE2D" w14:textId="77777777">
        <w:trPr>
          <w:divId w:val="847526871"/>
          <w:tblCellSpacing w:w="0" w:type="dxa"/>
        </w:trPr>
        <w:tc>
          <w:tcPr>
            <w:tcW w:w="0" w:type="auto"/>
            <w:noWrap/>
            <w:vAlign w:val="bottom"/>
          </w:tcPr>
          <w:p w14:paraId="1F344FFA" w14:textId="77777777" w:rsidR="0060324F" w:rsidRDefault="00803168">
            <w:pPr>
              <w:jc w:val="center"/>
              <w:rPr>
                <w:rFonts w:eastAsia="Times New Roman" w:cs="Times New Roman"/>
              </w:rPr>
            </w:pPr>
            <w:r>
              <w:rPr>
                <w:rFonts w:eastAsia="Times New Roman" w:cs="Times New Roman"/>
              </w:rPr>
              <w:t xml:space="preserve">pi-Zbtb37 </w:t>
            </w:r>
          </w:p>
        </w:tc>
        <w:tc>
          <w:tcPr>
            <w:tcW w:w="0" w:type="auto"/>
            <w:noWrap/>
            <w:vAlign w:val="bottom"/>
          </w:tcPr>
          <w:p w14:paraId="34ECF92C" w14:textId="77777777" w:rsidR="0060324F" w:rsidRDefault="00803168">
            <w:pPr>
              <w:jc w:val="center"/>
              <w:rPr>
                <w:rFonts w:eastAsia="Times New Roman" w:cs="Times New Roman"/>
              </w:rPr>
            </w:pPr>
            <w:r>
              <w:rPr>
                <w:rFonts w:eastAsia="Times New Roman" w:cs="Times New Roman"/>
              </w:rPr>
              <w:t xml:space="preserve">1-qC1.3-637 </w:t>
            </w:r>
          </w:p>
        </w:tc>
      </w:tr>
      <w:tr w:rsidR="0060324F" w14:paraId="33F79A04" w14:textId="77777777">
        <w:trPr>
          <w:divId w:val="847526871"/>
          <w:tblCellSpacing w:w="0" w:type="dxa"/>
        </w:trPr>
        <w:tc>
          <w:tcPr>
            <w:tcW w:w="0" w:type="auto"/>
            <w:noWrap/>
            <w:vAlign w:val="bottom"/>
          </w:tcPr>
          <w:p w14:paraId="193548E0" w14:textId="77777777" w:rsidR="0060324F" w:rsidRDefault="00803168">
            <w:pPr>
              <w:jc w:val="center"/>
              <w:rPr>
                <w:rFonts w:eastAsia="Times New Roman" w:cs="Times New Roman"/>
              </w:rPr>
            </w:pPr>
            <w:r>
              <w:rPr>
                <w:rFonts w:eastAsia="Times New Roman" w:cs="Times New Roman"/>
              </w:rPr>
              <w:t xml:space="preserve">pi-Gm5878 </w:t>
            </w:r>
          </w:p>
        </w:tc>
        <w:tc>
          <w:tcPr>
            <w:tcW w:w="0" w:type="auto"/>
            <w:noWrap/>
            <w:vAlign w:val="bottom"/>
          </w:tcPr>
          <w:p w14:paraId="2C397984" w14:textId="77777777" w:rsidR="0060324F" w:rsidRDefault="00803168">
            <w:pPr>
              <w:jc w:val="center"/>
              <w:rPr>
                <w:rFonts w:eastAsia="Times New Roman" w:cs="Times New Roman"/>
              </w:rPr>
            </w:pPr>
            <w:r>
              <w:rPr>
                <w:rFonts w:eastAsia="Times New Roman" w:cs="Times New Roman"/>
              </w:rPr>
              <w:t xml:space="preserve">1-qD-2017 </w:t>
            </w:r>
          </w:p>
        </w:tc>
      </w:tr>
      <w:tr w:rsidR="0060324F" w14:paraId="22F43E49" w14:textId="77777777">
        <w:trPr>
          <w:divId w:val="847526871"/>
          <w:tblCellSpacing w:w="0" w:type="dxa"/>
        </w:trPr>
        <w:tc>
          <w:tcPr>
            <w:tcW w:w="0" w:type="auto"/>
            <w:noWrap/>
            <w:vAlign w:val="bottom"/>
          </w:tcPr>
          <w:p w14:paraId="3CDC55DC" w14:textId="77777777" w:rsidR="0060324F" w:rsidRDefault="00803168">
            <w:pPr>
              <w:jc w:val="center"/>
              <w:rPr>
                <w:rFonts w:eastAsia="Times New Roman" w:cs="Times New Roman"/>
              </w:rPr>
            </w:pPr>
            <w:r>
              <w:rPr>
                <w:rFonts w:eastAsia="Times New Roman" w:cs="Times New Roman"/>
              </w:rPr>
              <w:t>pi-1700006A11Rik</w:t>
            </w:r>
          </w:p>
        </w:tc>
        <w:tc>
          <w:tcPr>
            <w:tcW w:w="0" w:type="auto"/>
            <w:noWrap/>
            <w:vAlign w:val="bottom"/>
          </w:tcPr>
          <w:p w14:paraId="6BD69A8F" w14:textId="77777777" w:rsidR="0060324F" w:rsidRDefault="00803168">
            <w:pPr>
              <w:jc w:val="center"/>
              <w:rPr>
                <w:rFonts w:eastAsia="Times New Roman" w:cs="Times New Roman"/>
              </w:rPr>
            </w:pPr>
            <w:r>
              <w:rPr>
                <w:rFonts w:eastAsia="Times New Roman" w:cs="Times New Roman"/>
              </w:rPr>
              <w:t xml:space="preserve">10-qA3-2592 </w:t>
            </w:r>
          </w:p>
        </w:tc>
      </w:tr>
      <w:tr w:rsidR="0060324F" w14:paraId="1FBF629B" w14:textId="77777777">
        <w:trPr>
          <w:divId w:val="847526871"/>
          <w:tblCellSpacing w:w="0" w:type="dxa"/>
        </w:trPr>
        <w:tc>
          <w:tcPr>
            <w:tcW w:w="0" w:type="auto"/>
            <w:noWrap/>
            <w:vAlign w:val="bottom"/>
          </w:tcPr>
          <w:p w14:paraId="0F064460" w14:textId="77777777" w:rsidR="0060324F" w:rsidRDefault="00803168">
            <w:pPr>
              <w:jc w:val="center"/>
              <w:rPr>
                <w:rFonts w:eastAsia="Times New Roman" w:cs="Times New Roman"/>
              </w:rPr>
            </w:pPr>
            <w:r>
              <w:rPr>
                <w:rFonts w:eastAsia="Times New Roman" w:cs="Times New Roman"/>
              </w:rPr>
              <w:t>pi-1700016M24Rik</w:t>
            </w:r>
          </w:p>
        </w:tc>
        <w:tc>
          <w:tcPr>
            <w:tcW w:w="0" w:type="auto"/>
            <w:noWrap/>
            <w:vAlign w:val="bottom"/>
          </w:tcPr>
          <w:p w14:paraId="7E79BFC8" w14:textId="77777777" w:rsidR="0060324F" w:rsidRDefault="00803168">
            <w:pPr>
              <w:jc w:val="center"/>
              <w:rPr>
                <w:rFonts w:eastAsia="Times New Roman" w:cs="Times New Roman"/>
              </w:rPr>
            </w:pPr>
            <w:r>
              <w:rPr>
                <w:rFonts w:eastAsia="Times New Roman" w:cs="Times New Roman"/>
              </w:rPr>
              <w:t xml:space="preserve">10-qB4-6488 </w:t>
            </w:r>
          </w:p>
        </w:tc>
      </w:tr>
      <w:tr w:rsidR="0060324F" w14:paraId="121C830A" w14:textId="77777777">
        <w:trPr>
          <w:divId w:val="847526871"/>
          <w:tblCellSpacing w:w="0" w:type="dxa"/>
        </w:trPr>
        <w:tc>
          <w:tcPr>
            <w:tcW w:w="0" w:type="auto"/>
            <w:noWrap/>
            <w:vAlign w:val="bottom"/>
          </w:tcPr>
          <w:p w14:paraId="0C368D08" w14:textId="77777777" w:rsidR="0060324F" w:rsidRDefault="00803168">
            <w:pPr>
              <w:jc w:val="center"/>
              <w:rPr>
                <w:rFonts w:eastAsia="Times New Roman" w:cs="Times New Roman"/>
              </w:rPr>
            </w:pPr>
            <w:r>
              <w:rPr>
                <w:rFonts w:eastAsia="Times New Roman" w:cs="Times New Roman"/>
              </w:rPr>
              <w:t xml:space="preserve">pi-Abl2 </w:t>
            </w:r>
          </w:p>
        </w:tc>
        <w:tc>
          <w:tcPr>
            <w:tcW w:w="0" w:type="auto"/>
            <w:noWrap/>
            <w:vAlign w:val="bottom"/>
          </w:tcPr>
          <w:p w14:paraId="23CD32A4" w14:textId="77777777" w:rsidR="0060324F" w:rsidRDefault="00803168">
            <w:pPr>
              <w:jc w:val="center"/>
              <w:rPr>
                <w:rFonts w:eastAsia="Times New Roman" w:cs="Times New Roman"/>
              </w:rPr>
            </w:pPr>
            <w:r>
              <w:rPr>
                <w:rFonts w:eastAsia="Times New Roman" w:cs="Times New Roman"/>
              </w:rPr>
              <w:t xml:space="preserve">10-qC1-875 </w:t>
            </w:r>
          </w:p>
        </w:tc>
      </w:tr>
      <w:tr w:rsidR="0060324F" w14:paraId="5723919D" w14:textId="77777777">
        <w:trPr>
          <w:divId w:val="847526871"/>
          <w:tblCellSpacing w:w="0" w:type="dxa"/>
        </w:trPr>
        <w:tc>
          <w:tcPr>
            <w:tcW w:w="0" w:type="auto"/>
            <w:noWrap/>
            <w:vAlign w:val="bottom"/>
          </w:tcPr>
          <w:p w14:paraId="6ADBD8B8" w14:textId="77777777" w:rsidR="0060324F" w:rsidRDefault="00803168">
            <w:pPr>
              <w:jc w:val="center"/>
              <w:rPr>
                <w:rFonts w:eastAsia="Times New Roman" w:cs="Times New Roman"/>
              </w:rPr>
            </w:pPr>
            <w:r>
              <w:rPr>
                <w:rFonts w:eastAsia="Times New Roman" w:cs="Times New Roman"/>
              </w:rPr>
              <w:t xml:space="preserve">pi-Acvr2b </w:t>
            </w:r>
          </w:p>
        </w:tc>
        <w:tc>
          <w:tcPr>
            <w:tcW w:w="0" w:type="auto"/>
            <w:noWrap/>
            <w:vAlign w:val="bottom"/>
          </w:tcPr>
          <w:p w14:paraId="0F15ECA1" w14:textId="77777777" w:rsidR="0060324F" w:rsidRDefault="00803168">
            <w:pPr>
              <w:jc w:val="center"/>
              <w:rPr>
                <w:rFonts w:eastAsia="Times New Roman" w:cs="Times New Roman"/>
              </w:rPr>
            </w:pPr>
            <w:r>
              <w:rPr>
                <w:rFonts w:eastAsia="Times New Roman" w:cs="Times New Roman"/>
              </w:rPr>
              <w:t xml:space="preserve">10-qC2-545 </w:t>
            </w:r>
          </w:p>
        </w:tc>
      </w:tr>
      <w:tr w:rsidR="0060324F" w14:paraId="577BE7E2" w14:textId="77777777">
        <w:trPr>
          <w:divId w:val="847526871"/>
          <w:tblCellSpacing w:w="0" w:type="dxa"/>
        </w:trPr>
        <w:tc>
          <w:tcPr>
            <w:tcW w:w="0" w:type="auto"/>
            <w:noWrap/>
            <w:vAlign w:val="bottom"/>
          </w:tcPr>
          <w:p w14:paraId="0A960590" w14:textId="77777777" w:rsidR="0060324F" w:rsidRDefault="00803168">
            <w:pPr>
              <w:jc w:val="center"/>
              <w:rPr>
                <w:rFonts w:eastAsia="Times New Roman" w:cs="Times New Roman"/>
              </w:rPr>
            </w:pPr>
            <w:r>
              <w:rPr>
                <w:rFonts w:eastAsia="Times New Roman" w:cs="Times New Roman"/>
              </w:rPr>
              <w:t xml:space="preserve">pi-Ankrd11 </w:t>
            </w:r>
          </w:p>
        </w:tc>
        <w:tc>
          <w:tcPr>
            <w:tcW w:w="0" w:type="auto"/>
            <w:noWrap/>
            <w:vAlign w:val="bottom"/>
          </w:tcPr>
          <w:p w14:paraId="38600A67" w14:textId="77777777" w:rsidR="0060324F" w:rsidRDefault="00803168">
            <w:pPr>
              <w:jc w:val="center"/>
              <w:rPr>
                <w:rFonts w:eastAsia="Times New Roman" w:cs="Times New Roman"/>
              </w:rPr>
            </w:pPr>
            <w:r>
              <w:rPr>
                <w:rFonts w:eastAsia="Times New Roman" w:cs="Times New Roman"/>
              </w:rPr>
              <w:t xml:space="preserve">11-qB1.3-590 </w:t>
            </w:r>
          </w:p>
        </w:tc>
      </w:tr>
      <w:tr w:rsidR="0060324F" w14:paraId="46604AC4" w14:textId="77777777">
        <w:trPr>
          <w:divId w:val="847526871"/>
          <w:tblCellSpacing w:w="0" w:type="dxa"/>
        </w:trPr>
        <w:tc>
          <w:tcPr>
            <w:tcW w:w="0" w:type="auto"/>
            <w:noWrap/>
            <w:vAlign w:val="bottom"/>
          </w:tcPr>
          <w:p w14:paraId="477BBA78" w14:textId="77777777" w:rsidR="0060324F" w:rsidRDefault="00803168">
            <w:pPr>
              <w:jc w:val="center"/>
              <w:rPr>
                <w:rFonts w:eastAsia="Times New Roman" w:cs="Times New Roman"/>
              </w:rPr>
            </w:pPr>
            <w:r>
              <w:rPr>
                <w:rFonts w:eastAsia="Times New Roman" w:cs="Times New Roman"/>
              </w:rPr>
              <w:t xml:space="preserve">pi-Arhgap20 </w:t>
            </w:r>
          </w:p>
        </w:tc>
        <w:tc>
          <w:tcPr>
            <w:tcW w:w="0" w:type="auto"/>
            <w:noWrap/>
            <w:vAlign w:val="bottom"/>
          </w:tcPr>
          <w:p w14:paraId="70AD609D" w14:textId="77777777" w:rsidR="0060324F" w:rsidRDefault="00803168">
            <w:pPr>
              <w:jc w:val="center"/>
              <w:rPr>
                <w:rFonts w:eastAsia="Times New Roman" w:cs="Times New Roman"/>
              </w:rPr>
            </w:pPr>
            <w:r>
              <w:rPr>
                <w:rFonts w:eastAsia="Times New Roman" w:cs="Times New Roman"/>
              </w:rPr>
              <w:t xml:space="preserve">11-qE1-3997 </w:t>
            </w:r>
          </w:p>
        </w:tc>
      </w:tr>
      <w:tr w:rsidR="0060324F" w14:paraId="02FD44C9" w14:textId="77777777">
        <w:trPr>
          <w:divId w:val="847526871"/>
          <w:tblCellSpacing w:w="0" w:type="dxa"/>
        </w:trPr>
        <w:tc>
          <w:tcPr>
            <w:tcW w:w="0" w:type="auto"/>
            <w:noWrap/>
            <w:vAlign w:val="bottom"/>
          </w:tcPr>
          <w:p w14:paraId="7721120C" w14:textId="77777777" w:rsidR="0060324F" w:rsidRDefault="00803168">
            <w:pPr>
              <w:jc w:val="center"/>
              <w:rPr>
                <w:rFonts w:eastAsia="Times New Roman" w:cs="Times New Roman"/>
              </w:rPr>
            </w:pPr>
            <w:r>
              <w:rPr>
                <w:rFonts w:eastAsia="Times New Roman" w:cs="Times New Roman"/>
              </w:rPr>
              <w:t xml:space="preserve">pi-Asb1 </w:t>
            </w:r>
          </w:p>
        </w:tc>
        <w:tc>
          <w:tcPr>
            <w:tcW w:w="0" w:type="auto"/>
            <w:noWrap/>
            <w:vAlign w:val="bottom"/>
          </w:tcPr>
          <w:p w14:paraId="4ABE5630" w14:textId="77777777" w:rsidR="0060324F" w:rsidRDefault="00803168">
            <w:pPr>
              <w:jc w:val="center"/>
              <w:rPr>
                <w:rFonts w:eastAsia="Times New Roman" w:cs="Times New Roman"/>
              </w:rPr>
            </w:pPr>
            <w:r>
              <w:rPr>
                <w:rFonts w:eastAsia="Times New Roman" w:cs="Times New Roman"/>
              </w:rPr>
              <w:t xml:space="preserve">12-qE-23911 </w:t>
            </w:r>
          </w:p>
        </w:tc>
      </w:tr>
      <w:tr w:rsidR="0060324F" w14:paraId="3A016CD3" w14:textId="77777777">
        <w:trPr>
          <w:divId w:val="847526871"/>
          <w:tblCellSpacing w:w="0" w:type="dxa"/>
        </w:trPr>
        <w:tc>
          <w:tcPr>
            <w:tcW w:w="0" w:type="auto"/>
            <w:noWrap/>
            <w:vAlign w:val="bottom"/>
          </w:tcPr>
          <w:p w14:paraId="49448239" w14:textId="77777777" w:rsidR="0060324F" w:rsidRDefault="00803168">
            <w:pPr>
              <w:jc w:val="center"/>
              <w:rPr>
                <w:rFonts w:eastAsia="Times New Roman" w:cs="Times New Roman"/>
              </w:rPr>
            </w:pPr>
            <w:r>
              <w:rPr>
                <w:rFonts w:eastAsia="Times New Roman" w:cs="Times New Roman"/>
              </w:rPr>
              <w:t xml:space="preserve">pi-Atxn1l </w:t>
            </w:r>
          </w:p>
        </w:tc>
        <w:tc>
          <w:tcPr>
            <w:tcW w:w="0" w:type="auto"/>
            <w:noWrap/>
            <w:vAlign w:val="bottom"/>
          </w:tcPr>
          <w:p w14:paraId="6444AF2E" w14:textId="77777777" w:rsidR="0060324F" w:rsidRDefault="00803168">
            <w:pPr>
              <w:jc w:val="center"/>
              <w:rPr>
                <w:rFonts w:eastAsia="Times New Roman" w:cs="Times New Roman"/>
              </w:rPr>
            </w:pPr>
            <w:r>
              <w:rPr>
                <w:rFonts w:eastAsia="Times New Roman" w:cs="Times New Roman"/>
              </w:rPr>
              <w:t xml:space="preserve">13-qA3.1-213 </w:t>
            </w:r>
          </w:p>
        </w:tc>
      </w:tr>
      <w:tr w:rsidR="0060324F" w14:paraId="03A3052A" w14:textId="77777777">
        <w:trPr>
          <w:divId w:val="847526871"/>
          <w:tblCellSpacing w:w="0" w:type="dxa"/>
        </w:trPr>
        <w:tc>
          <w:tcPr>
            <w:tcW w:w="0" w:type="auto"/>
            <w:noWrap/>
            <w:vAlign w:val="bottom"/>
          </w:tcPr>
          <w:p w14:paraId="63B8B0D1" w14:textId="77777777" w:rsidR="0060324F" w:rsidRDefault="00803168">
            <w:pPr>
              <w:jc w:val="center"/>
              <w:rPr>
                <w:rFonts w:eastAsia="Times New Roman" w:cs="Times New Roman"/>
              </w:rPr>
            </w:pPr>
            <w:r>
              <w:rPr>
                <w:rFonts w:eastAsia="Times New Roman" w:cs="Times New Roman"/>
              </w:rPr>
              <w:t xml:space="preserve">pi-BC026590 </w:t>
            </w:r>
          </w:p>
        </w:tc>
        <w:tc>
          <w:tcPr>
            <w:tcW w:w="0" w:type="auto"/>
            <w:noWrap/>
            <w:vAlign w:val="bottom"/>
          </w:tcPr>
          <w:p w14:paraId="3F643DC8" w14:textId="77777777" w:rsidR="0060324F" w:rsidRDefault="00803168">
            <w:pPr>
              <w:jc w:val="center"/>
              <w:rPr>
                <w:rFonts w:eastAsia="Times New Roman" w:cs="Times New Roman"/>
              </w:rPr>
            </w:pPr>
            <w:r>
              <w:rPr>
                <w:rFonts w:eastAsia="Times New Roman" w:cs="Times New Roman"/>
              </w:rPr>
              <w:t xml:space="preserve">13-qA3.1-355 </w:t>
            </w:r>
          </w:p>
        </w:tc>
      </w:tr>
      <w:tr w:rsidR="0060324F" w14:paraId="23F8C73D" w14:textId="77777777">
        <w:trPr>
          <w:divId w:val="847526871"/>
          <w:tblCellSpacing w:w="0" w:type="dxa"/>
        </w:trPr>
        <w:tc>
          <w:tcPr>
            <w:tcW w:w="0" w:type="auto"/>
            <w:noWrap/>
            <w:vAlign w:val="bottom"/>
          </w:tcPr>
          <w:p w14:paraId="2009D821" w14:textId="77777777" w:rsidR="0060324F" w:rsidRDefault="00803168">
            <w:pPr>
              <w:jc w:val="center"/>
              <w:rPr>
                <w:rFonts w:eastAsia="Times New Roman" w:cs="Times New Roman"/>
              </w:rPr>
            </w:pPr>
            <w:r>
              <w:rPr>
                <w:rFonts w:eastAsia="Times New Roman" w:cs="Times New Roman"/>
              </w:rPr>
              <w:t xml:space="preserve">pi-Bcl2l13 </w:t>
            </w:r>
          </w:p>
        </w:tc>
        <w:tc>
          <w:tcPr>
            <w:tcW w:w="0" w:type="auto"/>
            <w:noWrap/>
            <w:vAlign w:val="bottom"/>
          </w:tcPr>
          <w:p w14:paraId="34B5227C" w14:textId="77777777" w:rsidR="0060324F" w:rsidRDefault="00803168">
            <w:pPr>
              <w:jc w:val="center"/>
              <w:rPr>
                <w:rFonts w:eastAsia="Times New Roman" w:cs="Times New Roman"/>
              </w:rPr>
            </w:pPr>
            <w:r>
              <w:rPr>
                <w:rFonts w:eastAsia="Times New Roman" w:cs="Times New Roman"/>
              </w:rPr>
              <w:t xml:space="preserve">13-qA5-156 </w:t>
            </w:r>
          </w:p>
        </w:tc>
      </w:tr>
      <w:tr w:rsidR="0060324F" w14:paraId="55849B92" w14:textId="77777777">
        <w:trPr>
          <w:divId w:val="847526871"/>
          <w:tblCellSpacing w:w="0" w:type="dxa"/>
        </w:trPr>
        <w:tc>
          <w:tcPr>
            <w:tcW w:w="0" w:type="auto"/>
            <w:noWrap/>
            <w:vAlign w:val="bottom"/>
          </w:tcPr>
          <w:p w14:paraId="1A0040FC" w14:textId="77777777" w:rsidR="0060324F" w:rsidRDefault="00803168">
            <w:pPr>
              <w:jc w:val="center"/>
              <w:rPr>
                <w:rFonts w:eastAsia="Times New Roman" w:cs="Times New Roman"/>
              </w:rPr>
            </w:pPr>
            <w:r>
              <w:rPr>
                <w:rFonts w:eastAsia="Times New Roman" w:cs="Times New Roman"/>
              </w:rPr>
              <w:t xml:space="preserve">pi-Bend4 </w:t>
            </w:r>
          </w:p>
        </w:tc>
        <w:tc>
          <w:tcPr>
            <w:tcW w:w="0" w:type="auto"/>
            <w:noWrap/>
            <w:vAlign w:val="bottom"/>
          </w:tcPr>
          <w:p w14:paraId="16C9C483" w14:textId="77777777" w:rsidR="0060324F" w:rsidRDefault="00803168">
            <w:pPr>
              <w:jc w:val="center"/>
              <w:rPr>
                <w:rFonts w:eastAsia="Times New Roman" w:cs="Times New Roman"/>
              </w:rPr>
            </w:pPr>
            <w:r>
              <w:rPr>
                <w:rFonts w:eastAsia="Times New Roman" w:cs="Times New Roman"/>
              </w:rPr>
              <w:t xml:space="preserve">13-qA5-208 </w:t>
            </w:r>
          </w:p>
        </w:tc>
      </w:tr>
      <w:tr w:rsidR="0060324F" w14:paraId="007D9305" w14:textId="77777777">
        <w:trPr>
          <w:divId w:val="847526871"/>
          <w:tblCellSpacing w:w="0" w:type="dxa"/>
        </w:trPr>
        <w:tc>
          <w:tcPr>
            <w:tcW w:w="0" w:type="auto"/>
            <w:noWrap/>
            <w:vAlign w:val="bottom"/>
          </w:tcPr>
          <w:p w14:paraId="5B5122E7" w14:textId="77777777" w:rsidR="0060324F" w:rsidRDefault="00803168">
            <w:pPr>
              <w:jc w:val="center"/>
              <w:rPr>
                <w:rFonts w:eastAsia="Times New Roman" w:cs="Times New Roman"/>
              </w:rPr>
            </w:pPr>
            <w:r>
              <w:rPr>
                <w:rFonts w:eastAsia="Times New Roman" w:cs="Times New Roman"/>
              </w:rPr>
              <w:t xml:space="preserve">pi-Cbfa2t2 </w:t>
            </w:r>
          </w:p>
        </w:tc>
        <w:tc>
          <w:tcPr>
            <w:tcW w:w="0" w:type="auto"/>
            <w:noWrap/>
            <w:vAlign w:val="bottom"/>
          </w:tcPr>
          <w:p w14:paraId="52B4E337" w14:textId="77777777" w:rsidR="0060324F" w:rsidRDefault="00803168">
            <w:pPr>
              <w:jc w:val="center"/>
              <w:rPr>
                <w:rFonts w:eastAsia="Times New Roman" w:cs="Times New Roman"/>
              </w:rPr>
            </w:pPr>
            <w:r>
              <w:rPr>
                <w:rFonts w:eastAsia="Times New Roman" w:cs="Times New Roman"/>
              </w:rPr>
              <w:t xml:space="preserve">13-qA5-464 </w:t>
            </w:r>
          </w:p>
        </w:tc>
      </w:tr>
      <w:tr w:rsidR="0060324F" w14:paraId="37FCACAC" w14:textId="77777777">
        <w:trPr>
          <w:divId w:val="847526871"/>
          <w:tblCellSpacing w:w="0" w:type="dxa"/>
        </w:trPr>
        <w:tc>
          <w:tcPr>
            <w:tcW w:w="0" w:type="auto"/>
            <w:noWrap/>
            <w:vAlign w:val="bottom"/>
          </w:tcPr>
          <w:p w14:paraId="6C7DD8B7" w14:textId="77777777" w:rsidR="0060324F" w:rsidRDefault="00803168">
            <w:pPr>
              <w:jc w:val="center"/>
              <w:rPr>
                <w:rFonts w:eastAsia="Times New Roman" w:cs="Times New Roman"/>
              </w:rPr>
            </w:pPr>
            <w:r>
              <w:rPr>
                <w:rFonts w:eastAsia="Times New Roman" w:cs="Times New Roman"/>
              </w:rPr>
              <w:t xml:space="preserve">pi-Cbl </w:t>
            </w:r>
          </w:p>
        </w:tc>
        <w:tc>
          <w:tcPr>
            <w:tcW w:w="0" w:type="auto"/>
            <w:noWrap/>
            <w:vAlign w:val="bottom"/>
          </w:tcPr>
          <w:p w14:paraId="32EFE3A3" w14:textId="77777777" w:rsidR="0060324F" w:rsidRDefault="00803168">
            <w:pPr>
              <w:jc w:val="center"/>
              <w:rPr>
                <w:rFonts w:eastAsia="Times New Roman" w:cs="Times New Roman"/>
              </w:rPr>
            </w:pPr>
            <w:r>
              <w:rPr>
                <w:rFonts w:eastAsia="Times New Roman" w:cs="Times New Roman"/>
              </w:rPr>
              <w:t xml:space="preserve">13-qA5-703 </w:t>
            </w:r>
          </w:p>
        </w:tc>
      </w:tr>
      <w:tr w:rsidR="0060324F" w14:paraId="32F932E8" w14:textId="77777777">
        <w:trPr>
          <w:divId w:val="847526871"/>
          <w:tblCellSpacing w:w="0" w:type="dxa"/>
        </w:trPr>
        <w:tc>
          <w:tcPr>
            <w:tcW w:w="0" w:type="auto"/>
            <w:noWrap/>
            <w:vAlign w:val="bottom"/>
          </w:tcPr>
          <w:p w14:paraId="73790EC2" w14:textId="77777777" w:rsidR="0060324F" w:rsidRDefault="00803168">
            <w:pPr>
              <w:jc w:val="center"/>
              <w:rPr>
                <w:rFonts w:eastAsia="Times New Roman" w:cs="Times New Roman"/>
              </w:rPr>
            </w:pPr>
            <w:r>
              <w:rPr>
                <w:rFonts w:eastAsia="Times New Roman" w:cs="Times New Roman"/>
              </w:rPr>
              <w:t xml:space="preserve">pi-Cbx5 </w:t>
            </w:r>
          </w:p>
        </w:tc>
        <w:tc>
          <w:tcPr>
            <w:tcW w:w="0" w:type="auto"/>
            <w:noWrap/>
            <w:vAlign w:val="bottom"/>
          </w:tcPr>
          <w:p w14:paraId="0638253C" w14:textId="77777777" w:rsidR="0060324F" w:rsidRDefault="00803168">
            <w:pPr>
              <w:jc w:val="center"/>
              <w:rPr>
                <w:rFonts w:eastAsia="Times New Roman" w:cs="Times New Roman"/>
              </w:rPr>
            </w:pPr>
            <w:r>
              <w:rPr>
                <w:rFonts w:eastAsia="Times New Roman" w:cs="Times New Roman"/>
              </w:rPr>
              <w:t xml:space="preserve">13-qA5-967 </w:t>
            </w:r>
          </w:p>
        </w:tc>
      </w:tr>
      <w:tr w:rsidR="0060324F" w14:paraId="5BB123FB" w14:textId="77777777">
        <w:trPr>
          <w:divId w:val="847526871"/>
          <w:tblCellSpacing w:w="0" w:type="dxa"/>
        </w:trPr>
        <w:tc>
          <w:tcPr>
            <w:tcW w:w="0" w:type="auto"/>
            <w:noWrap/>
            <w:vAlign w:val="bottom"/>
          </w:tcPr>
          <w:p w14:paraId="1D22CC65" w14:textId="77777777" w:rsidR="0060324F" w:rsidRDefault="00803168">
            <w:pPr>
              <w:jc w:val="center"/>
              <w:rPr>
                <w:rFonts w:eastAsia="Times New Roman" w:cs="Times New Roman"/>
              </w:rPr>
            </w:pPr>
            <w:r>
              <w:rPr>
                <w:rFonts w:eastAsia="Times New Roman" w:cs="Times New Roman"/>
              </w:rPr>
              <w:t xml:space="preserve">pi-Ccdc117 </w:t>
            </w:r>
          </w:p>
        </w:tc>
        <w:tc>
          <w:tcPr>
            <w:tcW w:w="0" w:type="auto"/>
            <w:noWrap/>
            <w:vAlign w:val="bottom"/>
          </w:tcPr>
          <w:p w14:paraId="5B07F790" w14:textId="77777777" w:rsidR="0060324F" w:rsidRDefault="00803168">
            <w:pPr>
              <w:jc w:val="center"/>
              <w:rPr>
                <w:rFonts w:eastAsia="Times New Roman" w:cs="Times New Roman"/>
              </w:rPr>
            </w:pPr>
            <w:r>
              <w:rPr>
                <w:rFonts w:eastAsia="Times New Roman" w:cs="Times New Roman"/>
              </w:rPr>
              <w:t xml:space="preserve">13-qB1-1517 </w:t>
            </w:r>
          </w:p>
        </w:tc>
      </w:tr>
      <w:tr w:rsidR="0060324F" w14:paraId="645CE35E" w14:textId="77777777">
        <w:trPr>
          <w:divId w:val="847526871"/>
          <w:tblCellSpacing w:w="0" w:type="dxa"/>
        </w:trPr>
        <w:tc>
          <w:tcPr>
            <w:tcW w:w="0" w:type="auto"/>
            <w:noWrap/>
            <w:vAlign w:val="bottom"/>
          </w:tcPr>
          <w:p w14:paraId="35BE37C4" w14:textId="77777777" w:rsidR="0060324F" w:rsidRDefault="0060324F">
            <w:pPr>
              <w:jc w:val="center"/>
              <w:rPr>
                <w:rFonts w:eastAsia="Times New Roman" w:cs="Times New Roman"/>
              </w:rPr>
            </w:pPr>
          </w:p>
        </w:tc>
        <w:tc>
          <w:tcPr>
            <w:tcW w:w="0" w:type="auto"/>
            <w:noWrap/>
            <w:vAlign w:val="bottom"/>
          </w:tcPr>
          <w:p w14:paraId="5D6E1D0A" w14:textId="77777777" w:rsidR="0060324F" w:rsidRDefault="0060324F">
            <w:pPr>
              <w:jc w:val="center"/>
              <w:rPr>
                <w:rFonts w:eastAsia="Times New Roman" w:cs="Times New Roman"/>
              </w:rPr>
            </w:pPr>
          </w:p>
        </w:tc>
      </w:tr>
      <w:tr w:rsidR="0060324F" w14:paraId="5A3AF265" w14:textId="77777777">
        <w:trPr>
          <w:divId w:val="847526871"/>
          <w:tblCellSpacing w:w="0" w:type="dxa"/>
        </w:trPr>
        <w:tc>
          <w:tcPr>
            <w:tcW w:w="0" w:type="auto"/>
            <w:noWrap/>
            <w:vAlign w:val="bottom"/>
          </w:tcPr>
          <w:p w14:paraId="5A8B8C13" w14:textId="77777777" w:rsidR="0060324F" w:rsidRDefault="00803168">
            <w:pPr>
              <w:jc w:val="center"/>
              <w:rPr>
                <w:rFonts w:eastAsia="Times New Roman" w:cs="Times New Roman"/>
              </w:rPr>
            </w:pPr>
            <w:r>
              <w:rPr>
                <w:rFonts w:eastAsia="Times New Roman" w:cs="Times New Roman"/>
              </w:rPr>
              <w:t xml:space="preserve">pi-Ccrn4l </w:t>
            </w:r>
          </w:p>
        </w:tc>
        <w:tc>
          <w:tcPr>
            <w:tcW w:w="0" w:type="auto"/>
            <w:noWrap/>
            <w:vAlign w:val="bottom"/>
          </w:tcPr>
          <w:p w14:paraId="3689A991" w14:textId="77777777" w:rsidR="0060324F" w:rsidRDefault="00803168">
            <w:pPr>
              <w:jc w:val="center"/>
              <w:rPr>
                <w:rFonts w:eastAsia="Times New Roman" w:cs="Times New Roman"/>
              </w:rPr>
            </w:pPr>
            <w:r>
              <w:rPr>
                <w:rFonts w:eastAsia="Times New Roman" w:cs="Times New Roman"/>
              </w:rPr>
              <w:t xml:space="preserve">14-qC1-1010 </w:t>
            </w:r>
          </w:p>
        </w:tc>
      </w:tr>
      <w:tr w:rsidR="0060324F" w14:paraId="4ABD77EA" w14:textId="77777777">
        <w:trPr>
          <w:divId w:val="847526871"/>
          <w:tblCellSpacing w:w="0" w:type="dxa"/>
        </w:trPr>
        <w:tc>
          <w:tcPr>
            <w:tcW w:w="0" w:type="auto"/>
            <w:noWrap/>
            <w:vAlign w:val="bottom"/>
          </w:tcPr>
          <w:p w14:paraId="2271FAEA" w14:textId="77777777" w:rsidR="0060324F" w:rsidRDefault="00803168">
            <w:pPr>
              <w:jc w:val="center"/>
              <w:rPr>
                <w:rFonts w:eastAsia="Times New Roman" w:cs="Times New Roman"/>
              </w:rPr>
            </w:pPr>
            <w:r>
              <w:rPr>
                <w:rFonts w:eastAsia="Times New Roman" w:cs="Times New Roman"/>
              </w:rPr>
              <w:t xml:space="preserve">pi-Cdc42ep3 </w:t>
            </w:r>
          </w:p>
        </w:tc>
        <w:tc>
          <w:tcPr>
            <w:tcW w:w="0" w:type="auto"/>
            <w:noWrap/>
            <w:vAlign w:val="bottom"/>
          </w:tcPr>
          <w:p w14:paraId="09B39DE8" w14:textId="77777777" w:rsidR="0060324F" w:rsidRDefault="00803168">
            <w:pPr>
              <w:jc w:val="center"/>
              <w:rPr>
                <w:rFonts w:eastAsia="Times New Roman" w:cs="Times New Roman"/>
              </w:rPr>
            </w:pPr>
            <w:r>
              <w:rPr>
                <w:rFonts w:eastAsia="Times New Roman" w:cs="Times New Roman"/>
              </w:rPr>
              <w:t xml:space="preserve">15-qD1-4001 </w:t>
            </w:r>
          </w:p>
        </w:tc>
      </w:tr>
      <w:tr w:rsidR="0060324F" w14:paraId="0B315777" w14:textId="77777777">
        <w:trPr>
          <w:divId w:val="847526871"/>
          <w:tblCellSpacing w:w="0" w:type="dxa"/>
        </w:trPr>
        <w:tc>
          <w:tcPr>
            <w:tcW w:w="0" w:type="auto"/>
            <w:noWrap/>
            <w:vAlign w:val="bottom"/>
          </w:tcPr>
          <w:p w14:paraId="61AE3368" w14:textId="77777777" w:rsidR="0060324F" w:rsidRDefault="00803168">
            <w:pPr>
              <w:jc w:val="center"/>
              <w:rPr>
                <w:rFonts w:eastAsia="Times New Roman" w:cs="Times New Roman"/>
              </w:rPr>
            </w:pPr>
            <w:r>
              <w:rPr>
                <w:rFonts w:eastAsia="Times New Roman" w:cs="Times New Roman"/>
              </w:rPr>
              <w:t xml:space="preserve">pi-Cmtm4 </w:t>
            </w:r>
          </w:p>
        </w:tc>
        <w:tc>
          <w:tcPr>
            <w:tcW w:w="0" w:type="auto"/>
            <w:noWrap/>
            <w:vAlign w:val="bottom"/>
          </w:tcPr>
          <w:p w14:paraId="72F71018" w14:textId="77777777" w:rsidR="0060324F" w:rsidRDefault="00803168">
            <w:pPr>
              <w:jc w:val="center"/>
              <w:rPr>
                <w:rFonts w:eastAsia="Times New Roman" w:cs="Times New Roman"/>
              </w:rPr>
            </w:pPr>
            <w:r>
              <w:rPr>
                <w:rFonts w:eastAsia="Times New Roman" w:cs="Times New Roman"/>
              </w:rPr>
              <w:t xml:space="preserve">15-qE1-3710 </w:t>
            </w:r>
          </w:p>
        </w:tc>
      </w:tr>
      <w:tr w:rsidR="0060324F" w14:paraId="0EB87CE6" w14:textId="77777777">
        <w:trPr>
          <w:divId w:val="847526871"/>
          <w:tblCellSpacing w:w="0" w:type="dxa"/>
        </w:trPr>
        <w:tc>
          <w:tcPr>
            <w:tcW w:w="0" w:type="auto"/>
            <w:noWrap/>
            <w:vAlign w:val="bottom"/>
          </w:tcPr>
          <w:p w14:paraId="7EF535AF" w14:textId="77777777" w:rsidR="0060324F" w:rsidRDefault="00803168">
            <w:pPr>
              <w:jc w:val="center"/>
              <w:rPr>
                <w:rFonts w:eastAsia="Times New Roman" w:cs="Times New Roman"/>
              </w:rPr>
            </w:pPr>
            <w:r>
              <w:rPr>
                <w:rFonts w:eastAsia="Times New Roman" w:cs="Times New Roman"/>
              </w:rPr>
              <w:t xml:space="preserve">pi-Cramp1l </w:t>
            </w:r>
          </w:p>
        </w:tc>
        <w:tc>
          <w:tcPr>
            <w:tcW w:w="0" w:type="auto"/>
            <w:noWrap/>
            <w:vAlign w:val="bottom"/>
          </w:tcPr>
          <w:p w14:paraId="20198964" w14:textId="77777777" w:rsidR="0060324F" w:rsidRDefault="00803168">
            <w:pPr>
              <w:jc w:val="center"/>
              <w:rPr>
                <w:rFonts w:eastAsia="Times New Roman" w:cs="Times New Roman"/>
              </w:rPr>
            </w:pPr>
            <w:r>
              <w:rPr>
                <w:rFonts w:eastAsia="Times New Roman" w:cs="Times New Roman"/>
              </w:rPr>
              <w:t>17-qA3.3-26735</w:t>
            </w:r>
          </w:p>
        </w:tc>
      </w:tr>
      <w:tr w:rsidR="0060324F" w14:paraId="0D044987" w14:textId="77777777">
        <w:trPr>
          <w:divId w:val="847526871"/>
          <w:tblCellSpacing w:w="0" w:type="dxa"/>
        </w:trPr>
        <w:tc>
          <w:tcPr>
            <w:tcW w:w="0" w:type="auto"/>
            <w:noWrap/>
            <w:vAlign w:val="bottom"/>
          </w:tcPr>
          <w:p w14:paraId="569C468A" w14:textId="77777777" w:rsidR="0060324F" w:rsidRDefault="00803168">
            <w:pPr>
              <w:jc w:val="center"/>
              <w:rPr>
                <w:rFonts w:eastAsia="Times New Roman" w:cs="Times New Roman"/>
              </w:rPr>
            </w:pPr>
            <w:r>
              <w:rPr>
                <w:rFonts w:eastAsia="Times New Roman" w:cs="Times New Roman"/>
              </w:rPr>
              <w:t xml:space="preserve">pi-Crkl </w:t>
            </w:r>
          </w:p>
        </w:tc>
        <w:tc>
          <w:tcPr>
            <w:tcW w:w="0" w:type="auto"/>
            <w:noWrap/>
            <w:vAlign w:val="bottom"/>
          </w:tcPr>
          <w:p w14:paraId="444B04CF" w14:textId="77777777" w:rsidR="0060324F" w:rsidRDefault="00803168">
            <w:pPr>
              <w:jc w:val="center"/>
              <w:rPr>
                <w:rFonts w:eastAsia="Times New Roman" w:cs="Times New Roman"/>
              </w:rPr>
            </w:pPr>
            <w:r>
              <w:rPr>
                <w:rFonts w:eastAsia="Times New Roman" w:cs="Times New Roman"/>
              </w:rPr>
              <w:t xml:space="preserve">17-qA3.3-352 </w:t>
            </w:r>
          </w:p>
        </w:tc>
      </w:tr>
      <w:tr w:rsidR="0060324F" w14:paraId="3E84E132" w14:textId="77777777">
        <w:trPr>
          <w:divId w:val="847526871"/>
          <w:tblCellSpacing w:w="0" w:type="dxa"/>
        </w:trPr>
        <w:tc>
          <w:tcPr>
            <w:tcW w:w="0" w:type="auto"/>
            <w:noWrap/>
            <w:vAlign w:val="bottom"/>
          </w:tcPr>
          <w:p w14:paraId="788568BA" w14:textId="77777777" w:rsidR="0060324F" w:rsidRDefault="00803168">
            <w:pPr>
              <w:jc w:val="center"/>
              <w:rPr>
                <w:rFonts w:eastAsia="Times New Roman" w:cs="Times New Roman"/>
              </w:rPr>
            </w:pPr>
            <w:r>
              <w:rPr>
                <w:rFonts w:eastAsia="Times New Roman" w:cs="Times New Roman"/>
              </w:rPr>
              <w:t xml:space="preserve">pi-Ctdsp2 </w:t>
            </w:r>
          </w:p>
        </w:tc>
        <w:tc>
          <w:tcPr>
            <w:tcW w:w="0" w:type="auto"/>
            <w:noWrap/>
            <w:vAlign w:val="bottom"/>
          </w:tcPr>
          <w:p w14:paraId="310F999D" w14:textId="77777777" w:rsidR="0060324F" w:rsidRDefault="00803168">
            <w:pPr>
              <w:jc w:val="center"/>
              <w:rPr>
                <w:rFonts w:eastAsia="Times New Roman" w:cs="Times New Roman"/>
              </w:rPr>
            </w:pPr>
            <w:r>
              <w:rPr>
                <w:rFonts w:eastAsia="Times New Roman" w:cs="Times New Roman"/>
              </w:rPr>
              <w:t xml:space="preserve">17-qC-935 </w:t>
            </w:r>
          </w:p>
        </w:tc>
      </w:tr>
      <w:tr w:rsidR="0060324F" w14:paraId="08369104" w14:textId="77777777">
        <w:trPr>
          <w:divId w:val="847526871"/>
          <w:tblCellSpacing w:w="0" w:type="dxa"/>
        </w:trPr>
        <w:tc>
          <w:tcPr>
            <w:tcW w:w="0" w:type="auto"/>
            <w:noWrap/>
            <w:vAlign w:val="bottom"/>
          </w:tcPr>
          <w:p w14:paraId="0AC007BF" w14:textId="77777777" w:rsidR="0060324F" w:rsidRDefault="00803168">
            <w:pPr>
              <w:jc w:val="center"/>
              <w:rPr>
                <w:rFonts w:eastAsia="Times New Roman" w:cs="Times New Roman"/>
              </w:rPr>
            </w:pPr>
            <w:r>
              <w:rPr>
                <w:rFonts w:eastAsia="Times New Roman" w:cs="Times New Roman"/>
              </w:rPr>
              <w:t xml:space="preserve">pi-D10Wsu102e </w:t>
            </w:r>
          </w:p>
        </w:tc>
        <w:tc>
          <w:tcPr>
            <w:tcW w:w="0" w:type="auto"/>
            <w:noWrap/>
            <w:vAlign w:val="bottom"/>
          </w:tcPr>
          <w:p w14:paraId="03F5CFEE" w14:textId="77777777" w:rsidR="0060324F" w:rsidRDefault="00803168">
            <w:pPr>
              <w:jc w:val="center"/>
              <w:rPr>
                <w:rFonts w:eastAsia="Times New Roman" w:cs="Times New Roman"/>
              </w:rPr>
            </w:pPr>
            <w:r>
              <w:rPr>
                <w:rFonts w:eastAsia="Times New Roman" w:cs="Times New Roman"/>
              </w:rPr>
              <w:t xml:space="preserve">19-qC2-1361 </w:t>
            </w:r>
          </w:p>
        </w:tc>
      </w:tr>
      <w:tr w:rsidR="0060324F" w14:paraId="5995E07D" w14:textId="77777777">
        <w:trPr>
          <w:divId w:val="847526871"/>
          <w:tblCellSpacing w:w="0" w:type="dxa"/>
        </w:trPr>
        <w:tc>
          <w:tcPr>
            <w:tcW w:w="0" w:type="auto"/>
            <w:noWrap/>
            <w:vAlign w:val="bottom"/>
          </w:tcPr>
          <w:p w14:paraId="3065F8BB" w14:textId="77777777" w:rsidR="0060324F" w:rsidRDefault="00803168">
            <w:pPr>
              <w:jc w:val="center"/>
              <w:rPr>
                <w:rFonts w:eastAsia="Times New Roman" w:cs="Times New Roman"/>
              </w:rPr>
            </w:pPr>
            <w:r>
              <w:rPr>
                <w:rFonts w:eastAsia="Times New Roman" w:cs="Times New Roman"/>
              </w:rPr>
              <w:t>pi-D730040F13Rik</w:t>
            </w:r>
          </w:p>
        </w:tc>
        <w:tc>
          <w:tcPr>
            <w:tcW w:w="0" w:type="auto"/>
            <w:noWrap/>
            <w:vAlign w:val="bottom"/>
          </w:tcPr>
          <w:p w14:paraId="5303F333" w14:textId="77777777" w:rsidR="0060324F" w:rsidRDefault="00803168">
            <w:pPr>
              <w:jc w:val="center"/>
              <w:rPr>
                <w:rFonts w:eastAsia="Times New Roman" w:cs="Times New Roman"/>
              </w:rPr>
            </w:pPr>
            <w:r>
              <w:rPr>
                <w:rFonts w:eastAsia="Times New Roman" w:cs="Times New Roman"/>
              </w:rPr>
              <w:t xml:space="preserve">2-qE1-35981 </w:t>
            </w:r>
          </w:p>
        </w:tc>
      </w:tr>
      <w:tr w:rsidR="0060324F" w14:paraId="56AEEFD6" w14:textId="77777777">
        <w:trPr>
          <w:divId w:val="847526871"/>
          <w:tblCellSpacing w:w="0" w:type="dxa"/>
        </w:trPr>
        <w:tc>
          <w:tcPr>
            <w:tcW w:w="0" w:type="auto"/>
            <w:noWrap/>
            <w:vAlign w:val="bottom"/>
          </w:tcPr>
          <w:p w14:paraId="65D20A01" w14:textId="77777777" w:rsidR="0060324F" w:rsidRDefault="00803168">
            <w:pPr>
              <w:jc w:val="center"/>
              <w:rPr>
                <w:rFonts w:eastAsia="Times New Roman" w:cs="Times New Roman"/>
              </w:rPr>
            </w:pPr>
            <w:r>
              <w:rPr>
                <w:rFonts w:eastAsia="Times New Roman" w:cs="Times New Roman"/>
              </w:rPr>
              <w:t xml:space="preserve">pi-Dcaf7 </w:t>
            </w:r>
          </w:p>
        </w:tc>
        <w:tc>
          <w:tcPr>
            <w:tcW w:w="0" w:type="auto"/>
            <w:noWrap/>
            <w:vAlign w:val="bottom"/>
          </w:tcPr>
          <w:p w14:paraId="45D6A619" w14:textId="77777777" w:rsidR="0060324F" w:rsidRDefault="00803168">
            <w:pPr>
              <w:jc w:val="center"/>
              <w:rPr>
                <w:rFonts w:eastAsia="Times New Roman" w:cs="Times New Roman"/>
              </w:rPr>
            </w:pPr>
            <w:r>
              <w:rPr>
                <w:rFonts w:eastAsia="Times New Roman" w:cs="Times New Roman"/>
              </w:rPr>
              <w:t xml:space="preserve">2-qE5-4 </w:t>
            </w:r>
          </w:p>
        </w:tc>
      </w:tr>
      <w:tr w:rsidR="0060324F" w14:paraId="18FD6657" w14:textId="77777777">
        <w:trPr>
          <w:divId w:val="847526871"/>
          <w:tblCellSpacing w:w="0" w:type="dxa"/>
        </w:trPr>
        <w:tc>
          <w:tcPr>
            <w:tcW w:w="0" w:type="auto"/>
            <w:noWrap/>
            <w:vAlign w:val="bottom"/>
          </w:tcPr>
          <w:p w14:paraId="1033CE05" w14:textId="77777777" w:rsidR="0060324F" w:rsidRDefault="00803168">
            <w:pPr>
              <w:jc w:val="center"/>
              <w:rPr>
                <w:rFonts w:eastAsia="Times New Roman" w:cs="Times New Roman"/>
              </w:rPr>
            </w:pPr>
            <w:r>
              <w:rPr>
                <w:rFonts w:eastAsia="Times New Roman" w:cs="Times New Roman"/>
              </w:rPr>
              <w:t xml:space="preserve">pi-Ddx19b </w:t>
            </w:r>
          </w:p>
        </w:tc>
        <w:tc>
          <w:tcPr>
            <w:tcW w:w="0" w:type="auto"/>
            <w:noWrap/>
            <w:vAlign w:val="bottom"/>
          </w:tcPr>
          <w:p w14:paraId="2E735129" w14:textId="77777777" w:rsidR="0060324F" w:rsidRDefault="00803168">
            <w:pPr>
              <w:jc w:val="center"/>
              <w:rPr>
                <w:rFonts w:eastAsia="Times New Roman" w:cs="Times New Roman"/>
              </w:rPr>
            </w:pPr>
            <w:r>
              <w:rPr>
                <w:rFonts w:eastAsia="Times New Roman" w:cs="Times New Roman"/>
              </w:rPr>
              <w:t xml:space="preserve">2-qF1-2536 </w:t>
            </w:r>
          </w:p>
        </w:tc>
      </w:tr>
      <w:tr w:rsidR="0060324F" w14:paraId="7DC8A7AB" w14:textId="77777777">
        <w:trPr>
          <w:divId w:val="847526871"/>
          <w:tblCellSpacing w:w="0" w:type="dxa"/>
        </w:trPr>
        <w:tc>
          <w:tcPr>
            <w:tcW w:w="0" w:type="auto"/>
            <w:noWrap/>
            <w:vAlign w:val="bottom"/>
          </w:tcPr>
          <w:p w14:paraId="4C4BE648" w14:textId="77777777" w:rsidR="0060324F" w:rsidRDefault="00803168">
            <w:pPr>
              <w:jc w:val="center"/>
              <w:rPr>
                <w:rFonts w:eastAsia="Times New Roman" w:cs="Times New Roman"/>
              </w:rPr>
            </w:pPr>
            <w:r>
              <w:rPr>
                <w:rFonts w:eastAsia="Times New Roman" w:cs="Times New Roman"/>
              </w:rPr>
              <w:t xml:space="preserve">pi-Dnmt3a </w:t>
            </w:r>
          </w:p>
        </w:tc>
        <w:tc>
          <w:tcPr>
            <w:tcW w:w="0" w:type="auto"/>
            <w:noWrap/>
            <w:vAlign w:val="bottom"/>
          </w:tcPr>
          <w:p w14:paraId="16CE275C" w14:textId="77777777" w:rsidR="0060324F" w:rsidRDefault="00803168">
            <w:pPr>
              <w:jc w:val="center"/>
              <w:rPr>
                <w:rFonts w:eastAsia="Times New Roman" w:cs="Times New Roman"/>
              </w:rPr>
            </w:pPr>
            <w:r>
              <w:rPr>
                <w:rFonts w:eastAsia="Times New Roman" w:cs="Times New Roman"/>
              </w:rPr>
              <w:t xml:space="preserve">2-qG3-1029 </w:t>
            </w:r>
          </w:p>
        </w:tc>
      </w:tr>
      <w:tr w:rsidR="0060324F" w14:paraId="2EF4225B" w14:textId="77777777">
        <w:trPr>
          <w:divId w:val="847526871"/>
          <w:tblCellSpacing w:w="0" w:type="dxa"/>
        </w:trPr>
        <w:tc>
          <w:tcPr>
            <w:tcW w:w="0" w:type="auto"/>
            <w:noWrap/>
            <w:vAlign w:val="bottom"/>
          </w:tcPr>
          <w:p w14:paraId="15D5549E" w14:textId="77777777" w:rsidR="0060324F" w:rsidRDefault="00803168">
            <w:pPr>
              <w:jc w:val="center"/>
              <w:rPr>
                <w:rFonts w:eastAsia="Times New Roman" w:cs="Times New Roman"/>
              </w:rPr>
            </w:pPr>
            <w:r>
              <w:rPr>
                <w:rFonts w:eastAsia="Times New Roman" w:cs="Times New Roman"/>
              </w:rPr>
              <w:t xml:space="preserve">pi-Eif2c2 </w:t>
            </w:r>
          </w:p>
        </w:tc>
        <w:tc>
          <w:tcPr>
            <w:tcW w:w="0" w:type="auto"/>
            <w:noWrap/>
            <w:vAlign w:val="bottom"/>
          </w:tcPr>
          <w:p w14:paraId="341BF0DD" w14:textId="77777777" w:rsidR="0060324F" w:rsidRDefault="00803168">
            <w:pPr>
              <w:jc w:val="center"/>
              <w:rPr>
                <w:rFonts w:eastAsia="Times New Roman" w:cs="Times New Roman"/>
              </w:rPr>
            </w:pPr>
            <w:r>
              <w:rPr>
                <w:rFonts w:eastAsia="Times New Roman" w:cs="Times New Roman"/>
              </w:rPr>
              <w:t xml:space="preserve">3-qA2-617 </w:t>
            </w:r>
          </w:p>
        </w:tc>
      </w:tr>
      <w:tr w:rsidR="0060324F" w14:paraId="14B6E49D" w14:textId="77777777">
        <w:trPr>
          <w:divId w:val="847526871"/>
          <w:tblCellSpacing w:w="0" w:type="dxa"/>
        </w:trPr>
        <w:tc>
          <w:tcPr>
            <w:tcW w:w="0" w:type="auto"/>
            <w:noWrap/>
            <w:vAlign w:val="bottom"/>
          </w:tcPr>
          <w:p w14:paraId="66D6CF41" w14:textId="77777777" w:rsidR="0060324F" w:rsidRDefault="00803168">
            <w:pPr>
              <w:jc w:val="center"/>
              <w:rPr>
                <w:rFonts w:eastAsia="Times New Roman" w:cs="Times New Roman"/>
              </w:rPr>
            </w:pPr>
            <w:r>
              <w:rPr>
                <w:rFonts w:eastAsia="Times New Roman" w:cs="Times New Roman"/>
              </w:rPr>
              <w:t xml:space="preserve">pi-Eif4ebp2 </w:t>
            </w:r>
          </w:p>
        </w:tc>
        <w:tc>
          <w:tcPr>
            <w:tcW w:w="0" w:type="auto"/>
            <w:noWrap/>
            <w:vAlign w:val="bottom"/>
          </w:tcPr>
          <w:p w14:paraId="59D9D46B" w14:textId="77777777" w:rsidR="0060324F" w:rsidRDefault="00803168">
            <w:pPr>
              <w:jc w:val="center"/>
              <w:rPr>
                <w:rFonts w:eastAsia="Times New Roman" w:cs="Times New Roman"/>
              </w:rPr>
            </w:pPr>
            <w:r>
              <w:rPr>
                <w:rFonts w:eastAsia="Times New Roman" w:cs="Times New Roman"/>
              </w:rPr>
              <w:t xml:space="preserve">3-qA3-2052 </w:t>
            </w:r>
          </w:p>
        </w:tc>
      </w:tr>
      <w:tr w:rsidR="0060324F" w14:paraId="75A72779" w14:textId="77777777">
        <w:trPr>
          <w:divId w:val="847526871"/>
          <w:tblCellSpacing w:w="0" w:type="dxa"/>
        </w:trPr>
        <w:tc>
          <w:tcPr>
            <w:tcW w:w="0" w:type="auto"/>
            <w:noWrap/>
            <w:vAlign w:val="bottom"/>
          </w:tcPr>
          <w:p w14:paraId="476D2969" w14:textId="77777777" w:rsidR="0060324F" w:rsidRDefault="00803168">
            <w:pPr>
              <w:jc w:val="center"/>
              <w:rPr>
                <w:rFonts w:eastAsia="Times New Roman" w:cs="Times New Roman"/>
              </w:rPr>
            </w:pPr>
            <w:r>
              <w:rPr>
                <w:rFonts w:eastAsia="Times New Roman" w:cs="Times New Roman"/>
              </w:rPr>
              <w:t xml:space="preserve">pi-Elk4 </w:t>
            </w:r>
          </w:p>
        </w:tc>
        <w:tc>
          <w:tcPr>
            <w:tcW w:w="0" w:type="auto"/>
            <w:noWrap/>
            <w:vAlign w:val="bottom"/>
          </w:tcPr>
          <w:p w14:paraId="41DA7AD5" w14:textId="77777777" w:rsidR="0060324F" w:rsidRDefault="00803168">
            <w:pPr>
              <w:jc w:val="center"/>
              <w:rPr>
                <w:rFonts w:eastAsia="Times New Roman" w:cs="Times New Roman"/>
              </w:rPr>
            </w:pPr>
            <w:r>
              <w:rPr>
                <w:rFonts w:eastAsia="Times New Roman" w:cs="Times New Roman"/>
              </w:rPr>
              <w:t xml:space="preserve">4-qB3-277 </w:t>
            </w:r>
          </w:p>
        </w:tc>
      </w:tr>
      <w:tr w:rsidR="0060324F" w14:paraId="3B6F4B91" w14:textId="77777777">
        <w:trPr>
          <w:divId w:val="847526871"/>
          <w:tblCellSpacing w:w="0" w:type="dxa"/>
        </w:trPr>
        <w:tc>
          <w:tcPr>
            <w:tcW w:w="0" w:type="auto"/>
            <w:noWrap/>
            <w:vAlign w:val="bottom"/>
          </w:tcPr>
          <w:p w14:paraId="28A254F4" w14:textId="77777777" w:rsidR="0060324F" w:rsidRDefault="00803168">
            <w:pPr>
              <w:jc w:val="center"/>
              <w:rPr>
                <w:rFonts w:eastAsia="Times New Roman" w:cs="Times New Roman"/>
              </w:rPr>
            </w:pPr>
            <w:r>
              <w:rPr>
                <w:rFonts w:eastAsia="Times New Roman" w:cs="Times New Roman"/>
              </w:rPr>
              <w:t xml:space="preserve">pi-Exog </w:t>
            </w:r>
          </w:p>
        </w:tc>
        <w:tc>
          <w:tcPr>
            <w:tcW w:w="0" w:type="auto"/>
            <w:noWrap/>
            <w:vAlign w:val="bottom"/>
          </w:tcPr>
          <w:p w14:paraId="76A1E230" w14:textId="77777777" w:rsidR="0060324F" w:rsidRDefault="00803168">
            <w:pPr>
              <w:jc w:val="center"/>
              <w:rPr>
                <w:rFonts w:eastAsia="Times New Roman" w:cs="Times New Roman"/>
              </w:rPr>
            </w:pPr>
            <w:r>
              <w:rPr>
                <w:rFonts w:eastAsia="Times New Roman" w:cs="Times New Roman"/>
              </w:rPr>
              <w:t xml:space="preserve">4-qB3-3994 </w:t>
            </w:r>
          </w:p>
        </w:tc>
      </w:tr>
      <w:tr w:rsidR="0060324F" w14:paraId="53DE5962" w14:textId="77777777">
        <w:trPr>
          <w:divId w:val="847526871"/>
          <w:tblCellSpacing w:w="0" w:type="dxa"/>
        </w:trPr>
        <w:tc>
          <w:tcPr>
            <w:tcW w:w="0" w:type="auto"/>
            <w:noWrap/>
            <w:vAlign w:val="bottom"/>
          </w:tcPr>
          <w:p w14:paraId="37B2C488" w14:textId="77777777" w:rsidR="0060324F" w:rsidRDefault="00803168">
            <w:pPr>
              <w:jc w:val="center"/>
              <w:rPr>
                <w:rFonts w:eastAsia="Times New Roman" w:cs="Times New Roman"/>
              </w:rPr>
            </w:pPr>
            <w:r>
              <w:rPr>
                <w:rFonts w:eastAsia="Times New Roman" w:cs="Times New Roman"/>
              </w:rPr>
              <w:t xml:space="preserve">pi-Eya3 </w:t>
            </w:r>
          </w:p>
        </w:tc>
        <w:tc>
          <w:tcPr>
            <w:tcW w:w="0" w:type="auto"/>
            <w:noWrap/>
            <w:vAlign w:val="bottom"/>
          </w:tcPr>
          <w:p w14:paraId="602A5A7D" w14:textId="77777777" w:rsidR="0060324F" w:rsidRDefault="00803168">
            <w:pPr>
              <w:jc w:val="center"/>
              <w:rPr>
                <w:rFonts w:eastAsia="Times New Roman" w:cs="Times New Roman"/>
              </w:rPr>
            </w:pPr>
            <w:r>
              <w:rPr>
                <w:rFonts w:eastAsia="Times New Roman" w:cs="Times New Roman"/>
              </w:rPr>
              <w:t xml:space="preserve">4-qB3-639 </w:t>
            </w:r>
          </w:p>
        </w:tc>
      </w:tr>
      <w:tr w:rsidR="0060324F" w14:paraId="791270EB" w14:textId="77777777">
        <w:trPr>
          <w:divId w:val="847526871"/>
          <w:tblCellSpacing w:w="0" w:type="dxa"/>
        </w:trPr>
        <w:tc>
          <w:tcPr>
            <w:tcW w:w="0" w:type="auto"/>
            <w:noWrap/>
            <w:vAlign w:val="bottom"/>
          </w:tcPr>
          <w:p w14:paraId="1417D4A1" w14:textId="77777777" w:rsidR="0060324F" w:rsidRDefault="00803168">
            <w:pPr>
              <w:jc w:val="center"/>
              <w:rPr>
                <w:rFonts w:eastAsia="Times New Roman" w:cs="Times New Roman"/>
              </w:rPr>
            </w:pPr>
            <w:r>
              <w:rPr>
                <w:rFonts w:eastAsia="Times New Roman" w:cs="Times New Roman"/>
              </w:rPr>
              <w:t xml:space="preserve">pi-Fam168b </w:t>
            </w:r>
          </w:p>
        </w:tc>
        <w:tc>
          <w:tcPr>
            <w:tcW w:w="0" w:type="auto"/>
            <w:noWrap/>
            <w:vAlign w:val="bottom"/>
          </w:tcPr>
          <w:p w14:paraId="7144D7A9" w14:textId="77777777" w:rsidR="0060324F" w:rsidRDefault="00803168">
            <w:pPr>
              <w:jc w:val="center"/>
              <w:rPr>
                <w:rFonts w:eastAsia="Times New Roman" w:cs="Times New Roman"/>
              </w:rPr>
            </w:pPr>
            <w:r>
              <w:rPr>
                <w:rFonts w:eastAsia="Times New Roman" w:cs="Times New Roman"/>
              </w:rPr>
              <w:t xml:space="preserve">4-qD3-2082 </w:t>
            </w:r>
          </w:p>
        </w:tc>
      </w:tr>
      <w:tr w:rsidR="0060324F" w14:paraId="30D95687" w14:textId="77777777">
        <w:trPr>
          <w:divId w:val="847526871"/>
          <w:tblCellSpacing w:w="0" w:type="dxa"/>
        </w:trPr>
        <w:tc>
          <w:tcPr>
            <w:tcW w:w="0" w:type="auto"/>
            <w:noWrap/>
            <w:vAlign w:val="bottom"/>
          </w:tcPr>
          <w:p w14:paraId="5382D165" w14:textId="77777777" w:rsidR="0060324F" w:rsidRDefault="00803168">
            <w:pPr>
              <w:jc w:val="center"/>
              <w:rPr>
                <w:rFonts w:eastAsia="Times New Roman" w:cs="Times New Roman"/>
              </w:rPr>
            </w:pPr>
            <w:r>
              <w:rPr>
                <w:rFonts w:eastAsia="Times New Roman" w:cs="Times New Roman"/>
              </w:rPr>
              <w:t xml:space="preserve">pi-Fam53b </w:t>
            </w:r>
          </w:p>
        </w:tc>
        <w:tc>
          <w:tcPr>
            <w:tcW w:w="0" w:type="auto"/>
            <w:noWrap/>
            <w:vAlign w:val="bottom"/>
          </w:tcPr>
          <w:p w14:paraId="5CA7EA6E" w14:textId="77777777" w:rsidR="0060324F" w:rsidRDefault="00803168">
            <w:pPr>
              <w:jc w:val="center"/>
              <w:rPr>
                <w:rFonts w:eastAsia="Times New Roman" w:cs="Times New Roman"/>
              </w:rPr>
            </w:pPr>
            <w:r>
              <w:rPr>
                <w:rFonts w:eastAsia="Times New Roman" w:cs="Times New Roman"/>
              </w:rPr>
              <w:t xml:space="preserve">5-qF-14224 </w:t>
            </w:r>
          </w:p>
        </w:tc>
      </w:tr>
      <w:tr w:rsidR="0060324F" w14:paraId="58E9C728" w14:textId="77777777">
        <w:trPr>
          <w:divId w:val="847526871"/>
          <w:tblCellSpacing w:w="0" w:type="dxa"/>
        </w:trPr>
        <w:tc>
          <w:tcPr>
            <w:tcW w:w="0" w:type="auto"/>
            <w:noWrap/>
            <w:vAlign w:val="bottom"/>
          </w:tcPr>
          <w:p w14:paraId="1CD94758" w14:textId="77777777" w:rsidR="0060324F" w:rsidRDefault="00803168">
            <w:pPr>
              <w:jc w:val="center"/>
              <w:rPr>
                <w:rFonts w:eastAsia="Times New Roman" w:cs="Times New Roman"/>
              </w:rPr>
            </w:pPr>
            <w:r>
              <w:rPr>
                <w:rFonts w:eastAsia="Times New Roman" w:cs="Times New Roman"/>
              </w:rPr>
              <w:t xml:space="preserve">pi-Fbxl18 </w:t>
            </w:r>
          </w:p>
        </w:tc>
        <w:tc>
          <w:tcPr>
            <w:tcW w:w="0" w:type="auto"/>
            <w:noWrap/>
            <w:vAlign w:val="bottom"/>
          </w:tcPr>
          <w:p w14:paraId="5692CDB0" w14:textId="77777777" w:rsidR="0060324F" w:rsidRDefault="00803168">
            <w:pPr>
              <w:jc w:val="center"/>
              <w:rPr>
                <w:rFonts w:eastAsia="Times New Roman" w:cs="Times New Roman"/>
              </w:rPr>
            </w:pPr>
            <w:r>
              <w:rPr>
                <w:rFonts w:eastAsia="Times New Roman" w:cs="Times New Roman"/>
              </w:rPr>
              <w:t xml:space="preserve">5-qG2-2301 </w:t>
            </w:r>
          </w:p>
        </w:tc>
      </w:tr>
      <w:tr w:rsidR="0060324F" w14:paraId="558368A3" w14:textId="77777777">
        <w:trPr>
          <w:divId w:val="847526871"/>
          <w:tblCellSpacing w:w="0" w:type="dxa"/>
        </w:trPr>
        <w:tc>
          <w:tcPr>
            <w:tcW w:w="0" w:type="auto"/>
            <w:noWrap/>
            <w:vAlign w:val="bottom"/>
          </w:tcPr>
          <w:p w14:paraId="1B8A2ACA" w14:textId="77777777" w:rsidR="0060324F" w:rsidRDefault="00803168">
            <w:pPr>
              <w:jc w:val="center"/>
              <w:rPr>
                <w:rFonts w:eastAsia="Times New Roman" w:cs="Times New Roman"/>
              </w:rPr>
            </w:pPr>
            <w:r>
              <w:rPr>
                <w:rFonts w:eastAsia="Times New Roman" w:cs="Times New Roman"/>
              </w:rPr>
              <w:t xml:space="preserve">pi-Fbxo41 </w:t>
            </w:r>
          </w:p>
        </w:tc>
        <w:tc>
          <w:tcPr>
            <w:tcW w:w="0" w:type="auto"/>
            <w:noWrap/>
            <w:vAlign w:val="bottom"/>
          </w:tcPr>
          <w:p w14:paraId="1E985862" w14:textId="77777777" w:rsidR="0060324F" w:rsidRDefault="00803168">
            <w:pPr>
              <w:jc w:val="center"/>
              <w:rPr>
                <w:rFonts w:eastAsia="Times New Roman" w:cs="Times New Roman"/>
              </w:rPr>
            </w:pPr>
            <w:r>
              <w:rPr>
                <w:rFonts w:eastAsia="Times New Roman" w:cs="Times New Roman"/>
              </w:rPr>
              <w:t xml:space="preserve">5-qG2-950 </w:t>
            </w:r>
          </w:p>
        </w:tc>
      </w:tr>
      <w:tr w:rsidR="0060324F" w14:paraId="775657B0" w14:textId="77777777">
        <w:trPr>
          <w:divId w:val="847526871"/>
          <w:tblCellSpacing w:w="0" w:type="dxa"/>
        </w:trPr>
        <w:tc>
          <w:tcPr>
            <w:tcW w:w="0" w:type="auto"/>
            <w:noWrap/>
            <w:vAlign w:val="bottom"/>
          </w:tcPr>
          <w:p w14:paraId="2D522888" w14:textId="77777777" w:rsidR="0060324F" w:rsidRDefault="0060324F">
            <w:pPr>
              <w:jc w:val="center"/>
              <w:rPr>
                <w:rFonts w:eastAsia="Times New Roman" w:cs="Times New Roman"/>
              </w:rPr>
            </w:pPr>
          </w:p>
        </w:tc>
        <w:tc>
          <w:tcPr>
            <w:tcW w:w="0" w:type="auto"/>
            <w:vAlign w:val="bottom"/>
          </w:tcPr>
          <w:p w14:paraId="43E9B1C9" w14:textId="77777777" w:rsidR="0060324F" w:rsidRDefault="0060324F">
            <w:pPr>
              <w:rPr>
                <w:rFonts w:ascii="Times New Roman" w:eastAsia="Times New Roman" w:hAnsi="Times New Roman" w:cs="Times New Roman"/>
              </w:rPr>
            </w:pPr>
          </w:p>
        </w:tc>
      </w:tr>
      <w:tr w:rsidR="0060324F" w14:paraId="06B70929" w14:textId="77777777">
        <w:trPr>
          <w:divId w:val="847526871"/>
          <w:tblCellSpacing w:w="0" w:type="dxa"/>
        </w:trPr>
        <w:tc>
          <w:tcPr>
            <w:tcW w:w="0" w:type="auto"/>
            <w:noWrap/>
            <w:vAlign w:val="bottom"/>
          </w:tcPr>
          <w:p w14:paraId="466EFBD0" w14:textId="77777777" w:rsidR="0060324F" w:rsidRDefault="00803168">
            <w:pPr>
              <w:jc w:val="center"/>
              <w:rPr>
                <w:rFonts w:eastAsia="Times New Roman" w:cs="Times New Roman"/>
              </w:rPr>
            </w:pPr>
            <w:r>
              <w:rPr>
                <w:rFonts w:eastAsia="Times New Roman" w:cs="Times New Roman"/>
              </w:rPr>
              <w:t xml:space="preserve">pi-Foxo3 </w:t>
            </w:r>
          </w:p>
        </w:tc>
        <w:tc>
          <w:tcPr>
            <w:tcW w:w="0" w:type="auto"/>
            <w:noWrap/>
            <w:vAlign w:val="bottom"/>
          </w:tcPr>
          <w:p w14:paraId="2ABF4496" w14:textId="77777777" w:rsidR="0060324F" w:rsidRDefault="00803168">
            <w:pPr>
              <w:jc w:val="center"/>
              <w:rPr>
                <w:rFonts w:eastAsia="Times New Roman" w:cs="Times New Roman"/>
              </w:rPr>
            </w:pPr>
            <w:r>
              <w:rPr>
                <w:rFonts w:eastAsia="Times New Roman" w:cs="Times New Roman"/>
              </w:rPr>
              <w:t xml:space="preserve">6-qC3-100 </w:t>
            </w:r>
          </w:p>
        </w:tc>
      </w:tr>
      <w:tr w:rsidR="0060324F" w14:paraId="74993F7D" w14:textId="77777777">
        <w:trPr>
          <w:divId w:val="847526871"/>
          <w:tblCellSpacing w:w="0" w:type="dxa"/>
        </w:trPr>
        <w:tc>
          <w:tcPr>
            <w:tcW w:w="0" w:type="auto"/>
            <w:noWrap/>
            <w:vAlign w:val="bottom"/>
          </w:tcPr>
          <w:p w14:paraId="36E71521" w14:textId="77777777" w:rsidR="0060324F" w:rsidRDefault="00803168">
            <w:pPr>
              <w:jc w:val="center"/>
              <w:rPr>
                <w:rFonts w:eastAsia="Times New Roman" w:cs="Times New Roman"/>
              </w:rPr>
            </w:pPr>
            <w:r>
              <w:rPr>
                <w:rFonts w:eastAsia="Times New Roman" w:cs="Times New Roman"/>
              </w:rPr>
              <w:t xml:space="preserve">pi-Fth1 </w:t>
            </w:r>
          </w:p>
        </w:tc>
        <w:tc>
          <w:tcPr>
            <w:tcW w:w="0" w:type="auto"/>
            <w:noWrap/>
            <w:vAlign w:val="bottom"/>
          </w:tcPr>
          <w:p w14:paraId="5A226568" w14:textId="77777777" w:rsidR="0060324F" w:rsidRDefault="00803168">
            <w:pPr>
              <w:jc w:val="center"/>
              <w:rPr>
                <w:rFonts w:eastAsia="Times New Roman" w:cs="Times New Roman"/>
              </w:rPr>
            </w:pPr>
            <w:r>
              <w:rPr>
                <w:rFonts w:eastAsia="Times New Roman" w:cs="Times New Roman"/>
              </w:rPr>
              <w:t xml:space="preserve">6-qC3-2394 </w:t>
            </w:r>
          </w:p>
        </w:tc>
      </w:tr>
      <w:tr w:rsidR="0060324F" w14:paraId="648AE9FC" w14:textId="77777777">
        <w:trPr>
          <w:divId w:val="847526871"/>
          <w:tblCellSpacing w:w="0" w:type="dxa"/>
        </w:trPr>
        <w:tc>
          <w:tcPr>
            <w:tcW w:w="0" w:type="auto"/>
            <w:noWrap/>
            <w:vAlign w:val="bottom"/>
          </w:tcPr>
          <w:p w14:paraId="36259027" w14:textId="77777777" w:rsidR="0060324F" w:rsidRDefault="00803168">
            <w:pPr>
              <w:jc w:val="center"/>
              <w:rPr>
                <w:rFonts w:eastAsia="Times New Roman" w:cs="Times New Roman"/>
              </w:rPr>
            </w:pPr>
            <w:r>
              <w:rPr>
                <w:rFonts w:eastAsia="Times New Roman" w:cs="Times New Roman"/>
              </w:rPr>
              <w:t>pi-Gabpb2</w:t>
            </w:r>
          </w:p>
        </w:tc>
        <w:tc>
          <w:tcPr>
            <w:tcW w:w="0" w:type="auto"/>
            <w:noWrap/>
            <w:vAlign w:val="bottom"/>
          </w:tcPr>
          <w:p w14:paraId="5A17F7D1" w14:textId="77777777" w:rsidR="0060324F" w:rsidRDefault="00803168">
            <w:pPr>
              <w:jc w:val="center"/>
              <w:rPr>
                <w:rFonts w:eastAsia="Times New Roman" w:cs="Times New Roman"/>
              </w:rPr>
            </w:pPr>
            <w:r>
              <w:rPr>
                <w:rFonts w:eastAsia="Times New Roman" w:cs="Times New Roman"/>
              </w:rPr>
              <w:t xml:space="preserve">6-qC3-6258 </w:t>
            </w:r>
          </w:p>
        </w:tc>
      </w:tr>
      <w:tr w:rsidR="0060324F" w14:paraId="428A5626" w14:textId="77777777">
        <w:trPr>
          <w:divId w:val="847526871"/>
          <w:tblCellSpacing w:w="0" w:type="dxa"/>
        </w:trPr>
        <w:tc>
          <w:tcPr>
            <w:tcW w:w="0" w:type="auto"/>
            <w:noWrap/>
            <w:vAlign w:val="bottom"/>
          </w:tcPr>
          <w:p w14:paraId="403F5950" w14:textId="77777777" w:rsidR="0060324F" w:rsidRDefault="00803168">
            <w:pPr>
              <w:jc w:val="center"/>
              <w:rPr>
                <w:rFonts w:eastAsia="Times New Roman" w:cs="Times New Roman"/>
              </w:rPr>
            </w:pPr>
            <w:r>
              <w:rPr>
                <w:rFonts w:eastAsia="Times New Roman" w:cs="Times New Roman"/>
              </w:rPr>
              <w:t xml:space="preserve">pi-Gan </w:t>
            </w:r>
          </w:p>
        </w:tc>
        <w:tc>
          <w:tcPr>
            <w:tcW w:w="0" w:type="auto"/>
            <w:noWrap/>
            <w:vAlign w:val="bottom"/>
          </w:tcPr>
          <w:p w14:paraId="59523A10" w14:textId="77777777" w:rsidR="0060324F" w:rsidRDefault="00803168">
            <w:pPr>
              <w:jc w:val="center"/>
              <w:rPr>
                <w:rFonts w:eastAsia="Times New Roman" w:cs="Times New Roman"/>
              </w:rPr>
            </w:pPr>
            <w:r>
              <w:rPr>
                <w:rFonts w:eastAsia="Times New Roman" w:cs="Times New Roman"/>
              </w:rPr>
              <w:t xml:space="preserve">6-qD1-2831 </w:t>
            </w:r>
          </w:p>
        </w:tc>
      </w:tr>
      <w:tr w:rsidR="0060324F" w14:paraId="19331808" w14:textId="77777777">
        <w:trPr>
          <w:divId w:val="847526871"/>
          <w:tblCellSpacing w:w="0" w:type="dxa"/>
        </w:trPr>
        <w:tc>
          <w:tcPr>
            <w:tcW w:w="0" w:type="auto"/>
            <w:noWrap/>
            <w:vAlign w:val="bottom"/>
          </w:tcPr>
          <w:p w14:paraId="5017BD94" w14:textId="77777777" w:rsidR="0060324F" w:rsidRDefault="00803168">
            <w:pPr>
              <w:jc w:val="center"/>
              <w:rPr>
                <w:rFonts w:eastAsia="Times New Roman" w:cs="Times New Roman"/>
              </w:rPr>
            </w:pPr>
            <w:r>
              <w:rPr>
                <w:rFonts w:eastAsia="Times New Roman" w:cs="Times New Roman"/>
              </w:rPr>
              <w:t xml:space="preserve">pi-Gtf3c4 </w:t>
            </w:r>
          </w:p>
        </w:tc>
        <w:tc>
          <w:tcPr>
            <w:tcW w:w="0" w:type="auto"/>
            <w:noWrap/>
            <w:vAlign w:val="bottom"/>
          </w:tcPr>
          <w:p w14:paraId="39D0C56F" w14:textId="77777777" w:rsidR="0060324F" w:rsidRDefault="00803168">
            <w:pPr>
              <w:jc w:val="center"/>
              <w:rPr>
                <w:rFonts w:eastAsia="Times New Roman" w:cs="Times New Roman"/>
              </w:rPr>
            </w:pPr>
            <w:r>
              <w:rPr>
                <w:rFonts w:eastAsia="Times New Roman" w:cs="Times New Roman"/>
              </w:rPr>
              <w:t xml:space="preserve">6-qF3-1063 </w:t>
            </w:r>
          </w:p>
        </w:tc>
      </w:tr>
      <w:tr w:rsidR="0060324F" w14:paraId="664CBAD2" w14:textId="77777777">
        <w:trPr>
          <w:divId w:val="847526871"/>
          <w:tblCellSpacing w:w="0" w:type="dxa"/>
        </w:trPr>
        <w:tc>
          <w:tcPr>
            <w:tcW w:w="0" w:type="auto"/>
            <w:noWrap/>
            <w:vAlign w:val="bottom"/>
          </w:tcPr>
          <w:p w14:paraId="582DA32D" w14:textId="77777777" w:rsidR="0060324F" w:rsidRDefault="00803168">
            <w:pPr>
              <w:jc w:val="center"/>
              <w:rPr>
                <w:rFonts w:eastAsia="Times New Roman" w:cs="Times New Roman"/>
              </w:rPr>
            </w:pPr>
            <w:r>
              <w:rPr>
                <w:rFonts w:eastAsia="Times New Roman" w:cs="Times New Roman"/>
              </w:rPr>
              <w:t xml:space="preserve">pi-Hic2 </w:t>
            </w:r>
          </w:p>
        </w:tc>
        <w:tc>
          <w:tcPr>
            <w:tcW w:w="0" w:type="auto"/>
            <w:noWrap/>
            <w:vAlign w:val="bottom"/>
          </w:tcPr>
          <w:p w14:paraId="69D9DEFF" w14:textId="77777777" w:rsidR="0060324F" w:rsidRDefault="00803168">
            <w:pPr>
              <w:jc w:val="center"/>
              <w:rPr>
                <w:rFonts w:eastAsia="Times New Roman" w:cs="Times New Roman"/>
              </w:rPr>
            </w:pPr>
            <w:r>
              <w:rPr>
                <w:rFonts w:eastAsia="Times New Roman" w:cs="Times New Roman"/>
              </w:rPr>
              <w:t xml:space="preserve">6-qF3-3040 </w:t>
            </w:r>
          </w:p>
        </w:tc>
      </w:tr>
      <w:tr w:rsidR="0060324F" w14:paraId="221447BF" w14:textId="77777777">
        <w:trPr>
          <w:divId w:val="847526871"/>
          <w:tblCellSpacing w:w="0" w:type="dxa"/>
        </w:trPr>
        <w:tc>
          <w:tcPr>
            <w:tcW w:w="0" w:type="auto"/>
            <w:noWrap/>
            <w:vAlign w:val="bottom"/>
          </w:tcPr>
          <w:p w14:paraId="28A7F07E" w14:textId="77777777" w:rsidR="0060324F" w:rsidRDefault="00803168">
            <w:pPr>
              <w:jc w:val="center"/>
              <w:rPr>
                <w:rFonts w:eastAsia="Times New Roman" w:cs="Times New Roman"/>
              </w:rPr>
            </w:pPr>
            <w:r>
              <w:rPr>
                <w:rFonts w:eastAsia="Times New Roman" w:cs="Times New Roman"/>
              </w:rPr>
              <w:t xml:space="preserve">pi-Hif1an </w:t>
            </w:r>
          </w:p>
        </w:tc>
        <w:tc>
          <w:tcPr>
            <w:tcW w:w="0" w:type="auto"/>
            <w:noWrap/>
            <w:vAlign w:val="bottom"/>
          </w:tcPr>
          <w:p w14:paraId="4DC1E252" w14:textId="77777777" w:rsidR="0060324F" w:rsidRDefault="00803168">
            <w:pPr>
              <w:jc w:val="center"/>
              <w:rPr>
                <w:rFonts w:eastAsia="Times New Roman" w:cs="Times New Roman"/>
              </w:rPr>
            </w:pPr>
            <w:r>
              <w:rPr>
                <w:rFonts w:eastAsia="Times New Roman" w:cs="Times New Roman"/>
              </w:rPr>
              <w:t xml:space="preserve">6-qF3-8009 </w:t>
            </w:r>
          </w:p>
        </w:tc>
      </w:tr>
      <w:tr w:rsidR="0060324F" w14:paraId="65A9831E" w14:textId="77777777">
        <w:trPr>
          <w:divId w:val="847526871"/>
          <w:tblCellSpacing w:w="0" w:type="dxa"/>
        </w:trPr>
        <w:tc>
          <w:tcPr>
            <w:tcW w:w="0" w:type="auto"/>
            <w:noWrap/>
            <w:vAlign w:val="bottom"/>
          </w:tcPr>
          <w:p w14:paraId="7F1129B3" w14:textId="77777777" w:rsidR="0060324F" w:rsidRDefault="00803168">
            <w:pPr>
              <w:jc w:val="center"/>
              <w:rPr>
                <w:rFonts w:eastAsia="Times New Roman" w:cs="Times New Roman"/>
              </w:rPr>
            </w:pPr>
            <w:r>
              <w:rPr>
                <w:rFonts w:eastAsia="Times New Roman" w:cs="Times New Roman"/>
              </w:rPr>
              <w:t xml:space="preserve">pi-Hinfp </w:t>
            </w:r>
          </w:p>
        </w:tc>
        <w:tc>
          <w:tcPr>
            <w:tcW w:w="0" w:type="auto"/>
            <w:noWrap/>
            <w:vAlign w:val="bottom"/>
          </w:tcPr>
          <w:p w14:paraId="5079A486" w14:textId="77777777" w:rsidR="0060324F" w:rsidRDefault="00803168">
            <w:pPr>
              <w:jc w:val="center"/>
              <w:rPr>
                <w:rFonts w:eastAsia="Times New Roman" w:cs="Times New Roman"/>
              </w:rPr>
            </w:pPr>
            <w:r>
              <w:rPr>
                <w:rFonts w:eastAsia="Times New Roman" w:cs="Times New Roman"/>
              </w:rPr>
              <w:t xml:space="preserve">7-qB5-6255 </w:t>
            </w:r>
          </w:p>
        </w:tc>
      </w:tr>
      <w:tr w:rsidR="0060324F" w14:paraId="2A7631D2" w14:textId="77777777">
        <w:trPr>
          <w:divId w:val="847526871"/>
          <w:tblCellSpacing w:w="0" w:type="dxa"/>
        </w:trPr>
        <w:tc>
          <w:tcPr>
            <w:tcW w:w="0" w:type="auto"/>
            <w:noWrap/>
            <w:vAlign w:val="bottom"/>
          </w:tcPr>
          <w:p w14:paraId="3317F8F4" w14:textId="77777777" w:rsidR="0060324F" w:rsidRDefault="00803168">
            <w:pPr>
              <w:jc w:val="center"/>
              <w:rPr>
                <w:rFonts w:eastAsia="Times New Roman" w:cs="Times New Roman"/>
              </w:rPr>
            </w:pPr>
            <w:r>
              <w:rPr>
                <w:rFonts w:eastAsia="Times New Roman" w:cs="Times New Roman"/>
              </w:rPr>
              <w:t xml:space="preserve">pi-Hjurp </w:t>
            </w:r>
          </w:p>
        </w:tc>
        <w:tc>
          <w:tcPr>
            <w:tcW w:w="0" w:type="auto"/>
            <w:noWrap/>
            <w:vAlign w:val="bottom"/>
          </w:tcPr>
          <w:p w14:paraId="39B6876D" w14:textId="77777777" w:rsidR="0060324F" w:rsidRDefault="00803168">
            <w:pPr>
              <w:jc w:val="center"/>
              <w:rPr>
                <w:rFonts w:eastAsia="Times New Roman" w:cs="Times New Roman"/>
              </w:rPr>
            </w:pPr>
            <w:r>
              <w:rPr>
                <w:rFonts w:eastAsia="Times New Roman" w:cs="Times New Roman"/>
              </w:rPr>
              <w:t>7-qD1-16444</w:t>
            </w:r>
          </w:p>
        </w:tc>
      </w:tr>
      <w:tr w:rsidR="0060324F" w14:paraId="772BD877" w14:textId="77777777">
        <w:trPr>
          <w:divId w:val="847526871"/>
          <w:tblCellSpacing w:w="0" w:type="dxa"/>
        </w:trPr>
        <w:tc>
          <w:tcPr>
            <w:tcW w:w="0" w:type="auto"/>
            <w:noWrap/>
            <w:vAlign w:val="bottom"/>
          </w:tcPr>
          <w:p w14:paraId="13621B3C" w14:textId="77777777" w:rsidR="0060324F" w:rsidRDefault="00803168">
            <w:pPr>
              <w:jc w:val="center"/>
              <w:rPr>
                <w:rFonts w:eastAsia="Times New Roman" w:cs="Times New Roman"/>
              </w:rPr>
            </w:pPr>
            <w:r>
              <w:rPr>
                <w:rFonts w:eastAsia="Times New Roman" w:cs="Times New Roman"/>
              </w:rPr>
              <w:t>pi-Hmbox1</w:t>
            </w:r>
          </w:p>
        </w:tc>
        <w:tc>
          <w:tcPr>
            <w:tcW w:w="0" w:type="auto"/>
            <w:noWrap/>
            <w:vAlign w:val="bottom"/>
          </w:tcPr>
          <w:p w14:paraId="35BB8D63" w14:textId="77777777" w:rsidR="0060324F" w:rsidRDefault="00803168">
            <w:pPr>
              <w:jc w:val="center"/>
              <w:rPr>
                <w:rFonts w:eastAsia="Times New Roman" w:cs="Times New Roman"/>
              </w:rPr>
            </w:pPr>
            <w:r>
              <w:rPr>
                <w:rFonts w:eastAsia="Times New Roman" w:cs="Times New Roman"/>
              </w:rPr>
              <w:t xml:space="preserve">7-qD1-654 </w:t>
            </w:r>
          </w:p>
        </w:tc>
      </w:tr>
      <w:tr w:rsidR="0060324F" w14:paraId="32B76B6C" w14:textId="77777777">
        <w:trPr>
          <w:divId w:val="847526871"/>
          <w:tblCellSpacing w:w="0" w:type="dxa"/>
        </w:trPr>
        <w:tc>
          <w:tcPr>
            <w:tcW w:w="0" w:type="auto"/>
            <w:noWrap/>
            <w:vAlign w:val="bottom"/>
          </w:tcPr>
          <w:p w14:paraId="681C54B3" w14:textId="77777777" w:rsidR="0060324F" w:rsidRDefault="00803168">
            <w:pPr>
              <w:jc w:val="center"/>
              <w:rPr>
                <w:rFonts w:eastAsia="Times New Roman" w:cs="Times New Roman"/>
              </w:rPr>
            </w:pPr>
            <w:r>
              <w:rPr>
                <w:rFonts w:eastAsia="Times New Roman" w:cs="Times New Roman"/>
              </w:rPr>
              <w:t xml:space="preserve">pi-Igf2bp1 </w:t>
            </w:r>
          </w:p>
        </w:tc>
        <w:tc>
          <w:tcPr>
            <w:tcW w:w="0" w:type="auto"/>
            <w:noWrap/>
            <w:vAlign w:val="bottom"/>
          </w:tcPr>
          <w:p w14:paraId="21EA4074" w14:textId="77777777" w:rsidR="0060324F" w:rsidRDefault="00803168">
            <w:pPr>
              <w:jc w:val="center"/>
              <w:rPr>
                <w:rFonts w:eastAsia="Times New Roman" w:cs="Times New Roman"/>
              </w:rPr>
            </w:pPr>
            <w:r>
              <w:rPr>
                <w:rFonts w:eastAsia="Times New Roman" w:cs="Times New Roman"/>
              </w:rPr>
              <w:t>7-qD2-11976</w:t>
            </w:r>
          </w:p>
        </w:tc>
      </w:tr>
      <w:tr w:rsidR="0060324F" w14:paraId="479E82B1" w14:textId="77777777">
        <w:trPr>
          <w:divId w:val="847526871"/>
          <w:tblCellSpacing w:w="0" w:type="dxa"/>
        </w:trPr>
        <w:tc>
          <w:tcPr>
            <w:tcW w:w="0" w:type="auto"/>
            <w:noWrap/>
            <w:vAlign w:val="bottom"/>
          </w:tcPr>
          <w:p w14:paraId="41A0DA70" w14:textId="77777777" w:rsidR="0060324F" w:rsidRDefault="00803168">
            <w:pPr>
              <w:jc w:val="center"/>
              <w:rPr>
                <w:rFonts w:eastAsia="Times New Roman" w:cs="Times New Roman"/>
              </w:rPr>
            </w:pPr>
            <w:r>
              <w:rPr>
                <w:rFonts w:eastAsia="Times New Roman" w:cs="Times New Roman"/>
              </w:rPr>
              <w:t xml:space="preserve">pi-Igsf9b </w:t>
            </w:r>
          </w:p>
        </w:tc>
        <w:tc>
          <w:tcPr>
            <w:tcW w:w="0" w:type="auto"/>
            <w:noWrap/>
            <w:vAlign w:val="bottom"/>
          </w:tcPr>
          <w:p w14:paraId="52E8CA1C" w14:textId="77777777" w:rsidR="0060324F" w:rsidRDefault="00803168">
            <w:pPr>
              <w:jc w:val="center"/>
              <w:rPr>
                <w:rFonts w:eastAsia="Times New Roman" w:cs="Times New Roman"/>
              </w:rPr>
            </w:pPr>
            <w:r>
              <w:rPr>
                <w:rFonts w:eastAsia="Times New Roman" w:cs="Times New Roman"/>
              </w:rPr>
              <w:t>7-qD2-24830</w:t>
            </w:r>
          </w:p>
        </w:tc>
      </w:tr>
      <w:tr w:rsidR="0060324F" w14:paraId="60F7319F" w14:textId="77777777">
        <w:trPr>
          <w:divId w:val="847526871"/>
          <w:tblCellSpacing w:w="0" w:type="dxa"/>
        </w:trPr>
        <w:tc>
          <w:tcPr>
            <w:tcW w:w="0" w:type="auto"/>
            <w:noWrap/>
            <w:vAlign w:val="bottom"/>
          </w:tcPr>
          <w:p w14:paraId="27089712" w14:textId="77777777" w:rsidR="0060324F" w:rsidRDefault="00803168">
            <w:pPr>
              <w:jc w:val="center"/>
              <w:rPr>
                <w:rFonts w:eastAsia="Times New Roman" w:cs="Times New Roman"/>
              </w:rPr>
            </w:pPr>
            <w:r>
              <w:rPr>
                <w:rFonts w:eastAsia="Times New Roman" w:cs="Times New Roman"/>
              </w:rPr>
              <w:t xml:space="preserve">pi-Il17rd </w:t>
            </w:r>
          </w:p>
        </w:tc>
        <w:tc>
          <w:tcPr>
            <w:tcW w:w="0" w:type="auto"/>
            <w:noWrap/>
            <w:vAlign w:val="bottom"/>
          </w:tcPr>
          <w:p w14:paraId="0F984E0E" w14:textId="77777777" w:rsidR="0060324F" w:rsidRDefault="00803168">
            <w:pPr>
              <w:jc w:val="center"/>
              <w:rPr>
                <w:rFonts w:eastAsia="Times New Roman" w:cs="Times New Roman"/>
              </w:rPr>
            </w:pPr>
            <w:r>
              <w:rPr>
                <w:rFonts w:eastAsia="Times New Roman" w:cs="Times New Roman"/>
              </w:rPr>
              <w:t xml:space="preserve">7-qF3-3125 </w:t>
            </w:r>
          </w:p>
        </w:tc>
      </w:tr>
      <w:tr w:rsidR="0060324F" w14:paraId="219C612C" w14:textId="77777777">
        <w:trPr>
          <w:divId w:val="847526871"/>
          <w:tblCellSpacing w:w="0" w:type="dxa"/>
        </w:trPr>
        <w:tc>
          <w:tcPr>
            <w:tcW w:w="0" w:type="auto"/>
            <w:noWrap/>
            <w:vAlign w:val="bottom"/>
          </w:tcPr>
          <w:p w14:paraId="063785FE" w14:textId="77777777" w:rsidR="0060324F" w:rsidRDefault="00803168">
            <w:pPr>
              <w:jc w:val="center"/>
              <w:rPr>
                <w:rFonts w:eastAsia="Times New Roman" w:cs="Times New Roman"/>
              </w:rPr>
            </w:pPr>
            <w:r>
              <w:rPr>
                <w:rFonts w:eastAsia="Times New Roman" w:cs="Times New Roman"/>
              </w:rPr>
              <w:t xml:space="preserve">pi-Ing5 </w:t>
            </w:r>
          </w:p>
        </w:tc>
        <w:tc>
          <w:tcPr>
            <w:tcW w:w="0" w:type="auto"/>
            <w:noWrap/>
            <w:vAlign w:val="bottom"/>
          </w:tcPr>
          <w:p w14:paraId="1B1C23F6" w14:textId="77777777" w:rsidR="0060324F" w:rsidRDefault="00803168">
            <w:pPr>
              <w:jc w:val="center"/>
              <w:rPr>
                <w:rFonts w:eastAsia="Times New Roman" w:cs="Times New Roman"/>
              </w:rPr>
            </w:pPr>
            <w:r>
              <w:rPr>
                <w:rFonts w:eastAsia="Times New Roman" w:cs="Times New Roman"/>
              </w:rPr>
              <w:t xml:space="preserve">8-qC5-2209 </w:t>
            </w:r>
          </w:p>
        </w:tc>
      </w:tr>
      <w:tr w:rsidR="0060324F" w14:paraId="4825475B" w14:textId="77777777">
        <w:trPr>
          <w:divId w:val="847526871"/>
          <w:tblCellSpacing w:w="0" w:type="dxa"/>
        </w:trPr>
        <w:tc>
          <w:tcPr>
            <w:tcW w:w="0" w:type="auto"/>
            <w:noWrap/>
            <w:vAlign w:val="bottom"/>
          </w:tcPr>
          <w:p w14:paraId="07488F6F" w14:textId="77777777" w:rsidR="0060324F" w:rsidRDefault="00803168">
            <w:pPr>
              <w:jc w:val="center"/>
              <w:rPr>
                <w:rFonts w:eastAsia="Times New Roman" w:cs="Times New Roman"/>
              </w:rPr>
            </w:pPr>
            <w:r>
              <w:rPr>
                <w:rFonts w:eastAsia="Times New Roman" w:cs="Times New Roman"/>
              </w:rPr>
              <w:t xml:space="preserve">pi-Ip6k1 </w:t>
            </w:r>
          </w:p>
        </w:tc>
        <w:tc>
          <w:tcPr>
            <w:tcW w:w="0" w:type="auto"/>
            <w:noWrap/>
            <w:vAlign w:val="bottom"/>
          </w:tcPr>
          <w:p w14:paraId="05B33C84" w14:textId="77777777" w:rsidR="0060324F" w:rsidRDefault="00803168">
            <w:pPr>
              <w:jc w:val="center"/>
              <w:rPr>
                <w:rFonts w:eastAsia="Times New Roman" w:cs="Times New Roman"/>
              </w:rPr>
            </w:pPr>
            <w:r>
              <w:rPr>
                <w:rFonts w:eastAsia="Times New Roman" w:cs="Times New Roman"/>
              </w:rPr>
              <w:t xml:space="preserve">8-qE1-3748 </w:t>
            </w:r>
          </w:p>
        </w:tc>
      </w:tr>
      <w:tr w:rsidR="0060324F" w14:paraId="6313408B" w14:textId="77777777">
        <w:trPr>
          <w:divId w:val="847526871"/>
          <w:tblCellSpacing w:w="0" w:type="dxa"/>
        </w:trPr>
        <w:tc>
          <w:tcPr>
            <w:tcW w:w="0" w:type="auto"/>
            <w:noWrap/>
            <w:vAlign w:val="bottom"/>
          </w:tcPr>
          <w:p w14:paraId="592F38C3" w14:textId="77777777" w:rsidR="0060324F" w:rsidRDefault="00803168">
            <w:pPr>
              <w:jc w:val="center"/>
              <w:rPr>
                <w:rFonts w:eastAsia="Times New Roman" w:cs="Times New Roman"/>
              </w:rPr>
            </w:pPr>
            <w:r>
              <w:rPr>
                <w:rFonts w:eastAsia="Times New Roman" w:cs="Times New Roman"/>
              </w:rPr>
              <w:t xml:space="preserve">pi-Ipmk </w:t>
            </w:r>
          </w:p>
        </w:tc>
        <w:tc>
          <w:tcPr>
            <w:tcW w:w="0" w:type="auto"/>
            <w:noWrap/>
            <w:vAlign w:val="bottom"/>
          </w:tcPr>
          <w:p w14:paraId="03A16E5B" w14:textId="77777777" w:rsidR="0060324F" w:rsidRDefault="00803168">
            <w:pPr>
              <w:jc w:val="center"/>
              <w:rPr>
                <w:rFonts w:eastAsia="Times New Roman" w:cs="Times New Roman"/>
              </w:rPr>
            </w:pPr>
            <w:r>
              <w:rPr>
                <w:rFonts w:eastAsia="Times New Roman" w:cs="Times New Roman"/>
              </w:rPr>
              <w:t xml:space="preserve">9-qA1-178 </w:t>
            </w:r>
          </w:p>
        </w:tc>
      </w:tr>
      <w:tr w:rsidR="0060324F" w14:paraId="4A91A1E8" w14:textId="77777777">
        <w:trPr>
          <w:divId w:val="847526871"/>
          <w:tblCellSpacing w:w="0" w:type="dxa"/>
        </w:trPr>
        <w:tc>
          <w:tcPr>
            <w:tcW w:w="0" w:type="auto"/>
            <w:noWrap/>
            <w:vAlign w:val="bottom"/>
          </w:tcPr>
          <w:p w14:paraId="74A00A21" w14:textId="77777777" w:rsidR="0060324F" w:rsidRDefault="00803168">
            <w:pPr>
              <w:jc w:val="center"/>
              <w:rPr>
                <w:rFonts w:eastAsia="Times New Roman" w:cs="Times New Roman"/>
              </w:rPr>
            </w:pPr>
            <w:r>
              <w:rPr>
                <w:rFonts w:eastAsia="Times New Roman" w:cs="Times New Roman"/>
              </w:rPr>
              <w:t xml:space="preserve">pi-Kcng3 </w:t>
            </w:r>
          </w:p>
        </w:tc>
        <w:tc>
          <w:tcPr>
            <w:tcW w:w="0" w:type="auto"/>
            <w:noWrap/>
            <w:vAlign w:val="bottom"/>
          </w:tcPr>
          <w:p w14:paraId="3AB19AEF" w14:textId="77777777" w:rsidR="0060324F" w:rsidRDefault="00803168">
            <w:pPr>
              <w:jc w:val="center"/>
              <w:rPr>
                <w:rFonts w:eastAsia="Times New Roman" w:cs="Times New Roman"/>
              </w:rPr>
            </w:pPr>
            <w:r>
              <w:rPr>
                <w:rFonts w:eastAsia="Times New Roman" w:cs="Times New Roman"/>
              </w:rPr>
              <w:t xml:space="preserve">_ </w:t>
            </w:r>
          </w:p>
        </w:tc>
      </w:tr>
      <w:tr w:rsidR="0060324F" w14:paraId="0C66091E" w14:textId="77777777">
        <w:trPr>
          <w:divId w:val="847526871"/>
          <w:tblCellSpacing w:w="0" w:type="dxa"/>
        </w:trPr>
        <w:tc>
          <w:tcPr>
            <w:tcW w:w="0" w:type="auto"/>
            <w:noWrap/>
            <w:vAlign w:val="bottom"/>
          </w:tcPr>
          <w:p w14:paraId="4FFD2E60" w14:textId="77777777" w:rsidR="0060324F" w:rsidRDefault="00803168">
            <w:pPr>
              <w:jc w:val="center"/>
              <w:rPr>
                <w:rFonts w:eastAsia="Times New Roman" w:cs="Times New Roman"/>
              </w:rPr>
            </w:pPr>
            <w:r>
              <w:rPr>
                <w:rFonts w:eastAsia="Times New Roman" w:cs="Times New Roman"/>
              </w:rPr>
              <w:t xml:space="preserve">pi-Kctd7 </w:t>
            </w:r>
          </w:p>
        </w:tc>
        <w:tc>
          <w:tcPr>
            <w:tcW w:w="0" w:type="auto"/>
            <w:noWrap/>
            <w:vAlign w:val="bottom"/>
          </w:tcPr>
          <w:p w14:paraId="3EE904B2" w14:textId="77777777" w:rsidR="0060324F" w:rsidRDefault="00803168">
            <w:pPr>
              <w:jc w:val="center"/>
              <w:rPr>
                <w:rFonts w:eastAsia="Times New Roman" w:cs="Times New Roman"/>
              </w:rPr>
            </w:pPr>
            <w:r>
              <w:rPr>
                <w:rFonts w:eastAsia="Times New Roman" w:cs="Times New Roman"/>
              </w:rPr>
              <w:t xml:space="preserve">_ </w:t>
            </w:r>
          </w:p>
        </w:tc>
      </w:tr>
      <w:tr w:rsidR="0060324F" w14:paraId="4753FFA9" w14:textId="77777777">
        <w:trPr>
          <w:divId w:val="847526871"/>
          <w:tblCellSpacing w:w="0" w:type="dxa"/>
        </w:trPr>
        <w:tc>
          <w:tcPr>
            <w:tcW w:w="0" w:type="auto"/>
            <w:noWrap/>
            <w:vAlign w:val="bottom"/>
          </w:tcPr>
          <w:p w14:paraId="41787F51" w14:textId="77777777" w:rsidR="0060324F" w:rsidRDefault="00803168">
            <w:pPr>
              <w:jc w:val="center"/>
              <w:rPr>
                <w:rFonts w:eastAsia="Times New Roman" w:cs="Times New Roman"/>
              </w:rPr>
            </w:pPr>
            <w:r>
              <w:rPr>
                <w:rFonts w:eastAsia="Times New Roman" w:cs="Times New Roman"/>
              </w:rPr>
              <w:t xml:space="preserve">pi-Klf13 </w:t>
            </w:r>
          </w:p>
        </w:tc>
        <w:tc>
          <w:tcPr>
            <w:tcW w:w="0" w:type="auto"/>
            <w:noWrap/>
            <w:vAlign w:val="bottom"/>
          </w:tcPr>
          <w:p w14:paraId="46B921D7" w14:textId="77777777" w:rsidR="0060324F" w:rsidRDefault="00803168">
            <w:pPr>
              <w:jc w:val="center"/>
              <w:rPr>
                <w:rFonts w:eastAsia="Times New Roman" w:cs="Times New Roman"/>
              </w:rPr>
            </w:pPr>
            <w:r>
              <w:rPr>
                <w:rFonts w:eastAsia="Times New Roman" w:cs="Times New Roman"/>
              </w:rPr>
              <w:t xml:space="preserve">_ </w:t>
            </w:r>
          </w:p>
        </w:tc>
      </w:tr>
      <w:tr w:rsidR="0060324F" w14:paraId="6F24AD09" w14:textId="77777777">
        <w:trPr>
          <w:divId w:val="847526871"/>
          <w:tblCellSpacing w:w="0" w:type="dxa"/>
        </w:trPr>
        <w:tc>
          <w:tcPr>
            <w:tcW w:w="0" w:type="auto"/>
            <w:noWrap/>
            <w:vAlign w:val="bottom"/>
          </w:tcPr>
          <w:p w14:paraId="7C83C5F7" w14:textId="77777777" w:rsidR="0060324F" w:rsidRDefault="00803168">
            <w:pPr>
              <w:jc w:val="center"/>
              <w:rPr>
                <w:rFonts w:eastAsia="Times New Roman" w:cs="Times New Roman"/>
              </w:rPr>
            </w:pPr>
            <w:r>
              <w:rPr>
                <w:rFonts w:eastAsia="Times New Roman" w:cs="Times New Roman"/>
              </w:rPr>
              <w:t xml:space="preserve">pi-Klhl11 </w:t>
            </w:r>
          </w:p>
        </w:tc>
        <w:tc>
          <w:tcPr>
            <w:tcW w:w="0" w:type="auto"/>
            <w:noWrap/>
            <w:vAlign w:val="bottom"/>
          </w:tcPr>
          <w:p w14:paraId="664E912F" w14:textId="77777777" w:rsidR="0060324F" w:rsidRDefault="00803168">
            <w:pPr>
              <w:jc w:val="center"/>
              <w:rPr>
                <w:rFonts w:eastAsia="Times New Roman" w:cs="Times New Roman"/>
              </w:rPr>
            </w:pPr>
            <w:r>
              <w:rPr>
                <w:rFonts w:eastAsia="Times New Roman" w:cs="Times New Roman"/>
              </w:rPr>
              <w:t xml:space="preserve">_ </w:t>
            </w:r>
          </w:p>
        </w:tc>
      </w:tr>
      <w:tr w:rsidR="0060324F" w14:paraId="79AA4EA5" w14:textId="77777777">
        <w:trPr>
          <w:divId w:val="847526871"/>
          <w:tblCellSpacing w:w="0" w:type="dxa"/>
        </w:trPr>
        <w:tc>
          <w:tcPr>
            <w:tcW w:w="0" w:type="auto"/>
            <w:noWrap/>
            <w:vAlign w:val="bottom"/>
          </w:tcPr>
          <w:p w14:paraId="6D0F20DC" w14:textId="77777777" w:rsidR="0060324F" w:rsidRDefault="0060324F">
            <w:pPr>
              <w:jc w:val="center"/>
              <w:rPr>
                <w:rFonts w:eastAsia="Times New Roman" w:cs="Times New Roman"/>
              </w:rPr>
            </w:pPr>
          </w:p>
        </w:tc>
        <w:tc>
          <w:tcPr>
            <w:tcW w:w="0" w:type="auto"/>
            <w:vAlign w:val="bottom"/>
          </w:tcPr>
          <w:p w14:paraId="786C9C04" w14:textId="77777777" w:rsidR="0060324F" w:rsidRDefault="0060324F">
            <w:pPr>
              <w:rPr>
                <w:rFonts w:ascii="Times New Roman" w:eastAsia="Times New Roman" w:hAnsi="Times New Roman" w:cs="Times New Roman"/>
              </w:rPr>
            </w:pPr>
          </w:p>
        </w:tc>
      </w:tr>
      <w:tr w:rsidR="0060324F" w14:paraId="0072B9FB" w14:textId="77777777">
        <w:trPr>
          <w:divId w:val="847526871"/>
          <w:tblCellSpacing w:w="0" w:type="dxa"/>
        </w:trPr>
        <w:tc>
          <w:tcPr>
            <w:tcW w:w="0" w:type="auto"/>
            <w:noWrap/>
            <w:vAlign w:val="bottom"/>
          </w:tcPr>
          <w:p w14:paraId="15980043" w14:textId="77777777" w:rsidR="0060324F" w:rsidRDefault="00803168">
            <w:pPr>
              <w:jc w:val="center"/>
              <w:rPr>
                <w:rFonts w:eastAsia="Times New Roman" w:cs="Times New Roman"/>
              </w:rPr>
            </w:pPr>
            <w:r>
              <w:rPr>
                <w:rFonts w:eastAsia="Times New Roman" w:cs="Times New Roman"/>
              </w:rPr>
              <w:t xml:space="preserve">pi-Lpp </w:t>
            </w:r>
          </w:p>
        </w:tc>
        <w:tc>
          <w:tcPr>
            <w:tcW w:w="0" w:type="auto"/>
            <w:noWrap/>
            <w:vAlign w:val="bottom"/>
          </w:tcPr>
          <w:p w14:paraId="034EC89C" w14:textId="77777777" w:rsidR="0060324F" w:rsidRDefault="00803168">
            <w:pPr>
              <w:jc w:val="center"/>
              <w:rPr>
                <w:rFonts w:eastAsia="Times New Roman" w:cs="Times New Roman"/>
              </w:rPr>
            </w:pPr>
            <w:r>
              <w:rPr>
                <w:rFonts w:eastAsia="Times New Roman" w:cs="Times New Roman"/>
              </w:rPr>
              <w:t>_</w:t>
            </w:r>
          </w:p>
        </w:tc>
      </w:tr>
      <w:tr w:rsidR="0060324F" w14:paraId="7A87C149" w14:textId="77777777">
        <w:trPr>
          <w:divId w:val="847526871"/>
          <w:tblCellSpacing w:w="0" w:type="dxa"/>
        </w:trPr>
        <w:tc>
          <w:tcPr>
            <w:tcW w:w="0" w:type="auto"/>
            <w:noWrap/>
            <w:vAlign w:val="bottom"/>
          </w:tcPr>
          <w:p w14:paraId="4C55733B" w14:textId="77777777" w:rsidR="0060324F" w:rsidRDefault="00803168">
            <w:pPr>
              <w:jc w:val="center"/>
              <w:rPr>
                <w:rFonts w:eastAsia="Times New Roman" w:cs="Times New Roman"/>
              </w:rPr>
            </w:pPr>
            <w:r>
              <w:rPr>
                <w:rFonts w:eastAsia="Times New Roman" w:cs="Times New Roman"/>
              </w:rPr>
              <w:t xml:space="preserve">pi-Lsmd1 </w:t>
            </w:r>
          </w:p>
        </w:tc>
        <w:tc>
          <w:tcPr>
            <w:tcW w:w="0" w:type="auto"/>
            <w:noWrap/>
            <w:vAlign w:val="bottom"/>
          </w:tcPr>
          <w:p w14:paraId="05326CE2" w14:textId="77777777" w:rsidR="0060324F" w:rsidRDefault="00803168">
            <w:pPr>
              <w:jc w:val="center"/>
              <w:rPr>
                <w:rFonts w:eastAsia="Times New Roman" w:cs="Times New Roman"/>
              </w:rPr>
            </w:pPr>
            <w:r>
              <w:rPr>
                <w:rFonts w:eastAsia="Times New Roman" w:cs="Times New Roman"/>
              </w:rPr>
              <w:t>_</w:t>
            </w:r>
          </w:p>
        </w:tc>
      </w:tr>
      <w:tr w:rsidR="0060324F" w14:paraId="178E3DFB" w14:textId="77777777">
        <w:trPr>
          <w:divId w:val="847526871"/>
          <w:tblCellSpacing w:w="0" w:type="dxa"/>
        </w:trPr>
        <w:tc>
          <w:tcPr>
            <w:tcW w:w="0" w:type="auto"/>
            <w:noWrap/>
            <w:vAlign w:val="bottom"/>
          </w:tcPr>
          <w:p w14:paraId="450F0DA6" w14:textId="77777777" w:rsidR="0060324F" w:rsidRDefault="00803168">
            <w:pPr>
              <w:jc w:val="center"/>
              <w:rPr>
                <w:rFonts w:eastAsia="Times New Roman" w:cs="Times New Roman"/>
              </w:rPr>
            </w:pPr>
            <w:r>
              <w:rPr>
                <w:rFonts w:eastAsia="Times New Roman" w:cs="Times New Roman"/>
              </w:rPr>
              <w:t xml:space="preserve">pi-Luzp1 </w:t>
            </w:r>
          </w:p>
        </w:tc>
        <w:tc>
          <w:tcPr>
            <w:tcW w:w="0" w:type="auto"/>
            <w:noWrap/>
            <w:vAlign w:val="bottom"/>
          </w:tcPr>
          <w:p w14:paraId="6D8B6428" w14:textId="77777777" w:rsidR="0060324F" w:rsidRDefault="00803168">
            <w:pPr>
              <w:jc w:val="center"/>
              <w:rPr>
                <w:rFonts w:eastAsia="Times New Roman" w:cs="Times New Roman"/>
              </w:rPr>
            </w:pPr>
            <w:r>
              <w:rPr>
                <w:rFonts w:eastAsia="Times New Roman" w:cs="Times New Roman"/>
              </w:rPr>
              <w:t>_</w:t>
            </w:r>
          </w:p>
        </w:tc>
      </w:tr>
      <w:tr w:rsidR="0060324F" w14:paraId="4885C4E3" w14:textId="77777777">
        <w:trPr>
          <w:divId w:val="847526871"/>
          <w:tblCellSpacing w:w="0" w:type="dxa"/>
        </w:trPr>
        <w:tc>
          <w:tcPr>
            <w:tcW w:w="0" w:type="auto"/>
            <w:noWrap/>
            <w:vAlign w:val="bottom"/>
          </w:tcPr>
          <w:p w14:paraId="46EC8BF1" w14:textId="77777777" w:rsidR="0060324F" w:rsidRDefault="00803168">
            <w:pPr>
              <w:jc w:val="center"/>
              <w:rPr>
                <w:rFonts w:eastAsia="Times New Roman" w:cs="Times New Roman"/>
              </w:rPr>
            </w:pPr>
            <w:r>
              <w:rPr>
                <w:rFonts w:eastAsia="Times New Roman" w:cs="Times New Roman"/>
              </w:rPr>
              <w:t xml:space="preserve">pi-Mafg </w:t>
            </w:r>
          </w:p>
        </w:tc>
        <w:tc>
          <w:tcPr>
            <w:tcW w:w="0" w:type="auto"/>
            <w:noWrap/>
            <w:vAlign w:val="bottom"/>
          </w:tcPr>
          <w:p w14:paraId="7BC17A82" w14:textId="77777777" w:rsidR="0060324F" w:rsidRDefault="00803168">
            <w:pPr>
              <w:jc w:val="center"/>
              <w:rPr>
                <w:rFonts w:eastAsia="Times New Roman" w:cs="Times New Roman"/>
              </w:rPr>
            </w:pPr>
            <w:r>
              <w:rPr>
                <w:rFonts w:eastAsia="Times New Roman" w:cs="Times New Roman"/>
              </w:rPr>
              <w:t>_</w:t>
            </w:r>
          </w:p>
        </w:tc>
      </w:tr>
      <w:tr w:rsidR="0060324F" w14:paraId="393CE186" w14:textId="77777777">
        <w:trPr>
          <w:divId w:val="847526871"/>
          <w:tblCellSpacing w:w="0" w:type="dxa"/>
        </w:trPr>
        <w:tc>
          <w:tcPr>
            <w:tcW w:w="0" w:type="auto"/>
            <w:noWrap/>
            <w:vAlign w:val="bottom"/>
          </w:tcPr>
          <w:p w14:paraId="4EDF1573" w14:textId="77777777" w:rsidR="0060324F" w:rsidRDefault="00803168">
            <w:pPr>
              <w:jc w:val="center"/>
              <w:rPr>
                <w:rFonts w:eastAsia="Times New Roman" w:cs="Times New Roman"/>
              </w:rPr>
            </w:pPr>
            <w:r>
              <w:rPr>
                <w:rFonts w:eastAsia="Times New Roman" w:cs="Times New Roman"/>
              </w:rPr>
              <w:t xml:space="preserve">pi-Map3k9 </w:t>
            </w:r>
          </w:p>
        </w:tc>
        <w:tc>
          <w:tcPr>
            <w:tcW w:w="0" w:type="auto"/>
            <w:noWrap/>
            <w:vAlign w:val="bottom"/>
          </w:tcPr>
          <w:p w14:paraId="5F46C693" w14:textId="77777777" w:rsidR="0060324F" w:rsidRDefault="00803168">
            <w:pPr>
              <w:jc w:val="center"/>
              <w:rPr>
                <w:rFonts w:eastAsia="Times New Roman" w:cs="Times New Roman"/>
              </w:rPr>
            </w:pPr>
            <w:r>
              <w:rPr>
                <w:rFonts w:eastAsia="Times New Roman" w:cs="Times New Roman"/>
              </w:rPr>
              <w:t>_</w:t>
            </w:r>
          </w:p>
        </w:tc>
      </w:tr>
      <w:tr w:rsidR="0060324F" w14:paraId="531C295C" w14:textId="77777777">
        <w:trPr>
          <w:divId w:val="847526871"/>
          <w:tblCellSpacing w:w="0" w:type="dxa"/>
        </w:trPr>
        <w:tc>
          <w:tcPr>
            <w:tcW w:w="0" w:type="auto"/>
            <w:noWrap/>
            <w:vAlign w:val="bottom"/>
          </w:tcPr>
          <w:p w14:paraId="6FA4AFA3" w14:textId="77777777" w:rsidR="0060324F" w:rsidRDefault="00803168">
            <w:pPr>
              <w:jc w:val="center"/>
              <w:rPr>
                <w:rFonts w:eastAsia="Times New Roman" w:cs="Times New Roman"/>
              </w:rPr>
            </w:pPr>
            <w:r>
              <w:rPr>
                <w:rFonts w:eastAsia="Times New Roman" w:cs="Times New Roman"/>
              </w:rPr>
              <w:t xml:space="preserve">pi-March08 </w:t>
            </w:r>
          </w:p>
        </w:tc>
        <w:tc>
          <w:tcPr>
            <w:tcW w:w="0" w:type="auto"/>
            <w:noWrap/>
            <w:vAlign w:val="bottom"/>
          </w:tcPr>
          <w:p w14:paraId="1BF2F7E1" w14:textId="77777777" w:rsidR="0060324F" w:rsidRDefault="00803168">
            <w:pPr>
              <w:jc w:val="center"/>
              <w:rPr>
                <w:rFonts w:eastAsia="Times New Roman" w:cs="Times New Roman"/>
              </w:rPr>
            </w:pPr>
            <w:r>
              <w:rPr>
                <w:rFonts w:eastAsia="Times New Roman" w:cs="Times New Roman"/>
              </w:rPr>
              <w:t>_</w:t>
            </w:r>
          </w:p>
        </w:tc>
      </w:tr>
      <w:tr w:rsidR="0060324F" w14:paraId="116F1B45" w14:textId="77777777">
        <w:trPr>
          <w:divId w:val="847526871"/>
          <w:tblCellSpacing w:w="0" w:type="dxa"/>
        </w:trPr>
        <w:tc>
          <w:tcPr>
            <w:tcW w:w="0" w:type="auto"/>
            <w:noWrap/>
            <w:vAlign w:val="bottom"/>
          </w:tcPr>
          <w:p w14:paraId="7A6B9838" w14:textId="77777777" w:rsidR="0060324F" w:rsidRDefault="00803168">
            <w:pPr>
              <w:jc w:val="center"/>
              <w:rPr>
                <w:rFonts w:eastAsia="Times New Roman" w:cs="Times New Roman"/>
              </w:rPr>
            </w:pPr>
            <w:r>
              <w:rPr>
                <w:rFonts w:eastAsia="Times New Roman" w:cs="Times New Roman"/>
              </w:rPr>
              <w:t xml:space="preserve">pi-Mcart1 </w:t>
            </w:r>
          </w:p>
        </w:tc>
        <w:tc>
          <w:tcPr>
            <w:tcW w:w="0" w:type="auto"/>
            <w:noWrap/>
            <w:vAlign w:val="bottom"/>
          </w:tcPr>
          <w:p w14:paraId="0CBB8878" w14:textId="77777777" w:rsidR="0060324F" w:rsidRDefault="00803168">
            <w:pPr>
              <w:jc w:val="center"/>
              <w:rPr>
                <w:rFonts w:eastAsia="Times New Roman" w:cs="Times New Roman"/>
              </w:rPr>
            </w:pPr>
            <w:r>
              <w:rPr>
                <w:rFonts w:eastAsia="Times New Roman" w:cs="Times New Roman"/>
              </w:rPr>
              <w:t>_</w:t>
            </w:r>
          </w:p>
        </w:tc>
      </w:tr>
      <w:tr w:rsidR="0060324F" w14:paraId="0BE64A63" w14:textId="77777777">
        <w:trPr>
          <w:divId w:val="847526871"/>
          <w:tblCellSpacing w:w="0" w:type="dxa"/>
        </w:trPr>
        <w:tc>
          <w:tcPr>
            <w:tcW w:w="0" w:type="auto"/>
            <w:noWrap/>
            <w:vAlign w:val="bottom"/>
          </w:tcPr>
          <w:p w14:paraId="6E75D7F7" w14:textId="77777777" w:rsidR="0060324F" w:rsidRDefault="00803168">
            <w:pPr>
              <w:jc w:val="center"/>
              <w:rPr>
                <w:rFonts w:eastAsia="Times New Roman" w:cs="Times New Roman"/>
              </w:rPr>
            </w:pPr>
            <w:r>
              <w:rPr>
                <w:rFonts w:eastAsia="Times New Roman" w:cs="Times New Roman"/>
              </w:rPr>
              <w:t xml:space="preserve">pi-Mgll </w:t>
            </w:r>
          </w:p>
        </w:tc>
        <w:tc>
          <w:tcPr>
            <w:tcW w:w="0" w:type="auto"/>
            <w:noWrap/>
            <w:vAlign w:val="bottom"/>
          </w:tcPr>
          <w:p w14:paraId="39EB1DE2" w14:textId="77777777" w:rsidR="0060324F" w:rsidRDefault="00803168">
            <w:pPr>
              <w:jc w:val="center"/>
              <w:rPr>
                <w:rFonts w:eastAsia="Times New Roman" w:cs="Times New Roman"/>
              </w:rPr>
            </w:pPr>
            <w:r>
              <w:rPr>
                <w:rFonts w:eastAsia="Times New Roman" w:cs="Times New Roman"/>
              </w:rPr>
              <w:t>_</w:t>
            </w:r>
          </w:p>
        </w:tc>
      </w:tr>
      <w:tr w:rsidR="0060324F" w14:paraId="669B41DB" w14:textId="77777777">
        <w:trPr>
          <w:divId w:val="847526871"/>
          <w:tblCellSpacing w:w="0" w:type="dxa"/>
        </w:trPr>
        <w:tc>
          <w:tcPr>
            <w:tcW w:w="0" w:type="auto"/>
            <w:noWrap/>
            <w:vAlign w:val="bottom"/>
          </w:tcPr>
          <w:p w14:paraId="1CC05EEE" w14:textId="77777777" w:rsidR="0060324F" w:rsidRDefault="00803168">
            <w:pPr>
              <w:jc w:val="center"/>
              <w:rPr>
                <w:rFonts w:eastAsia="Times New Roman" w:cs="Times New Roman"/>
              </w:rPr>
            </w:pPr>
            <w:r>
              <w:rPr>
                <w:rFonts w:eastAsia="Times New Roman" w:cs="Times New Roman"/>
              </w:rPr>
              <w:t xml:space="preserve">pi-Mlc1 </w:t>
            </w:r>
          </w:p>
        </w:tc>
        <w:tc>
          <w:tcPr>
            <w:tcW w:w="0" w:type="auto"/>
            <w:noWrap/>
            <w:vAlign w:val="bottom"/>
          </w:tcPr>
          <w:p w14:paraId="1B069553" w14:textId="77777777" w:rsidR="0060324F" w:rsidRDefault="00803168">
            <w:pPr>
              <w:jc w:val="center"/>
              <w:rPr>
                <w:rFonts w:eastAsia="Times New Roman" w:cs="Times New Roman"/>
              </w:rPr>
            </w:pPr>
            <w:r>
              <w:rPr>
                <w:rFonts w:eastAsia="Times New Roman" w:cs="Times New Roman"/>
              </w:rPr>
              <w:t>_</w:t>
            </w:r>
          </w:p>
        </w:tc>
      </w:tr>
      <w:tr w:rsidR="0060324F" w14:paraId="477EC33E" w14:textId="77777777">
        <w:trPr>
          <w:divId w:val="847526871"/>
          <w:tblCellSpacing w:w="0" w:type="dxa"/>
        </w:trPr>
        <w:tc>
          <w:tcPr>
            <w:tcW w:w="0" w:type="auto"/>
            <w:noWrap/>
            <w:vAlign w:val="bottom"/>
          </w:tcPr>
          <w:p w14:paraId="6D3A4AF1" w14:textId="77777777" w:rsidR="0060324F" w:rsidRDefault="00803168">
            <w:pPr>
              <w:jc w:val="center"/>
              <w:rPr>
                <w:rFonts w:eastAsia="Times New Roman" w:cs="Times New Roman"/>
              </w:rPr>
            </w:pPr>
            <w:r>
              <w:rPr>
                <w:rFonts w:eastAsia="Times New Roman" w:cs="Times New Roman"/>
              </w:rPr>
              <w:t xml:space="preserve">pi-Mlec </w:t>
            </w:r>
          </w:p>
        </w:tc>
        <w:tc>
          <w:tcPr>
            <w:tcW w:w="0" w:type="auto"/>
            <w:noWrap/>
            <w:vAlign w:val="bottom"/>
          </w:tcPr>
          <w:p w14:paraId="7059FE54" w14:textId="77777777" w:rsidR="0060324F" w:rsidRDefault="00803168">
            <w:pPr>
              <w:jc w:val="center"/>
              <w:rPr>
                <w:rFonts w:eastAsia="Times New Roman" w:cs="Times New Roman"/>
              </w:rPr>
            </w:pPr>
            <w:r>
              <w:rPr>
                <w:rFonts w:eastAsia="Times New Roman" w:cs="Times New Roman"/>
              </w:rPr>
              <w:t>_</w:t>
            </w:r>
          </w:p>
        </w:tc>
      </w:tr>
      <w:tr w:rsidR="0060324F" w14:paraId="70AB3024" w14:textId="77777777">
        <w:trPr>
          <w:divId w:val="847526871"/>
          <w:tblCellSpacing w:w="0" w:type="dxa"/>
        </w:trPr>
        <w:tc>
          <w:tcPr>
            <w:tcW w:w="0" w:type="auto"/>
            <w:noWrap/>
            <w:vAlign w:val="bottom"/>
          </w:tcPr>
          <w:p w14:paraId="6514FC8F" w14:textId="77777777" w:rsidR="0060324F" w:rsidRDefault="00803168">
            <w:pPr>
              <w:jc w:val="center"/>
              <w:rPr>
                <w:rFonts w:eastAsia="Times New Roman" w:cs="Times New Roman"/>
              </w:rPr>
            </w:pPr>
            <w:r>
              <w:rPr>
                <w:rFonts w:eastAsia="Times New Roman" w:cs="Times New Roman"/>
              </w:rPr>
              <w:t xml:space="preserve">pi-Mllt6 </w:t>
            </w:r>
          </w:p>
        </w:tc>
        <w:tc>
          <w:tcPr>
            <w:tcW w:w="0" w:type="auto"/>
            <w:noWrap/>
            <w:vAlign w:val="bottom"/>
          </w:tcPr>
          <w:p w14:paraId="7129EE63" w14:textId="77777777" w:rsidR="0060324F" w:rsidRDefault="00803168">
            <w:pPr>
              <w:jc w:val="center"/>
              <w:rPr>
                <w:rFonts w:eastAsia="Times New Roman" w:cs="Times New Roman"/>
              </w:rPr>
            </w:pPr>
            <w:r>
              <w:rPr>
                <w:rFonts w:eastAsia="Times New Roman" w:cs="Times New Roman"/>
              </w:rPr>
              <w:t>_</w:t>
            </w:r>
          </w:p>
        </w:tc>
      </w:tr>
      <w:tr w:rsidR="0060324F" w14:paraId="45446E71" w14:textId="77777777">
        <w:trPr>
          <w:divId w:val="847526871"/>
          <w:tblCellSpacing w:w="0" w:type="dxa"/>
        </w:trPr>
        <w:tc>
          <w:tcPr>
            <w:tcW w:w="0" w:type="auto"/>
            <w:noWrap/>
            <w:vAlign w:val="bottom"/>
          </w:tcPr>
          <w:p w14:paraId="7262CFBC" w14:textId="77777777" w:rsidR="0060324F" w:rsidRDefault="00803168">
            <w:pPr>
              <w:jc w:val="center"/>
              <w:rPr>
                <w:rFonts w:eastAsia="Times New Roman" w:cs="Times New Roman"/>
              </w:rPr>
            </w:pPr>
            <w:r>
              <w:rPr>
                <w:rFonts w:eastAsia="Times New Roman" w:cs="Times New Roman"/>
              </w:rPr>
              <w:t xml:space="preserve">pi-Mrs2 </w:t>
            </w:r>
          </w:p>
        </w:tc>
        <w:tc>
          <w:tcPr>
            <w:tcW w:w="0" w:type="auto"/>
            <w:noWrap/>
            <w:vAlign w:val="bottom"/>
          </w:tcPr>
          <w:p w14:paraId="53C84679" w14:textId="77777777" w:rsidR="0060324F" w:rsidRDefault="00803168">
            <w:pPr>
              <w:jc w:val="center"/>
              <w:rPr>
                <w:rFonts w:eastAsia="Times New Roman" w:cs="Times New Roman"/>
              </w:rPr>
            </w:pPr>
            <w:r>
              <w:rPr>
                <w:rFonts w:eastAsia="Times New Roman" w:cs="Times New Roman"/>
              </w:rPr>
              <w:t>_</w:t>
            </w:r>
          </w:p>
        </w:tc>
      </w:tr>
      <w:tr w:rsidR="0060324F" w14:paraId="32CA193B" w14:textId="77777777">
        <w:trPr>
          <w:divId w:val="847526871"/>
          <w:tblCellSpacing w:w="0" w:type="dxa"/>
        </w:trPr>
        <w:tc>
          <w:tcPr>
            <w:tcW w:w="0" w:type="auto"/>
            <w:noWrap/>
            <w:vAlign w:val="bottom"/>
          </w:tcPr>
          <w:p w14:paraId="6D4DC0C3" w14:textId="77777777" w:rsidR="0060324F" w:rsidRDefault="00803168">
            <w:pPr>
              <w:jc w:val="center"/>
              <w:rPr>
                <w:rFonts w:eastAsia="Times New Roman" w:cs="Times New Roman"/>
              </w:rPr>
            </w:pPr>
            <w:r>
              <w:rPr>
                <w:rFonts w:eastAsia="Times New Roman" w:cs="Times New Roman"/>
              </w:rPr>
              <w:t xml:space="preserve">pi-Ndst1 </w:t>
            </w:r>
          </w:p>
        </w:tc>
        <w:tc>
          <w:tcPr>
            <w:tcW w:w="0" w:type="auto"/>
            <w:noWrap/>
            <w:vAlign w:val="bottom"/>
          </w:tcPr>
          <w:p w14:paraId="5AE8DF44" w14:textId="77777777" w:rsidR="0060324F" w:rsidRDefault="00803168">
            <w:pPr>
              <w:jc w:val="center"/>
              <w:rPr>
                <w:rFonts w:eastAsia="Times New Roman" w:cs="Times New Roman"/>
              </w:rPr>
            </w:pPr>
            <w:r>
              <w:rPr>
                <w:rFonts w:eastAsia="Times New Roman" w:cs="Times New Roman"/>
              </w:rPr>
              <w:t>_</w:t>
            </w:r>
          </w:p>
        </w:tc>
      </w:tr>
      <w:tr w:rsidR="0060324F" w14:paraId="5EC5F6F2" w14:textId="77777777">
        <w:trPr>
          <w:divId w:val="847526871"/>
          <w:tblCellSpacing w:w="0" w:type="dxa"/>
        </w:trPr>
        <w:tc>
          <w:tcPr>
            <w:tcW w:w="0" w:type="auto"/>
            <w:noWrap/>
            <w:vAlign w:val="bottom"/>
          </w:tcPr>
          <w:p w14:paraId="0E36CAFF" w14:textId="77777777" w:rsidR="0060324F" w:rsidRDefault="00803168">
            <w:pPr>
              <w:jc w:val="center"/>
              <w:rPr>
                <w:rFonts w:eastAsia="Times New Roman" w:cs="Times New Roman"/>
              </w:rPr>
            </w:pPr>
            <w:r>
              <w:rPr>
                <w:rFonts w:eastAsia="Times New Roman" w:cs="Times New Roman"/>
              </w:rPr>
              <w:t xml:space="preserve">pi-Nr2c2 </w:t>
            </w:r>
          </w:p>
        </w:tc>
        <w:tc>
          <w:tcPr>
            <w:tcW w:w="0" w:type="auto"/>
            <w:noWrap/>
            <w:vAlign w:val="bottom"/>
          </w:tcPr>
          <w:p w14:paraId="671654F4" w14:textId="77777777" w:rsidR="0060324F" w:rsidRDefault="00803168">
            <w:pPr>
              <w:jc w:val="center"/>
              <w:rPr>
                <w:rFonts w:eastAsia="Times New Roman" w:cs="Times New Roman"/>
              </w:rPr>
            </w:pPr>
            <w:r>
              <w:rPr>
                <w:rFonts w:eastAsia="Times New Roman" w:cs="Times New Roman"/>
              </w:rPr>
              <w:t>_</w:t>
            </w:r>
          </w:p>
        </w:tc>
      </w:tr>
      <w:tr w:rsidR="0060324F" w14:paraId="1A6B6311" w14:textId="77777777">
        <w:trPr>
          <w:divId w:val="847526871"/>
          <w:tblCellSpacing w:w="0" w:type="dxa"/>
        </w:trPr>
        <w:tc>
          <w:tcPr>
            <w:tcW w:w="0" w:type="auto"/>
            <w:noWrap/>
            <w:vAlign w:val="bottom"/>
          </w:tcPr>
          <w:p w14:paraId="6B9F87BD" w14:textId="77777777" w:rsidR="0060324F" w:rsidRDefault="00803168">
            <w:pPr>
              <w:jc w:val="center"/>
              <w:rPr>
                <w:rFonts w:eastAsia="Times New Roman" w:cs="Times New Roman"/>
              </w:rPr>
            </w:pPr>
            <w:r>
              <w:rPr>
                <w:rFonts w:eastAsia="Times New Roman" w:cs="Times New Roman"/>
              </w:rPr>
              <w:t xml:space="preserve">pi-Nsd1 </w:t>
            </w:r>
          </w:p>
        </w:tc>
        <w:tc>
          <w:tcPr>
            <w:tcW w:w="0" w:type="auto"/>
            <w:noWrap/>
            <w:vAlign w:val="bottom"/>
          </w:tcPr>
          <w:p w14:paraId="62275817" w14:textId="77777777" w:rsidR="0060324F" w:rsidRDefault="00803168">
            <w:pPr>
              <w:jc w:val="center"/>
              <w:rPr>
                <w:rFonts w:eastAsia="Times New Roman" w:cs="Times New Roman"/>
              </w:rPr>
            </w:pPr>
            <w:r>
              <w:rPr>
                <w:rFonts w:eastAsia="Times New Roman" w:cs="Times New Roman"/>
              </w:rPr>
              <w:t>_</w:t>
            </w:r>
          </w:p>
        </w:tc>
      </w:tr>
      <w:tr w:rsidR="0060324F" w14:paraId="0393B41F" w14:textId="77777777">
        <w:trPr>
          <w:divId w:val="847526871"/>
          <w:tblCellSpacing w:w="0" w:type="dxa"/>
        </w:trPr>
        <w:tc>
          <w:tcPr>
            <w:tcW w:w="0" w:type="auto"/>
            <w:noWrap/>
            <w:vAlign w:val="bottom"/>
          </w:tcPr>
          <w:p w14:paraId="24C44E8E" w14:textId="77777777" w:rsidR="0060324F" w:rsidRDefault="00803168">
            <w:pPr>
              <w:jc w:val="center"/>
              <w:rPr>
                <w:rFonts w:eastAsia="Times New Roman" w:cs="Times New Roman"/>
              </w:rPr>
            </w:pPr>
            <w:r>
              <w:rPr>
                <w:rFonts w:eastAsia="Times New Roman" w:cs="Times New Roman"/>
              </w:rPr>
              <w:t xml:space="preserve">pi-Phf20 </w:t>
            </w:r>
          </w:p>
        </w:tc>
        <w:tc>
          <w:tcPr>
            <w:tcW w:w="0" w:type="auto"/>
            <w:noWrap/>
            <w:vAlign w:val="bottom"/>
          </w:tcPr>
          <w:p w14:paraId="1A066D16" w14:textId="77777777" w:rsidR="0060324F" w:rsidRDefault="00803168">
            <w:pPr>
              <w:jc w:val="center"/>
              <w:rPr>
                <w:rFonts w:eastAsia="Times New Roman" w:cs="Times New Roman"/>
              </w:rPr>
            </w:pPr>
            <w:r>
              <w:rPr>
                <w:rFonts w:eastAsia="Times New Roman" w:cs="Times New Roman"/>
              </w:rPr>
              <w:t>_</w:t>
            </w:r>
          </w:p>
        </w:tc>
      </w:tr>
      <w:tr w:rsidR="0060324F" w14:paraId="431490C4" w14:textId="77777777">
        <w:trPr>
          <w:divId w:val="847526871"/>
          <w:tblCellSpacing w:w="0" w:type="dxa"/>
        </w:trPr>
        <w:tc>
          <w:tcPr>
            <w:tcW w:w="0" w:type="auto"/>
            <w:noWrap/>
            <w:vAlign w:val="bottom"/>
          </w:tcPr>
          <w:p w14:paraId="5471B58B" w14:textId="77777777" w:rsidR="0060324F" w:rsidRDefault="00803168">
            <w:pPr>
              <w:jc w:val="center"/>
              <w:rPr>
                <w:rFonts w:eastAsia="Times New Roman" w:cs="Times New Roman"/>
              </w:rPr>
            </w:pPr>
            <w:r>
              <w:rPr>
                <w:rFonts w:eastAsia="Times New Roman" w:cs="Times New Roman"/>
              </w:rPr>
              <w:t xml:space="preserve">pi-Pou6f1 </w:t>
            </w:r>
          </w:p>
        </w:tc>
        <w:tc>
          <w:tcPr>
            <w:tcW w:w="0" w:type="auto"/>
            <w:noWrap/>
            <w:vAlign w:val="bottom"/>
          </w:tcPr>
          <w:p w14:paraId="294E7CC0" w14:textId="77777777" w:rsidR="0060324F" w:rsidRDefault="00803168">
            <w:pPr>
              <w:jc w:val="center"/>
              <w:rPr>
                <w:rFonts w:eastAsia="Times New Roman" w:cs="Times New Roman"/>
              </w:rPr>
            </w:pPr>
            <w:r>
              <w:rPr>
                <w:rFonts w:eastAsia="Times New Roman" w:cs="Times New Roman"/>
              </w:rPr>
              <w:t>_</w:t>
            </w:r>
          </w:p>
        </w:tc>
      </w:tr>
      <w:tr w:rsidR="0060324F" w14:paraId="305F64F6" w14:textId="77777777">
        <w:trPr>
          <w:divId w:val="847526871"/>
          <w:tblCellSpacing w:w="0" w:type="dxa"/>
        </w:trPr>
        <w:tc>
          <w:tcPr>
            <w:tcW w:w="0" w:type="auto"/>
            <w:noWrap/>
            <w:vAlign w:val="bottom"/>
          </w:tcPr>
          <w:p w14:paraId="07027FD4" w14:textId="77777777" w:rsidR="0060324F" w:rsidRDefault="00803168">
            <w:pPr>
              <w:jc w:val="center"/>
              <w:rPr>
                <w:rFonts w:eastAsia="Times New Roman" w:cs="Times New Roman"/>
              </w:rPr>
            </w:pPr>
            <w:r>
              <w:rPr>
                <w:rFonts w:eastAsia="Times New Roman" w:cs="Times New Roman"/>
              </w:rPr>
              <w:t xml:space="preserve">pi-Ppm1f </w:t>
            </w:r>
          </w:p>
        </w:tc>
        <w:tc>
          <w:tcPr>
            <w:tcW w:w="0" w:type="auto"/>
            <w:noWrap/>
            <w:vAlign w:val="bottom"/>
          </w:tcPr>
          <w:p w14:paraId="05EEAC94" w14:textId="77777777" w:rsidR="0060324F" w:rsidRDefault="00803168">
            <w:pPr>
              <w:jc w:val="center"/>
              <w:rPr>
                <w:rFonts w:eastAsia="Times New Roman" w:cs="Times New Roman"/>
              </w:rPr>
            </w:pPr>
            <w:r>
              <w:rPr>
                <w:rFonts w:eastAsia="Times New Roman" w:cs="Times New Roman"/>
              </w:rPr>
              <w:t>_</w:t>
            </w:r>
          </w:p>
        </w:tc>
      </w:tr>
      <w:tr w:rsidR="0060324F" w14:paraId="5EB0C2B2" w14:textId="77777777">
        <w:trPr>
          <w:divId w:val="847526871"/>
          <w:tblCellSpacing w:w="0" w:type="dxa"/>
        </w:trPr>
        <w:tc>
          <w:tcPr>
            <w:tcW w:w="0" w:type="auto"/>
            <w:noWrap/>
            <w:vAlign w:val="bottom"/>
          </w:tcPr>
          <w:p w14:paraId="56B0F7E0" w14:textId="77777777" w:rsidR="0060324F" w:rsidRDefault="00803168">
            <w:pPr>
              <w:jc w:val="center"/>
              <w:rPr>
                <w:rFonts w:eastAsia="Times New Roman" w:cs="Times New Roman"/>
              </w:rPr>
            </w:pPr>
            <w:r>
              <w:rPr>
                <w:rFonts w:eastAsia="Times New Roman" w:cs="Times New Roman"/>
              </w:rPr>
              <w:t>pi-Ppp1r12b</w:t>
            </w:r>
          </w:p>
        </w:tc>
        <w:tc>
          <w:tcPr>
            <w:tcW w:w="0" w:type="auto"/>
            <w:noWrap/>
            <w:vAlign w:val="bottom"/>
          </w:tcPr>
          <w:p w14:paraId="5E22234A" w14:textId="77777777" w:rsidR="0060324F" w:rsidRDefault="00803168">
            <w:pPr>
              <w:jc w:val="center"/>
              <w:rPr>
                <w:rFonts w:eastAsia="Times New Roman" w:cs="Times New Roman"/>
              </w:rPr>
            </w:pPr>
            <w:r>
              <w:rPr>
                <w:rFonts w:eastAsia="Times New Roman" w:cs="Times New Roman"/>
              </w:rPr>
              <w:t>_</w:t>
            </w:r>
          </w:p>
        </w:tc>
      </w:tr>
      <w:tr w:rsidR="0060324F" w14:paraId="3F74D336" w14:textId="77777777">
        <w:trPr>
          <w:divId w:val="847526871"/>
          <w:tblCellSpacing w:w="0" w:type="dxa"/>
        </w:trPr>
        <w:tc>
          <w:tcPr>
            <w:tcW w:w="0" w:type="auto"/>
            <w:noWrap/>
            <w:vAlign w:val="bottom"/>
          </w:tcPr>
          <w:p w14:paraId="3E2A0752" w14:textId="77777777" w:rsidR="0060324F" w:rsidRDefault="00803168">
            <w:pPr>
              <w:jc w:val="center"/>
              <w:rPr>
                <w:rFonts w:eastAsia="Times New Roman" w:cs="Times New Roman"/>
              </w:rPr>
            </w:pPr>
            <w:r>
              <w:rPr>
                <w:rFonts w:eastAsia="Times New Roman" w:cs="Times New Roman"/>
              </w:rPr>
              <w:t>pi-Ppp1r15b</w:t>
            </w:r>
          </w:p>
        </w:tc>
        <w:tc>
          <w:tcPr>
            <w:tcW w:w="0" w:type="auto"/>
            <w:noWrap/>
            <w:vAlign w:val="bottom"/>
          </w:tcPr>
          <w:p w14:paraId="6D67BAC4" w14:textId="77777777" w:rsidR="0060324F" w:rsidRDefault="00803168">
            <w:pPr>
              <w:jc w:val="center"/>
              <w:rPr>
                <w:rFonts w:eastAsia="Times New Roman" w:cs="Times New Roman"/>
              </w:rPr>
            </w:pPr>
            <w:r>
              <w:rPr>
                <w:rFonts w:eastAsia="Times New Roman" w:cs="Times New Roman"/>
              </w:rPr>
              <w:t>_</w:t>
            </w:r>
          </w:p>
        </w:tc>
      </w:tr>
      <w:tr w:rsidR="0060324F" w14:paraId="17A4F112" w14:textId="77777777">
        <w:trPr>
          <w:divId w:val="847526871"/>
          <w:tblCellSpacing w:w="0" w:type="dxa"/>
        </w:trPr>
        <w:tc>
          <w:tcPr>
            <w:tcW w:w="0" w:type="auto"/>
            <w:noWrap/>
            <w:vAlign w:val="bottom"/>
          </w:tcPr>
          <w:p w14:paraId="7FD78891" w14:textId="77777777" w:rsidR="0060324F" w:rsidRDefault="0060324F">
            <w:pPr>
              <w:jc w:val="center"/>
              <w:rPr>
                <w:rFonts w:eastAsia="Times New Roman" w:cs="Times New Roman"/>
              </w:rPr>
            </w:pPr>
          </w:p>
        </w:tc>
        <w:tc>
          <w:tcPr>
            <w:tcW w:w="0" w:type="auto"/>
            <w:vAlign w:val="bottom"/>
          </w:tcPr>
          <w:p w14:paraId="0A9F2D99" w14:textId="77777777" w:rsidR="0060324F" w:rsidRDefault="0060324F">
            <w:pPr>
              <w:rPr>
                <w:rFonts w:ascii="Times New Roman" w:eastAsia="Times New Roman" w:hAnsi="Times New Roman" w:cs="Times New Roman"/>
              </w:rPr>
            </w:pPr>
          </w:p>
        </w:tc>
      </w:tr>
      <w:tr w:rsidR="0060324F" w14:paraId="72593D8F" w14:textId="77777777">
        <w:trPr>
          <w:divId w:val="847526871"/>
          <w:tblCellSpacing w:w="0" w:type="dxa"/>
        </w:trPr>
        <w:tc>
          <w:tcPr>
            <w:tcW w:w="0" w:type="auto"/>
            <w:noWrap/>
            <w:vAlign w:val="bottom"/>
          </w:tcPr>
          <w:p w14:paraId="2DC0F2A4" w14:textId="77777777" w:rsidR="0060324F" w:rsidRDefault="00803168">
            <w:pPr>
              <w:jc w:val="center"/>
              <w:rPr>
                <w:rFonts w:eastAsia="Times New Roman" w:cs="Times New Roman"/>
              </w:rPr>
            </w:pPr>
            <w:r>
              <w:rPr>
                <w:rFonts w:eastAsia="Times New Roman" w:cs="Times New Roman"/>
              </w:rPr>
              <w:t>pi-Rab11fip4</w:t>
            </w:r>
          </w:p>
        </w:tc>
        <w:tc>
          <w:tcPr>
            <w:tcW w:w="0" w:type="auto"/>
            <w:noWrap/>
            <w:vAlign w:val="bottom"/>
          </w:tcPr>
          <w:p w14:paraId="5E2952C5" w14:textId="77777777" w:rsidR="0060324F" w:rsidRDefault="00803168">
            <w:pPr>
              <w:jc w:val="center"/>
              <w:rPr>
                <w:rFonts w:eastAsia="Times New Roman" w:cs="Times New Roman"/>
              </w:rPr>
            </w:pPr>
            <w:r>
              <w:rPr>
                <w:rFonts w:eastAsia="Times New Roman" w:cs="Times New Roman"/>
              </w:rPr>
              <w:t>_</w:t>
            </w:r>
          </w:p>
        </w:tc>
      </w:tr>
      <w:tr w:rsidR="0060324F" w14:paraId="322F710C" w14:textId="77777777">
        <w:trPr>
          <w:divId w:val="847526871"/>
          <w:tblCellSpacing w:w="0" w:type="dxa"/>
        </w:trPr>
        <w:tc>
          <w:tcPr>
            <w:tcW w:w="0" w:type="auto"/>
            <w:noWrap/>
            <w:vAlign w:val="bottom"/>
          </w:tcPr>
          <w:p w14:paraId="649B89AA" w14:textId="77777777" w:rsidR="0060324F" w:rsidRDefault="00803168">
            <w:pPr>
              <w:jc w:val="center"/>
              <w:rPr>
                <w:rFonts w:eastAsia="Times New Roman" w:cs="Times New Roman"/>
              </w:rPr>
            </w:pPr>
            <w:r>
              <w:rPr>
                <w:rFonts w:eastAsia="Times New Roman" w:cs="Times New Roman"/>
              </w:rPr>
              <w:t xml:space="preserve">pi-Rad54l2 </w:t>
            </w:r>
          </w:p>
        </w:tc>
        <w:tc>
          <w:tcPr>
            <w:tcW w:w="0" w:type="auto"/>
            <w:noWrap/>
            <w:vAlign w:val="bottom"/>
          </w:tcPr>
          <w:p w14:paraId="3DFD1C32" w14:textId="77777777" w:rsidR="0060324F" w:rsidRDefault="00803168">
            <w:pPr>
              <w:jc w:val="center"/>
              <w:rPr>
                <w:rFonts w:eastAsia="Times New Roman" w:cs="Times New Roman"/>
              </w:rPr>
            </w:pPr>
            <w:r>
              <w:rPr>
                <w:rFonts w:eastAsia="Times New Roman" w:cs="Times New Roman"/>
              </w:rPr>
              <w:t>_</w:t>
            </w:r>
          </w:p>
        </w:tc>
      </w:tr>
      <w:tr w:rsidR="0060324F" w14:paraId="06A35453" w14:textId="77777777">
        <w:trPr>
          <w:divId w:val="847526871"/>
          <w:tblCellSpacing w:w="0" w:type="dxa"/>
        </w:trPr>
        <w:tc>
          <w:tcPr>
            <w:tcW w:w="0" w:type="auto"/>
            <w:noWrap/>
            <w:vAlign w:val="bottom"/>
          </w:tcPr>
          <w:p w14:paraId="6110ACC1" w14:textId="77777777" w:rsidR="0060324F" w:rsidRDefault="00803168">
            <w:pPr>
              <w:jc w:val="center"/>
              <w:rPr>
                <w:rFonts w:eastAsia="Times New Roman" w:cs="Times New Roman"/>
              </w:rPr>
            </w:pPr>
            <w:r>
              <w:rPr>
                <w:rFonts w:eastAsia="Times New Roman" w:cs="Times New Roman"/>
              </w:rPr>
              <w:t xml:space="preserve">pi-Rc3h1 </w:t>
            </w:r>
          </w:p>
        </w:tc>
        <w:tc>
          <w:tcPr>
            <w:tcW w:w="0" w:type="auto"/>
            <w:noWrap/>
            <w:vAlign w:val="bottom"/>
          </w:tcPr>
          <w:p w14:paraId="57C04852" w14:textId="77777777" w:rsidR="0060324F" w:rsidRDefault="00803168">
            <w:pPr>
              <w:jc w:val="center"/>
              <w:rPr>
                <w:rFonts w:eastAsia="Times New Roman" w:cs="Times New Roman"/>
              </w:rPr>
            </w:pPr>
            <w:r>
              <w:rPr>
                <w:rFonts w:eastAsia="Times New Roman" w:cs="Times New Roman"/>
              </w:rPr>
              <w:t>_</w:t>
            </w:r>
          </w:p>
        </w:tc>
      </w:tr>
      <w:tr w:rsidR="0060324F" w14:paraId="6ABAD543" w14:textId="77777777">
        <w:trPr>
          <w:divId w:val="847526871"/>
          <w:tblCellSpacing w:w="0" w:type="dxa"/>
        </w:trPr>
        <w:tc>
          <w:tcPr>
            <w:tcW w:w="0" w:type="auto"/>
            <w:noWrap/>
            <w:vAlign w:val="bottom"/>
          </w:tcPr>
          <w:p w14:paraId="42E6A229" w14:textId="77777777" w:rsidR="0060324F" w:rsidRDefault="00803168">
            <w:pPr>
              <w:jc w:val="center"/>
              <w:rPr>
                <w:rFonts w:eastAsia="Times New Roman" w:cs="Times New Roman"/>
              </w:rPr>
            </w:pPr>
            <w:r>
              <w:rPr>
                <w:rFonts w:eastAsia="Times New Roman" w:cs="Times New Roman"/>
              </w:rPr>
              <w:t xml:space="preserve">pi-Rcan3 </w:t>
            </w:r>
          </w:p>
        </w:tc>
        <w:tc>
          <w:tcPr>
            <w:tcW w:w="0" w:type="auto"/>
            <w:noWrap/>
            <w:vAlign w:val="bottom"/>
          </w:tcPr>
          <w:p w14:paraId="24E7C69A" w14:textId="77777777" w:rsidR="0060324F" w:rsidRDefault="00803168">
            <w:pPr>
              <w:jc w:val="center"/>
              <w:rPr>
                <w:rFonts w:eastAsia="Times New Roman" w:cs="Times New Roman"/>
              </w:rPr>
            </w:pPr>
            <w:r>
              <w:rPr>
                <w:rFonts w:eastAsia="Times New Roman" w:cs="Times New Roman"/>
              </w:rPr>
              <w:t>_</w:t>
            </w:r>
          </w:p>
        </w:tc>
      </w:tr>
      <w:tr w:rsidR="0060324F" w14:paraId="5B444CE2" w14:textId="77777777">
        <w:trPr>
          <w:divId w:val="847526871"/>
          <w:tblCellSpacing w:w="0" w:type="dxa"/>
        </w:trPr>
        <w:tc>
          <w:tcPr>
            <w:tcW w:w="0" w:type="auto"/>
            <w:noWrap/>
            <w:vAlign w:val="bottom"/>
          </w:tcPr>
          <w:p w14:paraId="1C946AF2" w14:textId="77777777" w:rsidR="0060324F" w:rsidRDefault="00803168">
            <w:pPr>
              <w:jc w:val="center"/>
              <w:rPr>
                <w:rFonts w:eastAsia="Times New Roman" w:cs="Times New Roman"/>
              </w:rPr>
            </w:pPr>
            <w:r>
              <w:rPr>
                <w:rFonts w:eastAsia="Times New Roman" w:cs="Times New Roman"/>
              </w:rPr>
              <w:t xml:space="preserve">pi-Rnf169 </w:t>
            </w:r>
          </w:p>
        </w:tc>
        <w:tc>
          <w:tcPr>
            <w:tcW w:w="0" w:type="auto"/>
            <w:noWrap/>
            <w:vAlign w:val="bottom"/>
          </w:tcPr>
          <w:p w14:paraId="04D78635" w14:textId="77777777" w:rsidR="0060324F" w:rsidRDefault="00803168">
            <w:pPr>
              <w:jc w:val="center"/>
              <w:rPr>
                <w:rFonts w:eastAsia="Times New Roman" w:cs="Times New Roman"/>
              </w:rPr>
            </w:pPr>
            <w:r>
              <w:rPr>
                <w:rFonts w:eastAsia="Times New Roman" w:cs="Times New Roman"/>
              </w:rPr>
              <w:t>_</w:t>
            </w:r>
          </w:p>
        </w:tc>
      </w:tr>
      <w:tr w:rsidR="0060324F" w14:paraId="7205816F" w14:textId="77777777">
        <w:trPr>
          <w:divId w:val="847526871"/>
          <w:tblCellSpacing w:w="0" w:type="dxa"/>
        </w:trPr>
        <w:tc>
          <w:tcPr>
            <w:tcW w:w="0" w:type="auto"/>
            <w:noWrap/>
            <w:vAlign w:val="bottom"/>
          </w:tcPr>
          <w:p w14:paraId="66466BB1" w14:textId="77777777" w:rsidR="0060324F" w:rsidRDefault="00803168">
            <w:pPr>
              <w:jc w:val="center"/>
              <w:rPr>
                <w:rFonts w:eastAsia="Times New Roman" w:cs="Times New Roman"/>
              </w:rPr>
            </w:pPr>
            <w:r>
              <w:rPr>
                <w:rFonts w:eastAsia="Times New Roman" w:cs="Times New Roman"/>
              </w:rPr>
              <w:t xml:space="preserve">pi-Rplp1 </w:t>
            </w:r>
          </w:p>
        </w:tc>
        <w:tc>
          <w:tcPr>
            <w:tcW w:w="0" w:type="auto"/>
            <w:noWrap/>
            <w:vAlign w:val="bottom"/>
          </w:tcPr>
          <w:p w14:paraId="369E4D3A" w14:textId="77777777" w:rsidR="0060324F" w:rsidRDefault="00803168">
            <w:pPr>
              <w:jc w:val="center"/>
              <w:rPr>
                <w:rFonts w:eastAsia="Times New Roman" w:cs="Times New Roman"/>
              </w:rPr>
            </w:pPr>
            <w:r>
              <w:rPr>
                <w:rFonts w:eastAsia="Times New Roman" w:cs="Times New Roman"/>
              </w:rPr>
              <w:t>_</w:t>
            </w:r>
          </w:p>
        </w:tc>
      </w:tr>
      <w:tr w:rsidR="0060324F" w14:paraId="178E6055" w14:textId="77777777">
        <w:trPr>
          <w:divId w:val="847526871"/>
          <w:tblCellSpacing w:w="0" w:type="dxa"/>
        </w:trPr>
        <w:tc>
          <w:tcPr>
            <w:tcW w:w="0" w:type="auto"/>
            <w:noWrap/>
            <w:vAlign w:val="bottom"/>
          </w:tcPr>
          <w:p w14:paraId="58437795" w14:textId="77777777" w:rsidR="0060324F" w:rsidRDefault="00803168">
            <w:pPr>
              <w:jc w:val="center"/>
              <w:rPr>
                <w:rFonts w:eastAsia="Times New Roman" w:cs="Times New Roman"/>
              </w:rPr>
            </w:pPr>
            <w:r>
              <w:rPr>
                <w:rFonts w:eastAsia="Times New Roman" w:cs="Times New Roman"/>
              </w:rPr>
              <w:t xml:space="preserve">pi-Shank3 </w:t>
            </w:r>
          </w:p>
        </w:tc>
        <w:tc>
          <w:tcPr>
            <w:tcW w:w="0" w:type="auto"/>
            <w:noWrap/>
            <w:vAlign w:val="bottom"/>
          </w:tcPr>
          <w:p w14:paraId="2F4F7D80" w14:textId="77777777" w:rsidR="0060324F" w:rsidRDefault="00803168">
            <w:pPr>
              <w:jc w:val="center"/>
              <w:rPr>
                <w:rFonts w:eastAsia="Times New Roman" w:cs="Times New Roman"/>
              </w:rPr>
            </w:pPr>
            <w:r>
              <w:rPr>
                <w:rFonts w:eastAsia="Times New Roman" w:cs="Times New Roman"/>
              </w:rPr>
              <w:t>_</w:t>
            </w:r>
          </w:p>
        </w:tc>
      </w:tr>
      <w:tr w:rsidR="0060324F" w14:paraId="268B4C46" w14:textId="77777777">
        <w:trPr>
          <w:divId w:val="847526871"/>
          <w:tblCellSpacing w:w="0" w:type="dxa"/>
        </w:trPr>
        <w:tc>
          <w:tcPr>
            <w:tcW w:w="0" w:type="auto"/>
            <w:noWrap/>
            <w:vAlign w:val="bottom"/>
          </w:tcPr>
          <w:p w14:paraId="4C1265A2" w14:textId="77777777" w:rsidR="0060324F" w:rsidRDefault="00803168">
            <w:pPr>
              <w:jc w:val="center"/>
              <w:rPr>
                <w:rFonts w:eastAsia="Times New Roman" w:cs="Times New Roman"/>
              </w:rPr>
            </w:pPr>
            <w:r>
              <w:rPr>
                <w:rFonts w:eastAsia="Times New Roman" w:cs="Times New Roman"/>
              </w:rPr>
              <w:t xml:space="preserve">pi-Slc43a2 </w:t>
            </w:r>
          </w:p>
        </w:tc>
        <w:tc>
          <w:tcPr>
            <w:tcW w:w="0" w:type="auto"/>
            <w:noWrap/>
            <w:vAlign w:val="bottom"/>
          </w:tcPr>
          <w:p w14:paraId="78D1E000" w14:textId="77777777" w:rsidR="0060324F" w:rsidRDefault="00803168">
            <w:pPr>
              <w:jc w:val="center"/>
              <w:rPr>
                <w:rFonts w:eastAsia="Times New Roman" w:cs="Times New Roman"/>
              </w:rPr>
            </w:pPr>
            <w:r>
              <w:rPr>
                <w:rFonts w:eastAsia="Times New Roman" w:cs="Times New Roman"/>
              </w:rPr>
              <w:t>_</w:t>
            </w:r>
          </w:p>
        </w:tc>
      </w:tr>
      <w:tr w:rsidR="0060324F" w14:paraId="35E5D092" w14:textId="77777777">
        <w:trPr>
          <w:divId w:val="847526871"/>
          <w:tblCellSpacing w:w="0" w:type="dxa"/>
        </w:trPr>
        <w:tc>
          <w:tcPr>
            <w:tcW w:w="0" w:type="auto"/>
            <w:noWrap/>
            <w:vAlign w:val="bottom"/>
          </w:tcPr>
          <w:p w14:paraId="48F9DF0A" w14:textId="77777777" w:rsidR="0060324F" w:rsidRDefault="00803168">
            <w:pPr>
              <w:jc w:val="center"/>
              <w:rPr>
                <w:rFonts w:eastAsia="Times New Roman" w:cs="Times New Roman"/>
              </w:rPr>
            </w:pPr>
            <w:r>
              <w:rPr>
                <w:rFonts w:eastAsia="Times New Roman" w:cs="Times New Roman"/>
              </w:rPr>
              <w:t xml:space="preserve">pi-Smcr8 </w:t>
            </w:r>
          </w:p>
        </w:tc>
        <w:tc>
          <w:tcPr>
            <w:tcW w:w="0" w:type="auto"/>
            <w:noWrap/>
            <w:vAlign w:val="bottom"/>
          </w:tcPr>
          <w:p w14:paraId="34EE52A8" w14:textId="77777777" w:rsidR="0060324F" w:rsidRDefault="00803168">
            <w:pPr>
              <w:jc w:val="center"/>
              <w:rPr>
                <w:rFonts w:eastAsia="Times New Roman" w:cs="Times New Roman"/>
              </w:rPr>
            </w:pPr>
            <w:r>
              <w:rPr>
                <w:rFonts w:eastAsia="Times New Roman" w:cs="Times New Roman"/>
              </w:rPr>
              <w:t>_</w:t>
            </w:r>
          </w:p>
        </w:tc>
      </w:tr>
      <w:tr w:rsidR="0060324F" w14:paraId="7D744724" w14:textId="77777777">
        <w:trPr>
          <w:divId w:val="847526871"/>
          <w:tblCellSpacing w:w="0" w:type="dxa"/>
        </w:trPr>
        <w:tc>
          <w:tcPr>
            <w:tcW w:w="0" w:type="auto"/>
            <w:noWrap/>
            <w:vAlign w:val="bottom"/>
          </w:tcPr>
          <w:p w14:paraId="4C7F4D33" w14:textId="77777777" w:rsidR="0060324F" w:rsidRDefault="00803168">
            <w:pPr>
              <w:jc w:val="center"/>
              <w:rPr>
                <w:rFonts w:eastAsia="Times New Roman" w:cs="Times New Roman"/>
              </w:rPr>
            </w:pPr>
            <w:r>
              <w:rPr>
                <w:rFonts w:eastAsia="Times New Roman" w:cs="Times New Roman"/>
              </w:rPr>
              <w:t xml:space="preserve">pi-Snx30 </w:t>
            </w:r>
          </w:p>
        </w:tc>
        <w:tc>
          <w:tcPr>
            <w:tcW w:w="0" w:type="auto"/>
            <w:noWrap/>
            <w:vAlign w:val="bottom"/>
          </w:tcPr>
          <w:p w14:paraId="4AC18767" w14:textId="77777777" w:rsidR="0060324F" w:rsidRDefault="00803168">
            <w:pPr>
              <w:jc w:val="center"/>
              <w:rPr>
                <w:rFonts w:eastAsia="Times New Roman" w:cs="Times New Roman"/>
              </w:rPr>
            </w:pPr>
            <w:r>
              <w:rPr>
                <w:rFonts w:eastAsia="Times New Roman" w:cs="Times New Roman"/>
              </w:rPr>
              <w:t>_</w:t>
            </w:r>
          </w:p>
        </w:tc>
      </w:tr>
      <w:tr w:rsidR="0060324F" w14:paraId="74847D59" w14:textId="77777777">
        <w:trPr>
          <w:divId w:val="847526871"/>
          <w:tblCellSpacing w:w="0" w:type="dxa"/>
        </w:trPr>
        <w:tc>
          <w:tcPr>
            <w:tcW w:w="0" w:type="auto"/>
            <w:noWrap/>
            <w:vAlign w:val="bottom"/>
          </w:tcPr>
          <w:p w14:paraId="70DA3047" w14:textId="77777777" w:rsidR="0060324F" w:rsidRDefault="00803168">
            <w:pPr>
              <w:jc w:val="center"/>
              <w:rPr>
                <w:rFonts w:eastAsia="Times New Roman" w:cs="Times New Roman"/>
              </w:rPr>
            </w:pPr>
            <w:r>
              <w:rPr>
                <w:rFonts w:eastAsia="Times New Roman" w:cs="Times New Roman"/>
              </w:rPr>
              <w:t xml:space="preserve">pi-Socs7 </w:t>
            </w:r>
          </w:p>
        </w:tc>
        <w:tc>
          <w:tcPr>
            <w:tcW w:w="0" w:type="auto"/>
            <w:noWrap/>
            <w:vAlign w:val="bottom"/>
          </w:tcPr>
          <w:p w14:paraId="7D7B0BE6" w14:textId="77777777" w:rsidR="0060324F" w:rsidRDefault="00803168">
            <w:pPr>
              <w:jc w:val="center"/>
              <w:rPr>
                <w:rFonts w:eastAsia="Times New Roman" w:cs="Times New Roman"/>
              </w:rPr>
            </w:pPr>
            <w:r>
              <w:rPr>
                <w:rFonts w:eastAsia="Times New Roman" w:cs="Times New Roman"/>
              </w:rPr>
              <w:t>_</w:t>
            </w:r>
          </w:p>
        </w:tc>
      </w:tr>
      <w:tr w:rsidR="0060324F" w14:paraId="23F5F8FF" w14:textId="77777777">
        <w:trPr>
          <w:divId w:val="847526871"/>
          <w:tblCellSpacing w:w="0" w:type="dxa"/>
        </w:trPr>
        <w:tc>
          <w:tcPr>
            <w:tcW w:w="0" w:type="auto"/>
            <w:noWrap/>
            <w:vAlign w:val="bottom"/>
          </w:tcPr>
          <w:p w14:paraId="19C9B6D8" w14:textId="77777777" w:rsidR="0060324F" w:rsidRDefault="00803168">
            <w:pPr>
              <w:jc w:val="center"/>
              <w:rPr>
                <w:rFonts w:eastAsia="Times New Roman" w:cs="Times New Roman"/>
              </w:rPr>
            </w:pPr>
            <w:r>
              <w:rPr>
                <w:rFonts w:eastAsia="Times New Roman" w:cs="Times New Roman"/>
              </w:rPr>
              <w:t xml:space="preserve">pi-Ssh1 </w:t>
            </w:r>
          </w:p>
        </w:tc>
        <w:tc>
          <w:tcPr>
            <w:tcW w:w="0" w:type="auto"/>
            <w:noWrap/>
            <w:vAlign w:val="bottom"/>
          </w:tcPr>
          <w:p w14:paraId="6A784B84" w14:textId="77777777" w:rsidR="0060324F" w:rsidRDefault="00803168">
            <w:pPr>
              <w:jc w:val="center"/>
              <w:rPr>
                <w:rFonts w:eastAsia="Times New Roman" w:cs="Times New Roman"/>
              </w:rPr>
            </w:pPr>
            <w:r>
              <w:rPr>
                <w:rFonts w:eastAsia="Times New Roman" w:cs="Times New Roman"/>
              </w:rPr>
              <w:t>_</w:t>
            </w:r>
          </w:p>
        </w:tc>
      </w:tr>
      <w:tr w:rsidR="0060324F" w14:paraId="16336910" w14:textId="77777777">
        <w:trPr>
          <w:divId w:val="847526871"/>
          <w:tblCellSpacing w:w="0" w:type="dxa"/>
        </w:trPr>
        <w:tc>
          <w:tcPr>
            <w:tcW w:w="0" w:type="auto"/>
            <w:noWrap/>
            <w:vAlign w:val="bottom"/>
          </w:tcPr>
          <w:p w14:paraId="2E5E13A6" w14:textId="77777777" w:rsidR="0060324F" w:rsidRDefault="00803168">
            <w:pPr>
              <w:jc w:val="center"/>
              <w:rPr>
                <w:rFonts w:eastAsia="Times New Roman" w:cs="Times New Roman"/>
              </w:rPr>
            </w:pPr>
            <w:r>
              <w:rPr>
                <w:rFonts w:eastAsia="Times New Roman" w:cs="Times New Roman"/>
              </w:rPr>
              <w:t xml:space="preserve">pi-Strbp </w:t>
            </w:r>
          </w:p>
        </w:tc>
        <w:tc>
          <w:tcPr>
            <w:tcW w:w="0" w:type="auto"/>
            <w:noWrap/>
            <w:vAlign w:val="bottom"/>
          </w:tcPr>
          <w:p w14:paraId="6A2485F1" w14:textId="77777777" w:rsidR="0060324F" w:rsidRDefault="00803168">
            <w:pPr>
              <w:jc w:val="center"/>
              <w:rPr>
                <w:rFonts w:eastAsia="Times New Roman" w:cs="Times New Roman"/>
              </w:rPr>
            </w:pPr>
            <w:r>
              <w:rPr>
                <w:rFonts w:eastAsia="Times New Roman" w:cs="Times New Roman"/>
              </w:rPr>
              <w:t>_</w:t>
            </w:r>
          </w:p>
        </w:tc>
      </w:tr>
      <w:tr w:rsidR="0060324F" w14:paraId="4E205DF5" w14:textId="77777777">
        <w:trPr>
          <w:divId w:val="847526871"/>
          <w:tblCellSpacing w:w="0" w:type="dxa"/>
        </w:trPr>
        <w:tc>
          <w:tcPr>
            <w:tcW w:w="0" w:type="auto"/>
            <w:noWrap/>
            <w:vAlign w:val="bottom"/>
          </w:tcPr>
          <w:p w14:paraId="4D523D9D" w14:textId="77777777" w:rsidR="0060324F" w:rsidRDefault="00803168">
            <w:pPr>
              <w:jc w:val="center"/>
              <w:rPr>
                <w:rFonts w:eastAsia="Times New Roman" w:cs="Times New Roman"/>
              </w:rPr>
            </w:pPr>
            <w:r>
              <w:rPr>
                <w:rFonts w:eastAsia="Times New Roman" w:cs="Times New Roman"/>
              </w:rPr>
              <w:t xml:space="preserve">pi-Tacc1 </w:t>
            </w:r>
          </w:p>
        </w:tc>
        <w:tc>
          <w:tcPr>
            <w:tcW w:w="0" w:type="auto"/>
            <w:noWrap/>
            <w:vAlign w:val="bottom"/>
          </w:tcPr>
          <w:p w14:paraId="67128FB7" w14:textId="77777777" w:rsidR="0060324F" w:rsidRDefault="00803168">
            <w:pPr>
              <w:jc w:val="center"/>
              <w:rPr>
                <w:rFonts w:eastAsia="Times New Roman" w:cs="Times New Roman"/>
              </w:rPr>
            </w:pPr>
            <w:r>
              <w:rPr>
                <w:rFonts w:eastAsia="Times New Roman" w:cs="Times New Roman"/>
              </w:rPr>
              <w:t>_</w:t>
            </w:r>
          </w:p>
        </w:tc>
      </w:tr>
      <w:tr w:rsidR="0060324F" w14:paraId="6CF19D5A" w14:textId="77777777">
        <w:trPr>
          <w:divId w:val="847526871"/>
          <w:tblCellSpacing w:w="0" w:type="dxa"/>
        </w:trPr>
        <w:tc>
          <w:tcPr>
            <w:tcW w:w="0" w:type="auto"/>
            <w:noWrap/>
            <w:vAlign w:val="bottom"/>
          </w:tcPr>
          <w:p w14:paraId="4AC17138" w14:textId="77777777" w:rsidR="0060324F" w:rsidRDefault="00803168">
            <w:pPr>
              <w:jc w:val="center"/>
              <w:rPr>
                <w:rFonts w:eastAsia="Times New Roman" w:cs="Times New Roman"/>
              </w:rPr>
            </w:pPr>
            <w:r>
              <w:rPr>
                <w:rFonts w:eastAsia="Times New Roman" w:cs="Times New Roman"/>
              </w:rPr>
              <w:t xml:space="preserve">pi-Tbl2 </w:t>
            </w:r>
          </w:p>
        </w:tc>
        <w:tc>
          <w:tcPr>
            <w:tcW w:w="0" w:type="auto"/>
            <w:noWrap/>
            <w:vAlign w:val="bottom"/>
          </w:tcPr>
          <w:p w14:paraId="7A215CCA" w14:textId="77777777" w:rsidR="0060324F" w:rsidRDefault="00803168">
            <w:pPr>
              <w:jc w:val="center"/>
              <w:rPr>
                <w:rFonts w:eastAsia="Times New Roman" w:cs="Times New Roman"/>
              </w:rPr>
            </w:pPr>
            <w:r>
              <w:rPr>
                <w:rFonts w:eastAsia="Times New Roman" w:cs="Times New Roman"/>
              </w:rPr>
              <w:t>_</w:t>
            </w:r>
          </w:p>
        </w:tc>
      </w:tr>
      <w:tr w:rsidR="0060324F" w14:paraId="2411968C" w14:textId="77777777">
        <w:trPr>
          <w:divId w:val="847526871"/>
          <w:tblCellSpacing w:w="0" w:type="dxa"/>
        </w:trPr>
        <w:tc>
          <w:tcPr>
            <w:tcW w:w="0" w:type="auto"/>
            <w:noWrap/>
            <w:vAlign w:val="bottom"/>
          </w:tcPr>
          <w:p w14:paraId="0C2E7C29" w14:textId="77777777" w:rsidR="0060324F" w:rsidRDefault="00803168">
            <w:pPr>
              <w:jc w:val="center"/>
              <w:rPr>
                <w:rFonts w:eastAsia="Times New Roman" w:cs="Times New Roman"/>
              </w:rPr>
            </w:pPr>
            <w:r>
              <w:rPr>
                <w:rFonts w:eastAsia="Times New Roman" w:cs="Times New Roman"/>
              </w:rPr>
              <w:t xml:space="preserve">pi-Tef </w:t>
            </w:r>
          </w:p>
        </w:tc>
        <w:tc>
          <w:tcPr>
            <w:tcW w:w="0" w:type="auto"/>
            <w:noWrap/>
            <w:vAlign w:val="bottom"/>
          </w:tcPr>
          <w:p w14:paraId="6E5DEB1C" w14:textId="77777777" w:rsidR="0060324F" w:rsidRDefault="00803168">
            <w:pPr>
              <w:jc w:val="center"/>
              <w:rPr>
                <w:rFonts w:eastAsia="Times New Roman" w:cs="Times New Roman"/>
              </w:rPr>
            </w:pPr>
            <w:r>
              <w:rPr>
                <w:rFonts w:eastAsia="Times New Roman" w:cs="Times New Roman"/>
              </w:rPr>
              <w:t>_</w:t>
            </w:r>
          </w:p>
        </w:tc>
      </w:tr>
      <w:tr w:rsidR="0060324F" w14:paraId="79C9B076" w14:textId="77777777">
        <w:trPr>
          <w:divId w:val="847526871"/>
          <w:tblCellSpacing w:w="0" w:type="dxa"/>
        </w:trPr>
        <w:tc>
          <w:tcPr>
            <w:tcW w:w="0" w:type="auto"/>
            <w:noWrap/>
            <w:vAlign w:val="bottom"/>
          </w:tcPr>
          <w:p w14:paraId="51C9389F" w14:textId="77777777" w:rsidR="0060324F" w:rsidRDefault="00803168">
            <w:pPr>
              <w:jc w:val="center"/>
              <w:rPr>
                <w:rFonts w:eastAsia="Times New Roman" w:cs="Times New Roman"/>
              </w:rPr>
            </w:pPr>
            <w:r>
              <w:rPr>
                <w:rFonts w:eastAsia="Times New Roman" w:cs="Times New Roman"/>
              </w:rPr>
              <w:t xml:space="preserve">pi-Tet3 </w:t>
            </w:r>
          </w:p>
        </w:tc>
        <w:tc>
          <w:tcPr>
            <w:tcW w:w="0" w:type="auto"/>
            <w:noWrap/>
            <w:vAlign w:val="bottom"/>
          </w:tcPr>
          <w:p w14:paraId="2F8E1BB5" w14:textId="77777777" w:rsidR="0060324F" w:rsidRDefault="00803168">
            <w:pPr>
              <w:jc w:val="center"/>
              <w:rPr>
                <w:rFonts w:eastAsia="Times New Roman" w:cs="Times New Roman"/>
              </w:rPr>
            </w:pPr>
            <w:r>
              <w:rPr>
                <w:rFonts w:eastAsia="Times New Roman" w:cs="Times New Roman"/>
              </w:rPr>
              <w:t>_</w:t>
            </w:r>
          </w:p>
        </w:tc>
      </w:tr>
      <w:tr w:rsidR="0060324F" w14:paraId="2B200548" w14:textId="77777777">
        <w:trPr>
          <w:divId w:val="847526871"/>
          <w:tblCellSpacing w:w="0" w:type="dxa"/>
        </w:trPr>
        <w:tc>
          <w:tcPr>
            <w:tcW w:w="0" w:type="auto"/>
            <w:noWrap/>
            <w:vAlign w:val="bottom"/>
          </w:tcPr>
          <w:p w14:paraId="4983AA89" w14:textId="77777777" w:rsidR="0060324F" w:rsidRDefault="00803168">
            <w:pPr>
              <w:jc w:val="center"/>
              <w:rPr>
                <w:rFonts w:eastAsia="Times New Roman" w:cs="Times New Roman"/>
              </w:rPr>
            </w:pPr>
            <w:r>
              <w:rPr>
                <w:rFonts w:eastAsia="Times New Roman" w:cs="Times New Roman"/>
              </w:rPr>
              <w:t xml:space="preserve">pi-Tfcp2l1 </w:t>
            </w:r>
          </w:p>
        </w:tc>
        <w:tc>
          <w:tcPr>
            <w:tcW w:w="0" w:type="auto"/>
            <w:noWrap/>
            <w:vAlign w:val="bottom"/>
          </w:tcPr>
          <w:p w14:paraId="5B32136C" w14:textId="77777777" w:rsidR="0060324F" w:rsidRDefault="00803168">
            <w:pPr>
              <w:jc w:val="center"/>
              <w:rPr>
                <w:rFonts w:eastAsia="Times New Roman" w:cs="Times New Roman"/>
              </w:rPr>
            </w:pPr>
            <w:r>
              <w:rPr>
                <w:rFonts w:eastAsia="Times New Roman" w:cs="Times New Roman"/>
              </w:rPr>
              <w:t>_</w:t>
            </w:r>
          </w:p>
        </w:tc>
      </w:tr>
      <w:tr w:rsidR="0060324F" w14:paraId="0A616D5C" w14:textId="77777777">
        <w:trPr>
          <w:divId w:val="847526871"/>
          <w:tblCellSpacing w:w="0" w:type="dxa"/>
        </w:trPr>
        <w:tc>
          <w:tcPr>
            <w:tcW w:w="0" w:type="auto"/>
            <w:noWrap/>
            <w:vAlign w:val="bottom"/>
          </w:tcPr>
          <w:p w14:paraId="067755FB" w14:textId="77777777" w:rsidR="0060324F" w:rsidRDefault="00803168">
            <w:pPr>
              <w:jc w:val="center"/>
              <w:rPr>
                <w:rFonts w:eastAsia="Times New Roman" w:cs="Times New Roman"/>
              </w:rPr>
            </w:pPr>
            <w:r>
              <w:rPr>
                <w:rFonts w:eastAsia="Times New Roman" w:cs="Times New Roman"/>
              </w:rPr>
              <w:t xml:space="preserve">pi-Tktl2 </w:t>
            </w:r>
          </w:p>
        </w:tc>
        <w:tc>
          <w:tcPr>
            <w:tcW w:w="0" w:type="auto"/>
            <w:noWrap/>
            <w:vAlign w:val="bottom"/>
          </w:tcPr>
          <w:p w14:paraId="2B2A21DA" w14:textId="77777777" w:rsidR="0060324F" w:rsidRDefault="00803168">
            <w:pPr>
              <w:jc w:val="center"/>
              <w:rPr>
                <w:rFonts w:eastAsia="Times New Roman" w:cs="Times New Roman"/>
              </w:rPr>
            </w:pPr>
            <w:r>
              <w:rPr>
                <w:rFonts w:eastAsia="Times New Roman" w:cs="Times New Roman"/>
              </w:rPr>
              <w:t>_</w:t>
            </w:r>
          </w:p>
        </w:tc>
      </w:tr>
      <w:tr w:rsidR="0060324F" w14:paraId="42D055D0" w14:textId="77777777">
        <w:trPr>
          <w:divId w:val="847526871"/>
          <w:tblCellSpacing w:w="0" w:type="dxa"/>
        </w:trPr>
        <w:tc>
          <w:tcPr>
            <w:tcW w:w="0" w:type="auto"/>
            <w:noWrap/>
            <w:vAlign w:val="bottom"/>
          </w:tcPr>
          <w:p w14:paraId="56AD08A2" w14:textId="77777777" w:rsidR="0060324F" w:rsidRDefault="00803168">
            <w:pPr>
              <w:jc w:val="center"/>
              <w:rPr>
                <w:rFonts w:eastAsia="Times New Roman" w:cs="Times New Roman"/>
              </w:rPr>
            </w:pPr>
            <w:r>
              <w:rPr>
                <w:rFonts w:eastAsia="Times New Roman" w:cs="Times New Roman"/>
              </w:rPr>
              <w:t>pi-Tmem194</w:t>
            </w:r>
          </w:p>
        </w:tc>
        <w:tc>
          <w:tcPr>
            <w:tcW w:w="0" w:type="auto"/>
            <w:noWrap/>
            <w:vAlign w:val="bottom"/>
          </w:tcPr>
          <w:p w14:paraId="4731211E" w14:textId="77777777" w:rsidR="0060324F" w:rsidRDefault="00803168">
            <w:pPr>
              <w:jc w:val="center"/>
              <w:rPr>
                <w:rFonts w:eastAsia="Times New Roman" w:cs="Times New Roman"/>
              </w:rPr>
            </w:pPr>
            <w:r>
              <w:rPr>
                <w:rFonts w:eastAsia="Times New Roman" w:cs="Times New Roman"/>
              </w:rPr>
              <w:t>_</w:t>
            </w:r>
          </w:p>
        </w:tc>
      </w:tr>
      <w:tr w:rsidR="0060324F" w14:paraId="714DE07E" w14:textId="77777777">
        <w:trPr>
          <w:divId w:val="847526871"/>
          <w:tblCellSpacing w:w="0" w:type="dxa"/>
        </w:trPr>
        <w:tc>
          <w:tcPr>
            <w:tcW w:w="0" w:type="auto"/>
            <w:noWrap/>
            <w:vAlign w:val="bottom"/>
          </w:tcPr>
          <w:p w14:paraId="4D78E534" w14:textId="77777777" w:rsidR="0060324F" w:rsidRDefault="0060324F">
            <w:pPr>
              <w:jc w:val="center"/>
              <w:rPr>
                <w:rFonts w:eastAsia="Times New Roman" w:cs="Times New Roman"/>
              </w:rPr>
            </w:pPr>
          </w:p>
        </w:tc>
        <w:tc>
          <w:tcPr>
            <w:tcW w:w="0" w:type="auto"/>
            <w:vAlign w:val="bottom"/>
          </w:tcPr>
          <w:p w14:paraId="31FDD129" w14:textId="77777777" w:rsidR="0060324F" w:rsidRDefault="0060324F">
            <w:pPr>
              <w:rPr>
                <w:rFonts w:ascii="Times New Roman" w:eastAsia="Times New Roman" w:hAnsi="Times New Roman" w:cs="Times New Roman"/>
              </w:rPr>
            </w:pPr>
          </w:p>
        </w:tc>
      </w:tr>
      <w:tr w:rsidR="0060324F" w14:paraId="1A1AB7DC" w14:textId="77777777">
        <w:trPr>
          <w:divId w:val="847526871"/>
          <w:tblCellSpacing w:w="0" w:type="dxa"/>
        </w:trPr>
        <w:tc>
          <w:tcPr>
            <w:tcW w:w="0" w:type="auto"/>
            <w:noWrap/>
            <w:vAlign w:val="bottom"/>
          </w:tcPr>
          <w:p w14:paraId="53AA305E" w14:textId="77777777" w:rsidR="0060324F" w:rsidRDefault="00803168">
            <w:pPr>
              <w:jc w:val="center"/>
              <w:rPr>
                <w:rFonts w:eastAsia="Times New Roman" w:cs="Times New Roman"/>
              </w:rPr>
            </w:pPr>
            <w:r>
              <w:rPr>
                <w:rFonts w:eastAsia="Times New Roman" w:cs="Times New Roman"/>
              </w:rPr>
              <w:t xml:space="preserve">pi-Trim71 </w:t>
            </w:r>
          </w:p>
        </w:tc>
        <w:tc>
          <w:tcPr>
            <w:tcW w:w="0" w:type="auto"/>
            <w:noWrap/>
            <w:vAlign w:val="bottom"/>
          </w:tcPr>
          <w:p w14:paraId="430E63E2" w14:textId="77777777" w:rsidR="0060324F" w:rsidRDefault="00803168">
            <w:pPr>
              <w:jc w:val="center"/>
              <w:rPr>
                <w:rFonts w:eastAsia="Times New Roman" w:cs="Times New Roman"/>
              </w:rPr>
            </w:pPr>
            <w:r>
              <w:rPr>
                <w:rFonts w:eastAsia="Times New Roman" w:cs="Times New Roman"/>
              </w:rPr>
              <w:t>_</w:t>
            </w:r>
          </w:p>
        </w:tc>
      </w:tr>
      <w:tr w:rsidR="0060324F" w14:paraId="367B3670" w14:textId="77777777">
        <w:trPr>
          <w:divId w:val="847526871"/>
          <w:tblCellSpacing w:w="0" w:type="dxa"/>
        </w:trPr>
        <w:tc>
          <w:tcPr>
            <w:tcW w:w="0" w:type="auto"/>
            <w:noWrap/>
            <w:vAlign w:val="bottom"/>
          </w:tcPr>
          <w:p w14:paraId="0E0C35D6" w14:textId="77777777" w:rsidR="0060324F" w:rsidRDefault="00803168">
            <w:pPr>
              <w:jc w:val="center"/>
              <w:rPr>
                <w:rFonts w:eastAsia="Times New Roman" w:cs="Times New Roman"/>
              </w:rPr>
            </w:pPr>
            <w:r>
              <w:rPr>
                <w:rFonts w:eastAsia="Times New Roman" w:cs="Times New Roman"/>
              </w:rPr>
              <w:t xml:space="preserve">pi-Uhmk1 </w:t>
            </w:r>
          </w:p>
        </w:tc>
        <w:tc>
          <w:tcPr>
            <w:tcW w:w="0" w:type="auto"/>
            <w:noWrap/>
            <w:vAlign w:val="bottom"/>
          </w:tcPr>
          <w:p w14:paraId="057A0E17" w14:textId="77777777" w:rsidR="0060324F" w:rsidRDefault="00803168">
            <w:pPr>
              <w:jc w:val="center"/>
              <w:rPr>
                <w:rFonts w:eastAsia="Times New Roman" w:cs="Times New Roman"/>
              </w:rPr>
            </w:pPr>
            <w:r>
              <w:rPr>
                <w:rFonts w:eastAsia="Times New Roman" w:cs="Times New Roman"/>
              </w:rPr>
              <w:t>_</w:t>
            </w:r>
          </w:p>
        </w:tc>
      </w:tr>
      <w:tr w:rsidR="0060324F" w14:paraId="0C6C402A" w14:textId="77777777">
        <w:trPr>
          <w:divId w:val="847526871"/>
          <w:tblCellSpacing w:w="0" w:type="dxa"/>
        </w:trPr>
        <w:tc>
          <w:tcPr>
            <w:tcW w:w="0" w:type="auto"/>
            <w:noWrap/>
            <w:vAlign w:val="bottom"/>
          </w:tcPr>
          <w:p w14:paraId="2FE4355D" w14:textId="77777777" w:rsidR="0060324F" w:rsidRDefault="00803168">
            <w:pPr>
              <w:jc w:val="center"/>
              <w:rPr>
                <w:rFonts w:eastAsia="Times New Roman" w:cs="Times New Roman"/>
              </w:rPr>
            </w:pPr>
            <w:r>
              <w:rPr>
                <w:rFonts w:eastAsia="Times New Roman" w:cs="Times New Roman"/>
              </w:rPr>
              <w:t>pi-Uhrf1bp1</w:t>
            </w:r>
          </w:p>
        </w:tc>
        <w:tc>
          <w:tcPr>
            <w:tcW w:w="0" w:type="auto"/>
            <w:noWrap/>
            <w:vAlign w:val="bottom"/>
          </w:tcPr>
          <w:p w14:paraId="60DFFFFC" w14:textId="77777777" w:rsidR="0060324F" w:rsidRDefault="00803168">
            <w:pPr>
              <w:jc w:val="center"/>
              <w:rPr>
                <w:rFonts w:eastAsia="Times New Roman" w:cs="Times New Roman"/>
              </w:rPr>
            </w:pPr>
            <w:r>
              <w:rPr>
                <w:rFonts w:eastAsia="Times New Roman" w:cs="Times New Roman"/>
              </w:rPr>
              <w:t>_</w:t>
            </w:r>
          </w:p>
        </w:tc>
      </w:tr>
      <w:tr w:rsidR="0060324F" w14:paraId="524BE4ED" w14:textId="77777777">
        <w:trPr>
          <w:divId w:val="847526871"/>
          <w:tblCellSpacing w:w="0" w:type="dxa"/>
        </w:trPr>
        <w:tc>
          <w:tcPr>
            <w:tcW w:w="0" w:type="auto"/>
            <w:noWrap/>
            <w:vAlign w:val="bottom"/>
          </w:tcPr>
          <w:p w14:paraId="2FE64807" w14:textId="77777777" w:rsidR="0060324F" w:rsidRDefault="00803168">
            <w:pPr>
              <w:jc w:val="center"/>
              <w:rPr>
                <w:rFonts w:eastAsia="Times New Roman" w:cs="Times New Roman"/>
              </w:rPr>
            </w:pPr>
            <w:r>
              <w:rPr>
                <w:rFonts w:eastAsia="Times New Roman" w:cs="Times New Roman"/>
              </w:rPr>
              <w:t xml:space="preserve">pi-Wdfy3 </w:t>
            </w:r>
          </w:p>
        </w:tc>
        <w:tc>
          <w:tcPr>
            <w:tcW w:w="0" w:type="auto"/>
            <w:noWrap/>
            <w:vAlign w:val="bottom"/>
          </w:tcPr>
          <w:p w14:paraId="3065F3EF" w14:textId="77777777" w:rsidR="0060324F" w:rsidRDefault="00803168">
            <w:pPr>
              <w:jc w:val="center"/>
              <w:rPr>
                <w:rFonts w:eastAsia="Times New Roman" w:cs="Times New Roman"/>
              </w:rPr>
            </w:pPr>
            <w:r>
              <w:rPr>
                <w:rFonts w:eastAsia="Times New Roman" w:cs="Times New Roman"/>
              </w:rPr>
              <w:t>_</w:t>
            </w:r>
          </w:p>
        </w:tc>
      </w:tr>
      <w:tr w:rsidR="0060324F" w14:paraId="3CE68173" w14:textId="77777777">
        <w:trPr>
          <w:divId w:val="847526871"/>
          <w:tblCellSpacing w:w="0" w:type="dxa"/>
        </w:trPr>
        <w:tc>
          <w:tcPr>
            <w:tcW w:w="0" w:type="auto"/>
            <w:noWrap/>
            <w:vAlign w:val="bottom"/>
          </w:tcPr>
          <w:p w14:paraId="449A2E6A" w14:textId="77777777" w:rsidR="0060324F" w:rsidRDefault="00803168">
            <w:pPr>
              <w:jc w:val="center"/>
              <w:rPr>
                <w:rFonts w:eastAsia="Times New Roman" w:cs="Times New Roman"/>
              </w:rPr>
            </w:pPr>
            <w:r>
              <w:rPr>
                <w:rFonts w:eastAsia="Times New Roman" w:cs="Times New Roman"/>
              </w:rPr>
              <w:t xml:space="preserve">pi-Wipf2 </w:t>
            </w:r>
          </w:p>
        </w:tc>
        <w:tc>
          <w:tcPr>
            <w:tcW w:w="0" w:type="auto"/>
            <w:noWrap/>
            <w:vAlign w:val="bottom"/>
          </w:tcPr>
          <w:p w14:paraId="69F37BEF" w14:textId="77777777" w:rsidR="0060324F" w:rsidRDefault="00803168">
            <w:pPr>
              <w:jc w:val="center"/>
              <w:rPr>
                <w:rFonts w:eastAsia="Times New Roman" w:cs="Times New Roman"/>
              </w:rPr>
            </w:pPr>
            <w:r>
              <w:rPr>
                <w:rFonts w:eastAsia="Times New Roman" w:cs="Times New Roman"/>
              </w:rPr>
              <w:t>_</w:t>
            </w:r>
          </w:p>
        </w:tc>
      </w:tr>
      <w:tr w:rsidR="0060324F" w14:paraId="33222797" w14:textId="77777777">
        <w:trPr>
          <w:divId w:val="847526871"/>
          <w:tblCellSpacing w:w="0" w:type="dxa"/>
        </w:trPr>
        <w:tc>
          <w:tcPr>
            <w:tcW w:w="0" w:type="auto"/>
            <w:noWrap/>
            <w:vAlign w:val="bottom"/>
          </w:tcPr>
          <w:p w14:paraId="7200FBC1" w14:textId="77777777" w:rsidR="0060324F" w:rsidRDefault="00803168">
            <w:pPr>
              <w:jc w:val="center"/>
              <w:rPr>
                <w:rFonts w:eastAsia="Times New Roman" w:cs="Times New Roman"/>
              </w:rPr>
            </w:pPr>
            <w:r>
              <w:rPr>
                <w:rFonts w:eastAsia="Times New Roman" w:cs="Times New Roman"/>
              </w:rPr>
              <w:t xml:space="preserve">pi-Zbtb49 </w:t>
            </w:r>
          </w:p>
        </w:tc>
        <w:tc>
          <w:tcPr>
            <w:tcW w:w="0" w:type="auto"/>
            <w:noWrap/>
            <w:vAlign w:val="bottom"/>
          </w:tcPr>
          <w:p w14:paraId="2AC7194B" w14:textId="77777777" w:rsidR="0060324F" w:rsidRDefault="00803168">
            <w:pPr>
              <w:jc w:val="center"/>
              <w:rPr>
                <w:rFonts w:eastAsia="Times New Roman" w:cs="Times New Roman"/>
              </w:rPr>
            </w:pPr>
            <w:r>
              <w:rPr>
                <w:rFonts w:eastAsia="Times New Roman" w:cs="Times New Roman"/>
              </w:rPr>
              <w:t>_</w:t>
            </w:r>
          </w:p>
        </w:tc>
      </w:tr>
      <w:tr w:rsidR="0060324F" w14:paraId="20887BDE" w14:textId="77777777">
        <w:trPr>
          <w:divId w:val="847526871"/>
          <w:tblCellSpacing w:w="0" w:type="dxa"/>
        </w:trPr>
        <w:tc>
          <w:tcPr>
            <w:tcW w:w="0" w:type="auto"/>
            <w:noWrap/>
            <w:vAlign w:val="bottom"/>
          </w:tcPr>
          <w:p w14:paraId="4055A16D" w14:textId="77777777" w:rsidR="0060324F" w:rsidRDefault="00803168">
            <w:pPr>
              <w:jc w:val="center"/>
              <w:rPr>
                <w:rFonts w:eastAsia="Times New Roman" w:cs="Times New Roman"/>
              </w:rPr>
            </w:pPr>
            <w:r>
              <w:rPr>
                <w:rFonts w:eastAsia="Times New Roman" w:cs="Times New Roman"/>
              </w:rPr>
              <w:t>pi-Zdhhc23</w:t>
            </w:r>
          </w:p>
        </w:tc>
        <w:tc>
          <w:tcPr>
            <w:tcW w:w="0" w:type="auto"/>
            <w:noWrap/>
            <w:vAlign w:val="bottom"/>
          </w:tcPr>
          <w:p w14:paraId="301E96B5" w14:textId="77777777" w:rsidR="0060324F" w:rsidRDefault="00803168">
            <w:pPr>
              <w:jc w:val="center"/>
              <w:rPr>
                <w:rFonts w:eastAsia="Times New Roman" w:cs="Times New Roman"/>
              </w:rPr>
            </w:pPr>
            <w:r>
              <w:rPr>
                <w:rFonts w:eastAsia="Times New Roman" w:cs="Times New Roman"/>
              </w:rPr>
              <w:t>_</w:t>
            </w:r>
          </w:p>
        </w:tc>
      </w:tr>
      <w:tr w:rsidR="0060324F" w14:paraId="048C2D21" w14:textId="77777777">
        <w:trPr>
          <w:divId w:val="847526871"/>
          <w:tblCellSpacing w:w="0" w:type="dxa"/>
        </w:trPr>
        <w:tc>
          <w:tcPr>
            <w:tcW w:w="0" w:type="auto"/>
            <w:noWrap/>
            <w:vAlign w:val="bottom"/>
          </w:tcPr>
          <w:p w14:paraId="2F04AC85" w14:textId="77777777" w:rsidR="0060324F" w:rsidRDefault="00803168">
            <w:pPr>
              <w:jc w:val="center"/>
              <w:rPr>
                <w:rFonts w:eastAsia="Times New Roman" w:cs="Times New Roman"/>
              </w:rPr>
            </w:pPr>
            <w:r>
              <w:rPr>
                <w:rFonts w:eastAsia="Times New Roman" w:cs="Times New Roman"/>
              </w:rPr>
              <w:t xml:space="preserve">pi-Zfp280b </w:t>
            </w:r>
          </w:p>
        </w:tc>
        <w:tc>
          <w:tcPr>
            <w:tcW w:w="0" w:type="auto"/>
            <w:noWrap/>
            <w:vAlign w:val="bottom"/>
          </w:tcPr>
          <w:p w14:paraId="615B3EFC" w14:textId="77777777" w:rsidR="0060324F" w:rsidRDefault="00803168">
            <w:pPr>
              <w:jc w:val="center"/>
              <w:rPr>
                <w:rFonts w:eastAsia="Times New Roman" w:cs="Times New Roman"/>
              </w:rPr>
            </w:pPr>
            <w:r>
              <w:rPr>
                <w:rFonts w:eastAsia="Times New Roman" w:cs="Times New Roman"/>
              </w:rPr>
              <w:t>_</w:t>
            </w:r>
          </w:p>
        </w:tc>
      </w:tr>
      <w:tr w:rsidR="0060324F" w14:paraId="63E8FEE4" w14:textId="77777777">
        <w:trPr>
          <w:divId w:val="847526871"/>
          <w:tblCellSpacing w:w="0" w:type="dxa"/>
        </w:trPr>
        <w:tc>
          <w:tcPr>
            <w:tcW w:w="0" w:type="auto"/>
            <w:noWrap/>
            <w:vAlign w:val="bottom"/>
          </w:tcPr>
          <w:p w14:paraId="10AC0DD4" w14:textId="77777777" w:rsidR="0060324F" w:rsidRDefault="00803168">
            <w:pPr>
              <w:jc w:val="center"/>
              <w:rPr>
                <w:rFonts w:eastAsia="Times New Roman" w:cs="Times New Roman"/>
              </w:rPr>
            </w:pPr>
            <w:r>
              <w:rPr>
                <w:rFonts w:eastAsia="Times New Roman" w:cs="Times New Roman"/>
              </w:rPr>
              <w:t xml:space="preserve">pi-Zfp346 </w:t>
            </w:r>
          </w:p>
        </w:tc>
        <w:tc>
          <w:tcPr>
            <w:tcW w:w="0" w:type="auto"/>
            <w:noWrap/>
            <w:vAlign w:val="bottom"/>
          </w:tcPr>
          <w:p w14:paraId="339B3264" w14:textId="77777777" w:rsidR="0060324F" w:rsidRDefault="00803168">
            <w:pPr>
              <w:jc w:val="center"/>
              <w:rPr>
                <w:rFonts w:eastAsia="Times New Roman" w:cs="Times New Roman"/>
              </w:rPr>
            </w:pPr>
            <w:r>
              <w:rPr>
                <w:rFonts w:eastAsia="Times New Roman" w:cs="Times New Roman"/>
              </w:rPr>
              <w:t>_</w:t>
            </w:r>
          </w:p>
        </w:tc>
      </w:tr>
      <w:tr w:rsidR="0060324F" w14:paraId="413B80FE" w14:textId="77777777">
        <w:trPr>
          <w:divId w:val="847526871"/>
          <w:tblCellSpacing w:w="0" w:type="dxa"/>
        </w:trPr>
        <w:tc>
          <w:tcPr>
            <w:tcW w:w="0" w:type="auto"/>
            <w:noWrap/>
            <w:vAlign w:val="bottom"/>
          </w:tcPr>
          <w:p w14:paraId="7C87657D" w14:textId="77777777" w:rsidR="0060324F" w:rsidRDefault="00803168">
            <w:pPr>
              <w:jc w:val="center"/>
              <w:rPr>
                <w:rFonts w:eastAsia="Times New Roman" w:cs="Times New Roman"/>
              </w:rPr>
            </w:pPr>
            <w:r>
              <w:rPr>
                <w:rFonts w:eastAsia="Times New Roman" w:cs="Times New Roman"/>
              </w:rPr>
              <w:t xml:space="preserve">pi-Zfp382 </w:t>
            </w:r>
          </w:p>
        </w:tc>
        <w:tc>
          <w:tcPr>
            <w:tcW w:w="0" w:type="auto"/>
            <w:noWrap/>
            <w:vAlign w:val="bottom"/>
          </w:tcPr>
          <w:p w14:paraId="714D657E" w14:textId="77777777" w:rsidR="0060324F" w:rsidRDefault="00803168">
            <w:pPr>
              <w:jc w:val="center"/>
              <w:rPr>
                <w:rFonts w:eastAsia="Times New Roman" w:cs="Times New Roman"/>
              </w:rPr>
            </w:pPr>
            <w:r>
              <w:rPr>
                <w:rFonts w:eastAsia="Times New Roman" w:cs="Times New Roman"/>
              </w:rPr>
              <w:t>_</w:t>
            </w:r>
          </w:p>
        </w:tc>
      </w:tr>
      <w:tr w:rsidR="0060324F" w14:paraId="59F3A3B5" w14:textId="77777777">
        <w:trPr>
          <w:divId w:val="847526871"/>
          <w:tblCellSpacing w:w="0" w:type="dxa"/>
        </w:trPr>
        <w:tc>
          <w:tcPr>
            <w:tcW w:w="0" w:type="auto"/>
            <w:noWrap/>
            <w:vAlign w:val="bottom"/>
          </w:tcPr>
          <w:p w14:paraId="22D0719B" w14:textId="77777777" w:rsidR="0060324F" w:rsidRDefault="00803168">
            <w:pPr>
              <w:jc w:val="center"/>
              <w:rPr>
                <w:rFonts w:eastAsia="Times New Roman" w:cs="Times New Roman"/>
              </w:rPr>
            </w:pPr>
            <w:r>
              <w:rPr>
                <w:rFonts w:eastAsia="Times New Roman" w:cs="Times New Roman"/>
              </w:rPr>
              <w:t xml:space="preserve">pi-Zfp652 </w:t>
            </w:r>
          </w:p>
        </w:tc>
        <w:tc>
          <w:tcPr>
            <w:tcW w:w="0" w:type="auto"/>
            <w:noWrap/>
            <w:vAlign w:val="bottom"/>
          </w:tcPr>
          <w:p w14:paraId="31A31F47" w14:textId="77777777" w:rsidR="0060324F" w:rsidRDefault="00803168">
            <w:pPr>
              <w:jc w:val="center"/>
              <w:rPr>
                <w:rFonts w:eastAsia="Times New Roman" w:cs="Times New Roman"/>
              </w:rPr>
            </w:pPr>
            <w:r>
              <w:rPr>
                <w:rFonts w:eastAsia="Times New Roman" w:cs="Times New Roman"/>
              </w:rPr>
              <w:t>_</w:t>
            </w:r>
          </w:p>
        </w:tc>
      </w:tr>
      <w:tr w:rsidR="0060324F" w14:paraId="6AE3A092" w14:textId="77777777">
        <w:trPr>
          <w:divId w:val="847526871"/>
          <w:tblCellSpacing w:w="0" w:type="dxa"/>
        </w:trPr>
        <w:tc>
          <w:tcPr>
            <w:tcW w:w="0" w:type="auto"/>
            <w:noWrap/>
            <w:vAlign w:val="bottom"/>
          </w:tcPr>
          <w:p w14:paraId="72DC4A71" w14:textId="77777777" w:rsidR="0060324F" w:rsidRDefault="00803168">
            <w:pPr>
              <w:jc w:val="center"/>
              <w:rPr>
                <w:rFonts w:eastAsia="Times New Roman" w:cs="Times New Roman"/>
              </w:rPr>
            </w:pPr>
            <w:r>
              <w:rPr>
                <w:rFonts w:eastAsia="Times New Roman" w:cs="Times New Roman"/>
              </w:rPr>
              <w:t xml:space="preserve">pi-Zfp866 </w:t>
            </w:r>
          </w:p>
        </w:tc>
        <w:tc>
          <w:tcPr>
            <w:tcW w:w="0" w:type="auto"/>
            <w:noWrap/>
            <w:vAlign w:val="bottom"/>
          </w:tcPr>
          <w:p w14:paraId="0820BC47" w14:textId="77777777" w:rsidR="0060324F" w:rsidRDefault="00803168">
            <w:pPr>
              <w:jc w:val="center"/>
              <w:rPr>
                <w:rFonts w:eastAsia="Times New Roman" w:cs="Times New Roman"/>
              </w:rPr>
            </w:pPr>
            <w:r>
              <w:rPr>
                <w:rFonts w:eastAsia="Times New Roman" w:cs="Times New Roman"/>
              </w:rPr>
              <w:t>_</w:t>
            </w:r>
          </w:p>
        </w:tc>
      </w:tr>
      <w:tr w:rsidR="0060324F" w14:paraId="1B56CC64" w14:textId="77777777">
        <w:trPr>
          <w:divId w:val="847526871"/>
          <w:tblCellSpacing w:w="0" w:type="dxa"/>
        </w:trPr>
        <w:tc>
          <w:tcPr>
            <w:tcW w:w="0" w:type="auto"/>
            <w:noWrap/>
            <w:vAlign w:val="bottom"/>
          </w:tcPr>
          <w:p w14:paraId="3993E465" w14:textId="77777777" w:rsidR="0060324F" w:rsidRDefault="00803168">
            <w:pPr>
              <w:jc w:val="center"/>
              <w:rPr>
                <w:rFonts w:eastAsia="Times New Roman" w:cs="Times New Roman"/>
              </w:rPr>
            </w:pPr>
            <w:r>
              <w:rPr>
                <w:rFonts w:eastAsia="Times New Roman" w:cs="Times New Roman"/>
              </w:rPr>
              <w:t xml:space="preserve">pi-Zmat3 </w:t>
            </w:r>
          </w:p>
        </w:tc>
        <w:tc>
          <w:tcPr>
            <w:tcW w:w="0" w:type="auto"/>
            <w:noWrap/>
            <w:vAlign w:val="bottom"/>
          </w:tcPr>
          <w:p w14:paraId="79ADCB22" w14:textId="77777777" w:rsidR="0060324F" w:rsidRDefault="00803168">
            <w:pPr>
              <w:jc w:val="center"/>
              <w:rPr>
                <w:rFonts w:eastAsia="Times New Roman" w:cs="Times New Roman"/>
              </w:rPr>
            </w:pPr>
            <w:r>
              <w:rPr>
                <w:rFonts w:eastAsia="Times New Roman" w:cs="Times New Roman"/>
              </w:rPr>
              <w:t>_</w:t>
            </w:r>
          </w:p>
        </w:tc>
      </w:tr>
      <w:tr w:rsidR="0060324F" w14:paraId="7A728717" w14:textId="77777777">
        <w:trPr>
          <w:divId w:val="847526871"/>
          <w:tblCellSpacing w:w="0" w:type="dxa"/>
        </w:trPr>
        <w:tc>
          <w:tcPr>
            <w:tcW w:w="0" w:type="auto"/>
            <w:noWrap/>
            <w:vAlign w:val="bottom"/>
          </w:tcPr>
          <w:p w14:paraId="6BEBE7AD" w14:textId="77777777" w:rsidR="0060324F" w:rsidRDefault="00803168">
            <w:pPr>
              <w:jc w:val="center"/>
              <w:rPr>
                <w:rFonts w:eastAsia="Times New Roman" w:cs="Times New Roman"/>
              </w:rPr>
            </w:pPr>
            <w:r>
              <w:rPr>
                <w:rFonts w:eastAsia="Times New Roman" w:cs="Times New Roman"/>
              </w:rPr>
              <w:t xml:space="preserve">pi-Zyg11a </w:t>
            </w:r>
          </w:p>
        </w:tc>
        <w:tc>
          <w:tcPr>
            <w:tcW w:w="0" w:type="auto"/>
            <w:noWrap/>
            <w:vAlign w:val="bottom"/>
          </w:tcPr>
          <w:p w14:paraId="5423BF66" w14:textId="77777777" w:rsidR="0060324F" w:rsidRDefault="00803168">
            <w:pPr>
              <w:jc w:val="center"/>
              <w:rPr>
                <w:rFonts w:eastAsia="Times New Roman" w:cs="Times New Roman"/>
              </w:rPr>
            </w:pPr>
            <w:r>
              <w:rPr>
                <w:rFonts w:eastAsia="Times New Roman" w:cs="Times New Roman"/>
              </w:rPr>
              <w:t>_</w:t>
            </w:r>
          </w:p>
        </w:tc>
      </w:tr>
      <w:tr w:rsidR="0060324F" w14:paraId="7F8E840E" w14:textId="77777777">
        <w:trPr>
          <w:divId w:val="847526871"/>
          <w:tblCellSpacing w:w="0" w:type="dxa"/>
        </w:trPr>
        <w:tc>
          <w:tcPr>
            <w:tcW w:w="0" w:type="auto"/>
            <w:noWrap/>
            <w:vAlign w:val="bottom"/>
          </w:tcPr>
          <w:p w14:paraId="16B571CC" w14:textId="77777777" w:rsidR="0060324F" w:rsidRDefault="00803168">
            <w:pPr>
              <w:jc w:val="center"/>
              <w:rPr>
                <w:rFonts w:eastAsia="Times New Roman" w:cs="Times New Roman"/>
              </w:rPr>
            </w:pPr>
            <w:r>
              <w:rPr>
                <w:rFonts w:eastAsia="Times New Roman" w:cs="Times New Roman"/>
              </w:rPr>
              <w:t xml:space="preserve">pi-Zyg11b </w:t>
            </w:r>
          </w:p>
        </w:tc>
        <w:tc>
          <w:tcPr>
            <w:tcW w:w="0" w:type="auto"/>
            <w:noWrap/>
            <w:vAlign w:val="bottom"/>
          </w:tcPr>
          <w:p w14:paraId="49DB5D13" w14:textId="77777777" w:rsidR="0060324F" w:rsidRDefault="00803168">
            <w:pPr>
              <w:jc w:val="center"/>
              <w:rPr>
                <w:rFonts w:eastAsia="Times New Roman" w:cs="Times New Roman"/>
              </w:rPr>
            </w:pPr>
            <w:r>
              <w:rPr>
                <w:rFonts w:eastAsia="Times New Roman" w:cs="Times New Roman"/>
              </w:rPr>
              <w:t>_</w:t>
            </w:r>
          </w:p>
        </w:tc>
      </w:tr>
      <w:tr w:rsidR="0060324F" w14:paraId="7855BCB0" w14:textId="77777777">
        <w:trPr>
          <w:divId w:val="847526871"/>
          <w:tblCellSpacing w:w="0" w:type="dxa"/>
        </w:trPr>
        <w:tc>
          <w:tcPr>
            <w:tcW w:w="0" w:type="auto"/>
            <w:noWrap/>
            <w:vAlign w:val="bottom"/>
          </w:tcPr>
          <w:p w14:paraId="196D0B58" w14:textId="77777777" w:rsidR="0060324F" w:rsidRDefault="0060324F">
            <w:pPr>
              <w:jc w:val="center"/>
              <w:rPr>
                <w:rFonts w:eastAsia="Times New Roman" w:cs="Times New Roman"/>
              </w:rPr>
            </w:pPr>
          </w:p>
        </w:tc>
        <w:tc>
          <w:tcPr>
            <w:tcW w:w="0" w:type="auto"/>
            <w:vAlign w:val="bottom"/>
          </w:tcPr>
          <w:p w14:paraId="0758E4FF" w14:textId="77777777" w:rsidR="0060324F" w:rsidRDefault="0060324F">
            <w:pPr>
              <w:rPr>
                <w:rFonts w:ascii="Times New Roman" w:eastAsia="Times New Roman" w:hAnsi="Times New Roman" w:cs="Times New Roman"/>
              </w:rPr>
            </w:pPr>
          </w:p>
        </w:tc>
      </w:tr>
      <w:tr w:rsidR="0060324F" w14:paraId="7BA0862E" w14:textId="77777777">
        <w:trPr>
          <w:divId w:val="847526871"/>
          <w:tblCellSpacing w:w="0" w:type="dxa"/>
        </w:trPr>
        <w:tc>
          <w:tcPr>
            <w:tcW w:w="0" w:type="auto"/>
            <w:noWrap/>
            <w:vAlign w:val="bottom"/>
          </w:tcPr>
          <w:p w14:paraId="0C3492AB" w14:textId="77777777" w:rsidR="0060324F" w:rsidRDefault="0060324F">
            <w:pPr>
              <w:jc w:val="center"/>
              <w:rPr>
                <w:rFonts w:eastAsia="Times New Roman" w:cs="Times New Roman"/>
              </w:rPr>
            </w:pPr>
          </w:p>
        </w:tc>
        <w:tc>
          <w:tcPr>
            <w:tcW w:w="0" w:type="auto"/>
            <w:vAlign w:val="bottom"/>
          </w:tcPr>
          <w:p w14:paraId="57EB5ECB" w14:textId="77777777" w:rsidR="0060324F" w:rsidRDefault="0060324F">
            <w:pPr>
              <w:rPr>
                <w:rFonts w:ascii="Times New Roman" w:eastAsia="Times New Roman" w:hAnsi="Times New Roman" w:cs="Times New Roman"/>
              </w:rPr>
            </w:pPr>
          </w:p>
        </w:tc>
      </w:tr>
      <w:tr w:rsidR="0060324F" w14:paraId="5BD49D62" w14:textId="77777777">
        <w:trPr>
          <w:divId w:val="847526871"/>
          <w:tblCellSpacing w:w="0" w:type="dxa"/>
        </w:trPr>
        <w:tc>
          <w:tcPr>
            <w:tcW w:w="0" w:type="auto"/>
            <w:noWrap/>
            <w:vAlign w:val="bottom"/>
          </w:tcPr>
          <w:p w14:paraId="58489D41" w14:textId="77777777" w:rsidR="0060324F" w:rsidRDefault="0060324F">
            <w:pPr>
              <w:jc w:val="center"/>
              <w:rPr>
                <w:rFonts w:eastAsia="Times New Roman" w:cs="Times New Roman"/>
              </w:rPr>
            </w:pPr>
          </w:p>
        </w:tc>
        <w:tc>
          <w:tcPr>
            <w:tcW w:w="0" w:type="auto"/>
            <w:vAlign w:val="bottom"/>
          </w:tcPr>
          <w:p w14:paraId="74C59AE8" w14:textId="77777777" w:rsidR="0060324F" w:rsidRDefault="0060324F">
            <w:pPr>
              <w:rPr>
                <w:rFonts w:ascii="Times New Roman" w:eastAsia="Times New Roman" w:hAnsi="Times New Roman" w:cs="Times New Roman"/>
              </w:rPr>
            </w:pPr>
          </w:p>
        </w:tc>
      </w:tr>
      <w:tr w:rsidR="0060324F" w14:paraId="373CB819" w14:textId="77777777">
        <w:trPr>
          <w:divId w:val="847526871"/>
          <w:tblCellSpacing w:w="0" w:type="dxa"/>
        </w:trPr>
        <w:tc>
          <w:tcPr>
            <w:tcW w:w="0" w:type="auto"/>
            <w:noWrap/>
            <w:vAlign w:val="bottom"/>
          </w:tcPr>
          <w:p w14:paraId="06A6900C" w14:textId="77777777" w:rsidR="0060324F" w:rsidRDefault="0060324F">
            <w:pPr>
              <w:jc w:val="center"/>
              <w:rPr>
                <w:rFonts w:eastAsia="Times New Roman" w:cs="Times New Roman"/>
              </w:rPr>
            </w:pPr>
          </w:p>
        </w:tc>
        <w:tc>
          <w:tcPr>
            <w:tcW w:w="0" w:type="auto"/>
            <w:vAlign w:val="bottom"/>
          </w:tcPr>
          <w:p w14:paraId="3EF0CEDD" w14:textId="77777777" w:rsidR="0060324F" w:rsidRDefault="0060324F">
            <w:pPr>
              <w:rPr>
                <w:rFonts w:ascii="Times New Roman" w:eastAsia="Times New Roman" w:hAnsi="Times New Roman" w:cs="Times New Roman"/>
              </w:rPr>
            </w:pPr>
          </w:p>
        </w:tc>
      </w:tr>
      <w:tr w:rsidR="0060324F" w14:paraId="0622269E" w14:textId="77777777">
        <w:trPr>
          <w:divId w:val="847526871"/>
          <w:tblCellSpacing w:w="0" w:type="dxa"/>
        </w:trPr>
        <w:tc>
          <w:tcPr>
            <w:tcW w:w="0" w:type="auto"/>
            <w:noWrap/>
            <w:vAlign w:val="bottom"/>
          </w:tcPr>
          <w:p w14:paraId="2F6F5952" w14:textId="77777777" w:rsidR="0060324F" w:rsidRDefault="0060324F">
            <w:pPr>
              <w:jc w:val="center"/>
              <w:rPr>
                <w:rFonts w:eastAsia="Times New Roman" w:cs="Times New Roman"/>
              </w:rPr>
            </w:pPr>
          </w:p>
        </w:tc>
        <w:tc>
          <w:tcPr>
            <w:tcW w:w="0" w:type="auto"/>
            <w:vAlign w:val="bottom"/>
          </w:tcPr>
          <w:p w14:paraId="5DC26824" w14:textId="77777777" w:rsidR="0060324F" w:rsidRDefault="0060324F">
            <w:pPr>
              <w:rPr>
                <w:rFonts w:ascii="Times New Roman" w:eastAsia="Times New Roman" w:hAnsi="Times New Roman" w:cs="Times New Roman"/>
              </w:rPr>
            </w:pPr>
          </w:p>
        </w:tc>
      </w:tr>
    </w:tbl>
    <w:p w14:paraId="67302056" w14:textId="77777777" w:rsidR="0060324F" w:rsidRDefault="00803168">
      <w:pPr>
        <w:pStyle w:val="Heading2"/>
        <w:divId w:val="898324018"/>
        <w:rPr>
          <w:rFonts w:eastAsia="Times New Roman" w:cs="Times New Roman"/>
        </w:rPr>
      </w:pPr>
      <w:r>
        <w:rPr>
          <w:rStyle w:val="titlemark"/>
          <w:rFonts w:eastAsia="Times New Roman" w:cs="Times New Roman"/>
        </w:rPr>
        <w:t>Appendix B</w:t>
      </w:r>
      <w:r>
        <w:rPr>
          <w:rFonts w:eastAsia="Times New Roman" w:cs="Times New Roman"/>
        </w:rPr>
        <w:br/>
        <w:t>Appendix B: Automated Ligamer Assembly</w:t>
      </w:r>
    </w:p>
    <w:p w14:paraId="3C557223" w14:textId="77777777" w:rsidR="0060324F" w:rsidRDefault="00803168">
      <w:pPr>
        <w:pStyle w:val="Heading3"/>
        <w:divId w:val="898324018"/>
        <w:rPr>
          <w:rFonts w:eastAsia="Times New Roman" w:cs="Times New Roman"/>
        </w:rPr>
      </w:pPr>
      <w:r>
        <w:rPr>
          <w:rStyle w:val="titlemark"/>
          <w:rFonts w:eastAsia="Times New Roman" w:cs="Times New Roman"/>
        </w:rPr>
        <w:t xml:space="preserve">B.1 </w:t>
      </w:r>
      <w:r>
        <w:rPr>
          <w:rFonts w:eastAsia="Times New Roman" w:cs="Times New Roman"/>
        </w:rPr>
        <w:t>Installation</w:t>
      </w:r>
    </w:p>
    <w:p w14:paraId="35087BF6" w14:textId="77777777" w:rsidR="0060324F" w:rsidRDefault="00803168">
      <w:pPr>
        <w:pStyle w:val="noindent"/>
        <w:divId w:val="898324018"/>
        <w:rPr>
          <w:rFonts w:cs="Times New Roman"/>
        </w:rPr>
      </w:pPr>
      <w:r>
        <w:rPr>
          <w:rFonts w:cs="Times New Roman"/>
        </w:rPr>
        <w:t xml:space="preserve">Major Steps: </w:t>
      </w:r>
    </w:p>
    <w:p w14:paraId="21885EA4" w14:textId="77777777" w:rsidR="0060324F" w:rsidRDefault="00803168">
      <w:pPr>
        <w:numPr>
          <w:ilvl w:val="0"/>
          <w:numId w:val="3"/>
        </w:numPr>
        <w:spacing w:before="100" w:beforeAutospacing="1" w:after="100" w:afterAutospacing="1"/>
        <w:divId w:val="898324018"/>
        <w:rPr>
          <w:rFonts w:eastAsia="Times New Roman" w:cs="Times New Roman"/>
        </w:rPr>
      </w:pPr>
      <w:r>
        <w:rPr>
          <w:rFonts w:eastAsia="Times New Roman" w:cs="Times New Roman"/>
        </w:rPr>
        <w:t xml:space="preserve">Create an input csv file with required information </w:t>
      </w:r>
    </w:p>
    <w:p w14:paraId="07A37DFE" w14:textId="77777777" w:rsidR="0060324F" w:rsidRDefault="00803168">
      <w:pPr>
        <w:numPr>
          <w:ilvl w:val="0"/>
          <w:numId w:val="3"/>
        </w:numPr>
        <w:spacing w:before="100" w:beforeAutospacing="1" w:after="100" w:afterAutospacing="1"/>
        <w:divId w:val="898324018"/>
        <w:rPr>
          <w:rFonts w:eastAsia="Times New Roman" w:cs="Times New Roman"/>
        </w:rPr>
      </w:pPr>
      <w:r>
        <w:rPr>
          <w:rFonts w:eastAsia="Times New Roman" w:cs="Times New Roman"/>
        </w:rPr>
        <w:t xml:space="preserve">Run this information sequentially through the scripts </w:t>
      </w:r>
    </w:p>
    <w:p w14:paraId="26252688" w14:textId="77777777" w:rsidR="0060324F" w:rsidRDefault="00803168">
      <w:pPr>
        <w:numPr>
          <w:ilvl w:val="0"/>
          <w:numId w:val="3"/>
        </w:numPr>
        <w:spacing w:before="100" w:beforeAutospacing="1" w:after="100" w:afterAutospacing="1"/>
        <w:divId w:val="898324018"/>
        <w:rPr>
          <w:rFonts w:eastAsia="Times New Roman" w:cs="Times New Roman"/>
        </w:rPr>
      </w:pPr>
      <w:r>
        <w:rPr>
          <w:rFonts w:eastAsia="Times New Roman" w:cs="Times New Roman"/>
        </w:rPr>
        <w:t>Use the results to order oligos from IDT</w:t>
      </w:r>
    </w:p>
    <w:p w14:paraId="7A43FE27" w14:textId="77777777" w:rsidR="0060324F" w:rsidRDefault="00803168">
      <w:pPr>
        <w:pStyle w:val="noindent"/>
        <w:divId w:val="898324018"/>
        <w:rPr>
          <w:rFonts w:cs="Times New Roman"/>
        </w:rPr>
      </w:pPr>
      <w:r>
        <w:rPr>
          <w:rFonts w:cs="Times New Roman"/>
        </w:rPr>
        <w:t xml:space="preserve">Required Tools: </w:t>
      </w:r>
    </w:p>
    <w:p w14:paraId="1D7A1AB4" w14:textId="77777777" w:rsidR="0060324F" w:rsidRDefault="00803168">
      <w:pPr>
        <w:numPr>
          <w:ilvl w:val="0"/>
          <w:numId w:val="4"/>
        </w:numPr>
        <w:spacing w:before="100" w:beforeAutospacing="1" w:after="100" w:afterAutospacing="1"/>
        <w:divId w:val="898324018"/>
        <w:rPr>
          <w:rFonts w:eastAsia="Times New Roman" w:cs="Times New Roman"/>
        </w:rPr>
      </w:pPr>
      <w:r>
        <w:rPr>
          <w:rFonts w:eastAsia="Times New Roman" w:cs="Times New Roman"/>
        </w:rPr>
        <w:t xml:space="preserve">Perl </w:t>
      </w:r>
    </w:p>
    <w:p w14:paraId="705F1AAB" w14:textId="77777777" w:rsidR="0060324F" w:rsidRDefault="00803168">
      <w:pPr>
        <w:numPr>
          <w:ilvl w:val="0"/>
          <w:numId w:val="4"/>
        </w:numPr>
        <w:spacing w:before="100" w:beforeAutospacing="1" w:after="100" w:afterAutospacing="1"/>
        <w:divId w:val="898324018"/>
        <w:rPr>
          <w:rFonts w:eastAsia="Times New Roman" w:cs="Times New Roman"/>
        </w:rPr>
      </w:pPr>
      <w:r>
        <w:rPr>
          <w:rFonts w:eastAsia="Times New Roman" w:cs="Times New Roman"/>
        </w:rPr>
        <w:t xml:space="preserve">BioPerl </w:t>
      </w:r>
    </w:p>
    <w:p w14:paraId="0B8F0391" w14:textId="77777777" w:rsidR="0060324F" w:rsidRDefault="00803168">
      <w:pPr>
        <w:numPr>
          <w:ilvl w:val="0"/>
          <w:numId w:val="4"/>
        </w:numPr>
        <w:spacing w:before="100" w:beforeAutospacing="1" w:after="100" w:afterAutospacing="1"/>
        <w:divId w:val="898324018"/>
        <w:rPr>
          <w:rFonts w:eastAsia="Times New Roman" w:cs="Times New Roman"/>
        </w:rPr>
      </w:pPr>
      <w:r>
        <w:rPr>
          <w:rFonts w:eastAsia="Times New Roman" w:cs="Times New Roman"/>
        </w:rPr>
        <w:t xml:space="preserve">Ensembl Perl APIs </w:t>
      </w:r>
    </w:p>
    <w:p w14:paraId="08888574" w14:textId="77777777" w:rsidR="0060324F" w:rsidRDefault="00803168">
      <w:pPr>
        <w:numPr>
          <w:ilvl w:val="0"/>
          <w:numId w:val="4"/>
        </w:numPr>
        <w:spacing w:before="100" w:beforeAutospacing="1" w:after="100" w:afterAutospacing="1"/>
        <w:divId w:val="898324018"/>
        <w:rPr>
          <w:rFonts w:eastAsia="Times New Roman" w:cs="Times New Roman"/>
        </w:rPr>
      </w:pPr>
      <w:r>
        <w:rPr>
          <w:rFonts w:eastAsia="Times New Roman" w:cs="Times New Roman"/>
        </w:rPr>
        <w:t>String::Random Perl Package</w:t>
      </w:r>
    </w:p>
    <w:p w14:paraId="78747A52" w14:textId="77777777" w:rsidR="0060324F" w:rsidRDefault="00803168">
      <w:pPr>
        <w:pStyle w:val="noindent"/>
        <w:divId w:val="898324018"/>
        <w:rPr>
          <w:rFonts w:cs="Times New Roman"/>
        </w:rPr>
      </w:pPr>
      <w:r>
        <w:rPr>
          <w:rFonts w:cs="Times New Roman"/>
        </w:rPr>
        <w:t xml:space="preserve">Items to future improvements </w:t>
      </w:r>
    </w:p>
    <w:p w14:paraId="27858B0F" w14:textId="77777777" w:rsidR="0060324F" w:rsidRDefault="00803168">
      <w:pPr>
        <w:numPr>
          <w:ilvl w:val="0"/>
          <w:numId w:val="5"/>
        </w:numPr>
        <w:spacing w:before="100" w:beforeAutospacing="1" w:after="100" w:afterAutospacing="1"/>
        <w:divId w:val="898324018"/>
        <w:rPr>
          <w:rFonts w:eastAsia="Times New Roman" w:cs="Times New Roman"/>
        </w:rPr>
      </w:pPr>
      <w:r>
        <w:rPr>
          <w:rFonts w:eastAsia="Times New Roman" w:cs="Times New Roman"/>
        </w:rPr>
        <w:t xml:space="preserve">Use Ensembl Database to initilize queries </w:t>
      </w:r>
    </w:p>
    <w:p w14:paraId="49348E3F" w14:textId="77777777" w:rsidR="0060324F" w:rsidRDefault="00803168">
      <w:pPr>
        <w:numPr>
          <w:ilvl w:val="0"/>
          <w:numId w:val="5"/>
        </w:numPr>
        <w:spacing w:before="100" w:beforeAutospacing="1" w:after="100" w:afterAutospacing="1"/>
        <w:divId w:val="898324018"/>
        <w:rPr>
          <w:rFonts w:eastAsia="Times New Roman" w:cs="Times New Roman"/>
        </w:rPr>
      </w:pPr>
      <w:r>
        <w:rPr>
          <w:rFonts w:eastAsia="Times New Roman" w:cs="Times New Roman"/>
        </w:rPr>
        <w:t xml:space="preserve">Make the use of BioPerl more flexible </w:t>
      </w:r>
    </w:p>
    <w:p w14:paraId="0041F1E3" w14:textId="77777777" w:rsidR="0060324F" w:rsidRDefault="00803168">
      <w:pPr>
        <w:numPr>
          <w:ilvl w:val="0"/>
          <w:numId w:val="5"/>
        </w:numPr>
        <w:spacing w:before="100" w:beforeAutospacing="1" w:after="100" w:afterAutospacing="1"/>
        <w:divId w:val="898324018"/>
        <w:rPr>
          <w:rFonts w:eastAsia="Times New Roman" w:cs="Times New Roman"/>
        </w:rPr>
      </w:pPr>
      <w:r>
        <w:rPr>
          <w:rFonts w:eastAsia="Times New Roman" w:cs="Times New Roman"/>
        </w:rPr>
        <w:t>Make more web-friedly</w:t>
      </w:r>
    </w:p>
    <w:p w14:paraId="7CE953A0" w14:textId="77777777" w:rsidR="0060324F" w:rsidRDefault="00803168">
      <w:pPr>
        <w:pStyle w:val="noindent"/>
        <w:divId w:val="898324018"/>
        <w:rPr>
          <w:rFonts w:cs="Times New Roman"/>
        </w:rPr>
      </w:pPr>
      <w:r>
        <w:rPr>
          <w:rFonts w:cs="Times New Roman"/>
        </w:rPr>
        <w:t xml:space="preserve">Helpful hints on installing BioPerl and Emsembl Perl APIs: </w:t>
      </w:r>
    </w:p>
    <w:p w14:paraId="1E3A09E1" w14:textId="77777777" w:rsidR="0060324F" w:rsidRDefault="00803168">
      <w:pPr>
        <w:divId w:val="2045712072"/>
        <w:rPr>
          <w:rFonts w:eastAsia="Times New Roman" w:cs="Times New Roman"/>
        </w:rPr>
      </w:pPr>
      <w:r>
        <w:rPr>
          <w:rStyle w:val="ectt-1000"/>
          <w:rFonts w:eastAsia="Times New Roman" w:cs="Times New Roman"/>
        </w:rPr>
        <w:t>      ## Install BioPerl, use git </w:t>
      </w:r>
      <w:r>
        <w:rPr>
          <w:rFonts w:eastAsia="Times New Roman" w:cs="Times New Roman"/>
        </w:rPr>
        <w:br/>
      </w:r>
      <w:r>
        <w:rPr>
          <w:rStyle w:val="ectt-1000"/>
          <w:rFonts w:eastAsia="Times New Roman" w:cs="Times New Roman"/>
        </w:rPr>
        <w:t>         cpan App::cpanminus # First prep cpan </w:t>
      </w:r>
      <w:r>
        <w:rPr>
          <w:rFonts w:eastAsia="Times New Roman" w:cs="Times New Roman"/>
        </w:rPr>
        <w:br/>
      </w:r>
      <w:r>
        <w:rPr>
          <w:rStyle w:val="ectt-1000"/>
          <w:rFonts w:eastAsia="Times New Roman" w:cs="Times New Roman"/>
        </w:rPr>
        <w:t>         cpanm DBI ## Install necessary DBI perl module </w:t>
      </w:r>
      <w:r>
        <w:rPr>
          <w:rFonts w:eastAsia="Times New Roman" w:cs="Times New Roman"/>
        </w:rPr>
        <w:br/>
      </w:r>
      <w:r>
        <w:rPr>
          <w:rStyle w:val="ectt-1000"/>
          <w:rFonts w:eastAsia="Times New Roman" w:cs="Times New Roman"/>
        </w:rPr>
        <w:t>         mkdir ~/src; cd ~/src </w:t>
      </w:r>
      <w:r>
        <w:rPr>
          <w:rFonts w:eastAsia="Times New Roman" w:cs="Times New Roman"/>
        </w:rPr>
        <w:br/>
      </w:r>
      <w:r>
        <w:rPr>
          <w:rStyle w:val="ectt-1000"/>
          <w:rFonts w:eastAsia="Times New Roman" w:cs="Times New Roman"/>
        </w:rPr>
        <w:t>         git clone git://github.com/bioperl/bioperl-live.git </w:t>
      </w:r>
      <w:r>
        <w:rPr>
          <w:rFonts w:eastAsia="Times New Roman" w:cs="Times New Roman"/>
        </w:rPr>
        <w:br/>
      </w:r>
      <w:r>
        <w:rPr>
          <w:rStyle w:val="ectt-1000"/>
          <w:rFonts w:eastAsia="Times New Roman" w:cs="Times New Roman"/>
        </w:rPr>
        <w:t>         cp ~/.bash_profile ~/.bash_profile.bak </w:t>
      </w:r>
      <w:r>
        <w:rPr>
          <w:rFonts w:eastAsia="Times New Roman" w:cs="Times New Roman"/>
        </w:rPr>
        <w:br/>
      </w:r>
      <w:r>
        <w:rPr>
          <w:rStyle w:val="ectt-1000"/>
          <w:rFonts w:eastAsia="Times New Roman" w:cs="Times New Roman"/>
        </w:rPr>
        <w:t>         echo -e _PERL5LIB=$HOME/src/bioperl-live:$PERL5LIB_ &gt;&gt; ~/.bash_profile </w:t>
      </w:r>
      <w:r>
        <w:rPr>
          <w:rFonts w:eastAsia="Times New Roman" w:cs="Times New Roman"/>
        </w:rPr>
        <w:br/>
      </w:r>
      <w:r>
        <w:rPr>
          <w:rStyle w:val="ectt-1000"/>
          <w:rFonts w:eastAsia="Times New Roman" w:cs="Times New Roman"/>
        </w:rPr>
        <w:t>         source ~/.bash_profile </w:t>
      </w:r>
      <w:r>
        <w:rPr>
          <w:rFonts w:eastAsia="Times New Roman" w:cs="Times New Roman"/>
        </w:rPr>
        <w:br/>
      </w:r>
      <w:r>
        <w:rPr>
          <w:rStyle w:val="ectt-1000"/>
          <w:rFonts w:eastAsia="Times New Roman" w:cs="Times New Roman"/>
        </w:rPr>
        <w:t>      # Install ensembl perl apis </w:t>
      </w:r>
      <w:r>
        <w:rPr>
          <w:rFonts w:eastAsia="Times New Roman" w:cs="Times New Roman"/>
        </w:rPr>
        <w:br/>
      </w:r>
      <w:r>
        <w:rPr>
          <w:rStyle w:val="ectt-1000"/>
          <w:rFonts w:eastAsia="Times New Roman" w:cs="Times New Roman"/>
        </w:rPr>
        <w:t>         mkdir ~/src; cd ~/src </w:t>
      </w:r>
      <w:r>
        <w:rPr>
          <w:rFonts w:eastAsia="Times New Roman" w:cs="Times New Roman"/>
        </w:rPr>
        <w:br/>
      </w:r>
      <w:r>
        <w:rPr>
          <w:rStyle w:val="ectt-1000"/>
          <w:rFonts w:eastAsia="Times New Roman" w:cs="Times New Roman"/>
        </w:rPr>
        <w:t>         wget ftp://ftp.ensembl.org/pub/ensembl-api.tar.gz </w:t>
      </w:r>
      <w:r>
        <w:rPr>
          <w:rFonts w:eastAsia="Times New Roman" w:cs="Times New Roman"/>
        </w:rPr>
        <w:br/>
      </w:r>
      <w:r>
        <w:rPr>
          <w:rStyle w:val="ectt-1000"/>
          <w:rFonts w:eastAsia="Times New Roman" w:cs="Times New Roman"/>
        </w:rPr>
        <w:t>         tar xvfz ensembl-api.tar.gz </w:t>
      </w:r>
      <w:r>
        <w:rPr>
          <w:rFonts w:eastAsia="Times New Roman" w:cs="Times New Roman"/>
        </w:rPr>
        <w:br/>
      </w:r>
      <w:r>
        <w:rPr>
          <w:rStyle w:val="ectt-1000"/>
          <w:rFonts w:eastAsia="Times New Roman" w:cs="Times New Roman"/>
        </w:rPr>
        <w:t>      # Add locations to perlfile libs to $PATH </w:t>
      </w:r>
      <w:r>
        <w:rPr>
          <w:rFonts w:eastAsia="Times New Roman" w:cs="Times New Roman"/>
        </w:rPr>
        <w:br/>
      </w:r>
      <w:r>
        <w:rPr>
          <w:rStyle w:val="ectt-1000"/>
          <w:rFonts w:eastAsia="Times New Roman" w:cs="Times New Roman"/>
        </w:rPr>
        <w:t>         echo -e _ </w:t>
      </w:r>
      <w:r>
        <w:rPr>
          <w:rFonts w:eastAsia="Times New Roman" w:cs="Times New Roman"/>
        </w:rPr>
        <w:br/>
      </w:r>
      <w:r>
        <w:rPr>
          <w:rStyle w:val="ectt-1000"/>
          <w:rFonts w:eastAsia="Times New Roman" w:cs="Times New Roman"/>
        </w:rPr>
        <w:t>         PERL5LIB=${PERL5LIB}:${HOME}/src/ensembl/modules </w:t>
      </w:r>
      <w:r>
        <w:rPr>
          <w:rFonts w:eastAsia="Times New Roman" w:cs="Times New Roman"/>
        </w:rPr>
        <w:br/>
      </w:r>
      <w:r>
        <w:rPr>
          <w:rStyle w:val="ectt-1000"/>
          <w:rFonts w:eastAsia="Times New Roman" w:cs="Times New Roman"/>
        </w:rPr>
        <w:t>         PERL5LIB=${PERL5LIB}:${HOME}/src/ensembl-compara/modules </w:t>
      </w:r>
      <w:r>
        <w:rPr>
          <w:rFonts w:eastAsia="Times New Roman" w:cs="Times New Roman"/>
        </w:rPr>
        <w:br/>
      </w:r>
      <w:r>
        <w:rPr>
          <w:rStyle w:val="ectt-1000"/>
          <w:rFonts w:eastAsia="Times New Roman" w:cs="Times New Roman"/>
        </w:rPr>
        <w:t>         PERL5LIB=${PERL5LIB}:${HOME}/src/ensembl-variation/modules </w:t>
      </w:r>
      <w:r>
        <w:rPr>
          <w:rFonts w:eastAsia="Times New Roman" w:cs="Times New Roman"/>
        </w:rPr>
        <w:br/>
      </w:r>
      <w:r>
        <w:rPr>
          <w:rStyle w:val="ectt-1000"/>
          <w:rFonts w:eastAsia="Times New Roman" w:cs="Times New Roman"/>
        </w:rPr>
        <w:t>         PERL5LIB=${PERL5LIB}:${HOME}/src/ensembl-functgenomics/modules </w:t>
      </w:r>
      <w:r>
        <w:rPr>
          <w:rFonts w:eastAsia="Times New Roman" w:cs="Times New Roman"/>
        </w:rPr>
        <w:br/>
      </w:r>
      <w:r>
        <w:rPr>
          <w:rStyle w:val="ectt-1000"/>
          <w:rFonts w:eastAsia="Times New Roman" w:cs="Times New Roman"/>
        </w:rPr>
        <w:t>         export PERL5LIB_ &gt;&gt; ~/.bash_profile</w:t>
      </w:r>
      <w:r>
        <w:rPr>
          <w:rFonts w:eastAsia="Times New Roman" w:cs="Times New Roman"/>
        </w:rPr>
        <w:t xml:space="preserve"> </w:t>
      </w:r>
    </w:p>
    <w:p w14:paraId="3399BC0E" w14:textId="77777777" w:rsidR="0060324F" w:rsidRDefault="00803168">
      <w:pPr>
        <w:pStyle w:val="Heading3"/>
        <w:divId w:val="898324018"/>
        <w:rPr>
          <w:rFonts w:eastAsia="Times New Roman" w:cs="Times New Roman"/>
        </w:rPr>
      </w:pPr>
      <w:r>
        <w:rPr>
          <w:rStyle w:val="titlemark"/>
          <w:rFonts w:eastAsia="Times New Roman" w:cs="Times New Roman"/>
        </w:rPr>
        <w:t xml:space="preserve">B.2 </w:t>
      </w:r>
      <w:r>
        <w:rPr>
          <w:rFonts w:eastAsia="Times New Roman" w:cs="Times New Roman"/>
        </w:rPr>
        <w:t>Example Input Format</w:t>
      </w:r>
    </w:p>
    <w:p w14:paraId="2BD02B38" w14:textId="77777777" w:rsidR="0060324F" w:rsidRDefault="00803168">
      <w:pPr>
        <w:pStyle w:val="noindent"/>
        <w:divId w:val="898324018"/>
        <w:rPr>
          <w:rFonts w:cs="Times New Roman"/>
        </w:rPr>
      </w:pPr>
      <w:r>
        <w:rPr>
          <w:rFonts w:cs="Times New Roman"/>
        </w:rPr>
        <w:t xml:space="preserve">Here is an example input file to create ligamers investigating the </w:t>
      </w:r>
      <w:r>
        <w:rPr>
          <w:rStyle w:val="phvro8t-x-x-120"/>
          <w:rFonts w:cs="Times New Roman"/>
        </w:rPr>
        <w:t xml:space="preserve">Gria3 </w:t>
      </w:r>
      <w:r>
        <w:rPr>
          <w:rFonts w:cs="Times New Roman"/>
        </w:rPr>
        <w:t xml:space="preserve">gene in Rats: </w:t>
      </w:r>
    </w:p>
    <w:p w14:paraId="6C16DDC8" w14:textId="77777777" w:rsidR="0060324F" w:rsidRDefault="0087170F">
      <w:pPr>
        <w:divId w:val="1299800179"/>
        <w:rPr>
          <w:rFonts w:eastAsia="Times New Roman" w:cs="Times New Roman"/>
        </w:rPr>
      </w:pPr>
      <w:r>
        <w:rPr>
          <w:rFonts w:eastAsia="Times New Roman" w:cs="Times New Roman"/>
        </w:rPr>
        <w:pict w14:anchorId="22CFFC13">
          <v:rect id="_x0000_i1271" style="width:0;height:1.5pt" o:hralign="center" o:hrstd="t" o:hr="t" fillcolor="#aaa" stroked="f"/>
        </w:pict>
      </w:r>
    </w:p>
    <w:tbl>
      <w:tblPr>
        <w:tblW w:w="0" w:type="auto"/>
        <w:tblCellSpacing w:w="0" w:type="dxa"/>
        <w:tblCellMar>
          <w:left w:w="0" w:type="dxa"/>
          <w:right w:w="0" w:type="dxa"/>
        </w:tblCellMar>
        <w:tblLook w:val="04A0" w:firstRow="1" w:lastRow="0" w:firstColumn="1" w:lastColumn="0" w:noHBand="0" w:noVBand="1"/>
      </w:tblPr>
      <w:tblGrid>
        <w:gridCol w:w="4236"/>
      </w:tblGrid>
      <w:tr w:rsidR="0060324F" w14:paraId="7858390C" w14:textId="77777777">
        <w:trPr>
          <w:divId w:val="351031255"/>
          <w:tblCellSpacing w:w="0" w:type="dxa"/>
        </w:trPr>
        <w:tc>
          <w:tcPr>
            <w:tcW w:w="0" w:type="auto"/>
            <w:noWrap/>
            <w:vAlign w:val="bottom"/>
          </w:tcPr>
          <w:p w14:paraId="444724B6" w14:textId="77777777" w:rsidR="0060324F" w:rsidRDefault="00803168">
            <w:pPr>
              <w:rPr>
                <w:rFonts w:eastAsia="Times New Roman" w:cs="Times New Roman"/>
              </w:rPr>
            </w:pPr>
            <w:r>
              <w:rPr>
                <w:rStyle w:val="phvr8t-"/>
                <w:rFonts w:eastAsia="Times New Roman" w:cs="Times New Roman"/>
              </w:rPr>
              <w:t xml:space="preserve"># Comment lines are ignored </w:t>
            </w:r>
          </w:p>
        </w:tc>
      </w:tr>
      <w:tr w:rsidR="0060324F" w14:paraId="48F059F4" w14:textId="77777777">
        <w:trPr>
          <w:divId w:val="351031255"/>
          <w:tblCellSpacing w:w="0" w:type="dxa"/>
        </w:trPr>
        <w:tc>
          <w:tcPr>
            <w:tcW w:w="0" w:type="auto"/>
            <w:noWrap/>
            <w:vAlign w:val="bottom"/>
          </w:tcPr>
          <w:p w14:paraId="6B9186E1" w14:textId="77777777" w:rsidR="0060324F" w:rsidRDefault="00803168">
            <w:pPr>
              <w:rPr>
                <w:rFonts w:eastAsia="Times New Roman" w:cs="Times New Roman"/>
              </w:rPr>
            </w:pPr>
            <w:r>
              <w:rPr>
                <w:rStyle w:val="phvr8t-"/>
                <w:rFonts w:eastAsia="Times New Roman" w:cs="Times New Roman"/>
              </w:rPr>
              <w:t xml:space="preserve">#Gene name </w:t>
            </w:r>
          </w:p>
        </w:tc>
      </w:tr>
      <w:tr w:rsidR="0060324F" w14:paraId="6DA73575" w14:textId="77777777">
        <w:trPr>
          <w:divId w:val="351031255"/>
          <w:tblCellSpacing w:w="0" w:type="dxa"/>
        </w:trPr>
        <w:tc>
          <w:tcPr>
            <w:tcW w:w="0" w:type="auto"/>
            <w:noWrap/>
            <w:vAlign w:val="bottom"/>
          </w:tcPr>
          <w:p w14:paraId="47B7B4FD" w14:textId="77777777" w:rsidR="0060324F" w:rsidRDefault="00803168">
            <w:pPr>
              <w:rPr>
                <w:rFonts w:eastAsia="Times New Roman" w:cs="Times New Roman"/>
              </w:rPr>
            </w:pPr>
            <w:r>
              <w:rPr>
                <w:rStyle w:val="phvr8t-"/>
                <w:rFonts w:eastAsia="Times New Roman" w:cs="Times New Roman"/>
              </w:rPr>
              <w:t xml:space="preserve"> GRIA3 </w:t>
            </w:r>
          </w:p>
        </w:tc>
      </w:tr>
      <w:tr w:rsidR="0060324F" w14:paraId="130134B1" w14:textId="77777777">
        <w:trPr>
          <w:divId w:val="351031255"/>
          <w:tblCellSpacing w:w="0" w:type="dxa"/>
        </w:trPr>
        <w:tc>
          <w:tcPr>
            <w:tcW w:w="0" w:type="auto"/>
            <w:noWrap/>
            <w:vAlign w:val="bottom"/>
          </w:tcPr>
          <w:p w14:paraId="42BACAC1" w14:textId="77777777" w:rsidR="0060324F" w:rsidRDefault="00803168">
            <w:pPr>
              <w:rPr>
                <w:rFonts w:eastAsia="Times New Roman" w:cs="Times New Roman"/>
              </w:rPr>
            </w:pPr>
            <w:r>
              <w:rPr>
                <w:rStyle w:val="phvr8t-"/>
                <w:rFonts w:eastAsia="Times New Roman" w:cs="Times New Roman"/>
              </w:rPr>
              <w:t># PCR primers used - Solexa PE adaptor sequences</w:t>
            </w:r>
          </w:p>
        </w:tc>
      </w:tr>
      <w:tr w:rsidR="0060324F" w14:paraId="6A0A60DD" w14:textId="77777777">
        <w:trPr>
          <w:divId w:val="351031255"/>
          <w:tblCellSpacing w:w="0" w:type="dxa"/>
        </w:trPr>
        <w:tc>
          <w:tcPr>
            <w:tcW w:w="0" w:type="auto"/>
            <w:noWrap/>
            <w:vAlign w:val="bottom"/>
          </w:tcPr>
          <w:p w14:paraId="304F3754" w14:textId="77777777" w:rsidR="0060324F" w:rsidRDefault="00803168">
            <w:pPr>
              <w:rPr>
                <w:rFonts w:eastAsia="Times New Roman" w:cs="Times New Roman"/>
              </w:rPr>
            </w:pPr>
            <w:r>
              <w:rPr>
                <w:rStyle w:val="phvr8t-"/>
                <w:rFonts w:eastAsia="Times New Roman" w:cs="Times New Roman"/>
              </w:rPr>
              <w:t xml:space="preserve"># Five prime </w:t>
            </w:r>
          </w:p>
        </w:tc>
      </w:tr>
      <w:tr w:rsidR="0060324F" w14:paraId="5AA81DA1" w14:textId="77777777">
        <w:trPr>
          <w:divId w:val="351031255"/>
          <w:tblCellSpacing w:w="0" w:type="dxa"/>
        </w:trPr>
        <w:tc>
          <w:tcPr>
            <w:tcW w:w="0" w:type="auto"/>
            <w:noWrap/>
            <w:vAlign w:val="bottom"/>
          </w:tcPr>
          <w:p w14:paraId="2B32E5D6" w14:textId="77777777" w:rsidR="0060324F" w:rsidRDefault="00803168">
            <w:pPr>
              <w:rPr>
                <w:rFonts w:eastAsia="Times New Roman" w:cs="Times New Roman"/>
              </w:rPr>
            </w:pPr>
            <w:r>
              <w:rPr>
                <w:rStyle w:val="phvr8t-"/>
                <w:rFonts w:eastAsia="Times New Roman" w:cs="Times New Roman"/>
              </w:rPr>
              <w:t xml:space="preserve">PCR-Primer-5_-ATCTGAGCGGGCTGGCAAGGC </w:t>
            </w:r>
          </w:p>
        </w:tc>
      </w:tr>
      <w:tr w:rsidR="0060324F" w14:paraId="64F1C954" w14:textId="77777777">
        <w:trPr>
          <w:divId w:val="351031255"/>
          <w:tblCellSpacing w:w="0" w:type="dxa"/>
        </w:trPr>
        <w:tc>
          <w:tcPr>
            <w:tcW w:w="0" w:type="auto"/>
            <w:noWrap/>
            <w:vAlign w:val="bottom"/>
          </w:tcPr>
          <w:p w14:paraId="7E858FFD" w14:textId="77777777" w:rsidR="0060324F" w:rsidRDefault="00803168">
            <w:pPr>
              <w:rPr>
                <w:rFonts w:eastAsia="Times New Roman" w:cs="Times New Roman"/>
              </w:rPr>
            </w:pPr>
            <w:r>
              <w:rPr>
                <w:rStyle w:val="phvr8t-"/>
                <w:rFonts w:eastAsia="Times New Roman" w:cs="Times New Roman"/>
              </w:rPr>
              <w:t xml:space="preserve">#Three Prime </w:t>
            </w:r>
          </w:p>
        </w:tc>
      </w:tr>
      <w:tr w:rsidR="0060324F" w14:paraId="79023E60" w14:textId="77777777">
        <w:trPr>
          <w:divId w:val="351031255"/>
          <w:tblCellSpacing w:w="0" w:type="dxa"/>
        </w:trPr>
        <w:tc>
          <w:tcPr>
            <w:tcW w:w="0" w:type="auto"/>
            <w:noWrap/>
            <w:vAlign w:val="bottom"/>
          </w:tcPr>
          <w:p w14:paraId="2AC5956D" w14:textId="77777777" w:rsidR="0060324F" w:rsidRDefault="00803168">
            <w:pPr>
              <w:rPr>
                <w:rFonts w:eastAsia="Times New Roman" w:cs="Times New Roman"/>
              </w:rPr>
            </w:pPr>
            <w:r>
              <w:rPr>
                <w:rStyle w:val="phvr8t-"/>
                <w:rFonts w:eastAsia="Times New Roman" w:cs="Times New Roman"/>
              </w:rPr>
              <w:t xml:space="preserve">PCR-Primer-3_-GCCTCCCTCGCGCCATCAGA </w:t>
            </w:r>
          </w:p>
        </w:tc>
      </w:tr>
      <w:tr w:rsidR="0060324F" w14:paraId="714EB53C" w14:textId="77777777">
        <w:trPr>
          <w:divId w:val="351031255"/>
          <w:tblCellSpacing w:w="0" w:type="dxa"/>
        </w:trPr>
        <w:tc>
          <w:tcPr>
            <w:tcW w:w="0" w:type="auto"/>
            <w:noWrap/>
            <w:vAlign w:val="bottom"/>
          </w:tcPr>
          <w:p w14:paraId="661FE986" w14:textId="77777777" w:rsidR="0060324F" w:rsidRDefault="0060324F">
            <w:pPr>
              <w:rPr>
                <w:rFonts w:eastAsia="Times New Roman" w:cs="Times New Roman"/>
              </w:rPr>
            </w:pPr>
          </w:p>
        </w:tc>
      </w:tr>
    </w:tbl>
    <w:p w14:paraId="738BACCA" w14:textId="77777777" w:rsidR="0060324F" w:rsidRDefault="0087170F">
      <w:pPr>
        <w:divId w:val="1299800179"/>
        <w:rPr>
          <w:rFonts w:eastAsia="Times New Roman" w:cs="Times New Roman"/>
        </w:rPr>
      </w:pPr>
      <w:r>
        <w:rPr>
          <w:rFonts w:eastAsia="Times New Roman" w:cs="Times New Roman"/>
        </w:rPr>
        <w:pict w14:anchorId="200618FB">
          <v:rect id="_x0000_i1272" style="width:0;height:1.5pt" o:hralign="center" o:hrstd="t" o:hr="t" fillcolor="#aaa" stroked="f"/>
        </w:pict>
      </w:r>
    </w:p>
    <w:p w14:paraId="5070B419" w14:textId="77777777" w:rsidR="0060324F" w:rsidRDefault="0087170F">
      <w:pPr>
        <w:divId w:val="753475738"/>
        <w:rPr>
          <w:rFonts w:eastAsia="Times New Roman" w:cs="Times New Roman"/>
        </w:rPr>
      </w:pPr>
      <w:r>
        <w:rPr>
          <w:rFonts w:eastAsia="Times New Roman" w:cs="Times New Roman"/>
        </w:rPr>
        <w:pict w14:anchorId="24F911E1">
          <v:rect id="_x0000_i1273" style="width:0;height:1.5pt" o:hralign="center" o:hrstd="t" o:hr="t" fillcolor="#aaa" stroked="f"/>
        </w:pict>
      </w:r>
    </w:p>
    <w:tbl>
      <w:tblPr>
        <w:tblW w:w="0" w:type="auto"/>
        <w:tblCellSpacing w:w="0" w:type="dxa"/>
        <w:tblCellMar>
          <w:left w:w="0" w:type="dxa"/>
          <w:right w:w="0" w:type="dxa"/>
        </w:tblCellMar>
        <w:tblLook w:val="04A0" w:firstRow="1" w:lastRow="0" w:firstColumn="1" w:lastColumn="0" w:noHBand="0" w:noVBand="1"/>
      </w:tblPr>
      <w:tblGrid>
        <w:gridCol w:w="2142"/>
        <w:gridCol w:w="440"/>
        <w:gridCol w:w="431"/>
        <w:gridCol w:w="471"/>
        <w:gridCol w:w="381"/>
        <w:gridCol w:w="901"/>
        <w:gridCol w:w="1861"/>
        <w:gridCol w:w="1041"/>
        <w:gridCol w:w="972"/>
      </w:tblGrid>
      <w:tr w:rsidR="0060324F" w14:paraId="16545507" w14:textId="77777777">
        <w:trPr>
          <w:divId w:val="1991866805"/>
          <w:tblCellSpacing w:w="0" w:type="dxa"/>
        </w:trPr>
        <w:tc>
          <w:tcPr>
            <w:tcW w:w="0" w:type="auto"/>
            <w:noWrap/>
            <w:vAlign w:val="bottom"/>
          </w:tcPr>
          <w:p w14:paraId="0EBA0085" w14:textId="77777777" w:rsidR="0060324F" w:rsidRDefault="00803168">
            <w:pPr>
              <w:rPr>
                <w:rFonts w:eastAsia="Times New Roman" w:cs="Times New Roman"/>
              </w:rPr>
            </w:pPr>
            <w:r>
              <w:rPr>
                <w:rStyle w:val="phvr8t-"/>
                <w:rFonts w:eastAsia="Times New Roman" w:cs="Times New Roman"/>
              </w:rPr>
              <w:t xml:space="preserve">ExonId </w:t>
            </w:r>
          </w:p>
        </w:tc>
        <w:tc>
          <w:tcPr>
            <w:tcW w:w="0" w:type="auto"/>
            <w:noWrap/>
            <w:vAlign w:val="bottom"/>
          </w:tcPr>
          <w:p w14:paraId="10B2B534" w14:textId="77777777" w:rsidR="0060324F" w:rsidRDefault="00803168">
            <w:pPr>
              <w:jc w:val="center"/>
              <w:rPr>
                <w:rFonts w:eastAsia="Times New Roman" w:cs="Times New Roman"/>
              </w:rPr>
            </w:pPr>
            <w:r>
              <w:rPr>
                <w:rStyle w:val="phvr8t-"/>
                <w:rFonts w:eastAsia="Times New Roman" w:cs="Times New Roman"/>
              </w:rPr>
              <w:t>LigID</w:t>
            </w:r>
          </w:p>
        </w:tc>
        <w:tc>
          <w:tcPr>
            <w:tcW w:w="0" w:type="auto"/>
            <w:noWrap/>
            <w:vAlign w:val="bottom"/>
          </w:tcPr>
          <w:p w14:paraId="32DE38EC" w14:textId="77777777" w:rsidR="0060324F" w:rsidRDefault="00803168">
            <w:pPr>
              <w:jc w:val="center"/>
              <w:rPr>
                <w:rFonts w:eastAsia="Times New Roman" w:cs="Times New Roman"/>
              </w:rPr>
            </w:pPr>
            <w:r>
              <w:rPr>
                <w:rStyle w:val="phvr8t-"/>
                <w:rFonts w:eastAsia="Times New Roman" w:cs="Times New Roman"/>
              </w:rPr>
              <w:t>Name</w:t>
            </w:r>
          </w:p>
        </w:tc>
        <w:tc>
          <w:tcPr>
            <w:tcW w:w="0" w:type="auto"/>
            <w:noWrap/>
            <w:vAlign w:val="bottom"/>
          </w:tcPr>
          <w:p w14:paraId="123A95F2" w14:textId="77777777" w:rsidR="0060324F" w:rsidRDefault="00803168">
            <w:pPr>
              <w:jc w:val="center"/>
              <w:rPr>
                <w:rFonts w:eastAsia="Times New Roman" w:cs="Times New Roman"/>
              </w:rPr>
            </w:pPr>
            <w:r>
              <w:rPr>
                <w:rStyle w:val="phvr8t-"/>
                <w:rFonts w:eastAsia="Times New Roman" w:cs="Times New Roman"/>
              </w:rPr>
              <w:t>Strand</w:t>
            </w:r>
          </w:p>
        </w:tc>
        <w:tc>
          <w:tcPr>
            <w:tcW w:w="0" w:type="auto"/>
            <w:noWrap/>
            <w:vAlign w:val="bottom"/>
          </w:tcPr>
          <w:p w14:paraId="6C972114" w14:textId="77777777" w:rsidR="0060324F" w:rsidRDefault="00803168">
            <w:pPr>
              <w:jc w:val="center"/>
              <w:rPr>
                <w:rFonts w:eastAsia="Times New Roman" w:cs="Times New Roman"/>
              </w:rPr>
            </w:pPr>
            <w:r>
              <w:rPr>
                <w:rStyle w:val="phvr8t-"/>
                <w:rFonts w:eastAsia="Times New Roman" w:cs="Times New Roman"/>
              </w:rPr>
              <w:t>Code</w:t>
            </w:r>
          </w:p>
        </w:tc>
        <w:tc>
          <w:tcPr>
            <w:tcW w:w="0" w:type="auto"/>
            <w:noWrap/>
            <w:vAlign w:val="bottom"/>
          </w:tcPr>
          <w:p w14:paraId="7CDCF6FF" w14:textId="77777777" w:rsidR="0060324F" w:rsidRDefault="00803168">
            <w:pPr>
              <w:jc w:val="center"/>
              <w:rPr>
                <w:rFonts w:eastAsia="Times New Roman" w:cs="Times New Roman"/>
              </w:rPr>
            </w:pPr>
            <w:r>
              <w:rPr>
                <w:rStyle w:val="phvr8t-"/>
                <w:rFonts w:eastAsia="Times New Roman" w:cs="Times New Roman"/>
              </w:rPr>
              <w:t>TargetPrime</w:t>
            </w:r>
          </w:p>
        </w:tc>
        <w:tc>
          <w:tcPr>
            <w:tcW w:w="0" w:type="auto"/>
            <w:noWrap/>
            <w:vAlign w:val="bottom"/>
          </w:tcPr>
          <w:p w14:paraId="43FC82DB" w14:textId="77777777" w:rsidR="0060324F" w:rsidRDefault="00803168">
            <w:pPr>
              <w:jc w:val="center"/>
              <w:rPr>
                <w:rFonts w:eastAsia="Times New Roman" w:cs="Times New Roman"/>
              </w:rPr>
            </w:pPr>
            <w:r>
              <w:rPr>
                <w:rStyle w:val="phvr8t-"/>
                <w:rFonts w:eastAsia="Times New Roman" w:cs="Times New Roman"/>
              </w:rPr>
              <w:t xml:space="preserve">bedLoc </w:t>
            </w:r>
          </w:p>
        </w:tc>
        <w:tc>
          <w:tcPr>
            <w:tcW w:w="0" w:type="auto"/>
            <w:noWrap/>
            <w:vAlign w:val="bottom"/>
          </w:tcPr>
          <w:p w14:paraId="4934ECE4" w14:textId="77777777" w:rsidR="0060324F" w:rsidRDefault="00803168">
            <w:pPr>
              <w:jc w:val="center"/>
              <w:rPr>
                <w:rFonts w:eastAsia="Times New Roman" w:cs="Times New Roman"/>
              </w:rPr>
            </w:pPr>
            <w:r>
              <w:rPr>
                <w:rStyle w:val="phvr8t-"/>
                <w:rFonts w:eastAsia="Times New Roman" w:cs="Times New Roman"/>
              </w:rPr>
              <w:t xml:space="preserve">SetID </w:t>
            </w:r>
          </w:p>
        </w:tc>
        <w:tc>
          <w:tcPr>
            <w:tcW w:w="0" w:type="auto"/>
            <w:noWrap/>
            <w:vAlign w:val="bottom"/>
          </w:tcPr>
          <w:p w14:paraId="0E70BECC" w14:textId="77777777" w:rsidR="0060324F" w:rsidRDefault="00803168">
            <w:pPr>
              <w:jc w:val="center"/>
              <w:rPr>
                <w:rFonts w:eastAsia="Times New Roman" w:cs="Times New Roman"/>
              </w:rPr>
            </w:pPr>
            <w:r>
              <w:rPr>
                <w:rStyle w:val="phvr8t-"/>
                <w:rFonts w:eastAsia="Times New Roman" w:cs="Times New Roman"/>
              </w:rPr>
              <w:t xml:space="preserve">ConstID </w:t>
            </w:r>
          </w:p>
        </w:tc>
      </w:tr>
      <w:tr w:rsidR="0060324F" w14:paraId="6F4E5C00" w14:textId="77777777">
        <w:trPr>
          <w:divId w:val="1991866805"/>
          <w:tblCellSpacing w:w="0" w:type="dxa"/>
        </w:trPr>
        <w:tc>
          <w:tcPr>
            <w:tcW w:w="0" w:type="auto"/>
            <w:noWrap/>
            <w:vAlign w:val="bottom"/>
          </w:tcPr>
          <w:p w14:paraId="3C4EBADF" w14:textId="77777777" w:rsidR="0060324F" w:rsidRDefault="00803168">
            <w:pPr>
              <w:rPr>
                <w:rFonts w:eastAsia="Times New Roman" w:cs="Times New Roman"/>
              </w:rPr>
            </w:pPr>
            <w:r>
              <w:rPr>
                <w:rStyle w:val="phvr8t-"/>
                <w:rFonts w:eastAsia="Times New Roman" w:cs="Times New Roman"/>
              </w:rPr>
              <w:t xml:space="preserve">&lt;Gria3_201/202-Shared-I14 </w:t>
            </w:r>
          </w:p>
        </w:tc>
        <w:tc>
          <w:tcPr>
            <w:tcW w:w="0" w:type="auto"/>
            <w:noWrap/>
            <w:vAlign w:val="bottom"/>
          </w:tcPr>
          <w:p w14:paraId="3363C1DF" w14:textId="77777777" w:rsidR="0060324F" w:rsidRDefault="00803168">
            <w:pPr>
              <w:jc w:val="center"/>
              <w:rPr>
                <w:rFonts w:eastAsia="Times New Roman" w:cs="Times New Roman"/>
              </w:rPr>
            </w:pPr>
            <w:r>
              <w:rPr>
                <w:rStyle w:val="phvr8t-"/>
                <w:rFonts w:eastAsia="Times New Roman" w:cs="Times New Roman"/>
              </w:rPr>
              <w:t xml:space="preserve">10 </w:t>
            </w:r>
          </w:p>
        </w:tc>
        <w:tc>
          <w:tcPr>
            <w:tcW w:w="0" w:type="auto"/>
            <w:noWrap/>
            <w:vAlign w:val="bottom"/>
          </w:tcPr>
          <w:p w14:paraId="15115F15"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56795EA7"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09310516" w14:textId="77777777" w:rsidR="0060324F" w:rsidRDefault="00803168">
            <w:pPr>
              <w:jc w:val="center"/>
              <w:rPr>
                <w:rFonts w:eastAsia="Times New Roman" w:cs="Times New Roman"/>
              </w:rPr>
            </w:pPr>
            <w:r>
              <w:rPr>
                <w:rStyle w:val="phvr8t-"/>
                <w:rFonts w:eastAsia="Times New Roman" w:cs="Times New Roman"/>
              </w:rPr>
              <w:t xml:space="preserve">TC </w:t>
            </w:r>
          </w:p>
        </w:tc>
        <w:tc>
          <w:tcPr>
            <w:tcW w:w="0" w:type="auto"/>
            <w:noWrap/>
            <w:vAlign w:val="bottom"/>
          </w:tcPr>
          <w:p w14:paraId="389CDD5B" w14:textId="77777777" w:rsidR="0060324F" w:rsidRDefault="00803168">
            <w:pPr>
              <w:jc w:val="center"/>
              <w:rPr>
                <w:rFonts w:eastAsia="Times New Roman" w:cs="Times New Roman"/>
              </w:rPr>
            </w:pPr>
            <w:r>
              <w:rPr>
                <w:rStyle w:val="phvr8t-"/>
                <w:rFonts w:eastAsia="Times New Roman" w:cs="Times New Roman"/>
              </w:rPr>
              <w:t xml:space="preserve">5 </w:t>
            </w:r>
          </w:p>
        </w:tc>
        <w:tc>
          <w:tcPr>
            <w:tcW w:w="0" w:type="auto"/>
            <w:noWrap/>
            <w:vAlign w:val="bottom"/>
          </w:tcPr>
          <w:p w14:paraId="74E4C705" w14:textId="77777777" w:rsidR="0060324F" w:rsidRDefault="00803168">
            <w:pPr>
              <w:jc w:val="center"/>
              <w:rPr>
                <w:rFonts w:eastAsia="Times New Roman" w:cs="Times New Roman"/>
              </w:rPr>
            </w:pPr>
            <w:r>
              <w:rPr>
                <w:rStyle w:val="phvr8t-"/>
                <w:rFonts w:eastAsia="Times New Roman" w:cs="Times New Roman"/>
              </w:rPr>
              <w:t>X:127903250-127903350</w:t>
            </w:r>
          </w:p>
        </w:tc>
        <w:tc>
          <w:tcPr>
            <w:tcW w:w="0" w:type="auto"/>
            <w:noWrap/>
            <w:vAlign w:val="bottom"/>
          </w:tcPr>
          <w:p w14:paraId="07B3F84A" w14:textId="77777777" w:rsidR="0060324F" w:rsidRDefault="00803168">
            <w:pPr>
              <w:jc w:val="center"/>
              <w:rPr>
                <w:rFonts w:eastAsia="Times New Roman" w:cs="Times New Roman"/>
              </w:rPr>
            </w:pPr>
            <w:r>
              <w:rPr>
                <w:rStyle w:val="phvr8t-"/>
                <w:rFonts w:eastAsia="Times New Roman" w:cs="Times New Roman"/>
              </w:rPr>
              <w:t>NANNNNNN</w:t>
            </w:r>
          </w:p>
        </w:tc>
        <w:tc>
          <w:tcPr>
            <w:tcW w:w="0" w:type="auto"/>
            <w:noWrap/>
            <w:vAlign w:val="bottom"/>
          </w:tcPr>
          <w:p w14:paraId="1E48F0E6" w14:textId="77777777" w:rsidR="0060324F" w:rsidRDefault="00803168">
            <w:pPr>
              <w:jc w:val="center"/>
              <w:rPr>
                <w:rFonts w:eastAsia="Times New Roman" w:cs="Times New Roman"/>
              </w:rPr>
            </w:pPr>
            <w:r>
              <w:rPr>
                <w:rStyle w:val="phvr8t-"/>
                <w:rFonts w:eastAsia="Times New Roman" w:cs="Times New Roman"/>
              </w:rPr>
              <w:t>201_2_intron</w:t>
            </w:r>
          </w:p>
        </w:tc>
      </w:tr>
      <w:tr w:rsidR="0060324F" w14:paraId="3EE7A3FF" w14:textId="77777777">
        <w:trPr>
          <w:divId w:val="1991866805"/>
          <w:tblCellSpacing w:w="0" w:type="dxa"/>
        </w:trPr>
        <w:tc>
          <w:tcPr>
            <w:tcW w:w="0" w:type="auto"/>
            <w:noWrap/>
            <w:vAlign w:val="bottom"/>
          </w:tcPr>
          <w:p w14:paraId="2C2C71E6" w14:textId="77777777" w:rsidR="0060324F" w:rsidRDefault="00803168">
            <w:pPr>
              <w:rPr>
                <w:rFonts w:eastAsia="Times New Roman" w:cs="Times New Roman"/>
              </w:rPr>
            </w:pPr>
            <w:r>
              <w:rPr>
                <w:rStyle w:val="phvr8t-"/>
                <w:rFonts w:eastAsia="Times New Roman" w:cs="Times New Roman"/>
              </w:rPr>
              <w:t>&lt;Gria33_201/202-Shared-I14</w:t>
            </w:r>
          </w:p>
        </w:tc>
        <w:tc>
          <w:tcPr>
            <w:tcW w:w="0" w:type="auto"/>
            <w:noWrap/>
            <w:vAlign w:val="bottom"/>
          </w:tcPr>
          <w:p w14:paraId="401A4ECF" w14:textId="77777777" w:rsidR="0060324F" w:rsidRDefault="00803168">
            <w:pPr>
              <w:jc w:val="center"/>
              <w:rPr>
                <w:rFonts w:eastAsia="Times New Roman" w:cs="Times New Roman"/>
              </w:rPr>
            </w:pPr>
            <w:r>
              <w:rPr>
                <w:rStyle w:val="phvr8t-"/>
                <w:rFonts w:eastAsia="Times New Roman" w:cs="Times New Roman"/>
              </w:rPr>
              <w:t xml:space="preserve">9 </w:t>
            </w:r>
          </w:p>
        </w:tc>
        <w:tc>
          <w:tcPr>
            <w:tcW w:w="0" w:type="auto"/>
            <w:noWrap/>
            <w:vAlign w:val="bottom"/>
          </w:tcPr>
          <w:p w14:paraId="4C4E3543"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6F5E31EA"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0BADD167" w14:textId="77777777" w:rsidR="0060324F" w:rsidRDefault="00803168">
            <w:pPr>
              <w:jc w:val="center"/>
              <w:rPr>
                <w:rFonts w:eastAsia="Times New Roman" w:cs="Times New Roman"/>
              </w:rPr>
            </w:pPr>
            <w:r>
              <w:rPr>
                <w:rStyle w:val="phvr8t-"/>
                <w:rFonts w:eastAsia="Times New Roman" w:cs="Times New Roman"/>
              </w:rPr>
              <w:t xml:space="preserve">T </w:t>
            </w:r>
          </w:p>
        </w:tc>
        <w:tc>
          <w:tcPr>
            <w:tcW w:w="0" w:type="auto"/>
            <w:noWrap/>
            <w:vAlign w:val="bottom"/>
          </w:tcPr>
          <w:p w14:paraId="26470568" w14:textId="77777777" w:rsidR="0060324F" w:rsidRDefault="00803168">
            <w:pPr>
              <w:jc w:val="center"/>
              <w:rPr>
                <w:rFonts w:eastAsia="Times New Roman" w:cs="Times New Roman"/>
              </w:rPr>
            </w:pPr>
            <w:r>
              <w:rPr>
                <w:rStyle w:val="phvr8t-"/>
                <w:rFonts w:eastAsia="Times New Roman" w:cs="Times New Roman"/>
              </w:rPr>
              <w:t xml:space="preserve">3 </w:t>
            </w:r>
          </w:p>
        </w:tc>
        <w:tc>
          <w:tcPr>
            <w:tcW w:w="0" w:type="auto"/>
            <w:noWrap/>
            <w:vAlign w:val="bottom"/>
          </w:tcPr>
          <w:p w14:paraId="0DA727F9" w14:textId="77777777" w:rsidR="0060324F" w:rsidRDefault="00803168">
            <w:pPr>
              <w:jc w:val="center"/>
              <w:rPr>
                <w:rFonts w:eastAsia="Times New Roman" w:cs="Times New Roman"/>
              </w:rPr>
            </w:pPr>
            <w:r>
              <w:rPr>
                <w:rStyle w:val="phvr8t-"/>
                <w:rFonts w:eastAsia="Times New Roman" w:cs="Times New Roman"/>
              </w:rPr>
              <w:t>X:127903210-127903249</w:t>
            </w:r>
          </w:p>
        </w:tc>
        <w:tc>
          <w:tcPr>
            <w:tcW w:w="0" w:type="auto"/>
            <w:noWrap/>
            <w:vAlign w:val="bottom"/>
          </w:tcPr>
          <w:p w14:paraId="60B52FFB" w14:textId="77777777" w:rsidR="0060324F" w:rsidRDefault="00803168">
            <w:pPr>
              <w:jc w:val="center"/>
              <w:rPr>
                <w:rFonts w:eastAsia="Times New Roman" w:cs="Times New Roman"/>
              </w:rPr>
            </w:pPr>
            <w:r>
              <w:rPr>
                <w:rStyle w:val="phvr8t-"/>
                <w:rFonts w:eastAsia="Times New Roman" w:cs="Times New Roman"/>
              </w:rPr>
              <w:t>NNNNNNNN</w:t>
            </w:r>
          </w:p>
        </w:tc>
        <w:tc>
          <w:tcPr>
            <w:tcW w:w="0" w:type="auto"/>
            <w:noWrap/>
            <w:vAlign w:val="bottom"/>
          </w:tcPr>
          <w:p w14:paraId="21FE96B0" w14:textId="77777777" w:rsidR="0060324F" w:rsidRDefault="00803168">
            <w:pPr>
              <w:jc w:val="center"/>
              <w:rPr>
                <w:rFonts w:eastAsia="Times New Roman" w:cs="Times New Roman"/>
              </w:rPr>
            </w:pPr>
            <w:r>
              <w:rPr>
                <w:rStyle w:val="phvr8t-"/>
                <w:rFonts w:eastAsia="Times New Roman" w:cs="Times New Roman"/>
              </w:rPr>
              <w:t>201_2_intron</w:t>
            </w:r>
          </w:p>
        </w:tc>
      </w:tr>
      <w:tr w:rsidR="0060324F" w14:paraId="57BA09BE" w14:textId="77777777">
        <w:trPr>
          <w:divId w:val="1991866805"/>
          <w:tblCellSpacing w:w="0" w:type="dxa"/>
        </w:trPr>
        <w:tc>
          <w:tcPr>
            <w:tcW w:w="0" w:type="auto"/>
            <w:noWrap/>
            <w:vAlign w:val="bottom"/>
          </w:tcPr>
          <w:p w14:paraId="578B411B" w14:textId="77777777" w:rsidR="0060324F" w:rsidRDefault="00803168">
            <w:pPr>
              <w:rPr>
                <w:rFonts w:eastAsia="Times New Roman" w:cs="Times New Roman"/>
              </w:rPr>
            </w:pPr>
            <w:r>
              <w:rPr>
                <w:rStyle w:val="phvr8t-"/>
                <w:rFonts w:eastAsia="Times New Roman" w:cs="Times New Roman"/>
              </w:rPr>
              <w:t xml:space="preserve">&lt;Gria33_201/202-E15 </w:t>
            </w:r>
          </w:p>
        </w:tc>
        <w:tc>
          <w:tcPr>
            <w:tcW w:w="0" w:type="auto"/>
            <w:noWrap/>
            <w:vAlign w:val="bottom"/>
          </w:tcPr>
          <w:p w14:paraId="144D8FFD" w14:textId="77777777" w:rsidR="0060324F" w:rsidRDefault="00803168">
            <w:pPr>
              <w:jc w:val="center"/>
              <w:rPr>
                <w:rFonts w:eastAsia="Times New Roman" w:cs="Times New Roman"/>
              </w:rPr>
            </w:pPr>
            <w:r>
              <w:rPr>
                <w:rStyle w:val="phvr8t-"/>
                <w:rFonts w:eastAsia="Times New Roman" w:cs="Times New Roman"/>
              </w:rPr>
              <w:t xml:space="preserve">8 </w:t>
            </w:r>
          </w:p>
        </w:tc>
        <w:tc>
          <w:tcPr>
            <w:tcW w:w="0" w:type="auto"/>
            <w:noWrap/>
            <w:vAlign w:val="bottom"/>
          </w:tcPr>
          <w:p w14:paraId="7E9994F4"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64F44FBF"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0BA43D03" w14:textId="77777777" w:rsidR="0060324F" w:rsidRDefault="00803168">
            <w:pPr>
              <w:jc w:val="center"/>
              <w:rPr>
                <w:rFonts w:eastAsia="Times New Roman" w:cs="Times New Roman"/>
              </w:rPr>
            </w:pPr>
            <w:r>
              <w:rPr>
                <w:rStyle w:val="phvr8t-"/>
                <w:rFonts w:eastAsia="Times New Roman" w:cs="Times New Roman"/>
              </w:rPr>
              <w:t xml:space="preserve">TC </w:t>
            </w:r>
          </w:p>
        </w:tc>
        <w:tc>
          <w:tcPr>
            <w:tcW w:w="0" w:type="auto"/>
            <w:noWrap/>
            <w:vAlign w:val="bottom"/>
          </w:tcPr>
          <w:p w14:paraId="36C561C6" w14:textId="77777777" w:rsidR="0060324F" w:rsidRDefault="00803168">
            <w:pPr>
              <w:jc w:val="center"/>
              <w:rPr>
                <w:rFonts w:eastAsia="Times New Roman" w:cs="Times New Roman"/>
              </w:rPr>
            </w:pPr>
            <w:r>
              <w:rPr>
                <w:rStyle w:val="phvr8t-"/>
                <w:rFonts w:eastAsia="Times New Roman" w:cs="Times New Roman"/>
              </w:rPr>
              <w:t xml:space="preserve">5 </w:t>
            </w:r>
          </w:p>
        </w:tc>
        <w:tc>
          <w:tcPr>
            <w:tcW w:w="0" w:type="auto"/>
            <w:noWrap/>
            <w:vAlign w:val="bottom"/>
          </w:tcPr>
          <w:p w14:paraId="4D44BFEC" w14:textId="77777777" w:rsidR="0060324F" w:rsidRDefault="00803168">
            <w:pPr>
              <w:jc w:val="center"/>
              <w:rPr>
                <w:rFonts w:eastAsia="Times New Roman" w:cs="Times New Roman"/>
              </w:rPr>
            </w:pPr>
            <w:r>
              <w:rPr>
                <w:rStyle w:val="phvr8t-"/>
                <w:rFonts w:eastAsia="Times New Roman" w:cs="Times New Roman"/>
              </w:rPr>
              <w:t>X:127914822-127915069</w:t>
            </w:r>
          </w:p>
        </w:tc>
        <w:tc>
          <w:tcPr>
            <w:tcW w:w="0" w:type="auto"/>
            <w:noWrap/>
            <w:vAlign w:val="bottom"/>
          </w:tcPr>
          <w:p w14:paraId="61839627" w14:textId="77777777" w:rsidR="0060324F" w:rsidRDefault="00803168">
            <w:pPr>
              <w:jc w:val="center"/>
              <w:rPr>
                <w:rFonts w:eastAsia="Times New Roman" w:cs="Times New Roman"/>
              </w:rPr>
            </w:pPr>
            <w:r>
              <w:rPr>
                <w:rStyle w:val="phvr8t-"/>
                <w:rFonts w:eastAsia="Times New Roman" w:cs="Times New Roman"/>
              </w:rPr>
              <w:t xml:space="preserve">NNNNNNN </w:t>
            </w:r>
          </w:p>
        </w:tc>
        <w:tc>
          <w:tcPr>
            <w:tcW w:w="0" w:type="auto"/>
            <w:noWrap/>
            <w:vAlign w:val="bottom"/>
          </w:tcPr>
          <w:p w14:paraId="102432B5" w14:textId="77777777" w:rsidR="0060324F" w:rsidRDefault="00803168">
            <w:pPr>
              <w:jc w:val="center"/>
              <w:rPr>
                <w:rFonts w:eastAsia="Times New Roman" w:cs="Times New Roman"/>
              </w:rPr>
            </w:pPr>
            <w:r>
              <w:rPr>
                <w:rStyle w:val="phvr8t-"/>
                <w:rFonts w:eastAsia="Times New Roman" w:cs="Times New Roman"/>
              </w:rPr>
              <w:t xml:space="preserve">201,202 </w:t>
            </w:r>
          </w:p>
        </w:tc>
      </w:tr>
      <w:tr w:rsidR="0060324F" w14:paraId="15375F48" w14:textId="77777777">
        <w:trPr>
          <w:divId w:val="1991866805"/>
          <w:tblCellSpacing w:w="0" w:type="dxa"/>
        </w:trPr>
        <w:tc>
          <w:tcPr>
            <w:tcW w:w="0" w:type="auto"/>
            <w:noWrap/>
            <w:vAlign w:val="bottom"/>
          </w:tcPr>
          <w:p w14:paraId="17149C83" w14:textId="77777777" w:rsidR="0060324F" w:rsidRDefault="00803168">
            <w:pPr>
              <w:rPr>
                <w:rFonts w:eastAsia="Times New Roman" w:cs="Times New Roman"/>
              </w:rPr>
            </w:pPr>
            <w:r>
              <w:rPr>
                <w:rStyle w:val="phvr8t-"/>
                <w:rFonts w:eastAsia="Times New Roman" w:cs="Times New Roman"/>
              </w:rPr>
              <w:t xml:space="preserve">&lt;Gria33_202-I14:15 </w:t>
            </w:r>
          </w:p>
        </w:tc>
        <w:tc>
          <w:tcPr>
            <w:tcW w:w="0" w:type="auto"/>
            <w:noWrap/>
            <w:vAlign w:val="bottom"/>
          </w:tcPr>
          <w:p w14:paraId="0CC502F1" w14:textId="77777777" w:rsidR="0060324F" w:rsidRDefault="00803168">
            <w:pPr>
              <w:jc w:val="center"/>
              <w:rPr>
                <w:rFonts w:eastAsia="Times New Roman" w:cs="Times New Roman"/>
              </w:rPr>
            </w:pPr>
            <w:r>
              <w:rPr>
                <w:rStyle w:val="phvr8t-"/>
                <w:rFonts w:eastAsia="Times New Roman" w:cs="Times New Roman"/>
              </w:rPr>
              <w:t xml:space="preserve">7 </w:t>
            </w:r>
          </w:p>
        </w:tc>
        <w:tc>
          <w:tcPr>
            <w:tcW w:w="0" w:type="auto"/>
            <w:noWrap/>
            <w:vAlign w:val="bottom"/>
          </w:tcPr>
          <w:p w14:paraId="7D0E979C"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33DB477D"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7E525E26" w14:textId="77777777" w:rsidR="0060324F"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tcPr>
          <w:p w14:paraId="38F2CC8B" w14:textId="77777777" w:rsidR="0060324F"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tcPr>
          <w:p w14:paraId="559DCA56" w14:textId="77777777" w:rsidR="0060324F" w:rsidRDefault="00803168">
            <w:pPr>
              <w:jc w:val="center"/>
              <w:rPr>
                <w:rFonts w:eastAsia="Times New Roman" w:cs="Times New Roman"/>
              </w:rPr>
            </w:pPr>
            <w:r>
              <w:rPr>
                <w:rStyle w:val="phvr8t-"/>
                <w:rFonts w:eastAsia="Times New Roman" w:cs="Times New Roman"/>
              </w:rPr>
              <w:t>X:127912345-127914821</w:t>
            </w:r>
          </w:p>
        </w:tc>
        <w:tc>
          <w:tcPr>
            <w:tcW w:w="0" w:type="auto"/>
            <w:noWrap/>
            <w:vAlign w:val="bottom"/>
          </w:tcPr>
          <w:p w14:paraId="216816EB" w14:textId="77777777" w:rsidR="0060324F" w:rsidRDefault="00803168">
            <w:pPr>
              <w:jc w:val="center"/>
              <w:rPr>
                <w:rFonts w:eastAsia="Times New Roman" w:cs="Times New Roman"/>
              </w:rPr>
            </w:pPr>
            <w:r>
              <w:rPr>
                <w:rStyle w:val="phvr8t-"/>
                <w:rFonts w:eastAsia="Times New Roman" w:cs="Times New Roman"/>
              </w:rPr>
              <w:t xml:space="preserve">TACACAT </w:t>
            </w:r>
          </w:p>
        </w:tc>
        <w:tc>
          <w:tcPr>
            <w:tcW w:w="0" w:type="auto"/>
            <w:noWrap/>
            <w:vAlign w:val="bottom"/>
          </w:tcPr>
          <w:p w14:paraId="3143E866" w14:textId="77777777" w:rsidR="0060324F" w:rsidRDefault="00803168">
            <w:pPr>
              <w:jc w:val="center"/>
              <w:rPr>
                <w:rFonts w:eastAsia="Times New Roman" w:cs="Times New Roman"/>
              </w:rPr>
            </w:pPr>
            <w:r>
              <w:rPr>
                <w:rStyle w:val="phvr8t-"/>
                <w:rFonts w:eastAsia="Times New Roman" w:cs="Times New Roman"/>
              </w:rPr>
              <w:t xml:space="preserve">202 </w:t>
            </w:r>
          </w:p>
        </w:tc>
      </w:tr>
      <w:tr w:rsidR="0060324F" w14:paraId="0E3ACC10" w14:textId="77777777">
        <w:trPr>
          <w:divId w:val="1991866805"/>
          <w:tblCellSpacing w:w="0" w:type="dxa"/>
        </w:trPr>
        <w:tc>
          <w:tcPr>
            <w:tcW w:w="0" w:type="auto"/>
            <w:noWrap/>
            <w:vAlign w:val="bottom"/>
          </w:tcPr>
          <w:p w14:paraId="084F18EA" w14:textId="77777777" w:rsidR="0060324F" w:rsidRDefault="00803168">
            <w:pPr>
              <w:rPr>
                <w:rFonts w:eastAsia="Times New Roman" w:cs="Times New Roman"/>
              </w:rPr>
            </w:pPr>
            <w:r>
              <w:rPr>
                <w:rStyle w:val="phvr8t-"/>
                <w:rFonts w:eastAsia="Times New Roman" w:cs="Times New Roman"/>
              </w:rPr>
              <w:t xml:space="preserve">&lt;Gria33_202-E14 </w:t>
            </w:r>
          </w:p>
        </w:tc>
        <w:tc>
          <w:tcPr>
            <w:tcW w:w="0" w:type="auto"/>
            <w:noWrap/>
            <w:vAlign w:val="bottom"/>
          </w:tcPr>
          <w:p w14:paraId="5D7B6E9F" w14:textId="77777777" w:rsidR="0060324F" w:rsidRDefault="00803168">
            <w:pPr>
              <w:jc w:val="center"/>
              <w:rPr>
                <w:rFonts w:eastAsia="Times New Roman" w:cs="Times New Roman"/>
              </w:rPr>
            </w:pPr>
            <w:r>
              <w:rPr>
                <w:rStyle w:val="phvr8t-"/>
                <w:rFonts w:eastAsia="Times New Roman" w:cs="Times New Roman"/>
              </w:rPr>
              <w:t xml:space="preserve">6 </w:t>
            </w:r>
          </w:p>
        </w:tc>
        <w:tc>
          <w:tcPr>
            <w:tcW w:w="0" w:type="auto"/>
            <w:noWrap/>
            <w:vAlign w:val="bottom"/>
          </w:tcPr>
          <w:p w14:paraId="634FAAA4"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02525077"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2AE59483" w14:textId="77777777" w:rsidR="0060324F"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tcPr>
          <w:p w14:paraId="447F30AC" w14:textId="77777777" w:rsidR="0060324F"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tcPr>
          <w:p w14:paraId="5E7B011D" w14:textId="77777777" w:rsidR="0060324F" w:rsidRDefault="00803168">
            <w:pPr>
              <w:jc w:val="center"/>
              <w:rPr>
                <w:rFonts w:eastAsia="Times New Roman" w:cs="Times New Roman"/>
              </w:rPr>
            </w:pPr>
            <w:r>
              <w:rPr>
                <w:rStyle w:val="phvr8t-"/>
                <w:rFonts w:eastAsia="Times New Roman" w:cs="Times New Roman"/>
              </w:rPr>
              <w:t>X:127912230-127912344</w:t>
            </w:r>
          </w:p>
        </w:tc>
        <w:tc>
          <w:tcPr>
            <w:tcW w:w="0" w:type="auto"/>
            <w:noWrap/>
            <w:vAlign w:val="bottom"/>
          </w:tcPr>
          <w:p w14:paraId="2FE68C14" w14:textId="77777777" w:rsidR="0060324F" w:rsidRDefault="00803168">
            <w:pPr>
              <w:jc w:val="center"/>
              <w:rPr>
                <w:rFonts w:eastAsia="Times New Roman" w:cs="Times New Roman"/>
              </w:rPr>
            </w:pPr>
            <w:r>
              <w:rPr>
                <w:rStyle w:val="phvr8t-"/>
                <w:rFonts w:eastAsia="Times New Roman" w:cs="Times New Roman"/>
              </w:rPr>
              <w:t xml:space="preserve">ACCCCAG </w:t>
            </w:r>
          </w:p>
        </w:tc>
        <w:tc>
          <w:tcPr>
            <w:tcW w:w="0" w:type="auto"/>
            <w:noWrap/>
            <w:vAlign w:val="bottom"/>
          </w:tcPr>
          <w:p w14:paraId="3A98AD3D" w14:textId="77777777" w:rsidR="0060324F" w:rsidRDefault="00803168">
            <w:pPr>
              <w:jc w:val="center"/>
              <w:rPr>
                <w:rFonts w:eastAsia="Times New Roman" w:cs="Times New Roman"/>
              </w:rPr>
            </w:pPr>
            <w:r>
              <w:rPr>
                <w:rStyle w:val="phvr8t-"/>
                <w:rFonts w:eastAsia="Times New Roman" w:cs="Times New Roman"/>
              </w:rPr>
              <w:t xml:space="preserve">202 </w:t>
            </w:r>
          </w:p>
        </w:tc>
      </w:tr>
      <w:tr w:rsidR="0060324F" w14:paraId="58917CF9" w14:textId="77777777">
        <w:trPr>
          <w:divId w:val="1991866805"/>
          <w:tblCellSpacing w:w="0" w:type="dxa"/>
        </w:trPr>
        <w:tc>
          <w:tcPr>
            <w:tcW w:w="0" w:type="auto"/>
            <w:noWrap/>
            <w:vAlign w:val="bottom"/>
          </w:tcPr>
          <w:p w14:paraId="00B33F8F" w14:textId="77777777" w:rsidR="0060324F" w:rsidRDefault="00803168">
            <w:pPr>
              <w:rPr>
                <w:rFonts w:eastAsia="Times New Roman" w:cs="Times New Roman"/>
              </w:rPr>
            </w:pPr>
            <w:r>
              <w:rPr>
                <w:rStyle w:val="phvr8t-"/>
                <w:rFonts w:eastAsia="Times New Roman" w:cs="Times New Roman"/>
              </w:rPr>
              <w:t xml:space="preserve">&lt;Gria33_201-I14:15 </w:t>
            </w:r>
          </w:p>
        </w:tc>
        <w:tc>
          <w:tcPr>
            <w:tcW w:w="0" w:type="auto"/>
            <w:noWrap/>
            <w:vAlign w:val="bottom"/>
          </w:tcPr>
          <w:p w14:paraId="7799F7D5" w14:textId="77777777" w:rsidR="0060324F" w:rsidRDefault="00803168">
            <w:pPr>
              <w:jc w:val="center"/>
              <w:rPr>
                <w:rFonts w:eastAsia="Times New Roman" w:cs="Times New Roman"/>
              </w:rPr>
            </w:pPr>
            <w:r>
              <w:rPr>
                <w:rStyle w:val="phvr8t-"/>
                <w:rFonts w:eastAsia="Times New Roman" w:cs="Times New Roman"/>
              </w:rPr>
              <w:t xml:space="preserve">5 </w:t>
            </w:r>
          </w:p>
        </w:tc>
        <w:tc>
          <w:tcPr>
            <w:tcW w:w="0" w:type="auto"/>
            <w:noWrap/>
            <w:vAlign w:val="bottom"/>
          </w:tcPr>
          <w:p w14:paraId="68C5B0FF"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03240D5E"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192183C0" w14:textId="77777777" w:rsidR="0060324F"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tcPr>
          <w:p w14:paraId="35C823DC" w14:textId="77777777" w:rsidR="0060324F"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tcPr>
          <w:p w14:paraId="5A1487DC" w14:textId="77777777" w:rsidR="0060324F" w:rsidRDefault="00803168">
            <w:pPr>
              <w:jc w:val="center"/>
              <w:rPr>
                <w:rFonts w:eastAsia="Times New Roman" w:cs="Times New Roman"/>
              </w:rPr>
            </w:pPr>
            <w:r>
              <w:rPr>
                <w:rStyle w:val="phvr8t-"/>
                <w:rFonts w:eastAsia="Times New Roman" w:cs="Times New Roman"/>
              </w:rPr>
              <w:t>X:127897499-127914821</w:t>
            </w:r>
          </w:p>
        </w:tc>
        <w:tc>
          <w:tcPr>
            <w:tcW w:w="0" w:type="auto"/>
            <w:noWrap/>
            <w:vAlign w:val="bottom"/>
          </w:tcPr>
          <w:p w14:paraId="60ACF410" w14:textId="77777777" w:rsidR="0060324F" w:rsidRDefault="00803168">
            <w:pPr>
              <w:jc w:val="center"/>
              <w:rPr>
                <w:rFonts w:eastAsia="Times New Roman" w:cs="Times New Roman"/>
              </w:rPr>
            </w:pPr>
            <w:r>
              <w:rPr>
                <w:rStyle w:val="phvr8t-"/>
                <w:rFonts w:eastAsia="Times New Roman" w:cs="Times New Roman"/>
              </w:rPr>
              <w:t xml:space="preserve">CGCGCAC </w:t>
            </w:r>
          </w:p>
        </w:tc>
        <w:tc>
          <w:tcPr>
            <w:tcW w:w="0" w:type="auto"/>
            <w:noWrap/>
            <w:vAlign w:val="bottom"/>
          </w:tcPr>
          <w:p w14:paraId="661BEE4A" w14:textId="77777777" w:rsidR="0060324F" w:rsidRDefault="00803168">
            <w:pPr>
              <w:jc w:val="center"/>
              <w:rPr>
                <w:rFonts w:eastAsia="Times New Roman" w:cs="Times New Roman"/>
              </w:rPr>
            </w:pPr>
            <w:r>
              <w:rPr>
                <w:rStyle w:val="phvr8t-"/>
                <w:rFonts w:eastAsia="Times New Roman" w:cs="Times New Roman"/>
              </w:rPr>
              <w:t xml:space="preserve">201 </w:t>
            </w:r>
          </w:p>
        </w:tc>
      </w:tr>
      <w:tr w:rsidR="0060324F" w14:paraId="72CAEAF1" w14:textId="77777777">
        <w:trPr>
          <w:divId w:val="1991866805"/>
          <w:tblCellSpacing w:w="0" w:type="dxa"/>
        </w:trPr>
        <w:tc>
          <w:tcPr>
            <w:tcW w:w="0" w:type="auto"/>
            <w:noWrap/>
            <w:vAlign w:val="bottom"/>
          </w:tcPr>
          <w:p w14:paraId="60745278" w14:textId="77777777" w:rsidR="0060324F" w:rsidRDefault="00803168">
            <w:pPr>
              <w:rPr>
                <w:rFonts w:eastAsia="Times New Roman" w:cs="Times New Roman"/>
              </w:rPr>
            </w:pPr>
            <w:r>
              <w:rPr>
                <w:rStyle w:val="phvr8t-"/>
                <w:rFonts w:eastAsia="Times New Roman" w:cs="Times New Roman"/>
              </w:rPr>
              <w:t xml:space="preserve">&lt;Gria33_201-E14 </w:t>
            </w:r>
          </w:p>
        </w:tc>
        <w:tc>
          <w:tcPr>
            <w:tcW w:w="0" w:type="auto"/>
            <w:noWrap/>
            <w:vAlign w:val="bottom"/>
          </w:tcPr>
          <w:p w14:paraId="698CA2A7" w14:textId="77777777" w:rsidR="0060324F" w:rsidRDefault="00803168">
            <w:pPr>
              <w:jc w:val="center"/>
              <w:rPr>
                <w:rFonts w:eastAsia="Times New Roman" w:cs="Times New Roman"/>
              </w:rPr>
            </w:pPr>
            <w:r>
              <w:rPr>
                <w:rStyle w:val="phvr8t-"/>
                <w:rFonts w:eastAsia="Times New Roman" w:cs="Times New Roman"/>
              </w:rPr>
              <w:t xml:space="preserve">4 </w:t>
            </w:r>
          </w:p>
        </w:tc>
        <w:tc>
          <w:tcPr>
            <w:tcW w:w="0" w:type="auto"/>
            <w:noWrap/>
            <w:vAlign w:val="bottom"/>
          </w:tcPr>
          <w:p w14:paraId="5348D16F"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2B977754"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6CC9897C" w14:textId="77777777" w:rsidR="0060324F"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tcPr>
          <w:p w14:paraId="0AAC4E30" w14:textId="77777777" w:rsidR="0060324F"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tcPr>
          <w:p w14:paraId="0F404FE5" w14:textId="77777777" w:rsidR="0060324F" w:rsidRDefault="00803168">
            <w:pPr>
              <w:jc w:val="center"/>
              <w:rPr>
                <w:rFonts w:eastAsia="Times New Roman" w:cs="Times New Roman"/>
              </w:rPr>
            </w:pPr>
            <w:r>
              <w:rPr>
                <w:rStyle w:val="phvr8t-"/>
                <w:rFonts w:eastAsia="Times New Roman" w:cs="Times New Roman"/>
              </w:rPr>
              <w:t>X:127897384-127897498</w:t>
            </w:r>
          </w:p>
        </w:tc>
        <w:tc>
          <w:tcPr>
            <w:tcW w:w="0" w:type="auto"/>
            <w:noWrap/>
            <w:vAlign w:val="bottom"/>
          </w:tcPr>
          <w:p w14:paraId="3145D078" w14:textId="77777777" w:rsidR="0060324F" w:rsidRDefault="00803168">
            <w:pPr>
              <w:jc w:val="center"/>
              <w:rPr>
                <w:rFonts w:eastAsia="Times New Roman" w:cs="Times New Roman"/>
              </w:rPr>
            </w:pPr>
            <w:r>
              <w:rPr>
                <w:rStyle w:val="phvr8t-"/>
                <w:rFonts w:eastAsia="Times New Roman" w:cs="Times New Roman"/>
              </w:rPr>
              <w:t xml:space="preserve">GTCTCAA </w:t>
            </w:r>
          </w:p>
        </w:tc>
        <w:tc>
          <w:tcPr>
            <w:tcW w:w="0" w:type="auto"/>
            <w:noWrap/>
            <w:vAlign w:val="bottom"/>
          </w:tcPr>
          <w:p w14:paraId="5E5B61FC" w14:textId="77777777" w:rsidR="0060324F" w:rsidRDefault="00803168">
            <w:pPr>
              <w:jc w:val="center"/>
              <w:rPr>
                <w:rFonts w:eastAsia="Times New Roman" w:cs="Times New Roman"/>
              </w:rPr>
            </w:pPr>
            <w:r>
              <w:rPr>
                <w:rStyle w:val="phvr8t-"/>
                <w:rFonts w:eastAsia="Times New Roman" w:cs="Times New Roman"/>
              </w:rPr>
              <w:t xml:space="preserve">201 </w:t>
            </w:r>
          </w:p>
        </w:tc>
      </w:tr>
      <w:tr w:rsidR="0060324F" w14:paraId="29AB3F99" w14:textId="77777777">
        <w:trPr>
          <w:divId w:val="1991866805"/>
          <w:tblCellSpacing w:w="0" w:type="dxa"/>
        </w:trPr>
        <w:tc>
          <w:tcPr>
            <w:tcW w:w="0" w:type="auto"/>
            <w:noWrap/>
            <w:vAlign w:val="bottom"/>
          </w:tcPr>
          <w:p w14:paraId="6DA41D0E" w14:textId="77777777" w:rsidR="0060324F" w:rsidRDefault="00803168">
            <w:pPr>
              <w:rPr>
                <w:rFonts w:eastAsia="Times New Roman" w:cs="Times New Roman"/>
              </w:rPr>
            </w:pPr>
            <w:r>
              <w:rPr>
                <w:rStyle w:val="phvr8t-"/>
                <w:rFonts w:eastAsia="Times New Roman" w:cs="Times New Roman"/>
              </w:rPr>
              <w:t xml:space="preserve">&lt;Gria33_202-I13:14 </w:t>
            </w:r>
          </w:p>
        </w:tc>
        <w:tc>
          <w:tcPr>
            <w:tcW w:w="0" w:type="auto"/>
            <w:noWrap/>
            <w:vAlign w:val="bottom"/>
          </w:tcPr>
          <w:p w14:paraId="4BFB8584" w14:textId="77777777" w:rsidR="0060324F" w:rsidRDefault="00803168">
            <w:pPr>
              <w:jc w:val="center"/>
              <w:rPr>
                <w:rFonts w:eastAsia="Times New Roman" w:cs="Times New Roman"/>
              </w:rPr>
            </w:pPr>
            <w:r>
              <w:rPr>
                <w:rStyle w:val="phvr8t-"/>
                <w:rFonts w:eastAsia="Times New Roman" w:cs="Times New Roman"/>
              </w:rPr>
              <w:t xml:space="preserve">3 </w:t>
            </w:r>
          </w:p>
        </w:tc>
        <w:tc>
          <w:tcPr>
            <w:tcW w:w="0" w:type="auto"/>
            <w:noWrap/>
            <w:vAlign w:val="bottom"/>
          </w:tcPr>
          <w:p w14:paraId="0B3DF44B"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62D1A4D4"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1FAD5313" w14:textId="77777777" w:rsidR="0060324F"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tcPr>
          <w:p w14:paraId="5758D59F" w14:textId="77777777" w:rsidR="0060324F"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tcPr>
          <w:p w14:paraId="060806D0" w14:textId="77777777" w:rsidR="0060324F" w:rsidRDefault="00803168">
            <w:pPr>
              <w:jc w:val="center"/>
              <w:rPr>
                <w:rFonts w:eastAsia="Times New Roman" w:cs="Times New Roman"/>
              </w:rPr>
            </w:pPr>
            <w:r>
              <w:rPr>
                <w:rStyle w:val="phvr8t-"/>
                <w:rFonts w:eastAsia="Times New Roman" w:cs="Times New Roman"/>
              </w:rPr>
              <w:t>X:127896828-127912229</w:t>
            </w:r>
          </w:p>
        </w:tc>
        <w:tc>
          <w:tcPr>
            <w:tcW w:w="0" w:type="auto"/>
            <w:noWrap/>
            <w:vAlign w:val="bottom"/>
          </w:tcPr>
          <w:p w14:paraId="7CFA0910" w14:textId="77777777" w:rsidR="0060324F" w:rsidRDefault="00803168">
            <w:pPr>
              <w:jc w:val="center"/>
              <w:rPr>
                <w:rFonts w:eastAsia="Times New Roman" w:cs="Times New Roman"/>
              </w:rPr>
            </w:pPr>
            <w:r>
              <w:rPr>
                <w:rStyle w:val="phvr8t-"/>
                <w:rFonts w:eastAsia="Times New Roman" w:cs="Times New Roman"/>
              </w:rPr>
              <w:t xml:space="preserve">ACCGATT </w:t>
            </w:r>
          </w:p>
        </w:tc>
        <w:tc>
          <w:tcPr>
            <w:tcW w:w="0" w:type="auto"/>
            <w:noWrap/>
            <w:vAlign w:val="bottom"/>
          </w:tcPr>
          <w:p w14:paraId="1F3AB129" w14:textId="77777777" w:rsidR="0060324F" w:rsidRDefault="00803168">
            <w:pPr>
              <w:jc w:val="center"/>
              <w:rPr>
                <w:rFonts w:eastAsia="Times New Roman" w:cs="Times New Roman"/>
              </w:rPr>
            </w:pPr>
            <w:r>
              <w:rPr>
                <w:rStyle w:val="phvr8t-"/>
                <w:rFonts w:eastAsia="Times New Roman" w:cs="Times New Roman"/>
              </w:rPr>
              <w:t xml:space="preserve">202 </w:t>
            </w:r>
          </w:p>
        </w:tc>
      </w:tr>
      <w:tr w:rsidR="0060324F" w14:paraId="19EA7BF4" w14:textId="77777777">
        <w:trPr>
          <w:divId w:val="1991866805"/>
          <w:tblCellSpacing w:w="0" w:type="dxa"/>
        </w:trPr>
        <w:tc>
          <w:tcPr>
            <w:tcW w:w="0" w:type="auto"/>
            <w:noWrap/>
            <w:vAlign w:val="bottom"/>
          </w:tcPr>
          <w:p w14:paraId="29B391EC" w14:textId="77777777" w:rsidR="0060324F" w:rsidRDefault="00803168">
            <w:pPr>
              <w:rPr>
                <w:rFonts w:eastAsia="Times New Roman" w:cs="Times New Roman"/>
              </w:rPr>
            </w:pPr>
            <w:r>
              <w:rPr>
                <w:rStyle w:val="phvr8t-"/>
                <w:rFonts w:eastAsia="Times New Roman" w:cs="Times New Roman"/>
              </w:rPr>
              <w:t xml:space="preserve">&lt;Gria33_201-I13:14 </w:t>
            </w:r>
          </w:p>
        </w:tc>
        <w:tc>
          <w:tcPr>
            <w:tcW w:w="0" w:type="auto"/>
            <w:noWrap/>
            <w:vAlign w:val="bottom"/>
          </w:tcPr>
          <w:p w14:paraId="68F1CD32" w14:textId="77777777" w:rsidR="0060324F" w:rsidRDefault="00803168">
            <w:pPr>
              <w:jc w:val="center"/>
              <w:rPr>
                <w:rFonts w:eastAsia="Times New Roman" w:cs="Times New Roman"/>
              </w:rPr>
            </w:pPr>
            <w:r>
              <w:rPr>
                <w:rStyle w:val="phvr8t-"/>
                <w:rFonts w:eastAsia="Times New Roman" w:cs="Times New Roman"/>
              </w:rPr>
              <w:t xml:space="preserve">2 </w:t>
            </w:r>
          </w:p>
        </w:tc>
        <w:tc>
          <w:tcPr>
            <w:tcW w:w="0" w:type="auto"/>
            <w:noWrap/>
            <w:vAlign w:val="bottom"/>
          </w:tcPr>
          <w:p w14:paraId="1F59D56D"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545D7D67"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21A0CB36" w14:textId="77777777" w:rsidR="0060324F" w:rsidRDefault="00803168">
            <w:pPr>
              <w:jc w:val="center"/>
              <w:rPr>
                <w:rFonts w:eastAsia="Times New Roman" w:cs="Times New Roman"/>
              </w:rPr>
            </w:pPr>
            <w:r>
              <w:rPr>
                <w:rStyle w:val="phvr8t-"/>
                <w:rFonts w:eastAsia="Times New Roman" w:cs="Times New Roman"/>
              </w:rPr>
              <w:t xml:space="preserve">I </w:t>
            </w:r>
          </w:p>
        </w:tc>
        <w:tc>
          <w:tcPr>
            <w:tcW w:w="0" w:type="auto"/>
            <w:noWrap/>
            <w:vAlign w:val="bottom"/>
          </w:tcPr>
          <w:p w14:paraId="30A09496" w14:textId="77777777" w:rsidR="0060324F" w:rsidRDefault="00803168">
            <w:pPr>
              <w:jc w:val="center"/>
              <w:rPr>
                <w:rFonts w:eastAsia="Times New Roman" w:cs="Times New Roman"/>
              </w:rPr>
            </w:pPr>
            <w:r>
              <w:rPr>
                <w:rStyle w:val="phvr8t-"/>
                <w:rFonts w:eastAsia="Times New Roman" w:cs="Times New Roman"/>
              </w:rPr>
              <w:t xml:space="preserve">N </w:t>
            </w:r>
          </w:p>
        </w:tc>
        <w:tc>
          <w:tcPr>
            <w:tcW w:w="0" w:type="auto"/>
            <w:noWrap/>
            <w:vAlign w:val="bottom"/>
          </w:tcPr>
          <w:p w14:paraId="1B70FA4A" w14:textId="77777777" w:rsidR="0060324F" w:rsidRDefault="00803168">
            <w:pPr>
              <w:jc w:val="center"/>
              <w:rPr>
                <w:rFonts w:eastAsia="Times New Roman" w:cs="Times New Roman"/>
              </w:rPr>
            </w:pPr>
            <w:r>
              <w:rPr>
                <w:rStyle w:val="phvr8t-"/>
                <w:rFonts w:eastAsia="Times New Roman" w:cs="Times New Roman"/>
              </w:rPr>
              <w:t>X:127896828-127897383</w:t>
            </w:r>
          </w:p>
        </w:tc>
        <w:tc>
          <w:tcPr>
            <w:tcW w:w="0" w:type="auto"/>
            <w:noWrap/>
            <w:vAlign w:val="bottom"/>
          </w:tcPr>
          <w:p w14:paraId="583E9A69" w14:textId="77777777" w:rsidR="0060324F" w:rsidRDefault="00803168">
            <w:pPr>
              <w:jc w:val="center"/>
              <w:rPr>
                <w:rFonts w:eastAsia="Times New Roman" w:cs="Times New Roman"/>
              </w:rPr>
            </w:pPr>
            <w:r>
              <w:rPr>
                <w:rStyle w:val="phvr8t-"/>
                <w:rFonts w:eastAsia="Times New Roman" w:cs="Times New Roman"/>
              </w:rPr>
              <w:t xml:space="preserve">CGCTATG </w:t>
            </w:r>
          </w:p>
        </w:tc>
        <w:tc>
          <w:tcPr>
            <w:tcW w:w="0" w:type="auto"/>
            <w:noWrap/>
            <w:vAlign w:val="bottom"/>
          </w:tcPr>
          <w:p w14:paraId="74B68A74" w14:textId="77777777" w:rsidR="0060324F" w:rsidRDefault="00803168">
            <w:pPr>
              <w:jc w:val="center"/>
              <w:rPr>
                <w:rFonts w:eastAsia="Times New Roman" w:cs="Times New Roman"/>
              </w:rPr>
            </w:pPr>
            <w:r>
              <w:rPr>
                <w:rStyle w:val="phvr8t-"/>
                <w:rFonts w:eastAsia="Times New Roman" w:cs="Times New Roman"/>
              </w:rPr>
              <w:t xml:space="preserve">201 </w:t>
            </w:r>
          </w:p>
        </w:tc>
      </w:tr>
      <w:tr w:rsidR="0060324F" w14:paraId="1317F6B9" w14:textId="77777777">
        <w:trPr>
          <w:divId w:val="1991866805"/>
          <w:tblCellSpacing w:w="0" w:type="dxa"/>
        </w:trPr>
        <w:tc>
          <w:tcPr>
            <w:tcW w:w="0" w:type="auto"/>
            <w:noWrap/>
            <w:vAlign w:val="bottom"/>
          </w:tcPr>
          <w:p w14:paraId="53A20433" w14:textId="77777777" w:rsidR="0060324F" w:rsidRDefault="00803168">
            <w:pPr>
              <w:rPr>
                <w:rFonts w:eastAsia="Times New Roman" w:cs="Times New Roman"/>
              </w:rPr>
            </w:pPr>
            <w:r>
              <w:rPr>
                <w:rStyle w:val="phvr8t-"/>
                <w:rFonts w:eastAsia="Times New Roman" w:cs="Times New Roman"/>
              </w:rPr>
              <w:t xml:space="preserve">&lt;Gria33_201/202-E13 </w:t>
            </w:r>
          </w:p>
        </w:tc>
        <w:tc>
          <w:tcPr>
            <w:tcW w:w="0" w:type="auto"/>
            <w:noWrap/>
            <w:vAlign w:val="bottom"/>
          </w:tcPr>
          <w:p w14:paraId="0987FA16" w14:textId="77777777" w:rsidR="0060324F" w:rsidRDefault="00803168">
            <w:pPr>
              <w:jc w:val="center"/>
              <w:rPr>
                <w:rFonts w:eastAsia="Times New Roman" w:cs="Times New Roman"/>
              </w:rPr>
            </w:pPr>
            <w:r>
              <w:rPr>
                <w:rStyle w:val="phvr8t-"/>
                <w:rFonts w:eastAsia="Times New Roman" w:cs="Times New Roman"/>
              </w:rPr>
              <w:t xml:space="preserve">1 </w:t>
            </w:r>
          </w:p>
        </w:tc>
        <w:tc>
          <w:tcPr>
            <w:tcW w:w="0" w:type="auto"/>
            <w:noWrap/>
            <w:vAlign w:val="bottom"/>
          </w:tcPr>
          <w:p w14:paraId="4091E480" w14:textId="77777777" w:rsidR="0060324F" w:rsidRDefault="00803168">
            <w:pPr>
              <w:jc w:val="center"/>
              <w:rPr>
                <w:rFonts w:eastAsia="Times New Roman" w:cs="Times New Roman"/>
              </w:rPr>
            </w:pPr>
            <w:r>
              <w:rPr>
                <w:rStyle w:val="phvr8t-"/>
                <w:rFonts w:eastAsia="Times New Roman" w:cs="Times New Roman"/>
              </w:rPr>
              <w:t xml:space="preserve">rn4 </w:t>
            </w:r>
          </w:p>
        </w:tc>
        <w:tc>
          <w:tcPr>
            <w:tcW w:w="0" w:type="auto"/>
            <w:noWrap/>
            <w:vAlign w:val="bottom"/>
          </w:tcPr>
          <w:p w14:paraId="37F7D96B" w14:textId="77777777" w:rsidR="0060324F" w:rsidRDefault="00803168">
            <w:pPr>
              <w:jc w:val="center"/>
              <w:rPr>
                <w:rFonts w:eastAsia="Times New Roman" w:cs="Times New Roman"/>
              </w:rPr>
            </w:pPr>
            <w:r>
              <w:rPr>
                <w:rStyle w:val="phvr8t-"/>
                <w:rFonts w:eastAsia="Times New Roman" w:cs="Times New Roman"/>
              </w:rPr>
              <w:t xml:space="preserve">minus </w:t>
            </w:r>
          </w:p>
        </w:tc>
        <w:tc>
          <w:tcPr>
            <w:tcW w:w="0" w:type="auto"/>
            <w:noWrap/>
            <w:vAlign w:val="bottom"/>
          </w:tcPr>
          <w:p w14:paraId="3A5CAC52" w14:textId="77777777" w:rsidR="0060324F" w:rsidRDefault="00803168">
            <w:pPr>
              <w:jc w:val="center"/>
              <w:rPr>
                <w:rFonts w:eastAsia="Times New Roman" w:cs="Times New Roman"/>
              </w:rPr>
            </w:pPr>
            <w:r>
              <w:rPr>
                <w:rStyle w:val="phvr8t-"/>
                <w:rFonts w:eastAsia="Times New Roman" w:cs="Times New Roman"/>
              </w:rPr>
              <w:t xml:space="preserve">T </w:t>
            </w:r>
          </w:p>
        </w:tc>
        <w:tc>
          <w:tcPr>
            <w:tcW w:w="0" w:type="auto"/>
            <w:noWrap/>
            <w:vAlign w:val="bottom"/>
          </w:tcPr>
          <w:p w14:paraId="104BA673" w14:textId="77777777" w:rsidR="0060324F" w:rsidRDefault="00803168">
            <w:pPr>
              <w:jc w:val="center"/>
              <w:rPr>
                <w:rFonts w:eastAsia="Times New Roman" w:cs="Times New Roman"/>
              </w:rPr>
            </w:pPr>
            <w:r>
              <w:rPr>
                <w:rStyle w:val="phvr8t-"/>
                <w:rFonts w:eastAsia="Times New Roman" w:cs="Times New Roman"/>
              </w:rPr>
              <w:t xml:space="preserve">3 </w:t>
            </w:r>
          </w:p>
        </w:tc>
        <w:tc>
          <w:tcPr>
            <w:tcW w:w="0" w:type="auto"/>
            <w:noWrap/>
            <w:vAlign w:val="bottom"/>
          </w:tcPr>
          <w:p w14:paraId="413D4964" w14:textId="77777777" w:rsidR="0060324F" w:rsidRDefault="00803168">
            <w:pPr>
              <w:jc w:val="center"/>
              <w:rPr>
                <w:rFonts w:eastAsia="Times New Roman" w:cs="Times New Roman"/>
              </w:rPr>
            </w:pPr>
            <w:r>
              <w:rPr>
                <w:rStyle w:val="phvr8t-"/>
                <w:rFonts w:eastAsia="Times New Roman" w:cs="Times New Roman"/>
              </w:rPr>
              <w:t>X:127896580-127896827</w:t>
            </w:r>
          </w:p>
        </w:tc>
        <w:tc>
          <w:tcPr>
            <w:tcW w:w="0" w:type="auto"/>
            <w:noWrap/>
            <w:vAlign w:val="bottom"/>
          </w:tcPr>
          <w:p w14:paraId="67356355" w14:textId="77777777" w:rsidR="0060324F" w:rsidRDefault="00803168">
            <w:pPr>
              <w:jc w:val="center"/>
              <w:rPr>
                <w:rFonts w:eastAsia="Times New Roman" w:cs="Times New Roman"/>
              </w:rPr>
            </w:pPr>
            <w:r>
              <w:rPr>
                <w:rStyle w:val="phvr8t-"/>
                <w:rFonts w:eastAsia="Times New Roman" w:cs="Times New Roman"/>
              </w:rPr>
              <w:t xml:space="preserve">NNNNNNN </w:t>
            </w:r>
          </w:p>
        </w:tc>
        <w:tc>
          <w:tcPr>
            <w:tcW w:w="0" w:type="auto"/>
            <w:noWrap/>
            <w:vAlign w:val="bottom"/>
          </w:tcPr>
          <w:p w14:paraId="0630A433" w14:textId="77777777" w:rsidR="0060324F" w:rsidRDefault="00803168">
            <w:pPr>
              <w:jc w:val="center"/>
              <w:rPr>
                <w:rFonts w:eastAsia="Times New Roman" w:cs="Times New Roman"/>
              </w:rPr>
            </w:pPr>
            <w:r>
              <w:rPr>
                <w:rStyle w:val="phvr8t-"/>
                <w:rFonts w:eastAsia="Times New Roman" w:cs="Times New Roman"/>
              </w:rPr>
              <w:t xml:space="preserve">201,202 </w:t>
            </w:r>
          </w:p>
        </w:tc>
      </w:tr>
    </w:tbl>
    <w:p w14:paraId="1960C18B" w14:textId="77777777" w:rsidR="0060324F" w:rsidRDefault="0087170F">
      <w:pPr>
        <w:divId w:val="753475738"/>
        <w:rPr>
          <w:rFonts w:eastAsia="Times New Roman" w:cs="Times New Roman"/>
        </w:rPr>
      </w:pPr>
      <w:r>
        <w:rPr>
          <w:rFonts w:eastAsia="Times New Roman" w:cs="Times New Roman"/>
        </w:rPr>
        <w:pict w14:anchorId="022F9D2A">
          <v:rect id="_x0000_i1274" style="width:0;height:1.5pt" o:hralign="center" o:hrstd="t" o:hr="t" fillcolor="#aaa" stroked="f"/>
        </w:pict>
      </w:r>
    </w:p>
    <w:p w14:paraId="2FEDBD06" w14:textId="77777777" w:rsidR="0060324F" w:rsidRDefault="00803168">
      <w:pPr>
        <w:pStyle w:val="Heading3"/>
        <w:divId w:val="753475738"/>
        <w:rPr>
          <w:rFonts w:eastAsia="Times New Roman" w:cs="Times New Roman"/>
        </w:rPr>
      </w:pPr>
      <w:r>
        <w:rPr>
          <w:rStyle w:val="titlemark"/>
          <w:rFonts w:eastAsia="Times New Roman" w:cs="Times New Roman"/>
        </w:rPr>
        <w:t xml:space="preserve">B.3 </w:t>
      </w:r>
      <w:r>
        <w:rPr>
          <w:rFonts w:eastAsia="Times New Roman" w:cs="Times New Roman"/>
        </w:rPr>
        <w:t>Ligamer Assembler Source Code</w:t>
      </w:r>
    </w:p>
    <w:p w14:paraId="4E796C9D" w14:textId="77777777" w:rsidR="0060324F" w:rsidRDefault="00803168">
      <w:pPr>
        <w:divId w:val="1633057823"/>
        <w:rPr>
          <w:rFonts w:eastAsia="Times New Roman" w:cs="Times New Roman"/>
        </w:rPr>
      </w:pPr>
      <w:r>
        <w:rPr>
          <w:rStyle w:val="ectt-1000"/>
          <w:rFonts w:eastAsia="Times New Roman" w:cs="Times New Roman"/>
        </w:rPr>
        <w:t> </w:t>
      </w:r>
      <w:r>
        <w:rPr>
          <w:rFonts w:eastAsia="Times New Roman" w:cs="Times New Roman"/>
        </w:rPr>
        <w:br/>
      </w:r>
      <w:r>
        <w:rPr>
          <w:rStyle w:val="ectt-1000"/>
          <w:rFonts w:eastAsia="Times New Roman" w:cs="Times New Roman"/>
        </w:rPr>
        <w:t>#! /usr/bin/perl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#Pre requisites </w:t>
      </w:r>
      <w:r>
        <w:rPr>
          <w:rFonts w:eastAsia="Times New Roman" w:cs="Times New Roman"/>
        </w:rPr>
        <w:br/>
      </w:r>
      <w:r>
        <w:rPr>
          <w:rStyle w:val="ectt-1000"/>
          <w:rFonts w:eastAsia="Times New Roman" w:cs="Times New Roman"/>
        </w:rPr>
        <w:t># These are working on 02/19/13 </w:t>
      </w:r>
      <w:r>
        <w:rPr>
          <w:rFonts w:eastAsia="Times New Roman" w:cs="Times New Roman"/>
        </w:rPr>
        <w:br/>
      </w:r>
      <w:r>
        <w:rPr>
          <w:rStyle w:val="ectt-1000"/>
          <w:rFonts w:eastAsia="Times New Roman" w:cs="Times New Roman"/>
        </w:rPr>
        <w:t>use lib "/home/royc/perl5/lib/perl5/"; # BioPerl location </w:t>
      </w:r>
      <w:r>
        <w:rPr>
          <w:rFonts w:eastAsia="Times New Roman" w:cs="Times New Roman"/>
        </w:rPr>
        <w:br/>
      </w:r>
      <w:r>
        <w:rPr>
          <w:rStyle w:val="ectt-1000"/>
          <w:rFonts w:eastAsia="Times New Roman" w:cs="Times New Roman"/>
        </w:rPr>
        <w:t>#use lib "/home/royc/lib/ensembl.perl.zpi/ensembl/modules"; #ensembl packages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=head1 Ligamer Assembler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This script will automatically create ligamers.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=head2 Contact information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Script made by Christian Roy, Umass Medical School </w:t>
      </w:r>
      <w:r>
        <w:rPr>
          <w:rFonts w:eastAsia="Times New Roman" w:cs="Times New Roman"/>
        </w:rPr>
        <w:br/>
      </w:r>
      <w:r>
        <w:rPr>
          <w:rStyle w:val="ectt-1000"/>
          <w:rFonts w:eastAsia="Times New Roman" w:cs="Times New Roman"/>
        </w:rPr>
        <w:t> christian.roy@umassmed.edu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=cut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use strict; # To help wtih variable control </w:t>
      </w:r>
      <w:r>
        <w:rPr>
          <w:rFonts w:eastAsia="Times New Roman" w:cs="Times New Roman"/>
        </w:rPr>
        <w:br/>
      </w:r>
      <w:r>
        <w:rPr>
          <w:rStyle w:val="ectt-1000"/>
          <w:rFonts w:eastAsia="Times New Roman" w:cs="Times New Roman"/>
        </w:rPr>
        <w:t>use warnings; # To help me catch mistakes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use Bio::EnsEMBL::Registry; # To load remote EnsEMBL Registry </w:t>
      </w:r>
      <w:r>
        <w:rPr>
          <w:rFonts w:eastAsia="Times New Roman" w:cs="Times New Roman"/>
        </w:rPr>
        <w:br/>
      </w:r>
      <w:r>
        <w:rPr>
          <w:rStyle w:val="ectt-1000"/>
          <w:rFonts w:eastAsia="Times New Roman" w:cs="Times New Roman"/>
        </w:rPr>
        <w:t>use Bio::EnsEMBL::Slice; # To retreave sequences from EnsEMBL registry </w:t>
      </w:r>
      <w:r>
        <w:rPr>
          <w:rFonts w:eastAsia="Times New Roman" w:cs="Times New Roman"/>
        </w:rPr>
        <w:br/>
      </w:r>
      <w:r>
        <w:rPr>
          <w:rStyle w:val="ectt-1000"/>
          <w:rFonts w:eastAsia="Times New Roman" w:cs="Times New Roman"/>
        </w:rPr>
        <w:t>use Bio::DB::Fasta; # BioPerl tool to retreave sequnce from local FastA file </w:t>
      </w:r>
      <w:r>
        <w:rPr>
          <w:rFonts w:eastAsia="Times New Roman" w:cs="Times New Roman"/>
        </w:rPr>
        <w:br/>
      </w:r>
      <w:r>
        <w:rPr>
          <w:rStyle w:val="ectt-1000"/>
          <w:rFonts w:eastAsia="Times New Roman" w:cs="Times New Roman"/>
        </w:rPr>
        <w:t>use Bio::SeqFeature::Primer; # BioPerl Tool for Tm normalization </w:t>
      </w:r>
      <w:r>
        <w:rPr>
          <w:rFonts w:eastAsia="Times New Roman" w:cs="Times New Roman"/>
        </w:rPr>
        <w:br/>
      </w:r>
      <w:r>
        <w:rPr>
          <w:rStyle w:val="ectt-1000"/>
          <w:rFonts w:eastAsia="Times New Roman" w:cs="Times New Roman"/>
        </w:rPr>
        <w:t>use Cwd; # To retreave current working directory information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$dir = getcwd; # Assign current working directory to scalar </w:t>
      </w:r>
      <w:r>
        <w:rPr>
          <w:rFonts w:eastAsia="Times New Roman" w:cs="Times New Roman"/>
        </w:rPr>
        <w:br/>
      </w:r>
      <w:r>
        <w:rPr>
          <w:rStyle w:val="ectt-1000"/>
          <w:rFonts w:eastAsia="Times New Roman" w:cs="Times New Roman"/>
        </w:rPr>
        <w:t>my $timestamp = localtime(); # Grab the time at script start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Variables </w:t>
      </w:r>
      <w:r>
        <w:rPr>
          <w:rFonts w:eastAsia="Times New Roman" w:cs="Times New Roman"/>
        </w:rPr>
        <w:br/>
      </w:r>
      <w:r>
        <w:rPr>
          <w:rStyle w:val="ectt-1000"/>
          <w:rFonts w:eastAsia="Times New Roman" w:cs="Times New Roman"/>
        </w:rPr>
        <w:t>my ( </w:t>
      </w:r>
      <w:r>
        <w:rPr>
          <w:rFonts w:eastAsia="Times New Roman" w:cs="Times New Roman"/>
        </w:rPr>
        <w:br/>
      </w:r>
      <w:r>
        <w:rPr>
          <w:rStyle w:val="ectt-1000"/>
          <w:rFonts w:eastAsia="Times New Roman" w:cs="Times New Roman"/>
        </w:rPr>
        <w:t> $file_input, # Name of specified input file </w:t>
      </w:r>
      <w:r>
        <w:rPr>
          <w:rFonts w:eastAsia="Times New Roman" w:cs="Times New Roman"/>
        </w:rPr>
        <w:br/>
      </w:r>
      <w:r>
        <w:rPr>
          <w:rStyle w:val="ectt-1000"/>
          <w:rFonts w:eastAsia="Times New Roman" w:cs="Times New Roman"/>
        </w:rPr>
        <w:t> $output_file, # Name of file to print results too </w:t>
      </w:r>
      <w:r>
        <w:rPr>
          <w:rFonts w:eastAsia="Times New Roman" w:cs="Times New Roman"/>
        </w:rPr>
        <w:br/>
      </w:r>
      <w:r>
        <w:rPr>
          <w:rStyle w:val="ectt-1000"/>
          <w:rFonts w:eastAsia="Times New Roman" w:cs="Times New Roman"/>
        </w:rPr>
        <w:t> $species, # The species to grab from Ensembl </w:t>
      </w:r>
      <w:r>
        <w:rPr>
          <w:rFonts w:eastAsia="Times New Roman" w:cs="Times New Roman"/>
        </w:rPr>
        <w:br/>
      </w:r>
      <w:r>
        <w:rPr>
          <w:rStyle w:val="ectt-1000"/>
          <w:rFonts w:eastAsia="Times New Roman" w:cs="Times New Roman"/>
        </w:rPr>
        <w:t> $strand, # The strand to grab for ligamer sequences </w:t>
      </w:r>
      <w:r>
        <w:rPr>
          <w:rFonts w:eastAsia="Times New Roman" w:cs="Times New Roman"/>
        </w:rPr>
        <w:br/>
      </w:r>
      <w:r>
        <w:rPr>
          <w:rStyle w:val="ectt-1000"/>
          <w:rFonts w:eastAsia="Times New Roman" w:cs="Times New Roman"/>
        </w:rPr>
        <w:t> $working_sequence, # The slice sequence variable </w:t>
      </w:r>
      <w:r>
        <w:rPr>
          <w:rFonts w:eastAsia="Times New Roman" w:cs="Times New Roman"/>
        </w:rPr>
        <w:br/>
      </w:r>
      <w:r>
        <w:rPr>
          <w:rStyle w:val="ectt-1000"/>
          <w:rFonts w:eastAsia="Times New Roman" w:cs="Times New Roman"/>
        </w:rPr>
        <w:t> $line_counter, #Keep track of stepping through input file </w:t>
      </w:r>
      <w:r>
        <w:rPr>
          <w:rFonts w:eastAsia="Times New Roman" w:cs="Times New Roman"/>
        </w:rPr>
        <w:br/>
      </w:r>
      <w:r>
        <w:rPr>
          <w:rStyle w:val="ectt-1000"/>
          <w:rFonts w:eastAsia="Times New Roman" w:cs="Times New Roman"/>
        </w:rPr>
        <w:t> @arguments, # Keep track of input arguments </w:t>
      </w:r>
      <w:r>
        <w:rPr>
          <w:rFonts w:eastAsia="Times New Roman" w:cs="Times New Roman"/>
        </w:rPr>
        <w:br/>
      </w:r>
      <w:r>
        <w:rPr>
          <w:rStyle w:val="ectt-1000"/>
          <w:rFonts w:eastAsia="Times New Roman" w:cs="Times New Roman"/>
        </w:rPr>
        <w:t> $fa_reference, # Fill if using a local FASTA Reference file </w:t>
      </w:r>
      <w:r>
        <w:rPr>
          <w:rFonts w:eastAsia="Times New Roman" w:cs="Times New Roman"/>
        </w:rPr>
        <w:br/>
      </w:r>
      <w:r>
        <w:rPr>
          <w:rStyle w:val="ectt-1000"/>
          <w:rFonts w:eastAsia="Times New Roman" w:cs="Times New Roman"/>
        </w:rPr>
        <w:t> $chr, # Obvious </w:t>
      </w:r>
      <w:r>
        <w:rPr>
          <w:rFonts w:eastAsia="Times New Roman" w:cs="Times New Roman"/>
        </w:rPr>
        <w:br/>
      </w:r>
      <w:r>
        <w:rPr>
          <w:rStyle w:val="ectt-1000"/>
          <w:rFonts w:eastAsia="Times New Roman" w:cs="Times New Roman"/>
        </w:rPr>
        <w:t> $coordinates, # Interim variable for splitting UCSC </w:t>
      </w:r>
      <w:r>
        <w:rPr>
          <w:rFonts w:eastAsia="Times New Roman" w:cs="Times New Roman"/>
        </w:rPr>
        <w:br/>
      </w:r>
      <w:r>
        <w:rPr>
          <w:rStyle w:val="ectt-1000"/>
          <w:rFonts w:eastAsia="Times New Roman" w:cs="Times New Roman"/>
        </w:rPr>
        <w:t> $start, # obvious </w:t>
      </w:r>
      <w:r>
        <w:rPr>
          <w:rFonts w:eastAsia="Times New Roman" w:cs="Times New Roman"/>
        </w:rPr>
        <w:br/>
      </w:r>
      <w:r>
        <w:rPr>
          <w:rStyle w:val="ectt-1000"/>
          <w:rFonts w:eastAsia="Times New Roman" w:cs="Times New Roman"/>
        </w:rPr>
        <w:t> $end, # Obvious </w:t>
      </w:r>
      <w:r>
        <w:rPr>
          <w:rFonts w:eastAsia="Times New Roman" w:cs="Times New Roman"/>
        </w:rPr>
        <w:br/>
      </w:r>
      <w:r>
        <w:rPr>
          <w:rStyle w:val="ectt-1000"/>
          <w:rFonts w:eastAsia="Times New Roman" w:cs="Times New Roman"/>
        </w:rPr>
        <w:t> $gene, # target gene name </w:t>
      </w:r>
      <w:r>
        <w:rPr>
          <w:rFonts w:eastAsia="Times New Roman" w:cs="Times New Roman"/>
        </w:rPr>
        <w:br/>
      </w:r>
      <w:r>
        <w:rPr>
          <w:rStyle w:val="ectt-1000"/>
          <w:rFonts w:eastAsia="Times New Roman" w:cs="Times New Roman"/>
        </w:rPr>
        <w:t> $lig_location, # Ligamer prime variable </w:t>
      </w:r>
      <w:r>
        <w:rPr>
          <w:rFonts w:eastAsia="Times New Roman" w:cs="Times New Roman"/>
        </w:rPr>
        <w:br/>
      </w:r>
      <w:r>
        <w:rPr>
          <w:rStyle w:val="ectt-1000"/>
          <w:rFonts w:eastAsia="Times New Roman" w:cs="Times New Roman"/>
        </w:rPr>
        <w:t> $target_prime, # Broad variable to define ligamer type - see man </w:t>
      </w:r>
      <w:r>
        <w:rPr>
          <w:rFonts w:eastAsia="Times New Roman" w:cs="Times New Roman"/>
        </w:rPr>
        <w:br/>
      </w:r>
      <w:r>
        <w:rPr>
          <w:rStyle w:val="ectt-1000"/>
          <w:rFonts w:eastAsia="Times New Roman" w:cs="Times New Roman"/>
        </w:rPr>
        <w:t> $UCSCcoordinates, # Obvious </w:t>
      </w:r>
      <w:r>
        <w:rPr>
          <w:rFonts w:eastAsia="Times New Roman" w:cs="Times New Roman"/>
        </w:rPr>
        <w:br/>
      </w:r>
      <w:r>
        <w:rPr>
          <w:rStyle w:val="ectt-1000"/>
          <w:rFonts w:eastAsia="Times New Roman" w:cs="Times New Roman"/>
        </w:rPr>
        <w:t> $pcrsequence, # fill with appropriate PCR sequence for terminal oligos </w:t>
      </w:r>
      <w:r>
        <w:rPr>
          <w:rFonts w:eastAsia="Times New Roman" w:cs="Times New Roman"/>
        </w:rPr>
        <w:br/>
      </w:r>
      <w:r>
        <w:rPr>
          <w:rStyle w:val="ectt-1000"/>
          <w:rFonts w:eastAsia="Times New Roman" w:cs="Times New Roman"/>
        </w:rPr>
        <w:t> $barcode, # Fill will barcode for sequence between regions of comp. </w:t>
      </w:r>
      <w:r>
        <w:rPr>
          <w:rFonts w:eastAsia="Times New Roman" w:cs="Times New Roman"/>
        </w:rPr>
        <w:br/>
      </w:r>
      <w:r>
        <w:rPr>
          <w:rStyle w:val="ectt-1000"/>
          <w:rFonts w:eastAsia="Times New Roman" w:cs="Times New Roman"/>
        </w:rPr>
        <w:t> $note_line, # Fill with notes for a ligamer query </w:t>
      </w:r>
      <w:r>
        <w:rPr>
          <w:rFonts w:eastAsia="Times New Roman" w:cs="Times New Roman"/>
        </w:rPr>
        <w:br/>
      </w:r>
      <w:r>
        <w:rPr>
          <w:rStyle w:val="ectt-1000"/>
          <w:rFonts w:eastAsia="Times New Roman" w:cs="Times New Roman"/>
        </w:rPr>
        <w:t> $three_prime_PCR_sequence, # Fill with three prime PCR sequence </w:t>
      </w:r>
      <w:r>
        <w:rPr>
          <w:rFonts w:eastAsia="Times New Roman" w:cs="Times New Roman"/>
        </w:rPr>
        <w:br/>
      </w:r>
      <w:r>
        <w:rPr>
          <w:rStyle w:val="ectt-1000"/>
          <w:rFonts w:eastAsia="Times New Roman" w:cs="Times New Roman"/>
        </w:rPr>
        <w:t> $five_prime_PCR_sequence, # Fill with five prime PCR sequence </w:t>
      </w:r>
      <w:r>
        <w:rPr>
          <w:rFonts w:eastAsia="Times New Roman" w:cs="Times New Roman"/>
        </w:rPr>
        <w:br/>
      </w:r>
      <w:r>
        <w:rPr>
          <w:rStyle w:val="ectt-1000"/>
          <w:rFonts w:eastAsia="Times New Roman" w:cs="Times New Roman"/>
        </w:rPr>
        <w:t> $lig_joiner_code, # Internal varialbe for assembling ligamers see man </w:t>
      </w:r>
      <w:r>
        <w:rPr>
          <w:rFonts w:eastAsia="Times New Roman" w:cs="Times New Roman"/>
        </w:rPr>
        <w:br/>
      </w:r>
      <w:r>
        <w:rPr>
          <w:rStyle w:val="ectt-1000"/>
          <w:rFonts w:eastAsia="Times New Roman" w:cs="Times New Roman"/>
        </w:rPr>
        <w:t> $set, # Move set assembly information input to output file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#Variables with Defaults </w:t>
      </w:r>
      <w:r>
        <w:rPr>
          <w:rFonts w:eastAsia="Times New Roman" w:cs="Times New Roman"/>
        </w:rPr>
        <w:br/>
      </w:r>
      <w:r>
        <w:rPr>
          <w:rStyle w:val="ectt-1000"/>
          <w:rFonts w:eastAsia="Times New Roman" w:cs="Times New Roman"/>
        </w:rPr>
        <w:t>my $verbose=0; # Verbose loading of ensembl databases </w:t>
      </w:r>
      <w:r>
        <w:rPr>
          <w:rFonts w:eastAsia="Times New Roman" w:cs="Times New Roman"/>
        </w:rPr>
        <w:br/>
      </w:r>
      <w:r>
        <w:rPr>
          <w:rStyle w:val="ectt-1000"/>
          <w:rFonts w:eastAsia="Times New Roman" w:cs="Times New Roman"/>
        </w:rPr>
        <w:t>my $db_version=62; # Default database version for ensembl database loading </w:t>
      </w:r>
      <w:r>
        <w:rPr>
          <w:rFonts w:eastAsia="Times New Roman" w:cs="Times New Roman"/>
        </w:rPr>
        <w:br/>
      </w:r>
      <w:r>
        <w:rPr>
          <w:rStyle w:val="ectt-1000"/>
          <w:rFonts w:eastAsia="Times New Roman" w:cs="Times New Roman"/>
        </w:rPr>
        <w:t>my $temp="58"; # Defalt temp for Tm normalization </w:t>
      </w:r>
      <w:r>
        <w:rPr>
          <w:rFonts w:eastAsia="Times New Roman" w:cs="Times New Roman"/>
        </w:rPr>
        <w:br/>
      </w:r>
      <w:r>
        <w:rPr>
          <w:rStyle w:val="ectt-1000"/>
          <w:rFonts w:eastAsia="Times New Roman" w:cs="Times New Roman"/>
        </w:rPr>
        <w:t>my $salt="0.05"; # Default salt concetration for Tm calculation in M </w:t>
      </w:r>
      <w:r>
        <w:rPr>
          <w:rFonts w:eastAsia="Times New Roman" w:cs="Times New Roman"/>
        </w:rPr>
        <w:br/>
      </w:r>
      <w:r>
        <w:rPr>
          <w:rStyle w:val="ectt-1000"/>
          <w:rFonts w:eastAsia="Times New Roman" w:cs="Times New Roman"/>
        </w:rPr>
        <w:t>my $lig_conc="0.00000025"; # Defeult ligamer conc for Tm calc in M </w:t>
      </w:r>
      <w:r>
        <w:rPr>
          <w:rFonts w:eastAsia="Times New Roman" w:cs="Times New Roman"/>
        </w:rPr>
        <w:br/>
      </w:r>
      <w:r>
        <w:rPr>
          <w:rStyle w:val="ectt-1000"/>
          <w:rFonts w:eastAsia="Times New Roman" w:cs="Times New Roman"/>
        </w:rPr>
        <w:t>my $man_print=0; # for printing manual information </w:t>
      </w:r>
      <w:r>
        <w:rPr>
          <w:rFonts w:eastAsia="Times New Roman" w:cs="Times New Roman"/>
        </w:rPr>
        <w:br/>
      </w:r>
      <w:r>
        <w:rPr>
          <w:rStyle w:val="ectt-1000"/>
          <w:rFonts w:eastAsia="Times New Roman" w:cs="Times New Roman"/>
        </w:rPr>
        <w:t>my $help_print=0; # For printing help informatio to HTML file </w:t>
      </w:r>
      <w:r>
        <w:rPr>
          <w:rFonts w:eastAsia="Times New Roman" w:cs="Times New Roman"/>
        </w:rPr>
        <w:br/>
      </w:r>
      <w:r>
        <w:rPr>
          <w:rStyle w:val="ectt-1000"/>
          <w:rFonts w:eastAsia="Times New Roman" w:cs="Times New Roman"/>
        </w:rPr>
        <w:t>my $ligamer_name=0; # Internal variable for sequental numbering of ligamers </w:t>
      </w:r>
      <w:r>
        <w:rPr>
          <w:rFonts w:eastAsia="Times New Roman" w:cs="Times New Roman"/>
        </w:rPr>
        <w:br/>
      </w:r>
      <w:r>
        <w:rPr>
          <w:rStyle w:val="ectt-1000"/>
          <w:rFonts w:eastAsia="Times New Roman" w:cs="Times New Roman"/>
        </w:rPr>
        <w:t>my $remote=0; # set to 1 for ensembl database loading </w:t>
      </w:r>
      <w:r>
        <w:rPr>
          <w:rFonts w:eastAsia="Times New Roman" w:cs="Times New Roman"/>
        </w:rPr>
        <w:br/>
      </w:r>
      <w:r>
        <w:rPr>
          <w:rStyle w:val="ectt-1000"/>
          <w:rFonts w:eastAsia="Times New Roman" w:cs="Times New Roman"/>
        </w:rPr>
        <w:t>my $control_length=20; # Default length for control variables in nt </w:t>
      </w:r>
      <w:r>
        <w:rPr>
          <w:rFonts w:eastAsia="Times New Roman" w:cs="Times New Roman"/>
        </w:rPr>
        <w:br/>
      </w:r>
      <w:r>
        <w:rPr>
          <w:rStyle w:val="ectt-1000"/>
          <w:rFonts w:eastAsia="Times New Roman" w:cs="Times New Roman"/>
        </w:rPr>
        <w:t>my $plname=$0; # assign $plname scalar to script name (for help printing)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#Print Usage information if nothing is entered at commandline </w:t>
      </w:r>
      <w:r>
        <w:rPr>
          <w:rFonts w:eastAsia="Times New Roman" w:cs="Times New Roman"/>
        </w:rPr>
        <w:br/>
      </w:r>
      <w:r>
        <w:rPr>
          <w:rStyle w:val="ectt-1000"/>
          <w:rFonts w:eastAsia="Times New Roman" w:cs="Times New Roman"/>
        </w:rPr>
        <w:t>if (@ARGV==0) {system "pod2text $0 | less"; die}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=head2 Usage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-hp = Print HTML POD data for scriptname </w:t>
      </w:r>
      <w:r>
        <w:rPr>
          <w:rFonts w:eastAsia="Times New Roman" w:cs="Times New Roman"/>
        </w:rPr>
        <w:br/>
      </w:r>
      <w:r>
        <w:rPr>
          <w:rStyle w:val="ectt-1000"/>
          <w:rFonts w:eastAsia="Times New Roman" w:cs="Times New Roman"/>
        </w:rPr>
        <w:t> -mp = Print and view Manual POD data for scriptname </w:t>
      </w:r>
      <w:r>
        <w:rPr>
          <w:rFonts w:eastAsia="Times New Roman" w:cs="Times New Roman"/>
        </w:rPr>
        <w:br/>
      </w:r>
      <w:r>
        <w:rPr>
          <w:rStyle w:val="ectt-1000"/>
          <w:rFonts w:eastAsia="Times New Roman" w:cs="Times New Roman"/>
        </w:rPr>
        <w:t> -i [File] = File Input </w:t>
      </w:r>
      <w:r>
        <w:rPr>
          <w:rFonts w:eastAsia="Times New Roman" w:cs="Times New Roman"/>
        </w:rPr>
        <w:br/>
      </w:r>
      <w:r>
        <w:rPr>
          <w:rStyle w:val="ectt-1000"/>
          <w:rFonts w:eastAsia="Times New Roman" w:cs="Times New Roman"/>
        </w:rPr>
        <w:t> -o [File] = File output </w:t>
      </w:r>
      <w:r>
        <w:rPr>
          <w:rFonts w:eastAsia="Times New Roman" w:cs="Times New Roman"/>
        </w:rPr>
        <w:br/>
      </w:r>
      <w:r>
        <w:rPr>
          <w:rStyle w:val="ectt-1000"/>
          <w:rFonts w:eastAsia="Times New Roman" w:cs="Times New Roman"/>
        </w:rPr>
        <w:t> -v [#] = Verbose for Ensembl loading </w:t>
      </w:r>
      <w:r>
        <w:rPr>
          <w:rFonts w:eastAsia="Times New Roman" w:cs="Times New Roman"/>
        </w:rPr>
        <w:br/>
      </w:r>
      <w:r>
        <w:rPr>
          <w:rStyle w:val="ectt-1000"/>
          <w:rFonts w:eastAsia="Times New Roman" w:cs="Times New Roman"/>
        </w:rPr>
        <w:t> -d [#] = data_base version for Ensembl loading </w:t>
      </w:r>
      <w:r>
        <w:rPr>
          <w:rFonts w:eastAsia="Times New Roman" w:cs="Times New Roman"/>
        </w:rPr>
        <w:br/>
      </w:r>
      <w:r>
        <w:rPr>
          <w:rStyle w:val="ectt-1000"/>
          <w:rFonts w:eastAsia="Times New Roman" w:cs="Times New Roman"/>
        </w:rPr>
        <w:t> -t [#] = Temp in degrees celcius </w:t>
      </w:r>
      <w:r>
        <w:rPr>
          <w:rFonts w:eastAsia="Times New Roman" w:cs="Times New Roman"/>
        </w:rPr>
        <w:br/>
      </w:r>
      <w:r>
        <w:rPr>
          <w:rStyle w:val="ectt-1000"/>
          <w:rFonts w:eastAsia="Times New Roman" w:cs="Times New Roman"/>
        </w:rPr>
        <w:t> -salt [#] = Salt concentration for Tm in mM </w:t>
      </w:r>
      <w:r>
        <w:rPr>
          <w:rFonts w:eastAsia="Times New Roman" w:cs="Times New Roman"/>
        </w:rPr>
        <w:br/>
      </w:r>
      <w:r>
        <w:rPr>
          <w:rStyle w:val="ectt-1000"/>
          <w:rFonts w:eastAsia="Times New Roman" w:cs="Times New Roman"/>
        </w:rPr>
        <w:t> -lig_conc [#] = Ligamer concentration for Tm in nM </w:t>
      </w:r>
      <w:r>
        <w:rPr>
          <w:rFonts w:eastAsia="Times New Roman" w:cs="Times New Roman"/>
        </w:rPr>
        <w:br/>
      </w:r>
      <w:r>
        <w:rPr>
          <w:rStyle w:val="ectt-1000"/>
          <w:rFonts w:eastAsia="Times New Roman" w:cs="Times New Roman"/>
        </w:rPr>
        <w:t> -c [#} = Minimum length for Control ligamers (default=20)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=cut </w:t>
      </w:r>
      <w:r>
        <w:rPr>
          <w:rFonts w:eastAsia="Times New Roman" w:cs="Times New Roman"/>
        </w:rPr>
        <w:br/>
      </w:r>
      <w:r>
        <w:rPr>
          <w:rStyle w:val="ectt-1000"/>
          <w:rFonts w:eastAsia="Times New Roman" w:cs="Times New Roman"/>
        </w:rPr>
        <w:t>## Finish message if run with no arguments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#Parse the command line </w:t>
      </w:r>
      <w:r>
        <w:rPr>
          <w:rFonts w:eastAsia="Times New Roman" w:cs="Times New Roman"/>
        </w:rPr>
        <w:br/>
      </w:r>
      <w:r>
        <w:rPr>
          <w:rStyle w:val="ectt-1000"/>
          <w:rFonts w:eastAsia="Times New Roman" w:cs="Times New Roman"/>
        </w:rPr>
        <w:t>while(@ARGV&gt;0)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@arguments = @ARGV; #Store the command line for printing later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$next_arg=shift(@ARGV);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($next_arg eq "-hp") { # Do you want to print HTML POD Data? </w:t>
      </w:r>
      <w:r>
        <w:rPr>
          <w:rFonts w:eastAsia="Times New Roman" w:cs="Times New Roman"/>
        </w:rPr>
        <w:br/>
      </w:r>
      <w:r>
        <w:rPr>
          <w:rStyle w:val="ectt-1000"/>
          <w:rFonts w:eastAsia="Times New Roman" w:cs="Times New Roman"/>
        </w:rPr>
        <w:t>   $help_print=1;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"-mp") { # Do you want to print a manual? </w:t>
      </w:r>
      <w:r>
        <w:rPr>
          <w:rFonts w:eastAsia="Times New Roman" w:cs="Times New Roman"/>
        </w:rPr>
        <w:br/>
      </w:r>
      <w:r>
        <w:rPr>
          <w:rStyle w:val="ectt-1000"/>
          <w:rFonts w:eastAsia="Times New Roman" w:cs="Times New Roman"/>
        </w:rPr>
        <w:t>   $man_print=1;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"-i") { # What is the name of the input file? </w:t>
      </w:r>
      <w:r>
        <w:rPr>
          <w:rFonts w:eastAsia="Times New Roman" w:cs="Times New Roman"/>
        </w:rPr>
        <w:br/>
      </w:r>
      <w:r>
        <w:rPr>
          <w:rStyle w:val="ectt-1000"/>
          <w:rFonts w:eastAsia="Times New Roman" w:cs="Times New Roman"/>
        </w:rPr>
        <w:t>   $file_input = shift @ARGV;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"-f") { #n Name of the fasta file your sequences are in? </w:t>
      </w:r>
      <w:r>
        <w:rPr>
          <w:rFonts w:eastAsia="Times New Roman" w:cs="Times New Roman"/>
        </w:rPr>
        <w:br/>
      </w:r>
      <w:r>
        <w:rPr>
          <w:rStyle w:val="ectt-1000"/>
          <w:rFonts w:eastAsia="Times New Roman" w:cs="Times New Roman"/>
        </w:rPr>
        <w:t>   $fa_reference = shift @ARGV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"-r") { # Do you want to fetch sequences from ensembl? </w:t>
      </w:r>
      <w:r>
        <w:rPr>
          <w:rFonts w:eastAsia="Times New Roman" w:cs="Times New Roman"/>
        </w:rPr>
        <w:br/>
      </w:r>
      <w:r>
        <w:rPr>
          <w:rStyle w:val="ectt-1000"/>
          <w:rFonts w:eastAsia="Times New Roman" w:cs="Times New Roman"/>
        </w:rPr>
        <w:t>   $remote = 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"-o") { # Name of output file </w:t>
      </w:r>
      <w:r>
        <w:rPr>
          <w:rFonts w:eastAsia="Times New Roman" w:cs="Times New Roman"/>
        </w:rPr>
        <w:br/>
      </w:r>
      <w:r>
        <w:rPr>
          <w:rStyle w:val="ectt-1000"/>
          <w:rFonts w:eastAsia="Times New Roman" w:cs="Times New Roman"/>
        </w:rPr>
        <w:t>   $output_file = shift(@ARGV);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"-v") { # Do you want to see the ensembl load data? </w:t>
      </w:r>
      <w:r>
        <w:rPr>
          <w:rFonts w:eastAsia="Times New Roman" w:cs="Times New Roman"/>
        </w:rPr>
        <w:br/>
      </w:r>
      <w:r>
        <w:rPr>
          <w:rStyle w:val="ectt-1000"/>
          <w:rFonts w:eastAsia="Times New Roman" w:cs="Times New Roman"/>
        </w:rPr>
        <w:t>   $verbose = shift @ARGV;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"-d") { # What version of ensembl do you want to use?# </w:t>
      </w:r>
      <w:r>
        <w:rPr>
          <w:rFonts w:eastAsia="Times New Roman" w:cs="Times New Roman"/>
        </w:rPr>
        <w:br/>
      </w:r>
      <w:r>
        <w:rPr>
          <w:rStyle w:val="ectt-1000"/>
          <w:rFonts w:eastAsia="Times New Roman" w:cs="Times New Roman"/>
        </w:rPr>
        <w:t>   $db_version = shift @ARGV;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"-t") { # What temperature in degrees C do you want to norm ? </w:t>
      </w:r>
      <w:r>
        <w:rPr>
          <w:rFonts w:eastAsia="Times New Roman" w:cs="Times New Roman"/>
        </w:rPr>
        <w:br/>
      </w:r>
      <w:r>
        <w:rPr>
          <w:rStyle w:val="ectt-1000"/>
          <w:rFonts w:eastAsia="Times New Roman" w:cs="Times New Roman"/>
        </w:rPr>
        <w:t>   $temp = shift @ARGV;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"-salt") { # Salt concentration for Tm calculations? </w:t>
      </w:r>
      <w:r>
        <w:rPr>
          <w:rFonts w:eastAsia="Times New Roman" w:cs="Times New Roman"/>
        </w:rPr>
        <w:br/>
      </w:r>
      <w:r>
        <w:rPr>
          <w:rStyle w:val="ectt-1000"/>
          <w:rFonts w:eastAsia="Times New Roman" w:cs="Times New Roman"/>
        </w:rPr>
        <w:t>   $salt = shift @ARGV ; </w:t>
      </w:r>
      <w:r>
        <w:rPr>
          <w:rFonts w:eastAsia="Times New Roman" w:cs="Times New Roman"/>
        </w:rPr>
        <w:br/>
      </w:r>
      <w:r>
        <w:rPr>
          <w:rStyle w:val="ectt-1000"/>
          <w:rFonts w:eastAsia="Times New Roman" w:cs="Times New Roman"/>
        </w:rPr>
        <w:t>   $salt = $salt / 1000; # from micro Molar to Molar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"-lig_conc") { # Concentration for Tm calculations? </w:t>
      </w:r>
      <w:r>
        <w:rPr>
          <w:rFonts w:eastAsia="Times New Roman" w:cs="Times New Roman"/>
        </w:rPr>
        <w:br/>
      </w:r>
      <w:r>
        <w:rPr>
          <w:rStyle w:val="ectt-1000"/>
          <w:rFonts w:eastAsia="Times New Roman" w:cs="Times New Roman"/>
        </w:rPr>
        <w:t>   $lig_conc=shift@ARGV; </w:t>
      </w:r>
      <w:r>
        <w:rPr>
          <w:rFonts w:eastAsia="Times New Roman" w:cs="Times New Roman"/>
        </w:rPr>
        <w:br/>
      </w:r>
      <w:r>
        <w:rPr>
          <w:rStyle w:val="ectt-1000"/>
          <w:rFonts w:eastAsia="Times New Roman" w:cs="Times New Roman"/>
        </w:rPr>
        <w:t>   $lig_conc = $lig_conc / 1000000000; # nM to M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($next_arg eq "-c") { # What length would you like (min) for control ligs? </w:t>
      </w:r>
      <w:r>
        <w:rPr>
          <w:rFonts w:eastAsia="Times New Roman" w:cs="Times New Roman"/>
        </w:rPr>
        <w:br/>
      </w:r>
      <w:r>
        <w:rPr>
          <w:rStyle w:val="ectt-1000"/>
          <w:rFonts w:eastAsia="Times New Roman" w:cs="Times New Roman"/>
        </w:rPr>
        <w:t>   $control_length = shift @ARGV ; </w:t>
      </w:r>
      <w:r>
        <w:rPr>
          <w:rFonts w:eastAsia="Times New Roman" w:cs="Times New Roman"/>
        </w:rPr>
        <w:br/>
      </w:r>
      <w:r>
        <w:rPr>
          <w:rStyle w:val="ectt-1000"/>
          <w:rFonts w:eastAsia="Times New Roman" w:cs="Times New Roman"/>
        </w:rPr>
        <w:t>   $control_length = $control_length-1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Finish Parsing the command line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POD HELP SUBROUTINE CALLS################################ </w:t>
      </w:r>
      <w:r>
        <w:rPr>
          <w:rFonts w:eastAsia="Times New Roman" w:cs="Times New Roman"/>
        </w:rPr>
        <w:br/>
      </w:r>
      <w:r>
        <w:rPr>
          <w:rStyle w:val="ectt-1000"/>
          <w:rFonts w:eastAsia="Times New Roman" w:cs="Times New Roman"/>
        </w:rPr>
        <w:t>my $scriptname=$0; </w:t>
      </w:r>
      <w:r>
        <w:rPr>
          <w:rFonts w:eastAsia="Times New Roman" w:cs="Times New Roman"/>
        </w:rPr>
        <w:br/>
      </w:r>
      <w:r>
        <w:rPr>
          <w:rStyle w:val="ectt-1000"/>
          <w:rFonts w:eastAsia="Times New Roman" w:cs="Times New Roman"/>
        </w:rPr>
        <w:t>podhelp( $scriptname, $help_print, $man_print, $dir); </w:t>
      </w:r>
      <w:r>
        <w:rPr>
          <w:rFonts w:eastAsia="Times New Roman" w:cs="Times New Roman"/>
        </w:rPr>
        <w:br/>
      </w:r>
      <w:r>
        <w:rPr>
          <w:rStyle w:val="ectt-1000"/>
          <w:rFonts w:eastAsia="Times New Roman" w:cs="Times New Roman"/>
        </w:rPr>
        <w:t>##################### POD HTML Subroutine CALLS#################################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open the ensembl registry################################# </w:t>
      </w:r>
      <w:r>
        <w:rPr>
          <w:rFonts w:eastAsia="Times New Roman" w:cs="Times New Roman"/>
        </w:rPr>
        <w:br/>
      </w:r>
      <w:r>
        <w:rPr>
          <w:rStyle w:val="ectt-1000"/>
          <w:rFonts w:eastAsia="Times New Roman" w:cs="Times New Roman"/>
        </w:rPr>
        <w:t>my $db; </w:t>
      </w:r>
      <w:r>
        <w:rPr>
          <w:rFonts w:eastAsia="Times New Roman" w:cs="Times New Roman"/>
        </w:rPr>
        <w:br/>
      </w:r>
      <w:r>
        <w:rPr>
          <w:rStyle w:val="ectt-1000"/>
          <w:rFonts w:eastAsia="Times New Roman" w:cs="Times New Roman"/>
        </w:rPr>
        <w:t>if ($fa_reference) { </w:t>
      </w:r>
      <w:r>
        <w:rPr>
          <w:rFonts w:eastAsia="Times New Roman" w:cs="Times New Roman"/>
        </w:rPr>
        <w:br/>
      </w:r>
      <w:r>
        <w:rPr>
          <w:rStyle w:val="ectt-1000"/>
          <w:rFonts w:eastAsia="Times New Roman" w:cs="Times New Roman"/>
        </w:rPr>
        <w:t> $db = Bio::DB::Fasta-&gt;new($fa_reference);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($remote==1) { </w:t>
      </w:r>
      <w:r>
        <w:rPr>
          <w:rFonts w:eastAsia="Times New Roman" w:cs="Times New Roman"/>
        </w:rPr>
        <w:br/>
      </w:r>
      <w:r>
        <w:rPr>
          <w:rStyle w:val="ectt-1000"/>
          <w:rFonts w:eastAsia="Times New Roman" w:cs="Times New Roman"/>
        </w:rPr>
        <w:t> $db = ensembl_database($verbose, $db_version)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#open the output file </w:t>
      </w:r>
      <w:r>
        <w:rPr>
          <w:rFonts w:eastAsia="Times New Roman" w:cs="Times New Roman"/>
        </w:rPr>
        <w:br/>
      </w:r>
      <w:r>
        <w:rPr>
          <w:rStyle w:val="ectt-1000"/>
          <w:rFonts w:eastAsia="Times New Roman" w:cs="Times New Roman"/>
        </w:rPr>
        <w:t>open (OUT, _&gt;_.$output_file) || die "The output file could not be created.\n"; </w:t>
      </w:r>
      <w:r>
        <w:rPr>
          <w:rFonts w:eastAsia="Times New Roman" w:cs="Times New Roman"/>
        </w:rPr>
        <w:br/>
      </w:r>
      <w:r>
        <w:rPr>
          <w:rStyle w:val="ectt-1000"/>
          <w:rFonts w:eastAsia="Times New Roman" w:cs="Times New Roman"/>
        </w:rPr>
        <w:t>## Print the headers </w:t>
      </w:r>
      <w:r>
        <w:rPr>
          <w:rFonts w:eastAsia="Times New Roman" w:cs="Times New Roman"/>
        </w:rPr>
        <w:br/>
      </w:r>
      <w:r>
        <w:rPr>
          <w:rStyle w:val="ectt-1000"/>
          <w:rFonts w:eastAsia="Times New Roman" w:cs="Times New Roman"/>
        </w:rPr>
        <w:t>print OUT </w:t>
      </w:r>
      <w:r>
        <w:rPr>
          <w:rFonts w:eastAsia="Times New Roman" w:cs="Times New Roman"/>
        </w:rPr>
        <w:br/>
      </w:r>
      <w:r>
        <w:rPr>
          <w:rStyle w:val="ectt-1000"/>
          <w:rFonts w:eastAsia="Times New Roman" w:cs="Times New Roman"/>
        </w:rPr>
        <w:t># Start with general assembler information </w:t>
      </w:r>
      <w:r>
        <w:rPr>
          <w:rFonts w:eastAsia="Times New Roman" w:cs="Times New Roman"/>
        </w:rPr>
        <w:br/>
      </w:r>
      <w:r>
        <w:rPr>
          <w:rStyle w:val="ectt-1000"/>
          <w:rFonts w:eastAsia="Times New Roman" w:cs="Times New Roman"/>
        </w:rPr>
        <w:t>"&gt;Source Program\t",$dir,$0,"\n". </w:t>
      </w:r>
      <w:r>
        <w:rPr>
          <w:rFonts w:eastAsia="Times New Roman" w:cs="Times New Roman"/>
        </w:rPr>
        <w:br/>
      </w:r>
      <w:r>
        <w:rPr>
          <w:rStyle w:val="ectt-1000"/>
          <w:rFonts w:eastAsia="Times New Roman" w:cs="Times New Roman"/>
        </w:rPr>
        <w:t>"&gt;Date Run \t$timestamp \n". </w:t>
      </w:r>
      <w:r>
        <w:rPr>
          <w:rFonts w:eastAsia="Times New Roman" w:cs="Times New Roman"/>
        </w:rPr>
        <w:br/>
      </w:r>
      <w:r>
        <w:rPr>
          <w:rStyle w:val="ectt-1000"/>
          <w:rFonts w:eastAsia="Times New Roman" w:cs="Times New Roman"/>
        </w:rPr>
        <w:t>"&gt;Arguments entered \t", "@arguments"," \n". </w:t>
      </w:r>
      <w:r>
        <w:rPr>
          <w:rFonts w:eastAsia="Times New Roman" w:cs="Times New Roman"/>
        </w:rPr>
        <w:br/>
      </w:r>
      <w:r>
        <w:rPr>
          <w:rStyle w:val="ectt-1000"/>
          <w:rFonts w:eastAsia="Times New Roman" w:cs="Times New Roman"/>
        </w:rPr>
        <w:t>"&gt;Input filename \t$file_input\n". </w:t>
      </w:r>
      <w:r>
        <w:rPr>
          <w:rFonts w:eastAsia="Times New Roman" w:cs="Times New Roman"/>
        </w:rPr>
        <w:br/>
      </w:r>
      <w:r>
        <w:rPr>
          <w:rStyle w:val="ectt-1000"/>
          <w:rFonts w:eastAsia="Times New Roman" w:cs="Times New Roman"/>
        </w:rPr>
        <w:t>"&gt;Output filename \t$output_file\n". </w:t>
      </w:r>
      <w:r>
        <w:rPr>
          <w:rFonts w:eastAsia="Times New Roman" w:cs="Times New Roman"/>
        </w:rPr>
        <w:br/>
      </w:r>
      <w:r>
        <w:rPr>
          <w:rStyle w:val="ectt-1000"/>
          <w:rFonts w:eastAsia="Times New Roman" w:cs="Times New Roman"/>
        </w:rPr>
        <w:t>"&gt;Control Seq Length \t$control_length plus 1\n". </w:t>
      </w:r>
      <w:r>
        <w:rPr>
          <w:rFonts w:eastAsia="Times New Roman" w:cs="Times New Roman"/>
        </w:rPr>
        <w:br/>
      </w:r>
      <w:r>
        <w:rPr>
          <w:rStyle w:val="ectt-1000"/>
          <w:rFonts w:eastAsia="Times New Roman" w:cs="Times New Roman"/>
        </w:rPr>
        <w:t>"&gt;Normalization temperature \t$temp\n". </w:t>
      </w:r>
      <w:r>
        <w:rPr>
          <w:rFonts w:eastAsia="Times New Roman" w:cs="Times New Roman"/>
        </w:rPr>
        <w:br/>
      </w:r>
      <w:r>
        <w:rPr>
          <w:rStyle w:val="ectt-1000"/>
          <w:rFonts w:eastAsia="Times New Roman" w:cs="Times New Roman"/>
        </w:rPr>
        <w:t>##### now all on 1 line print the ligmaer-specific information </w:t>
      </w:r>
      <w:r>
        <w:rPr>
          <w:rFonts w:eastAsia="Times New Roman" w:cs="Times New Roman"/>
        </w:rPr>
        <w:br/>
      </w:r>
      <w:r>
        <w:rPr>
          <w:rStyle w:val="ectt-1000"/>
          <w:rFonts w:eastAsia="Times New Roman" w:cs="Times New Roman"/>
        </w:rPr>
        <w:t>"&gt;Gene\t". #1 </w:t>
      </w:r>
      <w:r>
        <w:rPr>
          <w:rFonts w:eastAsia="Times New Roman" w:cs="Times New Roman"/>
        </w:rPr>
        <w:br/>
      </w:r>
      <w:r>
        <w:rPr>
          <w:rStyle w:val="ectt-1000"/>
          <w:rFonts w:eastAsia="Times New Roman" w:cs="Times New Roman"/>
        </w:rPr>
        <w:t>"Ligamer_Number\t". #2 </w:t>
      </w:r>
      <w:r>
        <w:rPr>
          <w:rFonts w:eastAsia="Times New Roman" w:cs="Times New Roman"/>
        </w:rPr>
        <w:br/>
      </w:r>
      <w:r>
        <w:rPr>
          <w:rStyle w:val="ectt-1000"/>
          <w:rFonts w:eastAsia="Times New Roman" w:cs="Times New Roman"/>
        </w:rPr>
        <w:t>"Species\t". #3 </w:t>
      </w:r>
      <w:r>
        <w:rPr>
          <w:rFonts w:eastAsia="Times New Roman" w:cs="Times New Roman"/>
        </w:rPr>
        <w:br/>
      </w:r>
      <w:r>
        <w:rPr>
          <w:rStyle w:val="ectt-1000"/>
          <w:rFonts w:eastAsia="Times New Roman" w:cs="Times New Roman"/>
        </w:rPr>
        <w:t>"Strand\t". #4 </w:t>
      </w:r>
      <w:r>
        <w:rPr>
          <w:rFonts w:eastAsia="Times New Roman" w:cs="Times New Roman"/>
        </w:rPr>
        <w:br/>
      </w:r>
      <w:r>
        <w:rPr>
          <w:rStyle w:val="ectt-1000"/>
          <w:rFonts w:eastAsia="Times New Roman" w:cs="Times New Roman"/>
        </w:rPr>
        <w:t>"Ligamer Joiner Code\t". #5 </w:t>
      </w:r>
      <w:r>
        <w:rPr>
          <w:rFonts w:eastAsia="Times New Roman" w:cs="Times New Roman"/>
        </w:rPr>
        <w:br/>
      </w:r>
      <w:r>
        <w:rPr>
          <w:rStyle w:val="ectt-1000"/>
          <w:rFonts w:eastAsia="Times New Roman" w:cs="Times New Roman"/>
        </w:rPr>
        <w:t>"Target Prime\t". #6 </w:t>
      </w:r>
      <w:r>
        <w:rPr>
          <w:rFonts w:eastAsia="Times New Roman" w:cs="Times New Roman"/>
        </w:rPr>
        <w:br/>
      </w:r>
      <w:r>
        <w:rPr>
          <w:rStyle w:val="ectt-1000"/>
          <w:rFonts w:eastAsia="Times New Roman" w:cs="Times New Roman"/>
        </w:rPr>
        <w:t>"UCSC coordinates\t". #7 </w:t>
      </w:r>
      <w:r>
        <w:rPr>
          <w:rFonts w:eastAsia="Times New Roman" w:cs="Times New Roman"/>
        </w:rPr>
        <w:br/>
      </w:r>
      <w:r>
        <w:rPr>
          <w:rStyle w:val="ectt-1000"/>
          <w:rFonts w:eastAsia="Times New Roman" w:cs="Times New Roman"/>
        </w:rPr>
        <w:t>"PCR Used\t". #8 </w:t>
      </w:r>
      <w:r>
        <w:rPr>
          <w:rFonts w:eastAsia="Times New Roman" w:cs="Times New Roman"/>
        </w:rPr>
        <w:br/>
      </w:r>
      <w:r>
        <w:rPr>
          <w:rStyle w:val="ectt-1000"/>
          <w:rFonts w:eastAsia="Times New Roman" w:cs="Times New Roman"/>
        </w:rPr>
        <w:t>"Barcode Used\t". #9 </w:t>
      </w:r>
      <w:r>
        <w:rPr>
          <w:rFonts w:eastAsia="Times New Roman" w:cs="Times New Roman"/>
        </w:rPr>
        <w:br/>
      </w:r>
      <w:r>
        <w:rPr>
          <w:rStyle w:val="ectt-1000"/>
          <w:rFonts w:eastAsia="Times New Roman" w:cs="Times New Roman"/>
        </w:rPr>
        <w:t>"Total Query span\t". #10 </w:t>
      </w:r>
      <w:r>
        <w:rPr>
          <w:rFonts w:eastAsia="Times New Roman" w:cs="Times New Roman"/>
        </w:rPr>
        <w:br/>
      </w:r>
      <w:r>
        <w:rPr>
          <w:rStyle w:val="ectt-1000"/>
          <w:rFonts w:eastAsia="Times New Roman" w:cs="Times New Roman"/>
        </w:rPr>
        <w:t>"Five Prime Sequence\t". #11 </w:t>
      </w:r>
      <w:r>
        <w:rPr>
          <w:rFonts w:eastAsia="Times New Roman" w:cs="Times New Roman"/>
        </w:rPr>
        <w:br/>
      </w:r>
      <w:r>
        <w:rPr>
          <w:rStyle w:val="ectt-1000"/>
          <w:rFonts w:eastAsia="Times New Roman" w:cs="Times New Roman"/>
        </w:rPr>
        <w:t>"5 Prime Length\t". #12 </w:t>
      </w:r>
      <w:r>
        <w:rPr>
          <w:rFonts w:eastAsia="Times New Roman" w:cs="Times New Roman"/>
        </w:rPr>
        <w:br/>
      </w:r>
      <w:r>
        <w:rPr>
          <w:rStyle w:val="ectt-1000"/>
          <w:rFonts w:eastAsia="Times New Roman" w:cs="Times New Roman"/>
        </w:rPr>
        <w:t>"Five Prime Tm\t". </w:t>
      </w:r>
      <w:r>
        <w:rPr>
          <w:rFonts w:eastAsia="Times New Roman" w:cs="Times New Roman"/>
        </w:rPr>
        <w:br/>
      </w:r>
      <w:r>
        <w:rPr>
          <w:rStyle w:val="ectt-1000"/>
          <w:rFonts w:eastAsia="Times New Roman" w:cs="Times New Roman"/>
        </w:rPr>
        <w:t>"3 Prime Sequence\t". </w:t>
      </w:r>
      <w:r>
        <w:rPr>
          <w:rFonts w:eastAsia="Times New Roman" w:cs="Times New Roman"/>
        </w:rPr>
        <w:br/>
      </w:r>
      <w:r>
        <w:rPr>
          <w:rStyle w:val="ectt-1000"/>
          <w:rFonts w:eastAsia="Times New Roman" w:cs="Times New Roman"/>
        </w:rPr>
        <w:t>"3 Prime Length\t". </w:t>
      </w:r>
      <w:r>
        <w:rPr>
          <w:rFonts w:eastAsia="Times New Roman" w:cs="Times New Roman"/>
        </w:rPr>
        <w:br/>
      </w:r>
      <w:r>
        <w:rPr>
          <w:rStyle w:val="ectt-1000"/>
          <w:rFonts w:eastAsia="Times New Roman" w:cs="Times New Roman"/>
        </w:rPr>
        <w:t>"3 Prime Tm\t". </w:t>
      </w:r>
      <w:r>
        <w:rPr>
          <w:rFonts w:eastAsia="Times New Roman" w:cs="Times New Roman"/>
        </w:rPr>
        <w:br/>
      </w:r>
      <w:r>
        <w:rPr>
          <w:rStyle w:val="ectt-1000"/>
          <w:rFonts w:eastAsia="Times New Roman" w:cs="Times New Roman"/>
        </w:rPr>
        <w:t>#"Ligamer Identifier\t". </w:t>
      </w:r>
      <w:r>
        <w:rPr>
          <w:rFonts w:eastAsia="Times New Roman" w:cs="Times New Roman"/>
        </w:rPr>
        <w:br/>
      </w:r>
      <w:r>
        <w:rPr>
          <w:rStyle w:val="ectt-1000"/>
          <w:rFonts w:eastAsia="Times New Roman" w:cs="Times New Roman"/>
        </w:rPr>
        <w:t>"Ligamer Sequence\t". </w:t>
      </w:r>
      <w:r>
        <w:rPr>
          <w:rFonts w:eastAsia="Times New Roman" w:cs="Times New Roman"/>
        </w:rPr>
        <w:br/>
      </w:r>
      <w:r>
        <w:rPr>
          <w:rStyle w:val="ectt-1000"/>
          <w:rFonts w:eastAsia="Times New Roman" w:cs="Times New Roman"/>
        </w:rPr>
        <w:t>"Ligamer Length\t". </w:t>
      </w:r>
      <w:r>
        <w:rPr>
          <w:rFonts w:eastAsia="Times New Roman" w:cs="Times New Roman"/>
        </w:rPr>
        <w:br/>
      </w:r>
      <w:r>
        <w:rPr>
          <w:rStyle w:val="ectt-1000"/>
          <w:rFonts w:eastAsia="Times New Roman" w:cs="Times New Roman"/>
        </w:rPr>
        <w:t>"Notes\t". </w:t>
      </w:r>
      <w:r>
        <w:rPr>
          <w:rFonts w:eastAsia="Times New Roman" w:cs="Times New Roman"/>
        </w:rPr>
        <w:br/>
      </w:r>
      <w:r>
        <w:rPr>
          <w:rStyle w:val="ectt-1000"/>
          <w:rFonts w:eastAsia="Times New Roman" w:cs="Times New Roman"/>
        </w:rPr>
        <w:t>"Set\t". </w:t>
      </w:r>
      <w:r>
        <w:rPr>
          <w:rFonts w:eastAsia="Times New Roman" w:cs="Times New Roman"/>
        </w:rPr>
        <w:br/>
      </w:r>
      <w:r>
        <w:rPr>
          <w:rStyle w:val="ectt-1000"/>
          <w:rFonts w:eastAsia="Times New Roman" w:cs="Times New Roman"/>
        </w:rPr>
        <w:t>"\n";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open the input file </w:t>
      </w:r>
      <w:r>
        <w:rPr>
          <w:rFonts w:eastAsia="Times New Roman" w:cs="Times New Roman"/>
        </w:rPr>
        <w:br/>
      </w:r>
      <w:r>
        <w:rPr>
          <w:rStyle w:val="ectt-1000"/>
          <w:rFonts w:eastAsia="Times New Roman" w:cs="Times New Roman"/>
        </w:rPr>
        <w:t>open (INPUT, $file_input) || die "The file $file_input couldn_t be opened.\n";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#################read and analyze each line of the input file ################# </w:t>
      </w:r>
      <w:r>
        <w:rPr>
          <w:rFonts w:eastAsia="Times New Roman" w:cs="Times New Roman"/>
        </w:rPr>
        <w:br/>
      </w:r>
      <w:r>
        <w:rPr>
          <w:rStyle w:val="ectt-1000"/>
          <w:rFonts w:eastAsia="Times New Roman" w:cs="Times New Roman"/>
        </w:rPr>
        <w:t>while (my $line=&lt;INPUT&gt;) { ## starting brace to read through csv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($line=~/^#/){next} #skips comments </w:t>
      </w:r>
      <w:r>
        <w:rPr>
          <w:rFonts w:eastAsia="Times New Roman" w:cs="Times New Roman"/>
        </w:rPr>
        <w:br/>
      </w:r>
      <w:r>
        <w:rPr>
          <w:rStyle w:val="ectt-1000"/>
          <w:rFonts w:eastAsia="Times New Roman" w:cs="Times New Roman"/>
        </w:rPr>
        <w:t> if ($line=~/^&gt;/){print OUT $line; next} #skips and trans.these lines </w:t>
      </w:r>
      <w:r>
        <w:rPr>
          <w:rFonts w:eastAsia="Times New Roman" w:cs="Times New Roman"/>
        </w:rPr>
        <w:br/>
      </w:r>
      <w:r>
        <w:rPr>
          <w:rStyle w:val="ectt-1000"/>
          <w:rFonts w:eastAsia="Times New Roman" w:cs="Times New Roman"/>
        </w:rPr>
        <w:t> if ($line=~/^~/){$line=~s/~//;chomp $line; $gene=$line;} # find gene identifier </w:t>
      </w:r>
      <w:r>
        <w:rPr>
          <w:rFonts w:eastAsia="Times New Roman" w:cs="Times New Roman"/>
        </w:rPr>
        <w:br/>
      </w:r>
      <w:r>
        <w:rPr>
          <w:rStyle w:val="ectt-1000"/>
          <w:rFonts w:eastAsia="Times New Roman" w:cs="Times New Roman"/>
        </w:rPr>
        <w:t> $gene=~s/[\s]+//g; </w:t>
      </w:r>
      <w:r>
        <w:rPr>
          <w:rFonts w:eastAsia="Times New Roman" w:cs="Times New Roman"/>
        </w:rPr>
        <w:br/>
      </w:r>
      <w:r>
        <w:rPr>
          <w:rStyle w:val="ectt-1000"/>
          <w:rFonts w:eastAsia="Times New Roman" w:cs="Times New Roman"/>
        </w:rPr>
        <w:t> if ($line=~/^\@/){chomp $line;$note_line=$line;next} #store notes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chomp $line;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($line=~/^PCR-Primer-5_-/g) { #Find the 5 adaptor </w:t>
      </w:r>
      <w:r>
        <w:rPr>
          <w:rFonts w:eastAsia="Times New Roman" w:cs="Times New Roman"/>
        </w:rPr>
        <w:br/>
      </w:r>
      <w:r>
        <w:rPr>
          <w:rStyle w:val="ectt-1000"/>
          <w:rFonts w:eastAsia="Times New Roman" w:cs="Times New Roman"/>
        </w:rPr>
        <w:t>   $five_prime_PCR_sequence=$line; </w:t>
      </w:r>
      <w:r>
        <w:rPr>
          <w:rFonts w:eastAsia="Times New Roman" w:cs="Times New Roman"/>
        </w:rPr>
        <w:br/>
      </w:r>
      <w:r>
        <w:rPr>
          <w:rStyle w:val="ectt-1000"/>
          <w:rFonts w:eastAsia="Times New Roman" w:cs="Times New Roman"/>
        </w:rPr>
        <w:t>   $five_prime_PCR_sequence=~s/PCR-Primer-5_-//; </w:t>
      </w:r>
      <w:r>
        <w:rPr>
          <w:rFonts w:eastAsia="Times New Roman" w:cs="Times New Roman"/>
        </w:rPr>
        <w:br/>
      </w:r>
      <w:r>
        <w:rPr>
          <w:rStyle w:val="ectt-1000"/>
          <w:rFonts w:eastAsia="Times New Roman" w:cs="Times New Roman"/>
        </w:rPr>
        <w:t>   $five_prime_PCR_sequence=~s/[\s]+//g; </w:t>
      </w:r>
      <w:r>
        <w:rPr>
          <w:rFonts w:eastAsia="Times New Roman" w:cs="Times New Roman"/>
        </w:rPr>
        <w:br/>
      </w:r>
      <w:r>
        <w:rPr>
          <w:rStyle w:val="ectt-1000"/>
          <w:rFonts w:eastAsia="Times New Roman" w:cs="Times New Roman"/>
        </w:rPr>
        <w:t>   print OUT "&gt;5_pcr\t".$five_prime_PCR_sequence."\n"; </w:t>
      </w:r>
      <w:r>
        <w:rPr>
          <w:rFonts w:eastAsia="Times New Roman" w:cs="Times New Roman"/>
        </w:rPr>
        <w:br/>
      </w:r>
      <w:r>
        <w:rPr>
          <w:rStyle w:val="ectt-1000"/>
          <w:rFonts w:eastAsia="Times New Roman" w:cs="Times New Roman"/>
        </w:rPr>
        <w:t>   next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($line=~/^PCR-Primer-3_-/) {## find the 3 adaptor </w:t>
      </w:r>
      <w:r>
        <w:rPr>
          <w:rFonts w:eastAsia="Times New Roman" w:cs="Times New Roman"/>
        </w:rPr>
        <w:br/>
      </w:r>
      <w:r>
        <w:rPr>
          <w:rStyle w:val="ectt-1000"/>
          <w:rFonts w:eastAsia="Times New Roman" w:cs="Times New Roman"/>
        </w:rPr>
        <w:t>   $three_prime_PCR_sequence=$line; </w:t>
      </w:r>
      <w:r>
        <w:rPr>
          <w:rFonts w:eastAsia="Times New Roman" w:cs="Times New Roman"/>
        </w:rPr>
        <w:br/>
      </w:r>
      <w:r>
        <w:rPr>
          <w:rStyle w:val="ectt-1000"/>
          <w:rFonts w:eastAsia="Times New Roman" w:cs="Times New Roman"/>
        </w:rPr>
        <w:t>   $three_prime_PCR_sequence=~s/PCR-Primer-3_-//; </w:t>
      </w:r>
      <w:r>
        <w:rPr>
          <w:rFonts w:eastAsia="Times New Roman" w:cs="Times New Roman"/>
        </w:rPr>
        <w:br/>
      </w:r>
      <w:r>
        <w:rPr>
          <w:rStyle w:val="ectt-1000"/>
          <w:rFonts w:eastAsia="Times New Roman" w:cs="Times New Roman"/>
        </w:rPr>
        <w:t>   $three_prime_PCR_sequence=~s/[\s]+//g; </w:t>
      </w:r>
      <w:r>
        <w:rPr>
          <w:rFonts w:eastAsia="Times New Roman" w:cs="Times New Roman"/>
        </w:rPr>
        <w:br/>
      </w:r>
      <w:r>
        <w:rPr>
          <w:rStyle w:val="ectt-1000"/>
          <w:rFonts w:eastAsia="Times New Roman" w:cs="Times New Roman"/>
        </w:rPr>
        <w:t>   print OUT "&gt;3_pcr\t".$three_prime_PCR_sequence."\n"; </w:t>
      </w:r>
      <w:r>
        <w:rPr>
          <w:rFonts w:eastAsia="Times New Roman" w:cs="Times New Roman"/>
        </w:rPr>
        <w:br/>
      </w:r>
      <w:r>
        <w:rPr>
          <w:rStyle w:val="ectt-1000"/>
          <w:rFonts w:eastAsia="Times New Roman" w:cs="Times New Roman"/>
        </w:rPr>
        <w:t>   next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($line=~/^&lt;/) {#ligamer query lines start with a _&lt;_ </w:t>
      </w:r>
      <w:r>
        <w:rPr>
          <w:rFonts w:eastAsia="Times New Roman" w:cs="Times New Roman"/>
        </w:rPr>
        <w:br/>
      </w:r>
      <w:r>
        <w:rPr>
          <w:rStyle w:val="ectt-1000"/>
          <w:rFonts w:eastAsia="Times New Roman" w:cs="Times New Roman"/>
        </w:rPr>
        <w:t>   unless ($note_line) {$note_line="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$lig_joiner_code; </w:t>
      </w:r>
      <w:r>
        <w:rPr>
          <w:rFonts w:eastAsia="Times New Roman" w:cs="Times New Roman"/>
        </w:rPr>
        <w:br/>
      </w:r>
      <w:r>
        <w:rPr>
          <w:rStyle w:val="ectt-1000"/>
          <w:rFonts w:eastAsia="Times New Roman" w:cs="Times New Roman"/>
        </w:rPr>
        <w:t>   my $slice_sequence;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$line_counter++;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$gene, </w:t>
      </w:r>
      <w:r>
        <w:rPr>
          <w:rFonts w:eastAsia="Times New Roman" w:cs="Times New Roman"/>
        </w:rPr>
        <w:br/>
      </w:r>
      <w:r>
        <w:rPr>
          <w:rStyle w:val="ectt-1000"/>
          <w:rFonts w:eastAsia="Times New Roman" w:cs="Times New Roman"/>
        </w:rPr>
        <w:t>   $species, </w:t>
      </w:r>
      <w:r>
        <w:rPr>
          <w:rFonts w:eastAsia="Times New Roman" w:cs="Times New Roman"/>
        </w:rPr>
        <w:br/>
      </w:r>
      <w:r>
        <w:rPr>
          <w:rStyle w:val="ectt-1000"/>
          <w:rFonts w:eastAsia="Times New Roman" w:cs="Times New Roman"/>
        </w:rPr>
        <w:t>   $strand,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$target_prime, </w:t>
      </w:r>
      <w:r>
        <w:rPr>
          <w:rFonts w:eastAsia="Times New Roman" w:cs="Times New Roman"/>
        </w:rPr>
        <w:br/>
      </w:r>
      <w:r>
        <w:rPr>
          <w:rStyle w:val="ectt-1000"/>
          <w:rFonts w:eastAsia="Times New Roman" w:cs="Times New Roman"/>
        </w:rPr>
        <w:t>   $UCSCcoordinates, </w:t>
      </w:r>
      <w:r>
        <w:rPr>
          <w:rFonts w:eastAsia="Times New Roman" w:cs="Times New Roman"/>
        </w:rPr>
        <w:br/>
      </w:r>
      <w:r>
        <w:rPr>
          <w:rStyle w:val="ectt-1000"/>
          <w:rFonts w:eastAsia="Times New Roman" w:cs="Times New Roman"/>
        </w:rPr>
        <w:t>   $barcode, </w:t>
      </w:r>
      <w:r>
        <w:rPr>
          <w:rFonts w:eastAsia="Times New Roman" w:cs="Times New Roman"/>
        </w:rPr>
        <w:br/>
      </w:r>
      <w:r>
        <w:rPr>
          <w:rStyle w:val="ectt-1000"/>
          <w:rFonts w:eastAsia="Times New Roman" w:cs="Times New Roman"/>
        </w:rPr>
        <w:t>   $set </w:t>
      </w:r>
      <w:r>
        <w:rPr>
          <w:rFonts w:eastAsia="Times New Roman" w:cs="Times New Roman"/>
        </w:rPr>
        <w:br/>
      </w:r>
      <w:r>
        <w:rPr>
          <w:rStyle w:val="ectt-1000"/>
          <w:rFonts w:eastAsia="Times New Roman" w:cs="Times New Roman"/>
        </w:rPr>
        <w:t>   ) = parse_the_line($line);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$lig_location = uc $lig_location;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Parse the ligamer query line </w:t>
      </w:r>
      <w:r>
        <w:rPr>
          <w:rFonts w:eastAsia="Times New Roman" w:cs="Times New Roman"/>
        </w:rPr>
        <w:br/>
      </w:r>
      <w:r>
        <w:rPr>
          <w:rStyle w:val="ectt-1000"/>
          <w:rFonts w:eastAsia="Times New Roman" w:cs="Times New Roman"/>
        </w:rPr>
        <w:t>   ($chr, $start, $end)= parse_coordinates($UCSCcoordinates);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$target_seq_length = ($end-$start);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Get genomic slice from ensembl registry ############### </w:t>
      </w:r>
      <w:r>
        <w:rPr>
          <w:rFonts w:eastAsia="Times New Roman" w:cs="Times New Roman"/>
        </w:rPr>
        <w:br/>
      </w:r>
      <w:r>
        <w:rPr>
          <w:rStyle w:val="ectt-1000"/>
          <w:rFonts w:eastAsia="Times New Roman" w:cs="Times New Roman"/>
        </w:rPr>
        <w:t>   if ($remote==1) { </w:t>
      </w:r>
      <w:r>
        <w:rPr>
          <w:rFonts w:eastAsia="Times New Roman" w:cs="Times New Roman"/>
        </w:rPr>
        <w:br/>
      </w:r>
      <w:r>
        <w:rPr>
          <w:rStyle w:val="ectt-1000"/>
          <w:rFonts w:eastAsia="Times New Roman" w:cs="Times New Roman"/>
        </w:rPr>
        <w:t>    $slice_sequence = </w:t>
      </w:r>
      <w:r>
        <w:rPr>
          <w:rFonts w:eastAsia="Times New Roman" w:cs="Times New Roman"/>
        </w:rPr>
        <w:br/>
      </w:r>
      <w:r>
        <w:rPr>
          <w:rStyle w:val="ectt-1000"/>
          <w:rFonts w:eastAsia="Times New Roman" w:cs="Times New Roman"/>
        </w:rPr>
        <w:t>      get_genomic_sequence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$chr, </w:t>
      </w:r>
      <w:r>
        <w:rPr>
          <w:rFonts w:eastAsia="Times New Roman" w:cs="Times New Roman"/>
        </w:rPr>
        <w:br/>
      </w:r>
      <w:r>
        <w:rPr>
          <w:rStyle w:val="ectt-1000"/>
          <w:rFonts w:eastAsia="Times New Roman" w:cs="Times New Roman"/>
        </w:rPr>
        <w:t>      $start, </w:t>
      </w:r>
      <w:r>
        <w:rPr>
          <w:rFonts w:eastAsia="Times New Roman" w:cs="Times New Roman"/>
        </w:rPr>
        <w:br/>
      </w:r>
      <w:r>
        <w:rPr>
          <w:rStyle w:val="ectt-1000"/>
          <w:rFonts w:eastAsia="Times New Roman" w:cs="Times New Roman"/>
        </w:rPr>
        <w:t>      $end, </w:t>
      </w:r>
      <w:r>
        <w:rPr>
          <w:rFonts w:eastAsia="Times New Roman" w:cs="Times New Roman"/>
        </w:rPr>
        <w:br/>
      </w:r>
      <w:r>
        <w:rPr>
          <w:rStyle w:val="ectt-1000"/>
          <w:rFonts w:eastAsia="Times New Roman" w:cs="Times New Roman"/>
        </w:rPr>
        <w:t>      $species, </w:t>
      </w:r>
      <w:r>
        <w:rPr>
          <w:rFonts w:eastAsia="Times New Roman" w:cs="Times New Roman"/>
        </w:rPr>
        <w:br/>
      </w:r>
      <w:r>
        <w:rPr>
          <w:rStyle w:val="ectt-1000"/>
          <w:rFonts w:eastAsia="Times New Roman" w:cs="Times New Roman"/>
        </w:rPr>
        <w:t>      $db,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Get the genomic slice from local Fasta ################# </w:t>
      </w:r>
      <w:r>
        <w:rPr>
          <w:rFonts w:eastAsia="Times New Roman" w:cs="Times New Roman"/>
        </w:rPr>
        <w:br/>
      </w:r>
      <w:r>
        <w:rPr>
          <w:rStyle w:val="ectt-1000"/>
          <w:rFonts w:eastAsia="Times New Roman" w:cs="Times New Roman"/>
        </w:rPr>
        <w:t>   if ($fa_reference) { </w:t>
      </w:r>
      <w:r>
        <w:rPr>
          <w:rFonts w:eastAsia="Times New Roman" w:cs="Times New Roman"/>
        </w:rPr>
        <w:br/>
      </w:r>
      <w:r>
        <w:rPr>
          <w:rStyle w:val="ectt-1000"/>
          <w:rFonts w:eastAsia="Times New Roman" w:cs="Times New Roman"/>
        </w:rPr>
        <w:t>    #$chr="chr".$chr; </w:t>
      </w:r>
      <w:r>
        <w:rPr>
          <w:rFonts w:eastAsia="Times New Roman" w:cs="Times New Roman"/>
        </w:rPr>
        <w:br/>
      </w:r>
      <w:r>
        <w:rPr>
          <w:rStyle w:val="ectt-1000"/>
          <w:rFonts w:eastAsia="Times New Roman" w:cs="Times New Roman"/>
        </w:rPr>
        <w:t>    my $obj = $db -&gt; get_Seq_by_id($chr); </w:t>
      </w:r>
      <w:r>
        <w:rPr>
          <w:rFonts w:eastAsia="Times New Roman" w:cs="Times New Roman"/>
        </w:rPr>
        <w:br/>
      </w:r>
      <w:r>
        <w:rPr>
          <w:rStyle w:val="ectt-1000"/>
          <w:rFonts w:eastAsia="Times New Roman" w:cs="Times New Roman"/>
        </w:rPr>
        <w:t>    $slice_sequence = $obj -&gt; subseq ($start =&gt; $end);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get the correct orientation </w:t>
      </w:r>
      <w:r>
        <w:rPr>
          <w:rFonts w:eastAsia="Times New Roman" w:cs="Times New Roman"/>
        </w:rPr>
        <w:br/>
      </w:r>
      <w:r>
        <w:rPr>
          <w:rStyle w:val="ectt-1000"/>
          <w:rFonts w:eastAsia="Times New Roman" w:cs="Times New Roman"/>
        </w:rPr>
        <w:t>   my ($working_sequence) = </w:t>
      </w:r>
      <w:r>
        <w:rPr>
          <w:rFonts w:eastAsia="Times New Roman" w:cs="Times New Roman"/>
        </w:rPr>
        <w:br/>
      </w:r>
      <w:r>
        <w:rPr>
          <w:rStyle w:val="ectt-1000"/>
          <w:rFonts w:eastAsia="Times New Roman" w:cs="Times New Roman"/>
        </w:rPr>
        <w:t>    revcom_slice_based_on_strand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$strand, </w:t>
      </w:r>
      <w:r>
        <w:rPr>
          <w:rFonts w:eastAsia="Times New Roman" w:cs="Times New Roman"/>
        </w:rPr>
        <w:br/>
      </w:r>
      <w:r>
        <w:rPr>
          <w:rStyle w:val="ectt-1000"/>
          <w:rFonts w:eastAsia="Times New Roman" w:cs="Times New Roman"/>
        </w:rPr>
        <w:t>      $slice_sequence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Get the T5 end </w:t>
      </w:r>
      <w:r>
        <w:rPr>
          <w:rFonts w:eastAsia="Times New Roman" w:cs="Times New Roman"/>
        </w:rPr>
        <w:br/>
      </w:r>
      <w:r>
        <w:rPr>
          <w:rStyle w:val="ectt-1000"/>
          <w:rFonts w:eastAsia="Times New Roman" w:cs="Times New Roman"/>
        </w:rPr>
        <w:t>   my ($T5_seq, $T5_tm, $T5_seq_length)= </w:t>
      </w:r>
      <w:r>
        <w:rPr>
          <w:rFonts w:eastAsia="Times New Roman" w:cs="Times New Roman"/>
        </w:rPr>
        <w:br/>
      </w:r>
      <w:r>
        <w:rPr>
          <w:rStyle w:val="ectt-1000"/>
          <w:rFonts w:eastAsia="Times New Roman" w:cs="Times New Roman"/>
        </w:rPr>
        <w:t>    obtain_T5_tm_sequence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$working_sequence, </w:t>
      </w:r>
      <w:r>
        <w:rPr>
          <w:rFonts w:eastAsia="Times New Roman" w:cs="Times New Roman"/>
        </w:rPr>
        <w:br/>
      </w:r>
      <w:r>
        <w:rPr>
          <w:rStyle w:val="ectt-1000"/>
          <w:rFonts w:eastAsia="Times New Roman" w:cs="Times New Roman"/>
        </w:rPr>
        <w:t>   $temp,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$control_length, </w:t>
      </w:r>
      <w:r>
        <w:rPr>
          <w:rFonts w:eastAsia="Times New Roman" w:cs="Times New Roman"/>
        </w:rPr>
        <w:br/>
      </w:r>
      <w:r>
        <w:rPr>
          <w:rStyle w:val="ectt-1000"/>
          <w:rFonts w:eastAsia="Times New Roman" w:cs="Times New Roman"/>
        </w:rPr>
        <w:t>   $salt,$lig_conc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Get the T3 end </w:t>
      </w:r>
      <w:r>
        <w:rPr>
          <w:rFonts w:eastAsia="Times New Roman" w:cs="Times New Roman"/>
        </w:rPr>
        <w:br/>
      </w:r>
      <w:r>
        <w:rPr>
          <w:rStyle w:val="ectt-1000"/>
          <w:rFonts w:eastAsia="Times New Roman" w:cs="Times New Roman"/>
        </w:rPr>
        <w:t>   my ($T3_seq, $T3_tm, $T3_seq_length) = </w:t>
      </w:r>
      <w:r>
        <w:rPr>
          <w:rFonts w:eastAsia="Times New Roman" w:cs="Times New Roman"/>
        </w:rPr>
        <w:br/>
      </w:r>
      <w:r>
        <w:rPr>
          <w:rStyle w:val="ectt-1000"/>
          <w:rFonts w:eastAsia="Times New Roman" w:cs="Times New Roman"/>
        </w:rPr>
        <w:t>    obtain_T3_tm_sequence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$working_sequence, </w:t>
      </w:r>
      <w:r>
        <w:rPr>
          <w:rFonts w:eastAsia="Times New Roman" w:cs="Times New Roman"/>
        </w:rPr>
        <w:br/>
      </w:r>
      <w:r>
        <w:rPr>
          <w:rStyle w:val="ectt-1000"/>
          <w:rFonts w:eastAsia="Times New Roman" w:cs="Times New Roman"/>
        </w:rPr>
        <w:t>   $temp,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$control_length, </w:t>
      </w:r>
      <w:r>
        <w:rPr>
          <w:rFonts w:eastAsia="Times New Roman" w:cs="Times New Roman"/>
        </w:rPr>
        <w:br/>
      </w:r>
      <w:r>
        <w:rPr>
          <w:rStyle w:val="ectt-1000"/>
          <w:rFonts w:eastAsia="Times New Roman" w:cs="Times New Roman"/>
        </w:rPr>
        <w:t>   $salt, </w:t>
      </w:r>
      <w:r>
        <w:rPr>
          <w:rFonts w:eastAsia="Times New Roman" w:cs="Times New Roman"/>
        </w:rPr>
        <w:br/>
      </w:r>
      <w:r>
        <w:rPr>
          <w:rStyle w:val="ectt-1000"/>
          <w:rFonts w:eastAsia="Times New Roman" w:cs="Times New Roman"/>
        </w:rPr>
        <w:t>   $lig_conc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#start to build your working HASH </w:t>
      </w:r>
      <w:r>
        <w:rPr>
          <w:rFonts w:eastAsia="Times New Roman" w:cs="Times New Roman"/>
        </w:rPr>
        <w:br/>
      </w:r>
      <w:r>
        <w:rPr>
          <w:rStyle w:val="ectt-1000"/>
          <w:rFonts w:eastAsia="Times New Roman" w:cs="Times New Roman"/>
        </w:rPr>
        <w:t>   my %common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working_sequence  =&gt; $working_sequence, </w:t>
      </w:r>
      <w:r>
        <w:rPr>
          <w:rFonts w:eastAsia="Times New Roman" w:cs="Times New Roman"/>
        </w:rPr>
        <w:br/>
      </w:r>
      <w:r>
        <w:rPr>
          <w:rStyle w:val="ectt-1000"/>
          <w:rFonts w:eastAsia="Times New Roman" w:cs="Times New Roman"/>
        </w:rPr>
        <w:t>    temp    =&gt; $temp, </w:t>
      </w:r>
      <w:r>
        <w:rPr>
          <w:rFonts w:eastAsia="Times New Roman" w:cs="Times New Roman"/>
        </w:rPr>
        <w:br/>
      </w:r>
      <w:r>
        <w:rPr>
          <w:rStyle w:val="ectt-1000"/>
          <w:rFonts w:eastAsia="Times New Roman" w:cs="Times New Roman"/>
        </w:rPr>
        <w:t>    UCSCcoordinates =&gt; $UCSCcoordinates, </w:t>
      </w:r>
      <w:r>
        <w:rPr>
          <w:rFonts w:eastAsia="Times New Roman" w:cs="Times New Roman"/>
        </w:rPr>
        <w:br/>
      </w:r>
      <w:r>
        <w:rPr>
          <w:rStyle w:val="ectt-1000"/>
          <w:rFonts w:eastAsia="Times New Roman" w:cs="Times New Roman"/>
        </w:rPr>
        <w:t>    UCSC_chr    =&gt; $chr, </w:t>
      </w:r>
      <w:r>
        <w:rPr>
          <w:rFonts w:eastAsia="Times New Roman" w:cs="Times New Roman"/>
        </w:rPr>
        <w:br/>
      </w:r>
      <w:r>
        <w:rPr>
          <w:rStyle w:val="ectt-1000"/>
          <w:rFonts w:eastAsia="Times New Roman" w:cs="Times New Roman"/>
        </w:rPr>
        <w:t>    UCSC_start  =&gt; $start, </w:t>
      </w:r>
      <w:r>
        <w:rPr>
          <w:rFonts w:eastAsia="Times New Roman" w:cs="Times New Roman"/>
        </w:rPr>
        <w:br/>
      </w:r>
      <w:r>
        <w:rPr>
          <w:rStyle w:val="ectt-1000"/>
          <w:rFonts w:eastAsia="Times New Roman" w:cs="Times New Roman"/>
        </w:rPr>
        <w:t>    UCSC_end    =&gt; $end, </w:t>
      </w:r>
      <w:r>
        <w:rPr>
          <w:rFonts w:eastAsia="Times New Roman" w:cs="Times New Roman"/>
        </w:rPr>
        <w:br/>
      </w:r>
      <w:r>
        <w:rPr>
          <w:rStyle w:val="ectt-1000"/>
          <w:rFonts w:eastAsia="Times New Roman" w:cs="Times New Roman"/>
        </w:rPr>
        <w:t>    gene    =&gt; $gene, </w:t>
      </w:r>
      <w:r>
        <w:rPr>
          <w:rFonts w:eastAsia="Times New Roman" w:cs="Times New Roman"/>
        </w:rPr>
        <w:br/>
      </w:r>
      <w:r>
        <w:rPr>
          <w:rStyle w:val="ectt-1000"/>
          <w:rFonts w:eastAsia="Times New Roman" w:cs="Times New Roman"/>
        </w:rPr>
        <w:t>    ligamer_name  =&gt; $ligamer_name, </w:t>
      </w:r>
      <w:r>
        <w:rPr>
          <w:rFonts w:eastAsia="Times New Roman" w:cs="Times New Roman"/>
        </w:rPr>
        <w:br/>
      </w:r>
      <w:r>
        <w:rPr>
          <w:rStyle w:val="ectt-1000"/>
          <w:rFonts w:eastAsia="Times New Roman" w:cs="Times New Roman"/>
        </w:rPr>
        <w:t>    species     =&gt; $species, </w:t>
      </w:r>
      <w:r>
        <w:rPr>
          <w:rFonts w:eastAsia="Times New Roman" w:cs="Times New Roman"/>
        </w:rPr>
        <w:br/>
      </w:r>
      <w:r>
        <w:rPr>
          <w:rStyle w:val="ectt-1000"/>
          <w:rFonts w:eastAsia="Times New Roman" w:cs="Times New Roman"/>
        </w:rPr>
        <w:t>    strand    =&gt; $strand, </w:t>
      </w:r>
      <w:r>
        <w:rPr>
          <w:rFonts w:eastAsia="Times New Roman" w:cs="Times New Roman"/>
        </w:rPr>
        <w:br/>
      </w:r>
      <w:r>
        <w:rPr>
          <w:rStyle w:val="ectt-1000"/>
          <w:rFonts w:eastAsia="Times New Roman" w:cs="Times New Roman"/>
        </w:rPr>
        <w:t>    target_prime  =&gt; $target_prime, </w:t>
      </w:r>
      <w:r>
        <w:rPr>
          <w:rFonts w:eastAsia="Times New Roman" w:cs="Times New Roman"/>
        </w:rPr>
        <w:br/>
      </w:r>
      <w:r>
        <w:rPr>
          <w:rStyle w:val="ectt-1000"/>
          <w:rFonts w:eastAsia="Times New Roman" w:cs="Times New Roman"/>
        </w:rPr>
        <w:t>    five_prime_PCR_sequence =&gt; $five_prime_PCR_sequence, </w:t>
      </w:r>
      <w:r>
        <w:rPr>
          <w:rFonts w:eastAsia="Times New Roman" w:cs="Times New Roman"/>
        </w:rPr>
        <w:br/>
      </w:r>
      <w:r>
        <w:rPr>
          <w:rStyle w:val="ectt-1000"/>
          <w:rFonts w:eastAsia="Times New Roman" w:cs="Times New Roman"/>
        </w:rPr>
        <w:t>    three_prime_PCR_sequence =&gt; $three_prime_PCR_sequence, </w:t>
      </w:r>
      <w:r>
        <w:rPr>
          <w:rFonts w:eastAsia="Times New Roman" w:cs="Times New Roman"/>
        </w:rPr>
        <w:br/>
      </w:r>
      <w:r>
        <w:rPr>
          <w:rStyle w:val="ectt-1000"/>
          <w:rFonts w:eastAsia="Times New Roman" w:cs="Times New Roman"/>
        </w:rPr>
        <w:t>    barcode   =&gt; $barcode, </w:t>
      </w:r>
      <w:r>
        <w:rPr>
          <w:rFonts w:eastAsia="Times New Roman" w:cs="Times New Roman"/>
        </w:rPr>
        <w:br/>
      </w:r>
      <w:r>
        <w:rPr>
          <w:rStyle w:val="ectt-1000"/>
          <w:rFonts w:eastAsia="Times New Roman" w:cs="Times New Roman"/>
        </w:rPr>
        <w:t>    target_seq_length =&gt; $target_seq_length, </w:t>
      </w:r>
      <w:r>
        <w:rPr>
          <w:rFonts w:eastAsia="Times New Roman" w:cs="Times New Roman"/>
        </w:rPr>
        <w:br/>
      </w:r>
      <w:r>
        <w:rPr>
          <w:rStyle w:val="ectt-1000"/>
          <w:rFonts w:eastAsia="Times New Roman" w:cs="Times New Roman"/>
        </w:rPr>
        <w:t>    seed    =&gt; $control_length, </w:t>
      </w:r>
      <w:r>
        <w:rPr>
          <w:rFonts w:eastAsia="Times New Roman" w:cs="Times New Roman"/>
        </w:rPr>
        <w:br/>
      </w:r>
      <w:r>
        <w:rPr>
          <w:rStyle w:val="ectt-1000"/>
          <w:rFonts w:eastAsia="Times New Roman" w:cs="Times New Roman"/>
        </w:rPr>
        <w:t>    T3_seq    =&gt; $T3_seq, </w:t>
      </w:r>
      <w:r>
        <w:rPr>
          <w:rFonts w:eastAsia="Times New Roman" w:cs="Times New Roman"/>
        </w:rPr>
        <w:br/>
      </w:r>
      <w:r>
        <w:rPr>
          <w:rStyle w:val="ectt-1000"/>
          <w:rFonts w:eastAsia="Times New Roman" w:cs="Times New Roman"/>
        </w:rPr>
        <w:t>    T3_tm   =&gt; $T3_tm, </w:t>
      </w:r>
      <w:r>
        <w:rPr>
          <w:rFonts w:eastAsia="Times New Roman" w:cs="Times New Roman"/>
        </w:rPr>
        <w:br/>
      </w:r>
      <w:r>
        <w:rPr>
          <w:rStyle w:val="ectt-1000"/>
          <w:rFonts w:eastAsia="Times New Roman" w:cs="Times New Roman"/>
        </w:rPr>
        <w:t>    T3_seq_length =&gt; $T3_seq_length, </w:t>
      </w:r>
      <w:r>
        <w:rPr>
          <w:rFonts w:eastAsia="Times New Roman" w:cs="Times New Roman"/>
        </w:rPr>
        <w:br/>
      </w:r>
      <w:r>
        <w:rPr>
          <w:rStyle w:val="ectt-1000"/>
          <w:rFonts w:eastAsia="Times New Roman" w:cs="Times New Roman"/>
        </w:rPr>
        <w:t>    T5_seq    =&gt; $T5_seq, </w:t>
      </w:r>
      <w:r>
        <w:rPr>
          <w:rFonts w:eastAsia="Times New Roman" w:cs="Times New Roman"/>
        </w:rPr>
        <w:br/>
      </w:r>
      <w:r>
        <w:rPr>
          <w:rStyle w:val="ectt-1000"/>
          <w:rFonts w:eastAsia="Times New Roman" w:cs="Times New Roman"/>
        </w:rPr>
        <w:t>    T5_tm   =&gt; $T5_tm, </w:t>
      </w:r>
      <w:r>
        <w:rPr>
          <w:rFonts w:eastAsia="Times New Roman" w:cs="Times New Roman"/>
        </w:rPr>
        <w:br/>
      </w:r>
      <w:r>
        <w:rPr>
          <w:rStyle w:val="ectt-1000"/>
          <w:rFonts w:eastAsia="Times New Roman" w:cs="Times New Roman"/>
        </w:rPr>
        <w:t>    T5_seq_length =&gt; $T5_seq_length, </w:t>
      </w:r>
      <w:r>
        <w:rPr>
          <w:rFonts w:eastAsia="Times New Roman" w:cs="Times New Roman"/>
        </w:rPr>
        <w:br/>
      </w:r>
      <w:r>
        <w:rPr>
          <w:rStyle w:val="ectt-1000"/>
          <w:rFonts w:eastAsia="Times New Roman" w:cs="Times New Roman"/>
        </w:rPr>
        <w:t>    notes   =&gt; $note_line, </w:t>
      </w:r>
      <w:r>
        <w:rPr>
          <w:rFonts w:eastAsia="Times New Roman" w:cs="Times New Roman"/>
        </w:rPr>
        <w:br/>
      </w:r>
      <w:r>
        <w:rPr>
          <w:rStyle w:val="ectt-1000"/>
          <w:rFonts w:eastAsia="Times New Roman" w:cs="Times New Roman"/>
        </w:rPr>
        <w:t>    set   =&gt;$set,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"T" &amp;&amp; $target_prime eq "5") { #Terminal 5 targeted </w:t>
      </w:r>
      <w:r>
        <w:rPr>
          <w:rFonts w:eastAsia="Times New Roman" w:cs="Times New Roman"/>
        </w:rPr>
        <w:br/>
      </w:r>
      <w:r>
        <w:rPr>
          <w:rStyle w:val="ectt-1000"/>
          <w:rFonts w:eastAsia="Times New Roman" w:cs="Times New Roman"/>
        </w:rPr>
        <w:t>    #Advance the ligamer number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 Add to the hash table </w:t>
      </w:r>
      <w:r>
        <w:rPr>
          <w:rFonts w:eastAsia="Times New Roman" w:cs="Times New Roman"/>
        </w:rPr>
        <w:br/>
      </w:r>
      <w:r>
        <w:rPr>
          <w:rStyle w:val="ectt-1000"/>
          <w:rFonts w:eastAsia="Times New Roman" w:cs="Times New Roman"/>
        </w:rPr>
        <w:t>    $lig_joiner_code = "T-5";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Terminal_5(%common); </w:t>
      </w:r>
      <w:r>
        <w:rPr>
          <w:rFonts w:eastAsia="Times New Roman" w:cs="Times New Roman"/>
        </w:rPr>
        <w:br/>
      </w:r>
      <w:r>
        <w:rPr>
          <w:rStyle w:val="ectt-1000"/>
          <w:rFonts w:eastAsia="Times New Roman" w:cs="Times New Roman"/>
        </w:rPr>
        <w:t>    my %final = ligamer_piece_joiner(%lig_results); </w:t>
      </w:r>
      <w:r>
        <w:rPr>
          <w:rFonts w:eastAsia="Times New Roman" w:cs="Times New Roman"/>
        </w:rPr>
        <w:br/>
      </w:r>
      <w:r>
        <w:rPr>
          <w:rStyle w:val="ectt-1000"/>
          <w:rFonts w:eastAsia="Times New Roman" w:cs="Times New Roman"/>
        </w:rPr>
        <w:t>    my %bed_output = %final;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"TC" &amp;&amp; $target_prime eq "5") {# Grab the internal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$lig_joiner_code = "T-C-5-I";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Terminal_5(%common);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%final_internal = </w:t>
      </w:r>
      <w:r>
        <w:rPr>
          <w:rFonts w:eastAsia="Times New Roman" w:cs="Times New Roman"/>
        </w:rPr>
        <w:br/>
      </w:r>
      <w:r>
        <w:rPr>
          <w:rStyle w:val="ectt-1000"/>
          <w:rFonts w:eastAsia="Times New Roman" w:cs="Times New Roman"/>
        </w:rPr>
        <w:t>      ligamer_piece_joiner </w:t>
      </w:r>
      <w:r>
        <w:rPr>
          <w:rFonts w:eastAsia="Times New Roman" w:cs="Times New Roman"/>
        </w:rPr>
        <w:br/>
      </w:r>
      <w:r>
        <w:rPr>
          <w:rStyle w:val="ectt-1000"/>
          <w:rFonts w:eastAsia="Times New Roman" w:cs="Times New Roman"/>
        </w:rPr>
        <w:t>         (%lig_results);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my $working_sequence = $lig_results{working_sequence}; </w:t>
      </w:r>
      <w:r>
        <w:rPr>
          <w:rFonts w:eastAsia="Times New Roman" w:cs="Times New Roman"/>
        </w:rPr>
        <w:br/>
      </w:r>
      <w:r>
        <w:rPr>
          <w:rStyle w:val="ectt-1000"/>
          <w:rFonts w:eastAsia="Times New Roman" w:cs="Times New Roman"/>
        </w:rPr>
        <w:t>    my $T5_seq_length = $lig_results{T5_seq_length};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Now grab the sequence inside of the control </w:t>
      </w:r>
      <w:r>
        <w:rPr>
          <w:rFonts w:eastAsia="Times New Roman" w:cs="Times New Roman"/>
        </w:rPr>
        <w:br/>
      </w:r>
      <w:r>
        <w:rPr>
          <w:rStyle w:val="ectt-1000"/>
          <w:rFonts w:eastAsia="Times New Roman" w:cs="Times New Roman"/>
        </w:rPr>
        <w:t>    $working_sequence = $common{working_sequence}; </w:t>
      </w:r>
      <w:r>
        <w:rPr>
          <w:rFonts w:eastAsia="Times New Roman" w:cs="Times New Roman"/>
        </w:rPr>
        <w:br/>
      </w:r>
      <w:r>
        <w:rPr>
          <w:rStyle w:val="ectt-1000"/>
          <w:rFonts w:eastAsia="Times New Roman" w:cs="Times New Roman"/>
        </w:rPr>
        <w:t>    my $T5_ctrl_length = $common{T5_seq_length}; </w:t>
      </w:r>
      <w:r>
        <w:rPr>
          <w:rFonts w:eastAsia="Times New Roman" w:cs="Times New Roman"/>
        </w:rPr>
        <w:br/>
      </w:r>
      <w:r>
        <w:rPr>
          <w:rStyle w:val="ectt-1000"/>
          <w:rFonts w:eastAsia="Times New Roman" w:cs="Times New Roman"/>
        </w:rPr>
        <w:t>    $common{T5_ctrl_length} = $T5_ctrl_length; </w:t>
      </w:r>
      <w:r>
        <w:rPr>
          <w:rFonts w:eastAsia="Times New Roman" w:cs="Times New Roman"/>
        </w:rPr>
        <w:br/>
      </w:r>
      <w:r>
        <w:rPr>
          <w:rStyle w:val="ectt-1000"/>
          <w:rFonts w:eastAsia="Times New Roman" w:cs="Times New Roman"/>
        </w:rPr>
        <w:t>    $working_sequence = substr ($working_sequence,$T5_ctrl_length); </w:t>
      </w:r>
      <w:r>
        <w:rPr>
          <w:rFonts w:eastAsia="Times New Roman" w:cs="Times New Roman"/>
        </w:rPr>
        <w:br/>
      </w:r>
      <w:r>
        <w:rPr>
          <w:rStyle w:val="ectt-1000"/>
          <w:rFonts w:eastAsia="Times New Roman" w:cs="Times New Roman"/>
        </w:rPr>
        <w:t>    $lig_location = "IC"; </w:t>
      </w:r>
      <w:r>
        <w:rPr>
          <w:rFonts w:eastAsia="Times New Roman" w:cs="Times New Roman"/>
        </w:rPr>
        <w:br/>
      </w:r>
      <w:r>
        <w:rPr>
          <w:rStyle w:val="ectt-1000"/>
          <w:rFonts w:eastAsia="Times New Roman" w:cs="Times New Roman"/>
        </w:rPr>
        <w:t>    ($T5_seq, $T5_tm, $T5_seq_length) = </w:t>
      </w:r>
      <w:r>
        <w:rPr>
          <w:rFonts w:eastAsia="Times New Roman" w:cs="Times New Roman"/>
        </w:rPr>
        <w:br/>
      </w:r>
      <w:r>
        <w:rPr>
          <w:rStyle w:val="ectt-1000"/>
          <w:rFonts w:eastAsia="Times New Roman" w:cs="Times New Roman"/>
        </w:rPr>
        <w:t>    obtain_T5_tm_sequence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$working_sequence, </w:t>
      </w:r>
      <w:r>
        <w:rPr>
          <w:rFonts w:eastAsia="Times New Roman" w:cs="Times New Roman"/>
        </w:rPr>
        <w:br/>
      </w:r>
      <w:r>
        <w:rPr>
          <w:rStyle w:val="ectt-1000"/>
          <w:rFonts w:eastAsia="Times New Roman" w:cs="Times New Roman"/>
        </w:rPr>
        <w:t>   $temp,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$salt, </w:t>
      </w:r>
      <w:r>
        <w:rPr>
          <w:rFonts w:eastAsia="Times New Roman" w:cs="Times New Roman"/>
        </w:rPr>
        <w:br/>
      </w:r>
      <w:r>
        <w:rPr>
          <w:rStyle w:val="ectt-1000"/>
          <w:rFonts w:eastAsia="Times New Roman" w:cs="Times New Roman"/>
        </w:rPr>
        <w:t>   $lig_conc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$common{working_sequence} = $working_sequence; </w:t>
      </w:r>
      <w:r>
        <w:rPr>
          <w:rFonts w:eastAsia="Times New Roman" w:cs="Times New Roman"/>
        </w:rPr>
        <w:br/>
      </w:r>
      <w:r>
        <w:rPr>
          <w:rStyle w:val="ectt-1000"/>
          <w:rFonts w:eastAsia="Times New Roman" w:cs="Times New Roman"/>
        </w:rPr>
        <w:t>    $common{T5_seq} = $T5_seq; </w:t>
      </w:r>
      <w:r>
        <w:rPr>
          <w:rFonts w:eastAsia="Times New Roman" w:cs="Times New Roman"/>
        </w:rPr>
        <w:br/>
      </w:r>
      <w:r>
        <w:rPr>
          <w:rStyle w:val="ectt-1000"/>
          <w:rFonts w:eastAsia="Times New Roman" w:cs="Times New Roman"/>
        </w:rPr>
        <w:t>    $common{T5_tm} = $T5_tm; </w:t>
      </w:r>
      <w:r>
        <w:rPr>
          <w:rFonts w:eastAsia="Times New Roman" w:cs="Times New Roman"/>
        </w:rPr>
        <w:br/>
      </w:r>
      <w:r>
        <w:rPr>
          <w:rStyle w:val="ectt-1000"/>
          <w:rFonts w:eastAsia="Times New Roman" w:cs="Times New Roman"/>
        </w:rPr>
        <w:t>    $common{T5_seq_length} = $T5_seq_length;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$ligamer_name; </w:t>
      </w:r>
      <w:r>
        <w:rPr>
          <w:rFonts w:eastAsia="Times New Roman" w:cs="Times New Roman"/>
        </w:rPr>
        <w:br/>
      </w:r>
      <w:r>
        <w:rPr>
          <w:rStyle w:val="ectt-1000"/>
          <w:rFonts w:eastAsia="Times New Roman" w:cs="Times New Roman"/>
        </w:rPr>
        <w:t>    $lig_joiner_code="T-C-5-T"; </w:t>
      </w:r>
      <w:r>
        <w:rPr>
          <w:rFonts w:eastAsia="Times New Roman" w:cs="Times New Roman"/>
        </w:rPr>
        <w:br/>
      </w:r>
      <w:r>
        <w:rPr>
          <w:rStyle w:val="ectt-1000"/>
          <w:rFonts w:eastAsia="Times New Roman" w:cs="Times New Roman"/>
        </w:rPr>
        <w:t>    $common {lig_joiner_code}= $lig_joiner_code; </w:t>
      </w:r>
      <w:r>
        <w:rPr>
          <w:rFonts w:eastAsia="Times New Roman" w:cs="Times New Roman"/>
        </w:rPr>
        <w:br/>
      </w:r>
      <w:r>
        <w:rPr>
          <w:rStyle w:val="ectt-1000"/>
          <w:rFonts w:eastAsia="Times New Roman" w:cs="Times New Roman"/>
        </w:rPr>
        <w:t>    %lig_results = Terminal_5 (%common); </w:t>
      </w:r>
      <w:r>
        <w:rPr>
          <w:rFonts w:eastAsia="Times New Roman" w:cs="Times New Roman"/>
        </w:rPr>
        <w:br/>
      </w:r>
      <w:r>
        <w:rPr>
          <w:rStyle w:val="ectt-1000"/>
          <w:rFonts w:eastAsia="Times New Roman" w:cs="Times New Roman"/>
        </w:rPr>
        <w:t>    my %final = ligamer_piece_joiner(%lig_results); </w:t>
      </w:r>
      <w:r>
        <w:rPr>
          <w:rFonts w:eastAsia="Times New Roman" w:cs="Times New Roman"/>
        </w:rPr>
        <w:br/>
      </w:r>
      <w:r>
        <w:rPr>
          <w:rStyle w:val="ectt-1000"/>
          <w:rFonts w:eastAsia="Times New Roman" w:cs="Times New Roman"/>
        </w:rPr>
        <w:t>    output (%final_internal);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"T" &amp;&amp; $target_prime eq "3") {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$lig_joiner_code = "T-3";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Terminal_3 (%common); </w:t>
      </w:r>
      <w:r>
        <w:rPr>
          <w:rFonts w:eastAsia="Times New Roman" w:cs="Times New Roman"/>
        </w:rPr>
        <w:br/>
      </w:r>
      <w:r>
        <w:rPr>
          <w:rStyle w:val="ectt-1000"/>
          <w:rFonts w:eastAsia="Times New Roman" w:cs="Times New Roman"/>
        </w:rPr>
        <w:t>    my %final = ligamer_piece_joiner (%lig_results); </w:t>
      </w:r>
      <w:r>
        <w:rPr>
          <w:rFonts w:eastAsia="Times New Roman" w:cs="Times New Roman"/>
        </w:rPr>
        <w:br/>
      </w:r>
      <w:r>
        <w:rPr>
          <w:rStyle w:val="ectt-1000"/>
          <w:rFonts w:eastAsia="Times New Roman" w:cs="Times New Roman"/>
        </w:rPr>
        <w:t>    my %bed_output = %final;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"TC" &amp;&amp; $target_prime eq "3") { </w:t>
      </w:r>
      <w:r>
        <w:rPr>
          <w:rFonts w:eastAsia="Times New Roman" w:cs="Times New Roman"/>
        </w:rPr>
        <w:br/>
      </w:r>
      <w:r>
        <w:rPr>
          <w:rStyle w:val="ectt-1000"/>
          <w:rFonts w:eastAsia="Times New Roman" w:cs="Times New Roman"/>
        </w:rPr>
        <w:t>    #Grab the control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$lig_joiner_code = "T-C-3-I";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Terminal_3 (%common); </w:t>
      </w:r>
      <w:r>
        <w:rPr>
          <w:rFonts w:eastAsia="Times New Roman" w:cs="Times New Roman"/>
        </w:rPr>
        <w:br/>
      </w:r>
      <w:r>
        <w:rPr>
          <w:rStyle w:val="ectt-1000"/>
          <w:rFonts w:eastAsia="Times New Roman" w:cs="Times New Roman"/>
        </w:rPr>
        <w:t>    my %final_internal = ligamer_piece_joiner (%lig_results); </w:t>
      </w:r>
      <w:r>
        <w:rPr>
          <w:rFonts w:eastAsia="Times New Roman" w:cs="Times New Roman"/>
        </w:rPr>
        <w:br/>
      </w:r>
      <w:r>
        <w:rPr>
          <w:rStyle w:val="ectt-1000"/>
          <w:rFonts w:eastAsia="Times New Roman" w:cs="Times New Roman"/>
        </w:rPr>
        <w:t>    # Grab the sequence internal of the control </w:t>
      </w:r>
      <w:r>
        <w:rPr>
          <w:rFonts w:eastAsia="Times New Roman" w:cs="Times New Roman"/>
        </w:rPr>
        <w:br/>
      </w:r>
      <w:r>
        <w:rPr>
          <w:rStyle w:val="ectt-1000"/>
          <w:rFonts w:eastAsia="Times New Roman" w:cs="Times New Roman"/>
        </w:rPr>
        <w:t>    $working_sequence = $common{working_sequence}; </w:t>
      </w:r>
      <w:r>
        <w:rPr>
          <w:rFonts w:eastAsia="Times New Roman" w:cs="Times New Roman"/>
        </w:rPr>
        <w:br/>
      </w:r>
      <w:r>
        <w:rPr>
          <w:rStyle w:val="ectt-1000"/>
          <w:rFonts w:eastAsia="Times New Roman" w:cs="Times New Roman"/>
        </w:rPr>
        <w:t>    my $T3_ctrl_length = $common{T3_seq_length}; </w:t>
      </w:r>
      <w:r>
        <w:rPr>
          <w:rFonts w:eastAsia="Times New Roman" w:cs="Times New Roman"/>
        </w:rPr>
        <w:br/>
      </w:r>
      <w:r>
        <w:rPr>
          <w:rStyle w:val="ectt-1000"/>
          <w:rFonts w:eastAsia="Times New Roman" w:cs="Times New Roman"/>
        </w:rPr>
        <w:t>    $common{T3_ctrl_length} = $T3_ctrl_length; </w:t>
      </w:r>
      <w:r>
        <w:rPr>
          <w:rFonts w:eastAsia="Times New Roman" w:cs="Times New Roman"/>
        </w:rPr>
        <w:br/>
      </w:r>
      <w:r>
        <w:rPr>
          <w:rStyle w:val="ectt-1000"/>
          <w:rFonts w:eastAsia="Times New Roman" w:cs="Times New Roman"/>
        </w:rPr>
        <w:t>    $T3_seq_length = $common{T3_seq_length}; </w:t>
      </w:r>
      <w:r>
        <w:rPr>
          <w:rFonts w:eastAsia="Times New Roman" w:cs="Times New Roman"/>
        </w:rPr>
        <w:br/>
      </w:r>
      <w:r>
        <w:rPr>
          <w:rStyle w:val="ectt-1000"/>
          <w:rFonts w:eastAsia="Times New Roman" w:cs="Times New Roman"/>
        </w:rPr>
        <w:t>    $working_sequence = substr ($working_sequence,0, $T3_ctrl_length); </w:t>
      </w:r>
      <w:r>
        <w:rPr>
          <w:rFonts w:eastAsia="Times New Roman" w:cs="Times New Roman"/>
        </w:rPr>
        <w:br/>
      </w:r>
      <w:r>
        <w:rPr>
          <w:rStyle w:val="ectt-1000"/>
          <w:rFonts w:eastAsia="Times New Roman" w:cs="Times New Roman"/>
        </w:rPr>
        <w:t>    $lig_location = "IC"; </w:t>
      </w:r>
      <w:r>
        <w:rPr>
          <w:rFonts w:eastAsia="Times New Roman" w:cs="Times New Roman"/>
        </w:rPr>
        <w:br/>
      </w:r>
      <w:r>
        <w:rPr>
          <w:rStyle w:val="ectt-1000"/>
          <w:rFonts w:eastAsia="Times New Roman" w:cs="Times New Roman"/>
        </w:rPr>
        <w:t>    ($T3_seq, $T3_tm, $T3_seq_length) = </w:t>
      </w:r>
      <w:r>
        <w:rPr>
          <w:rFonts w:eastAsia="Times New Roman" w:cs="Times New Roman"/>
        </w:rPr>
        <w:br/>
      </w:r>
      <w:r>
        <w:rPr>
          <w:rStyle w:val="ectt-1000"/>
          <w:rFonts w:eastAsia="Times New Roman" w:cs="Times New Roman"/>
        </w:rPr>
        <w:t>    obtain_T3_tm_sequence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$working_sequence, </w:t>
      </w:r>
      <w:r>
        <w:rPr>
          <w:rFonts w:eastAsia="Times New Roman" w:cs="Times New Roman"/>
        </w:rPr>
        <w:br/>
      </w:r>
      <w:r>
        <w:rPr>
          <w:rStyle w:val="ectt-1000"/>
          <w:rFonts w:eastAsia="Times New Roman" w:cs="Times New Roman"/>
        </w:rPr>
        <w:t>      $temp,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$common{working_sequence} = $working_sequence; </w:t>
      </w:r>
      <w:r>
        <w:rPr>
          <w:rFonts w:eastAsia="Times New Roman" w:cs="Times New Roman"/>
        </w:rPr>
        <w:br/>
      </w:r>
      <w:r>
        <w:rPr>
          <w:rStyle w:val="ectt-1000"/>
          <w:rFonts w:eastAsia="Times New Roman" w:cs="Times New Roman"/>
        </w:rPr>
        <w:t>    $common{T3_seq} = $T3_seq; </w:t>
      </w:r>
      <w:r>
        <w:rPr>
          <w:rFonts w:eastAsia="Times New Roman" w:cs="Times New Roman"/>
        </w:rPr>
        <w:br/>
      </w:r>
      <w:r>
        <w:rPr>
          <w:rStyle w:val="ectt-1000"/>
          <w:rFonts w:eastAsia="Times New Roman" w:cs="Times New Roman"/>
        </w:rPr>
        <w:t>    $common{T3_tm} = $T3_tm; </w:t>
      </w:r>
      <w:r>
        <w:rPr>
          <w:rFonts w:eastAsia="Times New Roman" w:cs="Times New Roman"/>
        </w:rPr>
        <w:br/>
      </w:r>
      <w:r>
        <w:rPr>
          <w:rStyle w:val="ectt-1000"/>
          <w:rFonts w:eastAsia="Times New Roman" w:cs="Times New Roman"/>
        </w:rPr>
        <w:t>    $common{T3_seq_length} = $T3_seq_length; </w:t>
      </w:r>
      <w:r>
        <w:rPr>
          <w:rFonts w:eastAsia="Times New Roman" w:cs="Times New Roman"/>
        </w:rPr>
        <w:br/>
      </w:r>
      <w:r>
        <w:rPr>
          <w:rStyle w:val="ectt-1000"/>
          <w:rFonts w:eastAsia="Times New Roman" w:cs="Times New Roman"/>
        </w:rPr>
        <w:t>    $common{bed_start} = $start; </w:t>
      </w:r>
      <w:r>
        <w:rPr>
          <w:rFonts w:eastAsia="Times New Roman" w:cs="Times New Roman"/>
        </w:rPr>
        <w:br/>
      </w:r>
      <w:r>
        <w:rPr>
          <w:rStyle w:val="ectt-1000"/>
          <w:rFonts w:eastAsia="Times New Roman" w:cs="Times New Roman"/>
        </w:rPr>
        <w:t>    $common{bed_end} = $end;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$lig_joiner_code = "T-C-3-T";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%lig_results = Terminal_3 (%common); </w:t>
      </w:r>
      <w:r>
        <w:rPr>
          <w:rFonts w:eastAsia="Times New Roman" w:cs="Times New Roman"/>
        </w:rPr>
        <w:br/>
      </w:r>
      <w:r>
        <w:rPr>
          <w:rStyle w:val="ectt-1000"/>
          <w:rFonts w:eastAsia="Times New Roman" w:cs="Times New Roman"/>
        </w:rPr>
        <w:t>    my %final = ligamer_piece_joiner (%lig_results);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output (%final_internal);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"I" &amp;&amp; $target_seq_length&gt;60) {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"I" &amp;&amp; $target_prime eq "C") { </w:t>
      </w:r>
      <w:r>
        <w:rPr>
          <w:rFonts w:eastAsia="Times New Roman" w:cs="Times New Roman"/>
        </w:rPr>
        <w:br/>
      </w:r>
      <w:r>
        <w:rPr>
          <w:rStyle w:val="ectt-1000"/>
          <w:rFonts w:eastAsia="Times New Roman" w:cs="Times New Roman"/>
        </w:rPr>
        <w:t>      $lig_joiner_code = "I-L-C";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(%common); </w:t>
      </w:r>
      <w:r>
        <w:rPr>
          <w:rFonts w:eastAsia="Times New Roman" w:cs="Times New Roman"/>
        </w:rPr>
        <w:br/>
      </w:r>
      <w:r>
        <w:rPr>
          <w:rStyle w:val="ectt-1000"/>
          <w:rFonts w:eastAsia="Times New Roman" w:cs="Times New Roman"/>
        </w:rPr>
        <w:t>      my %final = ligamer_piece_joiner(%lig_results); </w:t>
      </w:r>
      <w:r>
        <w:rPr>
          <w:rFonts w:eastAsia="Times New Roman" w:cs="Times New Roman"/>
        </w:rPr>
        <w:br/>
      </w:r>
      <w:r>
        <w:rPr>
          <w:rStyle w:val="ectt-1000"/>
          <w:rFonts w:eastAsia="Times New Roman" w:cs="Times New Roman"/>
        </w:rPr>
        <w:t>      $final{pcrsequence} = ""; </w:t>
      </w:r>
      <w:r>
        <w:rPr>
          <w:rFonts w:eastAsia="Times New Roman" w:cs="Times New Roman"/>
        </w:rPr>
        <w:br/>
      </w:r>
      <w:r>
        <w:rPr>
          <w:rStyle w:val="ectt-1000"/>
          <w:rFonts w:eastAsia="Times New Roman" w:cs="Times New Roman"/>
        </w:rPr>
        <w:t>      my %bed_output = %final;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"I" &amp;&amp; $target_prime eq "N") { </w:t>
      </w:r>
      <w:r>
        <w:rPr>
          <w:rFonts w:eastAsia="Times New Roman" w:cs="Times New Roman"/>
        </w:rPr>
        <w:br/>
      </w:r>
      <w:r>
        <w:rPr>
          <w:rStyle w:val="ectt-1000"/>
          <w:rFonts w:eastAsia="Times New Roman" w:cs="Times New Roman"/>
        </w:rPr>
        <w:t>      $lig_joiner_code = "I-L";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(%common); </w:t>
      </w:r>
      <w:r>
        <w:rPr>
          <w:rFonts w:eastAsia="Times New Roman" w:cs="Times New Roman"/>
        </w:rPr>
        <w:br/>
      </w:r>
      <w:r>
        <w:rPr>
          <w:rStyle w:val="ectt-1000"/>
          <w:rFonts w:eastAsia="Times New Roman" w:cs="Times New Roman"/>
        </w:rPr>
        <w:t>      my %final = ligamer_piece_joiner(%lig_results); </w:t>
      </w:r>
      <w:r>
        <w:rPr>
          <w:rFonts w:eastAsia="Times New Roman" w:cs="Times New Roman"/>
        </w:rPr>
        <w:br/>
      </w:r>
      <w:r>
        <w:rPr>
          <w:rStyle w:val="ectt-1000"/>
          <w:rFonts w:eastAsia="Times New Roman" w:cs="Times New Roman"/>
        </w:rPr>
        <w:t>      $final{pcrsequence} = ""; </w:t>
      </w:r>
      <w:r>
        <w:rPr>
          <w:rFonts w:eastAsia="Times New Roman" w:cs="Times New Roman"/>
        </w:rPr>
        <w:br/>
      </w:r>
      <w:r>
        <w:rPr>
          <w:rStyle w:val="ectt-1000"/>
          <w:rFonts w:eastAsia="Times New Roman" w:cs="Times New Roman"/>
        </w:rPr>
        <w:t>      my %bed_output = %final;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#my %bed_final = prep_bed (%bed_output);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($lig_location eq "I" &amp;&amp; $target_seq_length&lt;=60) {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$common{ligamer_name} = $ligamer_name; </w:t>
      </w:r>
      <w:r>
        <w:rPr>
          <w:rFonts w:eastAsia="Times New Roman" w:cs="Times New Roman"/>
        </w:rPr>
        <w:br/>
      </w:r>
      <w:r>
        <w:rPr>
          <w:rStyle w:val="ectt-1000"/>
          <w:rFonts w:eastAsia="Times New Roman" w:cs="Times New Roman"/>
        </w:rPr>
        <w:t>    $lig_joiner_code = "I-S"; </w:t>
      </w:r>
      <w:r>
        <w:rPr>
          <w:rFonts w:eastAsia="Times New Roman" w:cs="Times New Roman"/>
        </w:rPr>
        <w:br/>
      </w:r>
      <w:r>
        <w:rPr>
          <w:rStyle w:val="ectt-1000"/>
          <w:rFonts w:eastAsia="Times New Roman" w:cs="Times New Roman"/>
        </w:rPr>
        <w:t>    $common {lig_joiner_code} = $lig_joiner_code; </w:t>
      </w:r>
      <w:r>
        <w:rPr>
          <w:rFonts w:eastAsia="Times New Roman" w:cs="Times New Roman"/>
        </w:rPr>
        <w:br/>
      </w:r>
      <w:r>
        <w:rPr>
          <w:rStyle w:val="ectt-1000"/>
          <w:rFonts w:eastAsia="Times New Roman" w:cs="Times New Roman"/>
        </w:rPr>
        <w:t>    my %lig_results = obtain_short_interal_tm (%common); </w:t>
      </w:r>
      <w:r>
        <w:rPr>
          <w:rFonts w:eastAsia="Times New Roman" w:cs="Times New Roman"/>
        </w:rPr>
        <w:br/>
      </w:r>
      <w:r>
        <w:rPr>
          <w:rStyle w:val="ectt-1000"/>
          <w:rFonts w:eastAsia="Times New Roman" w:cs="Times New Roman"/>
        </w:rPr>
        <w:t>    my %final = ligamer_piece_joiner (%lig_results); </w:t>
      </w:r>
      <w:r>
        <w:rPr>
          <w:rFonts w:eastAsia="Times New Roman" w:cs="Times New Roman"/>
        </w:rPr>
        <w:br/>
      </w:r>
      <w:r>
        <w:rPr>
          <w:rStyle w:val="ectt-1000"/>
          <w:rFonts w:eastAsia="Times New Roman" w:cs="Times New Roman"/>
        </w:rPr>
        <w:t>    $final{pcrsequence} = ""; </w:t>
      </w:r>
      <w:r>
        <w:rPr>
          <w:rFonts w:eastAsia="Times New Roman" w:cs="Times New Roman"/>
        </w:rPr>
        <w:br/>
      </w:r>
      <w:r>
        <w:rPr>
          <w:rStyle w:val="ectt-1000"/>
          <w:rFonts w:eastAsia="Times New Roman" w:cs="Times New Roman"/>
        </w:rPr>
        <w:t>    my %bed_output = %final; </w:t>
      </w:r>
      <w:r>
        <w:rPr>
          <w:rFonts w:eastAsia="Times New Roman" w:cs="Times New Roman"/>
        </w:rPr>
        <w:br/>
      </w:r>
      <w:r>
        <w:rPr>
          <w:rStyle w:val="ectt-1000"/>
          <w:rFonts w:eastAsia="Times New Roman" w:cs="Times New Roman"/>
        </w:rPr>
        <w:t>    output (%final); </w:t>
      </w:r>
      <w:r>
        <w:rPr>
          <w:rFonts w:eastAsia="Times New Roman" w:cs="Times New Roman"/>
        </w:rPr>
        <w:br/>
      </w:r>
      <w:r>
        <w:rPr>
          <w:rStyle w:val="ectt-1000"/>
          <w:rFonts w:eastAsia="Times New Roman" w:cs="Times New Roman"/>
        </w:rPr>
        <w:t>    #my %bed_final = prep_bed (%bed_output);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 matching brace for ligamer data lines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else {next}; </w:t>
      </w:r>
      <w:r>
        <w:rPr>
          <w:rFonts w:eastAsia="Times New Roman" w:cs="Times New Roman"/>
        </w:rPr>
        <w:br/>
      </w:r>
      <w:r>
        <w:rPr>
          <w:rStyle w:val="ectt-1000"/>
          <w:rFonts w:eastAsia="Times New Roman" w:cs="Times New Roman"/>
        </w:rPr>
        <w:t>}## Matching brace for csv file input test </w:t>
      </w:r>
      <w:r>
        <w:rPr>
          <w:rFonts w:eastAsia="Times New Roman" w:cs="Times New Roman"/>
        </w:rPr>
        <w:br/>
      </w:r>
      <w:r>
        <w:rPr>
          <w:rStyle w:val="ectt-1000"/>
          <w:rFonts w:eastAsia="Times New Roman" w:cs="Times New Roman"/>
        </w:rPr>
        <w:t>####### END LIGAMERS ASSEMBLY PORTION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close OUT; </w:t>
      </w:r>
      <w:r>
        <w:rPr>
          <w:rFonts w:eastAsia="Times New Roman" w:cs="Times New Roman"/>
        </w:rPr>
        <w:br/>
      </w:r>
      <w:r>
        <w:rPr>
          <w:rStyle w:val="ectt-1000"/>
          <w:rFonts w:eastAsia="Times New Roman" w:cs="Times New Roman"/>
        </w:rPr>
        <w:t>close INPUT; </w:t>
      </w:r>
      <w:r>
        <w:rPr>
          <w:rFonts w:eastAsia="Times New Roman" w:cs="Times New Roman"/>
        </w:rPr>
        <w:br/>
      </w:r>
      <w:r>
        <w:rPr>
          <w:rStyle w:val="ectt-1000"/>
          <w:rFonts w:eastAsia="Times New Roman" w:cs="Times New Roman"/>
        </w:rPr>
        <w:t>print "Program Finished.\n"; </w:t>
      </w:r>
      <w:r>
        <w:rPr>
          <w:rFonts w:eastAsia="Times New Roman" w:cs="Times New Roman"/>
        </w:rPr>
        <w:br/>
      </w:r>
      <w:r>
        <w:rPr>
          <w:rStyle w:val="ectt-1000"/>
          <w:rFonts w:eastAsia="Times New Roman" w:cs="Times New Roman"/>
        </w:rPr>
        <w:t>exit;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MAJOR WORK OF PROGRAM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section of program. </w:t>
      </w:r>
      <w:r>
        <w:rPr>
          <w:rFonts w:eastAsia="Times New Roman" w:cs="Times New Roman"/>
        </w:rPr>
        <w:br/>
      </w:r>
      <w:r>
        <w:rPr>
          <w:rStyle w:val="ectt-1000"/>
          <w:rFonts w:eastAsia="Times New Roman" w:cs="Times New Roman"/>
        </w:rPr>
        <w:t>sub Terminal_5 { </w:t>
      </w:r>
      <w:r>
        <w:rPr>
          <w:rFonts w:eastAsia="Times New Roman" w:cs="Times New Roman"/>
        </w:rPr>
        <w:br/>
      </w:r>
      <w:r>
        <w:rPr>
          <w:rStyle w:val="ectt-1000"/>
          <w:rFonts w:eastAsia="Times New Roman" w:cs="Times New Roman"/>
        </w:rPr>
        <w:t>my %results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$T3_seq = ""; </w:t>
      </w:r>
      <w:r>
        <w:rPr>
          <w:rFonts w:eastAsia="Times New Roman" w:cs="Times New Roman"/>
        </w:rPr>
        <w:br/>
      </w:r>
      <w:r>
        <w:rPr>
          <w:rStyle w:val="ectt-1000"/>
          <w:rFonts w:eastAsia="Times New Roman" w:cs="Times New Roman"/>
        </w:rPr>
        <w:t>my $T3_tm = ""; </w:t>
      </w:r>
      <w:r>
        <w:rPr>
          <w:rFonts w:eastAsia="Times New Roman" w:cs="Times New Roman"/>
        </w:rPr>
        <w:br/>
      </w:r>
      <w:r>
        <w:rPr>
          <w:rStyle w:val="ectt-1000"/>
          <w:rFonts w:eastAsia="Times New Roman" w:cs="Times New Roman"/>
        </w:rPr>
        <w:t>my $T3_seq_length =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$results {T3_seq} = $T3_seq; </w:t>
      </w:r>
      <w:r>
        <w:rPr>
          <w:rFonts w:eastAsia="Times New Roman" w:cs="Times New Roman"/>
        </w:rPr>
        <w:br/>
      </w:r>
      <w:r>
        <w:rPr>
          <w:rStyle w:val="ectt-1000"/>
          <w:rFonts w:eastAsia="Times New Roman" w:cs="Times New Roman"/>
        </w:rPr>
        <w:t>$results {T3_tm} = $T3_tm; </w:t>
      </w:r>
      <w:r>
        <w:rPr>
          <w:rFonts w:eastAsia="Times New Roman" w:cs="Times New Roman"/>
        </w:rPr>
        <w:br/>
      </w:r>
      <w:r>
        <w:rPr>
          <w:rStyle w:val="ectt-1000"/>
          <w:rFonts w:eastAsia="Times New Roman" w:cs="Times New Roman"/>
        </w:rPr>
        <w:t>$results {T3_seq_length} = $T3_seq_length;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sub Terminal_3 { </w:t>
      </w:r>
      <w:r>
        <w:rPr>
          <w:rFonts w:eastAsia="Times New Roman" w:cs="Times New Roman"/>
        </w:rPr>
        <w:br/>
      </w:r>
      <w:r>
        <w:rPr>
          <w:rStyle w:val="ectt-1000"/>
          <w:rFonts w:eastAsia="Times New Roman" w:cs="Times New Roman"/>
        </w:rPr>
        <w:t>my %results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$T5_seq=""; </w:t>
      </w:r>
      <w:r>
        <w:rPr>
          <w:rFonts w:eastAsia="Times New Roman" w:cs="Times New Roman"/>
        </w:rPr>
        <w:br/>
      </w:r>
      <w:r>
        <w:rPr>
          <w:rStyle w:val="ectt-1000"/>
          <w:rFonts w:eastAsia="Times New Roman" w:cs="Times New Roman"/>
        </w:rPr>
        <w:t>my $T5_tm=""; </w:t>
      </w:r>
      <w:r>
        <w:rPr>
          <w:rFonts w:eastAsia="Times New Roman" w:cs="Times New Roman"/>
        </w:rPr>
        <w:br/>
      </w:r>
      <w:r>
        <w:rPr>
          <w:rStyle w:val="ectt-1000"/>
          <w:rFonts w:eastAsia="Times New Roman" w:cs="Times New Roman"/>
        </w:rPr>
        <w:t>my $T5_seq_length="";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$results {T5_seq} = $T5_seq; </w:t>
      </w:r>
      <w:r>
        <w:rPr>
          <w:rFonts w:eastAsia="Times New Roman" w:cs="Times New Roman"/>
        </w:rPr>
        <w:br/>
      </w:r>
      <w:r>
        <w:rPr>
          <w:rStyle w:val="ectt-1000"/>
          <w:rFonts w:eastAsia="Times New Roman" w:cs="Times New Roman"/>
        </w:rPr>
        <w:t>$results {T5_tm} = $T5_tm; </w:t>
      </w:r>
      <w:r>
        <w:rPr>
          <w:rFonts w:eastAsia="Times New Roman" w:cs="Times New Roman"/>
        </w:rPr>
        <w:br/>
      </w:r>
      <w:r>
        <w:rPr>
          <w:rStyle w:val="ectt-1000"/>
          <w:rFonts w:eastAsia="Times New Roman" w:cs="Times New Roman"/>
        </w:rPr>
        <w:t>$results {T5_seq_length} = $T5_seq_length;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for short slices ############################# </w:t>
      </w:r>
      <w:r>
        <w:rPr>
          <w:rFonts w:eastAsia="Times New Roman" w:cs="Times New Roman"/>
        </w:rPr>
        <w:br/>
      </w:r>
      <w:r>
        <w:rPr>
          <w:rStyle w:val="ectt-1000"/>
          <w:rFonts w:eastAsia="Times New Roman" w:cs="Times New Roman"/>
        </w:rPr>
        <w:t>sub obtain_short_interal_tm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%results = (@_); </w:t>
      </w:r>
      <w:r>
        <w:rPr>
          <w:rFonts w:eastAsia="Times New Roman" w:cs="Times New Roman"/>
        </w:rPr>
        <w:br/>
      </w:r>
      <w:r>
        <w:rPr>
          <w:rStyle w:val="ectt-1000"/>
          <w:rFonts w:eastAsia="Times New Roman" w:cs="Times New Roman"/>
        </w:rPr>
        <w:t>my $working_sequence = $results{working_sequence};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$working_sequence_tm_obj= </w:t>
      </w:r>
      <w:r>
        <w:rPr>
          <w:rFonts w:eastAsia="Times New Roman" w:cs="Times New Roman"/>
        </w:rPr>
        <w:br/>
      </w:r>
      <w:r>
        <w:rPr>
          <w:rStyle w:val="ectt-1000"/>
          <w:rFonts w:eastAsia="Times New Roman" w:cs="Times New Roman"/>
        </w:rPr>
        <w:t>Bio::SeqFeature::Primer -&gt; new(-seq=&gt;$working_sequence); </w:t>
      </w:r>
      <w:r>
        <w:rPr>
          <w:rFonts w:eastAsia="Times New Roman" w:cs="Times New Roman"/>
        </w:rPr>
        <w:br/>
      </w:r>
      <w:r>
        <w:rPr>
          <w:rStyle w:val="ectt-1000"/>
          <w:rFonts w:eastAsia="Times New Roman" w:cs="Times New Roman"/>
        </w:rPr>
        <w:t>my $T5_tm = $working_sequence_tm_obj-&gt; </w:t>
      </w:r>
      <w:r>
        <w:rPr>
          <w:rFonts w:eastAsia="Times New Roman" w:cs="Times New Roman"/>
        </w:rPr>
        <w:br/>
      </w:r>
      <w:r>
        <w:rPr>
          <w:rStyle w:val="ectt-1000"/>
          <w:rFonts w:eastAsia="Times New Roman" w:cs="Times New Roman"/>
        </w:rPr>
        <w:t> Tm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-salt =&gt; $salt, </w:t>
      </w:r>
      <w:r>
        <w:rPr>
          <w:rFonts w:eastAsia="Times New Roman" w:cs="Times New Roman"/>
        </w:rPr>
        <w:br/>
      </w:r>
      <w:r>
        <w:rPr>
          <w:rStyle w:val="ectt-1000"/>
          <w:rFonts w:eastAsia="Times New Roman" w:cs="Times New Roman"/>
        </w:rPr>
        <w:t>   -oligo =&gt; $lig_conc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$T5_tm=substr($T5_tm,0,5); </w:t>
      </w:r>
      <w:r>
        <w:rPr>
          <w:rFonts w:eastAsia="Times New Roman" w:cs="Times New Roman"/>
        </w:rPr>
        <w:br/>
      </w:r>
      <w:r>
        <w:rPr>
          <w:rStyle w:val="ectt-1000"/>
          <w:rFonts w:eastAsia="Times New Roman" w:cs="Times New Roman"/>
        </w:rPr>
        <w:t>my $T5_seq = $working_sequence;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$results{working_sequence} = $working_sequence; </w:t>
      </w:r>
      <w:r>
        <w:rPr>
          <w:rFonts w:eastAsia="Times New Roman" w:cs="Times New Roman"/>
        </w:rPr>
        <w:br/>
      </w:r>
      <w:r>
        <w:rPr>
          <w:rStyle w:val="ectt-1000"/>
          <w:rFonts w:eastAsia="Times New Roman" w:cs="Times New Roman"/>
        </w:rPr>
        <w:t>$results{T5_seq} = $T5_seq; </w:t>
      </w:r>
      <w:r>
        <w:rPr>
          <w:rFonts w:eastAsia="Times New Roman" w:cs="Times New Roman"/>
        </w:rPr>
        <w:br/>
      </w:r>
      <w:r>
        <w:rPr>
          <w:rStyle w:val="ectt-1000"/>
          <w:rFonts w:eastAsia="Times New Roman" w:cs="Times New Roman"/>
        </w:rPr>
        <w:t>$results{T5_tm} = $T5_tm;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sub output { my %results=(@_);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print OUT $results{gene  },"\t"; # 0 </w:t>
      </w:r>
      <w:r>
        <w:rPr>
          <w:rFonts w:eastAsia="Times New Roman" w:cs="Times New Roman"/>
        </w:rPr>
        <w:br/>
      </w:r>
      <w:r>
        <w:rPr>
          <w:rStyle w:val="ectt-1000"/>
          <w:rFonts w:eastAsia="Times New Roman" w:cs="Times New Roman"/>
        </w:rPr>
        <w:t>print OUT $results{ligamer_name },"\t"; # 1 </w:t>
      </w:r>
      <w:r>
        <w:rPr>
          <w:rFonts w:eastAsia="Times New Roman" w:cs="Times New Roman"/>
        </w:rPr>
        <w:br/>
      </w:r>
      <w:r>
        <w:rPr>
          <w:rStyle w:val="ectt-1000"/>
          <w:rFonts w:eastAsia="Times New Roman" w:cs="Times New Roman"/>
        </w:rPr>
        <w:t>print OUT $results{species },"\t"; # 2 </w:t>
      </w:r>
      <w:r>
        <w:rPr>
          <w:rFonts w:eastAsia="Times New Roman" w:cs="Times New Roman"/>
        </w:rPr>
        <w:br/>
      </w:r>
      <w:r>
        <w:rPr>
          <w:rStyle w:val="ectt-1000"/>
          <w:rFonts w:eastAsia="Times New Roman" w:cs="Times New Roman"/>
        </w:rPr>
        <w:t>print OUT $results{strand },"\t"; # 3 </w:t>
      </w:r>
      <w:r>
        <w:rPr>
          <w:rFonts w:eastAsia="Times New Roman" w:cs="Times New Roman"/>
        </w:rPr>
        <w:br/>
      </w:r>
      <w:r>
        <w:rPr>
          <w:rStyle w:val="ectt-1000"/>
          <w:rFonts w:eastAsia="Times New Roman" w:cs="Times New Roman"/>
        </w:rPr>
        <w:t>print OUT $results{lig_joiner_code },"\t"; # 4 </w:t>
      </w:r>
      <w:r>
        <w:rPr>
          <w:rFonts w:eastAsia="Times New Roman" w:cs="Times New Roman"/>
        </w:rPr>
        <w:br/>
      </w:r>
      <w:r>
        <w:rPr>
          <w:rStyle w:val="ectt-1000"/>
          <w:rFonts w:eastAsia="Times New Roman" w:cs="Times New Roman"/>
        </w:rPr>
        <w:t>print OUT $results{target_prime },"\t"; # 5 </w:t>
      </w:r>
      <w:r>
        <w:rPr>
          <w:rFonts w:eastAsia="Times New Roman" w:cs="Times New Roman"/>
        </w:rPr>
        <w:br/>
      </w:r>
      <w:r>
        <w:rPr>
          <w:rStyle w:val="ectt-1000"/>
          <w:rFonts w:eastAsia="Times New Roman" w:cs="Times New Roman"/>
        </w:rPr>
        <w:t>print OUT $results{UCSCcoordinates },"\t"; # 6 </w:t>
      </w:r>
      <w:r>
        <w:rPr>
          <w:rFonts w:eastAsia="Times New Roman" w:cs="Times New Roman"/>
        </w:rPr>
        <w:br/>
      </w:r>
      <w:r>
        <w:rPr>
          <w:rStyle w:val="ectt-1000"/>
          <w:rFonts w:eastAsia="Times New Roman" w:cs="Times New Roman"/>
        </w:rPr>
        <w:t>print OUT $results{pcrsequence },"\t"; # 7 </w:t>
      </w:r>
      <w:r>
        <w:rPr>
          <w:rFonts w:eastAsia="Times New Roman" w:cs="Times New Roman"/>
        </w:rPr>
        <w:br/>
      </w:r>
      <w:r>
        <w:rPr>
          <w:rStyle w:val="ectt-1000"/>
          <w:rFonts w:eastAsia="Times New Roman" w:cs="Times New Roman"/>
        </w:rPr>
        <w:t>print OUT $results{barcode },"\t"; # 8 </w:t>
      </w:r>
      <w:r>
        <w:rPr>
          <w:rFonts w:eastAsia="Times New Roman" w:cs="Times New Roman"/>
        </w:rPr>
        <w:br/>
      </w:r>
      <w:r>
        <w:rPr>
          <w:rStyle w:val="ectt-1000"/>
          <w:rFonts w:eastAsia="Times New Roman" w:cs="Times New Roman"/>
        </w:rPr>
        <w:t>print OUT $results{target_seq_length },"\t"; # 9 </w:t>
      </w:r>
      <w:r>
        <w:rPr>
          <w:rFonts w:eastAsia="Times New Roman" w:cs="Times New Roman"/>
        </w:rPr>
        <w:br/>
      </w:r>
      <w:r>
        <w:rPr>
          <w:rStyle w:val="ectt-1000"/>
          <w:rFonts w:eastAsia="Times New Roman" w:cs="Times New Roman"/>
        </w:rPr>
        <w:t>print OUT $results{T5_seq },"\t"; # 10 </w:t>
      </w:r>
      <w:r>
        <w:rPr>
          <w:rFonts w:eastAsia="Times New Roman" w:cs="Times New Roman"/>
        </w:rPr>
        <w:br/>
      </w:r>
      <w:r>
        <w:rPr>
          <w:rStyle w:val="ectt-1000"/>
          <w:rFonts w:eastAsia="Times New Roman" w:cs="Times New Roman"/>
        </w:rPr>
        <w:t>print OUT $results{T5_seq_length },"\t"; # 11 </w:t>
      </w:r>
      <w:r>
        <w:rPr>
          <w:rFonts w:eastAsia="Times New Roman" w:cs="Times New Roman"/>
        </w:rPr>
        <w:br/>
      </w:r>
      <w:r>
        <w:rPr>
          <w:rStyle w:val="ectt-1000"/>
          <w:rFonts w:eastAsia="Times New Roman" w:cs="Times New Roman"/>
        </w:rPr>
        <w:t>print OUT $results{T5_tm },"\t"; # 12 </w:t>
      </w:r>
      <w:r>
        <w:rPr>
          <w:rFonts w:eastAsia="Times New Roman" w:cs="Times New Roman"/>
        </w:rPr>
        <w:br/>
      </w:r>
      <w:r>
        <w:rPr>
          <w:rStyle w:val="ectt-1000"/>
          <w:rFonts w:eastAsia="Times New Roman" w:cs="Times New Roman"/>
        </w:rPr>
        <w:t>print OUT $results{T3_seq },"\t"; # 13 </w:t>
      </w:r>
      <w:r>
        <w:rPr>
          <w:rFonts w:eastAsia="Times New Roman" w:cs="Times New Roman"/>
        </w:rPr>
        <w:br/>
      </w:r>
      <w:r>
        <w:rPr>
          <w:rStyle w:val="ectt-1000"/>
          <w:rFonts w:eastAsia="Times New Roman" w:cs="Times New Roman"/>
        </w:rPr>
        <w:t>print OUT $results{T3_seq_length },"\t"; # 14 </w:t>
      </w:r>
      <w:r>
        <w:rPr>
          <w:rFonts w:eastAsia="Times New Roman" w:cs="Times New Roman"/>
        </w:rPr>
        <w:br/>
      </w:r>
      <w:r>
        <w:rPr>
          <w:rStyle w:val="ectt-1000"/>
          <w:rFonts w:eastAsia="Times New Roman" w:cs="Times New Roman"/>
        </w:rPr>
        <w:t>print OUT $results{T3_tm },"\t"; # 15 </w:t>
      </w:r>
      <w:r>
        <w:rPr>
          <w:rFonts w:eastAsia="Times New Roman" w:cs="Times New Roman"/>
        </w:rPr>
        <w:br/>
      </w:r>
      <w:r>
        <w:rPr>
          <w:rStyle w:val="ectt-1000"/>
          <w:rFonts w:eastAsia="Times New Roman" w:cs="Times New Roman"/>
        </w:rPr>
        <w:t>print OUT $results{ligamer },"\t"; # 16 </w:t>
      </w:r>
      <w:r>
        <w:rPr>
          <w:rFonts w:eastAsia="Times New Roman" w:cs="Times New Roman"/>
        </w:rPr>
        <w:br/>
      </w:r>
      <w:r>
        <w:rPr>
          <w:rStyle w:val="ectt-1000"/>
          <w:rFonts w:eastAsia="Times New Roman" w:cs="Times New Roman"/>
        </w:rPr>
        <w:t>print OUT $results{warning }; # </w:t>
      </w:r>
      <w:r>
        <w:rPr>
          <w:rFonts w:eastAsia="Times New Roman" w:cs="Times New Roman"/>
        </w:rPr>
        <w:br/>
      </w:r>
      <w:r>
        <w:rPr>
          <w:rStyle w:val="ectt-1000"/>
          <w:rFonts w:eastAsia="Times New Roman" w:cs="Times New Roman"/>
        </w:rPr>
        <w:t>print OUT $results{ligamer_length },"\t"; # 17 </w:t>
      </w:r>
      <w:r>
        <w:rPr>
          <w:rFonts w:eastAsia="Times New Roman" w:cs="Times New Roman"/>
        </w:rPr>
        <w:br/>
      </w:r>
      <w:r>
        <w:rPr>
          <w:rStyle w:val="ectt-1000"/>
          <w:rFonts w:eastAsia="Times New Roman" w:cs="Times New Roman"/>
        </w:rPr>
        <w:t>print OUT $results{notes },"\t"; # 18 </w:t>
      </w:r>
      <w:r>
        <w:rPr>
          <w:rFonts w:eastAsia="Times New Roman" w:cs="Times New Roman"/>
        </w:rPr>
        <w:br/>
      </w:r>
      <w:r>
        <w:rPr>
          <w:rStyle w:val="ectt-1000"/>
          <w:rFonts w:eastAsia="Times New Roman" w:cs="Times New Roman"/>
        </w:rPr>
        <w:t>print OUT $results{set   },"\t"; # 19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#Commented on 022013 </w:t>
      </w:r>
      <w:r>
        <w:rPr>
          <w:rFonts w:eastAsia="Times New Roman" w:cs="Times New Roman"/>
        </w:rPr>
        <w:br/>
      </w:r>
      <w:r>
        <w:rPr>
          <w:rStyle w:val="ectt-1000"/>
          <w:rFonts w:eastAsia="Times New Roman" w:cs="Times New Roman"/>
        </w:rPr>
        <w:t>#if ( defined $results{T5_ctrl_length} ) { </w:t>
      </w:r>
      <w:r>
        <w:rPr>
          <w:rFonts w:eastAsia="Times New Roman" w:cs="Times New Roman"/>
        </w:rPr>
        <w:br/>
      </w:r>
      <w:r>
        <w:rPr>
          <w:rStyle w:val="ectt-1000"/>
          <w:rFonts w:eastAsia="Times New Roman" w:cs="Times New Roman"/>
        </w:rPr>
        <w:t># print OUT $results{ T5_ctrl_length },"\t";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 defined $results{T3_ctrl_length} ) { </w:t>
      </w:r>
      <w:r>
        <w:rPr>
          <w:rFonts w:eastAsia="Times New Roman" w:cs="Times New Roman"/>
        </w:rPr>
        <w:br/>
      </w:r>
      <w:r>
        <w:rPr>
          <w:rStyle w:val="ectt-1000"/>
          <w:rFonts w:eastAsia="Times New Roman" w:cs="Times New Roman"/>
        </w:rPr>
        <w:t># print OUT $results{ T3_ctrl_length },"\t";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print OUT "\n";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######BEGIN Subroutine to parse csv file into variables ######################## </w:t>
      </w:r>
      <w:r>
        <w:rPr>
          <w:rFonts w:eastAsia="Times New Roman" w:cs="Times New Roman"/>
        </w:rPr>
        <w:br/>
      </w:r>
      <w:r>
        <w:rPr>
          <w:rStyle w:val="ectt-1000"/>
          <w:rFonts w:eastAsia="Times New Roman" w:cs="Times New Roman"/>
        </w:rPr>
        <w:t>sub parse_the_line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$line = shift(@_);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 </w:t>
      </w:r>
      <w:r>
        <w:rPr>
          <w:rFonts w:eastAsia="Times New Roman" w:cs="Times New Roman"/>
        </w:rPr>
        <w:br/>
      </w:r>
      <w:r>
        <w:rPr>
          <w:rStyle w:val="ectt-1000"/>
          <w:rFonts w:eastAsia="Times New Roman" w:cs="Times New Roman"/>
        </w:rPr>
        <w:t> $gene, </w:t>
      </w:r>
      <w:r>
        <w:rPr>
          <w:rFonts w:eastAsia="Times New Roman" w:cs="Times New Roman"/>
        </w:rPr>
        <w:br/>
      </w:r>
      <w:r>
        <w:rPr>
          <w:rStyle w:val="ectt-1000"/>
          <w:rFonts w:eastAsia="Times New Roman" w:cs="Times New Roman"/>
        </w:rPr>
        <w:t> $ligamer_name, </w:t>
      </w:r>
      <w:r>
        <w:rPr>
          <w:rFonts w:eastAsia="Times New Roman" w:cs="Times New Roman"/>
        </w:rPr>
        <w:br/>
      </w:r>
      <w:r>
        <w:rPr>
          <w:rStyle w:val="ectt-1000"/>
          <w:rFonts w:eastAsia="Times New Roman" w:cs="Times New Roman"/>
        </w:rPr>
        <w:t> $species, </w:t>
      </w:r>
      <w:r>
        <w:rPr>
          <w:rFonts w:eastAsia="Times New Roman" w:cs="Times New Roman"/>
        </w:rPr>
        <w:br/>
      </w:r>
      <w:r>
        <w:rPr>
          <w:rStyle w:val="ectt-1000"/>
          <w:rFonts w:eastAsia="Times New Roman" w:cs="Times New Roman"/>
        </w:rPr>
        <w:t> $strand,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$target_prime, </w:t>
      </w:r>
      <w:r>
        <w:rPr>
          <w:rFonts w:eastAsia="Times New Roman" w:cs="Times New Roman"/>
        </w:rPr>
        <w:br/>
      </w:r>
      <w:r>
        <w:rPr>
          <w:rStyle w:val="ectt-1000"/>
          <w:rFonts w:eastAsia="Times New Roman" w:cs="Times New Roman"/>
        </w:rPr>
        <w:t> $UCSCcoordinates, </w:t>
      </w:r>
      <w:r>
        <w:rPr>
          <w:rFonts w:eastAsia="Times New Roman" w:cs="Times New Roman"/>
        </w:rPr>
        <w:br/>
      </w:r>
      <w:r>
        <w:rPr>
          <w:rStyle w:val="ectt-1000"/>
          <w:rFonts w:eastAsia="Times New Roman" w:cs="Times New Roman"/>
        </w:rPr>
        <w:t> $barcode, </w:t>
      </w:r>
      <w:r>
        <w:rPr>
          <w:rFonts w:eastAsia="Times New Roman" w:cs="Times New Roman"/>
        </w:rPr>
        <w:br/>
      </w:r>
      <w:r>
        <w:rPr>
          <w:rStyle w:val="ectt-1000"/>
          <w:rFonts w:eastAsia="Times New Roman" w:cs="Times New Roman"/>
        </w:rPr>
        <w:t> $set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 split /\t/ , $line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$gene=~s/^&lt;//; </w:t>
      </w:r>
      <w:r>
        <w:rPr>
          <w:rFonts w:eastAsia="Times New Roman" w:cs="Times New Roman"/>
        </w:rPr>
        <w:br/>
      </w:r>
      <w:r>
        <w:rPr>
          <w:rStyle w:val="ectt-1000"/>
          <w:rFonts w:eastAsia="Times New Roman" w:cs="Times New Roman"/>
        </w:rPr>
        <w:t>print "Gene - $gene\n"; </w:t>
      </w:r>
      <w:r>
        <w:rPr>
          <w:rFonts w:eastAsia="Times New Roman" w:cs="Times New Roman"/>
        </w:rPr>
        <w:br/>
      </w:r>
      <w:r>
        <w:rPr>
          <w:rStyle w:val="ectt-1000"/>
          <w:rFonts w:eastAsia="Times New Roman" w:cs="Times New Roman"/>
        </w:rPr>
        <w:t>print "Ligmamer name - $ligamer_name\n"; </w:t>
      </w:r>
      <w:r>
        <w:rPr>
          <w:rFonts w:eastAsia="Times New Roman" w:cs="Times New Roman"/>
        </w:rPr>
        <w:br/>
      </w:r>
      <w:r>
        <w:rPr>
          <w:rStyle w:val="ectt-1000"/>
          <w:rFonts w:eastAsia="Times New Roman" w:cs="Times New Roman"/>
        </w:rPr>
        <w:t>print "species - $species\n"; </w:t>
      </w:r>
      <w:r>
        <w:rPr>
          <w:rFonts w:eastAsia="Times New Roman" w:cs="Times New Roman"/>
        </w:rPr>
        <w:br/>
      </w:r>
      <w:r>
        <w:rPr>
          <w:rStyle w:val="ectt-1000"/>
          <w:rFonts w:eastAsia="Times New Roman" w:cs="Times New Roman"/>
        </w:rPr>
        <w:t>print "strand - $strand\n"; </w:t>
      </w:r>
      <w:r>
        <w:rPr>
          <w:rFonts w:eastAsia="Times New Roman" w:cs="Times New Roman"/>
        </w:rPr>
        <w:br/>
      </w:r>
      <w:r>
        <w:rPr>
          <w:rStyle w:val="ectt-1000"/>
          <w:rFonts w:eastAsia="Times New Roman" w:cs="Times New Roman"/>
        </w:rPr>
        <w:t>print "lig_location - $lig_location\n"; </w:t>
      </w:r>
      <w:r>
        <w:rPr>
          <w:rFonts w:eastAsia="Times New Roman" w:cs="Times New Roman"/>
        </w:rPr>
        <w:br/>
      </w:r>
      <w:r>
        <w:rPr>
          <w:rStyle w:val="ectt-1000"/>
          <w:rFonts w:eastAsia="Times New Roman" w:cs="Times New Roman"/>
        </w:rPr>
        <w:t>print "target_prime - $target_prime\n"; </w:t>
      </w:r>
      <w:r>
        <w:rPr>
          <w:rFonts w:eastAsia="Times New Roman" w:cs="Times New Roman"/>
        </w:rPr>
        <w:br/>
      </w:r>
      <w:r>
        <w:rPr>
          <w:rStyle w:val="ectt-1000"/>
          <w:rFonts w:eastAsia="Times New Roman" w:cs="Times New Roman"/>
        </w:rPr>
        <w:t>print "UCSC - $UCSCcoordinates\n"; </w:t>
      </w:r>
      <w:r>
        <w:rPr>
          <w:rFonts w:eastAsia="Times New Roman" w:cs="Times New Roman"/>
        </w:rPr>
        <w:br/>
      </w:r>
      <w:r>
        <w:rPr>
          <w:rStyle w:val="ectt-1000"/>
          <w:rFonts w:eastAsia="Times New Roman" w:cs="Times New Roman"/>
        </w:rPr>
        <w:t>print "barcode - [$barcode]\n"; </w:t>
      </w:r>
      <w:r>
        <w:rPr>
          <w:rFonts w:eastAsia="Times New Roman" w:cs="Times New Roman"/>
        </w:rPr>
        <w:br/>
      </w:r>
      <w:r>
        <w:rPr>
          <w:rStyle w:val="ectt-1000"/>
          <w:rFonts w:eastAsia="Times New Roman" w:cs="Times New Roman"/>
        </w:rPr>
        <w:t>print "Set - [$set]\n";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($barcode=~/ /){$barcode=~s/ //} ## GO HERE!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$gene=~s/&lt;//;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$gene, </w:t>
      </w:r>
      <w:r>
        <w:rPr>
          <w:rFonts w:eastAsia="Times New Roman" w:cs="Times New Roman"/>
        </w:rPr>
        <w:br/>
      </w:r>
      <w:r>
        <w:rPr>
          <w:rStyle w:val="ectt-1000"/>
          <w:rFonts w:eastAsia="Times New Roman" w:cs="Times New Roman"/>
        </w:rPr>
        <w:t> $species, </w:t>
      </w:r>
      <w:r>
        <w:rPr>
          <w:rFonts w:eastAsia="Times New Roman" w:cs="Times New Roman"/>
        </w:rPr>
        <w:br/>
      </w:r>
      <w:r>
        <w:rPr>
          <w:rStyle w:val="ectt-1000"/>
          <w:rFonts w:eastAsia="Times New Roman" w:cs="Times New Roman"/>
        </w:rPr>
        <w:t> $strand, </w:t>
      </w:r>
      <w:r>
        <w:rPr>
          <w:rFonts w:eastAsia="Times New Roman" w:cs="Times New Roman"/>
        </w:rPr>
        <w:br/>
      </w:r>
      <w:r>
        <w:rPr>
          <w:rStyle w:val="ectt-1000"/>
          <w:rFonts w:eastAsia="Times New Roman" w:cs="Times New Roman"/>
        </w:rPr>
        <w:t> $lig_location, </w:t>
      </w:r>
      <w:r>
        <w:rPr>
          <w:rFonts w:eastAsia="Times New Roman" w:cs="Times New Roman"/>
        </w:rPr>
        <w:br/>
      </w:r>
      <w:r>
        <w:rPr>
          <w:rStyle w:val="ectt-1000"/>
          <w:rFonts w:eastAsia="Times New Roman" w:cs="Times New Roman"/>
        </w:rPr>
        <w:t> $target_prime, </w:t>
      </w:r>
      <w:r>
        <w:rPr>
          <w:rFonts w:eastAsia="Times New Roman" w:cs="Times New Roman"/>
        </w:rPr>
        <w:br/>
      </w:r>
      <w:r>
        <w:rPr>
          <w:rStyle w:val="ectt-1000"/>
          <w:rFonts w:eastAsia="Times New Roman" w:cs="Times New Roman"/>
        </w:rPr>
        <w:t> $UCSCcoordinates, </w:t>
      </w:r>
      <w:r>
        <w:rPr>
          <w:rFonts w:eastAsia="Times New Roman" w:cs="Times New Roman"/>
        </w:rPr>
        <w:br/>
      </w:r>
      <w:r>
        <w:rPr>
          <w:rStyle w:val="ectt-1000"/>
          <w:rFonts w:eastAsia="Times New Roman" w:cs="Times New Roman"/>
        </w:rPr>
        <w:t> $barcode, </w:t>
      </w:r>
      <w:r>
        <w:rPr>
          <w:rFonts w:eastAsia="Times New Roman" w:cs="Times New Roman"/>
        </w:rPr>
        <w:br/>
      </w:r>
      <w:r>
        <w:rPr>
          <w:rStyle w:val="ectt-1000"/>
          <w:rFonts w:eastAsia="Times New Roman" w:cs="Times New Roman"/>
        </w:rPr>
        <w:t> $set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######END Subroutine to parse csv file into variables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######BEGIN Subroutine to parse genomic coordnates into variables ############ </w:t>
      </w:r>
      <w:r>
        <w:rPr>
          <w:rFonts w:eastAsia="Times New Roman" w:cs="Times New Roman"/>
        </w:rPr>
        <w:br/>
      </w:r>
      <w:r>
        <w:rPr>
          <w:rStyle w:val="ectt-1000"/>
          <w:rFonts w:eastAsia="Times New Roman" w:cs="Times New Roman"/>
        </w:rPr>
        <w:t>sub parse_coordinates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$input=shift(@_);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($chr,$coordinates) =split /\:/,$input;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($start,$end) =split /\-/,$coordinates; </w:t>
      </w:r>
      <w:r>
        <w:rPr>
          <w:rFonts w:eastAsia="Times New Roman" w:cs="Times New Roman"/>
        </w:rPr>
        <w:br/>
      </w:r>
      <w:r>
        <w:rPr>
          <w:rStyle w:val="ectt-1000"/>
          <w:rFonts w:eastAsia="Times New Roman" w:cs="Times New Roman"/>
        </w:rPr>
        <w:t>#$chr=~s/chr//; # I have comment out this to behave with local fasta files!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$start=~s/\,//g; </w:t>
      </w:r>
      <w:r>
        <w:rPr>
          <w:rFonts w:eastAsia="Times New Roman" w:cs="Times New Roman"/>
        </w:rPr>
        <w:br/>
      </w:r>
      <w:r>
        <w:rPr>
          <w:rStyle w:val="ectt-1000"/>
          <w:rFonts w:eastAsia="Times New Roman" w:cs="Times New Roman"/>
        </w:rPr>
        <w:t>$end=~s/\,//g;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($chr, $start, $end);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######END Subroutine to parse genomic coordnates into variables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######Subroutine to make revcom depending on strand annoation################### </w:t>
      </w:r>
      <w:r>
        <w:rPr>
          <w:rFonts w:eastAsia="Times New Roman" w:cs="Times New Roman"/>
        </w:rPr>
        <w:br/>
      </w:r>
      <w:r>
        <w:rPr>
          <w:rStyle w:val="ectt-1000"/>
          <w:rFonts w:eastAsia="Times New Roman" w:cs="Times New Roman"/>
        </w:rPr>
        <w:t>sub revcom_slice_based_on_strand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($strand, $slice_sequence)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the strand is positive - make the reverse compliment </w:t>
      </w:r>
      <w:r>
        <w:rPr>
          <w:rFonts w:eastAsia="Times New Roman" w:cs="Times New Roman"/>
        </w:rPr>
        <w:br/>
      </w:r>
      <w:r>
        <w:rPr>
          <w:rStyle w:val="ectt-1000"/>
          <w:rFonts w:eastAsia="Times New Roman" w:cs="Times New Roman"/>
        </w:rPr>
        <w:t>$strand=lc($strand);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($strand eq _plus_) { </w:t>
      </w:r>
      <w:r>
        <w:rPr>
          <w:rFonts w:eastAsia="Times New Roman" w:cs="Times New Roman"/>
        </w:rPr>
        <w:br/>
      </w:r>
      <w:r>
        <w:rPr>
          <w:rStyle w:val="ectt-1000"/>
          <w:rFonts w:eastAsia="Times New Roman" w:cs="Times New Roman"/>
        </w:rPr>
        <w:t> $working_sequence = reverse($slice_sequence); </w:t>
      </w:r>
      <w:r>
        <w:rPr>
          <w:rFonts w:eastAsia="Times New Roman" w:cs="Times New Roman"/>
        </w:rPr>
        <w:br/>
      </w:r>
      <w:r>
        <w:rPr>
          <w:rStyle w:val="ectt-1000"/>
          <w:rFonts w:eastAsia="Times New Roman" w:cs="Times New Roman"/>
        </w:rPr>
        <w:t> $working_sequence =~ tr/ACGTacgt/TGCAtgca/;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the strand is minus - do nothing </w:t>
      </w:r>
      <w:r>
        <w:rPr>
          <w:rFonts w:eastAsia="Times New Roman" w:cs="Times New Roman"/>
        </w:rPr>
        <w:br/>
      </w:r>
      <w:r>
        <w:rPr>
          <w:rStyle w:val="ectt-1000"/>
          <w:rFonts w:eastAsia="Times New Roman" w:cs="Times New Roman"/>
        </w:rPr>
        <w:t>if ($strand eq _minus_) { </w:t>
      </w:r>
      <w:r>
        <w:rPr>
          <w:rFonts w:eastAsia="Times New Roman" w:cs="Times New Roman"/>
        </w:rPr>
        <w:br/>
      </w:r>
      <w:r>
        <w:rPr>
          <w:rStyle w:val="ectt-1000"/>
          <w:rFonts w:eastAsia="Times New Roman" w:cs="Times New Roman"/>
        </w:rPr>
        <w:t> $working_sequence = $slice_sequence;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$working_sequence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SUBROUTINE revcom_slice_based_on_strand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to obtained only 5_ end of working sequence## </w:t>
      </w:r>
      <w:r>
        <w:rPr>
          <w:rFonts w:eastAsia="Times New Roman" w:cs="Times New Roman"/>
        </w:rPr>
        <w:br/>
      </w:r>
      <w:r>
        <w:rPr>
          <w:rStyle w:val="ectt-1000"/>
          <w:rFonts w:eastAsia="Times New Roman" w:cs="Times New Roman"/>
        </w:rPr>
        <w:t>sub obtain_T5_tm_sequence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$working_sequence = shift (@_); </w:t>
      </w:r>
      <w:r>
        <w:rPr>
          <w:rFonts w:eastAsia="Times New Roman" w:cs="Times New Roman"/>
        </w:rPr>
        <w:br/>
      </w:r>
      <w:r>
        <w:rPr>
          <w:rStyle w:val="ectt-1000"/>
          <w:rFonts w:eastAsia="Times New Roman" w:cs="Times New Roman"/>
        </w:rPr>
        <w:t>my $temp = shift (@_); </w:t>
      </w:r>
      <w:r>
        <w:rPr>
          <w:rFonts w:eastAsia="Times New Roman" w:cs="Times New Roman"/>
        </w:rPr>
        <w:br/>
      </w:r>
      <w:r>
        <w:rPr>
          <w:rStyle w:val="ectt-1000"/>
          <w:rFonts w:eastAsia="Times New Roman" w:cs="Times New Roman"/>
        </w:rPr>
        <w:t>my $lig_location = shift (@_); </w:t>
      </w:r>
      <w:r>
        <w:rPr>
          <w:rFonts w:eastAsia="Times New Roman" w:cs="Times New Roman"/>
        </w:rPr>
        <w:br/>
      </w:r>
      <w:r>
        <w:rPr>
          <w:rStyle w:val="ectt-1000"/>
          <w:rFonts w:eastAsia="Times New Roman" w:cs="Times New Roman"/>
        </w:rPr>
        <w:t>my $control_length=shift (@_); </w:t>
      </w:r>
      <w:r>
        <w:rPr>
          <w:rFonts w:eastAsia="Times New Roman" w:cs="Times New Roman"/>
        </w:rPr>
        <w:br/>
      </w:r>
      <w:r>
        <w:rPr>
          <w:rStyle w:val="ectt-1000"/>
          <w:rFonts w:eastAsia="Times New Roman" w:cs="Times New Roman"/>
        </w:rPr>
        <w:t>my $salt=shift (@_); </w:t>
      </w:r>
      <w:r>
        <w:rPr>
          <w:rFonts w:eastAsia="Times New Roman" w:cs="Times New Roman"/>
        </w:rPr>
        <w:br/>
      </w:r>
      <w:r>
        <w:rPr>
          <w:rStyle w:val="ectt-1000"/>
          <w:rFonts w:eastAsia="Times New Roman" w:cs="Times New Roman"/>
        </w:rPr>
        <w:t>my $lig_conc=shift (@_); </w:t>
      </w:r>
      <w:r>
        <w:rPr>
          <w:rFonts w:eastAsia="Times New Roman" w:cs="Times New Roman"/>
        </w:rPr>
        <w:br/>
      </w:r>
      <w:r>
        <w:rPr>
          <w:rStyle w:val="ectt-1000"/>
          <w:rFonts w:eastAsia="Times New Roman" w:cs="Times New Roman"/>
        </w:rPr>
        <w:t>my $working_sequence_length = length ($working_sequence); </w:t>
      </w:r>
      <w:r>
        <w:rPr>
          <w:rFonts w:eastAsia="Times New Roman" w:cs="Times New Roman"/>
        </w:rPr>
        <w:br/>
      </w:r>
      <w:r>
        <w:rPr>
          <w:rStyle w:val="ectt-1000"/>
          <w:rFonts w:eastAsia="Times New Roman" w:cs="Times New Roman"/>
        </w:rPr>
        <w:t>my $T5_seq_length;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($lig_location eq "TC") {$T5_seq_length=$control_length}; </w:t>
      </w:r>
      <w:r>
        <w:rPr>
          <w:rFonts w:eastAsia="Times New Roman" w:cs="Times New Roman"/>
        </w:rPr>
        <w:br/>
      </w:r>
      <w:r>
        <w:rPr>
          <w:rStyle w:val="ectt-1000"/>
          <w:rFonts w:eastAsia="Times New Roman" w:cs="Times New Roman"/>
        </w:rPr>
        <w:t>if ($lig_location eq "T") {$T5_seq_length=19}; </w:t>
      </w:r>
      <w:r>
        <w:rPr>
          <w:rFonts w:eastAsia="Times New Roman" w:cs="Times New Roman"/>
        </w:rPr>
        <w:br/>
      </w:r>
      <w:r>
        <w:rPr>
          <w:rStyle w:val="ectt-1000"/>
          <w:rFonts w:eastAsia="Times New Roman" w:cs="Times New Roman"/>
        </w:rPr>
        <w:t>if ($lig_location eq "I") {$T5_seq_length=19};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$T5_tm=0; </w:t>
      </w:r>
      <w:r>
        <w:rPr>
          <w:rFonts w:eastAsia="Times New Roman" w:cs="Times New Roman"/>
        </w:rPr>
        <w:br/>
      </w:r>
      <w:r>
        <w:rPr>
          <w:rStyle w:val="ectt-1000"/>
          <w:rFonts w:eastAsia="Times New Roman" w:cs="Times New Roman"/>
        </w:rPr>
        <w:t>my $T5_seq; </w:t>
      </w:r>
      <w:r>
        <w:rPr>
          <w:rFonts w:eastAsia="Times New Roman" w:cs="Times New Roman"/>
        </w:rPr>
        <w:br/>
      </w:r>
      <w:r>
        <w:rPr>
          <w:rStyle w:val="ectt-1000"/>
          <w:rFonts w:eastAsia="Times New Roman" w:cs="Times New Roman"/>
        </w:rPr>
        <w:t>my $T5_seq_out;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while($T5_tm &lt; $temp)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$T5_seq_length++; </w:t>
      </w:r>
      <w:r>
        <w:rPr>
          <w:rFonts w:eastAsia="Times New Roman" w:cs="Times New Roman"/>
        </w:rPr>
        <w:br/>
      </w:r>
      <w:r>
        <w:rPr>
          <w:rStyle w:val="ectt-1000"/>
          <w:rFonts w:eastAsia="Times New Roman" w:cs="Times New Roman"/>
        </w:rPr>
        <w:t> print "."; </w:t>
      </w:r>
      <w:r>
        <w:rPr>
          <w:rFonts w:eastAsia="Times New Roman" w:cs="Times New Roman"/>
        </w:rPr>
        <w:br/>
      </w:r>
      <w:r>
        <w:rPr>
          <w:rStyle w:val="ectt-1000"/>
          <w:rFonts w:eastAsia="Times New Roman" w:cs="Times New Roman"/>
        </w:rPr>
        <w:t> $T5_seq=substr $working_sequence,0, $T5_seq_length; </w:t>
      </w:r>
      <w:r>
        <w:rPr>
          <w:rFonts w:eastAsia="Times New Roman" w:cs="Times New Roman"/>
        </w:rPr>
        <w:br/>
      </w:r>
      <w:r>
        <w:rPr>
          <w:rStyle w:val="ectt-1000"/>
          <w:rFonts w:eastAsia="Times New Roman" w:cs="Times New Roman"/>
        </w:rPr>
        <w:t> my $T5_seq_primer= </w:t>
      </w:r>
      <w:r>
        <w:rPr>
          <w:rFonts w:eastAsia="Times New Roman" w:cs="Times New Roman"/>
        </w:rPr>
        <w:br/>
      </w:r>
      <w:r>
        <w:rPr>
          <w:rStyle w:val="ectt-1000"/>
          <w:rFonts w:eastAsia="Times New Roman" w:cs="Times New Roman"/>
        </w:rPr>
        <w:t> Bio::SeqFeature::Primer -&gt; </w:t>
      </w:r>
      <w:r>
        <w:rPr>
          <w:rFonts w:eastAsia="Times New Roman" w:cs="Times New Roman"/>
        </w:rPr>
        <w:br/>
      </w:r>
      <w:r>
        <w:rPr>
          <w:rStyle w:val="ectt-1000"/>
          <w:rFonts w:eastAsia="Times New Roman" w:cs="Times New Roman"/>
        </w:rPr>
        <w:t>   new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-seq=&gt;$T5_seq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$T5_tm = $T5_seq_primer -&gt; </w:t>
      </w:r>
      <w:r>
        <w:rPr>
          <w:rFonts w:eastAsia="Times New Roman" w:cs="Times New Roman"/>
        </w:rPr>
        <w:br/>
      </w:r>
      <w:r>
        <w:rPr>
          <w:rStyle w:val="ectt-1000"/>
          <w:rFonts w:eastAsia="Times New Roman" w:cs="Times New Roman"/>
        </w:rPr>
        <w:t>   Tm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-salt=&gt;$salt, </w:t>
      </w:r>
      <w:r>
        <w:rPr>
          <w:rFonts w:eastAsia="Times New Roman" w:cs="Times New Roman"/>
        </w:rPr>
        <w:br/>
      </w:r>
      <w:r>
        <w:rPr>
          <w:rStyle w:val="ectt-1000"/>
          <w:rFonts w:eastAsia="Times New Roman" w:cs="Times New Roman"/>
        </w:rPr>
        <w:t>   -oligo=&gt;$lig_conc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$T5_tm=substr($T5_tm,0,5); </w:t>
      </w:r>
      <w:r>
        <w:rPr>
          <w:rFonts w:eastAsia="Times New Roman" w:cs="Times New Roman"/>
        </w:rPr>
        <w:br/>
      </w:r>
      <w:r>
        <w:rPr>
          <w:rStyle w:val="ectt-1000"/>
          <w:rFonts w:eastAsia="Times New Roman" w:cs="Times New Roman"/>
        </w:rPr>
        <w:t> if ($T5_seq_length eq $working_sequence_length) {last;} </w:t>
      </w:r>
      <w:r>
        <w:rPr>
          <w:rFonts w:eastAsia="Times New Roman" w:cs="Times New Roman"/>
        </w:rPr>
        <w:br/>
      </w:r>
      <w:r>
        <w:rPr>
          <w:rStyle w:val="ectt-1000"/>
          <w:rFonts w:eastAsia="Times New Roman" w:cs="Times New Roman"/>
        </w:rPr>
        <w:t> if ($T5_tm&gt;=$temp)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$T5_seq_out = $T5_seq; </w:t>
      </w:r>
      <w:r>
        <w:rPr>
          <w:rFonts w:eastAsia="Times New Roman" w:cs="Times New Roman"/>
        </w:rPr>
        <w:br/>
      </w:r>
      <w:r>
        <w:rPr>
          <w:rStyle w:val="ectt-1000"/>
          <w:rFonts w:eastAsia="Times New Roman" w:cs="Times New Roman"/>
        </w:rPr>
        <w:t>   print "\n"; </w:t>
      </w:r>
      <w:r>
        <w:rPr>
          <w:rFonts w:eastAsia="Times New Roman" w:cs="Times New Roman"/>
        </w:rPr>
        <w:br/>
      </w:r>
      <w:r>
        <w:rPr>
          <w:rStyle w:val="ectt-1000"/>
          <w:rFonts w:eastAsia="Times New Roman" w:cs="Times New Roman"/>
        </w:rPr>
        <w:t>   last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($T5_seq_length eq 33)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$T5_seq_out=$T5_seq; </w:t>
      </w:r>
      <w:r>
        <w:rPr>
          <w:rFonts w:eastAsia="Times New Roman" w:cs="Times New Roman"/>
        </w:rPr>
        <w:br/>
      </w:r>
      <w:r>
        <w:rPr>
          <w:rStyle w:val="ectt-1000"/>
          <w:rFonts w:eastAsia="Times New Roman" w:cs="Times New Roman"/>
        </w:rPr>
        <w:t>   print "\n"; </w:t>
      </w:r>
      <w:r>
        <w:rPr>
          <w:rFonts w:eastAsia="Times New Roman" w:cs="Times New Roman"/>
        </w:rPr>
        <w:br/>
      </w:r>
      <w:r>
        <w:rPr>
          <w:rStyle w:val="ectt-1000"/>
          <w:rFonts w:eastAsia="Times New Roman" w:cs="Times New Roman"/>
        </w:rPr>
        <w:t>   print STDERR "Warning: ". </w:t>
      </w:r>
      <w:r>
        <w:rPr>
          <w:rFonts w:eastAsia="Times New Roman" w:cs="Times New Roman"/>
        </w:rPr>
        <w:br/>
      </w:r>
      <w:r>
        <w:rPr>
          <w:rStyle w:val="ectt-1000"/>
          <w:rFonts w:eastAsia="Times New Roman" w:cs="Times New Roman"/>
        </w:rPr>
        <w:t>   "Assembly at line $. T5 side cut". </w:t>
      </w:r>
      <w:r>
        <w:rPr>
          <w:rFonts w:eastAsia="Times New Roman" w:cs="Times New Roman"/>
        </w:rPr>
        <w:br/>
      </w:r>
      <w:r>
        <w:rPr>
          <w:rStyle w:val="ectt-1000"/>
          <w:rFonts w:eastAsia="Times New Roman" w:cs="Times New Roman"/>
        </w:rPr>
        <w:t>   " off due to low Tm \n"; </w:t>
      </w:r>
      <w:r>
        <w:rPr>
          <w:rFonts w:eastAsia="Times New Roman" w:cs="Times New Roman"/>
        </w:rPr>
        <w:br/>
      </w:r>
      <w:r>
        <w:rPr>
          <w:rStyle w:val="ectt-1000"/>
          <w:rFonts w:eastAsia="Times New Roman" w:cs="Times New Roman"/>
        </w:rPr>
        <w:t>   last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elsif ($T5_tm&lt;=$temp){next}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return ($T5_seq_out, $T5_tm, $T5_seq_length);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to obtained only 3_ end of working sequence## </w:t>
      </w:r>
      <w:r>
        <w:rPr>
          <w:rFonts w:eastAsia="Times New Roman" w:cs="Times New Roman"/>
        </w:rPr>
        <w:br/>
      </w:r>
      <w:r>
        <w:rPr>
          <w:rStyle w:val="ectt-1000"/>
          <w:rFonts w:eastAsia="Times New Roman" w:cs="Times New Roman"/>
        </w:rPr>
        <w:t>sub obtain_T3_tm_sequence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$working_sequence = shift (@_); </w:t>
      </w:r>
      <w:r>
        <w:rPr>
          <w:rFonts w:eastAsia="Times New Roman" w:cs="Times New Roman"/>
        </w:rPr>
        <w:br/>
      </w:r>
      <w:r>
        <w:rPr>
          <w:rStyle w:val="ectt-1000"/>
          <w:rFonts w:eastAsia="Times New Roman" w:cs="Times New Roman"/>
        </w:rPr>
        <w:t>my $temp = shift (@_); </w:t>
      </w:r>
      <w:r>
        <w:rPr>
          <w:rFonts w:eastAsia="Times New Roman" w:cs="Times New Roman"/>
        </w:rPr>
        <w:br/>
      </w:r>
      <w:r>
        <w:rPr>
          <w:rStyle w:val="ectt-1000"/>
          <w:rFonts w:eastAsia="Times New Roman" w:cs="Times New Roman"/>
        </w:rPr>
        <w:t>my $lig_location = shift (@_); </w:t>
      </w:r>
      <w:r>
        <w:rPr>
          <w:rFonts w:eastAsia="Times New Roman" w:cs="Times New Roman"/>
        </w:rPr>
        <w:br/>
      </w:r>
      <w:r>
        <w:rPr>
          <w:rStyle w:val="ectt-1000"/>
          <w:rFonts w:eastAsia="Times New Roman" w:cs="Times New Roman"/>
        </w:rPr>
        <w:t>my $control_length=shift (@_); </w:t>
      </w:r>
      <w:r>
        <w:rPr>
          <w:rFonts w:eastAsia="Times New Roman" w:cs="Times New Roman"/>
        </w:rPr>
        <w:br/>
      </w:r>
      <w:r>
        <w:rPr>
          <w:rStyle w:val="ectt-1000"/>
          <w:rFonts w:eastAsia="Times New Roman" w:cs="Times New Roman"/>
        </w:rPr>
        <w:t>my $salt=shift (@_); </w:t>
      </w:r>
      <w:r>
        <w:rPr>
          <w:rFonts w:eastAsia="Times New Roman" w:cs="Times New Roman"/>
        </w:rPr>
        <w:br/>
      </w:r>
      <w:r>
        <w:rPr>
          <w:rStyle w:val="ectt-1000"/>
          <w:rFonts w:eastAsia="Times New Roman" w:cs="Times New Roman"/>
        </w:rPr>
        <w:t>my $lig_conc=shift (@_); </w:t>
      </w:r>
      <w:r>
        <w:rPr>
          <w:rFonts w:eastAsia="Times New Roman" w:cs="Times New Roman"/>
        </w:rPr>
        <w:br/>
      </w:r>
      <w:r>
        <w:rPr>
          <w:rStyle w:val="ectt-1000"/>
          <w:rFonts w:eastAsia="Times New Roman" w:cs="Times New Roman"/>
        </w:rPr>
        <w:t>my $working_sequence_length = length ($working_sequence); </w:t>
      </w:r>
      <w:r>
        <w:rPr>
          <w:rFonts w:eastAsia="Times New Roman" w:cs="Times New Roman"/>
        </w:rPr>
        <w:br/>
      </w:r>
      <w:r>
        <w:rPr>
          <w:rStyle w:val="ectt-1000"/>
          <w:rFonts w:eastAsia="Times New Roman" w:cs="Times New Roman"/>
        </w:rPr>
        <w:t>my $T3_seq_length;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($lig_location eq "TC") {$T3_seq_length=(-$control_length)}; </w:t>
      </w:r>
      <w:r>
        <w:rPr>
          <w:rFonts w:eastAsia="Times New Roman" w:cs="Times New Roman"/>
        </w:rPr>
        <w:br/>
      </w:r>
      <w:r>
        <w:rPr>
          <w:rStyle w:val="ectt-1000"/>
          <w:rFonts w:eastAsia="Times New Roman" w:cs="Times New Roman"/>
        </w:rPr>
        <w:t>if ($lig_location eq "T") {$T3_seq_length=(-19)}; </w:t>
      </w:r>
      <w:r>
        <w:rPr>
          <w:rFonts w:eastAsia="Times New Roman" w:cs="Times New Roman"/>
        </w:rPr>
        <w:br/>
      </w:r>
      <w:r>
        <w:rPr>
          <w:rStyle w:val="ectt-1000"/>
          <w:rFonts w:eastAsia="Times New Roman" w:cs="Times New Roman"/>
        </w:rPr>
        <w:t>if ($lig_location eq "I") {$T3_seq_length=(-19)};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$T3_tm=0; </w:t>
      </w:r>
      <w:r>
        <w:rPr>
          <w:rFonts w:eastAsia="Times New Roman" w:cs="Times New Roman"/>
        </w:rPr>
        <w:br/>
      </w:r>
      <w:r>
        <w:rPr>
          <w:rStyle w:val="ectt-1000"/>
          <w:rFonts w:eastAsia="Times New Roman" w:cs="Times New Roman"/>
        </w:rPr>
        <w:t>my $T3_seq; </w:t>
      </w:r>
      <w:r>
        <w:rPr>
          <w:rFonts w:eastAsia="Times New Roman" w:cs="Times New Roman"/>
        </w:rPr>
        <w:br/>
      </w:r>
      <w:r>
        <w:rPr>
          <w:rStyle w:val="ectt-1000"/>
          <w:rFonts w:eastAsia="Times New Roman" w:cs="Times New Roman"/>
        </w:rPr>
        <w:t>my $T3_seq_out;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while ($T3_tm &lt; $temp )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print "."; </w:t>
      </w:r>
      <w:r>
        <w:rPr>
          <w:rFonts w:eastAsia="Times New Roman" w:cs="Times New Roman"/>
        </w:rPr>
        <w:br/>
      </w:r>
      <w:r>
        <w:rPr>
          <w:rStyle w:val="ectt-1000"/>
          <w:rFonts w:eastAsia="Times New Roman" w:cs="Times New Roman"/>
        </w:rPr>
        <w:t> $T3_seq_length--; </w:t>
      </w:r>
      <w:r>
        <w:rPr>
          <w:rFonts w:eastAsia="Times New Roman" w:cs="Times New Roman"/>
        </w:rPr>
        <w:br/>
      </w:r>
      <w:r>
        <w:rPr>
          <w:rStyle w:val="ectt-1000"/>
          <w:rFonts w:eastAsia="Times New Roman" w:cs="Times New Roman"/>
        </w:rPr>
        <w:t> $T3_seq= </w:t>
      </w:r>
      <w:r>
        <w:rPr>
          <w:rFonts w:eastAsia="Times New Roman" w:cs="Times New Roman"/>
        </w:rPr>
        <w:br/>
      </w:r>
      <w:r>
        <w:rPr>
          <w:rStyle w:val="ectt-1000"/>
          <w:rFonts w:eastAsia="Times New Roman" w:cs="Times New Roman"/>
        </w:rPr>
        <w:t> substr $working_sequence, $T3_seq_length; </w:t>
      </w:r>
      <w:r>
        <w:rPr>
          <w:rFonts w:eastAsia="Times New Roman" w:cs="Times New Roman"/>
        </w:rPr>
        <w:br/>
      </w:r>
      <w:r>
        <w:rPr>
          <w:rStyle w:val="ectt-1000"/>
          <w:rFonts w:eastAsia="Times New Roman" w:cs="Times New Roman"/>
        </w:rPr>
        <w:t> my $T3_seq_primer= </w:t>
      </w:r>
      <w:r>
        <w:rPr>
          <w:rFonts w:eastAsia="Times New Roman" w:cs="Times New Roman"/>
        </w:rPr>
        <w:br/>
      </w:r>
      <w:r>
        <w:rPr>
          <w:rStyle w:val="ectt-1000"/>
          <w:rFonts w:eastAsia="Times New Roman" w:cs="Times New Roman"/>
        </w:rPr>
        <w:t> Bio::SeqFeature::Primer -&gt; </w:t>
      </w:r>
      <w:r>
        <w:rPr>
          <w:rFonts w:eastAsia="Times New Roman" w:cs="Times New Roman"/>
        </w:rPr>
        <w:br/>
      </w:r>
      <w:r>
        <w:rPr>
          <w:rStyle w:val="ectt-1000"/>
          <w:rFonts w:eastAsia="Times New Roman" w:cs="Times New Roman"/>
        </w:rPr>
        <w:t>   new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-seq=&gt;$T3_seq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$T3_tm = $T3_seq_primer -&gt; </w:t>
      </w:r>
      <w:r>
        <w:rPr>
          <w:rFonts w:eastAsia="Times New Roman" w:cs="Times New Roman"/>
        </w:rPr>
        <w:br/>
      </w:r>
      <w:r>
        <w:rPr>
          <w:rStyle w:val="ectt-1000"/>
          <w:rFonts w:eastAsia="Times New Roman" w:cs="Times New Roman"/>
        </w:rPr>
        <w:t>   Tm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-salt=&gt;$salt, </w:t>
      </w:r>
      <w:r>
        <w:rPr>
          <w:rFonts w:eastAsia="Times New Roman" w:cs="Times New Roman"/>
        </w:rPr>
        <w:br/>
      </w:r>
      <w:r>
        <w:rPr>
          <w:rStyle w:val="ectt-1000"/>
          <w:rFonts w:eastAsia="Times New Roman" w:cs="Times New Roman"/>
        </w:rPr>
        <w:t>   -oligo=&gt;$lig_conc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$T3_tm=substr($T3_tm,0,5); </w:t>
      </w:r>
      <w:r>
        <w:rPr>
          <w:rFonts w:eastAsia="Times New Roman" w:cs="Times New Roman"/>
        </w:rPr>
        <w:br/>
      </w:r>
      <w:r>
        <w:rPr>
          <w:rStyle w:val="ectt-1000"/>
          <w:rFonts w:eastAsia="Times New Roman" w:cs="Times New Roman"/>
        </w:rPr>
        <w:t> if ($T3_seq_length eq (-$working_sequence_length)) {last;} </w:t>
      </w:r>
      <w:r>
        <w:rPr>
          <w:rFonts w:eastAsia="Times New Roman" w:cs="Times New Roman"/>
        </w:rPr>
        <w:br/>
      </w:r>
      <w:r>
        <w:rPr>
          <w:rStyle w:val="ectt-1000"/>
          <w:rFonts w:eastAsia="Times New Roman" w:cs="Times New Roman"/>
        </w:rPr>
        <w:t> if ($T3_seq_length&lt;(-80)){die} </w:t>
      </w:r>
      <w:r>
        <w:rPr>
          <w:rFonts w:eastAsia="Times New Roman" w:cs="Times New Roman"/>
        </w:rPr>
        <w:br/>
      </w:r>
      <w:r>
        <w:rPr>
          <w:rStyle w:val="ectt-1000"/>
          <w:rFonts w:eastAsia="Times New Roman" w:cs="Times New Roman"/>
        </w:rPr>
        <w:t> if ($T3_tm&gt;=$temp)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$T3_seq_out=$T3_seq; </w:t>
      </w:r>
      <w:r>
        <w:rPr>
          <w:rFonts w:eastAsia="Times New Roman" w:cs="Times New Roman"/>
        </w:rPr>
        <w:br/>
      </w:r>
      <w:r>
        <w:rPr>
          <w:rStyle w:val="ectt-1000"/>
          <w:rFonts w:eastAsia="Times New Roman" w:cs="Times New Roman"/>
        </w:rPr>
        <w:t>   print "\n"; </w:t>
      </w:r>
      <w:r>
        <w:rPr>
          <w:rFonts w:eastAsia="Times New Roman" w:cs="Times New Roman"/>
        </w:rPr>
        <w:br/>
      </w:r>
      <w:r>
        <w:rPr>
          <w:rStyle w:val="ectt-1000"/>
          <w:rFonts w:eastAsia="Times New Roman" w:cs="Times New Roman"/>
        </w:rPr>
        <w:t>   last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if ($T3_seq_length eq (-33))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$T3_seq_out=$T3_seq; </w:t>
      </w:r>
      <w:r>
        <w:rPr>
          <w:rFonts w:eastAsia="Times New Roman" w:cs="Times New Roman"/>
        </w:rPr>
        <w:br/>
      </w:r>
      <w:r>
        <w:rPr>
          <w:rStyle w:val="ectt-1000"/>
          <w:rFonts w:eastAsia="Times New Roman" w:cs="Times New Roman"/>
        </w:rPr>
        <w:t>   print "\n"; </w:t>
      </w:r>
      <w:r>
        <w:rPr>
          <w:rFonts w:eastAsia="Times New Roman" w:cs="Times New Roman"/>
        </w:rPr>
        <w:br/>
      </w:r>
      <w:r>
        <w:rPr>
          <w:rStyle w:val="ectt-1000"/>
          <w:rFonts w:eastAsia="Times New Roman" w:cs="Times New Roman"/>
        </w:rPr>
        <w:t>   print STDERR "Warning: ". </w:t>
      </w:r>
      <w:r>
        <w:rPr>
          <w:rFonts w:eastAsia="Times New Roman" w:cs="Times New Roman"/>
        </w:rPr>
        <w:br/>
      </w:r>
      <w:r>
        <w:rPr>
          <w:rStyle w:val="ectt-1000"/>
          <w:rFonts w:eastAsia="Times New Roman" w:cs="Times New Roman"/>
        </w:rPr>
        <w:t>   "Assembly at line $. T3 side cut". </w:t>
      </w:r>
      <w:r>
        <w:rPr>
          <w:rFonts w:eastAsia="Times New Roman" w:cs="Times New Roman"/>
        </w:rPr>
        <w:br/>
      </w:r>
      <w:r>
        <w:rPr>
          <w:rStyle w:val="ectt-1000"/>
          <w:rFonts w:eastAsia="Times New Roman" w:cs="Times New Roman"/>
        </w:rPr>
        <w:t>   " off due to low Tm \n"; </w:t>
      </w:r>
      <w:r>
        <w:rPr>
          <w:rFonts w:eastAsia="Times New Roman" w:cs="Times New Roman"/>
        </w:rPr>
        <w:br/>
      </w:r>
      <w:r>
        <w:rPr>
          <w:rStyle w:val="ectt-1000"/>
          <w:rFonts w:eastAsia="Times New Roman" w:cs="Times New Roman"/>
        </w:rPr>
        <w:t>   last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if ($T3_tm&lt;$temp){next}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return ($T3_seq_out, $T3_tm, $T3_seq_length);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Subroutine to obtained only 3_ end of working 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to joined pieces of ligamer ######### </w:t>
      </w:r>
      <w:r>
        <w:rPr>
          <w:rFonts w:eastAsia="Times New Roman" w:cs="Times New Roman"/>
        </w:rPr>
        <w:br/>
      </w:r>
      <w:r>
        <w:rPr>
          <w:rStyle w:val="ectt-1000"/>
          <w:rFonts w:eastAsia="Times New Roman" w:cs="Times New Roman"/>
        </w:rPr>
        <w:t>sub ligamer_piece_joiner{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%results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$lig_joiner_code = $results{lig_joiner_code}; </w:t>
      </w:r>
      <w:r>
        <w:rPr>
          <w:rFonts w:eastAsia="Times New Roman" w:cs="Times New Roman"/>
        </w:rPr>
        <w:br/>
      </w:r>
      <w:r>
        <w:rPr>
          <w:rStyle w:val="ectt-1000"/>
          <w:rFonts w:eastAsia="Times New Roman" w:cs="Times New Roman"/>
        </w:rPr>
        <w:t>my $T5_seq  = $results{T5_seq}; </w:t>
      </w:r>
      <w:r>
        <w:rPr>
          <w:rFonts w:eastAsia="Times New Roman" w:cs="Times New Roman"/>
        </w:rPr>
        <w:br/>
      </w:r>
      <w:r>
        <w:rPr>
          <w:rStyle w:val="ectt-1000"/>
          <w:rFonts w:eastAsia="Times New Roman" w:cs="Times New Roman"/>
        </w:rPr>
        <w:t>my $barcode = $results{barcode}; </w:t>
      </w:r>
      <w:r>
        <w:rPr>
          <w:rFonts w:eastAsia="Times New Roman" w:cs="Times New Roman"/>
        </w:rPr>
        <w:br/>
      </w:r>
      <w:r>
        <w:rPr>
          <w:rStyle w:val="ectt-1000"/>
          <w:rFonts w:eastAsia="Times New Roman" w:cs="Times New Roman"/>
        </w:rPr>
        <w:t>my $T3_seq  = $results{T3_seq}; </w:t>
      </w:r>
      <w:r>
        <w:rPr>
          <w:rFonts w:eastAsia="Times New Roman" w:cs="Times New Roman"/>
        </w:rPr>
        <w:br/>
      </w:r>
      <w:r>
        <w:rPr>
          <w:rStyle w:val="ectt-1000"/>
          <w:rFonts w:eastAsia="Times New Roman" w:cs="Times New Roman"/>
        </w:rPr>
        <w:t>my $pcrsequence; </w:t>
      </w:r>
      <w:r>
        <w:rPr>
          <w:rFonts w:eastAsia="Times New Roman" w:cs="Times New Roman"/>
        </w:rPr>
        <w:br/>
      </w:r>
      <w:r>
        <w:rPr>
          <w:rStyle w:val="ectt-1000"/>
          <w:rFonts w:eastAsia="Times New Roman" w:cs="Times New Roman"/>
        </w:rPr>
        <w:t>my $short_sequence=$T5_seq; </w:t>
      </w:r>
      <w:r>
        <w:rPr>
          <w:rFonts w:eastAsia="Times New Roman" w:cs="Times New Roman"/>
        </w:rPr>
        <w:br/>
      </w:r>
      <w:r>
        <w:rPr>
          <w:rStyle w:val="ectt-1000"/>
          <w:rFonts w:eastAsia="Times New Roman" w:cs="Times New Roman"/>
        </w:rPr>
        <w:t>my $ligamer; </w:t>
      </w:r>
      <w:r>
        <w:rPr>
          <w:rFonts w:eastAsia="Times New Roman" w:cs="Times New Roman"/>
        </w:rPr>
        <w:br/>
      </w:r>
      <w:r>
        <w:rPr>
          <w:rStyle w:val="ectt-1000"/>
          <w:rFonts w:eastAsia="Times New Roman" w:cs="Times New Roman"/>
        </w:rPr>
        <w:t>my $ligamer_length; </w:t>
      </w:r>
      <w:r>
        <w:rPr>
          <w:rFonts w:eastAsia="Times New Roman" w:cs="Times New Roman"/>
        </w:rPr>
        <w:br/>
      </w:r>
      <w:r>
        <w:rPr>
          <w:rStyle w:val="ectt-1000"/>
          <w:rFonts w:eastAsia="Times New Roman" w:cs="Times New Roman"/>
        </w:rPr>
        <w:t>my $warning=" "; </w:t>
      </w:r>
      <w:r>
        <w:rPr>
          <w:rFonts w:eastAsia="Times New Roman" w:cs="Times New Roman"/>
        </w:rPr>
        <w:br/>
      </w:r>
      <w:r>
        <w:rPr>
          <w:rStyle w:val="ectt-1000"/>
          <w:rFonts w:eastAsia="Times New Roman" w:cs="Times New Roman"/>
        </w:rPr>
        <w:t>my $Phos_mod_code="\/5Phos\/";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"T-5")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$pcrsequence=$results{three_prime_PCR_sequence}; </w:t>
      </w:r>
      <w:r>
        <w:rPr>
          <w:rFonts w:eastAsia="Times New Roman" w:cs="Times New Roman"/>
        </w:rPr>
        <w:br/>
      </w:r>
      <w:r>
        <w:rPr>
          <w:rStyle w:val="ectt-1000"/>
          <w:rFonts w:eastAsia="Times New Roman" w:cs="Times New Roman"/>
        </w:rPr>
        <w:t> $ligamer = join ("",$Phos_mod_code, $T5_seq, $barcode,$pcrsequence);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"T-C-5-I")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$pcrsequence=$results{three_prime_PCR_sequence}; </w:t>
      </w:r>
      <w:r>
        <w:rPr>
          <w:rFonts w:eastAsia="Times New Roman" w:cs="Times New Roman"/>
        </w:rPr>
        <w:br/>
      </w:r>
      <w:r>
        <w:rPr>
          <w:rStyle w:val="ectt-1000"/>
          <w:rFonts w:eastAsia="Times New Roman" w:cs="Times New Roman"/>
        </w:rPr>
        <w:t> $ligamer = join ("",$Phos_mod_code,$short_sequence);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"T-C-5-T")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$pcrsequence=$results{three_prime_PCR_sequence}; </w:t>
      </w:r>
      <w:r>
        <w:rPr>
          <w:rFonts w:eastAsia="Times New Roman" w:cs="Times New Roman"/>
        </w:rPr>
        <w:br/>
      </w:r>
      <w:r>
        <w:rPr>
          <w:rStyle w:val="ectt-1000"/>
          <w:rFonts w:eastAsia="Times New Roman" w:cs="Times New Roman"/>
        </w:rPr>
        <w:t> $ligamer = join ("",$Phos_mod_code, $T5_seq, $barcode, $pcrsequence);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"T-3")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$pcrsequence=$results{five_prime_PCR_sequence}; </w:t>
      </w:r>
      <w:r>
        <w:rPr>
          <w:rFonts w:eastAsia="Times New Roman" w:cs="Times New Roman"/>
        </w:rPr>
        <w:br/>
      </w:r>
      <w:r>
        <w:rPr>
          <w:rStyle w:val="ectt-1000"/>
          <w:rFonts w:eastAsia="Times New Roman" w:cs="Times New Roman"/>
        </w:rPr>
        <w:t> $ligamer = join ("",$pcrsequence,$barcode,$T3_seq);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"T-C-3-I")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$pcrsequence=$results{five_prime_PCR_sequence}; </w:t>
      </w:r>
      <w:r>
        <w:rPr>
          <w:rFonts w:eastAsia="Times New Roman" w:cs="Times New Roman"/>
        </w:rPr>
        <w:br/>
      </w:r>
      <w:r>
        <w:rPr>
          <w:rStyle w:val="ectt-1000"/>
          <w:rFonts w:eastAsia="Times New Roman" w:cs="Times New Roman"/>
        </w:rPr>
        <w:t> $ligamer = join ("",$Phos_mod_code,$T3_seq);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"T-C-3-T")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$pcrsequence=$results{five_prime_PCR_sequence}; </w:t>
      </w:r>
      <w:r>
        <w:rPr>
          <w:rFonts w:eastAsia="Times New Roman" w:cs="Times New Roman"/>
        </w:rPr>
        <w:br/>
      </w:r>
      <w:r>
        <w:rPr>
          <w:rStyle w:val="ectt-1000"/>
          <w:rFonts w:eastAsia="Times New Roman" w:cs="Times New Roman"/>
        </w:rPr>
        <w:t> $ligamer = join ("",$pcrsequence,$barcode,$T3_seq);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"I-S")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$ligamer = join ("",$Phos_mod_code,$short_sequence);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"I-L")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$ligamer = join ("",$Phos_mod_code,$T5_seq,$barcode,$T3_seq);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($lig_joiner_code eq "I-L-C")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$ligamer = join ("",$Phos_mod_code,$T5_seq,$barcode,$T3_seq); </w:t>
      </w:r>
      <w:r>
        <w:rPr>
          <w:rFonts w:eastAsia="Times New Roman" w:cs="Times New Roman"/>
        </w:rPr>
        <w:br/>
      </w:r>
      <w:r>
        <w:rPr>
          <w:rStyle w:val="ectt-1000"/>
          <w:rFonts w:eastAsia="Times New Roman" w:cs="Times New Roman"/>
        </w:rPr>
        <w:t> $ligamer_length = length $ligamer; </w:t>
      </w:r>
      <w:r>
        <w:rPr>
          <w:rFonts w:eastAsia="Times New Roman" w:cs="Times New Roman"/>
        </w:rPr>
        <w:br/>
      </w:r>
      <w:r>
        <w:rPr>
          <w:rStyle w:val="ectt-1000"/>
          <w:rFonts w:eastAsia="Times New Roman" w:cs="Times New Roman"/>
        </w:rPr>
        <w:t> $ligamer_length = $ligamer_length-7;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($ligamer_length &gt; 60)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print STDERR </w:t>
      </w:r>
      <w:r>
        <w:rPr>
          <w:rFonts w:eastAsia="Times New Roman" w:cs="Times New Roman"/>
        </w:rPr>
        <w:br/>
      </w:r>
      <w:r>
        <w:rPr>
          <w:rStyle w:val="ectt-1000"/>
          <w:rFonts w:eastAsia="Times New Roman" w:cs="Times New Roman"/>
        </w:rPr>
        <w:t> "Warning! The ligamer from input file data line $.". </w:t>
      </w:r>
      <w:r>
        <w:rPr>
          <w:rFonts w:eastAsia="Times New Roman" w:cs="Times New Roman"/>
        </w:rPr>
        <w:br/>
      </w:r>
      <w:r>
        <w:rPr>
          <w:rStyle w:val="ectt-1000"/>
          <w:rFonts w:eastAsia="Times New Roman" w:cs="Times New Roman"/>
        </w:rPr>
        <w:t> " has a length greater than 60!\n";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$results{pcrsequence} = $pcrsequence; </w:t>
      </w:r>
      <w:r>
        <w:rPr>
          <w:rFonts w:eastAsia="Times New Roman" w:cs="Times New Roman"/>
        </w:rPr>
        <w:br/>
      </w:r>
      <w:r>
        <w:rPr>
          <w:rStyle w:val="ectt-1000"/>
          <w:rFonts w:eastAsia="Times New Roman" w:cs="Times New Roman"/>
        </w:rPr>
        <w:t>$results{ligamer} = $ligamer; </w:t>
      </w:r>
      <w:r>
        <w:rPr>
          <w:rFonts w:eastAsia="Times New Roman" w:cs="Times New Roman"/>
        </w:rPr>
        <w:br/>
      </w:r>
      <w:r>
        <w:rPr>
          <w:rStyle w:val="ectt-1000"/>
          <w:rFonts w:eastAsia="Times New Roman" w:cs="Times New Roman"/>
        </w:rPr>
        <w:t>$results{ligamer_length} = $ligamer_length; </w:t>
      </w:r>
      <w:r>
        <w:rPr>
          <w:rFonts w:eastAsia="Times New Roman" w:cs="Times New Roman"/>
        </w:rPr>
        <w:br/>
      </w:r>
      <w:r>
        <w:rPr>
          <w:rStyle w:val="ectt-1000"/>
          <w:rFonts w:eastAsia="Times New Roman" w:cs="Times New Roman"/>
        </w:rPr>
        <w:t>$results{warning} = $warning;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%results;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Load the latest Ensembl Registry </w:t>
      </w:r>
      <w:r>
        <w:rPr>
          <w:rFonts w:eastAsia="Times New Roman" w:cs="Times New Roman"/>
        </w:rPr>
        <w:br/>
      </w:r>
      <w:r>
        <w:rPr>
          <w:rStyle w:val="ectt-1000"/>
          <w:rFonts w:eastAsia="Times New Roman" w:cs="Times New Roman"/>
        </w:rPr>
        <w:t>sub ensembl_database{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$verbose=shift@_; </w:t>
      </w:r>
      <w:r>
        <w:rPr>
          <w:rFonts w:eastAsia="Times New Roman" w:cs="Times New Roman"/>
        </w:rPr>
        <w:br/>
      </w:r>
      <w:r>
        <w:rPr>
          <w:rStyle w:val="ectt-1000"/>
          <w:rFonts w:eastAsia="Times New Roman" w:cs="Times New Roman"/>
        </w:rPr>
        <w:t>my $db_version=shift@_;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$registry = _Bio::EnsEMBL::Registry_; </w:t>
      </w:r>
      <w:r>
        <w:rPr>
          <w:rFonts w:eastAsia="Times New Roman" w:cs="Times New Roman"/>
        </w:rPr>
        <w:br/>
      </w:r>
      <w:r>
        <w:rPr>
          <w:rStyle w:val="ectt-1000"/>
          <w:rFonts w:eastAsia="Times New Roman" w:cs="Times New Roman"/>
        </w:rPr>
        <w:t>print "Beginning to login to Ensembl database version $db_version.\n"; </w:t>
      </w:r>
      <w:r>
        <w:rPr>
          <w:rFonts w:eastAsia="Times New Roman" w:cs="Times New Roman"/>
        </w:rPr>
        <w:br/>
      </w:r>
      <w:r>
        <w:rPr>
          <w:rStyle w:val="ectt-1000"/>
          <w:rFonts w:eastAsia="Times New Roman" w:cs="Times New Roman"/>
        </w:rPr>
        <w:t>$registry-&gt;load_registry_from_db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-host =&gt; _ensembldb.ensembl.org_, </w:t>
      </w:r>
      <w:r>
        <w:rPr>
          <w:rFonts w:eastAsia="Times New Roman" w:cs="Times New Roman"/>
        </w:rPr>
        <w:br/>
      </w:r>
      <w:r>
        <w:rPr>
          <w:rStyle w:val="ectt-1000"/>
          <w:rFonts w:eastAsia="Times New Roman" w:cs="Times New Roman"/>
        </w:rPr>
        <w:t> -user =&gt; _anonymous_, </w:t>
      </w:r>
      <w:r>
        <w:rPr>
          <w:rFonts w:eastAsia="Times New Roman" w:cs="Times New Roman"/>
        </w:rPr>
        <w:br/>
      </w:r>
      <w:r>
        <w:rPr>
          <w:rStyle w:val="ectt-1000"/>
          <w:rFonts w:eastAsia="Times New Roman" w:cs="Times New Roman"/>
        </w:rPr>
        <w:t> -db_version =&gt; $db_version, </w:t>
      </w:r>
      <w:r>
        <w:rPr>
          <w:rFonts w:eastAsia="Times New Roman" w:cs="Times New Roman"/>
        </w:rPr>
        <w:br/>
      </w:r>
      <w:r>
        <w:rPr>
          <w:rStyle w:val="ectt-1000"/>
          <w:rFonts w:eastAsia="Times New Roman" w:cs="Times New Roman"/>
        </w:rPr>
        <w:t> -verbose =&gt; $verbose,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print "Done loading ensembl database.\n"; </w:t>
      </w:r>
      <w:r>
        <w:rPr>
          <w:rFonts w:eastAsia="Times New Roman" w:cs="Times New Roman"/>
        </w:rPr>
        <w:br/>
      </w:r>
      <w:r>
        <w:rPr>
          <w:rStyle w:val="ectt-1000"/>
          <w:rFonts w:eastAsia="Times New Roman" w:cs="Times New Roman"/>
        </w:rPr>
        <w:t>return $registry;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to obtained get genomic sequence slice ####### </w:t>
      </w:r>
      <w:r>
        <w:rPr>
          <w:rFonts w:eastAsia="Times New Roman" w:cs="Times New Roman"/>
        </w:rPr>
        <w:br/>
      </w:r>
      <w:r>
        <w:rPr>
          <w:rStyle w:val="ectt-1000"/>
          <w:rFonts w:eastAsia="Times New Roman" w:cs="Times New Roman"/>
        </w:rPr>
        <w:t>sub get_genomic_sequence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($chr, $start, $end, $species, $db ) = @_;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$slice_adaptor = $db-&gt;get_adaptor( $species, _Core_, _Slice_);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$chr=~s/^chr//;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$slice = $slice_adaptor-&gt; </w:t>
      </w:r>
      <w:r>
        <w:rPr>
          <w:rFonts w:eastAsia="Times New Roman" w:cs="Times New Roman"/>
        </w:rPr>
        <w:br/>
      </w:r>
      <w:r>
        <w:rPr>
          <w:rStyle w:val="ectt-1000"/>
          <w:rFonts w:eastAsia="Times New Roman" w:cs="Times New Roman"/>
        </w:rPr>
        <w:t> fetch_by_region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_chromosome_, </w:t>
      </w:r>
      <w:r>
        <w:rPr>
          <w:rFonts w:eastAsia="Times New Roman" w:cs="Times New Roman"/>
        </w:rPr>
        <w:br/>
      </w:r>
      <w:r>
        <w:rPr>
          <w:rStyle w:val="ectt-1000"/>
          <w:rFonts w:eastAsia="Times New Roman" w:cs="Times New Roman"/>
        </w:rPr>
        <w:t>   $chr, </w:t>
      </w:r>
      <w:r>
        <w:rPr>
          <w:rFonts w:eastAsia="Times New Roman" w:cs="Times New Roman"/>
        </w:rPr>
        <w:br/>
      </w:r>
      <w:r>
        <w:rPr>
          <w:rStyle w:val="ectt-1000"/>
          <w:rFonts w:eastAsia="Times New Roman" w:cs="Times New Roman"/>
        </w:rPr>
        <w:t>   $start, </w:t>
      </w:r>
      <w:r>
        <w:rPr>
          <w:rFonts w:eastAsia="Times New Roman" w:cs="Times New Roman"/>
        </w:rPr>
        <w:br/>
      </w:r>
      <w:r>
        <w:rPr>
          <w:rStyle w:val="ectt-1000"/>
          <w:rFonts w:eastAsia="Times New Roman" w:cs="Times New Roman"/>
        </w:rPr>
        <w:t>   $end,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$slice_sequence = ($slice-&gt;seq);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return $slice_sequence;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Subroutine to obtained get genomic sequence slice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BEGIN Subroutine to PROVIDE POD HELP DATA ###### </w:t>
      </w:r>
      <w:r>
        <w:rPr>
          <w:rFonts w:eastAsia="Times New Roman" w:cs="Times New Roman"/>
        </w:rPr>
        <w:br/>
      </w:r>
      <w:r>
        <w:rPr>
          <w:rStyle w:val="ectt-1000"/>
          <w:rFonts w:eastAsia="Times New Roman" w:cs="Times New Roman"/>
        </w:rPr>
        <w:t>sub podhelp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my $scriptname= shift@_; </w:t>
      </w:r>
      <w:r>
        <w:rPr>
          <w:rFonts w:eastAsia="Times New Roman" w:cs="Times New Roman"/>
        </w:rPr>
        <w:br/>
      </w:r>
      <w:r>
        <w:rPr>
          <w:rStyle w:val="ectt-1000"/>
          <w:rFonts w:eastAsia="Times New Roman" w:cs="Times New Roman"/>
        </w:rPr>
        <w:t>my $help_print= shift@_; </w:t>
      </w:r>
      <w:r>
        <w:rPr>
          <w:rFonts w:eastAsia="Times New Roman" w:cs="Times New Roman"/>
        </w:rPr>
        <w:br/>
      </w:r>
      <w:r>
        <w:rPr>
          <w:rStyle w:val="ectt-1000"/>
          <w:rFonts w:eastAsia="Times New Roman" w:cs="Times New Roman"/>
        </w:rPr>
        <w:t>my $man_print=  shift@_; </w:t>
      </w:r>
      <w:r>
        <w:rPr>
          <w:rFonts w:eastAsia="Times New Roman" w:cs="Times New Roman"/>
        </w:rPr>
        <w:br/>
      </w:r>
      <w:r>
        <w:rPr>
          <w:rStyle w:val="ectt-1000"/>
          <w:rFonts w:eastAsia="Times New Roman" w:cs="Times New Roman"/>
        </w:rPr>
        <w:t>my $perlname=$scriptname; </w:t>
      </w:r>
      <w:r>
        <w:rPr>
          <w:rFonts w:eastAsia="Times New Roman" w:cs="Times New Roman"/>
        </w:rPr>
        <w:br/>
      </w:r>
      <w:r>
        <w:rPr>
          <w:rStyle w:val="ectt-1000"/>
          <w:rFonts w:eastAsia="Times New Roman" w:cs="Times New Roman"/>
        </w:rPr>
        <w:t>my $htmlname=$scriptname; </w:t>
      </w:r>
      <w:r>
        <w:rPr>
          <w:rFonts w:eastAsia="Times New Roman" w:cs="Times New Roman"/>
        </w:rPr>
        <w:br/>
      </w:r>
      <w:r>
        <w:rPr>
          <w:rStyle w:val="ectt-1000"/>
          <w:rFonts w:eastAsia="Times New Roman" w:cs="Times New Roman"/>
        </w:rPr>
        <w:t>my $manname=$scriptname;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($help_print eq 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$htmlname =~ s/\.pl/\.html/; </w:t>
      </w:r>
      <w:r>
        <w:rPr>
          <w:rFonts w:eastAsia="Times New Roman" w:cs="Times New Roman"/>
        </w:rPr>
        <w:br/>
      </w:r>
      <w:r>
        <w:rPr>
          <w:rStyle w:val="ectt-1000"/>
          <w:rFonts w:eastAsia="Times New Roman" w:cs="Times New Roman"/>
        </w:rPr>
        <w:t> system "pod2html $perlname --title=$perlname --outfile=$htmlname"; </w:t>
      </w:r>
      <w:r>
        <w:rPr>
          <w:rFonts w:eastAsia="Times New Roman" w:cs="Times New Roman"/>
        </w:rPr>
        <w:br/>
      </w:r>
      <w:r>
        <w:rPr>
          <w:rStyle w:val="ectt-1000"/>
          <w:rFonts w:eastAsia="Times New Roman" w:cs="Times New Roman"/>
        </w:rPr>
        <w:t> print "\n\t$htmlname printed in cwd.\n\n"; </w:t>
      </w:r>
      <w:r>
        <w:rPr>
          <w:rFonts w:eastAsia="Times New Roman" w:cs="Times New Roman"/>
        </w:rPr>
        <w:br/>
      </w:r>
      <w:r>
        <w:rPr>
          <w:rStyle w:val="ectt-1000"/>
          <w:rFonts w:eastAsia="Times New Roman" w:cs="Times New Roman"/>
        </w:rPr>
        <w:t> exit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if ($man_print eq 1)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$manname =~ s/\.pl/\.man/; </w:t>
      </w:r>
      <w:r>
        <w:rPr>
          <w:rFonts w:eastAsia="Times New Roman" w:cs="Times New Roman"/>
        </w:rPr>
        <w:br/>
      </w:r>
      <w:r>
        <w:rPr>
          <w:rStyle w:val="ectt-1000"/>
          <w:rFonts w:eastAsia="Times New Roman" w:cs="Times New Roman"/>
        </w:rPr>
        <w:t> system "pod2man $perlname $manname"; </w:t>
      </w:r>
      <w:r>
        <w:rPr>
          <w:rFonts w:eastAsia="Times New Roman" w:cs="Times New Roman"/>
        </w:rPr>
        <w:br/>
      </w:r>
      <w:r>
        <w:rPr>
          <w:rStyle w:val="ectt-1000"/>
          <w:rFonts w:eastAsia="Times New Roman" w:cs="Times New Roman"/>
        </w:rPr>
        <w:t> print "\n\t$manname printed in $dir.\n\n"; </w:t>
      </w:r>
      <w:r>
        <w:rPr>
          <w:rFonts w:eastAsia="Times New Roman" w:cs="Times New Roman"/>
        </w:rPr>
        <w:br/>
      </w:r>
      <w:r>
        <w:rPr>
          <w:rStyle w:val="ectt-1000"/>
          <w:rFonts w:eastAsia="Times New Roman" w:cs="Times New Roman"/>
        </w:rPr>
        <w:t> system "man -l $manname|less"; </w:t>
      </w:r>
      <w:r>
        <w:rPr>
          <w:rFonts w:eastAsia="Times New Roman" w:cs="Times New Roman"/>
        </w:rPr>
        <w:br/>
      </w:r>
      <w:r>
        <w:rPr>
          <w:rStyle w:val="ectt-1000"/>
          <w:rFonts w:eastAsia="Times New Roman" w:cs="Times New Roman"/>
        </w:rPr>
        <w:t> exit </w:t>
      </w:r>
      <w:r>
        <w:rPr>
          <w:rFonts w:eastAsia="Times New Roman" w:cs="Times New Roman"/>
        </w:rPr>
        <w:br/>
      </w:r>
      <w:r>
        <w:rPr>
          <w:rStyle w:val="ectt-1000"/>
          <w:rFonts w:eastAsia="Times New Roman" w:cs="Times New Roman"/>
        </w:rPr>
        <w:t> } </w:t>
      </w:r>
      <w:r>
        <w:rPr>
          <w:rFonts w:eastAsia="Times New Roman" w:cs="Times New Roman"/>
        </w:rPr>
        <w:br/>
      </w:r>
      <w:r>
        <w:rPr>
          <w:rStyle w:val="ectt-1000"/>
          <w:rFonts w:eastAsia="Times New Roman" w:cs="Times New Roman"/>
        </w:rPr>
        <w:t>} </w:t>
      </w:r>
      <w:r>
        <w:rPr>
          <w:rFonts w:eastAsia="Times New Roman" w:cs="Times New Roman"/>
        </w:rPr>
        <w:br/>
      </w:r>
      <w:r>
        <w:rPr>
          <w:rStyle w:val="ectt-1000"/>
          <w:rFonts w:eastAsia="Times New Roman" w:cs="Times New Roman"/>
        </w:rPr>
        <w:t>################ END Subroutine to PROVIDE POD HELP DATA ######</w:t>
      </w:r>
      <w:r>
        <w:rPr>
          <w:rFonts w:eastAsia="Times New Roman" w:cs="Times New Roman"/>
        </w:rPr>
        <w:t xml:space="preserve"> </w:t>
      </w:r>
    </w:p>
    <w:p w14:paraId="2348B048" w14:textId="77777777" w:rsidR="0060324F" w:rsidRDefault="00803168">
      <w:pPr>
        <w:pStyle w:val="Heading2"/>
        <w:divId w:val="753475738"/>
        <w:rPr>
          <w:rFonts w:eastAsia="Times New Roman" w:cs="Times New Roman"/>
        </w:rPr>
      </w:pPr>
      <w:r>
        <w:rPr>
          <w:rFonts w:eastAsia="Times New Roman" w:cs="Times New Roman"/>
        </w:rPr>
        <w:t>Bibliography</w:t>
      </w:r>
    </w:p>
    <w:p w14:paraId="369F8D8D" w14:textId="77777777" w:rsidR="0060324F" w:rsidRDefault="00803168">
      <w:pPr>
        <w:pStyle w:val="bibitem"/>
        <w:divId w:val="1392803757"/>
        <w:rPr>
          <w:rFonts w:cs="Times New Roman"/>
        </w:rPr>
      </w:pPr>
      <w:r>
        <w:rPr>
          <w:rStyle w:val="bibsp"/>
          <w:rFonts w:cs="Times New Roman"/>
        </w:rPr>
        <w:t>   </w:t>
      </w:r>
      <w:r>
        <w:rPr>
          <w:rFonts w:cs="Times New Roman"/>
        </w:rPr>
        <w:t xml:space="preserve"> Altschul, S., Gish, W., and Miller, W. (1990). Basic local alignment search tool. </w:t>
      </w:r>
      <w:r>
        <w:rPr>
          <w:rStyle w:val="phvro8t-x-x-120"/>
          <w:rFonts w:cs="Times New Roman"/>
        </w:rPr>
        <w:t>Journal of molecular _</w:t>
      </w:r>
      <w:r>
        <w:rPr>
          <w:rFonts w:cs="Times New Roman"/>
        </w:rPr>
        <w:t xml:space="preserve">. </w:t>
      </w:r>
    </w:p>
    <w:p w14:paraId="22063A6F" w14:textId="77777777" w:rsidR="0060324F" w:rsidRDefault="00803168">
      <w:pPr>
        <w:pStyle w:val="bibitem"/>
        <w:divId w:val="1392803757"/>
        <w:rPr>
          <w:rFonts w:cs="Times New Roman"/>
        </w:rPr>
      </w:pPr>
      <w:r>
        <w:rPr>
          <w:rStyle w:val="bibsp"/>
          <w:rFonts w:cs="Times New Roman"/>
        </w:rPr>
        <w:t>   </w:t>
      </w:r>
      <w:r>
        <w:rPr>
          <w:rFonts w:cs="Times New Roman"/>
        </w:rPr>
        <w:t xml:space="preserve"> Amitsur, M., Levitz, R., and Kaufmann, G. (1987). Bacteriophage T4 anticodon nuclease, polynucleotide kinase and RNA ligase reprocess the host lysine tRNA. </w:t>
      </w:r>
      <w:r>
        <w:rPr>
          <w:rStyle w:val="phvro8t-x-x-120"/>
          <w:rFonts w:cs="Times New Roman"/>
        </w:rPr>
        <w:t>The EMBO journal</w:t>
      </w:r>
      <w:r>
        <w:rPr>
          <w:rFonts w:cs="Times New Roman"/>
        </w:rPr>
        <w:t xml:space="preserve">, 6(8):2499_503. </w:t>
      </w:r>
    </w:p>
    <w:p w14:paraId="63FC707D" w14:textId="77777777" w:rsidR="0060324F" w:rsidRDefault="00803168">
      <w:pPr>
        <w:pStyle w:val="bibitem"/>
        <w:divId w:val="1392803757"/>
        <w:rPr>
          <w:rFonts w:cs="Times New Roman"/>
        </w:rPr>
      </w:pPr>
      <w:r>
        <w:rPr>
          <w:rStyle w:val="bibsp"/>
          <w:rFonts w:cs="Times New Roman"/>
        </w:rPr>
        <w:t>   </w:t>
      </w:r>
      <w:r>
        <w:rPr>
          <w:rFonts w:cs="Times New Roman"/>
        </w:rPr>
        <w:t xml:space="preserve"> Anders, S. and Huber, W. (2010). Differential expression analysis for sequence count data. </w:t>
      </w:r>
      <w:r>
        <w:rPr>
          <w:rStyle w:val="phvro8t-x-x-120"/>
          <w:rFonts w:cs="Times New Roman"/>
        </w:rPr>
        <w:t>Genome Biology</w:t>
      </w:r>
      <w:r>
        <w:rPr>
          <w:rFonts w:cs="Times New Roman"/>
        </w:rPr>
        <w:t xml:space="preserve">, 11(10):R106. </w:t>
      </w:r>
    </w:p>
    <w:p w14:paraId="66746624" w14:textId="77777777" w:rsidR="0060324F" w:rsidRDefault="00803168">
      <w:pPr>
        <w:pStyle w:val="bibitem"/>
        <w:divId w:val="1392803757"/>
        <w:rPr>
          <w:rFonts w:cs="Times New Roman"/>
        </w:rPr>
      </w:pPr>
      <w:r>
        <w:rPr>
          <w:rStyle w:val="bibsp"/>
          <w:rFonts w:cs="Times New Roman"/>
        </w:rPr>
        <w:t>   </w:t>
      </w:r>
      <w:r>
        <w:rPr>
          <w:rFonts w:cs="Times New Roman"/>
        </w:rPr>
        <w:t xml:space="preserve"> Anstey, M. L., Rogers, S. M., Ott, S. R., Burrows, M., and Simpson, S. J. (2009). Serotonin mediates behavioral gregarization underlying swarm formation in desert locusts. </w:t>
      </w:r>
      <w:r>
        <w:rPr>
          <w:rStyle w:val="phvro8t-x-x-120"/>
          <w:rFonts w:cs="Times New Roman"/>
        </w:rPr>
        <w:t>Science (New York, N.Y.)</w:t>
      </w:r>
      <w:r>
        <w:rPr>
          <w:rFonts w:cs="Times New Roman"/>
        </w:rPr>
        <w:t xml:space="preserve">, 323(5914):627_30. </w:t>
      </w:r>
    </w:p>
    <w:p w14:paraId="1A7F6127" w14:textId="77777777" w:rsidR="0060324F" w:rsidRDefault="00803168">
      <w:pPr>
        <w:pStyle w:val="bibitem"/>
        <w:divId w:val="1392803757"/>
        <w:rPr>
          <w:rFonts w:cs="Times New Roman"/>
        </w:rPr>
      </w:pPr>
      <w:r>
        <w:rPr>
          <w:rStyle w:val="bibsp"/>
          <w:rFonts w:cs="Times New Roman"/>
        </w:rPr>
        <w:t>   </w:t>
      </w:r>
      <w:r>
        <w:rPr>
          <w:rFonts w:cs="Times New Roman"/>
        </w:rPr>
        <w:t xml:space="preserve"> Aravin, A., Gaidatzis, D., Pfeffer, S., Lagos-Quintana, M., Landgraf, P., Iovino, N., Morris, P., Brownstein, M. J., Kuramochi-Miyagawa, S., Nakano, T., Chien, M., Russo, J. J., Ju, J., Sheridan, R., Sander, C., Zavolan, M., and Tuschl, T. (2006). A novel class of small RNAs bind to MILI protein in mouse testes. </w:t>
      </w:r>
      <w:r>
        <w:rPr>
          <w:rStyle w:val="phvro8t-x-x-120"/>
          <w:rFonts w:cs="Times New Roman"/>
        </w:rPr>
        <w:t>Nature</w:t>
      </w:r>
      <w:r>
        <w:rPr>
          <w:rFonts w:cs="Times New Roman"/>
        </w:rPr>
        <w:t xml:space="preserve">, 442(7099):203_207. </w:t>
      </w:r>
    </w:p>
    <w:p w14:paraId="23BEC221" w14:textId="77777777" w:rsidR="0060324F" w:rsidRDefault="00803168">
      <w:pPr>
        <w:pStyle w:val="bibitem"/>
        <w:divId w:val="1392803757"/>
        <w:rPr>
          <w:rFonts w:cs="Times New Roman"/>
        </w:rPr>
      </w:pPr>
      <w:r>
        <w:rPr>
          <w:rStyle w:val="bibsp"/>
          <w:rFonts w:cs="Times New Roman"/>
        </w:rPr>
        <w:t>   </w:t>
      </w:r>
      <w:r>
        <w:rPr>
          <w:rFonts w:cs="Times New Roman"/>
        </w:rPr>
        <w:t xml:space="preserve"> Aravin, A. A. and Hannon, G. J. (2008). Small RNA silencing pathways in germ and stem cells. </w:t>
      </w:r>
      <w:r>
        <w:rPr>
          <w:rStyle w:val="phvro8t-x-x-120"/>
          <w:rFonts w:cs="Times New Roman"/>
        </w:rPr>
        <w:t>Cold Spring Harbor symposia on quantitative biology</w:t>
      </w:r>
      <w:r>
        <w:rPr>
          <w:rFonts w:cs="Times New Roman"/>
        </w:rPr>
        <w:t xml:space="preserve">, 73:283_90. </w:t>
      </w:r>
    </w:p>
    <w:p w14:paraId="682A1EDD" w14:textId="77777777" w:rsidR="0060324F" w:rsidRDefault="00803168">
      <w:pPr>
        <w:pStyle w:val="bibitem"/>
        <w:divId w:val="1392803757"/>
        <w:rPr>
          <w:rFonts w:cs="Times New Roman"/>
        </w:rPr>
      </w:pPr>
      <w:r>
        <w:rPr>
          <w:rStyle w:val="bibsp"/>
          <w:rFonts w:cs="Times New Roman"/>
        </w:rPr>
        <w:t>   </w:t>
      </w:r>
      <w:r>
        <w:rPr>
          <w:rFonts w:cs="Times New Roman"/>
        </w:rPr>
        <w:t xml:space="preserve"> Aravin, A. A., Hannon, G. J., and Brennecke, J. (2007a). The Piwi-piRNA Pathway Provides an Adaptive Defense in the Transposon Arms Race. </w:t>
      </w:r>
      <w:r>
        <w:rPr>
          <w:rStyle w:val="phvro8t-x-x-120"/>
          <w:rFonts w:cs="Times New Roman"/>
        </w:rPr>
        <w:t>Science</w:t>
      </w:r>
      <w:r>
        <w:rPr>
          <w:rFonts w:cs="Times New Roman"/>
        </w:rPr>
        <w:t xml:space="preserve">, 318(5851):761_764. </w:t>
      </w:r>
    </w:p>
    <w:p w14:paraId="32EEEAF0" w14:textId="77777777" w:rsidR="0060324F" w:rsidRDefault="00803168">
      <w:pPr>
        <w:pStyle w:val="bibitem"/>
        <w:divId w:val="1392803757"/>
        <w:rPr>
          <w:rFonts w:cs="Times New Roman"/>
        </w:rPr>
      </w:pPr>
      <w:r>
        <w:rPr>
          <w:rStyle w:val="bibsp"/>
          <w:rFonts w:cs="Times New Roman"/>
        </w:rPr>
        <w:t>   </w:t>
      </w:r>
      <w:r>
        <w:rPr>
          <w:rFonts w:cs="Times New Roman"/>
        </w:rPr>
        <w:t xml:space="preserve"> Aravin, A. A., Naumova, N. M., Tulin, A. V., Vagin, V. V., Rozovsky, Y. M., and Gvozdev, V. A. (2001). Double-stranded RNA-mediated silencing of genomic tandem repeats and transposable elements in the D. melanogaster germline. </w:t>
      </w:r>
      <w:r>
        <w:rPr>
          <w:rStyle w:val="phvro8t-x-x-120"/>
          <w:rFonts w:cs="Times New Roman"/>
        </w:rPr>
        <w:t>Current Biology</w:t>
      </w:r>
      <w:r>
        <w:rPr>
          <w:rFonts w:cs="Times New Roman"/>
        </w:rPr>
        <w:t xml:space="preserve">, 11(13):1017_1027. </w:t>
      </w:r>
    </w:p>
    <w:p w14:paraId="12B7CD2F" w14:textId="77777777" w:rsidR="0060324F" w:rsidRDefault="00803168">
      <w:pPr>
        <w:pStyle w:val="bibitem"/>
        <w:divId w:val="1392803757"/>
        <w:rPr>
          <w:rFonts w:cs="Times New Roman"/>
        </w:rPr>
      </w:pPr>
      <w:r>
        <w:rPr>
          <w:rStyle w:val="bibsp"/>
          <w:rFonts w:cs="Times New Roman"/>
        </w:rPr>
        <w:t>   </w:t>
      </w:r>
      <w:r>
        <w:rPr>
          <w:rFonts w:cs="Times New Roman"/>
        </w:rPr>
        <w:t xml:space="preserve"> Aravin, A. A., Sachidanandam, R., Bourc_his, D., Schaefer, C., Pezic, D., Toth, K. F., Bestor, T., and Hannon, G. J. (2008). A piRNA Pathway Primed by Individual Transposons Is Linked to De Novo DNA Methylation in Mice. </w:t>
      </w:r>
      <w:r>
        <w:rPr>
          <w:rStyle w:val="phvro8t-x-x-120"/>
          <w:rFonts w:cs="Times New Roman"/>
        </w:rPr>
        <w:t>Molecular Cell</w:t>
      </w:r>
      <w:r>
        <w:rPr>
          <w:rFonts w:cs="Times New Roman"/>
        </w:rPr>
        <w:t xml:space="preserve">, 31(6):785_799. </w:t>
      </w:r>
    </w:p>
    <w:p w14:paraId="30474F4E" w14:textId="77777777" w:rsidR="0060324F" w:rsidRDefault="00803168">
      <w:pPr>
        <w:pStyle w:val="bibitem"/>
        <w:divId w:val="1392803757"/>
        <w:rPr>
          <w:rFonts w:cs="Times New Roman"/>
        </w:rPr>
      </w:pPr>
      <w:r>
        <w:rPr>
          <w:rStyle w:val="bibsp"/>
          <w:rFonts w:cs="Times New Roman"/>
        </w:rPr>
        <w:t>   </w:t>
      </w:r>
      <w:r>
        <w:rPr>
          <w:rFonts w:cs="Times New Roman"/>
        </w:rPr>
        <w:t xml:space="preserve"> Aravin, A. A., Sachidanandam, R., Girard, A., Fejes-Toth, K., and Hannon, G. J. (2007b). Developmentally regulated piRNA clusters implicate MILI in transposon control. </w:t>
      </w:r>
      <w:r>
        <w:rPr>
          <w:rStyle w:val="phvro8t-x-x-120"/>
          <w:rFonts w:cs="Times New Roman"/>
        </w:rPr>
        <w:t>Science (New York, N.Y.)</w:t>
      </w:r>
      <w:r>
        <w:rPr>
          <w:rFonts w:cs="Times New Roman"/>
        </w:rPr>
        <w:t xml:space="preserve">, 316(5825):744_7. </w:t>
      </w:r>
    </w:p>
    <w:p w14:paraId="3ABA24E6" w14:textId="77777777" w:rsidR="0060324F" w:rsidRDefault="00803168">
      <w:pPr>
        <w:pStyle w:val="bibitem"/>
        <w:divId w:val="1392803757"/>
        <w:rPr>
          <w:rFonts w:cs="Times New Roman"/>
        </w:rPr>
      </w:pPr>
      <w:r>
        <w:rPr>
          <w:rStyle w:val="bibsp"/>
          <w:rFonts w:cs="Times New Roman"/>
        </w:rPr>
        <w:t>   </w:t>
      </w:r>
      <w:r>
        <w:rPr>
          <w:rFonts w:cs="Times New Roman"/>
        </w:rPr>
        <w:t xml:space="preserve"> Ashe, A., Sapetschnig, A., Weick, E.-M., Mitchell, J., Bagijn, M. P., Cording, A. C., Doebley, A.-L., Goldstein, L. D., Lehrbach, N. J., Le Pen, J., Pintacuda, G., Sakaguchi, A., Sarkies, P., Ahmed, S., and Miska, E. a. (2012). piRNAs can trigger a multigenerational epigenetic memory in the germline of C. elegans. </w:t>
      </w:r>
      <w:r>
        <w:rPr>
          <w:rStyle w:val="phvro8t-x-x-120"/>
          <w:rFonts w:cs="Times New Roman"/>
        </w:rPr>
        <w:t>Cell</w:t>
      </w:r>
      <w:r>
        <w:rPr>
          <w:rFonts w:cs="Times New Roman"/>
        </w:rPr>
        <w:t xml:space="preserve">, 150(1):88_99. </w:t>
      </w:r>
    </w:p>
    <w:p w14:paraId="122662ED" w14:textId="77777777" w:rsidR="0060324F" w:rsidRDefault="00803168">
      <w:pPr>
        <w:pStyle w:val="bibitem"/>
        <w:divId w:val="1392803757"/>
        <w:rPr>
          <w:rFonts w:cs="Times New Roman"/>
        </w:rPr>
      </w:pPr>
      <w:r>
        <w:rPr>
          <w:rStyle w:val="bibsp"/>
          <w:rFonts w:cs="Times New Roman"/>
        </w:rPr>
        <w:t>   </w:t>
      </w:r>
      <w:r>
        <w:rPr>
          <w:rFonts w:cs="Times New Roman"/>
        </w:rPr>
        <w:t xml:space="preserve"> Bailey, T. L., Boden, M., Buske, F. a., Frith, M., Grant, C. E., Clementi, L., Ren, J., Li, W. W., and Noble, W. S. (2009). MEME SUITE: tools for motif discovery and searching. </w:t>
      </w:r>
      <w:r>
        <w:rPr>
          <w:rStyle w:val="phvro8t-x-x-120"/>
          <w:rFonts w:cs="Times New Roman"/>
        </w:rPr>
        <w:t>Nucleic acids research</w:t>
      </w:r>
      <w:r>
        <w:rPr>
          <w:rFonts w:cs="Times New Roman"/>
        </w:rPr>
        <w:t xml:space="preserve">, 37(Web Server issue):W202_8. </w:t>
      </w:r>
    </w:p>
    <w:p w14:paraId="65ADC9A1" w14:textId="77777777" w:rsidR="0060324F" w:rsidRDefault="00803168">
      <w:pPr>
        <w:pStyle w:val="bibitem"/>
        <w:divId w:val="1392803757"/>
        <w:rPr>
          <w:rFonts w:cs="Times New Roman"/>
        </w:rPr>
      </w:pPr>
      <w:r>
        <w:rPr>
          <w:rStyle w:val="bibsp"/>
          <w:rFonts w:cs="Times New Roman"/>
        </w:rPr>
        <w:t>   </w:t>
      </w:r>
      <w:r>
        <w:rPr>
          <w:rFonts w:cs="Times New Roman"/>
        </w:rPr>
        <w:t xml:space="preserve"> Bailey, T. L. and Elkan, C. (1994). Fitting a mixture model by expectation maximization to discover motifs in biopolymers. </w:t>
      </w:r>
      <w:r>
        <w:rPr>
          <w:rStyle w:val="phvro8t-x-x-120"/>
          <w:rFonts w:cs="Times New Roman"/>
        </w:rPr>
        <w:t>Proceedings International</w:t>
      </w:r>
      <w:r>
        <w:rPr>
          <w:rFonts w:cs="Times New Roman"/>
        </w:rPr>
        <w:t xml:space="preserve"> </w:t>
      </w:r>
      <w:r>
        <w:rPr>
          <w:rStyle w:val="phvro8t-x-x-120"/>
          <w:rFonts w:cs="Times New Roman"/>
        </w:rPr>
        <w:t>Conference on Intelligent Systems for Molecular Biology ISMB International</w:t>
      </w:r>
      <w:r>
        <w:rPr>
          <w:rFonts w:cs="Times New Roman"/>
        </w:rPr>
        <w:t xml:space="preserve"> </w:t>
      </w:r>
      <w:r>
        <w:rPr>
          <w:rStyle w:val="phvro8t-x-x-120"/>
          <w:rFonts w:cs="Times New Roman"/>
        </w:rPr>
        <w:t>Conference on Intelligent Systems for Molecular Biology</w:t>
      </w:r>
      <w:r>
        <w:rPr>
          <w:rFonts w:cs="Times New Roman"/>
        </w:rPr>
        <w:t xml:space="preserve">, 2:28_36. </w:t>
      </w:r>
    </w:p>
    <w:p w14:paraId="571D13C8" w14:textId="77777777" w:rsidR="0060324F" w:rsidRDefault="00803168">
      <w:pPr>
        <w:pStyle w:val="bibitem"/>
        <w:divId w:val="1392803757"/>
        <w:rPr>
          <w:rFonts w:cs="Times New Roman"/>
        </w:rPr>
      </w:pPr>
      <w:r>
        <w:rPr>
          <w:rStyle w:val="bibsp"/>
          <w:rFonts w:cs="Times New Roman"/>
        </w:rPr>
        <w:t>   </w:t>
      </w:r>
      <w:r>
        <w:rPr>
          <w:rFonts w:cs="Times New Roman"/>
        </w:rPr>
        <w:t xml:space="preserve"> Barany, F. (1991). Genetic disease detection and DNA amplification using cloned thermostable ligase. </w:t>
      </w:r>
      <w:r>
        <w:rPr>
          <w:rStyle w:val="phvro8t-x-x-120"/>
          <w:rFonts w:cs="Times New Roman"/>
        </w:rPr>
        <w:t>Proceedings of the National Academy of</w:t>
      </w:r>
      <w:r>
        <w:rPr>
          <w:rFonts w:cs="Times New Roman"/>
        </w:rPr>
        <w:t xml:space="preserve"> </w:t>
      </w:r>
      <w:r>
        <w:rPr>
          <w:rStyle w:val="phvro8t-x-x-120"/>
          <w:rFonts w:cs="Times New Roman"/>
        </w:rPr>
        <w:t>Sciences of the United States of America</w:t>
      </w:r>
      <w:r>
        <w:rPr>
          <w:rFonts w:cs="Times New Roman"/>
        </w:rPr>
        <w:t xml:space="preserve">, 88(1):189_93. </w:t>
      </w:r>
    </w:p>
    <w:p w14:paraId="118CC7E2" w14:textId="77777777" w:rsidR="0060324F" w:rsidRDefault="00803168">
      <w:pPr>
        <w:pStyle w:val="bibitem"/>
        <w:divId w:val="1392803757"/>
        <w:rPr>
          <w:rFonts w:cs="Times New Roman"/>
        </w:rPr>
      </w:pPr>
      <w:r>
        <w:rPr>
          <w:rStyle w:val="bibsp"/>
          <w:rFonts w:cs="Times New Roman"/>
        </w:rPr>
        <w:t>   </w:t>
      </w:r>
      <w:r>
        <w:rPr>
          <w:rFonts w:cs="Times New Roman"/>
        </w:rPr>
        <w:t xml:space="preserve"> Barash, Y., Calarco, J. A., Gao, W., Pan, Q., Wang, X., Shai, O., Blencowe, B. J., and Frey, B. J. (2010). Deciphering the splicing code. </w:t>
      </w:r>
      <w:r>
        <w:rPr>
          <w:rStyle w:val="phvro8t-x-x-120"/>
          <w:rFonts w:cs="Times New Roman"/>
        </w:rPr>
        <w:t>Nature</w:t>
      </w:r>
      <w:r>
        <w:rPr>
          <w:rFonts w:cs="Times New Roman"/>
        </w:rPr>
        <w:t xml:space="preserve">, 465(7294):53_59. </w:t>
      </w:r>
    </w:p>
    <w:p w14:paraId="60DCF5FA" w14:textId="77777777" w:rsidR="0060324F" w:rsidRDefault="00803168">
      <w:pPr>
        <w:pStyle w:val="bibitem"/>
        <w:divId w:val="1392803757"/>
        <w:rPr>
          <w:rFonts w:cs="Times New Roman"/>
        </w:rPr>
      </w:pPr>
      <w:r>
        <w:rPr>
          <w:rStyle w:val="bibsp"/>
          <w:rFonts w:cs="Times New Roman"/>
        </w:rPr>
        <w:t>   </w:t>
      </w:r>
      <w:r>
        <w:rPr>
          <w:rFonts w:cs="Times New Roman"/>
        </w:rPr>
        <w:t xml:space="preserve"> Barbosa-Morais, N. L., Irimia, M., Pan, Q., Xiong, H. Y., Gueroussov, S., Lee, L. J., Slobodeniuc, V., Kutter, C., Watt, S., Colak, R., Kim, T., Misquitta-Ali, C. M., Wilson, M. D., Kim, P. M., Odom, D. T., Frey, B. J., and Blencowe, B. J. (2012). The evolutionary landscape of alternative splicing in vertebrate species. </w:t>
      </w:r>
      <w:r>
        <w:rPr>
          <w:rStyle w:val="phvro8t-x-x-120"/>
          <w:rFonts w:cs="Times New Roman"/>
        </w:rPr>
        <w:t>Science (New York, N.Y.)</w:t>
      </w:r>
      <w:r>
        <w:rPr>
          <w:rFonts w:cs="Times New Roman"/>
        </w:rPr>
        <w:t xml:space="preserve">, 338(6114):1587_93. </w:t>
      </w:r>
    </w:p>
    <w:p w14:paraId="17D55F99" w14:textId="77777777" w:rsidR="0060324F" w:rsidRDefault="00803168">
      <w:pPr>
        <w:pStyle w:val="bibitem"/>
        <w:divId w:val="1392803757"/>
        <w:rPr>
          <w:rFonts w:cs="Times New Roman"/>
        </w:rPr>
      </w:pPr>
      <w:r>
        <w:rPr>
          <w:rStyle w:val="bibsp"/>
          <w:rFonts w:cs="Times New Roman"/>
        </w:rPr>
        <w:t>   </w:t>
      </w:r>
      <w:r>
        <w:rPr>
          <w:rFonts w:cs="Times New Roman"/>
        </w:rPr>
        <w:t xml:space="preserve"> Barrangou, R., Fremaux, C., Deveau, H., Richards, M., Boyaval, P., Moineau, S., Romero, D. a., and Horvath, P. (2007). CRISPR provides acquired resistance against viruses in prokaryotes. </w:t>
      </w:r>
      <w:r>
        <w:rPr>
          <w:rStyle w:val="phvro8t-x-x-120"/>
          <w:rFonts w:cs="Times New Roman"/>
        </w:rPr>
        <w:t>Science (New York, N.Y.)</w:t>
      </w:r>
      <w:r>
        <w:rPr>
          <w:rFonts w:cs="Times New Roman"/>
        </w:rPr>
        <w:t xml:space="preserve">, 315(5819):1709_12. </w:t>
      </w:r>
    </w:p>
    <w:p w14:paraId="6FC13A02" w14:textId="77777777" w:rsidR="0060324F" w:rsidRDefault="00803168">
      <w:pPr>
        <w:pStyle w:val="bibitem"/>
        <w:divId w:val="1392803757"/>
        <w:rPr>
          <w:rFonts w:cs="Times New Roman"/>
        </w:rPr>
      </w:pPr>
      <w:r>
        <w:rPr>
          <w:rStyle w:val="bibsp"/>
          <w:rFonts w:cs="Times New Roman"/>
        </w:rPr>
        <w:t>   </w:t>
      </w:r>
      <w:r>
        <w:rPr>
          <w:rFonts w:cs="Times New Roman"/>
        </w:rPr>
        <w:t xml:space="preserve"> Barrett, T., Wilhite, S. E., Ledoux, P., Evangelista, C., Kim, I. F., Tomashevsky, M., Marshall, K. a., Phillippy, K. H., Sherman, P. M., Holko, M., Yefanov, A., Lee, H., Zhang, N., Robertson, C. L., Serova, N., Davis, S., and Soboleva, A. (2013). NCBI GEO: archive for functional genomics data sets_update. </w:t>
      </w:r>
      <w:r>
        <w:rPr>
          <w:rStyle w:val="phvro8t-x-x-120"/>
          <w:rFonts w:cs="Times New Roman"/>
        </w:rPr>
        <w:t>Nucleic acids research</w:t>
      </w:r>
      <w:r>
        <w:rPr>
          <w:rFonts w:cs="Times New Roman"/>
        </w:rPr>
        <w:t xml:space="preserve">, 41(Database issue):D991_5. </w:t>
      </w:r>
    </w:p>
    <w:p w14:paraId="62DB5F3A" w14:textId="77777777" w:rsidR="0060324F" w:rsidRDefault="00803168">
      <w:pPr>
        <w:pStyle w:val="bibitem"/>
        <w:divId w:val="1392803757"/>
        <w:rPr>
          <w:rFonts w:cs="Times New Roman"/>
        </w:rPr>
      </w:pPr>
      <w:r>
        <w:rPr>
          <w:rStyle w:val="bibsp"/>
          <w:rFonts w:cs="Times New Roman"/>
        </w:rPr>
        <w:t>   </w:t>
      </w:r>
      <w:r>
        <w:rPr>
          <w:rFonts w:cs="Times New Roman"/>
        </w:rPr>
        <w:t xml:space="preserve"> Baudat, F., Manova, K., Yuen, J. P., Jasin, M., and Keeney, S. (2000). Chromosome synapsis defects and sexually dimorphic meiotic progression in mice lacking Spo11. </w:t>
      </w:r>
      <w:r>
        <w:rPr>
          <w:rStyle w:val="phvro8t-x-x-120"/>
          <w:rFonts w:cs="Times New Roman"/>
        </w:rPr>
        <w:t>Molecular cell</w:t>
      </w:r>
      <w:r>
        <w:rPr>
          <w:rFonts w:cs="Times New Roman"/>
        </w:rPr>
        <w:t xml:space="preserve">, 6(5):989_98. </w:t>
      </w:r>
    </w:p>
    <w:p w14:paraId="14E121B1" w14:textId="77777777" w:rsidR="0060324F" w:rsidRDefault="00803168">
      <w:pPr>
        <w:pStyle w:val="bibitem"/>
        <w:divId w:val="1392803757"/>
        <w:rPr>
          <w:rFonts w:cs="Times New Roman"/>
        </w:rPr>
      </w:pPr>
      <w:r>
        <w:rPr>
          <w:rStyle w:val="bibsp"/>
          <w:rFonts w:cs="Times New Roman"/>
        </w:rPr>
        <w:t>   </w:t>
      </w:r>
      <w:r>
        <w:rPr>
          <w:rFonts w:cs="Times New Roman"/>
        </w:rPr>
        <w:t xml:space="preserve"> Bell, G. I., Pictet, R. L., Rutter, W. J., Cordell, B., Tischer, E., and Goodman, H. M. (1980). Sequence of the human insulin gene. </w:t>
      </w:r>
      <w:r>
        <w:rPr>
          <w:rStyle w:val="phvro8t-x-x-120"/>
          <w:rFonts w:cs="Times New Roman"/>
        </w:rPr>
        <w:t>Nature</w:t>
      </w:r>
      <w:r>
        <w:rPr>
          <w:rFonts w:cs="Times New Roman"/>
        </w:rPr>
        <w:t xml:space="preserve">, 284(5751):26_32. </w:t>
      </w:r>
    </w:p>
    <w:p w14:paraId="1BD6532D" w14:textId="77777777" w:rsidR="0060324F" w:rsidRDefault="00803168">
      <w:pPr>
        <w:pStyle w:val="bibitem"/>
        <w:divId w:val="1392803757"/>
        <w:rPr>
          <w:rFonts w:cs="Times New Roman"/>
        </w:rPr>
      </w:pPr>
      <w:r>
        <w:rPr>
          <w:rStyle w:val="bibsp"/>
          <w:rFonts w:cs="Times New Roman"/>
        </w:rPr>
        <w:t>   </w:t>
      </w:r>
      <w:r>
        <w:rPr>
          <w:rFonts w:cs="Times New Roman"/>
        </w:rPr>
        <w:t xml:space="preserve"> Benson, D. a., Karsch-Mizrachi, I., Lipman, D. J., Ostell, J., and Sayers, E. W. (2011). GenBank. </w:t>
      </w:r>
      <w:r>
        <w:rPr>
          <w:rStyle w:val="phvro8t-x-x-120"/>
          <w:rFonts w:cs="Times New Roman"/>
        </w:rPr>
        <w:t>Nucleic acids research</w:t>
      </w:r>
      <w:r>
        <w:rPr>
          <w:rFonts w:cs="Times New Roman"/>
        </w:rPr>
        <w:t xml:space="preserve">, 39(Database issue):D32_7. </w:t>
      </w:r>
    </w:p>
    <w:p w14:paraId="0841B0F4" w14:textId="77777777" w:rsidR="0060324F" w:rsidRDefault="00803168">
      <w:pPr>
        <w:pStyle w:val="bibitem"/>
        <w:divId w:val="1392803757"/>
        <w:rPr>
          <w:rFonts w:cs="Times New Roman"/>
        </w:rPr>
      </w:pPr>
      <w:r>
        <w:rPr>
          <w:rStyle w:val="bibsp"/>
          <w:rFonts w:cs="Times New Roman"/>
        </w:rPr>
        <w:t>   </w:t>
      </w:r>
      <w:r>
        <w:rPr>
          <w:rFonts w:cs="Times New Roman"/>
        </w:rPr>
        <w:t xml:space="preserve"> Bentley, D. R., Balasubramanian, S., Swerdlow, H. P., Smith, G. P., Milton, J., Brown, C. G., Hall, K. P., Evers, D. J., Barnes, C. L., Bignell, H. R., Boutell, J. M., Bryant, J., Carter, R. J., Keira Cheetham, R., Cox, A. J., Ellis, D. J., Flatbush, M. R., Gormley, N. a., Humphray, S. J., Irving, L. J., Karbelashvili, M. S., Kirk, S. M., Li, H., Liu, X., Maisinger, K. S., Murray, L. J., Obradovic, B., Ost, T., Parkinson, M. L., Pratt, M. R., Rasolonjatovo, I. M. J., Reed, M. T., Rigatti, R., Rodighiero, C., Ross, M. T., Sabot, A., Sankar, S. V., Scally, A., Schroth, G. P., Smith, M. E., Smith, V. P., Spiridou, A., Torrance, P. E., Tzonev, S. S., Vermaas, E. H., Walter, K., Wu, X., Zhang, L., Alam, M. D., Anastasi, C., Aniebo, I. C., Bailey, D. M. D., Bancarz, I. R., Banerjee, S., Barbour, S. G., Baybayan, P. a., Benoit, V. a., Benson, K. F., Bevis, C., Black, P. J., Boodhun, A., Brennan, J. S., Bridgham, J. a., Brown, R. C., Brown, A. a., Buermann, D. H., Bundu, A. a., Burrows, J. C., Carter, N. P., Castillo, N., Chiara E Catenazzi, M., Chang, S., Neil Cooley, R., Crake, N. R., Dada, O. O., Diakoumakos, K. D., Dominguez-Fernandez, B., Earnshaw, D. J., Egbujor, U. C., Elmore, D. W., Etchin, S. S., Ewan, M. R., Fedurco, M., Fraser, L. J., Fuentes Fajardo, K. V., Scott Furey, W., George, D., Gietzen, K. J., Goddard, C. P., Golda, G. S., Granieri, P. a., Green, D. E., Gustafson, D. L., Hansen, N. F., Harnish, K., Haudenschild, C. D., Heyer, N. I., Hims, M. M., Ho, J. T., Horgan, A. M., Hoschler, K., Hurwitz, S., Ivanov, D. V., Johnson, M. Q., James, T., Huw Jones, T. a., Kang, G.-D., Kerelska, T. H., Kersey, A. D., Khrebtukova, I., Kindwall, A. P., Kingsbury, Z., Kokko-Gonzales, P. I., Kumar, A., Laurent, M. a., Lawley, C. T., Lee, S. E., Lee, X., Liao, A. K., Loch, J. a., Lok, M., Luo, S., Mammen, R. M., Martin, J. W., McCauley, P. G., McNitt, P., Mehta, P., Moon, K. W., Mullens, J. W., Newington, T., Ning, Z., Ling Ng, B., Novo, S. M., O_Neill, M. J., Osborne, M. a., Osnowski, A., Ostadan, O., Paraschos, L. L., Pickering, L., Pike, A. C., Pike, A. C., Chris Pinkard, D., Pliskin, D. P., Podhasky, J., Quijano, V. J., Raczy, C., Rae, V. H., Rawlings, S. R., Chiva Rodriguez, A., Roe, P. M., Rogers, J., Rogert Bacigalupo, M. C., Romanov, N., Romieu, A., Roth, R. K., Rourke, N. J., Ruediger, S. T., Rusman, E., Sanches-Kuiper, R. M., Schenker, M. R., Seoane, J. M., Shaw, R. J., Shiver, M. K., Short, S. W., Sizto, N. L., Sluis, J. P., Smith, M. a., Ernest Sohna Sohna, J., Spence, E. J., Stevens, K., Sutton, N., Szajkowski, L., Tregidgo, C. L., Turcatti, G., Vandevondele, S., Verhovsky, Y., Virk, S. M., Wakelin, S., Walcott, G. C., Wang, J., Worsley, G. J., Yan, J., Yau, L., Zuerlein, M., Rogers, J., Mullikin, J. C., Hurles, M. E., McCooke, N. J., West, J. S., Oaks, F. L., Lundberg, P. L., Klenerman, D., Durbin, R., and Smith, A. J. (2008). Accurate whole human genome sequencing using reversible terminator chemistry. </w:t>
      </w:r>
      <w:r>
        <w:rPr>
          <w:rStyle w:val="phvro8t-x-x-120"/>
          <w:rFonts w:cs="Times New Roman"/>
        </w:rPr>
        <w:t>Nature</w:t>
      </w:r>
      <w:r>
        <w:rPr>
          <w:rFonts w:cs="Times New Roman"/>
        </w:rPr>
        <w:t xml:space="preserve">, 456(7218):53_9. </w:t>
      </w:r>
    </w:p>
    <w:p w14:paraId="5B2E3EAE" w14:textId="77777777" w:rsidR="0060324F" w:rsidRDefault="00803168">
      <w:pPr>
        <w:pStyle w:val="bibitem"/>
        <w:divId w:val="1392803757"/>
        <w:rPr>
          <w:rFonts w:cs="Times New Roman"/>
        </w:rPr>
      </w:pPr>
      <w:r>
        <w:rPr>
          <w:rStyle w:val="bibsp"/>
          <w:rFonts w:cs="Times New Roman"/>
        </w:rPr>
        <w:t>   </w:t>
      </w:r>
      <w:r>
        <w:rPr>
          <w:rFonts w:cs="Times New Roman"/>
        </w:rPr>
        <w:t xml:space="preserve"> Benton, M. J. and Donoghue, P. C. J. (2007). Paleontological evidence to date the tree of life. </w:t>
      </w:r>
      <w:r>
        <w:rPr>
          <w:rStyle w:val="phvro8t-x-x-120"/>
          <w:rFonts w:cs="Times New Roman"/>
        </w:rPr>
        <w:t>Molecular biology and evolution</w:t>
      </w:r>
      <w:r>
        <w:rPr>
          <w:rFonts w:cs="Times New Roman"/>
        </w:rPr>
        <w:t xml:space="preserve">, 24(1):26_53. </w:t>
      </w:r>
    </w:p>
    <w:p w14:paraId="18278257" w14:textId="77777777" w:rsidR="0060324F" w:rsidRDefault="00803168">
      <w:pPr>
        <w:pStyle w:val="bibitem"/>
        <w:divId w:val="1392803757"/>
        <w:rPr>
          <w:rFonts w:cs="Times New Roman"/>
        </w:rPr>
      </w:pPr>
      <w:r>
        <w:rPr>
          <w:rStyle w:val="bibsp"/>
          <w:rFonts w:cs="Times New Roman"/>
        </w:rPr>
        <w:t>   </w:t>
      </w:r>
      <w:r>
        <w:rPr>
          <w:rFonts w:cs="Times New Roman"/>
        </w:rPr>
        <w:t xml:space="preserve"> Berg, M. G., Singh, L. N., Younis, I., Liu, Q., Pinto, A. M., Kaida, D., Zhang, Z., Cho, S., Sherrill-Mix, S., Wan, L., and Dreyfuss, G. (2012). U1 snRNP determines mRNA length and regulates isoform expression. </w:t>
      </w:r>
      <w:r>
        <w:rPr>
          <w:rStyle w:val="phvro8t-x-x-120"/>
          <w:rFonts w:cs="Times New Roman"/>
        </w:rPr>
        <w:t>Cell</w:t>
      </w:r>
      <w:r>
        <w:rPr>
          <w:rFonts w:cs="Times New Roman"/>
        </w:rPr>
        <w:t xml:space="preserve">, 150(1):53_64. </w:t>
      </w:r>
    </w:p>
    <w:p w14:paraId="3EBFF103" w14:textId="77777777" w:rsidR="0060324F" w:rsidRDefault="00803168">
      <w:pPr>
        <w:pStyle w:val="bibitem"/>
        <w:divId w:val="1392803757"/>
        <w:rPr>
          <w:rFonts w:cs="Times New Roman"/>
        </w:rPr>
      </w:pPr>
      <w:r>
        <w:rPr>
          <w:rStyle w:val="bibsp"/>
          <w:rFonts w:cs="Times New Roman"/>
        </w:rPr>
        <w:t>   </w:t>
      </w:r>
      <w:r>
        <w:rPr>
          <w:rFonts w:cs="Times New Roman"/>
        </w:rPr>
        <w:t xml:space="preserve"> Berget, S. M., Moore, C., and Sharp, P. A. (1977). Spliced segments at the 5_ terminus of adenovirus 2 late mRNA. </w:t>
      </w:r>
      <w:r>
        <w:rPr>
          <w:rStyle w:val="phvro8t-x-x-120"/>
          <w:rFonts w:cs="Times New Roman"/>
        </w:rPr>
        <w:t>Reviews in medical virology</w:t>
      </w:r>
      <w:r>
        <w:rPr>
          <w:rFonts w:cs="Times New Roman"/>
        </w:rPr>
        <w:t xml:space="preserve">, 10(6):356_62; discussion 355_6. </w:t>
      </w:r>
    </w:p>
    <w:p w14:paraId="648DDCC6" w14:textId="77777777" w:rsidR="0060324F" w:rsidRDefault="00803168">
      <w:pPr>
        <w:pStyle w:val="bibitem"/>
        <w:divId w:val="1392803757"/>
        <w:rPr>
          <w:rFonts w:cs="Times New Roman"/>
        </w:rPr>
      </w:pPr>
      <w:r>
        <w:rPr>
          <w:rStyle w:val="bibsp"/>
          <w:rFonts w:cs="Times New Roman"/>
        </w:rPr>
        <w:t>   </w:t>
      </w:r>
      <w:r>
        <w:rPr>
          <w:rFonts w:cs="Times New Roman"/>
        </w:rPr>
        <w:t xml:space="preserve"> Bernstein, S. I., Mogami, K., Donady, J. J., and Emerson, C. P. (1983). Drosophila muscle myosin heavy chain encoded by a single gene in a cluster of muscle mutations. </w:t>
      </w:r>
      <w:r>
        <w:rPr>
          <w:rStyle w:val="phvro8t-x-x-120"/>
          <w:rFonts w:cs="Times New Roman"/>
        </w:rPr>
        <w:t>Nature</w:t>
      </w:r>
      <w:r>
        <w:rPr>
          <w:rFonts w:cs="Times New Roman"/>
        </w:rPr>
        <w:t xml:space="preserve">, 302(5907):393_397. </w:t>
      </w:r>
    </w:p>
    <w:p w14:paraId="315B8C38" w14:textId="77777777" w:rsidR="0060324F" w:rsidRDefault="00803168">
      <w:pPr>
        <w:pStyle w:val="bibitem"/>
        <w:divId w:val="1392803757"/>
        <w:rPr>
          <w:rFonts w:cs="Times New Roman"/>
        </w:rPr>
      </w:pPr>
      <w:r>
        <w:rPr>
          <w:rStyle w:val="bibsp"/>
          <w:rFonts w:cs="Times New Roman"/>
        </w:rPr>
        <w:t>   </w:t>
      </w:r>
      <w:r>
        <w:rPr>
          <w:rFonts w:cs="Times New Roman"/>
        </w:rPr>
        <w:t xml:space="preserve"> Besmer, P., Jr., R. C. M., Caruthers, M. H., Kumar, A., Minamoto, K., van de Sande, J., Sidarova, N., and Khorana, H. (1972). Studies on polynucleotides. CXVII. Hybridization of polydeoxynucleotides with tyrosine transfer RNA sequences to the r-strand of phi80psu + 3 DNA. </w:t>
      </w:r>
      <w:r>
        <w:rPr>
          <w:rStyle w:val="phvro8t-x-x-120"/>
          <w:rFonts w:cs="Times New Roman"/>
        </w:rPr>
        <w:t>Journal of</w:t>
      </w:r>
      <w:r>
        <w:rPr>
          <w:rFonts w:cs="Times New Roman"/>
        </w:rPr>
        <w:t xml:space="preserve"> </w:t>
      </w:r>
      <w:r>
        <w:rPr>
          <w:rStyle w:val="phvro8t-x-x-120"/>
          <w:rFonts w:cs="Times New Roman"/>
        </w:rPr>
        <w:t>Molecular Biology</w:t>
      </w:r>
      <w:r>
        <w:rPr>
          <w:rFonts w:cs="Times New Roman"/>
        </w:rPr>
        <w:t xml:space="preserve">, 72:503_522. </w:t>
      </w:r>
    </w:p>
    <w:p w14:paraId="201F1697" w14:textId="77777777" w:rsidR="0060324F" w:rsidRDefault="00803168">
      <w:pPr>
        <w:pStyle w:val="bibitem"/>
        <w:divId w:val="1392803757"/>
        <w:rPr>
          <w:rFonts w:cs="Times New Roman"/>
        </w:rPr>
      </w:pPr>
      <w:r>
        <w:rPr>
          <w:rStyle w:val="bibsp"/>
          <w:rFonts w:cs="Times New Roman"/>
        </w:rPr>
        <w:t>   </w:t>
      </w:r>
      <w:r>
        <w:rPr>
          <w:rFonts w:cs="Times New Roman"/>
        </w:rPr>
        <w:t xml:space="preserve"> Bhattacharjee, Y. (2014). The Vigilante. </w:t>
      </w:r>
      <w:r>
        <w:rPr>
          <w:rStyle w:val="phvro8t-x-x-120"/>
          <w:rFonts w:cs="Times New Roman"/>
        </w:rPr>
        <w:t>Science</w:t>
      </w:r>
      <w:r>
        <w:rPr>
          <w:rFonts w:cs="Times New Roman"/>
        </w:rPr>
        <w:t xml:space="preserve">, 343(6177):1306_1309. </w:t>
      </w:r>
    </w:p>
    <w:p w14:paraId="63B254F4" w14:textId="77777777" w:rsidR="0060324F" w:rsidRDefault="00803168">
      <w:pPr>
        <w:pStyle w:val="bibitem"/>
        <w:divId w:val="1392803757"/>
        <w:rPr>
          <w:rFonts w:cs="Times New Roman"/>
        </w:rPr>
      </w:pPr>
      <w:r>
        <w:rPr>
          <w:rStyle w:val="bibsp"/>
          <w:rFonts w:cs="Times New Roman"/>
        </w:rPr>
        <w:t>   </w:t>
      </w:r>
      <w:r>
        <w:rPr>
          <w:rFonts w:cs="Times New Roman"/>
        </w:rPr>
        <w:t xml:space="preserve"> Bhattacharya, A., Czaplinski, K., Trifillis, P., He, F., Jacobson, A., and Peltz, S. W. (2000). Characterization of the biochemical properties of the human Upf1 gene product that is involved in nonsense-mediated mRNA decay. </w:t>
      </w:r>
      <w:r>
        <w:rPr>
          <w:rStyle w:val="phvro8t-x-x-120"/>
          <w:rFonts w:cs="Times New Roman"/>
        </w:rPr>
        <w:t>RNA</w:t>
      </w:r>
      <w:r>
        <w:rPr>
          <w:rFonts w:cs="Times New Roman"/>
        </w:rPr>
        <w:t xml:space="preserve"> </w:t>
      </w:r>
      <w:r>
        <w:rPr>
          <w:rStyle w:val="phvro8t-x-x-120"/>
          <w:rFonts w:cs="Times New Roman"/>
        </w:rPr>
        <w:t>(New York, N.Y.)</w:t>
      </w:r>
      <w:r>
        <w:rPr>
          <w:rFonts w:cs="Times New Roman"/>
        </w:rPr>
        <w:t xml:space="preserve">, 6:1226_1235. </w:t>
      </w:r>
    </w:p>
    <w:p w14:paraId="4B71F406" w14:textId="77777777" w:rsidR="0060324F" w:rsidRDefault="00803168">
      <w:pPr>
        <w:pStyle w:val="bibitem"/>
        <w:divId w:val="1392803757"/>
        <w:rPr>
          <w:rFonts w:cs="Times New Roman"/>
        </w:rPr>
      </w:pPr>
      <w:r>
        <w:rPr>
          <w:rStyle w:val="bibsp"/>
          <w:rFonts w:cs="Times New Roman"/>
        </w:rPr>
        <w:t>   </w:t>
      </w:r>
      <w:r>
        <w:rPr>
          <w:rFonts w:cs="Times New Roman"/>
        </w:rPr>
        <w:t xml:space="preserve"> Bieberstein, N. I., Carrillo Oesterreich, F., Straube, K., and Neugebauer, K. M. (2012). First exon length controls active chromatin signatures and transcription. </w:t>
      </w:r>
      <w:r>
        <w:rPr>
          <w:rStyle w:val="phvro8t-x-x-120"/>
          <w:rFonts w:cs="Times New Roman"/>
        </w:rPr>
        <w:t>Cell reports</w:t>
      </w:r>
      <w:r>
        <w:rPr>
          <w:rFonts w:cs="Times New Roman"/>
        </w:rPr>
        <w:t xml:space="preserve">, 2(1):62_8. </w:t>
      </w:r>
    </w:p>
    <w:p w14:paraId="6DAB6CC8" w14:textId="77777777" w:rsidR="0060324F" w:rsidRDefault="00803168">
      <w:pPr>
        <w:pStyle w:val="bibitem"/>
        <w:divId w:val="1392803757"/>
        <w:rPr>
          <w:rFonts w:cs="Times New Roman"/>
        </w:rPr>
      </w:pPr>
      <w:r>
        <w:rPr>
          <w:rStyle w:val="bibsp"/>
          <w:rFonts w:cs="Times New Roman"/>
        </w:rPr>
        <w:t>   </w:t>
      </w:r>
      <w:r>
        <w:rPr>
          <w:rFonts w:cs="Times New Roman"/>
        </w:rPr>
        <w:t xml:space="preserve"> Bingham, J. L., Carrigan, P. E., Miller, L. J., and Srinivasan, S. (2008). Extent and diversity of human alternative splicing established by complementary database annotation and microarray analysis. </w:t>
      </w:r>
      <w:r>
        <w:rPr>
          <w:rStyle w:val="phvro8t-x-x-120"/>
          <w:rFonts w:cs="Times New Roman"/>
        </w:rPr>
        <w:t>Omics: A</w:t>
      </w:r>
      <w:r>
        <w:rPr>
          <w:rFonts w:cs="Times New Roman"/>
        </w:rPr>
        <w:t xml:space="preserve"> </w:t>
      </w:r>
      <w:r>
        <w:rPr>
          <w:rStyle w:val="phvro8t-x-x-120"/>
          <w:rFonts w:cs="Times New Roman"/>
        </w:rPr>
        <w:t>Journal of Integrative Biology</w:t>
      </w:r>
      <w:r>
        <w:rPr>
          <w:rFonts w:cs="Times New Roman"/>
        </w:rPr>
        <w:t xml:space="preserve">, 12(1):83_92. </w:t>
      </w:r>
    </w:p>
    <w:p w14:paraId="6479365B" w14:textId="77777777" w:rsidR="0060324F" w:rsidRDefault="00803168">
      <w:pPr>
        <w:pStyle w:val="bibitem"/>
        <w:divId w:val="1392803757"/>
        <w:rPr>
          <w:rFonts w:cs="Times New Roman"/>
        </w:rPr>
      </w:pPr>
      <w:r>
        <w:rPr>
          <w:rStyle w:val="bibsp"/>
          <w:rFonts w:cs="Times New Roman"/>
        </w:rPr>
        <w:t>   </w:t>
      </w:r>
      <w:r>
        <w:rPr>
          <w:rFonts w:cs="Times New Roman"/>
        </w:rPr>
        <w:t xml:space="preserve"> Birney, E., Stamatoyannopoulos, J. A., Dutta, A., Guig|[oacute]|, R., Gingeras, T. R., Margulies, E. H., Weng, Z., Snyder, M., Dermitzakis, E. T., Thurman, R. E., Kuehn, M. S., Taylor, C. M., Neph, S., Koch, C. M., Asthana, S., Malhotra, A., Adzhubei, I., Greenbaum, J. A., Andrews, R. M., Flicek, P., Boyle, P. J., Cao, H., Carter, N. P., Clelland, G. K., Davis, S., Day, N., Dhami, P., Dillon, S. C., Dorschner, M. O., Fiegler, H., Giresi, P. G., Goldy, J., Hawrylycz, M., Haydock, A., Humbert, R., James, K. D., Johnson, B. E., Johnson, E. M., Frum, T. T., Rosenzweig, E. R., Karnani, N., Lee, K., Lefebvre, G. C., Navas, P. A., Neri, F., Parker, S. C. J., Sabo, P. J., Sandstrom, R., Shafer, A., Vetrie, D., Weaver, M., Wilcox, S., Yu1, M., Collins, F. S., Dekker, J., Lieb, J. D., Tullius, T. D., Crawford, G. E., Sunyaev, S., Noble, W. S., Dunham, I., Denoeud, F., Reymond, A., Kapranov, P., Rozowsky, J., Zheng, D., Castelo, R., Frankish, A., Harrow, J., Ghosh, S., Sandelin, A., Hofacker, I. L., Baertsch, R., Keefe, D., Dike, S., Cheng, J., Hirsch, H. A., Sekinger, E. A., Lagarde, J., Abril, J. F., Shahab, A., Flamm, C., Fried, C., Hackerm|[uuml]|ller, J., Hertel, J., Lindemeyer, M., Missal, K., Tanzer, A., Washietl, S., Korbel, J., Emanuelsson, O., Pedersen, J. S., Holroyd, N., Taylor, R., Swarbreck, D., Matthews, N., Dickson, M. C., Thomas, D. J., Weirauch, M. T., Gilbert, J., Drenkow, J., Bell, I., Zhao, X., Srinivasan, K., Sung, W.-K., Ooi, H. S., Chiu, K. P., Foissac, S., Alioto, T., Brent, M., Pachter, L., Tress, M. L., Valencia, A., Choo, S. W., Choo, C. Y., Ucla, C., Manzano, C., Wyss, C., Cheung, E., Clark, T. G., Brown, J. B., Ganesh, M., Patel, S., Tammana, H., Chrast, J., Henrichsen, C. N., Kai, C., Kawai, J., Nagalakshmi, U., Wu, J., Lian, Z., Lian, J., Newburger, P., Zhang, X., Bickel, P., Mattick, J. S., Carninci, P., Hayashizaki, Y., Weissman, S., Hubbard, T., Myers, R. M., Rogers, J., Stadler, P. F., Lowe, T. M., Wei, C.-L., Ruan, Y., Struhl, K., Gerstein, M., Antonarakis, S. E., Fu, Y., Green, E. D., Kara|[ouml]|z, U., Siepel, A., Taylor, J., Liefer, L. A., Wetterstrand, K. A., Good, P. J., Feingold, E. A., Guyer, M. S., Cooper, G. M., Asimenos, G., Dewey, C. N., Hou, M., Nikolaev, S., Montoya-Burgos, J. I., L|[ouml]|ytynoja, A., Whelan, S., Pardi, F., Massingham, T., Huang, H., Zhang, N. R., Holmes, I., Mullikin, J. C., Ureta-Vidal, A., Paten, B., Seringhaus, M., Church, D., Rosenbloom, K., Kent, W. J., Stone, E. A., Batzoglou, S., Goldman, N., Hardison, R. C., Haussler, D., Miller, W., Sidow, A., Trinklein, N. D., Zhang, Z. D., Barrera, L., Stuart, R., King, D. C., Ameur, A., Enroth, S., Bieda, M. C., Kim, J., Bhinge, A. A., Jiang, N., Liu, J., Yao, F., Vega, V. B., Lee, C. W., Ng, P., Yang, A., Moqtaderi, Z., Zhu, Z., Xu, X., Squazzo, S., Oberley, M. J., Inman, D., Singer, M. A., Richmond, T. A., Munn, K. J., Rada-Iglesias, A., Wallerman, O., Komorowski, J., Fowler, J. C., Couttet, P., Bruce, A. W., Dovey, O. M., Ellis, P. D., Langford, C. F., Nix, D. A., Euskirchen, G., Hartman, S., Urban, A. E., Kraus, P., Calcar, S. V., Heintzman, N., Kim, T. H., Wang, K., Qu, C., Hon, G., Luna, R., Glass, C. K., Rosenfeld, M. G., Aldred, S. F., Cooper, S. J., Halees, A., Lin, J. M., Shulha, H. P., Zhang, X., Xu, M., Haidar, J. N. S., Yu, Y., Birney*, E., Iyer, V. R., Green, R. D., Wadelius, C., Farnham, P. J., Ren, B., Harte, R. A., Hinrichs, A. S., Trumbower, H., Clawson, H., Hillman-Jackson, J., Zweig, A. S., Smith, K., Thakkapallayil, A., Barber, G., Kuhn, R. M., Karolchik, D., Armengol, L., Bird, C. P., de Bakker, P. I. W., Kern, A. D., Lopez-Bigas, N., Martin, J. D., Stranger, B. E., Woodroffe, A., Davydov, E., Dimas, A., Eyras, E., Hallgr|[iacute]|msd|[oacute]|ttir, I. B., Huppert, J., Zody, M. C., Abecasis, G. R., Estivill, X., Bouffard, G. G., Guan, X., Hansen, N. F., Idol, J. R., Maduro, V. V., Maskeri, B., McDowell, J. C., Park, M., Thomas, P. J., Young, A. C., Blakesley, R. W., Muzny, D. M., Sodergren, E., Wheeler, D. A., Worley, K. C., Jiang, H., Weinstock, G. M., Gibbs, R. A., Graves, T., Fulton, R., Mardis, E. R., Wilson, R. K., Clamp, M., Cuff, J., Gnerre, S., Jaffe, D. B., Chang, J. L., Lindblad-Toh, K., Lander, E. S., Koriabine, M., Nefedov, M., Osoegawa, K., Yoshinaga, Y., Zhu, B., and de Jong, P. J. (2007). Identification and analysis of functional elements in 1% of the human genome by the ENCODE pilot project. </w:t>
      </w:r>
      <w:r>
        <w:rPr>
          <w:rStyle w:val="phvro8t-x-x-120"/>
          <w:rFonts w:cs="Times New Roman"/>
        </w:rPr>
        <w:t>Nature</w:t>
      </w:r>
      <w:r>
        <w:rPr>
          <w:rFonts w:cs="Times New Roman"/>
        </w:rPr>
        <w:t xml:space="preserve">, 447(7146):799_816. </w:t>
      </w:r>
    </w:p>
    <w:p w14:paraId="19272B16" w14:textId="77777777" w:rsidR="0060324F" w:rsidRDefault="00803168">
      <w:pPr>
        <w:pStyle w:val="bibitem"/>
        <w:divId w:val="1392803757"/>
        <w:rPr>
          <w:rFonts w:cs="Times New Roman"/>
        </w:rPr>
      </w:pPr>
      <w:r>
        <w:rPr>
          <w:rStyle w:val="bibsp"/>
          <w:rFonts w:cs="Times New Roman"/>
        </w:rPr>
        <w:t>   </w:t>
      </w:r>
      <w:r>
        <w:rPr>
          <w:rFonts w:cs="Times New Roman"/>
        </w:rPr>
        <w:t xml:space="preserve"> Blankenberg, D., Von Kuster, G., Coraor, N., Ananda, G., Lazarus, R., Mangan, M., Nekrutenko, A., and Taylor, J. (2010). Galaxy: a web-based genome analysis tool for experimentalists. </w:t>
      </w:r>
      <w:r>
        <w:rPr>
          <w:rStyle w:val="phvro8t-x-x-120"/>
          <w:rFonts w:cs="Times New Roman"/>
        </w:rPr>
        <w:t>Current protocols in molecular</w:t>
      </w:r>
      <w:r>
        <w:rPr>
          <w:rFonts w:cs="Times New Roman"/>
        </w:rPr>
        <w:t xml:space="preserve"> </w:t>
      </w:r>
      <w:r>
        <w:rPr>
          <w:rStyle w:val="phvro8t-x-x-120"/>
          <w:rFonts w:cs="Times New Roman"/>
        </w:rPr>
        <w:t>biology / edited by Frederick M. Ausubel ... [et al.]</w:t>
      </w:r>
      <w:r>
        <w:rPr>
          <w:rFonts w:cs="Times New Roman"/>
        </w:rPr>
        <w:t xml:space="preserve">, Chapter 19:Unit 19.10.1_21. </w:t>
      </w:r>
    </w:p>
    <w:p w14:paraId="0EAC9F4C" w14:textId="77777777" w:rsidR="0060324F" w:rsidRDefault="00803168">
      <w:pPr>
        <w:pStyle w:val="bibitem"/>
        <w:divId w:val="1392803757"/>
        <w:rPr>
          <w:rFonts w:cs="Times New Roman"/>
        </w:rPr>
      </w:pPr>
      <w:r>
        <w:rPr>
          <w:rStyle w:val="bibsp"/>
          <w:rFonts w:cs="Times New Roman"/>
        </w:rPr>
        <w:t>   </w:t>
      </w:r>
      <w:r>
        <w:rPr>
          <w:rFonts w:cs="Times New Roman"/>
        </w:rPr>
        <w:t xml:space="preserve"> Blencowe, B. J., Ahmad, S., and Lee, L. J. (2009). Current-generation high-throughput sequencing: deepening insights into mammalian transcriptomes. </w:t>
      </w:r>
      <w:r>
        <w:rPr>
          <w:rStyle w:val="phvro8t-x-x-120"/>
          <w:rFonts w:cs="Times New Roman"/>
        </w:rPr>
        <w:t>Genes &amp; development</w:t>
      </w:r>
      <w:r>
        <w:rPr>
          <w:rFonts w:cs="Times New Roman"/>
        </w:rPr>
        <w:t xml:space="preserve">, 23(12):1379_86. </w:t>
      </w:r>
    </w:p>
    <w:p w14:paraId="0F67D1D9" w14:textId="77777777" w:rsidR="0060324F" w:rsidRDefault="00803168">
      <w:pPr>
        <w:pStyle w:val="bibitem"/>
        <w:divId w:val="1392803757"/>
        <w:rPr>
          <w:rFonts w:cs="Times New Roman"/>
        </w:rPr>
      </w:pPr>
      <w:r>
        <w:rPr>
          <w:rStyle w:val="bibsp"/>
          <w:rFonts w:cs="Times New Roman"/>
        </w:rPr>
        <w:t>   </w:t>
      </w:r>
      <w:r>
        <w:rPr>
          <w:rFonts w:cs="Times New Roman"/>
        </w:rPr>
        <w:t xml:space="preserve"> Blower, M. D., Jambhekar, A., Schwarz, D. S., and Toombs, J. a. (2013). Combining different mRNA capture methods to analyze the transcriptome: analysis of the Xenopus laevis transcriptome. </w:t>
      </w:r>
      <w:r>
        <w:rPr>
          <w:rStyle w:val="phvro8t-x-x-120"/>
          <w:rFonts w:cs="Times New Roman"/>
        </w:rPr>
        <w:t>PloS one</w:t>
      </w:r>
      <w:r>
        <w:rPr>
          <w:rFonts w:cs="Times New Roman"/>
        </w:rPr>
        <w:t xml:space="preserve">, 8(10):e77700. </w:t>
      </w:r>
    </w:p>
    <w:p w14:paraId="1CEA1DE4" w14:textId="77777777" w:rsidR="0060324F" w:rsidRDefault="00803168">
      <w:pPr>
        <w:pStyle w:val="bibitem"/>
        <w:divId w:val="1392803757"/>
        <w:rPr>
          <w:rFonts w:cs="Times New Roman"/>
        </w:rPr>
      </w:pPr>
      <w:r>
        <w:rPr>
          <w:rStyle w:val="bibsp"/>
          <w:rFonts w:cs="Times New Roman"/>
        </w:rPr>
        <w:t>   </w:t>
      </w:r>
      <w:r>
        <w:rPr>
          <w:rFonts w:cs="Times New Roman"/>
        </w:rPr>
        <w:t xml:space="preserve"> Bolcun-Filas, E., Bannister, L. A., Barash, A., Schimenti, K. J., Hartford, S. A., Eppig, J. J., Handel, M. A., Shen, L., and Schimenti, J. C. (2011). A-MYB (MYBL1) transcription factor is a master regulator of male meiosis. </w:t>
      </w:r>
      <w:r>
        <w:rPr>
          <w:rStyle w:val="phvro8t-x-x-120"/>
          <w:rFonts w:cs="Times New Roman"/>
        </w:rPr>
        <w:t>Development</w:t>
      </w:r>
      <w:r>
        <w:rPr>
          <w:rFonts w:cs="Times New Roman"/>
        </w:rPr>
        <w:t xml:space="preserve">, 138(15):3319 _3330. </w:t>
      </w:r>
    </w:p>
    <w:p w14:paraId="5C89862C" w14:textId="77777777" w:rsidR="0060324F" w:rsidRDefault="00803168">
      <w:pPr>
        <w:pStyle w:val="bibitem"/>
        <w:divId w:val="1392803757"/>
        <w:rPr>
          <w:rFonts w:cs="Times New Roman"/>
        </w:rPr>
      </w:pPr>
      <w:r>
        <w:rPr>
          <w:rStyle w:val="bibsp"/>
          <w:rFonts w:cs="Times New Roman"/>
        </w:rPr>
        <w:t>   </w:t>
      </w:r>
      <w:r>
        <w:rPr>
          <w:rFonts w:cs="Times New Roman"/>
        </w:rPr>
        <w:t xml:space="preserve"> Boley, N., Stoiber, M. H., Booth, B. W., Wan, K. H., Hoskins, R. a., Bickel, P. J., Celniker, S. E., and Brown, J. B. (2014). Genome-guided transcript assembly by integrative analysis of RNA sequence data. </w:t>
      </w:r>
      <w:r>
        <w:rPr>
          <w:rStyle w:val="phvro8t-x-x-120"/>
          <w:rFonts w:cs="Times New Roman"/>
        </w:rPr>
        <w:t>Nature</w:t>
      </w:r>
      <w:r>
        <w:rPr>
          <w:rFonts w:cs="Times New Roman"/>
        </w:rPr>
        <w:t xml:space="preserve"> </w:t>
      </w:r>
      <w:r>
        <w:rPr>
          <w:rStyle w:val="phvro8t-x-x-120"/>
          <w:rFonts w:cs="Times New Roman"/>
        </w:rPr>
        <w:t>biotechnology</w:t>
      </w:r>
      <w:r>
        <w:rPr>
          <w:rFonts w:cs="Times New Roman"/>
        </w:rPr>
        <w:t xml:space="preserve">. </w:t>
      </w:r>
    </w:p>
    <w:p w14:paraId="22ED37BA" w14:textId="77777777" w:rsidR="0060324F" w:rsidRDefault="00803168">
      <w:pPr>
        <w:pStyle w:val="bibitem"/>
        <w:divId w:val="1392803757"/>
        <w:rPr>
          <w:rFonts w:cs="Times New Roman"/>
        </w:rPr>
      </w:pPr>
      <w:r>
        <w:rPr>
          <w:rStyle w:val="bibsp"/>
          <w:rFonts w:cs="Times New Roman"/>
        </w:rPr>
        <w:t>   </w:t>
      </w:r>
      <w:r>
        <w:rPr>
          <w:rFonts w:cs="Times New Roman"/>
        </w:rPr>
        <w:t xml:space="preserve"> Brennecke, J., Aravin, A. A., Stark, A., Dus, M., Kellis, M., Sachidanandam, R., and Hannon, G. J. (2007). Discrete small RNA-generating loci as master regulators of transposon activity in Drosophila. </w:t>
      </w:r>
      <w:r>
        <w:rPr>
          <w:rStyle w:val="phvro8t-x-x-120"/>
          <w:rFonts w:cs="Times New Roman"/>
        </w:rPr>
        <w:t>Cell</w:t>
      </w:r>
      <w:r>
        <w:rPr>
          <w:rFonts w:cs="Times New Roman"/>
        </w:rPr>
        <w:t xml:space="preserve">, 128(6):1089_1103. </w:t>
      </w:r>
    </w:p>
    <w:p w14:paraId="017FAA13" w14:textId="77777777" w:rsidR="0060324F" w:rsidRDefault="00803168">
      <w:pPr>
        <w:pStyle w:val="bibitem"/>
        <w:divId w:val="1392803757"/>
        <w:rPr>
          <w:rFonts w:cs="Times New Roman"/>
        </w:rPr>
      </w:pPr>
      <w:r>
        <w:rPr>
          <w:rStyle w:val="bibsp"/>
          <w:rFonts w:cs="Times New Roman"/>
        </w:rPr>
        <w:t>   </w:t>
      </w:r>
      <w:r>
        <w:rPr>
          <w:rFonts w:cs="Times New Roman"/>
        </w:rPr>
        <w:t xml:space="preserve"> Brennecke, J. and Malone, C. (2008). An Epigenetic Role for Maternally Inherited piRNAs in Transposon Silencing. </w:t>
      </w:r>
      <w:r>
        <w:rPr>
          <w:rStyle w:val="phvro8t-x-x-120"/>
          <w:rFonts w:cs="Times New Roman"/>
        </w:rPr>
        <w:t>Science (New York, _</w:t>
      </w:r>
      <w:r>
        <w:rPr>
          <w:rFonts w:cs="Times New Roman"/>
        </w:rPr>
        <w:t xml:space="preserve">, 322(November):1387_1392. </w:t>
      </w:r>
    </w:p>
    <w:p w14:paraId="19AC43AA" w14:textId="77777777" w:rsidR="0060324F" w:rsidRDefault="00803168">
      <w:pPr>
        <w:pStyle w:val="bibitem"/>
        <w:divId w:val="1392803757"/>
        <w:rPr>
          <w:rFonts w:cs="Times New Roman"/>
        </w:rPr>
      </w:pPr>
      <w:r>
        <w:rPr>
          <w:rStyle w:val="bibsp"/>
          <w:rFonts w:cs="Times New Roman"/>
        </w:rPr>
        <w:t>   </w:t>
      </w:r>
      <w:r>
        <w:rPr>
          <w:rFonts w:cs="Times New Roman"/>
        </w:rPr>
        <w:t xml:space="preserve"> Brenner, S., Johnson, M., Bridgham, J., Golda, G., Lloyd, D. H., Johnson, D., Luo, S., McCurdy, S., Foy, M., Ewan, M., Roth, R., George, D., Eletr, S., Albrecht, G., Vermaas, E., Williams, S. R., Moon, K., Burcham, T., Pallas, M., DuBridge, R. B., Kirchner, J., Fearon, K., Mao, J., and Corcoran, K. (2000). Gene expression analysis by massively parallel signature sequencing (MPSS) on microbead arrays. </w:t>
      </w:r>
      <w:r>
        <w:rPr>
          <w:rStyle w:val="phvro8t-x-x-120"/>
          <w:rFonts w:cs="Times New Roman"/>
        </w:rPr>
        <w:t>Nature biotechnology</w:t>
      </w:r>
      <w:r>
        <w:rPr>
          <w:rFonts w:cs="Times New Roman"/>
        </w:rPr>
        <w:t xml:space="preserve">, 18(6):630_4. </w:t>
      </w:r>
    </w:p>
    <w:p w14:paraId="00ACA369" w14:textId="77777777" w:rsidR="0060324F" w:rsidRDefault="00803168">
      <w:pPr>
        <w:pStyle w:val="bibitem"/>
        <w:divId w:val="1392803757"/>
        <w:rPr>
          <w:rFonts w:cs="Times New Roman"/>
        </w:rPr>
      </w:pPr>
      <w:r>
        <w:rPr>
          <w:rStyle w:val="bibsp"/>
          <w:rFonts w:cs="Times New Roman"/>
        </w:rPr>
        <w:t>   </w:t>
      </w:r>
      <w:r>
        <w:rPr>
          <w:rFonts w:cs="Times New Roman"/>
        </w:rPr>
        <w:t xml:space="preserve"> Brown, J. B., Boley, N., Eisman, R., May, G. E., Stoiber, M. H., Duff, M. O., Booth, B. W., Wen, J., Park, S., Suzuki, A. M., Wan, K. H., Yu, C., Zhang, D., Carlson, J. W., Cherbas, L., Eads, B. D., Miller, D., Mockaitis, K., Roberts, J., Davis, C. a., Frise, E., Hammonds, A. S., Olson, S., Shenker, S., Sturgill, D., Samsonova, A. a., Weiszmann, R., Robinson, G., Hernandez, J., Andrews, J., Bickel, P. J., Carninci, P., Cherbas, P., Gingeras, T. R., Hoskins, R. a., Kaufman, T. C., Lai, E. C., Oliver, B., Perrimon, N., Graveley, B. R., and Celniker, S. E. (2014). Diversity and dynamics of the Drosophila transcriptome. </w:t>
      </w:r>
      <w:r>
        <w:rPr>
          <w:rStyle w:val="phvro8t-x-x-120"/>
          <w:rFonts w:cs="Times New Roman"/>
        </w:rPr>
        <w:t>Nature</w:t>
      </w:r>
      <w:r>
        <w:rPr>
          <w:rFonts w:cs="Times New Roman"/>
        </w:rPr>
        <w:t xml:space="preserve">, pages 1_7. </w:t>
      </w:r>
    </w:p>
    <w:p w14:paraId="7A05992B" w14:textId="77777777" w:rsidR="0060324F" w:rsidRDefault="00803168">
      <w:pPr>
        <w:pStyle w:val="bibitem"/>
        <w:divId w:val="1392803757"/>
        <w:rPr>
          <w:rFonts w:cs="Times New Roman"/>
        </w:rPr>
      </w:pPr>
      <w:r>
        <w:rPr>
          <w:rStyle w:val="bibsp"/>
          <w:rFonts w:cs="Times New Roman"/>
        </w:rPr>
        <w:t>   </w:t>
      </w:r>
      <w:r>
        <w:rPr>
          <w:rFonts w:cs="Times New Roman"/>
        </w:rPr>
        <w:t xml:space="preserve"> Brown, S. J., Stoilov, P., and Xing, Y. (2012). Chromatin and epigenetic regulation of pre-mRNA processing. </w:t>
      </w:r>
      <w:r>
        <w:rPr>
          <w:rStyle w:val="phvro8t-x-x-120"/>
          <w:rFonts w:cs="Times New Roman"/>
        </w:rPr>
        <w:t>Human molecular genetics</w:t>
      </w:r>
      <w:r>
        <w:rPr>
          <w:rFonts w:cs="Times New Roman"/>
        </w:rPr>
        <w:t xml:space="preserve">, 21(R1):R90_6. </w:t>
      </w:r>
    </w:p>
    <w:p w14:paraId="43D1FAA6" w14:textId="77777777" w:rsidR="0060324F" w:rsidRDefault="00803168">
      <w:pPr>
        <w:pStyle w:val="bibitem"/>
        <w:divId w:val="1392803757"/>
        <w:rPr>
          <w:rFonts w:cs="Times New Roman"/>
        </w:rPr>
      </w:pPr>
      <w:r>
        <w:rPr>
          <w:rStyle w:val="bibsp"/>
          <w:rFonts w:cs="Times New Roman"/>
        </w:rPr>
        <w:t>   </w:t>
      </w:r>
      <w:r>
        <w:rPr>
          <w:rFonts w:cs="Times New Roman"/>
        </w:rPr>
        <w:t xml:space="preserve"> Bullard, D. and Bowater, R. (2006). Direct comparison of nick-joining activity of the nucleic acid ligases from bacteriophage T4. </w:t>
      </w:r>
      <w:r>
        <w:rPr>
          <w:rStyle w:val="phvro8t-x-x-120"/>
          <w:rFonts w:cs="Times New Roman"/>
        </w:rPr>
        <w:t>Biochemical Journal</w:t>
      </w:r>
      <w:r>
        <w:rPr>
          <w:rFonts w:cs="Times New Roman"/>
        </w:rPr>
        <w:t xml:space="preserve">, 398(Pt 1):135_144. </w:t>
      </w:r>
    </w:p>
    <w:p w14:paraId="69898ED7" w14:textId="77777777" w:rsidR="0060324F" w:rsidRDefault="00803168">
      <w:pPr>
        <w:pStyle w:val="bibitem"/>
        <w:divId w:val="1392803757"/>
        <w:rPr>
          <w:rFonts w:cs="Times New Roman"/>
        </w:rPr>
      </w:pPr>
      <w:r>
        <w:rPr>
          <w:rStyle w:val="bibsp"/>
          <w:rFonts w:cs="Times New Roman"/>
        </w:rPr>
        <w:t>   </w:t>
      </w:r>
      <w:r>
        <w:rPr>
          <w:rFonts w:cs="Times New Roman"/>
        </w:rPr>
        <w:t xml:space="preserve"> Burnette, J. M., Miyamoto-Sato, E., Schaub, M. a., Conklin, J., and Lopez, a. J. (2005). Subdivision of large introns in Drosophila by recursive splicing at nonexonic elements. </w:t>
      </w:r>
      <w:r>
        <w:rPr>
          <w:rStyle w:val="phvro8t-x-x-120"/>
          <w:rFonts w:cs="Times New Roman"/>
        </w:rPr>
        <w:t>Genetics</w:t>
      </w:r>
      <w:r>
        <w:rPr>
          <w:rFonts w:cs="Times New Roman"/>
        </w:rPr>
        <w:t xml:space="preserve">, 170(2):661_74. </w:t>
      </w:r>
    </w:p>
    <w:p w14:paraId="5D39B475" w14:textId="77777777" w:rsidR="0060324F" w:rsidRDefault="00803168">
      <w:pPr>
        <w:pStyle w:val="bibitem"/>
        <w:divId w:val="1392803757"/>
        <w:rPr>
          <w:rFonts w:cs="Times New Roman"/>
        </w:rPr>
      </w:pPr>
      <w:r>
        <w:rPr>
          <w:rStyle w:val="bibsp"/>
          <w:rFonts w:cs="Times New Roman"/>
        </w:rPr>
        <w:t>   </w:t>
      </w:r>
      <w:r>
        <w:rPr>
          <w:rFonts w:cs="Times New Roman"/>
        </w:rPr>
        <w:t xml:space="preserve"> Burnside, J., Ouyang, M., Anderson, A., Bernberg, E., Lu, C., Meyers, B. C., Green, P. J., Markis, M., Isaacs, G., Huang, E., and Morgan, R. W. (2008). Deep sequencing of chicken microRNAs. </w:t>
      </w:r>
      <w:r>
        <w:rPr>
          <w:rStyle w:val="phvro8t-x-x-120"/>
          <w:rFonts w:cs="Times New Roman"/>
        </w:rPr>
        <w:t>BMC genomics</w:t>
      </w:r>
      <w:r>
        <w:rPr>
          <w:rFonts w:cs="Times New Roman"/>
        </w:rPr>
        <w:t xml:space="preserve">, 9:185. </w:t>
      </w:r>
    </w:p>
    <w:p w14:paraId="09CCCAFE" w14:textId="77777777" w:rsidR="0060324F" w:rsidRDefault="00803168">
      <w:pPr>
        <w:pStyle w:val="bibitem"/>
        <w:divId w:val="1392803757"/>
        <w:rPr>
          <w:rFonts w:cs="Times New Roman"/>
        </w:rPr>
      </w:pPr>
      <w:r>
        <w:rPr>
          <w:rStyle w:val="bibsp"/>
          <w:rFonts w:cs="Times New Roman"/>
        </w:rPr>
        <w:t>   </w:t>
      </w:r>
      <w:r>
        <w:rPr>
          <w:rFonts w:cs="Times New Roman"/>
        </w:rPr>
        <w:t xml:space="preserve"> Calarco, J. A., Saltzman, A. L., Ip, J. Y., and Blencowe, B. J. (2007a). Technologies for the global discovery and analysis of alternative splicing. In </w:t>
      </w:r>
      <w:r>
        <w:rPr>
          <w:rStyle w:val="phvro8t-x-x-120"/>
          <w:rFonts w:cs="Times New Roman"/>
        </w:rPr>
        <w:t>Advances in Experimental Medicine and Biology</w:t>
      </w:r>
      <w:r>
        <w:rPr>
          <w:rFonts w:cs="Times New Roman"/>
        </w:rPr>
        <w:t xml:space="preserve">, volume 623, pages 64_84. </w:t>
      </w:r>
    </w:p>
    <w:p w14:paraId="109427A0" w14:textId="77777777" w:rsidR="0060324F" w:rsidRDefault="00803168">
      <w:pPr>
        <w:pStyle w:val="bibitem"/>
        <w:divId w:val="1392803757"/>
        <w:rPr>
          <w:rFonts w:cs="Times New Roman"/>
        </w:rPr>
      </w:pPr>
      <w:r>
        <w:rPr>
          <w:rStyle w:val="bibsp"/>
          <w:rFonts w:cs="Times New Roman"/>
        </w:rPr>
        <w:t>   </w:t>
      </w:r>
      <w:r>
        <w:rPr>
          <w:rFonts w:cs="Times New Roman"/>
        </w:rPr>
        <w:t xml:space="preserve"> Calarco, J. A., Xing, Y., C_ceres, M., Calarco, J. P., Xiao, X., Pan, Q., Lee, C., Preuss, T. M., and Blencowe, B. J. (2007b). Global analysis of alternative splicing differences between humans and chimpanzees. </w:t>
      </w:r>
      <w:r>
        <w:rPr>
          <w:rStyle w:val="phvro8t-x-x-120"/>
          <w:rFonts w:cs="Times New Roman"/>
        </w:rPr>
        <w:t>Genes &amp;</w:t>
      </w:r>
      <w:r>
        <w:rPr>
          <w:rFonts w:cs="Times New Roman"/>
        </w:rPr>
        <w:t xml:space="preserve"> </w:t>
      </w:r>
      <w:r>
        <w:rPr>
          <w:rStyle w:val="phvro8t-x-x-120"/>
          <w:rFonts w:cs="Times New Roman"/>
        </w:rPr>
        <w:t>Development</w:t>
      </w:r>
      <w:r>
        <w:rPr>
          <w:rFonts w:cs="Times New Roman"/>
        </w:rPr>
        <w:t xml:space="preserve">, 21(22):2963_75. </w:t>
      </w:r>
    </w:p>
    <w:p w14:paraId="1EC0E531" w14:textId="77777777" w:rsidR="0060324F" w:rsidRDefault="00803168">
      <w:pPr>
        <w:pStyle w:val="bibitem"/>
        <w:divId w:val="1392803757"/>
        <w:rPr>
          <w:rFonts w:cs="Times New Roman"/>
        </w:rPr>
      </w:pPr>
      <w:r>
        <w:rPr>
          <w:rStyle w:val="bibsp"/>
          <w:rFonts w:cs="Times New Roman"/>
        </w:rPr>
        <w:t>   </w:t>
      </w:r>
      <w:r>
        <w:rPr>
          <w:rFonts w:cs="Times New Roman"/>
        </w:rPr>
        <w:t xml:space="preserve"> Carmell, M. A., Girard, A., van de Kant, H. J., Bourc_his, D., Bestor, T. H., de Rooij, D. G., and Hannon, G. J. (2007). MIWI2 Is Essential for Spermatogenesis and Repression of Transposons in the Mouse Male Germline. </w:t>
      </w:r>
      <w:r>
        <w:rPr>
          <w:rStyle w:val="phvro8t-x-x-120"/>
          <w:rFonts w:cs="Times New Roman"/>
        </w:rPr>
        <w:t>Developmental Cell</w:t>
      </w:r>
      <w:r>
        <w:rPr>
          <w:rFonts w:cs="Times New Roman"/>
        </w:rPr>
        <w:t xml:space="preserve">, 12(4):503_514. </w:t>
      </w:r>
    </w:p>
    <w:p w14:paraId="692547E3" w14:textId="77777777" w:rsidR="0060324F" w:rsidRDefault="00803168">
      <w:pPr>
        <w:pStyle w:val="bibitem"/>
        <w:divId w:val="1392803757"/>
        <w:rPr>
          <w:rFonts w:cs="Times New Roman"/>
        </w:rPr>
      </w:pPr>
      <w:r>
        <w:rPr>
          <w:rStyle w:val="bibsp"/>
          <w:rFonts w:cs="Times New Roman"/>
        </w:rPr>
        <w:t>   </w:t>
      </w:r>
      <w:r>
        <w:rPr>
          <w:rFonts w:cs="Times New Roman"/>
        </w:rPr>
        <w:t xml:space="preserve"> Celotto, a. M. and Graveley, B. R. (2001). Alternative splicing of the Drosophila Dscam pre-mRNA is both temporally and spatially regulated. </w:t>
      </w:r>
      <w:r>
        <w:rPr>
          <w:rStyle w:val="phvro8t-x-x-120"/>
          <w:rFonts w:cs="Times New Roman"/>
        </w:rPr>
        <w:t>Genetics</w:t>
      </w:r>
      <w:r>
        <w:rPr>
          <w:rFonts w:cs="Times New Roman"/>
        </w:rPr>
        <w:t xml:space="preserve">, 159(2):599_608. </w:t>
      </w:r>
    </w:p>
    <w:p w14:paraId="5643CD6B" w14:textId="77777777" w:rsidR="0060324F" w:rsidRDefault="00803168">
      <w:pPr>
        <w:pStyle w:val="bibitem"/>
        <w:divId w:val="1392803757"/>
        <w:rPr>
          <w:rFonts w:cs="Times New Roman"/>
        </w:rPr>
      </w:pPr>
      <w:r>
        <w:rPr>
          <w:rStyle w:val="bibsp"/>
          <w:rFonts w:cs="Times New Roman"/>
        </w:rPr>
        <w:t>   </w:t>
      </w:r>
      <w:r>
        <w:rPr>
          <w:rFonts w:cs="Times New Roman"/>
        </w:rPr>
        <w:t xml:space="preserve"> Cenik, E. S. and Zamore, P. D. (2011). Argonaute proteins. </w:t>
      </w:r>
      <w:r>
        <w:rPr>
          <w:rStyle w:val="phvro8t-x-x-120"/>
          <w:rFonts w:cs="Times New Roman"/>
        </w:rPr>
        <w:t>Current biology</w:t>
      </w:r>
      <w:r>
        <w:rPr>
          <w:rFonts w:cs="Times New Roman"/>
        </w:rPr>
        <w:t xml:space="preserve"> </w:t>
      </w:r>
      <w:r>
        <w:rPr>
          <w:rStyle w:val="phvro8t-x-x-120"/>
          <w:rFonts w:cs="Times New Roman"/>
        </w:rPr>
        <w:t>: CB</w:t>
      </w:r>
      <w:r>
        <w:rPr>
          <w:rFonts w:cs="Times New Roman"/>
        </w:rPr>
        <w:t xml:space="preserve">, 21(12):R446_9. </w:t>
      </w:r>
    </w:p>
    <w:p w14:paraId="022C68AD" w14:textId="77777777" w:rsidR="0060324F" w:rsidRDefault="00803168">
      <w:pPr>
        <w:pStyle w:val="bibitem"/>
        <w:divId w:val="1392803757"/>
        <w:rPr>
          <w:rFonts w:cs="Times New Roman"/>
        </w:rPr>
      </w:pPr>
      <w:r>
        <w:rPr>
          <w:rStyle w:val="bibsp"/>
          <w:rFonts w:cs="Times New Roman"/>
        </w:rPr>
        <w:t>   </w:t>
      </w:r>
      <w:r>
        <w:rPr>
          <w:rFonts w:cs="Times New Roman"/>
        </w:rPr>
        <w:t xml:space="preserve"> Chang, H., Lim, J., Ha, M., and Kim, V. N. (2014a). TAIL-seq: Genome-wide Determination of Poly(A) Tail Length and 3_ End Modifications. </w:t>
      </w:r>
      <w:r>
        <w:rPr>
          <w:rStyle w:val="phvro8t-x-x-120"/>
          <w:rFonts w:cs="Times New Roman"/>
        </w:rPr>
        <w:t>Molecular cell</w:t>
      </w:r>
      <w:r>
        <w:rPr>
          <w:rFonts w:cs="Times New Roman"/>
        </w:rPr>
        <w:t xml:space="preserve">, 53(6):1044_52. </w:t>
      </w:r>
    </w:p>
    <w:p w14:paraId="7CB8706A" w14:textId="77777777" w:rsidR="0060324F" w:rsidRDefault="00803168">
      <w:pPr>
        <w:pStyle w:val="bibitem"/>
        <w:divId w:val="1392803757"/>
        <w:rPr>
          <w:rFonts w:cs="Times New Roman"/>
        </w:rPr>
      </w:pPr>
      <w:r>
        <w:rPr>
          <w:rStyle w:val="bibsp"/>
          <w:rFonts w:cs="Times New Roman"/>
        </w:rPr>
        <w:t>   </w:t>
      </w:r>
      <w:r>
        <w:rPr>
          <w:rFonts w:cs="Times New Roman"/>
        </w:rPr>
        <w:t xml:space="preserve"> Chang, Z., Wang, Z., and Li, G. (2014b). The Impacts of Read Length and Transcriptome Complexity for De Novo Assembly: A Simulation Study. </w:t>
      </w:r>
      <w:r>
        <w:rPr>
          <w:rStyle w:val="phvro8t-x-x-120"/>
          <w:rFonts w:cs="Times New Roman"/>
        </w:rPr>
        <w:t>PloS</w:t>
      </w:r>
      <w:r>
        <w:rPr>
          <w:rFonts w:cs="Times New Roman"/>
        </w:rPr>
        <w:t xml:space="preserve"> </w:t>
      </w:r>
      <w:r>
        <w:rPr>
          <w:rStyle w:val="phvro8t-x-x-120"/>
          <w:rFonts w:cs="Times New Roman"/>
        </w:rPr>
        <w:t>one</w:t>
      </w:r>
      <w:r>
        <w:rPr>
          <w:rFonts w:cs="Times New Roman"/>
        </w:rPr>
        <w:t xml:space="preserve">, 9(4):e94825. </w:t>
      </w:r>
    </w:p>
    <w:p w14:paraId="4ABD7BDC" w14:textId="77777777" w:rsidR="0060324F" w:rsidRDefault="00803168">
      <w:pPr>
        <w:pStyle w:val="bibitem"/>
        <w:divId w:val="1392803757"/>
        <w:rPr>
          <w:rFonts w:cs="Times New Roman"/>
        </w:rPr>
      </w:pPr>
      <w:r>
        <w:rPr>
          <w:rStyle w:val="bibsp"/>
          <w:rFonts w:cs="Times New Roman"/>
        </w:rPr>
        <w:t>   </w:t>
      </w:r>
      <w:r>
        <w:rPr>
          <w:rFonts w:cs="Times New Roman"/>
        </w:rPr>
        <w:t xml:space="preserve"> Chauhan, A. K., Iaconcig, A., Baralle, F. E., and Muro, A. F. (2004). Alternative splicing of fibronectin: a mouse model demonstrates the identity of in vitro and in vivo systems and the processing autonomy of regulated exons in adult mice. </w:t>
      </w:r>
      <w:r>
        <w:rPr>
          <w:rStyle w:val="phvro8t-x-x-120"/>
          <w:rFonts w:cs="Times New Roman"/>
        </w:rPr>
        <w:t>Gene</w:t>
      </w:r>
      <w:r>
        <w:rPr>
          <w:rFonts w:cs="Times New Roman"/>
        </w:rPr>
        <w:t xml:space="preserve">, 324:55_63. </w:t>
      </w:r>
    </w:p>
    <w:p w14:paraId="6245804F" w14:textId="77777777" w:rsidR="0060324F" w:rsidRDefault="00803168">
      <w:pPr>
        <w:pStyle w:val="bibitem"/>
        <w:divId w:val="1392803757"/>
        <w:rPr>
          <w:rFonts w:cs="Times New Roman"/>
        </w:rPr>
      </w:pPr>
      <w:r>
        <w:rPr>
          <w:rStyle w:val="bibsp"/>
          <w:rFonts w:cs="Times New Roman"/>
        </w:rPr>
        <w:t>   </w:t>
      </w:r>
      <w:r>
        <w:rPr>
          <w:rFonts w:cs="Times New Roman"/>
        </w:rPr>
        <w:t xml:space="preserve"> Chauleau, M. and Shuman, S. (2013). Kinetic mechanism of nick sealing by T4 RNA ligase 2 and effects of 3_-OH base mispairs and damaged base lesions. </w:t>
      </w:r>
      <w:r>
        <w:rPr>
          <w:rStyle w:val="phvro8t-x-x-120"/>
          <w:rFonts w:cs="Times New Roman"/>
        </w:rPr>
        <w:t>RNA (New York, N.Y.)</w:t>
      </w:r>
      <w:r>
        <w:rPr>
          <w:rFonts w:cs="Times New Roman"/>
        </w:rPr>
        <w:t xml:space="preserve">, 19(12):1840_1847. </w:t>
      </w:r>
    </w:p>
    <w:p w14:paraId="1F584B4A" w14:textId="77777777" w:rsidR="0060324F" w:rsidRDefault="00803168">
      <w:pPr>
        <w:pStyle w:val="bibitem"/>
        <w:divId w:val="1392803757"/>
        <w:rPr>
          <w:rFonts w:cs="Times New Roman"/>
        </w:rPr>
      </w:pPr>
      <w:r>
        <w:rPr>
          <w:rStyle w:val="bibsp"/>
          <w:rFonts w:cs="Times New Roman"/>
        </w:rPr>
        <w:t>   </w:t>
      </w:r>
      <w:r>
        <w:rPr>
          <w:rFonts w:cs="Times New Roman"/>
        </w:rPr>
        <w:t xml:space="preserve"> Chen, C., Jin, J., James, D. A., Adams-cioaba, M. A., Gyoon, J., Guo, Y., Tenaglia, E., Xu, C., Gish, G., Min, J., and Pawson, T. (2009). Mouse Piwi interactome identifies binding mechanism of Tdrkh Tudor domain to arginine methylated Miwi. </w:t>
      </w:r>
      <w:r>
        <w:rPr>
          <w:rStyle w:val="phvro8t-x-x-120"/>
          <w:rFonts w:cs="Times New Roman"/>
        </w:rPr>
        <w:t>Proceedings of the National Academy of Sciences</w:t>
      </w:r>
      <w:r>
        <w:rPr>
          <w:rFonts w:cs="Times New Roman"/>
        </w:rPr>
        <w:t xml:space="preserve">, 106(48):20336_20341. </w:t>
      </w:r>
    </w:p>
    <w:p w14:paraId="194D21A3" w14:textId="77777777" w:rsidR="0060324F" w:rsidRDefault="00803168">
      <w:pPr>
        <w:pStyle w:val="bibitem"/>
        <w:divId w:val="1392803757"/>
        <w:rPr>
          <w:rFonts w:cs="Times New Roman"/>
        </w:rPr>
      </w:pPr>
      <w:r>
        <w:rPr>
          <w:rStyle w:val="bibsp"/>
          <w:rFonts w:cs="Times New Roman"/>
        </w:rPr>
        <w:t>   </w:t>
      </w:r>
      <w:r>
        <w:rPr>
          <w:rFonts w:cs="Times New Roman"/>
        </w:rPr>
        <w:t xml:space="preserve"> Chen, C., Nott, T. J., Jin, J., and Pawson, T. (2011). Deciphering arginine methylation: Tudor tells the tale. </w:t>
      </w:r>
      <w:r>
        <w:rPr>
          <w:rStyle w:val="phvro8t-x-x-120"/>
          <w:rFonts w:cs="Times New Roman"/>
        </w:rPr>
        <w:t>Nature reviews. Molecular cell biology</w:t>
      </w:r>
      <w:r>
        <w:rPr>
          <w:rFonts w:cs="Times New Roman"/>
        </w:rPr>
        <w:t xml:space="preserve">, 12(10):629_42. </w:t>
      </w:r>
    </w:p>
    <w:p w14:paraId="3F103631" w14:textId="77777777" w:rsidR="0060324F" w:rsidRDefault="00803168">
      <w:pPr>
        <w:pStyle w:val="bibitem"/>
        <w:divId w:val="1392803757"/>
        <w:rPr>
          <w:rFonts w:cs="Times New Roman"/>
        </w:rPr>
      </w:pPr>
      <w:r>
        <w:rPr>
          <w:rStyle w:val="bibsp"/>
          <w:rFonts w:cs="Times New Roman"/>
        </w:rPr>
        <w:t>   </w:t>
      </w:r>
      <w:r>
        <w:rPr>
          <w:rFonts w:cs="Times New Roman"/>
        </w:rPr>
        <w:t xml:space="preserve"> Chen, X., Xu, H., Yuan, P., Fang, F., Huss, M., Vega, V. B., Wong, E., Orlov, Y. L., Zhang, W., Jiang, J., Loh, Y.-H., Yeo, H. C., Yeo, Z. X., Narang, V., Govindarajan, K. R., Leong, B., Shahab, A., Ruan, Y., Bourque, G., Sung, W.-K., Clarke, N. D., Wei, C.-L., and Ng, H.-H. (2008). Integration of external signaling pathways with the core transcriptional network in embryonic stem cells. </w:t>
      </w:r>
      <w:r>
        <w:rPr>
          <w:rStyle w:val="phvro8t-x-x-120"/>
          <w:rFonts w:cs="Times New Roman"/>
        </w:rPr>
        <w:t>Cell</w:t>
      </w:r>
      <w:r>
        <w:rPr>
          <w:rFonts w:cs="Times New Roman"/>
        </w:rPr>
        <w:t xml:space="preserve">, 133(6):1106_17. </w:t>
      </w:r>
    </w:p>
    <w:p w14:paraId="6BFBD6AE" w14:textId="77777777" w:rsidR="0060324F" w:rsidRDefault="00803168">
      <w:pPr>
        <w:pStyle w:val="bibitem"/>
        <w:divId w:val="1392803757"/>
        <w:rPr>
          <w:rFonts w:cs="Times New Roman"/>
        </w:rPr>
      </w:pPr>
      <w:r>
        <w:rPr>
          <w:rStyle w:val="bibsp"/>
          <w:rFonts w:cs="Times New Roman"/>
        </w:rPr>
        <w:t>   </w:t>
      </w:r>
      <w:r>
        <w:rPr>
          <w:rFonts w:cs="Times New Roman"/>
        </w:rPr>
        <w:t xml:space="preserve"> Chen, Z. and Duan, X. (2011). Ribosomal RNA depletion for massively parallel bacterial RNA-sequencing applications. </w:t>
      </w:r>
      <w:r>
        <w:rPr>
          <w:rStyle w:val="phvro8t-x-x-120"/>
          <w:rFonts w:cs="Times New Roman"/>
        </w:rPr>
        <w:t>Methods in molecular biology</w:t>
      </w:r>
      <w:r>
        <w:rPr>
          <w:rFonts w:cs="Times New Roman"/>
        </w:rPr>
        <w:t xml:space="preserve"> </w:t>
      </w:r>
      <w:r>
        <w:rPr>
          <w:rStyle w:val="phvro8t-x-x-120"/>
          <w:rFonts w:cs="Times New Roman"/>
        </w:rPr>
        <w:t>(Clifton, N.J.)</w:t>
      </w:r>
      <w:r>
        <w:rPr>
          <w:rFonts w:cs="Times New Roman"/>
        </w:rPr>
        <w:t xml:space="preserve">, 733:93_103. </w:t>
      </w:r>
    </w:p>
    <w:p w14:paraId="3767CC18" w14:textId="77777777" w:rsidR="0060324F" w:rsidRDefault="00803168">
      <w:pPr>
        <w:pStyle w:val="bibitem"/>
        <w:divId w:val="1392803757"/>
        <w:rPr>
          <w:rFonts w:cs="Times New Roman"/>
        </w:rPr>
      </w:pPr>
      <w:r>
        <w:rPr>
          <w:rStyle w:val="bibsp"/>
          <w:rFonts w:cs="Times New Roman"/>
        </w:rPr>
        <w:t>   </w:t>
      </w:r>
      <w:r>
        <w:rPr>
          <w:rFonts w:cs="Times New Roman"/>
        </w:rPr>
        <w:t xml:space="preserve"> Chodosh, L. a. (2001). UV crosslinking of proteins to nucleic acids. </w:t>
      </w:r>
      <w:r>
        <w:rPr>
          <w:rStyle w:val="phvro8t-x-x-120"/>
          <w:rFonts w:cs="Times New Roman"/>
        </w:rPr>
        <w:t>Current</w:t>
      </w:r>
      <w:r>
        <w:rPr>
          <w:rFonts w:cs="Times New Roman"/>
        </w:rPr>
        <w:t xml:space="preserve"> </w:t>
      </w:r>
      <w:r>
        <w:rPr>
          <w:rStyle w:val="phvro8t-x-x-120"/>
          <w:rFonts w:cs="Times New Roman"/>
        </w:rPr>
        <w:t>protocols in molecular biology</w:t>
      </w:r>
      <w:r>
        <w:rPr>
          <w:rFonts w:cs="Times New Roman"/>
        </w:rPr>
        <w:t xml:space="preserve">, Chapter 12:Unit 12.5. </w:t>
      </w:r>
    </w:p>
    <w:p w14:paraId="240D8A5D" w14:textId="77777777" w:rsidR="0060324F" w:rsidRDefault="00803168">
      <w:pPr>
        <w:pStyle w:val="bibitem"/>
        <w:divId w:val="1392803757"/>
        <w:rPr>
          <w:rFonts w:cs="Times New Roman"/>
        </w:rPr>
      </w:pPr>
      <w:r>
        <w:rPr>
          <w:rStyle w:val="bibsp"/>
          <w:rFonts w:cs="Times New Roman"/>
        </w:rPr>
        <w:t>   </w:t>
      </w:r>
      <w:r>
        <w:rPr>
          <w:rFonts w:cs="Times New Roman"/>
        </w:rPr>
        <w:t xml:space="preserve"> Chow, L. T., Gelinas, R. E., Broker, T. R., and Roberts, R. J. (1977). An amazing sequence arrangement at the 5_ ends of adenovirus 2 messenger RNA. </w:t>
      </w:r>
      <w:r>
        <w:rPr>
          <w:rStyle w:val="phvro8t-x-x-120"/>
          <w:rFonts w:cs="Times New Roman"/>
        </w:rPr>
        <w:t>Cell</w:t>
      </w:r>
      <w:r>
        <w:rPr>
          <w:rFonts w:cs="Times New Roman"/>
        </w:rPr>
        <w:t xml:space="preserve">, 12(1):1_8. </w:t>
      </w:r>
    </w:p>
    <w:p w14:paraId="3681DCDD" w14:textId="77777777" w:rsidR="0060324F" w:rsidRDefault="00803168">
      <w:pPr>
        <w:pStyle w:val="bibitem"/>
        <w:divId w:val="1392803757"/>
        <w:rPr>
          <w:rFonts w:cs="Times New Roman"/>
        </w:rPr>
      </w:pPr>
      <w:r>
        <w:rPr>
          <w:rStyle w:val="bibsp"/>
          <w:rFonts w:cs="Times New Roman"/>
        </w:rPr>
        <w:t>   </w:t>
      </w:r>
      <w:r>
        <w:rPr>
          <w:rFonts w:cs="Times New Roman"/>
        </w:rPr>
        <w:t xml:space="preserve"> Chu, C., Quinn, J., and Chang, H. Y. (2012). Chromatin isolation by RNA purification (ChIRP). </w:t>
      </w:r>
      <w:r>
        <w:rPr>
          <w:rStyle w:val="phvro8t-x-x-120"/>
          <w:rFonts w:cs="Times New Roman"/>
        </w:rPr>
        <w:t>Journal of visualized experiments : JoVE</w:t>
      </w:r>
      <w:r>
        <w:rPr>
          <w:rFonts w:cs="Times New Roman"/>
        </w:rPr>
        <w:t xml:space="preserve">, (61). </w:t>
      </w:r>
    </w:p>
    <w:p w14:paraId="2F02E447" w14:textId="77777777" w:rsidR="0060324F" w:rsidRDefault="00803168">
      <w:pPr>
        <w:pStyle w:val="bibitem"/>
        <w:divId w:val="1392803757"/>
        <w:rPr>
          <w:rFonts w:cs="Times New Roman"/>
        </w:rPr>
      </w:pPr>
      <w:r>
        <w:rPr>
          <w:rStyle w:val="bibsp"/>
          <w:rFonts w:cs="Times New Roman"/>
        </w:rPr>
        <w:t>   </w:t>
      </w:r>
      <w:r>
        <w:rPr>
          <w:rFonts w:cs="Times New Roman"/>
        </w:rPr>
        <w:t xml:space="preserve"> Chuma, S. and Hosokawa, M. (2006). Tdrd1/Mtr-1 ,a male tudor-related gene, is essential for male germ-cell differentiationand nuage/germinal grandule formation in mice. </w:t>
      </w:r>
      <w:r>
        <w:rPr>
          <w:rStyle w:val="phvro8t-x-x-120"/>
          <w:rFonts w:cs="Times New Roman"/>
        </w:rPr>
        <w:t>Proceedings of the _</w:t>
      </w:r>
      <w:r>
        <w:rPr>
          <w:rFonts w:cs="Times New Roman"/>
        </w:rPr>
        <w:t xml:space="preserve">, 103(43):1_6. </w:t>
      </w:r>
    </w:p>
    <w:p w14:paraId="1CFC310A" w14:textId="77777777" w:rsidR="0060324F" w:rsidRDefault="00803168">
      <w:pPr>
        <w:pStyle w:val="bibitem"/>
        <w:divId w:val="1392803757"/>
        <w:rPr>
          <w:rFonts w:cs="Times New Roman"/>
        </w:rPr>
      </w:pPr>
      <w:r>
        <w:rPr>
          <w:rStyle w:val="bibsp"/>
          <w:rFonts w:cs="Times New Roman"/>
        </w:rPr>
        <w:t>   </w:t>
      </w:r>
      <w:r>
        <w:rPr>
          <w:rFonts w:cs="Times New Roman"/>
        </w:rPr>
        <w:t xml:space="preserve"> Consortium, I. H. G. S. (2004). Finishing the euchromatic sequence of the human genome. </w:t>
      </w:r>
      <w:r>
        <w:rPr>
          <w:rStyle w:val="phvro8t-x-x-120"/>
          <w:rFonts w:cs="Times New Roman"/>
        </w:rPr>
        <w:t>Nature</w:t>
      </w:r>
      <w:r>
        <w:rPr>
          <w:rFonts w:cs="Times New Roman"/>
        </w:rPr>
        <w:t xml:space="preserve">, 50(2):162_8. </w:t>
      </w:r>
    </w:p>
    <w:p w14:paraId="11F21DC9" w14:textId="77777777" w:rsidR="0060324F" w:rsidRDefault="00803168">
      <w:pPr>
        <w:pStyle w:val="bibitem"/>
        <w:divId w:val="1392803757"/>
        <w:rPr>
          <w:rFonts w:cs="Times New Roman"/>
        </w:rPr>
      </w:pPr>
      <w:r>
        <w:rPr>
          <w:rStyle w:val="bibsp"/>
          <w:rFonts w:cs="Times New Roman"/>
        </w:rPr>
        <w:t>   </w:t>
      </w:r>
      <w:r>
        <w:rPr>
          <w:rFonts w:cs="Times New Roman"/>
        </w:rPr>
        <w:t xml:space="preserve"> Conze, T., Goransson, J., Razzaghian, H. R., Ericsson, O., Oberg, D., Akusjarvi, G., Landegren, U., and Nilsson, M. (2010). Single molecule analysis of combinatorial splicing. </w:t>
      </w:r>
      <w:r>
        <w:rPr>
          <w:rStyle w:val="phvro8t-x-x-120"/>
          <w:rFonts w:cs="Times New Roman"/>
        </w:rPr>
        <w:t>Nucl. Acids Res.</w:t>
      </w:r>
      <w:r>
        <w:rPr>
          <w:rFonts w:cs="Times New Roman"/>
        </w:rPr>
        <w:t xml:space="preserve">, page gkq581. </w:t>
      </w:r>
    </w:p>
    <w:p w14:paraId="106D50A2" w14:textId="77777777" w:rsidR="0060324F" w:rsidRDefault="00803168">
      <w:pPr>
        <w:pStyle w:val="bibitem"/>
        <w:divId w:val="1392803757"/>
        <w:rPr>
          <w:rFonts w:cs="Times New Roman"/>
        </w:rPr>
      </w:pPr>
      <w:r>
        <w:rPr>
          <w:rStyle w:val="bibsp"/>
          <w:rFonts w:cs="Times New Roman"/>
        </w:rPr>
        <w:t>   </w:t>
      </w:r>
      <w:r>
        <w:rPr>
          <w:rFonts w:cs="Times New Roman"/>
        </w:rPr>
        <w:t xml:space="preserve"> Conze, T., Shetye, A., Tanaka, Y., Gu, J., Larsson, C., G_ransson, J., Tavoosidana, G., S_derberg, O., Nilsson, M., and Landegren, U. (2009). Analysis of genes, transcripts, and proteins via DNA ligation. </w:t>
      </w:r>
      <w:r>
        <w:rPr>
          <w:rStyle w:val="phvro8t-x-x-120"/>
          <w:rFonts w:cs="Times New Roman"/>
        </w:rPr>
        <w:t>Annual review</w:t>
      </w:r>
      <w:r>
        <w:rPr>
          <w:rFonts w:cs="Times New Roman"/>
        </w:rPr>
        <w:t xml:space="preserve"> </w:t>
      </w:r>
      <w:r>
        <w:rPr>
          <w:rStyle w:val="phvro8t-x-x-120"/>
          <w:rFonts w:cs="Times New Roman"/>
        </w:rPr>
        <w:t>of analytical chemistry (Palo Alto, Calif.)</w:t>
      </w:r>
      <w:r>
        <w:rPr>
          <w:rFonts w:cs="Times New Roman"/>
        </w:rPr>
        <w:t xml:space="preserve">, 2:215_39. </w:t>
      </w:r>
    </w:p>
    <w:p w14:paraId="4CBB1B8F" w14:textId="77777777" w:rsidR="0060324F" w:rsidRDefault="00803168">
      <w:pPr>
        <w:pStyle w:val="bibitem"/>
        <w:divId w:val="1392803757"/>
        <w:rPr>
          <w:rFonts w:cs="Times New Roman"/>
        </w:rPr>
      </w:pPr>
      <w:r>
        <w:rPr>
          <w:rStyle w:val="bibsp"/>
          <w:rFonts w:cs="Times New Roman"/>
        </w:rPr>
        <w:t>   </w:t>
      </w:r>
      <w:r>
        <w:rPr>
          <w:rFonts w:cs="Times New Roman"/>
        </w:rPr>
        <w:t xml:space="preserve"> Cora, E., Pandey, R. R., Xiol, J., Taylor, J., Sachidanandam, R., Mccarthy, A. A., and Pillai, R. S. (2014). The MID-PIWI module of Piwi proteins specifies nucleotide- and strand-biases of piRNAs. </w:t>
      </w:r>
      <w:r>
        <w:rPr>
          <w:rStyle w:val="phvro8t-x-x-120"/>
          <w:rFonts w:cs="Times New Roman"/>
        </w:rPr>
        <w:t>RNA</w:t>
      </w:r>
      <w:r>
        <w:rPr>
          <w:rFonts w:cs="Times New Roman"/>
        </w:rPr>
        <w:t xml:space="preserve">, 2014. </w:t>
      </w:r>
    </w:p>
    <w:p w14:paraId="411D2C71" w14:textId="77777777" w:rsidR="0060324F" w:rsidRDefault="00803168">
      <w:pPr>
        <w:pStyle w:val="bibitem"/>
        <w:divId w:val="1392803757"/>
        <w:rPr>
          <w:rFonts w:cs="Times New Roman"/>
        </w:rPr>
      </w:pPr>
      <w:r>
        <w:rPr>
          <w:rStyle w:val="bibsp"/>
          <w:rFonts w:cs="Times New Roman"/>
        </w:rPr>
        <w:t>   </w:t>
      </w:r>
      <w:r>
        <w:rPr>
          <w:rFonts w:cs="Times New Roman"/>
        </w:rPr>
        <w:t xml:space="preserve"> Core, L. J., Waterfall, J. J., and Lis, J. T. (2008). Nascent RNA sequencing reveals widespread pausing and divergent initiation at human promoters. </w:t>
      </w:r>
      <w:r>
        <w:rPr>
          <w:rStyle w:val="phvro8t-x-x-120"/>
          <w:rFonts w:cs="Times New Roman"/>
        </w:rPr>
        <w:t>Science</w:t>
      </w:r>
      <w:r>
        <w:rPr>
          <w:rFonts w:cs="Times New Roman"/>
        </w:rPr>
        <w:t xml:space="preserve">, 322:1845_1848. </w:t>
      </w:r>
    </w:p>
    <w:p w14:paraId="173ECFAF" w14:textId="77777777" w:rsidR="0060324F" w:rsidRDefault="00803168">
      <w:pPr>
        <w:pStyle w:val="bibitem"/>
        <w:divId w:val="1392803757"/>
        <w:rPr>
          <w:rFonts w:cs="Times New Roman"/>
        </w:rPr>
      </w:pPr>
      <w:r>
        <w:rPr>
          <w:rStyle w:val="bibsp"/>
          <w:rFonts w:cs="Times New Roman"/>
        </w:rPr>
        <w:t>   </w:t>
      </w:r>
      <w:r>
        <w:rPr>
          <w:rFonts w:cs="Times New Roman"/>
        </w:rPr>
        <w:t xml:space="preserve"> Cox, D. N., Chao, A., and Lin, H. (2000). piwi encodes a nucleoplasmic factor whose activity modulates the number and division rate of germline stem cells. </w:t>
      </w:r>
      <w:r>
        <w:rPr>
          <w:rStyle w:val="phvro8t-x-x-120"/>
          <w:rFonts w:cs="Times New Roman"/>
        </w:rPr>
        <w:t>Development (Cambridge, England)</w:t>
      </w:r>
      <w:r>
        <w:rPr>
          <w:rFonts w:cs="Times New Roman"/>
        </w:rPr>
        <w:t xml:space="preserve">, 127(3):503_14. </w:t>
      </w:r>
    </w:p>
    <w:p w14:paraId="5FB21DE0" w14:textId="77777777" w:rsidR="0060324F" w:rsidRDefault="00803168">
      <w:pPr>
        <w:pStyle w:val="bibitem"/>
        <w:divId w:val="1392803757"/>
        <w:rPr>
          <w:rFonts w:cs="Times New Roman"/>
        </w:rPr>
      </w:pPr>
      <w:r>
        <w:rPr>
          <w:rStyle w:val="bibsp"/>
          <w:rFonts w:cs="Times New Roman"/>
        </w:rPr>
        <w:t>   </w:t>
      </w:r>
      <w:r>
        <w:rPr>
          <w:rFonts w:cs="Times New Roman"/>
        </w:rPr>
        <w:t xml:space="preserve"> Cramer, P., Pesce, C. G., Baralle, F. E., and Kornblihtt, A. R. (1997). Functional association between promoter structure and transcript alternative splicing. </w:t>
      </w:r>
      <w:r>
        <w:rPr>
          <w:rStyle w:val="phvro8t-x-x-120"/>
          <w:rFonts w:cs="Times New Roman"/>
        </w:rPr>
        <w:t>Proceedings of the National Academy of Sciences of the United</w:t>
      </w:r>
      <w:r>
        <w:rPr>
          <w:rFonts w:cs="Times New Roman"/>
        </w:rPr>
        <w:t xml:space="preserve"> </w:t>
      </w:r>
      <w:r>
        <w:rPr>
          <w:rStyle w:val="phvro8t-x-x-120"/>
          <w:rFonts w:cs="Times New Roman"/>
        </w:rPr>
        <w:t>States of America</w:t>
      </w:r>
      <w:r>
        <w:rPr>
          <w:rFonts w:cs="Times New Roman"/>
        </w:rPr>
        <w:t xml:space="preserve">, 94(21):11456_60. </w:t>
      </w:r>
    </w:p>
    <w:p w14:paraId="4F310825" w14:textId="77777777" w:rsidR="0060324F" w:rsidRDefault="00803168">
      <w:pPr>
        <w:pStyle w:val="bibitem"/>
        <w:divId w:val="1392803757"/>
        <w:rPr>
          <w:rFonts w:cs="Times New Roman"/>
        </w:rPr>
      </w:pPr>
      <w:r>
        <w:rPr>
          <w:rStyle w:val="bibsp"/>
          <w:rFonts w:cs="Times New Roman"/>
        </w:rPr>
        <w:t>   </w:t>
      </w:r>
      <w:r>
        <w:rPr>
          <w:rFonts w:cs="Times New Roman"/>
        </w:rPr>
        <w:t xml:space="preserve"> De Fazio, S., Bartonicek, N., Di Giacomo, M., Abreu-Goodger, C., Sankar, A., Funaya, C., Antony, C., Moreira, P. N., Enright, A. J., and O/_Carroll, D. (2011). The endonuclease activity of Mili fuels piRNA amplification that silences LINE1 elements. </w:t>
      </w:r>
      <w:r>
        <w:rPr>
          <w:rStyle w:val="phvro8t-x-x-120"/>
          <w:rFonts w:cs="Times New Roman"/>
        </w:rPr>
        <w:t>Nature</w:t>
      </w:r>
      <w:r>
        <w:rPr>
          <w:rFonts w:cs="Times New Roman"/>
        </w:rPr>
        <w:t xml:space="preserve">, advance on. </w:t>
      </w:r>
    </w:p>
    <w:p w14:paraId="27125141" w14:textId="77777777" w:rsidR="0060324F" w:rsidRDefault="00803168">
      <w:pPr>
        <w:pStyle w:val="bibitem"/>
        <w:divId w:val="1392803757"/>
        <w:rPr>
          <w:rFonts w:cs="Times New Roman"/>
        </w:rPr>
      </w:pPr>
      <w:r>
        <w:rPr>
          <w:rStyle w:val="bibsp"/>
          <w:rFonts w:cs="Times New Roman"/>
        </w:rPr>
        <w:t>   </w:t>
      </w:r>
      <w:r>
        <w:rPr>
          <w:rFonts w:cs="Times New Roman"/>
        </w:rPr>
        <w:t xml:space="preserve"> Deng, Q. Q.-l., Ishii, S., and Sarai, A. (1996). Binding site analysis of c-Myb : screening of potential binding sites by using the mutation matrix derived from systematic binding affinity measurements. </w:t>
      </w:r>
      <w:r>
        <w:rPr>
          <w:rStyle w:val="phvro8t-x-x-120"/>
          <w:rFonts w:cs="Times New Roman"/>
        </w:rPr>
        <w:t>Nucleic Acids Research</w:t>
      </w:r>
      <w:r>
        <w:rPr>
          <w:rFonts w:cs="Times New Roman"/>
        </w:rPr>
        <w:t xml:space="preserve">, 24(4):766_774. </w:t>
      </w:r>
    </w:p>
    <w:p w14:paraId="04C3EDFA" w14:textId="77777777" w:rsidR="0060324F" w:rsidRDefault="00803168">
      <w:pPr>
        <w:pStyle w:val="bibitem"/>
        <w:divId w:val="1392803757"/>
        <w:rPr>
          <w:rFonts w:cs="Times New Roman"/>
        </w:rPr>
      </w:pPr>
      <w:r>
        <w:rPr>
          <w:rStyle w:val="bibsp"/>
          <w:rFonts w:cs="Times New Roman"/>
        </w:rPr>
        <w:t>   </w:t>
      </w:r>
      <w:r>
        <w:rPr>
          <w:rFonts w:cs="Times New Roman"/>
        </w:rPr>
        <w:t xml:space="preserve"> Deng, W. and Lin, H. (2002). miwi, a Murine Homolog of piwi, Encodes a Cytoplasmic Protein Essential for Spermatogenesis. </w:t>
      </w:r>
      <w:r>
        <w:rPr>
          <w:rStyle w:val="phvro8t-x-x-120"/>
          <w:rFonts w:cs="Times New Roman"/>
        </w:rPr>
        <w:t>Developmental cell</w:t>
      </w:r>
      <w:r>
        <w:rPr>
          <w:rFonts w:cs="Times New Roman"/>
        </w:rPr>
        <w:t xml:space="preserve">, 2(6):819_830. </w:t>
      </w:r>
    </w:p>
    <w:p w14:paraId="6B8D4E9C" w14:textId="77777777" w:rsidR="0060324F" w:rsidRDefault="00803168">
      <w:pPr>
        <w:pStyle w:val="bibitem"/>
        <w:divId w:val="1392803757"/>
        <w:rPr>
          <w:rFonts w:cs="Times New Roman"/>
        </w:rPr>
      </w:pPr>
      <w:r>
        <w:rPr>
          <w:rStyle w:val="bibsp"/>
          <w:rFonts w:cs="Times New Roman"/>
        </w:rPr>
        <w:t>   </w:t>
      </w:r>
      <w:r>
        <w:rPr>
          <w:rFonts w:cs="Times New Roman"/>
        </w:rPr>
        <w:t xml:space="preserve"> Derrien, T., Johnson, R., Bussotti, G., Tanzer, A., Djebali, S., Tilgner, H., Guernec, G., Martin, D., Merkel, A., Knowles, D. G., Lagarde, J., Veeravalli, L., Ruan, X., Ruan, Y., Lassmann, T., Carninci, P., Brown, J. B., Lipovich, L., Gonzalez, J. M., Thomas, M., Davis, C. a., Shiekhattar, R., Gingeras, T. R., Hubbard, T. J., Notredame, C., Harrow, J., and Guig_, R. (2012). The GENCODE v7 catalog of human long noncoding RNAs: analysis of their gene structure, evolution, and expression. </w:t>
      </w:r>
      <w:r>
        <w:rPr>
          <w:rStyle w:val="phvro8t-x-x-120"/>
          <w:rFonts w:cs="Times New Roman"/>
        </w:rPr>
        <w:t>Genome research</w:t>
      </w:r>
      <w:r>
        <w:rPr>
          <w:rFonts w:cs="Times New Roman"/>
        </w:rPr>
        <w:t xml:space="preserve">, 22(9):1775_89. </w:t>
      </w:r>
    </w:p>
    <w:p w14:paraId="270D98C1" w14:textId="77777777" w:rsidR="0060324F" w:rsidRDefault="00803168">
      <w:pPr>
        <w:pStyle w:val="bibitem"/>
        <w:divId w:val="1392803757"/>
        <w:rPr>
          <w:rFonts w:cs="Times New Roman"/>
        </w:rPr>
      </w:pPr>
      <w:r>
        <w:rPr>
          <w:rStyle w:val="bibsp"/>
          <w:rFonts w:cs="Times New Roman"/>
        </w:rPr>
        <w:t>   </w:t>
      </w:r>
      <w:r>
        <w:rPr>
          <w:rFonts w:cs="Times New Roman"/>
        </w:rPr>
        <w:t xml:space="preserve"> Di Giacomo, M., Comazzetto, S., Saini, H., De Fazio, S., Carrieri, C., Morgan, M., Vasiliauskaite, L., Benes, V., Enright, A. J., and O_Carroll, D. (2013). Multiple epigenetic mechanisms and the piRNA pathway enforce LINE1 silencing during adult spermatogenesis. </w:t>
      </w:r>
      <w:r>
        <w:rPr>
          <w:rStyle w:val="phvro8t-x-x-120"/>
          <w:rFonts w:cs="Times New Roman"/>
        </w:rPr>
        <w:t>Molecular cell</w:t>
      </w:r>
      <w:r>
        <w:rPr>
          <w:rFonts w:cs="Times New Roman"/>
        </w:rPr>
        <w:t xml:space="preserve">, 50(4):601_8. </w:t>
      </w:r>
    </w:p>
    <w:p w14:paraId="4FA9F51C" w14:textId="77777777" w:rsidR="0060324F" w:rsidRDefault="00803168">
      <w:pPr>
        <w:pStyle w:val="bibitem"/>
        <w:divId w:val="1392803757"/>
        <w:rPr>
          <w:rFonts w:cs="Times New Roman"/>
        </w:rPr>
      </w:pPr>
      <w:r>
        <w:rPr>
          <w:rStyle w:val="bibsp"/>
          <w:rFonts w:cs="Times New Roman"/>
        </w:rPr>
        <w:t>   </w:t>
      </w:r>
      <w:r>
        <w:rPr>
          <w:rFonts w:cs="Times New Roman"/>
        </w:rPr>
        <w:t xml:space="preserve"> Djebali, S., Davis, C. a., Merkel, A., Dobin, A., Lassmann, T., Mortazavi, A., Tanzer, A., Lagarde, J., Lin, W., Schlesinger, F., Xue, C., Marinov, G. K., Khatun, J., Williams, B. a., Zaleski, C., Rozowsky, J., R_der, M., Kokocinski, F., Abdelhamid, R. F., Alioto, T., Antoshechkin, I., Baer, M. T., Bar, N. S., Batut, P., Bell, K., Bell, I., Chakrabortty, S., Chen, X., Chrast, J., Curado, J., Derrien, T., Drenkow, J., Dumais, E., Dumais, J., Duttagupta, R., Falconnet, E., Fastuca, M., Fejes-Toth, K., Ferreira, P., Foissac, S., Fullwood, M. J., Gao, H., Gonzalez, D., Gordon, A., Gunawardena, H., Howald, C., Jha, S., Johnson, R., Kapranov, P., King, B., Kingswood, C., Luo, O. J., Park, E., Persaud, K., Preall, J. B., Ribeca, P., Risk, B., Robyr, D., Sammeth, M., Schaffer, L., See, L.-H., Shahab, A., Skancke, J., Suzuki, A. M., Takahashi, H., Tilgner, H., Trout, D., Walters, N., Wang, H., Wrobel, J., Yu, Y., Ruan, X., Hayashizaki, Y., Harrow, J., Gerstein, M., Hubbard, T., Reymond, A., Antonarakis, S. E., Hannon, G., Giddings, M. C., Ruan, Y., Wold, B., Carninci, P., Guig_, R., and Gingeras, T. R. (2012). Landscape of transcription in human cells. </w:t>
      </w:r>
      <w:r>
        <w:rPr>
          <w:rStyle w:val="phvro8t-x-x-120"/>
          <w:rFonts w:cs="Times New Roman"/>
        </w:rPr>
        <w:t>Nature</w:t>
      </w:r>
      <w:r>
        <w:rPr>
          <w:rFonts w:cs="Times New Roman"/>
        </w:rPr>
        <w:t xml:space="preserve">, 489(7414):101_8. </w:t>
      </w:r>
    </w:p>
    <w:p w14:paraId="462D1A93" w14:textId="77777777" w:rsidR="0060324F" w:rsidRDefault="00803168">
      <w:pPr>
        <w:pStyle w:val="bibitem"/>
        <w:divId w:val="1392803757"/>
        <w:rPr>
          <w:rFonts w:cs="Times New Roman"/>
        </w:rPr>
      </w:pPr>
      <w:r>
        <w:rPr>
          <w:rStyle w:val="bibsp"/>
          <w:rFonts w:cs="Times New Roman"/>
        </w:rPr>
        <w:t>   </w:t>
      </w:r>
      <w:r>
        <w:rPr>
          <w:rFonts w:cs="Times New Roman"/>
        </w:rPr>
        <w:t xml:space="preserve"> Djebali, S., Kapranov, P., Foissac, S., Lagarde, J., Reymond, A., Ucla, C., Wyss, C., Drenkow, J., Dumais, E., Murray, R. R., Lin, C., Szeto, D., Denoeud, F., Calvo, M., Frankish, A., Harrow, J., Makrythanasis, P., Vidal, M., Salehi-Ashtiani, K., Antonarakis, S. E., Gingeras, T. R., and Guigo, R. (2008). Efficient targeted transcript discovery via array-based normalization of RACE libraries. </w:t>
      </w:r>
      <w:r>
        <w:rPr>
          <w:rStyle w:val="phvro8t-x-x-120"/>
          <w:rFonts w:cs="Times New Roman"/>
        </w:rPr>
        <w:t>Nat Meth</w:t>
      </w:r>
      <w:r>
        <w:rPr>
          <w:rFonts w:cs="Times New Roman"/>
        </w:rPr>
        <w:t xml:space="preserve">, 5(7):629_635. </w:t>
      </w:r>
    </w:p>
    <w:p w14:paraId="4B61465A" w14:textId="77777777" w:rsidR="0060324F" w:rsidRDefault="00803168">
      <w:pPr>
        <w:pStyle w:val="bibitem"/>
        <w:divId w:val="1392803757"/>
        <w:rPr>
          <w:rFonts w:cs="Times New Roman"/>
        </w:rPr>
      </w:pPr>
      <w:r>
        <w:rPr>
          <w:rStyle w:val="bibsp"/>
          <w:rFonts w:cs="Times New Roman"/>
        </w:rPr>
        <w:t>   </w:t>
      </w:r>
      <w:r>
        <w:rPr>
          <w:rFonts w:cs="Times New Roman"/>
        </w:rPr>
        <w:t xml:space="preserve"> Dong, Y., Taylor, H. E., and Dimopoulos, G. (2006). AgDscam, a hypervariable immunoglobulin domain-containing receptor of the Anopheles gambiae innate immune system. </w:t>
      </w:r>
      <w:r>
        <w:rPr>
          <w:rStyle w:val="phvro8t-x-x-120"/>
          <w:rFonts w:cs="Times New Roman"/>
        </w:rPr>
        <w:t>PLoS Biology</w:t>
      </w:r>
      <w:r>
        <w:rPr>
          <w:rFonts w:cs="Times New Roman"/>
        </w:rPr>
        <w:t xml:space="preserve">, 4:1137_1146. </w:t>
      </w:r>
    </w:p>
    <w:p w14:paraId="6DD4D970" w14:textId="77777777" w:rsidR="0060324F" w:rsidRDefault="00803168">
      <w:pPr>
        <w:pStyle w:val="bibitem"/>
        <w:divId w:val="1392803757"/>
        <w:rPr>
          <w:rFonts w:cs="Times New Roman"/>
        </w:rPr>
      </w:pPr>
      <w:r>
        <w:rPr>
          <w:rStyle w:val="bibsp"/>
          <w:rFonts w:cs="Times New Roman"/>
        </w:rPr>
        <w:t>   </w:t>
      </w:r>
      <w:r>
        <w:rPr>
          <w:rFonts w:cs="Times New Roman"/>
        </w:rPr>
        <w:t xml:space="preserve"> Dunham, I., Kundaje, A., Aldred, S. F., Collins, P. J., Davis, C. a., Doyle, F., Epstein, C. B., Frietze, S., Harrow, J., Kaul, R., Khatun, J., Lajoie, B. R., Landt, S. G., Lee, B.-K., Pauli, F., Rosenbloom, K. R., Sabo, P., Safi, A., Sanyal, A., Shoresh, N., Simon, J. M., Song, L., Trinklein, N. D., Altshuler, R. C., Birney, E., Brown, J. B., Cheng, C., Djebali, S., Dong, X., Ernst, J., Furey, T. S., Gerstein, M., Giardine, B., Greven, M., Hardison, R. C., Harris, R. S., Herrero, J., Hoffman, M. M., Iyer, S., Kelllis, M., Kheradpour, P., Lassman, T., Li, Q., Lin, X., Marinov, G. K., Merkel, A., Mortazavi, A., Parker, S. C. J., Reddy, T. E., Rozowsky, J., Schlesinger, F., Thurman, R. E., Wang, J., Ward, L. D., Whitfield, T. W., Wilder, S. P., Wu, W., Xi, H. S., Yip, K. Y., Zhuang, J., Bernstein, B. E., Green, E. D., Gunter, C., Snyder, M., Pazin, M. J., Lowdon, R. F., Dillon, L. a. L., Adams, L. B., Kelly, C. J., Zhang, J., Wexler, J. R., Good, P. J., Feingold, E. a., Crawford, G. E., Dekker, J., Elinitski, L., Farnham, P. J., Giddings, M. C., Gingeras, T. R., Guig_, R., Hubbard, T. J., Kellis, M., Kent, W. J., Lieb, J. D., Margulies, E. H., Myers, R. M., Starnatoyannopoulos, J. a., Tennebaum, S. a., Weng, Z., White, K. P., Wold, B., Yu, Y., Wrobel, J., Risk, B. a., Gunawardena, H. P., Kuiper, H. C., Maier, C. W., Xie, L., Chen, X., Mikkelsen, T. S., Gillespie, S., Goren, A., Ram, O., Zhang, X., Wang, L., Issner, R., Coyne, M. J., Durham, T., Ku, M., Truong, T., Eaton, M. L., Dobin, A., Lassmann, T., Tanzer, A., Lagarde, J., Lin, W., Xue, C., Williams, B. a., Zaleski, C., R_der, M., Kokocinski, F., Abdelhamid, R. F., Alioto, T., Antoshechkin, I., Baer, M. T., Batut, P., Bell, I., Bell, K., Chakrabortty, S., Chrast, J., Curado, J., Derrien, T., Drenkow, J., Dumais, E., Dumais, J., Duttagupta, R., Fastuca, M., Fejes-Toth, K., Ferreira, P., Foissac, S., Fullwood, M. J., Gao, H., Gonzalez, D., Gordon, A., Howald, C., Jha, S., Johnson, R., Kapranov, P., King, B., Kingswood, C., Li, G., Luo, O. J., Park, E., Preall, J. B., Presaud, K., Ribeca, P., Robyr, D., Ruan, X., Sammeth, M., Sandu, K. S., Schaeffer, L., See, L.-H., Shahab, A., Skancke, J., Suzuki, A. M., Takahashi, H., Tilgner, H., Trout, D., Walters, N., Wang, H., Hayashizaki, Y., Hubbard, T. J., Reymond, A., Antonarakis, S. E., Hannon, G. J., Ruan, Y., Carninci, P., Sloan, C. a., Learned, K., Malladi, V. S., Wong, M. C., Barber, G. P., Cline, M. S., Dreszer, T. R., Heitner, S. G., Karolchik, D., Kirkup, V. M., Meyer, L. R., Long, J. C., Maddren, M., Raney, B. J., Grasfeder, L. L., Giresi, P. G., Lee, B.-K., Battenhouse, A., Sheffield, N. C., Showers, K. a., London, D., Bhinge, A. a., Shestak, C., Schaner, M. R., Kim, S. K., Zhang, Z. Z., Mieczkowski, P. a., Mieczkowska, J. O., Liu, Z., McDaniell, R. M., Ni, Y., Rashid, N. U., Kim, M. J., Adar, S., Zhang, Z., Wang, T., Winter, D., Keefe, D., Iyer, V. R., Sandhu, K. S., Zheng, M., Wang, P., Gertz, J., Vielmetter, J., Partridge, E. C., Varley, K. E., Gasper, C., Bansal, A., Pepke, S., Jain, P., Amrhein, H., Bowling, K. M., Anaya, M., Cross, M. K., Muratet, M. a., Newberry, K. M., McCue, K., Nesmith, A. S., Fisher-Aylor, K. I., Pusey, B., DeSalvo, G., Parker, S. L., Balasubramanian, S., Davis, N. S., Meadows, S. K., Eggleston, T., Newberry, J. S., Levy, S. E., Absher, D. M., Wong, W. H., Blow, M. J., Visel, A., Pennachio, L. a., Elnitski, L., Petrykowska, H. M., Abyzov, A., Aken, B., Barrell, D., Barson, G., Berry, A., Bignell, A., Boychenko, V., Bussotti, G., Davidson, C., Despacio-Reyes, G., Diekhans, M., Ezkurdia, I., Frankish, A., Gilbert, J., Gonzalez, J. M., Griffiths, E., Harte, R., Hendrix, D. a., Hunt, T., Jungreis, I., Kay, M., Khurana, E., Leng, J., Lin, M. F., Loveland, J., Lu, Z., Manthravadi, D., Mariotti, M., Mudge, J., Mukherjee, G., Notredame, C., Pei, B., Rodriguez, J. M., Saunders, G., Sboner, A., Searle, S., Sisu, C., Snow, C., Steward, C., Tapanari, E., Tress, M. L., van Baren, M. J., Washieti, S., Wilming, L., Zadissa, A., Zhengdong, Z., Brent, M., Haussler, D., Valencia, A., Raymond, A., Addleman, N., Alexander, R. P., Auerbach, R. K., Balasubramanian, S., Bettinger, K., Bhardwaj, N., Boyle, A. P., Cao, A. R., Cayting, P., Charos, A., Cheng, Y., Eastman, C., Euskirchen, G., Fleming, J. D., Grubert, F., Habegger, L., Hariharan, M., Harmanci, A., Iyenger, S., Jin, V. X., Karczewski, K. J., Kasowski, M., Lacroute, P., Lam, H., Larnarre-Vincent, N., Lian, J., Lindahl-Allen, M., Min, R., Miotto, B., Monahan, H., Moqtaderi, Z., Mu, X. J., O_Geen, H., Ouyang, Z., Patacsil, D., Raha, D., Ramirez, L., Reed, B., Shi, M., Slifer, T., Witt, H., Wu, L., Xu, X., Yan, K.-K., Yang, X., Zhang, Z., Struhl, K., Weissman, S. M., Tenebaum, S. a., Penalva, L. O., Karmakar, S., Bhanvadia, R. R., Choudhury, A., Domanus, M., Ma, L., Moran, J., Victorsen, A., Auer, T., Centarin, L., Eichenlaub, M., Gruhl, F., Heerman, S., Hoeckendorf, B., Inoue, D., Kellner, T., Kirchmaier, S., Mueller, C., Reinhardt, R., Schertel, L., Schneider, S., Sinn, R., Wittbrodt, B., Wittbrodt, J., Jain, G., Balasundaram, G., Bates, D. L., Byron, R., Canfield, T. K., Diegel, M. J., Dunn, D., Ebersol, A. K., Frum, T., Garg, K., Gist, E., Hansen, R. S., Boatman, L., Haugen, E., Humbert, R., Johnson, A. K., Johnson, E. M., Kutyavin, T. M., Lee, K., Lotakis, D., Maurano, M. T., Neph, S. J., Neri, F. V., Nguyen, E. D., Qu, H., Reynolds, A. P., Roach, V., Rynes, E., Sanchez, M. E., Sandstrom, R. S., Shafer, A. O., Stergachis, A. B., Thomas, S., Vernot, B., Vierstra, J., Vong, S., Wang, H., Weaver, M. a., Yan, Y., Zhang, M., Akey, J. a., Bender, M., Dorschner, M. O., Groudine, M., MacCoss, M. J., Navas, P., Stamatoyannopoulos, G., Stamatoyannopoulos, J. a., Beal, K., Brazma, A., Flicek, P., Johnson, N., Lukk, M., Luscombe, N. M., Sobral, D., Vaquerizas, J. M., Batzoglou, S., Sidow, A., Hussami, N., Kyriazopoulou-Panagiotopoulou, S., Libbrecht, M. W., Schaub, M. a., Miller, W., Bickel, P. J., Banfai, B., Boley, N. P., Huang, H., Li, J. J., Noble, W. S., Bilmes, J. a., Buske, O. J., Sahu, A. O., Kharchenko, P. V., Park, P. J., Baker, D., Taylor, J., and Lochovsky, L. (2012). An integrated encyclopedia of DNA elements in the human genome. </w:t>
      </w:r>
      <w:r>
        <w:rPr>
          <w:rStyle w:val="phvro8t-x-x-120"/>
          <w:rFonts w:cs="Times New Roman"/>
        </w:rPr>
        <w:t>Nature</w:t>
      </w:r>
      <w:r>
        <w:rPr>
          <w:rFonts w:cs="Times New Roman"/>
        </w:rPr>
        <w:t xml:space="preserve">, 489(7414):57_74. </w:t>
      </w:r>
    </w:p>
    <w:p w14:paraId="19A6895D" w14:textId="77777777" w:rsidR="0060324F" w:rsidRDefault="00803168">
      <w:pPr>
        <w:pStyle w:val="bibitem"/>
        <w:divId w:val="1392803757"/>
        <w:rPr>
          <w:rFonts w:cs="Times New Roman"/>
        </w:rPr>
      </w:pPr>
      <w:r>
        <w:rPr>
          <w:rStyle w:val="bibsp"/>
          <w:rFonts w:cs="Times New Roman"/>
        </w:rPr>
        <w:t>   </w:t>
      </w:r>
      <w:r>
        <w:rPr>
          <w:rFonts w:cs="Times New Roman"/>
        </w:rPr>
        <w:t xml:space="preserve"> Emerick, M., Parmigiani, G., and Agnew, W. (2007). Multivariate Analysis and Visualization of Splicing Correlations in Single-Gene Transcriptomes. </w:t>
      </w:r>
      <w:r>
        <w:rPr>
          <w:rStyle w:val="phvro8t-x-x-120"/>
          <w:rFonts w:cs="Times New Roman"/>
        </w:rPr>
        <w:t>BMC Bioinformatics</w:t>
      </w:r>
      <w:r>
        <w:rPr>
          <w:rFonts w:cs="Times New Roman"/>
        </w:rPr>
        <w:t xml:space="preserve">, 8(1):16. </w:t>
      </w:r>
    </w:p>
    <w:p w14:paraId="24F06903" w14:textId="77777777" w:rsidR="0060324F" w:rsidRDefault="00803168">
      <w:pPr>
        <w:pStyle w:val="bibitem"/>
        <w:divId w:val="1392803757"/>
        <w:rPr>
          <w:rFonts w:cs="Times New Roman"/>
        </w:rPr>
      </w:pPr>
      <w:r>
        <w:rPr>
          <w:rStyle w:val="bibsp"/>
          <w:rFonts w:cs="Times New Roman"/>
        </w:rPr>
        <w:t>   </w:t>
      </w:r>
      <w:r>
        <w:rPr>
          <w:rFonts w:cs="Times New Roman"/>
        </w:rPr>
        <w:t xml:space="preserve"> Engreitz, J. M., Pandya-Jones, A., McDonel, P., Shishkin, A., Sirokman, K., Surka, C., Kadri, S., Xing, J., Goren, A., Lander, E. S., Plath, K., and Guttman, M. (2013). The Xist lncRNA exploits three-dimensional genome architecture to spread across the X chromosome. </w:t>
      </w:r>
      <w:r>
        <w:rPr>
          <w:rStyle w:val="phvro8t-x-x-120"/>
          <w:rFonts w:cs="Times New Roman"/>
        </w:rPr>
        <w:t>Science (New York, N.Y.)</w:t>
      </w:r>
      <w:r>
        <w:rPr>
          <w:rFonts w:cs="Times New Roman"/>
        </w:rPr>
        <w:t xml:space="preserve">, 341(6147):1237973. </w:t>
      </w:r>
    </w:p>
    <w:p w14:paraId="35F962B8" w14:textId="77777777" w:rsidR="0060324F" w:rsidRDefault="00803168">
      <w:pPr>
        <w:pStyle w:val="bibitem"/>
        <w:divId w:val="1392803757"/>
        <w:rPr>
          <w:rFonts w:cs="Times New Roman"/>
        </w:rPr>
      </w:pPr>
      <w:r>
        <w:rPr>
          <w:rStyle w:val="bibsp"/>
          <w:rFonts w:cs="Times New Roman"/>
        </w:rPr>
        <w:t>   </w:t>
      </w:r>
      <w:r>
        <w:rPr>
          <w:rFonts w:cs="Times New Roman"/>
        </w:rPr>
        <w:t xml:space="preserve"> Engstr_m, P. G., Steijger, T., Sipos, B., Grant, G. R., Kahles, A., Alioto, T., Behr, J., Bertone, P., Bohnert, R., Campagna, D., Davis, C. A., Dobin, A., Gingeras, T. R., Goldman, N., Guig_, R., Harrow, J., Hubbard, T. J., Jean, G., Kosarev, P., Li, S., Liu, J., Mason, C. E., Molodtsov, V., Ning, Z., Ponstingl, H., Prins, J. F., R_tsch, G., Ribeca, P., Seledtsov, I., Solovyev, V., Valle, G., Vitulo, N., Wang, K., Wu, T. D., and Zeller, G. (2013). Systematic evaluation of spliced alignment programs for RNA-seq data. </w:t>
      </w:r>
      <w:r>
        <w:rPr>
          <w:rStyle w:val="phvro8t-x-x-120"/>
          <w:rFonts w:cs="Times New Roman"/>
        </w:rPr>
        <w:t>Nature methods</w:t>
      </w:r>
      <w:r>
        <w:rPr>
          <w:rFonts w:cs="Times New Roman"/>
        </w:rPr>
        <w:t xml:space="preserve">, 10(12):1185_91. </w:t>
      </w:r>
    </w:p>
    <w:p w14:paraId="3B4D0363" w14:textId="77777777" w:rsidR="0060324F" w:rsidRDefault="00803168">
      <w:pPr>
        <w:pStyle w:val="bibitem"/>
        <w:divId w:val="1392803757"/>
        <w:rPr>
          <w:rFonts w:cs="Times New Roman"/>
        </w:rPr>
      </w:pPr>
      <w:r>
        <w:rPr>
          <w:rStyle w:val="bibsp"/>
          <w:rFonts w:cs="Times New Roman"/>
        </w:rPr>
        <w:t>   </w:t>
      </w:r>
      <w:r>
        <w:rPr>
          <w:rFonts w:cs="Times New Roman"/>
        </w:rPr>
        <w:t xml:space="preserve"> Fagnani, M., Barash, Y., Ip, J. Y., Misquitta, C., Pan, Q., Saltzman, A. L., Shai, O., Lee, L., Rozenhek, A., Mohammad, N., Willaime-Morawek, S., Babak, T., Zhang, W., Hughes, T. R., van der Kooy, D., Frey, B. J., and Blencowe, B. J. (2007). Functional coordination of alternative splicing in the mammalian central nervous system. </w:t>
      </w:r>
      <w:r>
        <w:rPr>
          <w:rStyle w:val="phvro8t-x-x-120"/>
          <w:rFonts w:cs="Times New Roman"/>
        </w:rPr>
        <w:t>Genome Biology</w:t>
      </w:r>
      <w:r>
        <w:rPr>
          <w:rFonts w:cs="Times New Roman"/>
        </w:rPr>
        <w:t xml:space="preserve">, 8(6):R108. </w:t>
      </w:r>
    </w:p>
    <w:p w14:paraId="1487BEF0" w14:textId="77777777" w:rsidR="0060324F" w:rsidRDefault="00803168">
      <w:pPr>
        <w:pStyle w:val="bibitem"/>
        <w:divId w:val="1392803757"/>
        <w:rPr>
          <w:rFonts w:cs="Times New Roman"/>
        </w:rPr>
      </w:pPr>
      <w:r>
        <w:rPr>
          <w:rStyle w:val="bibsp"/>
          <w:rFonts w:cs="Times New Roman"/>
        </w:rPr>
        <w:t>   </w:t>
      </w:r>
      <w:r>
        <w:rPr>
          <w:rFonts w:cs="Times New Roman"/>
        </w:rPr>
        <w:t xml:space="preserve"> Farazi, T. a., Juranek, S. a., and Tuschl, T. (2008). The growing catalog of small RNAs and their association with distinct Argonaute/Piwi family members. </w:t>
      </w:r>
      <w:r>
        <w:rPr>
          <w:rStyle w:val="phvro8t-x-x-120"/>
          <w:rFonts w:cs="Times New Roman"/>
        </w:rPr>
        <w:t>Development (Cambridge, England)</w:t>
      </w:r>
      <w:r>
        <w:rPr>
          <w:rFonts w:cs="Times New Roman"/>
        </w:rPr>
        <w:t xml:space="preserve">, 135(7):1201_14. </w:t>
      </w:r>
    </w:p>
    <w:p w14:paraId="36B4CC16" w14:textId="77777777" w:rsidR="0060324F" w:rsidRDefault="00803168">
      <w:pPr>
        <w:pStyle w:val="bibitem"/>
        <w:divId w:val="1392803757"/>
        <w:rPr>
          <w:rFonts w:cs="Times New Roman"/>
        </w:rPr>
      </w:pPr>
      <w:r>
        <w:rPr>
          <w:rStyle w:val="bibsp"/>
          <w:rFonts w:cs="Times New Roman"/>
        </w:rPr>
        <w:t>   </w:t>
      </w:r>
      <w:r>
        <w:rPr>
          <w:rFonts w:cs="Times New Roman"/>
        </w:rPr>
        <w:t xml:space="preserve"> Fareed, G. C., Wilt, E. M., and Richardson, C. C. (1971). Enzymatic Breakage and Joining of Deoxyribonucleic Acid. </w:t>
      </w:r>
      <w:r>
        <w:rPr>
          <w:rStyle w:val="phvro8t-x-x-120"/>
          <w:rFonts w:cs="Times New Roman"/>
        </w:rPr>
        <w:t>Journal of Biological</w:t>
      </w:r>
      <w:r>
        <w:rPr>
          <w:rFonts w:cs="Times New Roman"/>
        </w:rPr>
        <w:t xml:space="preserve"> </w:t>
      </w:r>
      <w:r>
        <w:rPr>
          <w:rStyle w:val="phvro8t-x-x-120"/>
          <w:rFonts w:cs="Times New Roman"/>
        </w:rPr>
        <w:t>Chemistry</w:t>
      </w:r>
      <w:r>
        <w:rPr>
          <w:rFonts w:cs="Times New Roman"/>
        </w:rPr>
        <w:t xml:space="preserve">, 246:925_932. </w:t>
      </w:r>
    </w:p>
    <w:p w14:paraId="51064C18" w14:textId="77777777" w:rsidR="0060324F" w:rsidRDefault="00803168">
      <w:pPr>
        <w:pStyle w:val="bibitem"/>
        <w:divId w:val="1392803757"/>
        <w:rPr>
          <w:rFonts w:cs="Times New Roman"/>
        </w:rPr>
      </w:pPr>
      <w:r>
        <w:rPr>
          <w:rStyle w:val="bibsp"/>
          <w:rFonts w:cs="Times New Roman"/>
        </w:rPr>
        <w:t>   </w:t>
      </w:r>
      <w:r>
        <w:rPr>
          <w:rFonts w:cs="Times New Roman"/>
        </w:rPr>
        <w:t xml:space="preserve"> Fededa, J. P., Petrillo, E., Gelfand, M. S., Neverov, A. D., Kadener, S., Nogu_s, G., Pelisch, F., Baralle, F. E., Muro, A. F., and Kornblihtt, A. R. (2005). A polar mechanism coordinates different regions of alternative splicing within a single gene. </w:t>
      </w:r>
      <w:r>
        <w:rPr>
          <w:rStyle w:val="phvro8t-x-x-120"/>
          <w:rFonts w:cs="Times New Roman"/>
        </w:rPr>
        <w:t>Molecular cell</w:t>
      </w:r>
      <w:r>
        <w:rPr>
          <w:rFonts w:cs="Times New Roman"/>
        </w:rPr>
        <w:t xml:space="preserve">, 19(3):393_404. </w:t>
      </w:r>
    </w:p>
    <w:p w14:paraId="79A22854" w14:textId="77777777" w:rsidR="0060324F" w:rsidRDefault="00803168">
      <w:pPr>
        <w:pStyle w:val="bibitem"/>
        <w:divId w:val="1392803757"/>
        <w:rPr>
          <w:rFonts w:cs="Times New Roman"/>
        </w:rPr>
      </w:pPr>
      <w:r>
        <w:rPr>
          <w:rStyle w:val="bibsp"/>
          <w:rFonts w:cs="Times New Roman"/>
        </w:rPr>
        <w:t>   </w:t>
      </w:r>
      <w:r>
        <w:rPr>
          <w:rFonts w:cs="Times New Roman"/>
        </w:rPr>
        <w:t xml:space="preserve"> Fire, A., Xu, S., Montgomery, M. K., Kostas, S. A., Driver, S. E., and Mello, C. C. (1998). Potent and specific genetic interference by double-stranded RNA in Caenorhabditis elegans. </w:t>
      </w:r>
      <w:r>
        <w:rPr>
          <w:rStyle w:val="phvro8t-x-x-120"/>
          <w:rFonts w:cs="Times New Roman"/>
        </w:rPr>
        <w:t>Nature</w:t>
      </w:r>
      <w:r>
        <w:rPr>
          <w:rFonts w:cs="Times New Roman"/>
        </w:rPr>
        <w:t xml:space="preserve">, 391:806_811. </w:t>
      </w:r>
    </w:p>
    <w:p w14:paraId="5CF22922" w14:textId="77777777" w:rsidR="0060324F" w:rsidRDefault="00803168">
      <w:pPr>
        <w:pStyle w:val="bibitem"/>
        <w:divId w:val="1392803757"/>
        <w:rPr>
          <w:rFonts w:cs="Times New Roman"/>
        </w:rPr>
      </w:pPr>
      <w:r>
        <w:rPr>
          <w:rStyle w:val="bibsp"/>
          <w:rFonts w:cs="Times New Roman"/>
        </w:rPr>
        <w:t>   </w:t>
      </w:r>
      <w:r>
        <w:rPr>
          <w:rFonts w:cs="Times New Roman"/>
        </w:rPr>
        <w:t xml:space="preserve"> Fodor, A. a. and Aldrich, R. W. (2009). Convergent evolution of alternative splices at domain boundaries of the BK channel. </w:t>
      </w:r>
      <w:r>
        <w:rPr>
          <w:rStyle w:val="phvro8t-x-x-120"/>
          <w:rFonts w:cs="Times New Roman"/>
        </w:rPr>
        <w:t>Annual review of physiology</w:t>
      </w:r>
      <w:r>
        <w:rPr>
          <w:rFonts w:cs="Times New Roman"/>
        </w:rPr>
        <w:t xml:space="preserve">, 71:19_36. </w:t>
      </w:r>
    </w:p>
    <w:p w14:paraId="5120D8B0" w14:textId="77777777" w:rsidR="0060324F" w:rsidRDefault="00803168">
      <w:pPr>
        <w:pStyle w:val="bibitem"/>
        <w:divId w:val="1392803757"/>
        <w:rPr>
          <w:rFonts w:cs="Times New Roman"/>
        </w:rPr>
      </w:pPr>
      <w:r>
        <w:rPr>
          <w:rStyle w:val="bibsp"/>
          <w:rFonts w:cs="Times New Roman"/>
        </w:rPr>
        <w:t>   </w:t>
      </w:r>
      <w:r>
        <w:rPr>
          <w:rFonts w:cs="Times New Roman"/>
        </w:rPr>
        <w:t xml:space="preserve"> Furuichi, Y. (1975). 5_-terminal m7G(5_)ppp(5_)Gmp In Vivo: Identification in Reovirus Genome RNA. </w:t>
      </w:r>
      <w:r>
        <w:rPr>
          <w:rStyle w:val="phvro8t-x-x-120"/>
          <w:rFonts w:cs="Times New Roman"/>
        </w:rPr>
        <w:t>Proceedings of the _</w:t>
      </w:r>
      <w:r>
        <w:rPr>
          <w:rFonts w:cs="Times New Roman"/>
        </w:rPr>
        <w:t xml:space="preserve">, 72(2):742_745. </w:t>
      </w:r>
    </w:p>
    <w:p w14:paraId="7425C1E2" w14:textId="77777777" w:rsidR="0060324F" w:rsidRDefault="00803168">
      <w:pPr>
        <w:pStyle w:val="bibitem"/>
        <w:divId w:val="1392803757"/>
        <w:rPr>
          <w:rFonts w:cs="Times New Roman"/>
        </w:rPr>
      </w:pPr>
      <w:r>
        <w:rPr>
          <w:rStyle w:val="bibsp"/>
          <w:rFonts w:cs="Times New Roman"/>
        </w:rPr>
        <w:t>   </w:t>
      </w:r>
      <w:r>
        <w:rPr>
          <w:rFonts w:cs="Times New Roman"/>
        </w:rPr>
        <w:t xml:space="preserve"> Gan, H., Lin, X., Zhang, Z., Zhang, W., Liao, S., Wang, L., and Han, C. (2011). piRNA profiling during specific stages of mouse spermatogenesis. </w:t>
      </w:r>
      <w:r>
        <w:rPr>
          <w:rStyle w:val="phvro8t-x-x-120"/>
          <w:rFonts w:cs="Times New Roman"/>
        </w:rPr>
        <w:t>RNA</w:t>
      </w:r>
      <w:r>
        <w:rPr>
          <w:rFonts w:cs="Times New Roman"/>
        </w:rPr>
        <w:t xml:space="preserve">. </w:t>
      </w:r>
    </w:p>
    <w:p w14:paraId="678BF528" w14:textId="77777777" w:rsidR="0060324F" w:rsidRDefault="00803168">
      <w:pPr>
        <w:pStyle w:val="bibitem"/>
        <w:divId w:val="1392803757"/>
        <w:rPr>
          <w:rFonts w:cs="Times New Roman"/>
        </w:rPr>
      </w:pPr>
      <w:r>
        <w:rPr>
          <w:rStyle w:val="bibsp"/>
          <w:rFonts w:cs="Times New Roman"/>
        </w:rPr>
        <w:t>   </w:t>
      </w:r>
      <w:r>
        <w:rPr>
          <w:rFonts w:cs="Times New Roman"/>
        </w:rPr>
        <w:t xml:space="preserve"> Gan, H., Wen, L., Liao, S., Lin, X., Ma, T., Liu, J., Song, C.-X., Wang, M., He, C., Han, C., and Tang, F. (2013). Dynamics of 5-hydroxymethylcytosine during mouse spermatogenesis. </w:t>
      </w:r>
      <w:r>
        <w:rPr>
          <w:rStyle w:val="phvro8t-x-x-120"/>
          <w:rFonts w:cs="Times New Roman"/>
        </w:rPr>
        <w:t>Nature communications</w:t>
      </w:r>
      <w:r>
        <w:rPr>
          <w:rFonts w:cs="Times New Roman"/>
        </w:rPr>
        <w:t xml:space="preserve">, 4:1995. </w:t>
      </w:r>
    </w:p>
    <w:p w14:paraId="7F48FBAF" w14:textId="77777777" w:rsidR="0060324F" w:rsidRDefault="00803168">
      <w:pPr>
        <w:pStyle w:val="bibitem"/>
        <w:divId w:val="1392803757"/>
        <w:rPr>
          <w:rFonts w:cs="Times New Roman"/>
        </w:rPr>
      </w:pPr>
      <w:r>
        <w:rPr>
          <w:rStyle w:val="bibsp"/>
          <w:rFonts w:cs="Times New Roman"/>
        </w:rPr>
        <w:t>   </w:t>
      </w:r>
      <w:r>
        <w:rPr>
          <w:rFonts w:cs="Times New Roman"/>
        </w:rPr>
        <w:t xml:space="preserve"> Garber, M., Grabherr, M. G., Guttman, M., and Trapnell, C. (2011). Computational methods for transcriptome annotation and quantification using RNA-seq. </w:t>
      </w:r>
      <w:r>
        <w:rPr>
          <w:rStyle w:val="phvro8t-x-x-120"/>
          <w:rFonts w:cs="Times New Roman"/>
        </w:rPr>
        <w:t>Nature Methods</w:t>
      </w:r>
      <w:r>
        <w:rPr>
          <w:rFonts w:cs="Times New Roman"/>
        </w:rPr>
        <w:t xml:space="preserve">, 8(6):469_477. </w:t>
      </w:r>
    </w:p>
    <w:p w14:paraId="2DEC67F4" w14:textId="77777777" w:rsidR="0060324F" w:rsidRDefault="00803168">
      <w:pPr>
        <w:pStyle w:val="bibitem"/>
        <w:divId w:val="1392803757"/>
        <w:rPr>
          <w:rFonts w:cs="Times New Roman"/>
        </w:rPr>
      </w:pPr>
      <w:r>
        <w:rPr>
          <w:rStyle w:val="bibsp"/>
          <w:rFonts w:cs="Times New Roman"/>
        </w:rPr>
        <w:t>   </w:t>
      </w:r>
      <w:r>
        <w:rPr>
          <w:rFonts w:cs="Times New Roman"/>
        </w:rPr>
        <w:t xml:space="preserve"> Ghildiyal, M., Seitz, H., Horwich, M. D., Li, C., Du, T., Lee, S., Xu, J., Kittler, E. L. W., Zapp, M. L., Weng, Z., and Zamore, P. D. (2008). Endogenous siRNAs Derived from Transposons and mRNAs in Drosophila Somatic Cells. </w:t>
      </w:r>
      <w:r>
        <w:rPr>
          <w:rStyle w:val="phvro8t-x-x-120"/>
          <w:rFonts w:cs="Times New Roman"/>
        </w:rPr>
        <w:t>Science</w:t>
      </w:r>
      <w:r>
        <w:rPr>
          <w:rFonts w:cs="Times New Roman"/>
        </w:rPr>
        <w:t xml:space="preserve">, 320(5879):1077_1081. </w:t>
      </w:r>
    </w:p>
    <w:p w14:paraId="615CCD63" w14:textId="77777777" w:rsidR="0060324F" w:rsidRDefault="00803168">
      <w:pPr>
        <w:pStyle w:val="bibitem"/>
        <w:divId w:val="1392803757"/>
        <w:rPr>
          <w:rFonts w:cs="Times New Roman"/>
        </w:rPr>
      </w:pPr>
      <w:r>
        <w:rPr>
          <w:rStyle w:val="bibsp"/>
          <w:rFonts w:cs="Times New Roman"/>
        </w:rPr>
        <w:t>   </w:t>
      </w:r>
      <w:r>
        <w:rPr>
          <w:rFonts w:cs="Times New Roman"/>
        </w:rPr>
        <w:t xml:space="preserve"> Ghosh, S. and Jacobson, A. (2010). RNA decay modulates gene expression and controls its fidelity. </w:t>
      </w:r>
      <w:r>
        <w:rPr>
          <w:rStyle w:val="phvro8t-x-x-120"/>
          <w:rFonts w:cs="Times New Roman"/>
        </w:rPr>
        <w:t>WIREs RNA</w:t>
      </w:r>
      <w:r>
        <w:rPr>
          <w:rFonts w:cs="Times New Roman"/>
        </w:rPr>
        <w:t xml:space="preserve">, 1:351_361. </w:t>
      </w:r>
    </w:p>
    <w:p w14:paraId="40402F53" w14:textId="77777777" w:rsidR="0060324F" w:rsidRDefault="00803168">
      <w:pPr>
        <w:pStyle w:val="bibitem"/>
        <w:divId w:val="1392803757"/>
        <w:rPr>
          <w:rFonts w:cs="Times New Roman"/>
        </w:rPr>
      </w:pPr>
      <w:r>
        <w:rPr>
          <w:rStyle w:val="bibsp"/>
          <w:rFonts w:cs="Times New Roman"/>
        </w:rPr>
        <w:t>   </w:t>
      </w:r>
      <w:r>
        <w:rPr>
          <w:rFonts w:cs="Times New Roman"/>
        </w:rPr>
        <w:t xml:space="preserve"> Gilbert, W. (1978). Why genes in pieces? </w:t>
      </w:r>
      <w:r>
        <w:rPr>
          <w:rStyle w:val="phvro8t-x-x-120"/>
          <w:rFonts w:cs="Times New Roman"/>
        </w:rPr>
        <w:t>Nature</w:t>
      </w:r>
      <w:r>
        <w:rPr>
          <w:rFonts w:cs="Times New Roman"/>
        </w:rPr>
        <w:t xml:space="preserve">, 271(5645):501. </w:t>
      </w:r>
    </w:p>
    <w:p w14:paraId="79644D41" w14:textId="77777777" w:rsidR="0060324F" w:rsidRDefault="00803168">
      <w:pPr>
        <w:pStyle w:val="bibitem"/>
        <w:divId w:val="1392803757"/>
        <w:rPr>
          <w:rFonts w:cs="Times New Roman"/>
        </w:rPr>
      </w:pPr>
      <w:r>
        <w:rPr>
          <w:rStyle w:val="bibsp"/>
          <w:rFonts w:cs="Times New Roman"/>
        </w:rPr>
        <w:t>   </w:t>
      </w:r>
      <w:r>
        <w:rPr>
          <w:rFonts w:cs="Times New Roman"/>
        </w:rPr>
        <w:t xml:space="preserve"> Girard, A., Sachidanandam, R., Hannon, G. J., and Carmell, M. A. (2006). A germline-specific class of small RNAs binds mammalian Piwi proteins. </w:t>
      </w:r>
      <w:r>
        <w:rPr>
          <w:rStyle w:val="phvro8t-x-x-120"/>
          <w:rFonts w:cs="Times New Roman"/>
        </w:rPr>
        <w:t>Nature</w:t>
      </w:r>
      <w:r>
        <w:rPr>
          <w:rFonts w:cs="Times New Roman"/>
        </w:rPr>
        <w:t xml:space="preserve">, 442(7099):199_202. </w:t>
      </w:r>
    </w:p>
    <w:p w14:paraId="17F4A91B" w14:textId="77777777" w:rsidR="0060324F" w:rsidRDefault="00803168">
      <w:pPr>
        <w:pStyle w:val="bibitem"/>
        <w:divId w:val="1392803757"/>
        <w:rPr>
          <w:rFonts w:cs="Times New Roman"/>
        </w:rPr>
      </w:pPr>
      <w:r>
        <w:rPr>
          <w:rStyle w:val="bibsp"/>
          <w:rFonts w:cs="Times New Roman"/>
        </w:rPr>
        <w:t>   </w:t>
      </w:r>
      <w:r>
        <w:rPr>
          <w:rFonts w:cs="Times New Roman"/>
        </w:rPr>
        <w:t xml:space="preserve"> Glauser, D. A., Johnson, B. E., Aldrich, R. W., and Goodman, M. B. (2011). Intragenic alternative splicing coordination is essential for Caenorhabditis elegans slo-1 gene function. </w:t>
      </w:r>
      <w:r>
        <w:rPr>
          <w:rStyle w:val="phvro8t-x-x-120"/>
          <w:rFonts w:cs="Times New Roman"/>
        </w:rPr>
        <w:t>Proceedings of the National</w:t>
      </w:r>
      <w:r>
        <w:rPr>
          <w:rFonts w:cs="Times New Roman"/>
        </w:rPr>
        <w:t xml:space="preserve"> </w:t>
      </w:r>
      <w:r>
        <w:rPr>
          <w:rStyle w:val="phvro8t-x-x-120"/>
          <w:rFonts w:cs="Times New Roman"/>
        </w:rPr>
        <w:t>Academy of Sciences of the United States of America</w:t>
      </w:r>
      <w:r>
        <w:rPr>
          <w:rFonts w:cs="Times New Roman"/>
        </w:rPr>
        <w:t xml:space="preserve">, 108(51):20790_5. </w:t>
      </w:r>
    </w:p>
    <w:p w14:paraId="20083944" w14:textId="77777777" w:rsidR="0060324F" w:rsidRDefault="00803168">
      <w:pPr>
        <w:pStyle w:val="bibitem"/>
        <w:divId w:val="1392803757"/>
        <w:rPr>
          <w:rFonts w:cs="Times New Roman"/>
        </w:rPr>
      </w:pPr>
      <w:r>
        <w:rPr>
          <w:rStyle w:val="bibsp"/>
          <w:rFonts w:cs="Times New Roman"/>
        </w:rPr>
        <w:t>   </w:t>
      </w:r>
      <w:r>
        <w:rPr>
          <w:rFonts w:cs="Times New Roman"/>
        </w:rPr>
        <w:t xml:space="preserve"> Goriaux, C., Desset, S., Renaud, Y., Vaury, C., and Brasset, E. (2014). Transcriptional properties and splicing of the flamenco piRNA cluster. </w:t>
      </w:r>
      <w:r>
        <w:rPr>
          <w:rStyle w:val="phvro8t-x-x-120"/>
          <w:rFonts w:cs="Times New Roman"/>
        </w:rPr>
        <w:t>EMBO</w:t>
      </w:r>
      <w:r>
        <w:rPr>
          <w:rFonts w:cs="Times New Roman"/>
        </w:rPr>
        <w:t xml:space="preserve"> </w:t>
      </w:r>
      <w:r>
        <w:rPr>
          <w:rStyle w:val="phvro8t-x-x-120"/>
          <w:rFonts w:cs="Times New Roman"/>
        </w:rPr>
        <w:t>reports</w:t>
      </w:r>
      <w:r>
        <w:rPr>
          <w:rFonts w:cs="Times New Roman"/>
        </w:rPr>
        <w:t xml:space="preserve">, 15(4):411_8. </w:t>
      </w:r>
    </w:p>
    <w:p w14:paraId="7689B1FA" w14:textId="77777777" w:rsidR="0060324F" w:rsidRDefault="00803168">
      <w:pPr>
        <w:pStyle w:val="bibitem"/>
        <w:divId w:val="1392803757"/>
        <w:rPr>
          <w:rFonts w:cs="Times New Roman"/>
        </w:rPr>
      </w:pPr>
      <w:r>
        <w:rPr>
          <w:rStyle w:val="bibsp"/>
          <w:rFonts w:cs="Times New Roman"/>
        </w:rPr>
        <w:t>   </w:t>
      </w:r>
      <w:r>
        <w:rPr>
          <w:rFonts w:cs="Times New Roman"/>
        </w:rPr>
        <w:t xml:space="preserve"> Grabherr, M. G., Haas, B. J., Yassour, M., Levin, J. Z., Thompson, D. A., Amit, I., Adiconis, X., Fan, L., Raychowdhury, R., Zeng, Q., Chen, Z., Mauceli, E., Hacohen, N., Gnirke, A., Rhind, N., di Palma, F., Birren, B. W., Nusbaum, C., Lindblad-Toh, K., Friedman, N., and Regev, A. (2011). Full-length transcriptome assembly from RNA-Seq data without a reference genome. </w:t>
      </w:r>
      <w:r>
        <w:rPr>
          <w:rStyle w:val="phvro8t-x-x-120"/>
          <w:rFonts w:cs="Times New Roman"/>
        </w:rPr>
        <w:t>Nature Biotechnology</w:t>
      </w:r>
      <w:r>
        <w:rPr>
          <w:rFonts w:cs="Times New Roman"/>
        </w:rPr>
        <w:t xml:space="preserve">, 29(7):644_652. </w:t>
      </w:r>
    </w:p>
    <w:p w14:paraId="1B7DC094" w14:textId="77777777" w:rsidR="0060324F" w:rsidRDefault="00803168">
      <w:pPr>
        <w:pStyle w:val="bibitem"/>
        <w:divId w:val="1392803757"/>
        <w:rPr>
          <w:rFonts w:cs="Times New Roman"/>
        </w:rPr>
      </w:pPr>
      <w:r>
        <w:rPr>
          <w:rStyle w:val="bibsp"/>
          <w:rFonts w:cs="Times New Roman"/>
        </w:rPr>
        <w:t>   </w:t>
      </w:r>
      <w:r>
        <w:rPr>
          <w:rFonts w:cs="Times New Roman"/>
        </w:rPr>
        <w:t xml:space="preserve"> Grant, C. E., Bailey, T. L., and Noble, W. S. (2011). FIMO: scanning for occurrences of a given motif. </w:t>
      </w:r>
      <w:r>
        <w:rPr>
          <w:rStyle w:val="phvro8t-x-x-120"/>
          <w:rFonts w:cs="Times New Roman"/>
        </w:rPr>
        <w:t>Bioinformatics (Oxford, England)</w:t>
      </w:r>
      <w:r>
        <w:rPr>
          <w:rFonts w:cs="Times New Roman"/>
        </w:rPr>
        <w:t xml:space="preserve">, 27(7):1017_8. </w:t>
      </w:r>
    </w:p>
    <w:p w14:paraId="4251B1E0" w14:textId="77777777" w:rsidR="0060324F" w:rsidRDefault="00803168">
      <w:pPr>
        <w:pStyle w:val="bibitem"/>
        <w:divId w:val="1392803757"/>
        <w:rPr>
          <w:rFonts w:cs="Times New Roman"/>
        </w:rPr>
      </w:pPr>
      <w:r>
        <w:rPr>
          <w:rStyle w:val="bibsp"/>
          <w:rFonts w:cs="Times New Roman"/>
        </w:rPr>
        <w:t>   </w:t>
      </w:r>
      <w:r>
        <w:rPr>
          <w:rFonts w:cs="Times New Roman"/>
        </w:rPr>
        <w:t xml:space="preserve"> Graur, D., Zheng, Y., Price, N., Azevedo, R. B. R., Zufall, R. a., and Elhaik, E. (2013). On the immortality of television sets: "function" in the human genome according to the evolution-free gospel of ENCODE. </w:t>
      </w:r>
      <w:r>
        <w:rPr>
          <w:rStyle w:val="phvro8t-x-x-120"/>
          <w:rFonts w:cs="Times New Roman"/>
        </w:rPr>
        <w:t>Genome biology</w:t>
      </w:r>
      <w:r>
        <w:rPr>
          <w:rFonts w:cs="Times New Roman"/>
        </w:rPr>
        <w:t xml:space="preserve"> </w:t>
      </w:r>
      <w:r>
        <w:rPr>
          <w:rStyle w:val="phvro8t-x-x-120"/>
          <w:rFonts w:cs="Times New Roman"/>
        </w:rPr>
        <w:t>and evolution</w:t>
      </w:r>
      <w:r>
        <w:rPr>
          <w:rFonts w:cs="Times New Roman"/>
        </w:rPr>
        <w:t xml:space="preserve">, 5(3):578_590. </w:t>
      </w:r>
    </w:p>
    <w:p w14:paraId="5321BC7C" w14:textId="77777777" w:rsidR="0060324F" w:rsidRDefault="00803168">
      <w:pPr>
        <w:pStyle w:val="bibitem"/>
        <w:divId w:val="1392803757"/>
        <w:rPr>
          <w:rFonts w:cs="Times New Roman"/>
        </w:rPr>
      </w:pPr>
      <w:r>
        <w:rPr>
          <w:rStyle w:val="bibsp"/>
          <w:rFonts w:cs="Times New Roman"/>
        </w:rPr>
        <w:t>   </w:t>
      </w:r>
      <w:r>
        <w:rPr>
          <w:rFonts w:cs="Times New Roman"/>
        </w:rPr>
        <w:t xml:space="preserve"> Graveley, B. R. (2000). Sorting out the complexity of SR protein functions. </w:t>
      </w:r>
      <w:r>
        <w:rPr>
          <w:rStyle w:val="phvro8t-x-x-120"/>
          <w:rFonts w:cs="Times New Roman"/>
        </w:rPr>
        <w:t>RNA (New York, N.Y.)</w:t>
      </w:r>
      <w:r>
        <w:rPr>
          <w:rFonts w:cs="Times New Roman"/>
        </w:rPr>
        <w:t xml:space="preserve">, 6(9):1197_211. </w:t>
      </w:r>
    </w:p>
    <w:p w14:paraId="5048C048" w14:textId="77777777" w:rsidR="0060324F" w:rsidRDefault="00803168">
      <w:pPr>
        <w:pStyle w:val="bibitem"/>
        <w:divId w:val="1392803757"/>
        <w:rPr>
          <w:rFonts w:cs="Times New Roman"/>
        </w:rPr>
      </w:pPr>
      <w:r>
        <w:rPr>
          <w:rStyle w:val="bibsp"/>
          <w:rFonts w:cs="Times New Roman"/>
        </w:rPr>
        <w:t>   </w:t>
      </w:r>
      <w:r>
        <w:rPr>
          <w:rFonts w:cs="Times New Roman"/>
        </w:rPr>
        <w:t xml:space="preserve"> Graveley, B. R. (2005). Mutually exclusive splicing of the insect Dscam pre-mRNA directed by competing intronic RNA secondary structures. </w:t>
      </w:r>
      <w:r>
        <w:rPr>
          <w:rStyle w:val="phvro8t-x-x-120"/>
          <w:rFonts w:cs="Times New Roman"/>
        </w:rPr>
        <w:t>Cell</w:t>
      </w:r>
      <w:r>
        <w:rPr>
          <w:rFonts w:cs="Times New Roman"/>
        </w:rPr>
        <w:t xml:space="preserve">, 123(1):65_73. </w:t>
      </w:r>
    </w:p>
    <w:p w14:paraId="12055ED4" w14:textId="77777777" w:rsidR="0060324F" w:rsidRDefault="00803168">
      <w:pPr>
        <w:pStyle w:val="bibitem"/>
        <w:divId w:val="1392803757"/>
        <w:rPr>
          <w:rFonts w:cs="Times New Roman"/>
        </w:rPr>
      </w:pPr>
      <w:r>
        <w:rPr>
          <w:rStyle w:val="bibsp"/>
          <w:rFonts w:cs="Times New Roman"/>
        </w:rPr>
        <w:t>   </w:t>
      </w:r>
      <w:r>
        <w:rPr>
          <w:rFonts w:cs="Times New Roman"/>
        </w:rPr>
        <w:t xml:space="preserve"> Gregersen, L. H., Schueler, M., Munschauer, M., Mastrobuoni, G., Chen, W., Kempa, S., Dieterich, C., and Landthaler, M. (2014). MOV10 Is a 5_ to 3_ RNA Helicase Contributing to UPF1 mRNA Target Degradation by Translocation along 3_ UTRs. </w:t>
      </w:r>
      <w:r>
        <w:rPr>
          <w:rStyle w:val="phvro8t-x-x-120"/>
          <w:rFonts w:cs="Times New Roman"/>
        </w:rPr>
        <w:t>Molecular cell</w:t>
      </w:r>
      <w:r>
        <w:rPr>
          <w:rFonts w:cs="Times New Roman"/>
        </w:rPr>
        <w:t xml:space="preserve">, pages 1_13. </w:t>
      </w:r>
    </w:p>
    <w:p w14:paraId="7313A83B" w14:textId="77777777" w:rsidR="0060324F" w:rsidRDefault="00803168">
      <w:pPr>
        <w:pStyle w:val="bibitem"/>
        <w:divId w:val="1392803757"/>
        <w:rPr>
          <w:rFonts w:cs="Times New Roman"/>
        </w:rPr>
      </w:pPr>
      <w:r>
        <w:rPr>
          <w:rStyle w:val="bibsp"/>
          <w:rFonts w:cs="Times New Roman"/>
        </w:rPr>
        <w:t>   </w:t>
      </w:r>
      <w:r>
        <w:rPr>
          <w:rFonts w:cs="Times New Roman"/>
        </w:rPr>
        <w:t xml:space="preserve"> Grivna, S. T., Beyret, E., Wang, Z., and Lin, H. (2006). A novel class of small RNAs in mouse spermatogenic cells. </w:t>
      </w:r>
      <w:r>
        <w:rPr>
          <w:rStyle w:val="phvro8t-x-x-120"/>
          <w:rFonts w:cs="Times New Roman"/>
        </w:rPr>
        <w:t>Genes &amp; development</w:t>
      </w:r>
      <w:r>
        <w:rPr>
          <w:rFonts w:cs="Times New Roman"/>
        </w:rPr>
        <w:t xml:space="preserve">, 20(13):1709_14. </w:t>
      </w:r>
    </w:p>
    <w:p w14:paraId="5429C8A2" w14:textId="77777777" w:rsidR="0060324F" w:rsidRDefault="00803168">
      <w:pPr>
        <w:pStyle w:val="bibitem"/>
        <w:divId w:val="1392803757"/>
        <w:rPr>
          <w:rFonts w:cs="Times New Roman"/>
        </w:rPr>
      </w:pPr>
      <w:r>
        <w:rPr>
          <w:rStyle w:val="bibsp"/>
          <w:rFonts w:cs="Times New Roman"/>
        </w:rPr>
        <w:t>   </w:t>
      </w:r>
      <w:r>
        <w:rPr>
          <w:rFonts w:cs="Times New Roman"/>
        </w:rPr>
        <w:t xml:space="preserve"> Gu, A., Ji, G., Shi, X., Long, Y., Xia, Y., Song, L., Wang, S., and Wang, X. (2010). Genetic Variants in Piwi-Interacting RNA Pathway Genes Confer Susceptibility to Spermatogenic Failure in a Chinese Population. </w:t>
      </w:r>
      <w:r>
        <w:rPr>
          <w:rStyle w:val="phvro8t-x-x-120"/>
          <w:rFonts w:cs="Times New Roman"/>
        </w:rPr>
        <w:t>Human</w:t>
      </w:r>
      <w:r>
        <w:rPr>
          <w:rFonts w:cs="Times New Roman"/>
        </w:rPr>
        <w:t xml:space="preserve"> </w:t>
      </w:r>
      <w:r>
        <w:rPr>
          <w:rStyle w:val="phvro8t-x-x-120"/>
          <w:rFonts w:cs="Times New Roman"/>
        </w:rPr>
        <w:t>Reproduction</w:t>
      </w:r>
      <w:r>
        <w:rPr>
          <w:rFonts w:cs="Times New Roman"/>
        </w:rPr>
        <w:t xml:space="preserve">, 25(12):2955_2961. </w:t>
      </w:r>
    </w:p>
    <w:p w14:paraId="6202C997" w14:textId="77777777" w:rsidR="0060324F" w:rsidRDefault="00803168">
      <w:pPr>
        <w:pStyle w:val="bibitem"/>
        <w:divId w:val="1392803757"/>
        <w:rPr>
          <w:rFonts w:cs="Times New Roman"/>
        </w:rPr>
      </w:pPr>
      <w:r>
        <w:rPr>
          <w:rStyle w:val="bibsp"/>
          <w:rFonts w:cs="Times New Roman"/>
        </w:rPr>
        <w:t>   </w:t>
      </w:r>
      <w:r>
        <w:rPr>
          <w:rFonts w:cs="Times New Roman"/>
        </w:rPr>
        <w:t xml:space="preserve"> Gu, W., Lee, H.-C., Chaves, D., Youngman, E. M., Pazour, G. J., Conte, D., and Mello, C. C. (2012). CapSeq and CIP-TAP identify Pol II start sites and reveal capped small RNAs as C. elegans piRNA precursors. </w:t>
      </w:r>
      <w:r>
        <w:rPr>
          <w:rStyle w:val="phvro8t-x-x-120"/>
          <w:rFonts w:cs="Times New Roman"/>
        </w:rPr>
        <w:t>Cell</w:t>
      </w:r>
      <w:r>
        <w:rPr>
          <w:rFonts w:cs="Times New Roman"/>
        </w:rPr>
        <w:t xml:space="preserve">, 151(7):1488_500. </w:t>
      </w:r>
    </w:p>
    <w:p w14:paraId="1FFC7E6C" w14:textId="77777777" w:rsidR="0060324F" w:rsidRDefault="00803168">
      <w:pPr>
        <w:pStyle w:val="bibitem"/>
        <w:divId w:val="1392803757"/>
        <w:rPr>
          <w:rFonts w:cs="Times New Roman"/>
        </w:rPr>
      </w:pPr>
      <w:r>
        <w:rPr>
          <w:rStyle w:val="bibsp"/>
          <w:rFonts w:cs="Times New Roman"/>
        </w:rPr>
        <w:t>   </w:t>
      </w:r>
      <w:r>
        <w:rPr>
          <w:rFonts w:cs="Times New Roman"/>
        </w:rPr>
        <w:t xml:space="preserve"> Guenther, M. G., Levine, S. S., Boyer, L. A., Jaenisch, R., and Young, R. A. (2007). A chromatin landmark and transcription initiation at most promoters in human cells. </w:t>
      </w:r>
      <w:r>
        <w:rPr>
          <w:rStyle w:val="phvro8t-x-x-120"/>
          <w:rFonts w:cs="Times New Roman"/>
        </w:rPr>
        <w:t>Cell</w:t>
      </w:r>
      <w:r>
        <w:rPr>
          <w:rFonts w:cs="Times New Roman"/>
        </w:rPr>
        <w:t xml:space="preserve">, 130:77_88. </w:t>
      </w:r>
    </w:p>
    <w:p w14:paraId="348AC389" w14:textId="77777777" w:rsidR="0060324F" w:rsidRDefault="00803168">
      <w:pPr>
        <w:pStyle w:val="bibitem"/>
        <w:divId w:val="1392803757"/>
        <w:rPr>
          <w:rFonts w:cs="Times New Roman"/>
        </w:rPr>
      </w:pPr>
      <w:r>
        <w:rPr>
          <w:rStyle w:val="bibsp"/>
          <w:rFonts w:cs="Times New Roman"/>
        </w:rPr>
        <w:t>   </w:t>
      </w:r>
      <w:r>
        <w:rPr>
          <w:rFonts w:cs="Times New Roman"/>
        </w:rPr>
        <w:t xml:space="preserve"> Gunawardane, L. S., Saito, K., Nishida, K. M., Miyoshi, K., Kawamura, Y., Nagami, T., Siomi, H., and Siomi, M. C. (2007). A slicer-mediated mechanism for repeat-associated siRNA 5_ end formation in Drosophila. </w:t>
      </w:r>
      <w:r>
        <w:rPr>
          <w:rStyle w:val="phvro8t-x-x-120"/>
          <w:rFonts w:cs="Times New Roman"/>
        </w:rPr>
        <w:t>Science (New</w:t>
      </w:r>
      <w:r>
        <w:rPr>
          <w:rFonts w:cs="Times New Roman"/>
        </w:rPr>
        <w:t xml:space="preserve"> </w:t>
      </w:r>
      <w:r>
        <w:rPr>
          <w:rStyle w:val="phvro8t-x-x-120"/>
          <w:rFonts w:cs="Times New Roman"/>
        </w:rPr>
        <w:t>York, N.Y.)</w:t>
      </w:r>
      <w:r>
        <w:rPr>
          <w:rFonts w:cs="Times New Roman"/>
        </w:rPr>
        <w:t xml:space="preserve">, 315(5818):1587_90. </w:t>
      </w:r>
    </w:p>
    <w:p w14:paraId="4A7C317D" w14:textId="77777777" w:rsidR="0060324F" w:rsidRDefault="00803168">
      <w:pPr>
        <w:pStyle w:val="bibitem"/>
        <w:divId w:val="1392803757"/>
        <w:rPr>
          <w:rFonts w:cs="Times New Roman"/>
        </w:rPr>
      </w:pPr>
      <w:r>
        <w:rPr>
          <w:rStyle w:val="bibsp"/>
          <w:rFonts w:cs="Times New Roman"/>
        </w:rPr>
        <w:t>   </w:t>
      </w:r>
      <w:r>
        <w:rPr>
          <w:rFonts w:cs="Times New Roman"/>
        </w:rPr>
        <w:t xml:space="preserve"> Gupta, S., Stamatoyannopoulos, J. a., Bailey, T. L., and Noble, W. S. (2007). Quantifying similarity between motifs. </w:t>
      </w:r>
      <w:r>
        <w:rPr>
          <w:rStyle w:val="phvro8t-x-x-120"/>
          <w:rFonts w:cs="Times New Roman"/>
        </w:rPr>
        <w:t>Genome biology</w:t>
      </w:r>
      <w:r>
        <w:rPr>
          <w:rFonts w:cs="Times New Roman"/>
        </w:rPr>
        <w:t xml:space="preserve">, 8(2):R24. </w:t>
      </w:r>
    </w:p>
    <w:p w14:paraId="198376A2" w14:textId="77777777" w:rsidR="0060324F" w:rsidRDefault="00803168">
      <w:pPr>
        <w:pStyle w:val="bibitem"/>
        <w:divId w:val="1392803757"/>
        <w:rPr>
          <w:rFonts w:cs="Times New Roman"/>
        </w:rPr>
      </w:pPr>
      <w:r>
        <w:rPr>
          <w:rStyle w:val="bibsp"/>
          <w:rFonts w:cs="Times New Roman"/>
        </w:rPr>
        <w:t>   </w:t>
      </w:r>
      <w:r>
        <w:rPr>
          <w:rFonts w:cs="Times New Roman"/>
        </w:rPr>
        <w:t xml:space="preserve"> Guttman, M., Amit, I., Garber, M., French, C., Lin, M. F., Feldser, D., Huarte, M., Zuk, O., Carey, B. W., Cassady, J. P., Cabili, M. N., Jaenisch, R., Mikkelsen, T. S., Jacks, T., Hacohen, N., Bernstein, B. E., Kellis, M., Regev, A., Rinn, J. L., and Lander, E. S. (2009). Chromatin signature reveals over a thousand highly conserved large non-coding RNAs in mammals. </w:t>
      </w:r>
      <w:r>
        <w:rPr>
          <w:rStyle w:val="phvro8t-x-x-120"/>
          <w:rFonts w:cs="Times New Roman"/>
        </w:rPr>
        <w:t>Nature</w:t>
      </w:r>
      <w:r>
        <w:rPr>
          <w:rFonts w:cs="Times New Roman"/>
        </w:rPr>
        <w:t xml:space="preserve">, 458(7235):223_227. </w:t>
      </w:r>
    </w:p>
    <w:p w14:paraId="636ADFBE" w14:textId="77777777" w:rsidR="0060324F" w:rsidRDefault="00803168">
      <w:pPr>
        <w:pStyle w:val="bibitem"/>
        <w:divId w:val="1392803757"/>
        <w:rPr>
          <w:rFonts w:cs="Times New Roman"/>
        </w:rPr>
      </w:pPr>
      <w:r>
        <w:rPr>
          <w:rStyle w:val="bibsp"/>
          <w:rFonts w:cs="Times New Roman"/>
        </w:rPr>
        <w:t>   </w:t>
      </w:r>
      <w:r>
        <w:rPr>
          <w:rFonts w:cs="Times New Roman"/>
        </w:rPr>
        <w:t xml:space="preserve"> Guttman, M., Garber, M., Levin, J. Z., Donaghey, J., Robinson, J., Adiconis, X., Fan, L., Koziol, M. J., Gnirke, A., Nusbaum, C., Rinn, J. L., Lander, E. S., and Regev, A. (2010). Ab initio reconstruction of cell type-specific transcriptomes in mouse reveals the conserved multi-exonic structure of lincRNAs. </w:t>
      </w:r>
      <w:r>
        <w:rPr>
          <w:rStyle w:val="phvro8t-x-x-120"/>
          <w:rFonts w:cs="Times New Roman"/>
        </w:rPr>
        <w:t>Nature Biotechnology</w:t>
      </w:r>
      <w:r>
        <w:rPr>
          <w:rFonts w:cs="Times New Roman"/>
        </w:rPr>
        <w:t xml:space="preserve">, 28(5):503_510. </w:t>
      </w:r>
    </w:p>
    <w:p w14:paraId="16167363" w14:textId="77777777" w:rsidR="0060324F" w:rsidRDefault="00803168">
      <w:pPr>
        <w:pStyle w:val="bibitem"/>
        <w:divId w:val="1392803757"/>
        <w:rPr>
          <w:rFonts w:cs="Times New Roman"/>
        </w:rPr>
      </w:pPr>
      <w:r>
        <w:rPr>
          <w:rStyle w:val="bibsp"/>
          <w:rFonts w:cs="Times New Roman"/>
        </w:rPr>
        <w:t>   </w:t>
      </w:r>
      <w:r>
        <w:rPr>
          <w:rFonts w:cs="Times New Roman"/>
        </w:rPr>
        <w:t xml:space="preserve"> Guttman, M., Russell, P., Ingolia, N. T., Weissman, J. S., and Lander, E. S. (2013). Ribosome Profiling Provides Evidence that Large Noncoding RNAs Do Not Encode Proteins. </w:t>
      </w:r>
      <w:r>
        <w:rPr>
          <w:rStyle w:val="phvro8t-x-x-120"/>
          <w:rFonts w:cs="Times New Roman"/>
        </w:rPr>
        <w:t>Cell</w:t>
      </w:r>
      <w:r>
        <w:rPr>
          <w:rFonts w:cs="Times New Roman"/>
        </w:rPr>
        <w:t xml:space="preserve">, 154(1):1_12. </w:t>
      </w:r>
    </w:p>
    <w:p w14:paraId="76555E00" w14:textId="77777777" w:rsidR="0060324F" w:rsidRDefault="00803168">
      <w:pPr>
        <w:pStyle w:val="bibitem"/>
        <w:divId w:val="1392803757"/>
        <w:rPr>
          <w:rFonts w:cs="Times New Roman"/>
        </w:rPr>
      </w:pPr>
      <w:r>
        <w:rPr>
          <w:rStyle w:val="bibsp"/>
          <w:rFonts w:cs="Times New Roman"/>
        </w:rPr>
        <w:t>   </w:t>
      </w:r>
      <w:r>
        <w:rPr>
          <w:rFonts w:cs="Times New Roman"/>
        </w:rPr>
        <w:t xml:space="preserve"> Haas, B. J., Papanicolaou, A., Yassour, M., Grabherr, M., Blood, P. D., Bowden, J., Couger, M. B., Eccles, D., Li, B., Lieber, M., Macmanes, M. D., Ott, M., Orvis, J., Pochet, N., Strozzi, F., Weeks, N., Westerman, R., William, T., Dewey, C. N., Henschel, R., LeDuc, R. D., Friedman, N., and Regev, A. (2013). De novo transcript sequence reconstruction from RNA-seq using the Trinity platform for reference generation and analysis. </w:t>
      </w:r>
      <w:r>
        <w:rPr>
          <w:rStyle w:val="phvro8t-x-x-120"/>
          <w:rFonts w:cs="Times New Roman"/>
        </w:rPr>
        <w:t>Nature Protocols</w:t>
      </w:r>
      <w:r>
        <w:rPr>
          <w:rFonts w:cs="Times New Roman"/>
        </w:rPr>
        <w:t xml:space="preserve">, 8(8):1494_1512. </w:t>
      </w:r>
    </w:p>
    <w:p w14:paraId="44041951" w14:textId="77777777" w:rsidR="0060324F" w:rsidRDefault="00803168">
      <w:pPr>
        <w:pStyle w:val="bibitem"/>
        <w:divId w:val="1392803757"/>
        <w:rPr>
          <w:rFonts w:cs="Times New Roman"/>
        </w:rPr>
      </w:pPr>
      <w:r>
        <w:rPr>
          <w:rStyle w:val="bibsp"/>
          <w:rFonts w:cs="Times New Roman"/>
        </w:rPr>
        <w:t>   </w:t>
      </w:r>
      <w:r>
        <w:rPr>
          <w:rFonts w:cs="Times New Roman"/>
        </w:rPr>
        <w:t xml:space="preserve"> Haase, A. D., Fenoglio, S., Muerdter, F., Guzzardo, P. M., Czech, B., Pappin, D. J., Chen, C., Gordon, A., and Hannon, G. J. (2010). Probing the initiation and effector phases of the somatic piRNA pathway in Drosophila. </w:t>
      </w:r>
      <w:r>
        <w:rPr>
          <w:rStyle w:val="phvro8t-x-x-120"/>
          <w:rFonts w:cs="Times New Roman"/>
        </w:rPr>
        <w:t>Genes &amp; development</w:t>
      </w:r>
      <w:r>
        <w:rPr>
          <w:rFonts w:cs="Times New Roman"/>
        </w:rPr>
        <w:t xml:space="preserve">, 24(22):2499_504. </w:t>
      </w:r>
    </w:p>
    <w:p w14:paraId="6C4C00E1" w14:textId="77777777" w:rsidR="0060324F" w:rsidRDefault="00803168">
      <w:pPr>
        <w:pStyle w:val="bibitem"/>
        <w:divId w:val="1392803757"/>
        <w:rPr>
          <w:rFonts w:cs="Times New Roman"/>
        </w:rPr>
      </w:pPr>
      <w:r>
        <w:rPr>
          <w:rStyle w:val="bibsp"/>
          <w:rFonts w:cs="Times New Roman"/>
        </w:rPr>
        <w:t>   </w:t>
      </w:r>
      <w:r>
        <w:rPr>
          <w:rFonts w:cs="Times New Roman"/>
        </w:rPr>
        <w:t xml:space="preserve"> Hafner, M., Landgraf, P., Ludwig, J., Rice, A., Ojo, T., Lin, C., Holoch, D., Lim, C., and Tuschl, T. (2008). Identification of microRNAs and other small regulatory RNAs using cDNA library sequencing. </w:t>
      </w:r>
      <w:r>
        <w:rPr>
          <w:rStyle w:val="phvro8t-x-x-120"/>
          <w:rFonts w:cs="Times New Roman"/>
        </w:rPr>
        <w:t>Methods (San Diego,</w:t>
      </w:r>
      <w:r>
        <w:rPr>
          <w:rFonts w:cs="Times New Roman"/>
        </w:rPr>
        <w:t xml:space="preserve"> </w:t>
      </w:r>
      <w:r>
        <w:rPr>
          <w:rStyle w:val="phvro8t-x-x-120"/>
          <w:rFonts w:cs="Times New Roman"/>
        </w:rPr>
        <w:t>Calif.)</w:t>
      </w:r>
      <w:r>
        <w:rPr>
          <w:rFonts w:cs="Times New Roman"/>
        </w:rPr>
        <w:t xml:space="preserve">, 44(1):3_12. </w:t>
      </w:r>
    </w:p>
    <w:p w14:paraId="3ACAAA61" w14:textId="77777777" w:rsidR="0060324F" w:rsidRDefault="00803168">
      <w:pPr>
        <w:pStyle w:val="bibitem"/>
        <w:divId w:val="1392803757"/>
        <w:rPr>
          <w:rFonts w:cs="Times New Roman"/>
        </w:rPr>
      </w:pPr>
      <w:r>
        <w:rPr>
          <w:rStyle w:val="bibsp"/>
          <w:rFonts w:cs="Times New Roman"/>
        </w:rPr>
        <w:t>   </w:t>
      </w:r>
      <w:r>
        <w:rPr>
          <w:rFonts w:cs="Times New Roman"/>
        </w:rPr>
        <w:t xml:space="preserve"> Hafner, M., Landthaler, M., Burger, L., Khorshid, M., Hausser, J., Berninger, P., Rothballer, A., Ascano Jr., M., Jungkamp, A.-C., Munschauer, M., Ulrich, A., Wardle, G. S., Dewell, S., Zavolan, M., and Tuschl, T. (2010). Transcriptome-wide Identification of RNA-Binding Protein and MicroRNA Target Sites by PAR-CLIP. </w:t>
      </w:r>
      <w:r>
        <w:rPr>
          <w:rStyle w:val="phvro8t-x-x-120"/>
          <w:rFonts w:cs="Times New Roman"/>
        </w:rPr>
        <w:t>Cell</w:t>
      </w:r>
      <w:r>
        <w:rPr>
          <w:rFonts w:cs="Times New Roman"/>
        </w:rPr>
        <w:t xml:space="preserve">, 141(1):129_141. </w:t>
      </w:r>
    </w:p>
    <w:p w14:paraId="0BF721C9" w14:textId="77777777" w:rsidR="0060324F" w:rsidRDefault="00803168">
      <w:pPr>
        <w:pStyle w:val="bibitem"/>
        <w:divId w:val="1392803757"/>
        <w:rPr>
          <w:rFonts w:cs="Times New Roman"/>
        </w:rPr>
      </w:pPr>
      <w:r>
        <w:rPr>
          <w:rStyle w:val="bibsp"/>
          <w:rFonts w:cs="Times New Roman"/>
        </w:rPr>
        <w:t>   </w:t>
      </w:r>
      <w:r>
        <w:rPr>
          <w:rFonts w:cs="Times New Roman"/>
        </w:rPr>
        <w:t xml:space="preserve"> Handler, D., Olivieri, D., Novatchkova, M., Gruber, F. S., Meixner, K., Mechtler, K., Stark, A., Sachidanandam, R., and Brennecke, J. (2011). A systematic analysis of Drosophila TUDOR domain-containing proteins identifies Vreteno and the Tdrd12 family as essential primary piRNA pathway factors. </w:t>
      </w:r>
      <w:r>
        <w:rPr>
          <w:rStyle w:val="phvro8t-x-x-120"/>
          <w:rFonts w:cs="Times New Roman"/>
        </w:rPr>
        <w:t>The EMBO journal</w:t>
      </w:r>
      <w:r>
        <w:rPr>
          <w:rFonts w:cs="Times New Roman"/>
        </w:rPr>
        <w:t xml:space="preserve">, 30(19):3977_93. </w:t>
      </w:r>
    </w:p>
    <w:p w14:paraId="22D7C7A1" w14:textId="77777777" w:rsidR="0060324F" w:rsidRDefault="00803168">
      <w:pPr>
        <w:pStyle w:val="bibitem"/>
        <w:divId w:val="1392803757"/>
        <w:rPr>
          <w:rFonts w:cs="Times New Roman"/>
        </w:rPr>
      </w:pPr>
      <w:r>
        <w:rPr>
          <w:rStyle w:val="bibsp"/>
          <w:rFonts w:cs="Times New Roman"/>
        </w:rPr>
        <w:t>   </w:t>
      </w:r>
      <w:r>
        <w:rPr>
          <w:rFonts w:cs="Times New Roman"/>
        </w:rPr>
        <w:t xml:space="preserve"> Hartig, J. V., Tomari, Y., and F_rstemann, K. (2007). piRNAs_the ancient hunters of genome invaders. </w:t>
      </w:r>
      <w:r>
        <w:rPr>
          <w:rStyle w:val="phvro8t-x-x-120"/>
          <w:rFonts w:cs="Times New Roman"/>
        </w:rPr>
        <w:t>Genes &amp; development</w:t>
      </w:r>
      <w:r>
        <w:rPr>
          <w:rFonts w:cs="Times New Roman"/>
        </w:rPr>
        <w:t xml:space="preserve">, 21(14):1707_13. </w:t>
      </w:r>
    </w:p>
    <w:p w14:paraId="4B123A63" w14:textId="77777777" w:rsidR="0060324F" w:rsidRDefault="00803168">
      <w:pPr>
        <w:pStyle w:val="bibitem"/>
        <w:divId w:val="1392803757"/>
        <w:rPr>
          <w:rFonts w:cs="Times New Roman"/>
        </w:rPr>
      </w:pPr>
      <w:r>
        <w:rPr>
          <w:rStyle w:val="bibsp"/>
          <w:rFonts w:cs="Times New Roman"/>
        </w:rPr>
        <w:t>   </w:t>
      </w:r>
      <w:r>
        <w:rPr>
          <w:rFonts w:cs="Times New Roman"/>
        </w:rPr>
        <w:t xml:space="preserve"> Hattori, D., Chen, Y., Matthews, B. J., Salwinski, L., Sabatti, C., Grueber, W. B., and Zipursky, S. L. (2009). Robust discrimination between self and non-self neurites requires thousands of Dscam1 isoforms. </w:t>
      </w:r>
      <w:r>
        <w:rPr>
          <w:rStyle w:val="phvro8t-x-x-120"/>
          <w:rFonts w:cs="Times New Roman"/>
        </w:rPr>
        <w:t>Nature</w:t>
      </w:r>
      <w:r>
        <w:rPr>
          <w:rFonts w:cs="Times New Roman"/>
        </w:rPr>
        <w:t xml:space="preserve">, 461(7264):644_648. </w:t>
      </w:r>
    </w:p>
    <w:p w14:paraId="1556CC12" w14:textId="77777777" w:rsidR="0060324F" w:rsidRDefault="00803168">
      <w:pPr>
        <w:pStyle w:val="bibitem"/>
        <w:divId w:val="1392803757"/>
        <w:rPr>
          <w:rFonts w:cs="Times New Roman"/>
        </w:rPr>
      </w:pPr>
      <w:r>
        <w:rPr>
          <w:rStyle w:val="bibsp"/>
          <w:rFonts w:cs="Times New Roman"/>
        </w:rPr>
        <w:t>   </w:t>
      </w:r>
      <w:r>
        <w:rPr>
          <w:rFonts w:cs="Times New Roman"/>
        </w:rPr>
        <w:t xml:space="preserve"> Hattori, D., Demir, E., Kim, H. W., Viragh, E., Zipursky, S. L., and Dickson, B. J. (2007). Dscam diversity is essential for neuronal wiring and self-recognition. </w:t>
      </w:r>
      <w:r>
        <w:rPr>
          <w:rStyle w:val="phvro8t-x-x-120"/>
          <w:rFonts w:cs="Times New Roman"/>
        </w:rPr>
        <w:t>Nature</w:t>
      </w:r>
      <w:r>
        <w:rPr>
          <w:rFonts w:cs="Times New Roman"/>
        </w:rPr>
        <w:t xml:space="preserve">, 449(7159):223_227. </w:t>
      </w:r>
    </w:p>
    <w:p w14:paraId="3DDF9BCA" w14:textId="77777777" w:rsidR="0060324F" w:rsidRDefault="00803168">
      <w:pPr>
        <w:pStyle w:val="bibitem"/>
        <w:divId w:val="1392803757"/>
        <w:rPr>
          <w:rFonts w:cs="Times New Roman"/>
        </w:rPr>
      </w:pPr>
      <w:r>
        <w:rPr>
          <w:rStyle w:val="bibsp"/>
          <w:rFonts w:cs="Times New Roman"/>
        </w:rPr>
        <w:t>   </w:t>
      </w:r>
      <w:r>
        <w:rPr>
          <w:rFonts w:cs="Times New Roman"/>
        </w:rPr>
        <w:t xml:space="preserve"> Hattori, D., Millard, S. S., Wojtowicz, W. M., and Zipursky, S. L. (2008). Dscam-Mediated Cell Recognition Regulates Neural Circuit Formation. </w:t>
      </w:r>
      <w:r>
        <w:rPr>
          <w:rStyle w:val="phvro8t-x-x-120"/>
          <w:rFonts w:cs="Times New Roman"/>
        </w:rPr>
        <w:t>Annual Review of Cell and Developmental Biology</w:t>
      </w:r>
      <w:r>
        <w:rPr>
          <w:rFonts w:cs="Times New Roman"/>
        </w:rPr>
        <w:t xml:space="preserve">, 24(1):597_620. </w:t>
      </w:r>
    </w:p>
    <w:p w14:paraId="466878A3" w14:textId="77777777" w:rsidR="0060324F" w:rsidRDefault="00803168">
      <w:pPr>
        <w:pStyle w:val="bibitem"/>
        <w:divId w:val="1392803757"/>
        <w:rPr>
          <w:rFonts w:cs="Times New Roman"/>
        </w:rPr>
      </w:pPr>
      <w:r>
        <w:rPr>
          <w:rStyle w:val="bibsp"/>
          <w:rFonts w:cs="Times New Roman"/>
        </w:rPr>
        <w:t>   </w:t>
      </w:r>
      <w:r>
        <w:rPr>
          <w:rFonts w:cs="Times New Roman"/>
        </w:rPr>
        <w:t xml:space="preserve"> Helwak, A. and Tollervey, D. (2014). Mapping the miRNA interactome by cross-linking ligation and sequencing of hybrids (CLASH). </w:t>
      </w:r>
      <w:r>
        <w:rPr>
          <w:rStyle w:val="phvro8t-x-x-120"/>
          <w:rFonts w:cs="Times New Roman"/>
        </w:rPr>
        <w:t>Nature protocols</w:t>
      </w:r>
      <w:r>
        <w:rPr>
          <w:rFonts w:cs="Times New Roman"/>
        </w:rPr>
        <w:t xml:space="preserve">, 9(3):711_28. </w:t>
      </w:r>
    </w:p>
    <w:p w14:paraId="30E8E067" w14:textId="77777777" w:rsidR="0060324F" w:rsidRDefault="00803168">
      <w:pPr>
        <w:pStyle w:val="bibitem"/>
        <w:divId w:val="1392803757"/>
        <w:rPr>
          <w:rFonts w:cs="Times New Roman"/>
        </w:rPr>
      </w:pPr>
      <w:r>
        <w:rPr>
          <w:rStyle w:val="bibsp"/>
          <w:rFonts w:cs="Times New Roman"/>
        </w:rPr>
        <w:t>   </w:t>
      </w:r>
      <w:r>
        <w:rPr>
          <w:rFonts w:cs="Times New Roman"/>
        </w:rPr>
        <w:t xml:space="preserve"> Hemani, Y. and Soller, M. (2012). Mechanisms of Drosophila Dscam mutually exclusive splicing regulation. </w:t>
      </w:r>
      <w:r>
        <w:rPr>
          <w:rStyle w:val="phvro8t-x-x-120"/>
          <w:rFonts w:cs="Times New Roman"/>
        </w:rPr>
        <w:t>Biochemical Society transactions</w:t>
      </w:r>
      <w:r>
        <w:rPr>
          <w:rFonts w:cs="Times New Roman"/>
        </w:rPr>
        <w:t xml:space="preserve">, 40(4):804_9. </w:t>
      </w:r>
    </w:p>
    <w:p w14:paraId="70F5AB6D" w14:textId="77777777" w:rsidR="0060324F" w:rsidRDefault="00803168">
      <w:pPr>
        <w:pStyle w:val="bibitem"/>
        <w:divId w:val="1392803757"/>
        <w:rPr>
          <w:rFonts w:cs="Times New Roman"/>
        </w:rPr>
      </w:pPr>
      <w:r>
        <w:rPr>
          <w:rStyle w:val="bibsp"/>
          <w:rFonts w:cs="Times New Roman"/>
        </w:rPr>
        <w:t>   </w:t>
      </w:r>
      <w:r>
        <w:rPr>
          <w:rFonts w:cs="Times New Roman"/>
        </w:rPr>
        <w:t xml:space="preserve"> Hirose, T., Mishima, Y., and Tomari, Y. (2014). Elements and machinery of non-coding RNAs : toward their taxonomy. </w:t>
      </w:r>
      <w:r>
        <w:rPr>
          <w:rStyle w:val="phvro8t-x-x-120"/>
          <w:rFonts w:cs="Times New Roman"/>
        </w:rPr>
        <w:t>EMBO reports</w:t>
      </w:r>
      <w:r>
        <w:rPr>
          <w:rFonts w:cs="Times New Roman"/>
        </w:rPr>
        <w:t xml:space="preserve">, pages 1_19. </w:t>
      </w:r>
    </w:p>
    <w:p w14:paraId="1BBE76E7" w14:textId="77777777" w:rsidR="0060324F" w:rsidRDefault="00803168">
      <w:pPr>
        <w:pStyle w:val="bibitem"/>
        <w:divId w:val="1392803757"/>
        <w:rPr>
          <w:rFonts w:cs="Times New Roman"/>
        </w:rPr>
      </w:pPr>
      <w:r>
        <w:rPr>
          <w:rStyle w:val="bibsp"/>
          <w:rFonts w:cs="Times New Roman"/>
        </w:rPr>
        <w:t>   </w:t>
      </w:r>
      <w:r>
        <w:rPr>
          <w:rFonts w:cs="Times New Roman"/>
        </w:rPr>
        <w:t xml:space="preserve"> Ho, C. K., Etten, J. L. V., and Shuman, S. (1997). Characterization of an ATP-dependent DNA ligase encoded by Chlorella virus PBCV-1. </w:t>
      </w:r>
      <w:r>
        <w:rPr>
          <w:rStyle w:val="phvro8t-x-x-120"/>
          <w:rFonts w:cs="Times New Roman"/>
        </w:rPr>
        <w:t>Journal of</w:t>
      </w:r>
      <w:r>
        <w:rPr>
          <w:rFonts w:cs="Times New Roman"/>
        </w:rPr>
        <w:t xml:space="preserve"> </w:t>
      </w:r>
      <w:r>
        <w:rPr>
          <w:rStyle w:val="phvro8t-x-x-120"/>
          <w:rFonts w:cs="Times New Roman"/>
        </w:rPr>
        <w:t>virology</w:t>
      </w:r>
      <w:r>
        <w:rPr>
          <w:rFonts w:cs="Times New Roman"/>
        </w:rPr>
        <w:t xml:space="preserve">, 71(3). </w:t>
      </w:r>
    </w:p>
    <w:p w14:paraId="74E42A98" w14:textId="77777777" w:rsidR="0060324F" w:rsidRDefault="00803168">
      <w:pPr>
        <w:pStyle w:val="bibitem"/>
        <w:divId w:val="1392803757"/>
        <w:rPr>
          <w:rFonts w:cs="Times New Roman"/>
        </w:rPr>
      </w:pPr>
      <w:r>
        <w:rPr>
          <w:rStyle w:val="bibsp"/>
          <w:rFonts w:cs="Times New Roman"/>
        </w:rPr>
        <w:t>   </w:t>
      </w:r>
      <w:r>
        <w:rPr>
          <w:rFonts w:cs="Times New Roman"/>
        </w:rPr>
        <w:t xml:space="preserve"> Ho, C. K. and Shuman, S. (2002). Bacteriophage T4 RNA ligase 2 (gp24.1) exemplifies a family of RNA ligases found in all phylogenetic domains. </w:t>
      </w:r>
      <w:r>
        <w:rPr>
          <w:rStyle w:val="phvro8t-x-x-120"/>
          <w:rFonts w:cs="Times New Roman"/>
        </w:rPr>
        <w:t>Proceedings of the National Academy of Sciences</w:t>
      </w:r>
      <w:r>
        <w:rPr>
          <w:rFonts w:cs="Times New Roman"/>
        </w:rPr>
        <w:t xml:space="preserve">, 99(20):12709_12714. </w:t>
      </w:r>
    </w:p>
    <w:p w14:paraId="70430FA3" w14:textId="77777777" w:rsidR="0060324F" w:rsidRDefault="00803168">
      <w:pPr>
        <w:pStyle w:val="bibitem"/>
        <w:divId w:val="1392803757"/>
        <w:rPr>
          <w:rFonts w:cs="Times New Roman"/>
        </w:rPr>
      </w:pPr>
      <w:r>
        <w:rPr>
          <w:rStyle w:val="bibsp"/>
          <w:rFonts w:cs="Times New Roman"/>
        </w:rPr>
        <w:t>   </w:t>
      </w:r>
      <w:r>
        <w:rPr>
          <w:rFonts w:cs="Times New Roman"/>
        </w:rPr>
        <w:t xml:space="preserve"> Ho, C. K., Wang, L. K., Lima, C. D., and Shuman, S. (2004). Structure and mechanism of RNA ligase. </w:t>
      </w:r>
      <w:r>
        <w:rPr>
          <w:rStyle w:val="phvro8t-x-x-120"/>
          <w:rFonts w:cs="Times New Roman"/>
        </w:rPr>
        <w:t>Structure (London, England: 1993)</w:t>
      </w:r>
      <w:r>
        <w:rPr>
          <w:rFonts w:cs="Times New Roman"/>
        </w:rPr>
        <w:t xml:space="preserve">, 12(2):327_339. </w:t>
      </w:r>
    </w:p>
    <w:p w14:paraId="57BBDB52" w14:textId="77777777" w:rsidR="0060324F" w:rsidRDefault="00803168">
      <w:pPr>
        <w:pStyle w:val="bibitem"/>
        <w:divId w:val="1392803757"/>
        <w:rPr>
          <w:rFonts w:cs="Times New Roman"/>
        </w:rPr>
      </w:pPr>
      <w:r>
        <w:rPr>
          <w:rStyle w:val="bibsp"/>
          <w:rFonts w:cs="Times New Roman"/>
        </w:rPr>
        <w:t>   </w:t>
      </w:r>
      <w:r>
        <w:rPr>
          <w:rFonts w:cs="Times New Roman"/>
        </w:rPr>
        <w:t xml:space="preserve"> Hoeffer, C. A., Sanyal, S., and Ramaswami, M. (2003). Acute induction of conserved synaptic signaling pathways in Drosophila melanogaster. </w:t>
      </w:r>
      <w:r>
        <w:rPr>
          <w:rStyle w:val="phvro8t-x-x-120"/>
          <w:rFonts w:cs="Times New Roman"/>
        </w:rPr>
        <w:t>The</w:t>
      </w:r>
      <w:r>
        <w:rPr>
          <w:rFonts w:cs="Times New Roman"/>
        </w:rPr>
        <w:t xml:space="preserve"> </w:t>
      </w:r>
      <w:r>
        <w:rPr>
          <w:rStyle w:val="phvro8t-x-x-120"/>
          <w:rFonts w:cs="Times New Roman"/>
        </w:rPr>
        <w:t>Journal of neuroscience : the official journal of the Society for Neuroscience</w:t>
      </w:r>
      <w:r>
        <w:rPr>
          <w:rFonts w:cs="Times New Roman"/>
        </w:rPr>
        <w:t xml:space="preserve">, 23:6362_6372. </w:t>
      </w:r>
    </w:p>
    <w:p w14:paraId="5CD9C369" w14:textId="77777777" w:rsidR="0060324F" w:rsidRDefault="00803168">
      <w:pPr>
        <w:pStyle w:val="bibitem"/>
        <w:divId w:val="1392803757"/>
        <w:rPr>
          <w:rFonts w:cs="Times New Roman"/>
        </w:rPr>
      </w:pPr>
      <w:r>
        <w:rPr>
          <w:rStyle w:val="bibsp"/>
          <w:rFonts w:cs="Times New Roman"/>
        </w:rPr>
        <w:t>   </w:t>
      </w:r>
      <w:r>
        <w:rPr>
          <w:rFonts w:cs="Times New Roman"/>
        </w:rPr>
        <w:t xml:space="preserve"> Horvath, G. C., Kistler, M. K., and Kistler, W. S. (2009). RFX2 is a candidate downstream amplifier of A-MYB regulation in mouse spermatogenesis. </w:t>
      </w:r>
      <w:r>
        <w:rPr>
          <w:rStyle w:val="phvro8t-x-x-120"/>
          <w:rFonts w:cs="Times New Roman"/>
        </w:rPr>
        <w:t>BMC Developmental Biology</w:t>
      </w:r>
      <w:r>
        <w:rPr>
          <w:rFonts w:cs="Times New Roman"/>
        </w:rPr>
        <w:t xml:space="preserve">, 9(1):63. </w:t>
      </w:r>
    </w:p>
    <w:p w14:paraId="292A7F31" w14:textId="77777777" w:rsidR="0060324F" w:rsidRDefault="00803168">
      <w:pPr>
        <w:pStyle w:val="bibitem"/>
        <w:divId w:val="1392803757"/>
        <w:rPr>
          <w:rFonts w:cs="Times New Roman"/>
        </w:rPr>
      </w:pPr>
      <w:r>
        <w:rPr>
          <w:rStyle w:val="bibsp"/>
          <w:rFonts w:cs="Times New Roman"/>
        </w:rPr>
        <w:t>   </w:t>
      </w:r>
      <w:r>
        <w:rPr>
          <w:rFonts w:cs="Times New Roman"/>
        </w:rPr>
        <w:t xml:space="preserve"> Horwich, M. D., Li, C., Matranga, C., Vagin, V., Farley, G., Wang, P., and Zamore, P. D. (2007). The Drosophila RNA methyltransferase, DmHen1, modifies germline piRNAs and single-stranded siRNAs in RISC. </w:t>
      </w:r>
      <w:r>
        <w:rPr>
          <w:rStyle w:val="phvro8t-x-x-120"/>
          <w:rFonts w:cs="Times New Roman"/>
        </w:rPr>
        <w:t>Current</w:t>
      </w:r>
      <w:r>
        <w:rPr>
          <w:rFonts w:cs="Times New Roman"/>
        </w:rPr>
        <w:t xml:space="preserve"> </w:t>
      </w:r>
      <w:r>
        <w:rPr>
          <w:rStyle w:val="phvro8t-x-x-120"/>
          <w:rFonts w:cs="Times New Roman"/>
        </w:rPr>
        <w:t>biology : CB</w:t>
      </w:r>
      <w:r>
        <w:rPr>
          <w:rFonts w:cs="Times New Roman"/>
        </w:rPr>
        <w:t xml:space="preserve">, 17(14):1265_72. </w:t>
      </w:r>
    </w:p>
    <w:p w14:paraId="5E5E51CA" w14:textId="77777777" w:rsidR="0060324F" w:rsidRDefault="00803168">
      <w:pPr>
        <w:pStyle w:val="bibitem"/>
        <w:divId w:val="1392803757"/>
        <w:rPr>
          <w:rFonts w:cs="Times New Roman"/>
        </w:rPr>
      </w:pPr>
      <w:r>
        <w:rPr>
          <w:rStyle w:val="bibsp"/>
          <w:rFonts w:cs="Times New Roman"/>
        </w:rPr>
        <w:t>   </w:t>
      </w:r>
      <w:r>
        <w:rPr>
          <w:rFonts w:cs="Times New Roman"/>
        </w:rPr>
        <w:t xml:space="preserve"> Hosokawa, M., Shoji, M., Kitamura, K., Tanaka, T., Noce, T., Chuma, S., and Nakatsuji, N. (2007). Tudor-related proteins TDRD1/MTR-1, TDRD6 and TDRD7/TRAP: domain composition, intracellular localization, and function in male germ cells in mice. </w:t>
      </w:r>
      <w:r>
        <w:rPr>
          <w:rStyle w:val="phvro8t-x-x-120"/>
          <w:rFonts w:cs="Times New Roman"/>
        </w:rPr>
        <w:t>Developmental biology</w:t>
      </w:r>
      <w:r>
        <w:rPr>
          <w:rFonts w:cs="Times New Roman"/>
        </w:rPr>
        <w:t xml:space="preserve">, 301(1):38_52. </w:t>
      </w:r>
    </w:p>
    <w:p w14:paraId="6374AE2A" w14:textId="77777777" w:rsidR="0060324F" w:rsidRDefault="00803168">
      <w:pPr>
        <w:pStyle w:val="bibitem"/>
        <w:divId w:val="1392803757"/>
        <w:rPr>
          <w:rFonts w:cs="Times New Roman"/>
        </w:rPr>
      </w:pPr>
      <w:r>
        <w:rPr>
          <w:rStyle w:val="bibsp"/>
          <w:rFonts w:cs="Times New Roman"/>
        </w:rPr>
        <w:t>   </w:t>
      </w:r>
      <w:r>
        <w:rPr>
          <w:rFonts w:cs="Times New Roman"/>
        </w:rPr>
        <w:t xml:space="preserve"> House, A. E. and Lynch, K. W. (2008). Regulation of alternative splicing: more than just the ABCs. </w:t>
      </w:r>
      <w:r>
        <w:rPr>
          <w:rStyle w:val="phvro8t-x-x-120"/>
          <w:rFonts w:cs="Times New Roman"/>
        </w:rPr>
        <w:t>The Journal of Biological Chemistry</w:t>
      </w:r>
      <w:r>
        <w:rPr>
          <w:rFonts w:cs="Times New Roman"/>
        </w:rPr>
        <w:t xml:space="preserve">, 283(3):1217_21. </w:t>
      </w:r>
    </w:p>
    <w:p w14:paraId="0E4A5DCC" w14:textId="77777777" w:rsidR="0060324F" w:rsidRDefault="00803168">
      <w:pPr>
        <w:pStyle w:val="bibitem"/>
        <w:divId w:val="1392803757"/>
        <w:rPr>
          <w:rFonts w:cs="Times New Roman"/>
        </w:rPr>
      </w:pPr>
      <w:r>
        <w:rPr>
          <w:rStyle w:val="bibsp"/>
          <w:rFonts w:cs="Times New Roman"/>
        </w:rPr>
        <w:t>   </w:t>
      </w:r>
      <w:r>
        <w:rPr>
          <w:rFonts w:cs="Times New Roman"/>
        </w:rPr>
        <w:t xml:space="preserve"> Houseley, J. and Tollervey, D. (2010). Apparent non-canonical trans-splicing is generated by reverse transcriptase in vitro. </w:t>
      </w:r>
      <w:r>
        <w:rPr>
          <w:rStyle w:val="phvro8t-x-x-120"/>
          <w:rFonts w:cs="Times New Roman"/>
        </w:rPr>
        <w:t>PloS one</w:t>
      </w:r>
      <w:r>
        <w:rPr>
          <w:rFonts w:cs="Times New Roman"/>
        </w:rPr>
        <w:t xml:space="preserve">, 5(8):e12271. </w:t>
      </w:r>
    </w:p>
    <w:p w14:paraId="55FD1B19" w14:textId="77777777" w:rsidR="0060324F" w:rsidRDefault="00803168">
      <w:pPr>
        <w:pStyle w:val="bibitem"/>
        <w:divId w:val="1392803757"/>
        <w:rPr>
          <w:rFonts w:cs="Times New Roman"/>
        </w:rPr>
      </w:pPr>
      <w:r>
        <w:rPr>
          <w:rStyle w:val="bibsp"/>
          <w:rFonts w:cs="Times New Roman"/>
        </w:rPr>
        <w:t>   </w:t>
      </w:r>
      <w:r>
        <w:rPr>
          <w:rFonts w:cs="Times New Roman"/>
        </w:rPr>
        <w:t xml:space="preserve"> Houwing, S., Kamminga, L. M., Berezikov, E., Cronembold, D., Girard, A., van den Elst, H., Filippov, D. V., Blaser, H., Raz, E., Moens, C. B., Plasterk, R. H., Hannon, G. J., Draper, B. W., and Ketting, R. F. (2007). A Role for Piwi and piRNAs in Germ Cell Maintenance and Transposon Silencing in Zebrafish. </w:t>
      </w:r>
      <w:r>
        <w:rPr>
          <w:rStyle w:val="phvro8t-x-x-120"/>
          <w:rFonts w:cs="Times New Roman"/>
        </w:rPr>
        <w:t>Cell</w:t>
      </w:r>
      <w:r>
        <w:rPr>
          <w:rFonts w:cs="Times New Roman"/>
        </w:rPr>
        <w:t xml:space="preserve">, 129(1):69_82. </w:t>
      </w:r>
    </w:p>
    <w:p w14:paraId="6A056C90" w14:textId="77777777" w:rsidR="0060324F" w:rsidRDefault="00803168">
      <w:pPr>
        <w:pStyle w:val="bibitem"/>
        <w:divId w:val="1392803757"/>
        <w:rPr>
          <w:rFonts w:cs="Times New Roman"/>
        </w:rPr>
      </w:pPr>
      <w:r>
        <w:rPr>
          <w:rStyle w:val="bibsp"/>
          <w:rFonts w:cs="Times New Roman"/>
        </w:rPr>
        <w:t>   </w:t>
      </w:r>
      <w:r>
        <w:rPr>
          <w:rFonts w:cs="Times New Roman"/>
        </w:rPr>
        <w:t xml:space="preserve"> Huang, H., Gao, Q., Peng, X., Choi, S.-Y., Sarma, K., Ren, H., Morris, A. J., and Frohman, M. a. (2011). piRNA-associated germline nuage formation and spermatogenesis require MitoPLD profusogenic mitochondrial-surface lipid signaling. </w:t>
      </w:r>
      <w:r>
        <w:rPr>
          <w:rStyle w:val="phvro8t-x-x-120"/>
          <w:rFonts w:cs="Times New Roman"/>
        </w:rPr>
        <w:t>Developmental cell</w:t>
      </w:r>
      <w:r>
        <w:rPr>
          <w:rFonts w:cs="Times New Roman"/>
        </w:rPr>
        <w:t xml:space="preserve">, 20(3):376_87. </w:t>
      </w:r>
    </w:p>
    <w:p w14:paraId="6D22D263" w14:textId="77777777" w:rsidR="0060324F" w:rsidRDefault="00803168">
      <w:pPr>
        <w:pStyle w:val="bibitem"/>
        <w:divId w:val="1392803757"/>
        <w:rPr>
          <w:rFonts w:cs="Times New Roman"/>
        </w:rPr>
      </w:pPr>
      <w:r>
        <w:rPr>
          <w:rStyle w:val="bibsp"/>
          <w:rFonts w:cs="Times New Roman"/>
        </w:rPr>
        <w:t>   </w:t>
      </w:r>
      <w:r>
        <w:rPr>
          <w:rFonts w:cs="Times New Roman"/>
        </w:rPr>
        <w:t xml:space="preserve"> Hughes, T. A. (2006). Regulation of gene expression by alternative untranslated regions. </w:t>
      </w:r>
      <w:r>
        <w:rPr>
          <w:rStyle w:val="phvro8t-x-x-120"/>
          <w:rFonts w:cs="Times New Roman"/>
        </w:rPr>
        <w:t>Trends in Genetics: TIG</w:t>
      </w:r>
      <w:r>
        <w:rPr>
          <w:rFonts w:cs="Times New Roman"/>
        </w:rPr>
        <w:t xml:space="preserve">, 22(3):119_22. </w:t>
      </w:r>
    </w:p>
    <w:p w14:paraId="6BEE0664" w14:textId="77777777" w:rsidR="0060324F" w:rsidRDefault="00803168">
      <w:pPr>
        <w:pStyle w:val="bibitem"/>
        <w:divId w:val="1392803757"/>
        <w:rPr>
          <w:rFonts w:cs="Times New Roman"/>
        </w:rPr>
      </w:pPr>
      <w:r>
        <w:rPr>
          <w:rStyle w:val="bibsp"/>
          <w:rFonts w:cs="Times New Roman"/>
        </w:rPr>
        <w:t>   </w:t>
      </w:r>
      <w:r>
        <w:rPr>
          <w:rFonts w:cs="Times New Roman"/>
        </w:rPr>
        <w:t xml:space="preserve"> Ingolia, N. T., Ghaemmaghami, S., Newman, J. R. S., and Weissman, J. S. (2009). Genome-wide analysis in vivo of translation with nucleotide resolution using ribosome profiling. </w:t>
      </w:r>
      <w:r>
        <w:rPr>
          <w:rStyle w:val="phvro8t-x-x-120"/>
          <w:rFonts w:cs="Times New Roman"/>
        </w:rPr>
        <w:t>Science</w:t>
      </w:r>
      <w:r>
        <w:rPr>
          <w:rFonts w:cs="Times New Roman"/>
        </w:rPr>
        <w:t xml:space="preserve">, 324:218_223. </w:t>
      </w:r>
    </w:p>
    <w:p w14:paraId="25780FDC" w14:textId="77777777" w:rsidR="0060324F" w:rsidRDefault="00803168">
      <w:pPr>
        <w:pStyle w:val="bibitem"/>
        <w:divId w:val="1392803757"/>
        <w:rPr>
          <w:rFonts w:cs="Times New Roman"/>
        </w:rPr>
      </w:pPr>
      <w:r>
        <w:rPr>
          <w:rStyle w:val="bibsp"/>
          <w:rFonts w:cs="Times New Roman"/>
        </w:rPr>
        <w:t>   </w:t>
      </w:r>
      <w:r>
        <w:rPr>
          <w:rFonts w:cs="Times New Roman"/>
        </w:rPr>
        <w:t xml:space="preserve"> Ingolia, N. T., Lareau, L. F., and Weissman, J. S. (2011). Ribosome profiling of mouse embryonic stem cells reveals the complexity and dynamics of mammalian proteomes. </w:t>
      </w:r>
      <w:r>
        <w:rPr>
          <w:rStyle w:val="phvro8t-x-x-120"/>
          <w:rFonts w:cs="Times New Roman"/>
        </w:rPr>
        <w:t>Cell</w:t>
      </w:r>
      <w:r>
        <w:rPr>
          <w:rFonts w:cs="Times New Roman"/>
        </w:rPr>
        <w:t xml:space="preserve">, 147(4):789_802. </w:t>
      </w:r>
    </w:p>
    <w:p w14:paraId="0A052332" w14:textId="77777777" w:rsidR="0060324F" w:rsidRDefault="00803168">
      <w:pPr>
        <w:pStyle w:val="bibitem"/>
        <w:divId w:val="1392803757"/>
        <w:rPr>
          <w:rFonts w:cs="Times New Roman"/>
        </w:rPr>
      </w:pPr>
      <w:r>
        <w:rPr>
          <w:rStyle w:val="bibsp"/>
          <w:rFonts w:cs="Times New Roman"/>
        </w:rPr>
        <w:t>   </w:t>
      </w:r>
      <w:r>
        <w:rPr>
          <w:rFonts w:cs="Times New Roman"/>
        </w:rPr>
        <w:t xml:space="preserve"> Ipsaro, J. J., Haase, A. D., Knott, S. R., Joshua-Tor, L., and Hannon, G. J. (2012). The structural biochemistry of Zucchini implicates it as a nuclease in piRNA biogenesis. </w:t>
      </w:r>
      <w:r>
        <w:rPr>
          <w:rStyle w:val="phvro8t-x-x-120"/>
          <w:rFonts w:cs="Times New Roman"/>
        </w:rPr>
        <w:t>Nature</w:t>
      </w:r>
      <w:r>
        <w:rPr>
          <w:rFonts w:cs="Times New Roman"/>
        </w:rPr>
        <w:t xml:space="preserve">, 491(7423):279_83. </w:t>
      </w:r>
    </w:p>
    <w:p w14:paraId="0223F874" w14:textId="77777777" w:rsidR="0060324F" w:rsidRDefault="00803168">
      <w:pPr>
        <w:pStyle w:val="bibitem"/>
        <w:divId w:val="1392803757"/>
        <w:rPr>
          <w:rFonts w:cs="Times New Roman"/>
        </w:rPr>
      </w:pPr>
      <w:r>
        <w:rPr>
          <w:rStyle w:val="bibsp"/>
          <w:rFonts w:cs="Times New Roman"/>
        </w:rPr>
        <w:t>   </w:t>
      </w:r>
      <w:r>
        <w:rPr>
          <w:rFonts w:cs="Times New Roman"/>
        </w:rPr>
        <w:t xml:space="preserve"> Jin, Y., Suzuki, H., Maegawa, S., Endo, H., Sugano, S., Hashimoto, K., Yasuda, K., and Inoue, K. (2003). A vertebrate RNA-binding protein Fox-1 regulates tissue-specific splicing via the pentanucleotide GCAUG. </w:t>
      </w:r>
      <w:r>
        <w:rPr>
          <w:rStyle w:val="phvro8t-x-x-120"/>
          <w:rFonts w:cs="Times New Roman"/>
        </w:rPr>
        <w:t>The EMBO</w:t>
      </w:r>
      <w:r>
        <w:rPr>
          <w:rFonts w:cs="Times New Roman"/>
        </w:rPr>
        <w:t xml:space="preserve"> </w:t>
      </w:r>
      <w:r>
        <w:rPr>
          <w:rStyle w:val="phvro8t-x-x-120"/>
          <w:rFonts w:cs="Times New Roman"/>
        </w:rPr>
        <w:t>Journal</w:t>
      </w:r>
      <w:r>
        <w:rPr>
          <w:rFonts w:cs="Times New Roman"/>
        </w:rPr>
        <w:t xml:space="preserve">, 22(4):905_12. </w:t>
      </w:r>
    </w:p>
    <w:p w14:paraId="38FF31F7" w14:textId="77777777" w:rsidR="0060324F" w:rsidRDefault="00803168">
      <w:pPr>
        <w:pStyle w:val="bibitem"/>
        <w:divId w:val="1392803757"/>
        <w:rPr>
          <w:rFonts w:cs="Times New Roman"/>
        </w:rPr>
      </w:pPr>
      <w:r>
        <w:rPr>
          <w:rStyle w:val="bibsp"/>
          <w:rFonts w:cs="Times New Roman"/>
        </w:rPr>
        <w:t>   </w:t>
      </w:r>
      <w:r>
        <w:rPr>
          <w:rFonts w:cs="Times New Roman"/>
        </w:rPr>
        <w:t xml:space="preserve"> Johnson, B. E., Glauser, D. A., Dan-Glauser, E. S., Halling, D. B., Aldrich, R. W., and Goodman, M. B. (2011). Alternatively Spliced Domains Interact to Regulate BK Potassium Channel Gating. </w:t>
      </w:r>
      <w:r>
        <w:rPr>
          <w:rStyle w:val="phvro8t-x-x-120"/>
          <w:rFonts w:cs="Times New Roman"/>
        </w:rPr>
        <w:t>Proceedings of the National</w:t>
      </w:r>
      <w:r>
        <w:rPr>
          <w:rFonts w:cs="Times New Roman"/>
        </w:rPr>
        <w:t xml:space="preserve"> </w:t>
      </w:r>
      <w:r>
        <w:rPr>
          <w:rStyle w:val="phvro8t-x-x-120"/>
          <w:rFonts w:cs="Times New Roman"/>
        </w:rPr>
        <w:t>Academy of Sciences</w:t>
      </w:r>
      <w:r>
        <w:rPr>
          <w:rFonts w:cs="Times New Roman"/>
        </w:rPr>
        <w:t xml:space="preserve">, 108(51):20784_20789. </w:t>
      </w:r>
    </w:p>
    <w:p w14:paraId="312C9093" w14:textId="77777777" w:rsidR="0060324F" w:rsidRDefault="00803168">
      <w:pPr>
        <w:pStyle w:val="bibitem"/>
        <w:divId w:val="1392803757"/>
        <w:rPr>
          <w:rFonts w:cs="Times New Roman"/>
        </w:rPr>
      </w:pPr>
      <w:r>
        <w:rPr>
          <w:rStyle w:val="bibsp"/>
          <w:rFonts w:cs="Times New Roman"/>
        </w:rPr>
        <w:t>   </w:t>
      </w:r>
      <w:r>
        <w:rPr>
          <w:rFonts w:cs="Times New Roman"/>
        </w:rPr>
        <w:t xml:space="preserve"> Johnson, J. M., Castle, J., Garrett-Engele, P., Kan, Z., Loerch, P. M., Armour, C. D., Santos, R., Schadt, E. E., Stoughton, R., and Shoemaker, D. D. (2003). Genome-Wide Survey of Human Alternative Pre-mRNA Splicing with Exon Junction Microarrays. </w:t>
      </w:r>
      <w:r>
        <w:rPr>
          <w:rStyle w:val="phvro8t-x-x-120"/>
          <w:rFonts w:cs="Times New Roman"/>
        </w:rPr>
        <w:t>Science</w:t>
      </w:r>
      <w:r>
        <w:rPr>
          <w:rFonts w:cs="Times New Roman"/>
        </w:rPr>
        <w:t xml:space="preserve">, 302(5653):2141_2144. </w:t>
      </w:r>
    </w:p>
    <w:p w14:paraId="15B31898" w14:textId="77777777" w:rsidR="0060324F" w:rsidRDefault="00803168">
      <w:pPr>
        <w:pStyle w:val="bibitem"/>
        <w:divId w:val="1392803757"/>
        <w:rPr>
          <w:rFonts w:cs="Times New Roman"/>
        </w:rPr>
      </w:pPr>
      <w:r>
        <w:rPr>
          <w:rStyle w:val="bibsp"/>
          <w:rFonts w:cs="Times New Roman"/>
        </w:rPr>
        <w:t>   </w:t>
      </w:r>
      <w:r>
        <w:rPr>
          <w:rFonts w:cs="Times New Roman"/>
        </w:rPr>
        <w:t xml:space="preserve"> Jones, R. C. (1999). To store or mature spermatozoa? The primary role of the epididymis. </w:t>
      </w:r>
      <w:r>
        <w:rPr>
          <w:rStyle w:val="phvro8t-x-x-120"/>
          <w:rFonts w:cs="Times New Roman"/>
        </w:rPr>
        <w:t>International Journal of Andrology</w:t>
      </w:r>
      <w:r>
        <w:rPr>
          <w:rFonts w:cs="Times New Roman"/>
        </w:rPr>
        <w:t xml:space="preserve">, 22(2):57_67. </w:t>
      </w:r>
    </w:p>
    <w:p w14:paraId="12C333BF" w14:textId="77777777" w:rsidR="0060324F" w:rsidRDefault="00803168">
      <w:pPr>
        <w:pStyle w:val="bibitem"/>
        <w:divId w:val="1392803757"/>
        <w:rPr>
          <w:rFonts w:cs="Times New Roman"/>
        </w:rPr>
      </w:pPr>
      <w:r>
        <w:rPr>
          <w:rStyle w:val="bibsp"/>
          <w:rFonts w:cs="Times New Roman"/>
        </w:rPr>
        <w:t>   </w:t>
      </w:r>
      <w:r>
        <w:rPr>
          <w:rFonts w:cs="Times New Roman"/>
        </w:rPr>
        <w:t xml:space="preserve"> Judo, M. S., Wedel, a. B., and Wilson, C. (1998). Stimulation and suppression of PCR-mediated recombination. </w:t>
      </w:r>
      <w:r>
        <w:rPr>
          <w:rStyle w:val="phvro8t-x-x-120"/>
          <w:rFonts w:cs="Times New Roman"/>
        </w:rPr>
        <w:t>Nucleic acids research</w:t>
      </w:r>
      <w:r>
        <w:rPr>
          <w:rFonts w:cs="Times New Roman"/>
        </w:rPr>
        <w:t xml:space="preserve">, 26(7):1819_25. </w:t>
      </w:r>
    </w:p>
    <w:p w14:paraId="65A4E686" w14:textId="77777777" w:rsidR="0060324F" w:rsidRDefault="00803168">
      <w:pPr>
        <w:pStyle w:val="bibitem"/>
        <w:divId w:val="1392803757"/>
        <w:rPr>
          <w:rFonts w:cs="Times New Roman"/>
        </w:rPr>
      </w:pPr>
      <w:r>
        <w:rPr>
          <w:rStyle w:val="bibsp"/>
          <w:rFonts w:cs="Times New Roman"/>
        </w:rPr>
        <w:t>   </w:t>
      </w:r>
      <w:r>
        <w:rPr>
          <w:rFonts w:cs="Times New Roman"/>
        </w:rPr>
        <w:t xml:space="preserve"> Kawaoka, S., Hara, K., Shoji, K., Kobayashi, M., Shimada, T., Sugano, S., Tomari, Y., Suzuki, Y., and Katsuma, S. (2012). The comprehensive epigenome map of piRNA clusters. pages 1_10. </w:t>
      </w:r>
    </w:p>
    <w:p w14:paraId="022C8F1B" w14:textId="77777777" w:rsidR="0060324F" w:rsidRDefault="00803168">
      <w:pPr>
        <w:pStyle w:val="bibitem"/>
        <w:divId w:val="1392803757"/>
        <w:rPr>
          <w:rFonts w:cs="Times New Roman"/>
        </w:rPr>
      </w:pPr>
      <w:r>
        <w:rPr>
          <w:rStyle w:val="bibsp"/>
          <w:rFonts w:cs="Times New Roman"/>
        </w:rPr>
        <w:t>   </w:t>
      </w:r>
      <w:r>
        <w:rPr>
          <w:rFonts w:cs="Times New Roman"/>
        </w:rPr>
        <w:t xml:space="preserve"> Kawaoka, S., Hayashi, N., Suzuki, Y., Abe, H., Sugano, S., Tomari, Y., Shimada, T., and Katsuma, S. (2009). The Bombyx ovary-derived cell line endogenously expresses PIWI/PIWI-interacting RNA complexes. </w:t>
      </w:r>
      <w:r>
        <w:rPr>
          <w:rStyle w:val="phvro8t-x-x-120"/>
          <w:rFonts w:cs="Times New Roman"/>
        </w:rPr>
        <w:t>RNA (New</w:t>
      </w:r>
      <w:r>
        <w:rPr>
          <w:rFonts w:cs="Times New Roman"/>
        </w:rPr>
        <w:t xml:space="preserve"> </w:t>
      </w:r>
      <w:r>
        <w:rPr>
          <w:rStyle w:val="phvro8t-x-x-120"/>
          <w:rFonts w:cs="Times New Roman"/>
        </w:rPr>
        <w:t>York, N.Y.)</w:t>
      </w:r>
      <w:r>
        <w:rPr>
          <w:rFonts w:cs="Times New Roman"/>
        </w:rPr>
        <w:t xml:space="preserve">, 15(7):1258_64. </w:t>
      </w:r>
    </w:p>
    <w:p w14:paraId="027AABEB" w14:textId="77777777" w:rsidR="0060324F" w:rsidRDefault="00803168">
      <w:pPr>
        <w:pStyle w:val="bibitem"/>
        <w:divId w:val="1392803757"/>
        <w:rPr>
          <w:rFonts w:cs="Times New Roman"/>
        </w:rPr>
      </w:pPr>
      <w:r>
        <w:rPr>
          <w:rStyle w:val="bibsp"/>
          <w:rFonts w:cs="Times New Roman"/>
        </w:rPr>
        <w:t>   </w:t>
      </w:r>
      <w:r>
        <w:rPr>
          <w:rFonts w:cs="Times New Roman"/>
        </w:rPr>
        <w:t xml:space="preserve"> Kawaoka, S., Izumi, N., Katsuma, S., and Tomari, Y. (2011). 3_ end formation of PIWI-interacting RNAs in vitro. </w:t>
      </w:r>
      <w:r>
        <w:rPr>
          <w:rStyle w:val="phvro8t-x-x-120"/>
          <w:rFonts w:cs="Times New Roman"/>
        </w:rPr>
        <w:t>Molecular cell</w:t>
      </w:r>
      <w:r>
        <w:rPr>
          <w:rFonts w:cs="Times New Roman"/>
        </w:rPr>
        <w:t xml:space="preserve">, 43(6):1015_22. </w:t>
      </w:r>
    </w:p>
    <w:p w14:paraId="37221730" w14:textId="77777777" w:rsidR="0060324F" w:rsidRDefault="00803168">
      <w:pPr>
        <w:pStyle w:val="bibitem"/>
        <w:divId w:val="1392803757"/>
        <w:rPr>
          <w:rFonts w:cs="Times New Roman"/>
        </w:rPr>
      </w:pPr>
      <w:r>
        <w:rPr>
          <w:rStyle w:val="bibsp"/>
          <w:rFonts w:cs="Times New Roman"/>
        </w:rPr>
        <w:t>   </w:t>
      </w:r>
      <w:r>
        <w:rPr>
          <w:rFonts w:cs="Times New Roman"/>
        </w:rPr>
        <w:t xml:space="preserve"> Ke, R., Mignardi, M., Pacureanu, A., Svedlund, J., Botling, J., W_hlby, C., and Nilsson, M. (2013). In situ sequencing for RNA analysis in preserved tissue and cells. </w:t>
      </w:r>
      <w:r>
        <w:rPr>
          <w:rStyle w:val="phvro8t-x-x-120"/>
          <w:rFonts w:cs="Times New Roman"/>
        </w:rPr>
        <w:t>Nature methods</w:t>
      </w:r>
      <w:r>
        <w:rPr>
          <w:rFonts w:cs="Times New Roman"/>
        </w:rPr>
        <w:t xml:space="preserve">, 10(July):857_60. </w:t>
      </w:r>
    </w:p>
    <w:p w14:paraId="31E05B7C" w14:textId="77777777" w:rsidR="0060324F" w:rsidRDefault="00803168">
      <w:pPr>
        <w:pStyle w:val="bibitem"/>
        <w:divId w:val="1392803757"/>
        <w:rPr>
          <w:rFonts w:cs="Times New Roman"/>
        </w:rPr>
      </w:pPr>
      <w:r>
        <w:rPr>
          <w:rStyle w:val="bibsp"/>
          <w:rFonts w:cs="Times New Roman"/>
        </w:rPr>
        <w:t>   </w:t>
      </w:r>
      <w:r>
        <w:rPr>
          <w:rFonts w:cs="Times New Roman"/>
        </w:rPr>
        <w:t xml:space="preserve"> Kennard, E. H. (1927). Zur Quantenmechanik einfacher Bewegungstypen. </w:t>
      </w:r>
      <w:r>
        <w:rPr>
          <w:rStyle w:val="phvro8t-x-x-120"/>
          <w:rFonts w:cs="Times New Roman"/>
        </w:rPr>
        <w:t>Zeitschrift for Physik</w:t>
      </w:r>
      <w:r>
        <w:rPr>
          <w:rFonts w:cs="Times New Roman"/>
        </w:rPr>
        <w:t xml:space="preserve">, 44(4-5):326_352. </w:t>
      </w:r>
    </w:p>
    <w:p w14:paraId="07226816" w14:textId="77777777" w:rsidR="0060324F" w:rsidRDefault="00803168">
      <w:pPr>
        <w:pStyle w:val="bibitem"/>
        <w:divId w:val="1392803757"/>
        <w:rPr>
          <w:rFonts w:cs="Times New Roman"/>
        </w:rPr>
      </w:pPr>
      <w:r>
        <w:rPr>
          <w:rStyle w:val="bibsp"/>
          <w:rFonts w:cs="Times New Roman"/>
        </w:rPr>
        <w:t>   </w:t>
      </w:r>
      <w:r>
        <w:rPr>
          <w:rFonts w:cs="Times New Roman"/>
        </w:rPr>
        <w:t xml:space="preserve"> Kent, W. J. (2002). BLAT_The BLAST-Like Alignment Tool. </w:t>
      </w:r>
      <w:r>
        <w:rPr>
          <w:rStyle w:val="phvro8t-x-x-120"/>
          <w:rFonts w:cs="Times New Roman"/>
        </w:rPr>
        <w:t>Genome</w:t>
      </w:r>
      <w:r>
        <w:rPr>
          <w:rFonts w:cs="Times New Roman"/>
        </w:rPr>
        <w:t xml:space="preserve"> </w:t>
      </w:r>
      <w:r>
        <w:rPr>
          <w:rStyle w:val="phvro8t-x-x-120"/>
          <w:rFonts w:cs="Times New Roman"/>
        </w:rPr>
        <w:t>Research</w:t>
      </w:r>
      <w:r>
        <w:rPr>
          <w:rFonts w:cs="Times New Roman"/>
        </w:rPr>
        <w:t xml:space="preserve">, 12(4):656_664. </w:t>
      </w:r>
    </w:p>
    <w:p w14:paraId="4DFFC4C5" w14:textId="77777777" w:rsidR="0060324F" w:rsidRDefault="00803168">
      <w:pPr>
        <w:pStyle w:val="bibitem"/>
        <w:divId w:val="1392803757"/>
        <w:rPr>
          <w:rFonts w:cs="Times New Roman"/>
        </w:rPr>
      </w:pPr>
      <w:r>
        <w:rPr>
          <w:rStyle w:val="bibsp"/>
          <w:rFonts w:cs="Times New Roman"/>
        </w:rPr>
        <w:t>   </w:t>
      </w:r>
      <w:r>
        <w:rPr>
          <w:rFonts w:cs="Times New Roman"/>
        </w:rPr>
        <w:t xml:space="preserve"> Khalil, A. M., Guttman, M., Huarte, M., Garber, M., Raj, A., Rivea Morales, D., Thomas, K., Presser, A., Bernstein, B. E., van Oudenaarden, A., Regev, A., Lander, E. S., and Rinn, J. L. (2009). Many human large intergenic noncoding RNAs associate with chromatin-modifying complexes and affect gene expression. </w:t>
      </w:r>
      <w:r>
        <w:rPr>
          <w:rStyle w:val="phvro8t-x-x-120"/>
          <w:rFonts w:cs="Times New Roman"/>
        </w:rPr>
        <w:t>Proceedings of the National Academy of Sciences</w:t>
      </w:r>
      <w:r>
        <w:rPr>
          <w:rFonts w:cs="Times New Roman"/>
        </w:rPr>
        <w:t xml:space="preserve">, 106(28):11667 _11672. </w:t>
      </w:r>
    </w:p>
    <w:p w14:paraId="682C9CEB" w14:textId="77777777" w:rsidR="0060324F" w:rsidRDefault="00803168">
      <w:pPr>
        <w:pStyle w:val="bibitem"/>
        <w:divId w:val="1392803757"/>
        <w:rPr>
          <w:rFonts w:cs="Times New Roman"/>
        </w:rPr>
      </w:pPr>
      <w:r>
        <w:rPr>
          <w:rStyle w:val="bibsp"/>
          <w:rFonts w:cs="Times New Roman"/>
        </w:rPr>
        <w:t>   </w:t>
      </w:r>
      <w:r>
        <w:rPr>
          <w:rFonts w:cs="Times New Roman"/>
        </w:rPr>
        <w:t xml:space="preserve"> Kim, V. N., Han, J., and Siomi, M. C. (2009). Biogenesis of small RNAs in animals. </w:t>
      </w:r>
      <w:r>
        <w:rPr>
          <w:rStyle w:val="phvro8t-x-x-120"/>
          <w:rFonts w:cs="Times New Roman"/>
        </w:rPr>
        <w:t>Nature reviews. Molecular cell biology</w:t>
      </w:r>
      <w:r>
        <w:rPr>
          <w:rFonts w:cs="Times New Roman"/>
        </w:rPr>
        <w:t xml:space="preserve">, 10(2):126_39. </w:t>
      </w:r>
    </w:p>
    <w:p w14:paraId="128CDE08" w14:textId="77777777" w:rsidR="0060324F" w:rsidRDefault="00803168">
      <w:pPr>
        <w:pStyle w:val="bibitem"/>
        <w:divId w:val="1392803757"/>
        <w:rPr>
          <w:rFonts w:cs="Times New Roman"/>
        </w:rPr>
      </w:pPr>
      <w:r>
        <w:rPr>
          <w:rStyle w:val="bibsp"/>
          <w:rFonts w:cs="Times New Roman"/>
        </w:rPr>
        <w:t>   </w:t>
      </w:r>
      <w:r>
        <w:rPr>
          <w:rFonts w:cs="Times New Roman"/>
        </w:rPr>
        <w:t xml:space="preserve"> Kirino, Y. and Mourelatos, Z. (2007). The mouse homolog of HEN1 is a potential methylase for Piwi-interacting RNAs. </w:t>
      </w:r>
      <w:r>
        <w:rPr>
          <w:rStyle w:val="phvro8t-x-x-120"/>
          <w:rFonts w:cs="Times New Roman"/>
        </w:rPr>
        <w:t>RNA (New York, N.Y.)</w:t>
      </w:r>
      <w:r>
        <w:rPr>
          <w:rFonts w:cs="Times New Roman"/>
        </w:rPr>
        <w:t xml:space="preserve">, 13(9):1397_401. </w:t>
      </w:r>
    </w:p>
    <w:p w14:paraId="412E99A5" w14:textId="77777777" w:rsidR="0060324F" w:rsidRDefault="00803168">
      <w:pPr>
        <w:pStyle w:val="bibitem"/>
        <w:divId w:val="1392803757"/>
        <w:rPr>
          <w:rFonts w:cs="Times New Roman"/>
        </w:rPr>
      </w:pPr>
      <w:r>
        <w:rPr>
          <w:rStyle w:val="bibsp"/>
          <w:rFonts w:cs="Times New Roman"/>
        </w:rPr>
        <w:t>   </w:t>
      </w:r>
      <w:r>
        <w:rPr>
          <w:rFonts w:cs="Times New Roman"/>
        </w:rPr>
        <w:t xml:space="preserve"> Klattenhoff, C., Xi, H., Li, C., Lee, S., Xu, J., Khurana, J. S., Zhang, F., Schultz, N., Koppetsch, B. S., Nowosielska, A., Seitz, H., Zamore, P. D., Weng, Z., and Theurkauf, W. E. (2009). The Drosophila HP1 Homolog Rhino Is Required for Transposon Silencing and piRNA Production by Dual-Strand Clusters. </w:t>
      </w:r>
      <w:r>
        <w:rPr>
          <w:rStyle w:val="phvro8t-x-x-120"/>
          <w:rFonts w:cs="Times New Roman"/>
        </w:rPr>
        <w:t>Cell</w:t>
      </w:r>
      <w:r>
        <w:rPr>
          <w:rFonts w:cs="Times New Roman"/>
        </w:rPr>
        <w:t xml:space="preserve">, 138(6):1137_1149. </w:t>
      </w:r>
    </w:p>
    <w:p w14:paraId="33C92662" w14:textId="77777777" w:rsidR="0060324F" w:rsidRDefault="00803168">
      <w:pPr>
        <w:pStyle w:val="bibitem"/>
        <w:divId w:val="1392803757"/>
        <w:rPr>
          <w:rFonts w:cs="Times New Roman"/>
        </w:rPr>
      </w:pPr>
      <w:r>
        <w:rPr>
          <w:rStyle w:val="bibsp"/>
          <w:rFonts w:cs="Times New Roman"/>
        </w:rPr>
        <w:t>   </w:t>
      </w:r>
      <w:r>
        <w:rPr>
          <w:rFonts w:cs="Times New Roman"/>
        </w:rPr>
        <w:t xml:space="preserve"> Kleppe, K., Van de Sande, J. H., and Khorana, H. G. (1970). Polynucleotide ligase-catalyzed joining of deoxyribo-oligonucleotides on ribopolynucleotide templates and of ribo-oligonucleotides on deoxyribopolynucleotide templates. </w:t>
      </w:r>
      <w:r>
        <w:rPr>
          <w:rStyle w:val="phvro8t-x-x-120"/>
          <w:rFonts w:cs="Times New Roman"/>
        </w:rPr>
        <w:t>Proceedings of the National Academy of Sciences of the United States of</w:t>
      </w:r>
      <w:r>
        <w:rPr>
          <w:rFonts w:cs="Times New Roman"/>
        </w:rPr>
        <w:t xml:space="preserve"> </w:t>
      </w:r>
      <w:r>
        <w:rPr>
          <w:rStyle w:val="phvro8t-x-x-120"/>
          <w:rFonts w:cs="Times New Roman"/>
        </w:rPr>
        <w:t>America</w:t>
      </w:r>
      <w:r>
        <w:rPr>
          <w:rFonts w:cs="Times New Roman"/>
        </w:rPr>
        <w:t xml:space="preserve">, 67(1):68_73. </w:t>
      </w:r>
    </w:p>
    <w:p w14:paraId="46D25677" w14:textId="77777777" w:rsidR="0060324F" w:rsidRDefault="00803168">
      <w:pPr>
        <w:pStyle w:val="bibitem"/>
        <w:divId w:val="1392803757"/>
        <w:rPr>
          <w:rFonts w:cs="Times New Roman"/>
        </w:rPr>
      </w:pPr>
      <w:r>
        <w:rPr>
          <w:rStyle w:val="bibsp"/>
          <w:rFonts w:cs="Times New Roman"/>
        </w:rPr>
        <w:t>   </w:t>
      </w:r>
      <w:r>
        <w:rPr>
          <w:rFonts w:cs="Times New Roman"/>
        </w:rPr>
        <w:t xml:space="preserve"> Kojima, K., Kuramochi-Miyagawa, S., Chuma, S., Tanaka, T., Nakatsuji, N., Kimura, T., and Nakano, T. (2009). Associations between PIWI proteins and TDRD1/MTR-1 are critical for integrated subcellular localization in murine male germ cells. </w:t>
      </w:r>
      <w:r>
        <w:rPr>
          <w:rStyle w:val="phvro8t-x-x-120"/>
          <w:rFonts w:cs="Times New Roman"/>
        </w:rPr>
        <w:t>Genes to cells : devoted to molecular &amp; cellular mechanisms</w:t>
      </w:r>
      <w:r>
        <w:rPr>
          <w:rFonts w:cs="Times New Roman"/>
        </w:rPr>
        <w:t xml:space="preserve">, 14(10):1155_65. </w:t>
      </w:r>
    </w:p>
    <w:p w14:paraId="0E4BFD68" w14:textId="77777777" w:rsidR="0060324F" w:rsidRDefault="00803168">
      <w:pPr>
        <w:pStyle w:val="bibitem"/>
        <w:divId w:val="1392803757"/>
        <w:rPr>
          <w:rFonts w:cs="Times New Roman"/>
        </w:rPr>
      </w:pPr>
      <w:r>
        <w:rPr>
          <w:rStyle w:val="bibsp"/>
          <w:rFonts w:cs="Times New Roman"/>
        </w:rPr>
        <w:t>   </w:t>
      </w:r>
      <w:r>
        <w:rPr>
          <w:rFonts w:cs="Times New Roman"/>
        </w:rPr>
        <w:t xml:space="preserve"> Kolasinska-Zwierz, P., Down, T., Latorre, I., Liu, T., Liu, X. S., and Ahringer, J. (2009). Differential chromatin marking of introns and expressed exons by H3K36me3. </w:t>
      </w:r>
      <w:r>
        <w:rPr>
          <w:rStyle w:val="phvro8t-x-x-120"/>
          <w:rFonts w:cs="Times New Roman"/>
        </w:rPr>
        <w:t>Nat Genet</w:t>
      </w:r>
      <w:r>
        <w:rPr>
          <w:rFonts w:cs="Times New Roman"/>
        </w:rPr>
        <w:t xml:space="preserve">, 41(3):376_381. </w:t>
      </w:r>
    </w:p>
    <w:p w14:paraId="14454105" w14:textId="77777777" w:rsidR="0060324F" w:rsidRDefault="00803168">
      <w:pPr>
        <w:pStyle w:val="bibitem"/>
        <w:divId w:val="1392803757"/>
        <w:rPr>
          <w:rFonts w:cs="Times New Roman"/>
        </w:rPr>
      </w:pPr>
      <w:r>
        <w:rPr>
          <w:rStyle w:val="bibsp"/>
          <w:rFonts w:cs="Times New Roman"/>
        </w:rPr>
        <w:t>   </w:t>
      </w:r>
      <w:r>
        <w:rPr>
          <w:rFonts w:cs="Times New Roman"/>
        </w:rPr>
        <w:t xml:space="preserve"> K_nig, J., Zarnack, K., Luscombe, N. M., and Ule, J. (2011). Protein-RNA interactions: new genomic technologies and perspectives. </w:t>
      </w:r>
      <w:r>
        <w:rPr>
          <w:rStyle w:val="phvro8t-x-x-120"/>
          <w:rFonts w:cs="Times New Roman"/>
        </w:rPr>
        <w:t>Nature reviews.</w:t>
      </w:r>
      <w:r>
        <w:rPr>
          <w:rFonts w:cs="Times New Roman"/>
        </w:rPr>
        <w:t xml:space="preserve"> </w:t>
      </w:r>
      <w:r>
        <w:rPr>
          <w:rStyle w:val="phvro8t-x-x-120"/>
          <w:rFonts w:cs="Times New Roman"/>
        </w:rPr>
        <w:t>Genetics</w:t>
      </w:r>
      <w:r>
        <w:rPr>
          <w:rFonts w:cs="Times New Roman"/>
        </w:rPr>
        <w:t xml:space="preserve">, 13(2):77_83. </w:t>
      </w:r>
    </w:p>
    <w:p w14:paraId="3FDC262C" w14:textId="77777777" w:rsidR="0060324F" w:rsidRDefault="00803168">
      <w:pPr>
        <w:pStyle w:val="bibitem"/>
        <w:divId w:val="1392803757"/>
        <w:rPr>
          <w:rFonts w:cs="Times New Roman"/>
        </w:rPr>
      </w:pPr>
      <w:r>
        <w:rPr>
          <w:rStyle w:val="bibsp"/>
          <w:rFonts w:cs="Times New Roman"/>
        </w:rPr>
        <w:t>   </w:t>
      </w:r>
      <w:r>
        <w:rPr>
          <w:rFonts w:cs="Times New Roman"/>
        </w:rPr>
        <w:t xml:space="preserve"> K_nig, J., Zarnack, K., Rot, G., Curk, T., Kayikci, M., Zupan, B., Turner, D. J., Luscombe, N. M., and Ule, J. (2010). iCLIP reveals the function of hnRNP particles in splicing at individual nucleotide resolution. </w:t>
      </w:r>
      <w:r>
        <w:rPr>
          <w:rStyle w:val="phvro8t-x-x-120"/>
          <w:rFonts w:cs="Times New Roman"/>
        </w:rPr>
        <w:t>Nature structural &amp;</w:t>
      </w:r>
      <w:r>
        <w:rPr>
          <w:rFonts w:cs="Times New Roman"/>
        </w:rPr>
        <w:t xml:space="preserve"> </w:t>
      </w:r>
      <w:r>
        <w:rPr>
          <w:rStyle w:val="phvro8t-x-x-120"/>
          <w:rFonts w:cs="Times New Roman"/>
        </w:rPr>
        <w:t>molecular biology</w:t>
      </w:r>
      <w:r>
        <w:rPr>
          <w:rFonts w:cs="Times New Roman"/>
        </w:rPr>
        <w:t xml:space="preserve">, 17(7):909_15. </w:t>
      </w:r>
    </w:p>
    <w:p w14:paraId="7BB13927" w14:textId="77777777" w:rsidR="0060324F" w:rsidRDefault="00803168">
      <w:pPr>
        <w:pStyle w:val="bibitem"/>
        <w:divId w:val="1392803757"/>
        <w:rPr>
          <w:rFonts w:cs="Times New Roman"/>
        </w:rPr>
      </w:pPr>
      <w:r>
        <w:rPr>
          <w:rStyle w:val="bibsp"/>
          <w:rFonts w:cs="Times New Roman"/>
        </w:rPr>
        <w:t>   </w:t>
      </w:r>
      <w:r>
        <w:rPr>
          <w:rFonts w:cs="Times New Roman"/>
        </w:rPr>
        <w:t xml:space="preserve"> Koren, S., Schatz, M. C., Walenz, B. P., Martin, J., Howard, J. T., Ganapathy, G., Wang, Z., Rasko, D. a., McCombie, W. R., Jarvis, E. D., and Adam M Phillippy (2012). Hybrid error correction and de novo assembly of single-molecule sequencing reads. </w:t>
      </w:r>
      <w:r>
        <w:rPr>
          <w:rStyle w:val="phvro8t-x-x-120"/>
          <w:rFonts w:cs="Times New Roman"/>
        </w:rPr>
        <w:t>Nature biotechnology</w:t>
      </w:r>
      <w:r>
        <w:rPr>
          <w:rFonts w:cs="Times New Roman"/>
        </w:rPr>
        <w:t xml:space="preserve">, 30(7):693_700. </w:t>
      </w:r>
    </w:p>
    <w:p w14:paraId="58EA7ED5" w14:textId="77777777" w:rsidR="0060324F" w:rsidRDefault="00803168">
      <w:pPr>
        <w:pStyle w:val="bibitem"/>
        <w:divId w:val="1392803757"/>
        <w:rPr>
          <w:rFonts w:cs="Times New Roman"/>
        </w:rPr>
      </w:pPr>
      <w:r>
        <w:rPr>
          <w:rStyle w:val="bibsp"/>
          <w:rFonts w:cs="Times New Roman"/>
        </w:rPr>
        <w:t>   </w:t>
      </w:r>
      <w:r>
        <w:rPr>
          <w:rFonts w:cs="Times New Roman"/>
        </w:rPr>
        <w:t xml:space="preserve"> Kornblihtt, A. R., Schor, I. E., All_, M., Dujardin, G., Petrillo, E., and Mu_oz, M. J. (2013). Alternative splicing: a pivotal step between eukaryotic transcription and translation. </w:t>
      </w:r>
      <w:r>
        <w:rPr>
          <w:rStyle w:val="phvro8t-x-x-120"/>
          <w:rFonts w:cs="Times New Roman"/>
        </w:rPr>
        <w:t>Nature reviews. Molecular cell biology</w:t>
      </w:r>
      <w:r>
        <w:rPr>
          <w:rFonts w:cs="Times New Roman"/>
        </w:rPr>
        <w:t xml:space="preserve">, 14(3):153_65. </w:t>
      </w:r>
    </w:p>
    <w:p w14:paraId="3710A059" w14:textId="77777777" w:rsidR="0060324F" w:rsidRDefault="00803168">
      <w:pPr>
        <w:pStyle w:val="bibitem"/>
        <w:divId w:val="1392803757"/>
        <w:rPr>
          <w:rFonts w:cs="Times New Roman"/>
        </w:rPr>
      </w:pPr>
      <w:r>
        <w:rPr>
          <w:rStyle w:val="bibsp"/>
          <w:rFonts w:cs="Times New Roman"/>
        </w:rPr>
        <w:t>   </w:t>
      </w:r>
      <w:r>
        <w:rPr>
          <w:rFonts w:cs="Times New Roman"/>
        </w:rPr>
        <w:t xml:space="preserve"> Kreahling, J. M. and Graveley, B. R. (2005). The iStem, a long-range RNA secondary structure element required for efficient exon inclusion in the Drosophila Dscam pre-mRNA. </w:t>
      </w:r>
      <w:r>
        <w:rPr>
          <w:rStyle w:val="phvro8t-x-x-120"/>
          <w:rFonts w:cs="Times New Roman"/>
        </w:rPr>
        <w:t>Molecular and Cellular Biology</w:t>
      </w:r>
      <w:r>
        <w:rPr>
          <w:rFonts w:cs="Times New Roman"/>
        </w:rPr>
        <w:t xml:space="preserve">, 25(23):10251_60. </w:t>
      </w:r>
    </w:p>
    <w:p w14:paraId="13E4508C" w14:textId="77777777" w:rsidR="0060324F" w:rsidRDefault="00803168">
      <w:pPr>
        <w:pStyle w:val="bibitem"/>
        <w:divId w:val="1392803757"/>
        <w:rPr>
          <w:rFonts w:cs="Times New Roman"/>
        </w:rPr>
      </w:pPr>
      <w:r>
        <w:rPr>
          <w:rStyle w:val="bibsp"/>
          <w:rFonts w:cs="Times New Roman"/>
        </w:rPr>
        <w:t>   </w:t>
      </w:r>
      <w:r>
        <w:rPr>
          <w:rFonts w:cs="Times New Roman"/>
        </w:rPr>
        <w:t xml:space="preserve"> Kuhn, H. and Frank-Kamenetskii, M. D. (2005). Template-independent ligation of single-stranded DNA by T4 DNA ligase. </w:t>
      </w:r>
      <w:r>
        <w:rPr>
          <w:rStyle w:val="phvro8t-x-x-120"/>
          <w:rFonts w:cs="Times New Roman"/>
        </w:rPr>
        <w:t>The FEBS journal</w:t>
      </w:r>
      <w:r>
        <w:rPr>
          <w:rFonts w:cs="Times New Roman"/>
        </w:rPr>
        <w:t xml:space="preserve">, 272(23):5991_6000. </w:t>
      </w:r>
    </w:p>
    <w:p w14:paraId="38F2D903" w14:textId="77777777" w:rsidR="0060324F" w:rsidRDefault="00803168">
      <w:pPr>
        <w:pStyle w:val="bibitem"/>
        <w:divId w:val="1392803757"/>
        <w:rPr>
          <w:rFonts w:cs="Times New Roman"/>
        </w:rPr>
      </w:pPr>
      <w:r>
        <w:rPr>
          <w:rStyle w:val="bibsp"/>
          <w:rFonts w:cs="Times New Roman"/>
        </w:rPr>
        <w:t>   </w:t>
      </w:r>
      <w:r>
        <w:rPr>
          <w:rFonts w:cs="Times New Roman"/>
        </w:rPr>
        <w:t xml:space="preserve"> Kumar, M. and Carmichael, G. G. (1998). Antisense RNA: function and fate of duplex RNA in cells of higher eukaryotes. </w:t>
      </w:r>
      <w:r>
        <w:rPr>
          <w:rStyle w:val="phvro8t-x-x-120"/>
          <w:rFonts w:cs="Times New Roman"/>
        </w:rPr>
        <w:t>Microbiology and molecular</w:t>
      </w:r>
      <w:r>
        <w:rPr>
          <w:rFonts w:cs="Times New Roman"/>
        </w:rPr>
        <w:t xml:space="preserve"> </w:t>
      </w:r>
      <w:r>
        <w:rPr>
          <w:rStyle w:val="phvro8t-x-x-120"/>
          <w:rFonts w:cs="Times New Roman"/>
        </w:rPr>
        <w:t>biology reviews : MMBR</w:t>
      </w:r>
      <w:r>
        <w:rPr>
          <w:rFonts w:cs="Times New Roman"/>
        </w:rPr>
        <w:t xml:space="preserve">, 62(4):1415_34. </w:t>
      </w:r>
    </w:p>
    <w:p w14:paraId="577C0CDF" w14:textId="77777777" w:rsidR="0060324F" w:rsidRDefault="00803168">
      <w:pPr>
        <w:pStyle w:val="bibitem"/>
        <w:divId w:val="1392803757"/>
        <w:rPr>
          <w:rFonts w:cs="Times New Roman"/>
        </w:rPr>
      </w:pPr>
      <w:r>
        <w:rPr>
          <w:rStyle w:val="bibsp"/>
          <w:rFonts w:cs="Times New Roman"/>
        </w:rPr>
        <w:t>   </w:t>
      </w:r>
      <w:r>
        <w:rPr>
          <w:rFonts w:cs="Times New Roman"/>
        </w:rPr>
        <w:t xml:space="preserve"> Kuramochi-Miyagawa, S., Kimura, T., Ijiri, T. W., Isobe, T., Asada, N., Fujita, Y., Ikawa, M., Iwai, N., Okabe, M., Deng, W., Lin, H., Matsuda, Y., and Nakano, T. (2004). Mili, a Mammalian Member of Piwi Family Gene, Is Essential for Spermatogenesis. </w:t>
      </w:r>
      <w:r>
        <w:rPr>
          <w:rStyle w:val="phvro8t-x-x-120"/>
          <w:rFonts w:cs="Times New Roman"/>
        </w:rPr>
        <w:t>Development</w:t>
      </w:r>
      <w:r>
        <w:rPr>
          <w:rFonts w:cs="Times New Roman"/>
        </w:rPr>
        <w:t xml:space="preserve">, 131(4):839_849. </w:t>
      </w:r>
    </w:p>
    <w:p w14:paraId="4D06BD79" w14:textId="77777777" w:rsidR="0060324F" w:rsidRDefault="00803168">
      <w:pPr>
        <w:pStyle w:val="bibitem"/>
        <w:divId w:val="1392803757"/>
        <w:rPr>
          <w:rFonts w:cs="Times New Roman"/>
        </w:rPr>
      </w:pPr>
      <w:r>
        <w:rPr>
          <w:rStyle w:val="bibsp"/>
          <w:rFonts w:cs="Times New Roman"/>
        </w:rPr>
        <w:t>   </w:t>
      </w:r>
      <w:r>
        <w:rPr>
          <w:rFonts w:cs="Times New Roman"/>
        </w:rPr>
        <w:t xml:space="preserve"> Kuramochi-Miyagawa, S., Watanabe, T., Gotoh, K., Totoki, Y., Toyoda, A., Ikawa, M., Asada, N., Kojima, K., Yamaguchi, Y., Ijiri, T. W., Hata, K., Li, E., Matsuda, Y., Kimura, T., Okabe, M., Sakaki, Y., Sasaki, H., and Nakano, T. (2008). DNA Methylation of Retrotransposon Genes Is Regulated by Piwi Family Members MILI and MIWI2 in Murine Fetal Testes. </w:t>
      </w:r>
      <w:r>
        <w:rPr>
          <w:rStyle w:val="phvro8t-x-x-120"/>
          <w:rFonts w:cs="Times New Roman"/>
        </w:rPr>
        <w:t>Genes &amp;</w:t>
      </w:r>
      <w:r>
        <w:rPr>
          <w:rFonts w:cs="Times New Roman"/>
        </w:rPr>
        <w:t xml:space="preserve"> </w:t>
      </w:r>
      <w:r>
        <w:rPr>
          <w:rStyle w:val="phvro8t-x-x-120"/>
          <w:rFonts w:cs="Times New Roman"/>
        </w:rPr>
        <w:t>Development</w:t>
      </w:r>
      <w:r>
        <w:rPr>
          <w:rFonts w:cs="Times New Roman"/>
        </w:rPr>
        <w:t xml:space="preserve">, 22(7):908_917. </w:t>
      </w:r>
    </w:p>
    <w:p w14:paraId="169FAB78" w14:textId="77777777" w:rsidR="0060324F" w:rsidRDefault="00803168">
      <w:pPr>
        <w:pStyle w:val="bibitem"/>
        <w:divId w:val="1392803757"/>
        <w:rPr>
          <w:rFonts w:cs="Times New Roman"/>
        </w:rPr>
      </w:pPr>
      <w:r>
        <w:rPr>
          <w:rStyle w:val="bibsp"/>
          <w:rFonts w:cs="Times New Roman"/>
        </w:rPr>
        <w:t>   </w:t>
      </w:r>
      <w:r>
        <w:rPr>
          <w:rFonts w:cs="Times New Roman"/>
        </w:rPr>
        <w:t xml:space="preserve"> Kutter, C., Brown, G. D., Gon_alves, A., Wilson, M. D., Watt, S., Brazma, A., White, R. J., and Odom, D. T. (2011). Pol III binding in six mammals shows conservation among amino acid isotypes despite divergence among tRNA genes. </w:t>
      </w:r>
      <w:r>
        <w:rPr>
          <w:rStyle w:val="phvro8t-x-x-120"/>
          <w:rFonts w:cs="Times New Roman"/>
        </w:rPr>
        <w:t>Nature genetics</w:t>
      </w:r>
      <w:r>
        <w:rPr>
          <w:rFonts w:cs="Times New Roman"/>
        </w:rPr>
        <w:t xml:space="preserve">, 43(10):948_55. </w:t>
      </w:r>
    </w:p>
    <w:p w14:paraId="0681CC46" w14:textId="77777777" w:rsidR="0060324F" w:rsidRDefault="00803168">
      <w:pPr>
        <w:pStyle w:val="bibitem"/>
        <w:divId w:val="1392803757"/>
        <w:rPr>
          <w:rFonts w:cs="Times New Roman"/>
        </w:rPr>
      </w:pPr>
      <w:r>
        <w:rPr>
          <w:rStyle w:val="bibsp"/>
          <w:rFonts w:cs="Times New Roman"/>
        </w:rPr>
        <w:t>   </w:t>
      </w:r>
      <w:r>
        <w:rPr>
          <w:rFonts w:cs="Times New Roman"/>
        </w:rPr>
        <w:t xml:space="preserve"> Ladd, A. N. and Cooper, T. A. (2002). Finding signals that regulate alternative splicing in the post-genomic era. </w:t>
      </w:r>
      <w:r>
        <w:rPr>
          <w:rStyle w:val="phvro8t-x-x-120"/>
          <w:rFonts w:cs="Times New Roman"/>
        </w:rPr>
        <w:t>Genome Biology</w:t>
      </w:r>
      <w:r>
        <w:rPr>
          <w:rFonts w:cs="Times New Roman"/>
        </w:rPr>
        <w:t xml:space="preserve">, 3(11):reviews0008. </w:t>
      </w:r>
    </w:p>
    <w:p w14:paraId="3C865D51" w14:textId="77777777" w:rsidR="0060324F" w:rsidRDefault="00803168">
      <w:pPr>
        <w:pStyle w:val="bibitem"/>
        <w:divId w:val="1392803757"/>
        <w:rPr>
          <w:rFonts w:cs="Times New Roman"/>
        </w:rPr>
      </w:pPr>
      <w:r>
        <w:rPr>
          <w:rStyle w:val="bibsp"/>
          <w:rFonts w:cs="Times New Roman"/>
        </w:rPr>
        <w:t>   </w:t>
      </w:r>
      <w:r>
        <w:rPr>
          <w:rFonts w:cs="Times New Roman"/>
        </w:rPr>
        <w:t xml:space="preserve"> Laiho, A., Kotaja, N., Gyenesei, A., and Sironen, A. (2013). Transcriptome profiling of the murine testis during the first wave of spermatogenesis. </w:t>
      </w:r>
      <w:r>
        <w:rPr>
          <w:rStyle w:val="phvro8t-x-x-120"/>
          <w:rFonts w:cs="Times New Roman"/>
        </w:rPr>
        <w:t>PloS</w:t>
      </w:r>
      <w:r>
        <w:rPr>
          <w:rFonts w:cs="Times New Roman"/>
        </w:rPr>
        <w:t xml:space="preserve"> </w:t>
      </w:r>
      <w:r>
        <w:rPr>
          <w:rStyle w:val="phvro8t-x-x-120"/>
          <w:rFonts w:cs="Times New Roman"/>
        </w:rPr>
        <w:t>one</w:t>
      </w:r>
      <w:r>
        <w:rPr>
          <w:rFonts w:cs="Times New Roman"/>
        </w:rPr>
        <w:t xml:space="preserve">, 8(4):e61558. </w:t>
      </w:r>
    </w:p>
    <w:p w14:paraId="09B6B5A2" w14:textId="77777777" w:rsidR="0060324F" w:rsidRDefault="00803168">
      <w:pPr>
        <w:pStyle w:val="bibitem"/>
        <w:divId w:val="1392803757"/>
        <w:rPr>
          <w:rFonts w:cs="Times New Roman"/>
        </w:rPr>
      </w:pPr>
      <w:r>
        <w:rPr>
          <w:rStyle w:val="bibsp"/>
          <w:rFonts w:cs="Times New Roman"/>
        </w:rPr>
        <w:t>   </w:t>
      </w:r>
      <w:r>
        <w:rPr>
          <w:rFonts w:cs="Times New Roman"/>
        </w:rPr>
        <w:t xml:space="preserve"> Lander, E. S. (2011). Initial impact of the sequencing of the human genome. </w:t>
      </w:r>
      <w:r>
        <w:rPr>
          <w:rStyle w:val="phvro8t-x-x-120"/>
          <w:rFonts w:cs="Times New Roman"/>
        </w:rPr>
        <w:t>Nature</w:t>
      </w:r>
      <w:r>
        <w:rPr>
          <w:rFonts w:cs="Times New Roman"/>
        </w:rPr>
        <w:t xml:space="preserve">, 470(7333):187_97. </w:t>
      </w:r>
    </w:p>
    <w:p w14:paraId="4162CD16" w14:textId="77777777" w:rsidR="0060324F" w:rsidRDefault="00803168">
      <w:pPr>
        <w:pStyle w:val="bibitem"/>
        <w:divId w:val="1392803757"/>
        <w:rPr>
          <w:rFonts w:cs="Times New Roman"/>
        </w:rPr>
      </w:pPr>
      <w:r>
        <w:rPr>
          <w:rStyle w:val="bibsp"/>
          <w:rFonts w:cs="Times New Roman"/>
        </w:rPr>
        <w:t>   </w:t>
      </w:r>
      <w:r>
        <w:rPr>
          <w:rFonts w:cs="Times New Roman"/>
        </w:rPr>
        <w:t xml:space="preserve"> Langmead, B. and Salzberg, S. L. (2012). Fast gapped-read alignment with Bowtie 2. </w:t>
      </w:r>
      <w:r>
        <w:rPr>
          <w:rStyle w:val="phvro8t-x-x-120"/>
          <w:rFonts w:cs="Times New Roman"/>
        </w:rPr>
        <w:t>Nature methods</w:t>
      </w:r>
      <w:r>
        <w:rPr>
          <w:rFonts w:cs="Times New Roman"/>
        </w:rPr>
        <w:t xml:space="preserve">, 9(4):357_9. </w:t>
      </w:r>
    </w:p>
    <w:p w14:paraId="0662988B" w14:textId="77777777" w:rsidR="0060324F" w:rsidRDefault="00803168">
      <w:pPr>
        <w:pStyle w:val="bibitem"/>
        <w:divId w:val="1392803757"/>
        <w:rPr>
          <w:rFonts w:cs="Times New Roman"/>
        </w:rPr>
      </w:pPr>
      <w:r>
        <w:rPr>
          <w:rStyle w:val="bibsp"/>
          <w:rFonts w:cs="Times New Roman"/>
        </w:rPr>
        <w:t>   </w:t>
      </w:r>
      <w:r>
        <w:rPr>
          <w:rFonts w:cs="Times New Roman"/>
        </w:rPr>
        <w:t xml:space="preserve"> Langmead, B., Trapnell, C., Pop, M., and Salzberg, S. L. (2009). Ultrafast and memory-efficient alignment of short DNA sequences to the human genome. </w:t>
      </w:r>
      <w:r>
        <w:rPr>
          <w:rStyle w:val="phvro8t-x-x-120"/>
          <w:rFonts w:cs="Times New Roman"/>
        </w:rPr>
        <w:t>Genome Biology</w:t>
      </w:r>
      <w:r>
        <w:rPr>
          <w:rFonts w:cs="Times New Roman"/>
        </w:rPr>
        <w:t xml:space="preserve">, 10(3):R25. </w:t>
      </w:r>
    </w:p>
    <w:p w14:paraId="0F82ADEB" w14:textId="77777777" w:rsidR="0060324F" w:rsidRDefault="00803168">
      <w:pPr>
        <w:pStyle w:val="bibitem"/>
        <w:divId w:val="1392803757"/>
        <w:rPr>
          <w:rFonts w:cs="Times New Roman"/>
        </w:rPr>
      </w:pPr>
      <w:r>
        <w:rPr>
          <w:rStyle w:val="bibsp"/>
          <w:rFonts w:cs="Times New Roman"/>
        </w:rPr>
        <w:t>   </w:t>
      </w:r>
      <w:r>
        <w:rPr>
          <w:rFonts w:cs="Times New Roman"/>
        </w:rPr>
        <w:t xml:space="preserve"> Lasko, P. (2013). The DEAD-box helicase Vasa: evidence for a multiplicity of functions in RNA processes and developmental biology. </w:t>
      </w:r>
      <w:r>
        <w:rPr>
          <w:rStyle w:val="phvro8t-x-x-120"/>
          <w:rFonts w:cs="Times New Roman"/>
        </w:rPr>
        <w:t>Biochimica et</w:t>
      </w:r>
      <w:r>
        <w:rPr>
          <w:rFonts w:cs="Times New Roman"/>
        </w:rPr>
        <w:t xml:space="preserve"> </w:t>
      </w:r>
      <w:r>
        <w:rPr>
          <w:rStyle w:val="phvro8t-x-x-120"/>
          <w:rFonts w:cs="Times New Roman"/>
        </w:rPr>
        <w:t>biophysica acta</w:t>
      </w:r>
      <w:r>
        <w:rPr>
          <w:rFonts w:cs="Times New Roman"/>
        </w:rPr>
        <w:t xml:space="preserve">, 1829(8):810_6. </w:t>
      </w:r>
    </w:p>
    <w:p w14:paraId="2356C44C" w14:textId="77777777" w:rsidR="0060324F" w:rsidRDefault="00803168">
      <w:pPr>
        <w:pStyle w:val="bibitem"/>
        <w:divId w:val="1392803757"/>
        <w:rPr>
          <w:rFonts w:cs="Times New Roman"/>
        </w:rPr>
      </w:pPr>
      <w:r>
        <w:rPr>
          <w:rStyle w:val="bibsp"/>
          <w:rFonts w:cs="Times New Roman"/>
        </w:rPr>
        <w:t>   </w:t>
      </w:r>
      <w:r>
        <w:rPr>
          <w:rFonts w:cs="Times New Roman"/>
        </w:rPr>
        <w:t xml:space="preserve"> Latham, K. E., Litvin, J., Orth, J. M., Patel, B., Mettus, R., and Reddy, E. P. (1996). Temporal patterns of A-myb and B-myb gene expression during testis development. </w:t>
      </w:r>
      <w:r>
        <w:rPr>
          <w:rStyle w:val="phvro8t-x-x-120"/>
          <w:rFonts w:cs="Times New Roman"/>
        </w:rPr>
        <w:t>Oncogene</w:t>
      </w:r>
      <w:r>
        <w:rPr>
          <w:rFonts w:cs="Times New Roman"/>
        </w:rPr>
        <w:t xml:space="preserve">, 13:1161_1168. </w:t>
      </w:r>
    </w:p>
    <w:p w14:paraId="52B56CBA" w14:textId="77777777" w:rsidR="0060324F" w:rsidRDefault="00803168">
      <w:pPr>
        <w:pStyle w:val="bibitem"/>
        <w:divId w:val="1392803757"/>
        <w:rPr>
          <w:rFonts w:cs="Times New Roman"/>
        </w:rPr>
      </w:pPr>
      <w:r>
        <w:rPr>
          <w:rStyle w:val="bibsp"/>
          <w:rFonts w:cs="Times New Roman"/>
        </w:rPr>
        <w:t>   </w:t>
      </w:r>
      <w:r>
        <w:rPr>
          <w:rFonts w:cs="Times New Roman"/>
        </w:rPr>
        <w:t xml:space="preserve"> Lau, N. C., Seto, A. G., Kim, J., Kuramochi-Miyagawa, S., Nakano, T., Bartel, D. P., and Kingston, R. E. (2006). Characterization of the piRNA complex from rat testes. </w:t>
      </w:r>
      <w:r>
        <w:rPr>
          <w:rStyle w:val="phvro8t-x-x-120"/>
          <w:rFonts w:cs="Times New Roman"/>
        </w:rPr>
        <w:t>Science (New York, N.Y.)</w:t>
      </w:r>
      <w:r>
        <w:rPr>
          <w:rFonts w:cs="Times New Roman"/>
        </w:rPr>
        <w:t xml:space="preserve">, 313(5785):363_367. </w:t>
      </w:r>
    </w:p>
    <w:p w14:paraId="1519029A" w14:textId="77777777" w:rsidR="0060324F" w:rsidRDefault="00803168">
      <w:pPr>
        <w:pStyle w:val="bibitem"/>
        <w:divId w:val="1392803757"/>
        <w:rPr>
          <w:rFonts w:cs="Times New Roman"/>
        </w:rPr>
      </w:pPr>
      <w:r>
        <w:rPr>
          <w:rStyle w:val="bibsp"/>
          <w:rFonts w:cs="Times New Roman"/>
        </w:rPr>
        <w:t>   </w:t>
      </w:r>
      <w:r>
        <w:rPr>
          <w:rFonts w:cs="Times New Roman"/>
        </w:rPr>
        <w:t xml:space="preserve"> L_cuyer, E., Yoshida, H., Parthasarathy, N., Alm, C., Babak, T., Cerovina, T., Hughes, T. R., Tomancak, P., and Krause, H. M. (2007). Global analysis of mRNA localization reveals a prominent role in organizing cellular architecture and function. </w:t>
      </w:r>
      <w:r>
        <w:rPr>
          <w:rStyle w:val="phvro8t-x-x-120"/>
          <w:rFonts w:cs="Times New Roman"/>
        </w:rPr>
        <w:t>Cell</w:t>
      </w:r>
      <w:r>
        <w:rPr>
          <w:rFonts w:cs="Times New Roman"/>
        </w:rPr>
        <w:t xml:space="preserve">, 131(1):174_87. </w:t>
      </w:r>
    </w:p>
    <w:p w14:paraId="7B85780D" w14:textId="77777777" w:rsidR="0060324F" w:rsidRDefault="00803168">
      <w:pPr>
        <w:pStyle w:val="bibitem"/>
        <w:divId w:val="1392803757"/>
        <w:rPr>
          <w:rFonts w:cs="Times New Roman"/>
        </w:rPr>
      </w:pPr>
      <w:r>
        <w:rPr>
          <w:rStyle w:val="bibsp"/>
          <w:rFonts w:cs="Times New Roman"/>
        </w:rPr>
        <w:t>   </w:t>
      </w:r>
      <w:r>
        <w:rPr>
          <w:rFonts w:cs="Times New Roman"/>
        </w:rPr>
        <w:t xml:space="preserve"> Lee, C., Kim, N., Roy, M., and Graveley, B. R. (2010). Massive expansions of Dscam splicing diversity via staggered homologous recombination during arthropod evolution. </w:t>
      </w:r>
      <w:r>
        <w:rPr>
          <w:rStyle w:val="phvro8t-x-x-120"/>
          <w:rFonts w:cs="Times New Roman"/>
        </w:rPr>
        <w:t>RNA (New York, N.Y.)</w:t>
      </w:r>
      <w:r>
        <w:rPr>
          <w:rFonts w:cs="Times New Roman"/>
        </w:rPr>
        <w:t xml:space="preserve">, 16(1):91_105. </w:t>
      </w:r>
    </w:p>
    <w:p w14:paraId="4A5B8E12" w14:textId="77777777" w:rsidR="0060324F" w:rsidRDefault="00803168">
      <w:pPr>
        <w:pStyle w:val="bibitem"/>
        <w:divId w:val="1392803757"/>
        <w:rPr>
          <w:rFonts w:cs="Times New Roman"/>
        </w:rPr>
      </w:pPr>
      <w:r>
        <w:rPr>
          <w:rStyle w:val="bibsp"/>
          <w:rFonts w:cs="Times New Roman"/>
        </w:rPr>
        <w:t>   </w:t>
      </w:r>
      <w:r>
        <w:rPr>
          <w:rFonts w:cs="Times New Roman"/>
        </w:rPr>
        <w:t xml:space="preserve"> Lee, H.-C., Gu, W., Shirayama, M., Youngman, E., Conte, D., and Mello, C. C. (2012). C. elegans piRNAs mediate the genome-wide surveillance of germline transcripts. </w:t>
      </w:r>
      <w:r>
        <w:rPr>
          <w:rStyle w:val="phvro8t-x-x-120"/>
          <w:rFonts w:cs="Times New Roman"/>
        </w:rPr>
        <w:t>Cell</w:t>
      </w:r>
      <w:r>
        <w:rPr>
          <w:rFonts w:cs="Times New Roman"/>
        </w:rPr>
        <w:t xml:space="preserve">, 150(1):78_87. </w:t>
      </w:r>
    </w:p>
    <w:p w14:paraId="3566326A" w14:textId="77777777" w:rsidR="0060324F" w:rsidRDefault="00803168">
      <w:pPr>
        <w:pStyle w:val="bibitem"/>
        <w:divId w:val="1392803757"/>
        <w:rPr>
          <w:rFonts w:cs="Times New Roman"/>
        </w:rPr>
      </w:pPr>
      <w:r>
        <w:rPr>
          <w:rStyle w:val="bibsp"/>
          <w:rFonts w:cs="Times New Roman"/>
        </w:rPr>
        <w:t>   </w:t>
      </w:r>
      <w:r>
        <w:rPr>
          <w:rFonts w:cs="Times New Roman"/>
        </w:rPr>
        <w:t xml:space="preserve"> Lee, J. H., Daugharthy, E. R., Scheiman, J., Kalhor, R., Yang, J. L., Ferrante, T. C., Terry, R., Jeanty, S. S. F., Li, C., Amamoto, R., Peters, D. T., Turczyk, B. M., Marblestone, A. H., Inverso, S. A., Bernard, A., Mali, P., Rios, X., Aach, J., and Church, G. M. (2014a). Highly Multiplexed Subcellular RNA Sequencing in Situ. </w:t>
      </w:r>
      <w:r>
        <w:rPr>
          <w:rStyle w:val="phvro8t-x-x-120"/>
          <w:rFonts w:cs="Times New Roman"/>
        </w:rPr>
        <w:t>Science (New York, N.Y.)</w:t>
      </w:r>
      <w:r>
        <w:rPr>
          <w:rFonts w:cs="Times New Roman"/>
        </w:rPr>
        <w:t xml:space="preserve">, 309:1728_32. </w:t>
      </w:r>
    </w:p>
    <w:p w14:paraId="2CA8D93C" w14:textId="77777777" w:rsidR="0060324F" w:rsidRDefault="00803168">
      <w:pPr>
        <w:pStyle w:val="bibitem"/>
        <w:divId w:val="1392803757"/>
        <w:rPr>
          <w:rFonts w:cs="Times New Roman"/>
        </w:rPr>
      </w:pPr>
      <w:r>
        <w:rPr>
          <w:rStyle w:val="bibsp"/>
          <w:rFonts w:cs="Times New Roman"/>
        </w:rPr>
        <w:t>   </w:t>
      </w:r>
      <w:r>
        <w:rPr>
          <w:rFonts w:cs="Times New Roman"/>
        </w:rPr>
        <w:t xml:space="preserve"> Lee, K., Cui, Y., Lee, L. P., and Irudayaraj, J. (2014b). Quantitative imaging of single mRNA splice variants in living cells. </w:t>
      </w:r>
      <w:r>
        <w:rPr>
          <w:rStyle w:val="phvro8t-x-x-120"/>
          <w:rFonts w:cs="Times New Roman"/>
        </w:rPr>
        <w:t>Nature nanotechnology</w:t>
      </w:r>
      <w:r>
        <w:rPr>
          <w:rFonts w:cs="Times New Roman"/>
        </w:rPr>
        <w:t xml:space="preserve">, (April):1_7. </w:t>
      </w:r>
    </w:p>
    <w:p w14:paraId="64A2ACA2" w14:textId="77777777" w:rsidR="0060324F" w:rsidRDefault="00803168">
      <w:pPr>
        <w:pStyle w:val="bibitem"/>
        <w:divId w:val="1392803757"/>
        <w:rPr>
          <w:rFonts w:cs="Times New Roman"/>
        </w:rPr>
      </w:pPr>
      <w:r>
        <w:rPr>
          <w:rStyle w:val="bibsp"/>
          <w:rFonts w:cs="Times New Roman"/>
        </w:rPr>
        <w:t>   </w:t>
      </w:r>
      <w:r>
        <w:rPr>
          <w:rFonts w:cs="Times New Roman"/>
        </w:rPr>
        <w:t xml:space="preserve"> LeGault, L. H. and Dewey, C. N. (2013). Inference of alternative splicing from RNA-Seq data with probabilistic splice graphs. </w:t>
      </w:r>
      <w:r>
        <w:rPr>
          <w:rStyle w:val="phvro8t-x-x-120"/>
          <w:rFonts w:cs="Times New Roman"/>
        </w:rPr>
        <w:t>Bioinformatics (Oxford,</w:t>
      </w:r>
      <w:r>
        <w:rPr>
          <w:rFonts w:cs="Times New Roman"/>
        </w:rPr>
        <w:t xml:space="preserve"> </w:t>
      </w:r>
      <w:r>
        <w:rPr>
          <w:rStyle w:val="phvro8t-x-x-120"/>
          <w:rFonts w:cs="Times New Roman"/>
        </w:rPr>
        <w:t>England)</w:t>
      </w:r>
      <w:r>
        <w:rPr>
          <w:rFonts w:cs="Times New Roman"/>
        </w:rPr>
        <w:t xml:space="preserve">, 29(18):2300_10. </w:t>
      </w:r>
    </w:p>
    <w:p w14:paraId="4FC5BAE3" w14:textId="77777777" w:rsidR="0060324F" w:rsidRDefault="00803168">
      <w:pPr>
        <w:pStyle w:val="bibitem"/>
        <w:divId w:val="1392803757"/>
        <w:rPr>
          <w:rFonts w:cs="Times New Roman"/>
        </w:rPr>
      </w:pPr>
      <w:r>
        <w:rPr>
          <w:rStyle w:val="bibsp"/>
          <w:rFonts w:cs="Times New Roman"/>
        </w:rPr>
        <w:t>   </w:t>
      </w:r>
      <w:r>
        <w:rPr>
          <w:rFonts w:cs="Times New Roman"/>
        </w:rPr>
        <w:t xml:space="preserve"> Lenasi, T., Peterlin, B. M., and Dovc, P. (2006). Distal regulation of alternative splicing by splicing enhancer in equine </w:t>
      </w:r>
      <w:r>
        <w:rPr>
          <w:rStyle w:val="cmmi-12"/>
          <w:rFonts w:cs="Times New Roman"/>
        </w:rPr>
        <w:t>β</w:t>
      </w:r>
      <w:r>
        <w:rPr>
          <w:rFonts w:cs="Times New Roman"/>
        </w:rPr>
        <w:t xml:space="preserve">-casein intron 1. </w:t>
      </w:r>
      <w:r>
        <w:rPr>
          <w:rStyle w:val="phvro8t-x-x-120"/>
          <w:rFonts w:cs="Times New Roman"/>
        </w:rPr>
        <w:t>RNA</w:t>
      </w:r>
      <w:r>
        <w:rPr>
          <w:rFonts w:cs="Times New Roman"/>
        </w:rPr>
        <w:t xml:space="preserve">, 12(3):498 _507. </w:t>
      </w:r>
    </w:p>
    <w:p w14:paraId="6F9F6FDA" w14:textId="77777777" w:rsidR="0060324F" w:rsidRDefault="00803168">
      <w:pPr>
        <w:pStyle w:val="bibitem"/>
        <w:divId w:val="1392803757"/>
        <w:rPr>
          <w:rFonts w:cs="Times New Roman"/>
        </w:rPr>
      </w:pPr>
      <w:r>
        <w:rPr>
          <w:rStyle w:val="bibsp"/>
          <w:rFonts w:cs="Times New Roman"/>
        </w:rPr>
        <w:t>   </w:t>
      </w:r>
      <w:r>
        <w:rPr>
          <w:rFonts w:cs="Times New Roman"/>
        </w:rPr>
        <w:t xml:space="preserve"> Li, H., Handsaker, B., Wysoker, A., Fennell, T., Ruan, J., Homer, N., Marth, G., Abecasis, G., and Durbin, R. (2009a). The Sequence Alignment/Map format and SAMtools. </w:t>
      </w:r>
      <w:r>
        <w:rPr>
          <w:rStyle w:val="phvro8t-x-x-120"/>
          <w:rFonts w:cs="Times New Roman"/>
        </w:rPr>
        <w:t>Bioinformatics</w:t>
      </w:r>
      <w:r>
        <w:rPr>
          <w:rFonts w:cs="Times New Roman"/>
        </w:rPr>
        <w:t xml:space="preserve">, 25:2078_2079. </w:t>
      </w:r>
    </w:p>
    <w:p w14:paraId="5292F2C8" w14:textId="77777777" w:rsidR="0060324F" w:rsidRDefault="00803168">
      <w:pPr>
        <w:pStyle w:val="bibitem"/>
        <w:divId w:val="1392803757"/>
        <w:rPr>
          <w:rFonts w:cs="Times New Roman"/>
        </w:rPr>
      </w:pPr>
      <w:r>
        <w:rPr>
          <w:rStyle w:val="bibsp"/>
          <w:rFonts w:cs="Times New Roman"/>
        </w:rPr>
        <w:t>   </w:t>
      </w:r>
      <w:r>
        <w:rPr>
          <w:rFonts w:cs="Times New Roman"/>
        </w:rPr>
        <w:t xml:space="preserve"> Li, H., Qiu, J., and Fu, X.-D. (2012a). RASL-seq for massively parallel and quantitative analysis of gene expression. </w:t>
      </w:r>
      <w:r>
        <w:rPr>
          <w:rStyle w:val="phvro8t-x-x-120"/>
          <w:rFonts w:cs="Times New Roman"/>
        </w:rPr>
        <w:t>Current protocols in molecular</w:t>
      </w:r>
      <w:r>
        <w:rPr>
          <w:rFonts w:cs="Times New Roman"/>
        </w:rPr>
        <w:t xml:space="preserve"> </w:t>
      </w:r>
      <w:r>
        <w:rPr>
          <w:rStyle w:val="phvro8t-x-x-120"/>
          <w:rFonts w:cs="Times New Roman"/>
        </w:rPr>
        <w:t>biology / edited by Frederick M. Ausubel ... [et al.]</w:t>
      </w:r>
      <w:r>
        <w:rPr>
          <w:rFonts w:cs="Times New Roman"/>
        </w:rPr>
        <w:t xml:space="preserve">, Chapter 4(April):Unit 4.13.1_9. </w:t>
      </w:r>
    </w:p>
    <w:p w14:paraId="6A78D4C5" w14:textId="77777777" w:rsidR="0060324F" w:rsidRDefault="00803168">
      <w:pPr>
        <w:pStyle w:val="bibitem"/>
        <w:divId w:val="1392803757"/>
        <w:rPr>
          <w:rFonts w:cs="Times New Roman"/>
        </w:rPr>
      </w:pPr>
      <w:r>
        <w:rPr>
          <w:rStyle w:val="bibsp"/>
          <w:rFonts w:cs="Times New Roman"/>
        </w:rPr>
        <w:t>   </w:t>
      </w:r>
      <w:r>
        <w:rPr>
          <w:rFonts w:cs="Times New Roman"/>
        </w:rPr>
        <w:t xml:space="preserve"> Li, M., Wang, I. X., Li, Y., Bruzel, A., Richards, A. L., Toung, J. M., and Cheung, V. G. (2011). Widespread RNA and DNA sequence differences in the human transcriptome. </w:t>
      </w:r>
      <w:r>
        <w:rPr>
          <w:rStyle w:val="phvro8t-x-x-120"/>
          <w:rFonts w:cs="Times New Roman"/>
        </w:rPr>
        <w:t>Science (New York, N.Y.)</w:t>
      </w:r>
      <w:r>
        <w:rPr>
          <w:rFonts w:cs="Times New Roman"/>
        </w:rPr>
        <w:t xml:space="preserve">, 333(6038):53_8. </w:t>
      </w:r>
    </w:p>
    <w:p w14:paraId="38877BE8" w14:textId="77777777" w:rsidR="0060324F" w:rsidRDefault="00803168">
      <w:pPr>
        <w:pStyle w:val="bibitem"/>
        <w:divId w:val="1392803757"/>
        <w:rPr>
          <w:rFonts w:cs="Times New Roman"/>
        </w:rPr>
      </w:pPr>
      <w:r>
        <w:rPr>
          <w:rStyle w:val="bibsp"/>
          <w:rFonts w:cs="Times New Roman"/>
        </w:rPr>
        <w:t>   </w:t>
      </w:r>
      <w:r>
        <w:rPr>
          <w:rFonts w:cs="Times New Roman"/>
        </w:rPr>
        <w:t xml:space="preserve"> Li, X. C., Barringer, B. C., and Barbash, D. a. (2009b). The pachytene checkpoint and its relationship to evolutionary patterns of polyploidization and hybrid sterility. </w:t>
      </w:r>
      <w:r>
        <w:rPr>
          <w:rStyle w:val="phvro8t-x-x-120"/>
          <w:rFonts w:cs="Times New Roman"/>
        </w:rPr>
        <w:t>Heredity</w:t>
      </w:r>
      <w:r>
        <w:rPr>
          <w:rFonts w:cs="Times New Roman"/>
        </w:rPr>
        <w:t xml:space="preserve">, 102(1):24_30. </w:t>
      </w:r>
    </w:p>
    <w:p w14:paraId="40A9542A" w14:textId="77777777" w:rsidR="0060324F" w:rsidRDefault="00803168">
      <w:pPr>
        <w:pStyle w:val="bibitem"/>
        <w:divId w:val="1392803757"/>
        <w:rPr>
          <w:rFonts w:cs="Times New Roman"/>
        </w:rPr>
      </w:pPr>
      <w:r>
        <w:rPr>
          <w:rStyle w:val="bibsp"/>
          <w:rFonts w:cs="Times New Roman"/>
        </w:rPr>
        <w:t>   </w:t>
      </w:r>
      <w:r>
        <w:rPr>
          <w:rFonts w:cs="Times New Roman"/>
        </w:rPr>
        <w:t xml:space="preserve"> Li, X. C. and Schimenti, J. C. (2007). Mouse pachytene checkpoint 2 (trip13) is required for completing meiotic recombination but not synapsis. </w:t>
      </w:r>
      <w:r>
        <w:rPr>
          <w:rStyle w:val="phvro8t-x-x-120"/>
          <w:rFonts w:cs="Times New Roman"/>
        </w:rPr>
        <w:t>PLoS genetics</w:t>
      </w:r>
      <w:r>
        <w:rPr>
          <w:rFonts w:cs="Times New Roman"/>
        </w:rPr>
        <w:t xml:space="preserve">, 3(8):e130. </w:t>
      </w:r>
    </w:p>
    <w:p w14:paraId="3B0EA3C7" w14:textId="77777777" w:rsidR="0060324F" w:rsidRDefault="00803168">
      <w:pPr>
        <w:pStyle w:val="bibitem"/>
        <w:divId w:val="1392803757"/>
        <w:rPr>
          <w:rFonts w:cs="Times New Roman"/>
        </w:rPr>
      </w:pPr>
      <w:r>
        <w:rPr>
          <w:rStyle w:val="bibsp"/>
          <w:rFonts w:cs="Times New Roman"/>
        </w:rPr>
        <w:t>   </w:t>
      </w:r>
      <w:r>
        <w:rPr>
          <w:rFonts w:cs="Times New Roman"/>
        </w:rPr>
        <w:t xml:space="preserve"> Li, X. Z., Roy, C. K., Dong, X., Bolcun-Filas, E., Wang, J., Han, B. W., Xu, J., Moore, M. J., Schimenti, J. C., Weng, Z., and Zamore, P. D. (2013a). An ancient transcription factor initiates the burst of piRNA production during early meiosis in mouse testes. </w:t>
      </w:r>
      <w:r>
        <w:rPr>
          <w:rStyle w:val="phvro8t-x-x-120"/>
          <w:rFonts w:cs="Times New Roman"/>
        </w:rPr>
        <w:t>Molecular cell</w:t>
      </w:r>
      <w:r>
        <w:rPr>
          <w:rFonts w:cs="Times New Roman"/>
        </w:rPr>
        <w:t xml:space="preserve">, 50(1):67_81. </w:t>
      </w:r>
    </w:p>
    <w:p w14:paraId="3BADDEF0" w14:textId="77777777" w:rsidR="0060324F" w:rsidRDefault="00803168">
      <w:pPr>
        <w:pStyle w:val="bibitem"/>
        <w:divId w:val="1392803757"/>
        <w:rPr>
          <w:rFonts w:cs="Times New Roman"/>
        </w:rPr>
      </w:pPr>
      <w:r>
        <w:rPr>
          <w:rStyle w:val="bibsp"/>
          <w:rFonts w:cs="Times New Roman"/>
        </w:rPr>
        <w:t>   </w:t>
      </w:r>
      <w:r>
        <w:rPr>
          <w:rFonts w:cs="Times New Roman"/>
        </w:rPr>
        <w:t xml:space="preserve"> Li, X. Z., Roy, C. K., Dong, X., Bolcun-Filas, E., Wang, J., Han, B. W., Xu, J., Moore, M. J., Schimenti, J. C., Weng, Z., and Zamore, P. D. (2013b). An Ancient Transcription Factor Initiates the Burst of piRNA Production during Early Meiosis in Mouse Testes. </w:t>
      </w:r>
      <w:r>
        <w:rPr>
          <w:rStyle w:val="phvro8t-x-x-120"/>
          <w:rFonts w:cs="Times New Roman"/>
        </w:rPr>
        <w:t>Molecular Cell</w:t>
      </w:r>
      <w:r>
        <w:rPr>
          <w:rFonts w:cs="Times New Roman"/>
        </w:rPr>
        <w:t xml:space="preserve">, pages 1_15. </w:t>
      </w:r>
    </w:p>
    <w:p w14:paraId="184E6845" w14:textId="77777777" w:rsidR="0060324F" w:rsidRDefault="00803168">
      <w:pPr>
        <w:pStyle w:val="bibitem"/>
        <w:divId w:val="1392803757"/>
        <w:rPr>
          <w:rFonts w:cs="Times New Roman"/>
        </w:rPr>
      </w:pPr>
      <w:r>
        <w:rPr>
          <w:rStyle w:val="bibsp"/>
          <w:rFonts w:cs="Times New Roman"/>
        </w:rPr>
        <w:t>   </w:t>
      </w:r>
      <w:r>
        <w:rPr>
          <w:rFonts w:cs="Times New Roman"/>
        </w:rPr>
        <w:t xml:space="preserve"> Li, X. Z., Roy, C. K., Moore, M. J., and Zamore, P. D. (2013c). Defining piRNA primary transcripts. </w:t>
      </w:r>
      <w:r>
        <w:rPr>
          <w:rStyle w:val="phvro8t-x-x-120"/>
          <w:rFonts w:cs="Times New Roman"/>
        </w:rPr>
        <w:t>Cell cycle (Georgetown, Tex.)</w:t>
      </w:r>
      <w:r>
        <w:rPr>
          <w:rFonts w:cs="Times New Roman"/>
        </w:rPr>
        <w:t xml:space="preserve">, 12(11):1657_8. </w:t>
      </w:r>
    </w:p>
    <w:p w14:paraId="1302D2B2" w14:textId="77777777" w:rsidR="0060324F" w:rsidRDefault="00803168">
      <w:pPr>
        <w:pStyle w:val="bibitem"/>
        <w:divId w:val="1392803757"/>
        <w:rPr>
          <w:rFonts w:cs="Times New Roman"/>
        </w:rPr>
      </w:pPr>
      <w:r>
        <w:rPr>
          <w:rStyle w:val="bibsp"/>
          <w:rFonts w:cs="Times New Roman"/>
        </w:rPr>
        <w:t>   </w:t>
      </w:r>
      <w:r>
        <w:rPr>
          <w:rFonts w:cs="Times New Roman"/>
        </w:rPr>
        <w:t xml:space="preserve"> Li, Y., Wang, H.-Y., Wan, F.-C., Liu, F.-J., Liu, J., Zhang, N., Jin, S.-H., and Li, J.-Y. (2012b). Deep sequencing analysis of small non-coding RNAs reveals the diversity of microRNAs and piRNAs in the human epididymis. </w:t>
      </w:r>
      <w:r>
        <w:rPr>
          <w:rStyle w:val="phvro8t-x-x-120"/>
          <w:rFonts w:cs="Times New Roman"/>
        </w:rPr>
        <w:t>Gene</w:t>
      </w:r>
      <w:r>
        <w:rPr>
          <w:rFonts w:cs="Times New Roman"/>
        </w:rPr>
        <w:t xml:space="preserve">, 497(2):330_5. </w:t>
      </w:r>
    </w:p>
    <w:p w14:paraId="6E59AFE8" w14:textId="77777777" w:rsidR="0060324F" w:rsidRDefault="00803168">
      <w:pPr>
        <w:pStyle w:val="bibitem"/>
        <w:divId w:val="1392803757"/>
        <w:rPr>
          <w:rFonts w:cs="Times New Roman"/>
        </w:rPr>
      </w:pPr>
      <w:r>
        <w:rPr>
          <w:rStyle w:val="bibsp"/>
          <w:rFonts w:cs="Times New Roman"/>
        </w:rPr>
        <w:t>   </w:t>
      </w:r>
      <w:r>
        <w:rPr>
          <w:rFonts w:cs="Times New Roman"/>
        </w:rPr>
        <w:t xml:space="preserve"> Licatalosi, D. D. and Darnell, R. B. (2006). Splicing Regulation in Neurologic Disease. </w:t>
      </w:r>
      <w:r>
        <w:rPr>
          <w:rStyle w:val="phvro8t-x-x-120"/>
          <w:rFonts w:cs="Times New Roman"/>
        </w:rPr>
        <w:t>Neuron</w:t>
      </w:r>
      <w:r>
        <w:rPr>
          <w:rFonts w:cs="Times New Roman"/>
        </w:rPr>
        <w:t xml:space="preserve">, 52(1):93_101. </w:t>
      </w:r>
    </w:p>
    <w:p w14:paraId="01BE4ECC" w14:textId="77777777" w:rsidR="0060324F" w:rsidRDefault="00803168">
      <w:pPr>
        <w:pStyle w:val="bibitem"/>
        <w:divId w:val="1392803757"/>
        <w:rPr>
          <w:rFonts w:cs="Times New Roman"/>
        </w:rPr>
      </w:pPr>
      <w:r>
        <w:rPr>
          <w:rStyle w:val="bibsp"/>
          <w:rFonts w:cs="Times New Roman"/>
        </w:rPr>
        <w:t>   </w:t>
      </w:r>
      <w:r>
        <w:rPr>
          <w:rFonts w:cs="Times New Roman"/>
        </w:rPr>
        <w:t xml:space="preserve"> Licatalosi, D. D., Mele, A., Fak, J. J., Ule, J., Kayikci, M., Chi, S. W., Clark, T. A., Schweitzer, A. C., Blume, J. E., Wang, X., Darnell, J. C., and Darnell, R. B. (2008). HITS-CLIP yields genome-wide insights into brain alternative RNA processing. </w:t>
      </w:r>
      <w:r>
        <w:rPr>
          <w:rStyle w:val="phvro8t-x-x-120"/>
          <w:rFonts w:cs="Times New Roman"/>
        </w:rPr>
        <w:t>Nature</w:t>
      </w:r>
      <w:r>
        <w:rPr>
          <w:rFonts w:cs="Times New Roman"/>
        </w:rPr>
        <w:t xml:space="preserve">, 456(7221):464_469. </w:t>
      </w:r>
    </w:p>
    <w:p w14:paraId="7CE190CB" w14:textId="77777777" w:rsidR="0060324F" w:rsidRDefault="00803168">
      <w:pPr>
        <w:pStyle w:val="bibitem"/>
        <w:divId w:val="1392803757"/>
        <w:rPr>
          <w:rFonts w:cs="Times New Roman"/>
        </w:rPr>
      </w:pPr>
      <w:r>
        <w:rPr>
          <w:rStyle w:val="bibsp"/>
          <w:rFonts w:cs="Times New Roman"/>
        </w:rPr>
        <w:t>   </w:t>
      </w:r>
      <w:r>
        <w:rPr>
          <w:rFonts w:cs="Times New Roman"/>
        </w:rPr>
        <w:t xml:space="preserve"> Lim, A. K. and Kai, T. (2007). Unique germ-line organelle, nuage, functions to repress selfish genetic elements in Drosophila melanogaster. </w:t>
      </w:r>
      <w:r>
        <w:rPr>
          <w:rStyle w:val="phvro8t-x-x-120"/>
          <w:rFonts w:cs="Times New Roman"/>
        </w:rPr>
        <w:t>Proceedings</w:t>
      </w:r>
      <w:r>
        <w:rPr>
          <w:rFonts w:cs="Times New Roman"/>
        </w:rPr>
        <w:t xml:space="preserve"> </w:t>
      </w:r>
      <w:r>
        <w:rPr>
          <w:rStyle w:val="phvro8t-x-x-120"/>
          <w:rFonts w:cs="Times New Roman"/>
        </w:rPr>
        <w:t>of the National Academy of Sciences of the United States of America</w:t>
      </w:r>
      <w:r>
        <w:rPr>
          <w:rFonts w:cs="Times New Roman"/>
        </w:rPr>
        <w:t xml:space="preserve">, 104(16):6714_9. </w:t>
      </w:r>
    </w:p>
    <w:p w14:paraId="747CADC9" w14:textId="77777777" w:rsidR="0060324F" w:rsidRDefault="00803168">
      <w:pPr>
        <w:pStyle w:val="bibitem"/>
        <w:divId w:val="1392803757"/>
        <w:rPr>
          <w:rFonts w:cs="Times New Roman"/>
        </w:rPr>
      </w:pPr>
      <w:r>
        <w:rPr>
          <w:rStyle w:val="bibsp"/>
          <w:rFonts w:cs="Times New Roman"/>
        </w:rPr>
        <w:t>   </w:t>
      </w:r>
      <w:r>
        <w:rPr>
          <w:rFonts w:cs="Times New Roman"/>
        </w:rPr>
        <w:t xml:space="preserve"> Lister, R., O_Malley, R. C., Tonti-Filippini, J., Gregory, B. D., Berry, C. C., Millar, A. H., and Ecker, J. R. (2008). Highly integrated single-base resolution maps of the epigenome in Arabidopsis. </w:t>
      </w:r>
      <w:r>
        <w:rPr>
          <w:rStyle w:val="phvro8t-x-x-120"/>
          <w:rFonts w:cs="Times New Roman"/>
        </w:rPr>
        <w:t>Cell</w:t>
      </w:r>
      <w:r>
        <w:rPr>
          <w:rFonts w:cs="Times New Roman"/>
        </w:rPr>
        <w:t xml:space="preserve">, 133(3):523_36. </w:t>
      </w:r>
    </w:p>
    <w:p w14:paraId="6E23FA78" w14:textId="77777777" w:rsidR="0060324F" w:rsidRDefault="00803168">
      <w:pPr>
        <w:pStyle w:val="bibitem"/>
        <w:divId w:val="1392803757"/>
        <w:rPr>
          <w:rFonts w:cs="Times New Roman"/>
        </w:rPr>
      </w:pPr>
      <w:r>
        <w:rPr>
          <w:rStyle w:val="bibsp"/>
          <w:rFonts w:cs="Times New Roman"/>
        </w:rPr>
        <w:t>   </w:t>
      </w:r>
      <w:r>
        <w:rPr>
          <w:rFonts w:cs="Times New Roman"/>
        </w:rPr>
        <w:t xml:space="preserve"> Liu, Y., Zhou, J., and White, K. P. (2014). RNA-seq differential expression studies: more sequence or more replication? </w:t>
      </w:r>
      <w:r>
        <w:rPr>
          <w:rStyle w:val="phvro8t-x-x-120"/>
          <w:rFonts w:cs="Times New Roman"/>
        </w:rPr>
        <w:t>Bioinformatics (Oxford,</w:t>
      </w:r>
      <w:r>
        <w:rPr>
          <w:rFonts w:cs="Times New Roman"/>
        </w:rPr>
        <w:t xml:space="preserve"> </w:t>
      </w:r>
      <w:r>
        <w:rPr>
          <w:rStyle w:val="phvro8t-x-x-120"/>
          <w:rFonts w:cs="Times New Roman"/>
        </w:rPr>
        <w:t>England)</w:t>
      </w:r>
      <w:r>
        <w:rPr>
          <w:rFonts w:cs="Times New Roman"/>
        </w:rPr>
        <w:t xml:space="preserve">, 30:301_4. </w:t>
      </w:r>
    </w:p>
    <w:p w14:paraId="754CB092" w14:textId="77777777" w:rsidR="0060324F" w:rsidRDefault="00803168">
      <w:pPr>
        <w:pStyle w:val="bibitem"/>
        <w:divId w:val="1392803757"/>
        <w:rPr>
          <w:rFonts w:cs="Times New Roman"/>
        </w:rPr>
      </w:pPr>
      <w:r>
        <w:rPr>
          <w:rStyle w:val="bibsp"/>
          <w:rFonts w:cs="Times New Roman"/>
        </w:rPr>
        <w:t>   </w:t>
      </w:r>
      <w:r>
        <w:rPr>
          <w:rFonts w:cs="Times New Roman"/>
        </w:rPr>
        <w:t xml:space="preserve"> Lohman, G. J. S., Zhang, Y., Zhelkovsky, A. M., Cantor, E. J., Evans, T. C., and Jr, T. C. E. (2013). Efficient DNA ligation in DNA _ RNA hybrid helices by Chlorella virus DNA ligase. </w:t>
      </w:r>
      <w:r>
        <w:rPr>
          <w:rStyle w:val="phvro8t-x-x-120"/>
          <w:rFonts w:cs="Times New Roman"/>
        </w:rPr>
        <w:t>Nucleic acids research</w:t>
      </w:r>
      <w:r>
        <w:rPr>
          <w:rFonts w:cs="Times New Roman"/>
        </w:rPr>
        <w:t xml:space="preserve">, 42(36):1_14. </w:t>
      </w:r>
    </w:p>
    <w:p w14:paraId="1A1ECF4C" w14:textId="77777777" w:rsidR="0060324F" w:rsidRDefault="00803168">
      <w:pPr>
        <w:pStyle w:val="bibitem"/>
        <w:divId w:val="1392803757"/>
        <w:rPr>
          <w:rFonts w:cs="Times New Roman"/>
        </w:rPr>
      </w:pPr>
      <w:r>
        <w:rPr>
          <w:rStyle w:val="bibsp"/>
          <w:rFonts w:cs="Times New Roman"/>
        </w:rPr>
        <w:t>   </w:t>
      </w:r>
      <w:r>
        <w:rPr>
          <w:rFonts w:cs="Times New Roman"/>
        </w:rPr>
        <w:t xml:space="preserve"> Long, J. C. and Caceres, J. F. (2009). The SR protein family of splicing factors: master regulators of gene expression. </w:t>
      </w:r>
      <w:r>
        <w:rPr>
          <w:rStyle w:val="phvro8t-x-x-120"/>
          <w:rFonts w:cs="Times New Roman"/>
        </w:rPr>
        <w:t>The Biochemical journal</w:t>
      </w:r>
      <w:r>
        <w:rPr>
          <w:rFonts w:cs="Times New Roman"/>
        </w:rPr>
        <w:t xml:space="preserve">, 417(1):15_27. </w:t>
      </w:r>
    </w:p>
    <w:p w14:paraId="2B034CA2" w14:textId="77777777" w:rsidR="0060324F" w:rsidRDefault="00803168">
      <w:pPr>
        <w:pStyle w:val="bibitem"/>
        <w:divId w:val="1392803757"/>
        <w:rPr>
          <w:rFonts w:cs="Times New Roman"/>
        </w:rPr>
      </w:pPr>
      <w:r>
        <w:rPr>
          <w:rStyle w:val="bibsp"/>
          <w:rFonts w:cs="Times New Roman"/>
        </w:rPr>
        <w:t>   </w:t>
      </w:r>
      <w:r>
        <w:rPr>
          <w:rFonts w:cs="Times New Roman"/>
        </w:rPr>
        <w:t xml:space="preserve"> Luco, R. F., Allo, M., Schor, I. E., Kornblihtt, A. R., and Misteli, T. (2011). Epigenetics in alternative pre-mRNA splicing. </w:t>
      </w:r>
      <w:r>
        <w:rPr>
          <w:rStyle w:val="phvro8t-x-x-120"/>
          <w:rFonts w:cs="Times New Roman"/>
        </w:rPr>
        <w:t>Cell</w:t>
      </w:r>
      <w:r>
        <w:rPr>
          <w:rFonts w:cs="Times New Roman"/>
        </w:rPr>
        <w:t xml:space="preserve">, 144(1):16_26. </w:t>
      </w:r>
    </w:p>
    <w:p w14:paraId="389FBB45" w14:textId="77777777" w:rsidR="0060324F" w:rsidRDefault="00803168">
      <w:pPr>
        <w:pStyle w:val="bibitem"/>
        <w:divId w:val="1392803757"/>
        <w:rPr>
          <w:rFonts w:cs="Times New Roman"/>
        </w:rPr>
      </w:pPr>
      <w:r>
        <w:rPr>
          <w:rStyle w:val="bibsp"/>
          <w:rFonts w:cs="Times New Roman"/>
        </w:rPr>
        <w:t>   </w:t>
      </w:r>
      <w:r>
        <w:rPr>
          <w:rFonts w:cs="Times New Roman"/>
        </w:rPr>
        <w:t xml:space="preserve"> Luteijn, M. J. and Ketting, R. F. (2013). PIWI-interacting RNAs: from generation to transgenerational epigenetics. </w:t>
      </w:r>
      <w:r>
        <w:rPr>
          <w:rStyle w:val="phvro8t-x-x-120"/>
          <w:rFonts w:cs="Times New Roman"/>
        </w:rPr>
        <w:t>Nature reviews. Genetics</w:t>
      </w:r>
      <w:r>
        <w:rPr>
          <w:rFonts w:cs="Times New Roman"/>
        </w:rPr>
        <w:t xml:space="preserve">, 14(8):523_34. </w:t>
      </w:r>
    </w:p>
    <w:p w14:paraId="62E0066E" w14:textId="77777777" w:rsidR="0060324F" w:rsidRDefault="00803168">
      <w:pPr>
        <w:pStyle w:val="bibitem"/>
        <w:divId w:val="1392803757"/>
        <w:rPr>
          <w:rFonts w:cs="Times New Roman"/>
        </w:rPr>
      </w:pPr>
      <w:r>
        <w:rPr>
          <w:rStyle w:val="bibsp"/>
          <w:rFonts w:cs="Times New Roman"/>
        </w:rPr>
        <w:t>   </w:t>
      </w:r>
      <w:r>
        <w:rPr>
          <w:rFonts w:cs="Times New Roman"/>
        </w:rPr>
        <w:t xml:space="preserve"> Lynch, K. W. (2004). Consequences of regulated pre-mRNA splicing in the immune system. </w:t>
      </w:r>
      <w:r>
        <w:rPr>
          <w:rStyle w:val="phvro8t-x-x-120"/>
          <w:rFonts w:cs="Times New Roman"/>
        </w:rPr>
        <w:t>Nat Rev Immunol</w:t>
      </w:r>
      <w:r>
        <w:rPr>
          <w:rFonts w:cs="Times New Roman"/>
        </w:rPr>
        <w:t xml:space="preserve">, 4(12):931_940. </w:t>
      </w:r>
    </w:p>
    <w:p w14:paraId="476384EC" w14:textId="77777777" w:rsidR="0060324F" w:rsidRDefault="00803168">
      <w:pPr>
        <w:pStyle w:val="bibitem"/>
        <w:divId w:val="1392803757"/>
        <w:rPr>
          <w:rFonts w:cs="Times New Roman"/>
        </w:rPr>
      </w:pPr>
      <w:r>
        <w:rPr>
          <w:rStyle w:val="bibsp"/>
          <w:rFonts w:cs="Times New Roman"/>
        </w:rPr>
        <w:t>   </w:t>
      </w:r>
      <w:r>
        <w:rPr>
          <w:rFonts w:cs="Times New Roman"/>
        </w:rPr>
        <w:t xml:space="preserve"> Macilwain, C. (2010). Scientists vs engineers: this time it_s financial. </w:t>
      </w:r>
      <w:r>
        <w:rPr>
          <w:rStyle w:val="phvro8t-x-x-120"/>
          <w:rFonts w:cs="Times New Roman"/>
        </w:rPr>
        <w:t>Nature</w:t>
      </w:r>
      <w:r>
        <w:rPr>
          <w:rFonts w:cs="Times New Roman"/>
        </w:rPr>
        <w:t xml:space="preserve">, 467(7318):885. </w:t>
      </w:r>
    </w:p>
    <w:p w14:paraId="4FEF3F34" w14:textId="77777777" w:rsidR="0060324F" w:rsidRDefault="00803168">
      <w:pPr>
        <w:pStyle w:val="bibitem"/>
        <w:divId w:val="1392803757"/>
        <w:rPr>
          <w:rFonts w:cs="Times New Roman"/>
        </w:rPr>
      </w:pPr>
      <w:r>
        <w:rPr>
          <w:rStyle w:val="bibsp"/>
          <w:rFonts w:cs="Times New Roman"/>
        </w:rPr>
        <w:t>   </w:t>
      </w:r>
      <w:r>
        <w:rPr>
          <w:rFonts w:cs="Times New Roman"/>
        </w:rPr>
        <w:t xml:space="preserve"> Malone, C. D. and Hannon, G. J. (2009). Small RNAs as guardians of the genome. </w:t>
      </w:r>
      <w:r>
        <w:rPr>
          <w:rStyle w:val="phvro8t-x-x-120"/>
          <w:rFonts w:cs="Times New Roman"/>
        </w:rPr>
        <w:t>Cell</w:t>
      </w:r>
      <w:r>
        <w:rPr>
          <w:rFonts w:cs="Times New Roman"/>
        </w:rPr>
        <w:t xml:space="preserve">, 136(4):656_668. </w:t>
      </w:r>
    </w:p>
    <w:p w14:paraId="28589631" w14:textId="77777777" w:rsidR="0060324F" w:rsidRDefault="00803168">
      <w:pPr>
        <w:pStyle w:val="bibitem"/>
        <w:divId w:val="1392803757"/>
        <w:rPr>
          <w:rFonts w:cs="Times New Roman"/>
        </w:rPr>
      </w:pPr>
      <w:r>
        <w:rPr>
          <w:rStyle w:val="bibsp"/>
          <w:rFonts w:cs="Times New Roman"/>
        </w:rPr>
        <w:t>   </w:t>
      </w:r>
      <w:r>
        <w:rPr>
          <w:rFonts w:cs="Times New Roman"/>
        </w:rPr>
        <w:t xml:space="preserve"> Mangan, S. and Alon, U. (2003). Structure and function of the feed-forward loop network motif. </w:t>
      </w:r>
      <w:r>
        <w:rPr>
          <w:rStyle w:val="phvro8t-x-x-120"/>
          <w:rFonts w:cs="Times New Roman"/>
        </w:rPr>
        <w:t>Proceedings of the National Academy of Sciences</w:t>
      </w:r>
      <w:r>
        <w:rPr>
          <w:rFonts w:cs="Times New Roman"/>
        </w:rPr>
        <w:t xml:space="preserve">, 100(21):11980 _11985. </w:t>
      </w:r>
    </w:p>
    <w:p w14:paraId="6986A9A5" w14:textId="77777777" w:rsidR="0060324F" w:rsidRDefault="00803168">
      <w:pPr>
        <w:pStyle w:val="bibitem"/>
        <w:divId w:val="1392803757"/>
        <w:rPr>
          <w:rFonts w:cs="Times New Roman"/>
        </w:rPr>
      </w:pPr>
      <w:r>
        <w:rPr>
          <w:rStyle w:val="bibsp"/>
          <w:rFonts w:cs="Times New Roman"/>
        </w:rPr>
        <w:t>   </w:t>
      </w:r>
      <w:r>
        <w:rPr>
          <w:rFonts w:cs="Times New Roman"/>
        </w:rPr>
        <w:t xml:space="preserve"> Marinov, G. K., Williams, B. a., McCue, K., Schroth, G. P., Gertz, J., Myers, R. M., and Wold, B. J. (2013). From single-cell to cell-pool transcriptomes: stochasticity in gene expression and RNA splicing. </w:t>
      </w:r>
      <w:r>
        <w:rPr>
          <w:rStyle w:val="phvro8t-x-x-120"/>
          <w:rFonts w:cs="Times New Roman"/>
        </w:rPr>
        <w:t>Genome research</w:t>
      </w:r>
      <w:r>
        <w:rPr>
          <w:rFonts w:cs="Times New Roman"/>
        </w:rPr>
        <w:t xml:space="preserve">, pages 496_510. </w:t>
      </w:r>
    </w:p>
    <w:p w14:paraId="6E270298" w14:textId="77777777" w:rsidR="0060324F" w:rsidRDefault="00803168">
      <w:pPr>
        <w:pStyle w:val="bibitem"/>
        <w:divId w:val="1392803757"/>
        <w:rPr>
          <w:rFonts w:cs="Times New Roman"/>
        </w:rPr>
      </w:pPr>
      <w:r>
        <w:rPr>
          <w:rStyle w:val="bibsp"/>
          <w:rFonts w:cs="Times New Roman"/>
        </w:rPr>
        <w:t>   </w:t>
      </w:r>
      <w:r>
        <w:rPr>
          <w:rFonts w:cs="Times New Roman"/>
        </w:rPr>
        <w:t xml:space="preserve"> Marioni, J. C., Mason, C. E., Mane, S. M., Stephens, M., and Gilad, Y. (2008). RNA-seq: an assessment of technical reproducibility and comparison with gene expression arrays. </w:t>
      </w:r>
      <w:r>
        <w:rPr>
          <w:rStyle w:val="phvro8t-x-x-120"/>
          <w:rFonts w:cs="Times New Roman"/>
        </w:rPr>
        <w:t>Genome Research</w:t>
      </w:r>
      <w:r>
        <w:rPr>
          <w:rFonts w:cs="Times New Roman"/>
        </w:rPr>
        <w:t xml:space="preserve">, 18(9):1509_17. </w:t>
      </w:r>
    </w:p>
    <w:p w14:paraId="699B7162" w14:textId="77777777" w:rsidR="0060324F" w:rsidRDefault="00803168">
      <w:pPr>
        <w:pStyle w:val="bibitem"/>
        <w:divId w:val="1392803757"/>
        <w:rPr>
          <w:rFonts w:cs="Times New Roman"/>
        </w:rPr>
      </w:pPr>
      <w:r>
        <w:rPr>
          <w:rStyle w:val="bibsp"/>
          <w:rFonts w:cs="Times New Roman"/>
        </w:rPr>
        <w:t>   </w:t>
      </w:r>
      <w:r>
        <w:rPr>
          <w:rFonts w:cs="Times New Roman"/>
        </w:rPr>
        <w:t xml:space="preserve"> Martinez-Contreras, R., Cloutier, P., Shkreta, L., Fisette, J.-F., Revil, T., and Chabot, B. (2007). hnRNP proteins and splicing control. </w:t>
      </w:r>
      <w:r>
        <w:rPr>
          <w:rStyle w:val="phvro8t-x-x-120"/>
          <w:rFonts w:cs="Times New Roman"/>
        </w:rPr>
        <w:t>Advances in</w:t>
      </w:r>
      <w:r>
        <w:rPr>
          <w:rFonts w:cs="Times New Roman"/>
        </w:rPr>
        <w:t xml:space="preserve"> </w:t>
      </w:r>
      <w:r>
        <w:rPr>
          <w:rStyle w:val="phvro8t-x-x-120"/>
          <w:rFonts w:cs="Times New Roman"/>
        </w:rPr>
        <w:t>experimental medicine and biology</w:t>
      </w:r>
      <w:r>
        <w:rPr>
          <w:rFonts w:cs="Times New Roman"/>
        </w:rPr>
        <w:t xml:space="preserve">, 623:123_147. </w:t>
      </w:r>
    </w:p>
    <w:p w14:paraId="0B59B9A9" w14:textId="77777777" w:rsidR="0060324F" w:rsidRDefault="00803168">
      <w:pPr>
        <w:pStyle w:val="bibitem"/>
        <w:divId w:val="1392803757"/>
        <w:rPr>
          <w:rFonts w:cs="Times New Roman"/>
        </w:rPr>
      </w:pPr>
      <w:r>
        <w:rPr>
          <w:rStyle w:val="bibsp"/>
          <w:rFonts w:cs="Times New Roman"/>
        </w:rPr>
        <w:t>   </w:t>
      </w:r>
      <w:r>
        <w:rPr>
          <w:rFonts w:cs="Times New Roman"/>
        </w:rPr>
        <w:t xml:space="preserve"> Maxam, A. M. and Gilbert, W. (1992). A new method for sequencing DNA. 1977. </w:t>
      </w:r>
      <w:r>
        <w:rPr>
          <w:rStyle w:val="phvro8t-x-x-120"/>
          <w:rFonts w:cs="Times New Roman"/>
        </w:rPr>
        <w:t>Biotechnology (Reading, Mass.)</w:t>
      </w:r>
      <w:r>
        <w:rPr>
          <w:rFonts w:cs="Times New Roman"/>
        </w:rPr>
        <w:t xml:space="preserve">, 24(2):99_103. </w:t>
      </w:r>
    </w:p>
    <w:p w14:paraId="0C3441F1" w14:textId="77777777" w:rsidR="0060324F" w:rsidRDefault="00803168">
      <w:pPr>
        <w:pStyle w:val="bibitem"/>
        <w:divId w:val="1392803757"/>
        <w:rPr>
          <w:rFonts w:cs="Times New Roman"/>
        </w:rPr>
      </w:pPr>
      <w:r>
        <w:rPr>
          <w:rStyle w:val="bibsp"/>
          <w:rFonts w:cs="Times New Roman"/>
        </w:rPr>
        <w:t>   </w:t>
      </w:r>
      <w:r>
        <w:rPr>
          <w:rFonts w:cs="Times New Roman"/>
        </w:rPr>
        <w:t xml:space="preserve"> Meikar, O., Da Ros, M., Korhonen, H., and Kotaja, N. (2011). Chromatoid body and small RNAs in male germ cells. </w:t>
      </w:r>
      <w:r>
        <w:rPr>
          <w:rStyle w:val="phvro8t-x-x-120"/>
          <w:rFonts w:cs="Times New Roman"/>
        </w:rPr>
        <w:t>Reproduction (Cambridge,</w:t>
      </w:r>
      <w:r>
        <w:rPr>
          <w:rFonts w:cs="Times New Roman"/>
        </w:rPr>
        <w:t xml:space="preserve"> </w:t>
      </w:r>
      <w:r>
        <w:rPr>
          <w:rStyle w:val="phvro8t-x-x-120"/>
          <w:rFonts w:cs="Times New Roman"/>
        </w:rPr>
        <w:t>England)</w:t>
      </w:r>
      <w:r>
        <w:rPr>
          <w:rFonts w:cs="Times New Roman"/>
        </w:rPr>
        <w:t xml:space="preserve">, 142(2):195_209. </w:t>
      </w:r>
    </w:p>
    <w:p w14:paraId="4BD28135" w14:textId="77777777" w:rsidR="0060324F" w:rsidRDefault="00803168">
      <w:pPr>
        <w:pStyle w:val="bibitem"/>
        <w:divId w:val="1392803757"/>
        <w:rPr>
          <w:rFonts w:cs="Times New Roman"/>
        </w:rPr>
      </w:pPr>
      <w:r>
        <w:rPr>
          <w:rStyle w:val="bibsp"/>
          <w:rFonts w:cs="Times New Roman"/>
        </w:rPr>
        <w:t>   </w:t>
      </w:r>
      <w:r>
        <w:rPr>
          <w:rFonts w:cs="Times New Roman"/>
        </w:rPr>
        <w:t xml:space="preserve"> Meikar, O., Vagin, V. V., Chalmel, F., S_star, K., Lardenois, A., Hammell, M., Jin, Y., Da Ros, M., Wasik, K. a., Toppari, J., Hannon, G. J., and Kotaja, N. (2014). An atlas of chromatoid body components. </w:t>
      </w:r>
      <w:r>
        <w:rPr>
          <w:rStyle w:val="phvro8t-x-x-120"/>
          <w:rFonts w:cs="Times New Roman"/>
        </w:rPr>
        <w:t>RNA (New York, N.Y.)</w:t>
      </w:r>
      <w:r>
        <w:rPr>
          <w:rFonts w:cs="Times New Roman"/>
        </w:rPr>
        <w:t xml:space="preserve">, 20(4):483_95. </w:t>
      </w:r>
    </w:p>
    <w:p w14:paraId="65B3B31B" w14:textId="77777777" w:rsidR="0060324F" w:rsidRDefault="00803168">
      <w:pPr>
        <w:pStyle w:val="bibitem"/>
        <w:divId w:val="1392803757"/>
        <w:rPr>
          <w:rFonts w:cs="Times New Roman"/>
        </w:rPr>
      </w:pPr>
      <w:r>
        <w:rPr>
          <w:rStyle w:val="bibsp"/>
          <w:rFonts w:cs="Times New Roman"/>
        </w:rPr>
        <w:t>   </w:t>
      </w:r>
      <w:r>
        <w:rPr>
          <w:rFonts w:cs="Times New Roman"/>
        </w:rPr>
        <w:t xml:space="preserve"> Meister, G. (2013). Argonaute proteins: functional insights and emerging roles. </w:t>
      </w:r>
      <w:r>
        <w:rPr>
          <w:rStyle w:val="phvro8t-x-x-120"/>
          <w:rFonts w:cs="Times New Roman"/>
        </w:rPr>
        <w:t>Nature reviews. Genetics</w:t>
      </w:r>
      <w:r>
        <w:rPr>
          <w:rFonts w:cs="Times New Roman"/>
        </w:rPr>
        <w:t xml:space="preserve">, 14(7):447_59. </w:t>
      </w:r>
    </w:p>
    <w:p w14:paraId="39EAFF61" w14:textId="77777777" w:rsidR="0060324F" w:rsidRDefault="00803168">
      <w:pPr>
        <w:pStyle w:val="bibitem"/>
        <w:divId w:val="1392803757"/>
        <w:rPr>
          <w:rFonts w:cs="Times New Roman"/>
        </w:rPr>
      </w:pPr>
      <w:r>
        <w:rPr>
          <w:rStyle w:val="bibsp"/>
          <w:rFonts w:cs="Times New Roman"/>
        </w:rPr>
        <w:t>   </w:t>
      </w:r>
      <w:r>
        <w:rPr>
          <w:rFonts w:cs="Times New Roman"/>
        </w:rPr>
        <w:t xml:space="preserve"> Mercer, T. R., Clark, M. B., Crawford, J., Brunck, M. E., Gerhardt, D. J., Taft, R. J., Nielsen, L. K., Dinger, M. E., and Mattick, J. S. (2014). Targeted sequencing for gene discovery and quantification using RNA CaptureSeq. </w:t>
      </w:r>
      <w:r>
        <w:rPr>
          <w:rStyle w:val="phvro8t-x-x-120"/>
          <w:rFonts w:cs="Times New Roman"/>
        </w:rPr>
        <w:t>Nature Protocols</w:t>
      </w:r>
      <w:r>
        <w:rPr>
          <w:rFonts w:cs="Times New Roman"/>
        </w:rPr>
        <w:t xml:space="preserve">, 9(5):989_1009. </w:t>
      </w:r>
    </w:p>
    <w:p w14:paraId="07540DA6" w14:textId="77777777" w:rsidR="0060324F" w:rsidRDefault="00803168">
      <w:pPr>
        <w:pStyle w:val="bibitem"/>
        <w:divId w:val="1392803757"/>
        <w:rPr>
          <w:rFonts w:cs="Times New Roman"/>
        </w:rPr>
      </w:pPr>
      <w:r>
        <w:rPr>
          <w:rStyle w:val="bibsp"/>
          <w:rFonts w:cs="Times New Roman"/>
        </w:rPr>
        <w:t>   </w:t>
      </w:r>
      <w:r>
        <w:rPr>
          <w:rFonts w:cs="Times New Roman"/>
        </w:rPr>
        <w:t xml:space="preserve"> Merkhofer, E. C., Hu, P., and Johnson, T. L. (2014). Introduction to cotranscriptional RNA splicing. </w:t>
      </w:r>
      <w:r>
        <w:rPr>
          <w:rStyle w:val="phvro8t-x-x-120"/>
          <w:rFonts w:cs="Times New Roman"/>
        </w:rPr>
        <w:t>Methods in molecular biology (Clifton, N.J.)</w:t>
      </w:r>
      <w:r>
        <w:rPr>
          <w:rFonts w:cs="Times New Roman"/>
        </w:rPr>
        <w:t xml:space="preserve">, 1126:83_96. </w:t>
      </w:r>
    </w:p>
    <w:p w14:paraId="3E9C51E0" w14:textId="77777777" w:rsidR="0060324F" w:rsidRDefault="00803168">
      <w:pPr>
        <w:pStyle w:val="bibitem"/>
        <w:divId w:val="1392803757"/>
        <w:rPr>
          <w:rFonts w:cs="Times New Roman"/>
        </w:rPr>
      </w:pPr>
      <w:r>
        <w:rPr>
          <w:rStyle w:val="bibsp"/>
          <w:rFonts w:cs="Times New Roman"/>
        </w:rPr>
        <w:t>   </w:t>
      </w:r>
      <w:r>
        <w:rPr>
          <w:rFonts w:cs="Times New Roman"/>
        </w:rPr>
        <w:t xml:space="preserve"> Merkin, J., Russell, C., Chen, P., and Burge, C. B. (2012). Evolutionary Dynamics of Gene and Isoform Regulation in Mammalian Tissues. </w:t>
      </w:r>
      <w:r>
        <w:rPr>
          <w:rStyle w:val="phvro8t-x-x-120"/>
          <w:rFonts w:cs="Times New Roman"/>
        </w:rPr>
        <w:t>Science</w:t>
      </w:r>
      <w:r>
        <w:rPr>
          <w:rFonts w:cs="Times New Roman"/>
        </w:rPr>
        <w:t xml:space="preserve">, 338(6114):1593_1599. </w:t>
      </w:r>
    </w:p>
    <w:p w14:paraId="0DFDDD8A" w14:textId="77777777" w:rsidR="0060324F" w:rsidRDefault="00803168">
      <w:pPr>
        <w:pStyle w:val="bibitem"/>
        <w:divId w:val="1392803757"/>
        <w:rPr>
          <w:rFonts w:cs="Times New Roman"/>
        </w:rPr>
      </w:pPr>
      <w:r>
        <w:rPr>
          <w:rStyle w:val="bibsp"/>
          <w:rFonts w:cs="Times New Roman"/>
        </w:rPr>
        <w:t>   </w:t>
      </w:r>
      <w:r>
        <w:rPr>
          <w:rFonts w:cs="Times New Roman"/>
        </w:rPr>
        <w:t xml:space="preserve"> Mettus, R. V., Litvin, J., Wali, A., Toscani, A., Latham, K., Hatton, K., and Reddy, E. P. (1994). Murine A-myb: evidence for differential splicing and tissue-specific expression. </w:t>
      </w:r>
      <w:r>
        <w:rPr>
          <w:rStyle w:val="phvro8t-x-x-120"/>
          <w:rFonts w:cs="Times New Roman"/>
        </w:rPr>
        <w:t>Oncogene</w:t>
      </w:r>
      <w:r>
        <w:rPr>
          <w:rFonts w:cs="Times New Roman"/>
        </w:rPr>
        <w:t xml:space="preserve">, 9(10):3077_86. </w:t>
      </w:r>
    </w:p>
    <w:p w14:paraId="5F289E78" w14:textId="77777777" w:rsidR="0060324F" w:rsidRDefault="00803168">
      <w:pPr>
        <w:pStyle w:val="bibitem"/>
        <w:divId w:val="1392803757"/>
        <w:rPr>
          <w:rFonts w:cs="Times New Roman"/>
        </w:rPr>
      </w:pPr>
      <w:r>
        <w:rPr>
          <w:rStyle w:val="bibsp"/>
          <w:rFonts w:cs="Times New Roman"/>
        </w:rPr>
        <w:t>   </w:t>
      </w:r>
      <w:r>
        <w:rPr>
          <w:rFonts w:cs="Times New Roman"/>
        </w:rPr>
        <w:t xml:space="preserve"> Meyerhans, A., Vartanian, J.-P., and Wain-Hobson, S. (1990). DNA recombination during PCR. </w:t>
      </w:r>
      <w:r>
        <w:rPr>
          <w:rStyle w:val="phvro8t-x-x-120"/>
          <w:rFonts w:cs="Times New Roman"/>
        </w:rPr>
        <w:t>Nucleic Acids Research</w:t>
      </w:r>
      <w:r>
        <w:rPr>
          <w:rFonts w:cs="Times New Roman"/>
        </w:rPr>
        <w:t xml:space="preserve">, 18(7):1687_1691. </w:t>
      </w:r>
    </w:p>
    <w:p w14:paraId="3454494C" w14:textId="77777777" w:rsidR="0060324F" w:rsidRDefault="00803168">
      <w:pPr>
        <w:pStyle w:val="bibitem"/>
        <w:divId w:val="1392803757"/>
        <w:rPr>
          <w:rFonts w:cs="Times New Roman"/>
        </w:rPr>
      </w:pPr>
      <w:r>
        <w:rPr>
          <w:rStyle w:val="bibsp"/>
          <w:rFonts w:cs="Times New Roman"/>
        </w:rPr>
        <w:t>   </w:t>
      </w:r>
      <w:r>
        <w:rPr>
          <w:rFonts w:cs="Times New Roman"/>
        </w:rPr>
        <w:t xml:space="preserve"> Miller, J. a., Ding, S.-L., Sunkin, S. M., Smith, K. a., Ng, L., Szafer, A., Ebbert, A., Riley, Z. L., Royall, J. J., Aiona, K., Arnold, J. M., Bennet, C., Bertagnolli, D., Brouner, K., Butler, S., Caldejon, S., Carey, A., Cuhaciyan, C., Dalley, R. a., Dee, N., Dolbeare, T. a., Facer, B. a. C., Feng, D., Fliss, T. P., Gee, G., Goldy, J., Gourley, L., Gregor, B. W., Gu, G., Howard, R. E., Jochim, J. M., Kuan, C. L., Lau, C., Lee, C.-K., Lee, F., Lemon, T. a., Lesnar, P., McMurray, B., Mastan, N., Mosqueda, N., Naluai-Cecchini, T., Ngo, N.-K., Nyhus, J., Oldre, A., Olson, E., Parente, J., Parker, P. D., Parry, S. E., Stevens, A., Pletikos, M., Reding, M., Roll, K., Sandman, D., Sarreal, M., Shapouri, S., Shapovalova, N. V., Shen, E. H., Sjoquist, N., Slaughterbeck, C. R., Smith, M., Sodt, A. J., Williams, D., Z_llei, L., Fischl, B., Gerstein, M. B., Geschwind, D. H., Glass, I. a., Hawrylycz, M. J., Hevner, R. F., Huang, H., Jones, A. R., Knowles, J. a., Levitt, P., Phillips, J. W., _estan, N., Wohnoutka, P., Dang, C., Bernard, A., Hohmann, J. G., and Lein, E. S. (2014). Transcriptional landscape of the prenatal human brain. </w:t>
      </w:r>
      <w:r>
        <w:rPr>
          <w:rStyle w:val="phvro8t-x-x-120"/>
          <w:rFonts w:cs="Times New Roman"/>
        </w:rPr>
        <w:t>Nature</w:t>
      </w:r>
      <w:r>
        <w:rPr>
          <w:rFonts w:cs="Times New Roman"/>
        </w:rPr>
        <w:t xml:space="preserve">. </w:t>
      </w:r>
    </w:p>
    <w:p w14:paraId="208CAB13" w14:textId="77777777" w:rsidR="0060324F" w:rsidRDefault="00803168">
      <w:pPr>
        <w:pStyle w:val="bibitem"/>
        <w:divId w:val="1392803757"/>
        <w:rPr>
          <w:rFonts w:cs="Times New Roman"/>
        </w:rPr>
      </w:pPr>
      <w:r>
        <w:rPr>
          <w:rStyle w:val="bibsp"/>
          <w:rFonts w:cs="Times New Roman"/>
        </w:rPr>
        <w:t>   </w:t>
      </w:r>
      <w:r>
        <w:rPr>
          <w:rFonts w:cs="Times New Roman"/>
        </w:rPr>
        <w:t xml:space="preserve"> Miura, S. K., Martins, A., Zhang, K. X., Graveley, B. R., and Zipursky, S. L. (2013). Probabilistic splicing of Dscam1 establishes identity at the level of single neurons. </w:t>
      </w:r>
      <w:r>
        <w:rPr>
          <w:rStyle w:val="phvro8t-x-x-120"/>
          <w:rFonts w:cs="Times New Roman"/>
        </w:rPr>
        <w:t>Cell</w:t>
      </w:r>
      <w:r>
        <w:rPr>
          <w:rFonts w:cs="Times New Roman"/>
        </w:rPr>
        <w:t xml:space="preserve">, 155(5):1166_77. </w:t>
      </w:r>
    </w:p>
    <w:p w14:paraId="4F8BAFCC" w14:textId="77777777" w:rsidR="0060324F" w:rsidRDefault="00803168">
      <w:pPr>
        <w:pStyle w:val="bibitem"/>
        <w:divId w:val="1392803757"/>
        <w:rPr>
          <w:rFonts w:cs="Times New Roman"/>
        </w:rPr>
      </w:pPr>
      <w:r>
        <w:rPr>
          <w:rStyle w:val="bibsp"/>
          <w:rFonts w:cs="Times New Roman"/>
        </w:rPr>
        <w:t>   </w:t>
      </w:r>
      <w:r>
        <w:rPr>
          <w:rFonts w:cs="Times New Roman"/>
        </w:rPr>
        <w:t xml:space="preserve"> Modrek, B. and Lee, C. (2002). A genomic view of alternative splicing. </w:t>
      </w:r>
      <w:r>
        <w:rPr>
          <w:rStyle w:val="phvro8t-x-x-120"/>
          <w:rFonts w:cs="Times New Roman"/>
        </w:rPr>
        <w:t>Nature Genetics</w:t>
      </w:r>
      <w:r>
        <w:rPr>
          <w:rFonts w:cs="Times New Roman"/>
        </w:rPr>
        <w:t xml:space="preserve">, 30(1):13_9. </w:t>
      </w:r>
    </w:p>
    <w:p w14:paraId="3CE41248" w14:textId="77777777" w:rsidR="0060324F" w:rsidRDefault="00803168">
      <w:pPr>
        <w:pStyle w:val="bibitem"/>
        <w:divId w:val="1392803757"/>
        <w:rPr>
          <w:rFonts w:cs="Times New Roman"/>
        </w:rPr>
      </w:pPr>
      <w:r>
        <w:rPr>
          <w:rStyle w:val="bibsp"/>
          <w:rFonts w:cs="Times New Roman"/>
        </w:rPr>
        <w:t>   </w:t>
      </w:r>
      <w:r>
        <w:rPr>
          <w:rFonts w:cs="Times New Roman"/>
        </w:rPr>
        <w:t xml:space="preserve"> Modrich, P., Anraku, Y., and Lehman, I. R. (1973). Deoxyribonucleic Acid Ligase ISOLATION AND PHYSICAL CHARACTERIZATION OF THE HOMOGENEOUS ENZYME FROM ESCHERICHIA COLI. </w:t>
      </w:r>
      <w:r>
        <w:rPr>
          <w:rStyle w:val="phvro8t-x-x-120"/>
          <w:rFonts w:cs="Times New Roman"/>
        </w:rPr>
        <w:t>Journal of</w:t>
      </w:r>
      <w:r>
        <w:rPr>
          <w:rFonts w:cs="Times New Roman"/>
        </w:rPr>
        <w:t xml:space="preserve"> </w:t>
      </w:r>
      <w:r>
        <w:rPr>
          <w:rStyle w:val="phvro8t-x-x-120"/>
          <w:rFonts w:cs="Times New Roman"/>
        </w:rPr>
        <w:t>Biological Chemistry</w:t>
      </w:r>
      <w:r>
        <w:rPr>
          <w:rFonts w:cs="Times New Roman"/>
        </w:rPr>
        <w:t xml:space="preserve">, 248(21):7495_7501. </w:t>
      </w:r>
    </w:p>
    <w:p w14:paraId="149E2096" w14:textId="77777777" w:rsidR="0060324F" w:rsidRDefault="00803168">
      <w:pPr>
        <w:pStyle w:val="bibitem"/>
        <w:divId w:val="1392803757"/>
        <w:rPr>
          <w:rFonts w:cs="Times New Roman"/>
        </w:rPr>
      </w:pPr>
      <w:r>
        <w:rPr>
          <w:rStyle w:val="bibsp"/>
          <w:rFonts w:cs="Times New Roman"/>
        </w:rPr>
        <w:t>   </w:t>
      </w:r>
      <w:r>
        <w:rPr>
          <w:rFonts w:cs="Times New Roman"/>
        </w:rPr>
        <w:t xml:space="preserve"> Modzelewski, A. J., Holmes, R. J., Hilz, S., Grimson, A., and Cohen, P. E. (2012). AGO4 regulates entry into meiosis and influences silencing of sex chromosomes in the male mouse germline. </w:t>
      </w:r>
      <w:r>
        <w:rPr>
          <w:rStyle w:val="phvro8t-x-x-120"/>
          <w:rFonts w:cs="Times New Roman"/>
        </w:rPr>
        <w:t>Developmental cell</w:t>
      </w:r>
      <w:r>
        <w:rPr>
          <w:rFonts w:cs="Times New Roman"/>
        </w:rPr>
        <w:t xml:space="preserve">, 23(2):251_64. </w:t>
      </w:r>
    </w:p>
    <w:p w14:paraId="1154D876" w14:textId="77777777" w:rsidR="0060324F" w:rsidRDefault="00803168">
      <w:pPr>
        <w:pStyle w:val="bibitem"/>
        <w:divId w:val="1392803757"/>
        <w:rPr>
          <w:rFonts w:cs="Times New Roman"/>
        </w:rPr>
      </w:pPr>
      <w:r>
        <w:rPr>
          <w:rStyle w:val="bibsp"/>
          <w:rFonts w:cs="Times New Roman"/>
        </w:rPr>
        <w:t>   </w:t>
      </w:r>
      <w:r>
        <w:rPr>
          <w:rFonts w:cs="Times New Roman"/>
        </w:rPr>
        <w:t xml:space="preserve"> Montgomery, M. K., Xu, S., and Fire, a. (1998). RNA as a target of double-stranded RNA-mediated genetic interference in Caenorhabditis elegans. </w:t>
      </w:r>
      <w:r>
        <w:rPr>
          <w:rStyle w:val="phvro8t-x-x-120"/>
          <w:rFonts w:cs="Times New Roman"/>
        </w:rPr>
        <w:t>Proceedings of the National Academy of Sciences of the United</w:t>
      </w:r>
      <w:r>
        <w:rPr>
          <w:rFonts w:cs="Times New Roman"/>
        </w:rPr>
        <w:t xml:space="preserve"> </w:t>
      </w:r>
      <w:r>
        <w:rPr>
          <w:rStyle w:val="phvro8t-x-x-120"/>
          <w:rFonts w:cs="Times New Roman"/>
        </w:rPr>
        <w:t>States of America</w:t>
      </w:r>
      <w:r>
        <w:rPr>
          <w:rFonts w:cs="Times New Roman"/>
        </w:rPr>
        <w:t xml:space="preserve">, 95(26):15502_7. </w:t>
      </w:r>
    </w:p>
    <w:p w14:paraId="7F00E2A8" w14:textId="77777777" w:rsidR="0060324F" w:rsidRDefault="00803168">
      <w:pPr>
        <w:pStyle w:val="bibitem"/>
        <w:divId w:val="1392803757"/>
        <w:rPr>
          <w:rFonts w:cs="Times New Roman"/>
        </w:rPr>
      </w:pPr>
      <w:r>
        <w:rPr>
          <w:rStyle w:val="bibsp"/>
          <w:rFonts w:cs="Times New Roman"/>
        </w:rPr>
        <w:t>   </w:t>
      </w:r>
      <w:r>
        <w:rPr>
          <w:rFonts w:cs="Times New Roman"/>
        </w:rPr>
        <w:t xml:space="preserve"> Mortazavi, A., Williams, B. A., McCue, K., Schaeffer, L., and Wold, B. (2008). Mapping and quantifying mammalian transcriptomes by RNA-Seq. </w:t>
      </w:r>
      <w:r>
        <w:rPr>
          <w:rStyle w:val="phvro8t-x-x-120"/>
          <w:rFonts w:cs="Times New Roman"/>
        </w:rPr>
        <w:t>Nat Meth</w:t>
      </w:r>
      <w:r>
        <w:rPr>
          <w:rFonts w:cs="Times New Roman"/>
        </w:rPr>
        <w:t xml:space="preserve">, 5(7):621_628. </w:t>
      </w:r>
    </w:p>
    <w:p w14:paraId="60044549" w14:textId="77777777" w:rsidR="0060324F" w:rsidRDefault="00803168">
      <w:pPr>
        <w:pStyle w:val="bibitem"/>
        <w:divId w:val="1392803757"/>
        <w:rPr>
          <w:rFonts w:cs="Times New Roman"/>
        </w:rPr>
      </w:pPr>
      <w:r>
        <w:rPr>
          <w:rStyle w:val="bibsp"/>
          <w:rFonts w:cs="Times New Roman"/>
        </w:rPr>
        <w:t>   </w:t>
      </w:r>
      <w:r>
        <w:rPr>
          <w:rFonts w:cs="Times New Roman"/>
        </w:rPr>
        <w:t xml:space="preserve"> Mutz, K.-O., Heilkenbrinker, A., L_nne, M., Walter, J.-G., and Stahl, F. (2013). Transcriptome analysis using next-generation sequencing. </w:t>
      </w:r>
      <w:r>
        <w:rPr>
          <w:rStyle w:val="phvro8t-x-x-120"/>
          <w:rFonts w:cs="Times New Roman"/>
        </w:rPr>
        <w:t>Current</w:t>
      </w:r>
      <w:r>
        <w:rPr>
          <w:rFonts w:cs="Times New Roman"/>
        </w:rPr>
        <w:t xml:space="preserve"> </w:t>
      </w:r>
      <w:r>
        <w:rPr>
          <w:rStyle w:val="phvro8t-x-x-120"/>
          <w:rFonts w:cs="Times New Roman"/>
        </w:rPr>
        <w:t>opinion in biotechnology</w:t>
      </w:r>
      <w:r>
        <w:rPr>
          <w:rFonts w:cs="Times New Roman"/>
        </w:rPr>
        <w:t xml:space="preserve">, 24(1):22_30. </w:t>
      </w:r>
    </w:p>
    <w:p w14:paraId="1EE2DDE9" w14:textId="77777777" w:rsidR="0060324F" w:rsidRDefault="00803168">
      <w:pPr>
        <w:pStyle w:val="bibitem"/>
        <w:divId w:val="1392803757"/>
        <w:rPr>
          <w:rFonts w:cs="Times New Roman"/>
        </w:rPr>
      </w:pPr>
      <w:r>
        <w:rPr>
          <w:rStyle w:val="bibsp"/>
          <w:rFonts w:cs="Times New Roman"/>
        </w:rPr>
        <w:t>   </w:t>
      </w:r>
      <w:r>
        <w:rPr>
          <w:rFonts w:cs="Times New Roman"/>
        </w:rPr>
        <w:t xml:space="preserve"> Nagalakshmi, U., Wang, Z., Waern, K., Shou, C., Raha, D., Gerstein, M., and Snyder, M. (2008). The transcriptional landscape of the yeast genome defined by RNA sequencing. </w:t>
      </w:r>
      <w:r>
        <w:rPr>
          <w:rStyle w:val="phvro8t-x-x-120"/>
          <w:rFonts w:cs="Times New Roman"/>
        </w:rPr>
        <w:t>Science (New York, N.Y.)</w:t>
      </w:r>
      <w:r>
        <w:rPr>
          <w:rFonts w:cs="Times New Roman"/>
        </w:rPr>
        <w:t xml:space="preserve">, 320(5881):1344_9. </w:t>
      </w:r>
    </w:p>
    <w:p w14:paraId="0067E5B3" w14:textId="77777777" w:rsidR="0060324F" w:rsidRDefault="00803168">
      <w:pPr>
        <w:pStyle w:val="bibitem"/>
        <w:divId w:val="1392803757"/>
        <w:rPr>
          <w:rFonts w:cs="Times New Roman"/>
        </w:rPr>
      </w:pPr>
      <w:r>
        <w:rPr>
          <w:rStyle w:val="bibsp"/>
          <w:rFonts w:cs="Times New Roman"/>
        </w:rPr>
        <w:t>   </w:t>
      </w:r>
      <w:r>
        <w:rPr>
          <w:rFonts w:cs="Times New Roman"/>
        </w:rPr>
        <w:t xml:space="preserve"> Nakano, M., Komatsu, J., Matsuura, S.-i., Takashima, K., Katsura, S., and Mizuno, A. (2003). Single-molecule PCR using water-in-oil emulsion. </w:t>
      </w:r>
      <w:r>
        <w:rPr>
          <w:rStyle w:val="phvro8t-x-x-120"/>
          <w:rFonts w:cs="Times New Roman"/>
        </w:rPr>
        <w:t>Journal</w:t>
      </w:r>
      <w:r>
        <w:rPr>
          <w:rFonts w:cs="Times New Roman"/>
        </w:rPr>
        <w:t xml:space="preserve"> </w:t>
      </w:r>
      <w:r>
        <w:rPr>
          <w:rStyle w:val="phvro8t-x-x-120"/>
          <w:rFonts w:cs="Times New Roman"/>
        </w:rPr>
        <w:t>of Biotechnology</w:t>
      </w:r>
      <w:r>
        <w:rPr>
          <w:rFonts w:cs="Times New Roman"/>
        </w:rPr>
        <w:t xml:space="preserve">, 102(2):117_124. </w:t>
      </w:r>
    </w:p>
    <w:p w14:paraId="2CE3C464" w14:textId="77777777" w:rsidR="0060324F" w:rsidRDefault="00803168">
      <w:pPr>
        <w:pStyle w:val="bibitem"/>
        <w:divId w:val="1392803757"/>
        <w:rPr>
          <w:rFonts w:cs="Times New Roman"/>
        </w:rPr>
      </w:pPr>
      <w:r>
        <w:rPr>
          <w:rStyle w:val="bibsp"/>
          <w:rFonts w:cs="Times New Roman"/>
        </w:rPr>
        <w:t>   </w:t>
      </w:r>
      <w:r>
        <w:rPr>
          <w:rFonts w:cs="Times New Roman"/>
        </w:rPr>
        <w:t xml:space="preserve"> Namekawa, S. H. and Lee, J. T. (2009). XY and ZW: is meiotic sex chromosome inactivation the rule in evolution? </w:t>
      </w:r>
      <w:r>
        <w:rPr>
          <w:rStyle w:val="phvro8t-x-x-120"/>
          <w:rFonts w:cs="Times New Roman"/>
        </w:rPr>
        <w:t>PLoS genetics</w:t>
      </w:r>
      <w:r>
        <w:rPr>
          <w:rFonts w:cs="Times New Roman"/>
        </w:rPr>
        <w:t xml:space="preserve">, 5(5):e1000493. </w:t>
      </w:r>
    </w:p>
    <w:p w14:paraId="38F20B4B" w14:textId="77777777" w:rsidR="0060324F" w:rsidRDefault="00803168">
      <w:pPr>
        <w:pStyle w:val="bibitem"/>
        <w:divId w:val="1392803757"/>
        <w:rPr>
          <w:rFonts w:cs="Times New Roman"/>
        </w:rPr>
      </w:pPr>
      <w:r>
        <w:rPr>
          <w:rStyle w:val="bibsp"/>
          <w:rFonts w:cs="Times New Roman"/>
        </w:rPr>
        <w:t>   </w:t>
      </w:r>
      <w:r>
        <w:rPr>
          <w:rFonts w:cs="Times New Roman"/>
        </w:rPr>
        <w:t xml:space="preserve"> Nandakumar, J., Ho, C. K., Lima, C. D., and Shuman, S. (2004). RNA substrate specificity and structure-guided mutational analysis of bacteriophage T4 RNA ligase 2. </w:t>
      </w:r>
      <w:r>
        <w:rPr>
          <w:rStyle w:val="phvro8t-x-x-120"/>
          <w:rFonts w:cs="Times New Roman"/>
        </w:rPr>
        <w:t>The Journal of biological chemistry</w:t>
      </w:r>
      <w:r>
        <w:rPr>
          <w:rFonts w:cs="Times New Roman"/>
        </w:rPr>
        <w:t xml:space="preserve">, 279(30):31337_47. </w:t>
      </w:r>
    </w:p>
    <w:p w14:paraId="38A811BD" w14:textId="77777777" w:rsidR="0060324F" w:rsidRDefault="00803168">
      <w:pPr>
        <w:pStyle w:val="bibitem"/>
        <w:divId w:val="1392803757"/>
        <w:rPr>
          <w:rFonts w:cs="Times New Roman"/>
        </w:rPr>
      </w:pPr>
      <w:r>
        <w:rPr>
          <w:rStyle w:val="bibsp"/>
          <w:rFonts w:cs="Times New Roman"/>
        </w:rPr>
        <w:t>   </w:t>
      </w:r>
      <w:r>
        <w:rPr>
          <w:rFonts w:cs="Times New Roman"/>
        </w:rPr>
        <w:t xml:space="preserve"> Nandakumar, J., Shuman, S., and Lima, C. D. (2006). RNA ligase structures reveal the basis for RNA specificity and conformational changes that drive ligation forward. </w:t>
      </w:r>
      <w:r>
        <w:rPr>
          <w:rStyle w:val="phvro8t-x-x-120"/>
          <w:rFonts w:cs="Times New Roman"/>
        </w:rPr>
        <w:t>Cell</w:t>
      </w:r>
      <w:r>
        <w:rPr>
          <w:rFonts w:cs="Times New Roman"/>
        </w:rPr>
        <w:t xml:space="preserve">, 127(1):71_84. </w:t>
      </w:r>
    </w:p>
    <w:p w14:paraId="22BD632B" w14:textId="77777777" w:rsidR="0060324F" w:rsidRDefault="00803168">
      <w:pPr>
        <w:pStyle w:val="bibitem"/>
        <w:divId w:val="1392803757"/>
        <w:rPr>
          <w:rFonts w:cs="Times New Roman"/>
        </w:rPr>
      </w:pPr>
      <w:r>
        <w:rPr>
          <w:rStyle w:val="bibsp"/>
          <w:rFonts w:cs="Times New Roman"/>
        </w:rPr>
        <w:t>   </w:t>
      </w:r>
      <w:r>
        <w:rPr>
          <w:rFonts w:cs="Times New Roman"/>
        </w:rPr>
        <w:t xml:space="preserve"> Nebel, B. R., Amarose, A. P., and Hacket, E. M. (1961). Calendar of gametogenic development in the prepuberal male mouse. </w:t>
      </w:r>
      <w:r>
        <w:rPr>
          <w:rStyle w:val="phvro8t-x-x-120"/>
          <w:rFonts w:cs="Times New Roman"/>
        </w:rPr>
        <w:t>Science (New York,</w:t>
      </w:r>
      <w:r>
        <w:rPr>
          <w:rFonts w:cs="Times New Roman"/>
        </w:rPr>
        <w:t xml:space="preserve"> </w:t>
      </w:r>
      <w:r>
        <w:rPr>
          <w:rStyle w:val="phvro8t-x-x-120"/>
          <w:rFonts w:cs="Times New Roman"/>
        </w:rPr>
        <w:t>N.Y.)</w:t>
      </w:r>
      <w:r>
        <w:rPr>
          <w:rFonts w:cs="Times New Roman"/>
        </w:rPr>
        <w:t xml:space="preserve">, 134(3482):832_3. </w:t>
      </w:r>
    </w:p>
    <w:p w14:paraId="5692247D" w14:textId="77777777" w:rsidR="0060324F" w:rsidRDefault="00803168">
      <w:pPr>
        <w:pStyle w:val="bibitem"/>
        <w:divId w:val="1392803757"/>
        <w:rPr>
          <w:rFonts w:cs="Times New Roman"/>
        </w:rPr>
      </w:pPr>
      <w:r>
        <w:rPr>
          <w:rStyle w:val="bibsp"/>
          <w:rFonts w:cs="Times New Roman"/>
        </w:rPr>
        <w:t>   </w:t>
      </w:r>
      <w:r>
        <w:rPr>
          <w:rFonts w:cs="Times New Roman"/>
        </w:rPr>
        <w:t xml:space="preserve"> Nell_ ker, C., Keane, T. M., Yalcin, B., Wong, K., Agam, A., Belgard, T. G., Flint, J., Adams, D. J., Frankel, W. N., and Ponting, C. P. (2012). The genomic landscape shaped by selection on transposable elements across 18 mouse strains. </w:t>
      </w:r>
      <w:r>
        <w:rPr>
          <w:rStyle w:val="phvro8t-x-x-120"/>
          <w:rFonts w:cs="Times New Roman"/>
        </w:rPr>
        <w:t>Genome biology</w:t>
      </w:r>
      <w:r>
        <w:rPr>
          <w:rFonts w:cs="Times New Roman"/>
        </w:rPr>
        <w:t xml:space="preserve">, 13(6):R45. </w:t>
      </w:r>
    </w:p>
    <w:p w14:paraId="3F8EAE45" w14:textId="77777777" w:rsidR="0060324F" w:rsidRDefault="00803168">
      <w:pPr>
        <w:pStyle w:val="bibitem"/>
        <w:divId w:val="1392803757"/>
        <w:rPr>
          <w:rFonts w:cs="Times New Roman"/>
        </w:rPr>
      </w:pPr>
      <w:r>
        <w:rPr>
          <w:rStyle w:val="bibsp"/>
          <w:rFonts w:cs="Times New Roman"/>
        </w:rPr>
        <w:t>   </w:t>
      </w:r>
      <w:r>
        <w:rPr>
          <w:rFonts w:cs="Times New Roman"/>
        </w:rPr>
        <w:t xml:space="preserve"> Neves, G., Zucker, J., Daly, M., and Chess, A. (2004). Stochastic yet biased expression of multiple Dscam splice variants by individual cells. </w:t>
      </w:r>
      <w:r>
        <w:rPr>
          <w:rStyle w:val="phvro8t-x-x-120"/>
          <w:rFonts w:cs="Times New Roman"/>
        </w:rPr>
        <w:t>Nature</w:t>
      </w:r>
      <w:r>
        <w:rPr>
          <w:rFonts w:cs="Times New Roman"/>
        </w:rPr>
        <w:t xml:space="preserve"> </w:t>
      </w:r>
      <w:r>
        <w:rPr>
          <w:rStyle w:val="phvro8t-x-x-120"/>
          <w:rFonts w:cs="Times New Roman"/>
        </w:rPr>
        <w:t>genetics</w:t>
      </w:r>
      <w:r>
        <w:rPr>
          <w:rFonts w:cs="Times New Roman"/>
        </w:rPr>
        <w:t xml:space="preserve">, 36(3):240_6. </w:t>
      </w:r>
    </w:p>
    <w:p w14:paraId="5FC06541" w14:textId="77777777" w:rsidR="0060324F" w:rsidRDefault="00803168">
      <w:pPr>
        <w:pStyle w:val="bibitem"/>
        <w:divId w:val="1392803757"/>
        <w:rPr>
          <w:rFonts w:cs="Times New Roman"/>
        </w:rPr>
      </w:pPr>
      <w:r>
        <w:rPr>
          <w:rStyle w:val="bibsp"/>
          <w:rFonts w:cs="Times New Roman"/>
        </w:rPr>
        <w:t>   </w:t>
      </w:r>
      <w:r>
        <w:rPr>
          <w:rFonts w:cs="Times New Roman"/>
        </w:rPr>
        <w:t xml:space="preserve"> Newburger, D. E. and Bulyk, M. L. (2009). UniPROBE: an online database of protein binding microarray data on protein-DNA interactions. </w:t>
      </w:r>
      <w:r>
        <w:rPr>
          <w:rStyle w:val="phvro8t-x-x-120"/>
          <w:rFonts w:cs="Times New Roman"/>
        </w:rPr>
        <w:t>Nucleic acids</w:t>
      </w:r>
      <w:r>
        <w:rPr>
          <w:rFonts w:cs="Times New Roman"/>
        </w:rPr>
        <w:t xml:space="preserve"> </w:t>
      </w:r>
      <w:r>
        <w:rPr>
          <w:rStyle w:val="phvro8t-x-x-120"/>
          <w:rFonts w:cs="Times New Roman"/>
        </w:rPr>
        <w:t>research</w:t>
      </w:r>
      <w:r>
        <w:rPr>
          <w:rFonts w:cs="Times New Roman"/>
        </w:rPr>
        <w:t xml:space="preserve">, 37(Database issue):D77_82. </w:t>
      </w:r>
    </w:p>
    <w:p w14:paraId="72F966CC" w14:textId="77777777" w:rsidR="0060324F" w:rsidRDefault="00803168">
      <w:pPr>
        <w:pStyle w:val="bibitem"/>
        <w:divId w:val="1392803757"/>
        <w:rPr>
          <w:rFonts w:cs="Times New Roman"/>
        </w:rPr>
      </w:pPr>
      <w:r>
        <w:rPr>
          <w:rStyle w:val="bibsp"/>
          <w:rFonts w:cs="Times New Roman"/>
        </w:rPr>
        <w:t>   </w:t>
      </w:r>
      <w:r>
        <w:rPr>
          <w:rFonts w:cs="Times New Roman"/>
        </w:rPr>
        <w:t xml:space="preserve"> Nilsen, T. W. and Graveley, B. R. (2010). Expansion of the eukaryotic proteome by alternative splicing. </w:t>
      </w:r>
      <w:r>
        <w:rPr>
          <w:rStyle w:val="phvro8t-x-x-120"/>
          <w:rFonts w:cs="Times New Roman"/>
        </w:rPr>
        <w:t>Nature</w:t>
      </w:r>
      <w:r>
        <w:rPr>
          <w:rFonts w:cs="Times New Roman"/>
        </w:rPr>
        <w:t xml:space="preserve">, 463(7280):457_463. </w:t>
      </w:r>
    </w:p>
    <w:p w14:paraId="64E9876F" w14:textId="77777777" w:rsidR="0060324F" w:rsidRDefault="00803168">
      <w:pPr>
        <w:pStyle w:val="bibitem"/>
        <w:divId w:val="1392803757"/>
        <w:rPr>
          <w:rFonts w:cs="Times New Roman"/>
        </w:rPr>
      </w:pPr>
      <w:r>
        <w:rPr>
          <w:rStyle w:val="bibsp"/>
          <w:rFonts w:cs="Times New Roman"/>
        </w:rPr>
        <w:t>   </w:t>
      </w:r>
      <w:r>
        <w:rPr>
          <w:rFonts w:cs="Times New Roman"/>
        </w:rPr>
        <w:t xml:space="preserve"> Nilsson, M., Antson, D.-O., Barbany, G., and Landegren, U. (2001). RNA-templated DNA ligation for transcript analysis. </w:t>
      </w:r>
      <w:r>
        <w:rPr>
          <w:rStyle w:val="phvro8t-x-x-120"/>
          <w:rFonts w:cs="Times New Roman"/>
        </w:rPr>
        <w:t>Nucleic Acids Research</w:t>
      </w:r>
      <w:r>
        <w:rPr>
          <w:rFonts w:cs="Times New Roman"/>
        </w:rPr>
        <w:t xml:space="preserve">, 29(2):578_581. </w:t>
      </w:r>
    </w:p>
    <w:p w14:paraId="6DFD99BE" w14:textId="77777777" w:rsidR="0060324F" w:rsidRDefault="00803168">
      <w:pPr>
        <w:pStyle w:val="bibitem"/>
        <w:divId w:val="1392803757"/>
        <w:rPr>
          <w:rFonts w:cs="Times New Roman"/>
        </w:rPr>
      </w:pPr>
      <w:r>
        <w:rPr>
          <w:rStyle w:val="bibsp"/>
          <w:rFonts w:cs="Times New Roman"/>
        </w:rPr>
        <w:t>   </w:t>
      </w:r>
      <w:r>
        <w:rPr>
          <w:rFonts w:cs="Times New Roman"/>
        </w:rPr>
        <w:t xml:space="preserve"> Nilsson, M., Barbany, G., Antson, D. O., Gertow, K., and Landegren, U. (2000). Enhanced detection and distinction of RNA by enzymatic probe ligation. </w:t>
      </w:r>
      <w:r>
        <w:rPr>
          <w:rStyle w:val="phvro8t-x-x-120"/>
          <w:rFonts w:cs="Times New Roman"/>
        </w:rPr>
        <w:t>Nature biotechnology</w:t>
      </w:r>
      <w:r>
        <w:rPr>
          <w:rFonts w:cs="Times New Roman"/>
        </w:rPr>
        <w:t xml:space="preserve">, 18(7):791_3. </w:t>
      </w:r>
    </w:p>
    <w:p w14:paraId="350007DC" w14:textId="77777777" w:rsidR="0060324F" w:rsidRDefault="00803168">
      <w:pPr>
        <w:pStyle w:val="bibitem"/>
        <w:divId w:val="1392803757"/>
        <w:rPr>
          <w:rFonts w:cs="Times New Roman"/>
        </w:rPr>
      </w:pPr>
      <w:r>
        <w:rPr>
          <w:rStyle w:val="bibsp"/>
          <w:rFonts w:cs="Times New Roman"/>
        </w:rPr>
        <w:t>   </w:t>
      </w:r>
      <w:r>
        <w:rPr>
          <w:rFonts w:cs="Times New Roman"/>
        </w:rPr>
        <w:t xml:space="preserve"> Nishimasu, H., Ishizu, H., Saito, K., Fukuhara, S., Kamatani, M. K., Bonnefond, L., Matsumoto, N., Nishizawa, T., Nakanaga, K., Aoki, J., Ishitani, R., Siomi, H., Siomi, M. C., and Nureki, O. (2012). Structure and function of Zucchini endoribonuclease in piRNA biogenesis. </w:t>
      </w:r>
      <w:r>
        <w:rPr>
          <w:rStyle w:val="phvro8t-x-x-120"/>
          <w:rFonts w:cs="Times New Roman"/>
        </w:rPr>
        <w:t>Nature</w:t>
      </w:r>
      <w:r>
        <w:rPr>
          <w:rFonts w:cs="Times New Roman"/>
        </w:rPr>
        <w:t xml:space="preserve">, 491(7423):284_7. </w:t>
      </w:r>
    </w:p>
    <w:p w14:paraId="5D3A43E2" w14:textId="77777777" w:rsidR="0060324F" w:rsidRDefault="00803168">
      <w:pPr>
        <w:pStyle w:val="bibitem"/>
        <w:divId w:val="1392803757"/>
        <w:rPr>
          <w:rFonts w:cs="Times New Roman"/>
        </w:rPr>
      </w:pPr>
      <w:r>
        <w:rPr>
          <w:rStyle w:val="bibsp"/>
          <w:rFonts w:cs="Times New Roman"/>
        </w:rPr>
        <w:t>   </w:t>
      </w:r>
      <w:r>
        <w:rPr>
          <w:rFonts w:cs="Times New Roman"/>
        </w:rPr>
        <w:t xml:space="preserve"> North, A. J. (2006). Seeing is believing? A beginners_ guide to practical pitfalls in image acquisition. </w:t>
      </w:r>
      <w:r>
        <w:rPr>
          <w:rStyle w:val="phvro8t-x-x-120"/>
          <w:rFonts w:cs="Times New Roman"/>
        </w:rPr>
        <w:t>The Journal of cell biology</w:t>
      </w:r>
      <w:r>
        <w:rPr>
          <w:rFonts w:cs="Times New Roman"/>
        </w:rPr>
        <w:t xml:space="preserve">, 172(1):9_18. </w:t>
      </w:r>
    </w:p>
    <w:p w14:paraId="1F4B2173" w14:textId="77777777" w:rsidR="0060324F" w:rsidRDefault="00803168">
      <w:pPr>
        <w:pStyle w:val="bibitem"/>
        <w:divId w:val="1392803757"/>
        <w:rPr>
          <w:rFonts w:cs="Times New Roman"/>
        </w:rPr>
      </w:pPr>
      <w:r>
        <w:rPr>
          <w:rStyle w:val="bibsp"/>
          <w:rFonts w:cs="Times New Roman"/>
        </w:rPr>
        <w:t>   </w:t>
      </w:r>
      <w:r>
        <w:rPr>
          <w:rFonts w:cs="Times New Roman"/>
        </w:rPr>
        <w:t xml:space="preserve"> Notredame, C., Higgins, D. G., and Heringa, J. (2000). T-Coffee: A novel method for fast and accurate multiple sequence alignment. </w:t>
      </w:r>
      <w:r>
        <w:rPr>
          <w:rStyle w:val="phvro8t-x-x-120"/>
          <w:rFonts w:cs="Times New Roman"/>
        </w:rPr>
        <w:t>Journal of</w:t>
      </w:r>
      <w:r>
        <w:rPr>
          <w:rFonts w:cs="Times New Roman"/>
        </w:rPr>
        <w:t xml:space="preserve"> </w:t>
      </w:r>
      <w:r>
        <w:rPr>
          <w:rStyle w:val="phvro8t-x-x-120"/>
          <w:rFonts w:cs="Times New Roman"/>
        </w:rPr>
        <w:t>molecular biology</w:t>
      </w:r>
      <w:r>
        <w:rPr>
          <w:rFonts w:cs="Times New Roman"/>
        </w:rPr>
        <w:t xml:space="preserve">, 302(1):205_17. </w:t>
      </w:r>
    </w:p>
    <w:p w14:paraId="204F0548" w14:textId="77777777" w:rsidR="0060324F" w:rsidRDefault="00803168">
      <w:pPr>
        <w:pStyle w:val="bibitem"/>
        <w:divId w:val="1392803757"/>
        <w:rPr>
          <w:rFonts w:cs="Times New Roman"/>
        </w:rPr>
      </w:pPr>
      <w:r>
        <w:rPr>
          <w:rStyle w:val="bibsp"/>
          <w:rFonts w:cs="Times New Roman"/>
        </w:rPr>
        <w:t>   </w:t>
      </w:r>
      <w:r>
        <w:rPr>
          <w:rFonts w:cs="Times New Roman"/>
        </w:rPr>
        <w:t xml:space="preserve"> Oakberg, E. and Oakberq, F. (1956). A Description of Spermiogenesis in the mouse and its use in analysis of the cycle of the seminiferous epithelium and germ cell renewal. </w:t>
      </w:r>
      <w:r>
        <w:rPr>
          <w:rStyle w:val="phvro8t-x-x-120"/>
          <w:rFonts w:cs="Times New Roman"/>
        </w:rPr>
        <w:t>The American journal of anatomy</w:t>
      </w:r>
      <w:r>
        <w:rPr>
          <w:rFonts w:cs="Times New Roman"/>
        </w:rPr>
        <w:t xml:space="preserve">, 99(3):391_419. </w:t>
      </w:r>
    </w:p>
    <w:p w14:paraId="128A6018" w14:textId="77777777" w:rsidR="0060324F" w:rsidRDefault="00803168">
      <w:pPr>
        <w:pStyle w:val="bibitem"/>
        <w:divId w:val="1392803757"/>
        <w:rPr>
          <w:rFonts w:cs="Times New Roman"/>
        </w:rPr>
      </w:pPr>
      <w:r>
        <w:rPr>
          <w:rStyle w:val="bibsp"/>
          <w:rFonts w:cs="Times New Roman"/>
        </w:rPr>
        <w:t>   </w:t>
      </w:r>
      <w:r>
        <w:rPr>
          <w:rFonts w:cs="Times New Roman"/>
        </w:rPr>
        <w:t xml:space="preserve"> Oh, I. H. and Reddy, E. P. (1999). The myb gene family in cell growth, differentiation and apoptosis. </w:t>
      </w:r>
      <w:r>
        <w:rPr>
          <w:rStyle w:val="phvro8t-x-x-120"/>
          <w:rFonts w:cs="Times New Roman"/>
        </w:rPr>
        <w:t>Oncogene</w:t>
      </w:r>
      <w:r>
        <w:rPr>
          <w:rFonts w:cs="Times New Roman"/>
        </w:rPr>
        <w:t xml:space="preserve">, 18(19):3017_33. </w:t>
      </w:r>
    </w:p>
    <w:p w14:paraId="61953064" w14:textId="77777777" w:rsidR="0060324F" w:rsidRDefault="00803168">
      <w:pPr>
        <w:pStyle w:val="bibitem"/>
        <w:divId w:val="1392803757"/>
        <w:rPr>
          <w:rFonts w:cs="Times New Roman"/>
        </w:rPr>
      </w:pPr>
      <w:r>
        <w:rPr>
          <w:rStyle w:val="bibsp"/>
          <w:rFonts w:cs="Times New Roman"/>
        </w:rPr>
        <w:t>   </w:t>
      </w:r>
      <w:r>
        <w:rPr>
          <w:rFonts w:cs="Times New Roman"/>
        </w:rPr>
        <w:t xml:space="preserve"> Olivera, B. and Lehman, I. (1967). Linkage of polynucleotides through phosphodiester bonds by an enzyme from Escherichia coli. </w:t>
      </w:r>
      <w:r>
        <w:rPr>
          <w:rStyle w:val="phvro8t-x-x-120"/>
          <w:rFonts w:cs="Times New Roman"/>
        </w:rPr>
        <w:t>Proceedings of</w:t>
      </w:r>
      <w:r>
        <w:rPr>
          <w:rFonts w:cs="Times New Roman"/>
        </w:rPr>
        <w:t xml:space="preserve"> </w:t>
      </w:r>
      <w:r>
        <w:rPr>
          <w:rStyle w:val="phvro8t-x-x-120"/>
          <w:rFonts w:cs="Times New Roman"/>
        </w:rPr>
        <w:t>the National Academy of _</w:t>
      </w:r>
      <w:r>
        <w:rPr>
          <w:rFonts w:cs="Times New Roman"/>
        </w:rPr>
        <w:t xml:space="preserve">, pages 1426_1433. </w:t>
      </w:r>
    </w:p>
    <w:p w14:paraId="336E4498" w14:textId="77777777" w:rsidR="0060324F" w:rsidRDefault="00803168">
      <w:pPr>
        <w:pStyle w:val="bibitem"/>
        <w:divId w:val="1392803757"/>
        <w:rPr>
          <w:rFonts w:cs="Times New Roman"/>
        </w:rPr>
      </w:pPr>
      <w:r>
        <w:rPr>
          <w:rStyle w:val="bibsp"/>
          <w:rFonts w:cs="Times New Roman"/>
        </w:rPr>
        <w:t>   </w:t>
      </w:r>
      <w:r>
        <w:rPr>
          <w:rFonts w:cs="Times New Roman"/>
        </w:rPr>
        <w:t xml:space="preserve"> Olson, S., Blanchette, M., Park, J., Savva, Y., Yeo, G. W., Yeakley, J. M., Rio, D. C., and Graveley, B. R. (2007). A regulator of Dscam mutually exclusive splicing fidelity. </w:t>
      </w:r>
      <w:r>
        <w:rPr>
          <w:rStyle w:val="phvro8t-x-x-120"/>
          <w:rFonts w:cs="Times New Roman"/>
        </w:rPr>
        <w:t>Nat Struct Mol Biol</w:t>
      </w:r>
      <w:r>
        <w:rPr>
          <w:rFonts w:cs="Times New Roman"/>
        </w:rPr>
        <w:t xml:space="preserve">, 14(12):1134_1140. </w:t>
      </w:r>
    </w:p>
    <w:p w14:paraId="284A5403" w14:textId="77777777" w:rsidR="0060324F" w:rsidRDefault="00803168">
      <w:pPr>
        <w:pStyle w:val="bibitem"/>
        <w:divId w:val="1392803757"/>
        <w:rPr>
          <w:rFonts w:cs="Times New Roman"/>
        </w:rPr>
      </w:pPr>
      <w:r>
        <w:rPr>
          <w:rStyle w:val="bibsp"/>
          <w:rFonts w:cs="Times New Roman"/>
        </w:rPr>
        <w:t>   </w:t>
      </w:r>
      <w:r>
        <w:rPr>
          <w:rFonts w:cs="Times New Roman"/>
        </w:rPr>
        <w:t xml:space="preserve"> Osella, M., Bosia, C., Cor_, D., and Caselle, M. (2011). The role of incoherent microRNA-mediated feedforward loops in noise buffering. </w:t>
      </w:r>
      <w:r>
        <w:rPr>
          <w:rStyle w:val="phvro8t-x-x-120"/>
          <w:rFonts w:cs="Times New Roman"/>
        </w:rPr>
        <w:t>PLoS</w:t>
      </w:r>
      <w:r>
        <w:rPr>
          <w:rFonts w:cs="Times New Roman"/>
        </w:rPr>
        <w:t xml:space="preserve"> </w:t>
      </w:r>
      <w:r>
        <w:rPr>
          <w:rStyle w:val="phvro8t-x-x-120"/>
          <w:rFonts w:cs="Times New Roman"/>
        </w:rPr>
        <w:t>computational biology</w:t>
      </w:r>
      <w:r>
        <w:rPr>
          <w:rFonts w:cs="Times New Roman"/>
        </w:rPr>
        <w:t xml:space="preserve">, 7(3):e1001101. </w:t>
      </w:r>
    </w:p>
    <w:p w14:paraId="4685B3EE" w14:textId="77777777" w:rsidR="0060324F" w:rsidRDefault="00803168">
      <w:pPr>
        <w:pStyle w:val="bibitem"/>
        <w:divId w:val="1392803757"/>
        <w:rPr>
          <w:rFonts w:cs="Times New Roman"/>
        </w:rPr>
      </w:pPr>
      <w:r>
        <w:rPr>
          <w:rStyle w:val="bibsp"/>
          <w:rFonts w:cs="Times New Roman"/>
        </w:rPr>
        <w:t>   </w:t>
      </w:r>
      <w:r>
        <w:rPr>
          <w:rFonts w:cs="Times New Roman"/>
        </w:rPr>
        <w:t xml:space="preserve"> Osheim, Y. N., Miller, O. L., and Beyer, a. L. (1985). RNP particles at splice junction sequences on Drosophila chorion transcripts. </w:t>
      </w:r>
      <w:r>
        <w:rPr>
          <w:rStyle w:val="phvro8t-x-x-120"/>
          <w:rFonts w:cs="Times New Roman"/>
        </w:rPr>
        <w:t>Cell</w:t>
      </w:r>
      <w:r>
        <w:rPr>
          <w:rFonts w:cs="Times New Roman"/>
        </w:rPr>
        <w:t xml:space="preserve">, 43(1):143_51. </w:t>
      </w:r>
    </w:p>
    <w:p w14:paraId="12549E2F" w14:textId="77777777" w:rsidR="0060324F" w:rsidRDefault="00803168">
      <w:pPr>
        <w:pStyle w:val="bibitem"/>
        <w:divId w:val="1392803757"/>
        <w:rPr>
          <w:rFonts w:cs="Times New Roman"/>
        </w:rPr>
      </w:pPr>
      <w:r>
        <w:rPr>
          <w:rStyle w:val="bibsp"/>
          <w:rFonts w:cs="Times New Roman"/>
        </w:rPr>
        <w:t>   </w:t>
      </w:r>
      <w:r>
        <w:rPr>
          <w:rFonts w:cs="Times New Roman"/>
        </w:rPr>
        <w:t xml:space="preserve"> Ozsolak, F. and Milos, P. M. (2010). RNA sequencing: advances, challenges and opportunities. </w:t>
      </w:r>
      <w:r>
        <w:rPr>
          <w:rStyle w:val="phvro8t-x-x-120"/>
          <w:rFonts w:cs="Times New Roman"/>
        </w:rPr>
        <w:t>Nature Reviews Genetics</w:t>
      </w:r>
      <w:r>
        <w:rPr>
          <w:rFonts w:cs="Times New Roman"/>
        </w:rPr>
        <w:t xml:space="preserve">, 12(2):87_98. </w:t>
      </w:r>
    </w:p>
    <w:p w14:paraId="53453A0E" w14:textId="77777777" w:rsidR="0060324F" w:rsidRDefault="00803168">
      <w:pPr>
        <w:pStyle w:val="bibitem"/>
        <w:divId w:val="1392803757"/>
        <w:rPr>
          <w:rFonts w:cs="Times New Roman"/>
        </w:rPr>
      </w:pPr>
      <w:r>
        <w:rPr>
          <w:rStyle w:val="bibsp"/>
          <w:rFonts w:cs="Times New Roman"/>
        </w:rPr>
        <w:t>   </w:t>
      </w:r>
      <w:r>
        <w:rPr>
          <w:rFonts w:cs="Times New Roman"/>
        </w:rPr>
        <w:t xml:space="preserve"> Pan, Q., Shai, O., Lee, L. J., Frey, B. J., and Blencowe, B. J. (2008). Deep surveying of alternative splicing complexity in the human transcriptome by high-throughput sequencing. </w:t>
      </w:r>
      <w:r>
        <w:rPr>
          <w:rStyle w:val="phvro8t-x-x-120"/>
          <w:rFonts w:cs="Times New Roman"/>
        </w:rPr>
        <w:t>Nature Genetics</w:t>
      </w:r>
      <w:r>
        <w:rPr>
          <w:rFonts w:cs="Times New Roman"/>
        </w:rPr>
        <w:t xml:space="preserve">, 40(12):1413_5. </w:t>
      </w:r>
    </w:p>
    <w:p w14:paraId="21D101C8" w14:textId="77777777" w:rsidR="0060324F" w:rsidRDefault="00803168">
      <w:pPr>
        <w:pStyle w:val="bibitem"/>
        <w:divId w:val="1392803757"/>
        <w:rPr>
          <w:rFonts w:cs="Times New Roman"/>
        </w:rPr>
      </w:pPr>
      <w:r>
        <w:rPr>
          <w:rStyle w:val="bibsp"/>
          <w:rFonts w:cs="Times New Roman"/>
        </w:rPr>
        <w:t>   </w:t>
      </w:r>
      <w:r>
        <w:rPr>
          <w:rFonts w:cs="Times New Roman"/>
        </w:rPr>
        <w:t xml:space="preserve"> Pan, T. (2013). N6-methyl-adenosine modification in messenger and long non-coding RNA. </w:t>
      </w:r>
      <w:r>
        <w:rPr>
          <w:rStyle w:val="phvro8t-x-x-120"/>
          <w:rFonts w:cs="Times New Roman"/>
        </w:rPr>
        <w:t>Trends in biochemical sciences</w:t>
      </w:r>
      <w:r>
        <w:rPr>
          <w:rFonts w:cs="Times New Roman"/>
        </w:rPr>
        <w:t xml:space="preserve">, 38(4):204_9. </w:t>
      </w:r>
    </w:p>
    <w:p w14:paraId="6A3E0F33" w14:textId="77777777" w:rsidR="0060324F" w:rsidRDefault="00803168">
      <w:pPr>
        <w:pStyle w:val="bibitem"/>
        <w:divId w:val="1392803757"/>
        <w:rPr>
          <w:rFonts w:cs="Times New Roman"/>
        </w:rPr>
      </w:pPr>
      <w:r>
        <w:rPr>
          <w:rStyle w:val="bibsp"/>
          <w:rFonts w:cs="Times New Roman"/>
        </w:rPr>
        <w:t>   </w:t>
      </w:r>
      <w:r>
        <w:rPr>
          <w:rFonts w:cs="Times New Roman"/>
        </w:rPr>
        <w:t xml:space="preserve"> Pane, A., Wehr, K., and Sch_pbach, T. (2007). zucchini and squash encode two putative nucleases required for rasiRNA production in the Drosophila germline. </w:t>
      </w:r>
      <w:r>
        <w:rPr>
          <w:rStyle w:val="phvro8t-x-x-120"/>
          <w:rFonts w:cs="Times New Roman"/>
        </w:rPr>
        <w:t>Developmental cell</w:t>
      </w:r>
      <w:r>
        <w:rPr>
          <w:rFonts w:cs="Times New Roman"/>
        </w:rPr>
        <w:t xml:space="preserve">, 12(6):851_62. </w:t>
      </w:r>
    </w:p>
    <w:p w14:paraId="69DA048C" w14:textId="77777777" w:rsidR="0060324F" w:rsidRDefault="00803168">
      <w:pPr>
        <w:pStyle w:val="bibitem"/>
        <w:divId w:val="1392803757"/>
        <w:rPr>
          <w:rFonts w:cs="Times New Roman"/>
        </w:rPr>
      </w:pPr>
      <w:r>
        <w:rPr>
          <w:rStyle w:val="bibsp"/>
          <w:rFonts w:cs="Times New Roman"/>
        </w:rPr>
        <w:t>   </w:t>
      </w:r>
      <w:r>
        <w:rPr>
          <w:rFonts w:cs="Times New Roman"/>
        </w:rPr>
        <w:t xml:space="preserve"> Park, H. Y., Lim, H., Yoon, Y. J., Follenzi, A., Nwokafor, C., Meng, X., Singer, R. H., Yoon, H., and Lopez-Jones, M. (2014). Visualization of dynamics of single endogenous mRNA labeled in live mouse. </w:t>
      </w:r>
      <w:r>
        <w:rPr>
          <w:rStyle w:val="phvro8t-x-x-120"/>
          <w:rFonts w:cs="Times New Roman"/>
        </w:rPr>
        <w:t>Science (New</w:t>
      </w:r>
      <w:r>
        <w:rPr>
          <w:rFonts w:cs="Times New Roman"/>
        </w:rPr>
        <w:t xml:space="preserve"> </w:t>
      </w:r>
      <w:r>
        <w:rPr>
          <w:rStyle w:val="phvro8t-x-x-120"/>
          <w:rFonts w:cs="Times New Roman"/>
        </w:rPr>
        <w:t>York, N.Y.)</w:t>
      </w:r>
      <w:r>
        <w:rPr>
          <w:rFonts w:cs="Times New Roman"/>
        </w:rPr>
        <w:t xml:space="preserve">, 343(6169):422_4. </w:t>
      </w:r>
    </w:p>
    <w:p w14:paraId="6BED53B6" w14:textId="77777777" w:rsidR="0060324F" w:rsidRDefault="00803168">
      <w:pPr>
        <w:pStyle w:val="bibitem"/>
        <w:divId w:val="1392803757"/>
        <w:rPr>
          <w:rFonts w:cs="Times New Roman"/>
        </w:rPr>
      </w:pPr>
      <w:r>
        <w:rPr>
          <w:rStyle w:val="bibsp"/>
          <w:rFonts w:cs="Times New Roman"/>
        </w:rPr>
        <w:t>   </w:t>
      </w:r>
      <w:r>
        <w:rPr>
          <w:rFonts w:cs="Times New Roman"/>
        </w:rPr>
        <w:t xml:space="preserve"> Park, J. W. and Graveley, B. R. (2007). Complex alternative splicing. </w:t>
      </w:r>
      <w:r>
        <w:rPr>
          <w:rStyle w:val="phvro8t-x-x-120"/>
          <w:rFonts w:cs="Times New Roman"/>
        </w:rPr>
        <w:t>Advances in Experimental Medicine and Biology</w:t>
      </w:r>
      <w:r>
        <w:rPr>
          <w:rFonts w:cs="Times New Roman"/>
        </w:rPr>
        <w:t xml:space="preserve">, 623:50_63. </w:t>
      </w:r>
    </w:p>
    <w:p w14:paraId="0AB159B1" w14:textId="77777777" w:rsidR="0060324F" w:rsidRDefault="00803168">
      <w:pPr>
        <w:pStyle w:val="bibitem"/>
        <w:divId w:val="1392803757"/>
        <w:rPr>
          <w:rFonts w:cs="Times New Roman"/>
        </w:rPr>
      </w:pPr>
      <w:r>
        <w:rPr>
          <w:rStyle w:val="bibsp"/>
          <w:rFonts w:cs="Times New Roman"/>
        </w:rPr>
        <w:t>   </w:t>
      </w:r>
      <w:r>
        <w:rPr>
          <w:rFonts w:cs="Times New Roman"/>
        </w:rPr>
        <w:t xml:space="preserve"> Parra, M. K., Gallagher, T. L., Amacher, S. L., Mohandas, N., and Conboy, J. G. (2012). Deep intron elements mediate nested splicing events at consecutive AG dinucleotides to regulate alternative 3_ splice site choice in vertebrate 4.1 genes. </w:t>
      </w:r>
      <w:r>
        <w:rPr>
          <w:rStyle w:val="phvro8t-x-x-120"/>
          <w:rFonts w:cs="Times New Roman"/>
        </w:rPr>
        <w:t>Molecular and cellular biology</w:t>
      </w:r>
      <w:r>
        <w:rPr>
          <w:rFonts w:cs="Times New Roman"/>
        </w:rPr>
        <w:t xml:space="preserve">, 32(11):2044_53. </w:t>
      </w:r>
    </w:p>
    <w:p w14:paraId="50CA966B" w14:textId="77777777" w:rsidR="0060324F" w:rsidRDefault="00803168">
      <w:pPr>
        <w:pStyle w:val="bibitem"/>
        <w:divId w:val="1392803757"/>
        <w:rPr>
          <w:rFonts w:cs="Times New Roman"/>
        </w:rPr>
      </w:pPr>
      <w:r>
        <w:rPr>
          <w:rStyle w:val="bibsp"/>
          <w:rFonts w:cs="Times New Roman"/>
        </w:rPr>
        <w:t>   </w:t>
      </w:r>
      <w:r>
        <w:rPr>
          <w:rFonts w:cs="Times New Roman"/>
        </w:rPr>
        <w:t xml:space="preserve"> Parra, M. K., Tan, J. S., Mohandas, N., and Conboy, J. G. (2008). Intrasplicing coordinates alternative first exons with alternative splicing in the protein 4.1R gene. </w:t>
      </w:r>
      <w:r>
        <w:rPr>
          <w:rStyle w:val="phvro8t-x-x-120"/>
          <w:rFonts w:cs="Times New Roman"/>
        </w:rPr>
        <w:t>EMBO J</w:t>
      </w:r>
      <w:r>
        <w:rPr>
          <w:rFonts w:cs="Times New Roman"/>
        </w:rPr>
        <w:t xml:space="preserve">, 27(1):122_131. </w:t>
      </w:r>
    </w:p>
    <w:p w14:paraId="06F96CC7" w14:textId="77777777" w:rsidR="0060324F" w:rsidRDefault="00803168">
      <w:pPr>
        <w:pStyle w:val="bibitem"/>
        <w:divId w:val="1392803757"/>
        <w:rPr>
          <w:rFonts w:cs="Times New Roman"/>
        </w:rPr>
      </w:pPr>
      <w:r>
        <w:rPr>
          <w:rStyle w:val="bibsp"/>
          <w:rFonts w:cs="Times New Roman"/>
        </w:rPr>
        <w:t>   </w:t>
      </w:r>
      <w:r>
        <w:rPr>
          <w:rFonts w:cs="Times New Roman"/>
        </w:rPr>
        <w:t xml:space="preserve"> Pauli, A., Rinn, J. L., and Schier, A. F. (2011). Non-coding RNAs as regulators of embryogenesis. </w:t>
      </w:r>
      <w:r>
        <w:rPr>
          <w:rStyle w:val="phvro8t-x-x-120"/>
          <w:rFonts w:cs="Times New Roman"/>
        </w:rPr>
        <w:t>Nature reviews. Genetics</w:t>
      </w:r>
      <w:r>
        <w:rPr>
          <w:rFonts w:cs="Times New Roman"/>
        </w:rPr>
        <w:t xml:space="preserve">, 12(2):136_49. </w:t>
      </w:r>
    </w:p>
    <w:p w14:paraId="29CEC2F8" w14:textId="77777777" w:rsidR="0060324F" w:rsidRDefault="00803168">
      <w:pPr>
        <w:pStyle w:val="bibitem"/>
        <w:divId w:val="1392803757"/>
        <w:rPr>
          <w:rFonts w:cs="Times New Roman"/>
        </w:rPr>
      </w:pPr>
      <w:r>
        <w:rPr>
          <w:rStyle w:val="bibsp"/>
          <w:rFonts w:cs="Times New Roman"/>
        </w:rPr>
        <w:t>   </w:t>
      </w:r>
      <w:r>
        <w:rPr>
          <w:rFonts w:cs="Times New Roman"/>
        </w:rPr>
        <w:t xml:space="preserve"> Peirson, S. N. (2003). Experimental validation of novel and conventional approaches to quantitative real-time PCR data analysis. </w:t>
      </w:r>
      <w:r>
        <w:rPr>
          <w:rStyle w:val="phvro8t-x-x-120"/>
          <w:rFonts w:cs="Times New Roman"/>
        </w:rPr>
        <w:t>Nucleic Acids</w:t>
      </w:r>
      <w:r>
        <w:rPr>
          <w:rFonts w:cs="Times New Roman"/>
        </w:rPr>
        <w:t xml:space="preserve"> </w:t>
      </w:r>
      <w:r>
        <w:rPr>
          <w:rStyle w:val="phvro8t-x-x-120"/>
          <w:rFonts w:cs="Times New Roman"/>
        </w:rPr>
        <w:t>Research</w:t>
      </w:r>
      <w:r>
        <w:rPr>
          <w:rFonts w:cs="Times New Roman"/>
        </w:rPr>
        <w:t xml:space="preserve">, 31(14):73e_73. </w:t>
      </w:r>
    </w:p>
    <w:p w14:paraId="7C1A722A" w14:textId="77777777" w:rsidR="0060324F" w:rsidRDefault="00803168">
      <w:pPr>
        <w:pStyle w:val="bibitem"/>
        <w:divId w:val="1392803757"/>
        <w:rPr>
          <w:rFonts w:cs="Times New Roman"/>
        </w:rPr>
      </w:pPr>
      <w:r>
        <w:rPr>
          <w:rStyle w:val="bibsp"/>
          <w:rFonts w:cs="Times New Roman"/>
        </w:rPr>
        <w:t>   </w:t>
      </w:r>
      <w:r>
        <w:rPr>
          <w:rFonts w:cs="Times New Roman"/>
        </w:rPr>
        <w:t xml:space="preserve"> P_lisson, a., Song, S. U., Prud_homme, N., Smith, P. a., Bucheton, a., and Corces, V. G. (1994). Gypsy transposition correlates with the production of a retroviral envelope-like protein under the tissue-specific control of the Drosophila flamenco gene. </w:t>
      </w:r>
      <w:r>
        <w:rPr>
          <w:rStyle w:val="phvro8t-x-x-120"/>
          <w:rFonts w:cs="Times New Roman"/>
        </w:rPr>
        <w:t>The EMBO journal</w:t>
      </w:r>
      <w:r>
        <w:rPr>
          <w:rFonts w:cs="Times New Roman"/>
        </w:rPr>
        <w:t xml:space="preserve">, 13(18):4401_11. </w:t>
      </w:r>
    </w:p>
    <w:p w14:paraId="1D9ABFCD" w14:textId="77777777" w:rsidR="0060324F" w:rsidRDefault="00803168">
      <w:pPr>
        <w:pStyle w:val="bibitem"/>
        <w:divId w:val="1392803757"/>
        <w:rPr>
          <w:rFonts w:cs="Times New Roman"/>
        </w:rPr>
      </w:pPr>
      <w:r>
        <w:rPr>
          <w:rStyle w:val="bibsp"/>
          <w:rFonts w:cs="Times New Roman"/>
        </w:rPr>
        <w:t>   </w:t>
      </w:r>
      <w:r>
        <w:rPr>
          <w:rFonts w:cs="Times New Roman"/>
        </w:rPr>
        <w:t xml:space="preserve"> Peng, T., Xue, C., Bi, J., Li, T., Wang, X., Zhang, X., and Li, Y. (2008). Functional importance of different patterns of correlation between adjacent cassette exons in human and mouse. </w:t>
      </w:r>
      <w:r>
        <w:rPr>
          <w:rStyle w:val="phvro8t-x-x-120"/>
          <w:rFonts w:cs="Times New Roman"/>
        </w:rPr>
        <w:t>BMC Genomics</w:t>
      </w:r>
      <w:r>
        <w:rPr>
          <w:rFonts w:cs="Times New Roman"/>
        </w:rPr>
        <w:t xml:space="preserve">, 9(1):191. </w:t>
      </w:r>
    </w:p>
    <w:p w14:paraId="54BCEFC4" w14:textId="77777777" w:rsidR="0060324F" w:rsidRDefault="00803168">
      <w:pPr>
        <w:pStyle w:val="bibitem"/>
        <w:divId w:val="1392803757"/>
        <w:rPr>
          <w:rFonts w:cs="Times New Roman"/>
        </w:rPr>
      </w:pPr>
      <w:r>
        <w:rPr>
          <w:rStyle w:val="bibsp"/>
          <w:rFonts w:cs="Times New Roman"/>
        </w:rPr>
        <w:t>   </w:t>
      </w:r>
      <w:r>
        <w:rPr>
          <w:rFonts w:cs="Times New Roman"/>
        </w:rPr>
        <w:t xml:space="preserve"> Plocik, A. M. A. and Graveley, B. R. (2013). New insights from existing sequence data: generating breakthroughs without a pipette. </w:t>
      </w:r>
      <w:r>
        <w:rPr>
          <w:rStyle w:val="phvro8t-x-x-120"/>
          <w:rFonts w:cs="Times New Roman"/>
        </w:rPr>
        <w:t>Molecular cell</w:t>
      </w:r>
      <w:r>
        <w:rPr>
          <w:rFonts w:cs="Times New Roman"/>
        </w:rPr>
        <w:t xml:space="preserve">, 49(4):605_17. </w:t>
      </w:r>
    </w:p>
    <w:p w14:paraId="6F47194D" w14:textId="77777777" w:rsidR="0060324F" w:rsidRDefault="00803168">
      <w:pPr>
        <w:pStyle w:val="bibitem"/>
        <w:divId w:val="1392803757"/>
        <w:rPr>
          <w:rFonts w:cs="Times New Roman"/>
        </w:rPr>
      </w:pPr>
      <w:r>
        <w:rPr>
          <w:rStyle w:val="bibsp"/>
          <w:rFonts w:cs="Times New Roman"/>
        </w:rPr>
        <w:t>   </w:t>
      </w:r>
      <w:r>
        <w:rPr>
          <w:rFonts w:cs="Times New Roman"/>
        </w:rPr>
        <w:t xml:space="preserve"> Ponta, H., Sherman, L., and Herrlich, P. a. (2003). CD44: from adhesion molecules to signalling regulators. </w:t>
      </w:r>
      <w:r>
        <w:rPr>
          <w:rStyle w:val="phvro8t-x-x-120"/>
          <w:rFonts w:cs="Times New Roman"/>
        </w:rPr>
        <w:t>Nature reviews. Molecular cell biology</w:t>
      </w:r>
      <w:r>
        <w:rPr>
          <w:rFonts w:cs="Times New Roman"/>
        </w:rPr>
        <w:t xml:space="preserve">, 4(1):33_45. </w:t>
      </w:r>
    </w:p>
    <w:p w14:paraId="15A29CC8" w14:textId="77777777" w:rsidR="0060324F" w:rsidRDefault="00803168">
      <w:pPr>
        <w:pStyle w:val="bibitem"/>
        <w:divId w:val="1392803757"/>
        <w:rPr>
          <w:rFonts w:cs="Times New Roman"/>
        </w:rPr>
      </w:pPr>
      <w:r>
        <w:rPr>
          <w:rStyle w:val="bibsp"/>
          <w:rFonts w:cs="Times New Roman"/>
        </w:rPr>
        <w:t>   </w:t>
      </w:r>
      <w:r>
        <w:rPr>
          <w:rFonts w:cs="Times New Roman"/>
        </w:rPr>
        <w:t xml:space="preserve"> Purandare, S. R., Tenhumberg, B., and Brisson, J. a. (2014). Comparison of the wing polyphenic response of pea aphids ( Acyrthosiphon pisum ) to crowding and predator cues. </w:t>
      </w:r>
      <w:r>
        <w:rPr>
          <w:rStyle w:val="phvro8t-x-x-120"/>
          <w:rFonts w:cs="Times New Roman"/>
        </w:rPr>
        <w:t>Ecological Entomology</w:t>
      </w:r>
      <w:r>
        <w:rPr>
          <w:rFonts w:cs="Times New Roman"/>
        </w:rPr>
        <w:t xml:space="preserve">, 39(2):263_266. </w:t>
      </w:r>
    </w:p>
    <w:p w14:paraId="1A65573C" w14:textId="77777777" w:rsidR="0060324F" w:rsidRDefault="00803168">
      <w:pPr>
        <w:pStyle w:val="bibitem"/>
        <w:divId w:val="1392803757"/>
        <w:rPr>
          <w:rFonts w:cs="Times New Roman"/>
        </w:rPr>
      </w:pPr>
      <w:r>
        <w:rPr>
          <w:rStyle w:val="bibsp"/>
          <w:rFonts w:cs="Times New Roman"/>
        </w:rPr>
        <w:t>   </w:t>
      </w:r>
      <w:r>
        <w:rPr>
          <w:rFonts w:cs="Times New Roman"/>
        </w:rPr>
        <w:t xml:space="preserve"> Quinlan, A. R. and Hall, I. M. (2010). BEDTools: a flexible suite of utilities for comparing genomic features. </w:t>
      </w:r>
      <w:r>
        <w:rPr>
          <w:rStyle w:val="phvro8t-x-x-120"/>
          <w:rFonts w:cs="Times New Roman"/>
        </w:rPr>
        <w:t>Bioinformatics (Oxford, England)</w:t>
      </w:r>
      <w:r>
        <w:rPr>
          <w:rFonts w:cs="Times New Roman"/>
        </w:rPr>
        <w:t xml:space="preserve">, 26(6):841_842. </w:t>
      </w:r>
    </w:p>
    <w:p w14:paraId="3CD06393" w14:textId="77777777" w:rsidR="0060324F" w:rsidRDefault="00803168">
      <w:pPr>
        <w:pStyle w:val="bibitem"/>
        <w:divId w:val="1392803757"/>
        <w:rPr>
          <w:rFonts w:cs="Times New Roman"/>
        </w:rPr>
      </w:pPr>
      <w:r>
        <w:rPr>
          <w:rStyle w:val="bibsp"/>
          <w:rFonts w:cs="Times New Roman"/>
        </w:rPr>
        <w:t>   </w:t>
      </w:r>
      <w:r>
        <w:rPr>
          <w:rFonts w:cs="Times New Roman"/>
        </w:rPr>
        <w:t xml:space="preserve"> R Development Core Team, R. (2011). R: A Language and Environment for Statistical Computing. </w:t>
      </w:r>
    </w:p>
    <w:p w14:paraId="2188E2E2" w14:textId="77777777" w:rsidR="0060324F" w:rsidRDefault="00803168">
      <w:pPr>
        <w:pStyle w:val="bibitem"/>
        <w:divId w:val="1392803757"/>
        <w:rPr>
          <w:rFonts w:cs="Times New Roman"/>
        </w:rPr>
      </w:pPr>
      <w:r>
        <w:rPr>
          <w:rStyle w:val="bibsp"/>
          <w:rFonts w:cs="Times New Roman"/>
        </w:rPr>
        <w:t>   </w:t>
      </w:r>
      <w:r>
        <w:rPr>
          <w:rFonts w:cs="Times New Roman"/>
        </w:rPr>
        <w:t xml:space="preserve"> Raney, B. J., Dreszer, T. R., Barber, G. P., Clawson, H., Fujita, P. a., Wang, T., Nguyen, N., Paten, B., Zweig, a. S., Karolchik, D., and Kent, W. J. (2013). Track Data Hubs enable visualization of user-defined genome-wide annotations on the UCSC Genome Browser. </w:t>
      </w:r>
      <w:r>
        <w:rPr>
          <w:rStyle w:val="phvro8t-x-x-120"/>
          <w:rFonts w:cs="Times New Roman"/>
        </w:rPr>
        <w:t>Bioinformatics (Oxford,</w:t>
      </w:r>
      <w:r>
        <w:rPr>
          <w:rFonts w:cs="Times New Roman"/>
        </w:rPr>
        <w:t xml:space="preserve"> </w:t>
      </w:r>
      <w:r>
        <w:rPr>
          <w:rStyle w:val="phvro8t-x-x-120"/>
          <w:rFonts w:cs="Times New Roman"/>
        </w:rPr>
        <w:t>England)</w:t>
      </w:r>
      <w:r>
        <w:rPr>
          <w:rFonts w:cs="Times New Roman"/>
        </w:rPr>
        <w:t xml:space="preserve">, pages 1_3. </w:t>
      </w:r>
    </w:p>
    <w:p w14:paraId="1B74C1D5" w14:textId="77777777" w:rsidR="0060324F" w:rsidRDefault="00803168">
      <w:pPr>
        <w:pStyle w:val="bibitem"/>
        <w:divId w:val="1392803757"/>
        <w:rPr>
          <w:rFonts w:cs="Times New Roman"/>
        </w:rPr>
      </w:pPr>
      <w:r>
        <w:rPr>
          <w:rStyle w:val="bibsp"/>
          <w:rFonts w:cs="Times New Roman"/>
        </w:rPr>
        <w:t>   </w:t>
      </w:r>
      <w:r>
        <w:rPr>
          <w:rFonts w:cs="Times New Roman"/>
        </w:rPr>
        <w:t xml:space="preserve"> Rebagliati, M., Weeks, D., Harvey, R., and Melton, D. (1985). Identification and cloning of localized maternal RNAs from xenopus eggs. </w:t>
      </w:r>
      <w:r>
        <w:rPr>
          <w:rStyle w:val="phvro8t-x-x-120"/>
          <w:rFonts w:cs="Times New Roman"/>
        </w:rPr>
        <w:t>Cell</w:t>
      </w:r>
      <w:r>
        <w:rPr>
          <w:rFonts w:cs="Times New Roman"/>
        </w:rPr>
        <w:t xml:space="preserve">, 42(3):769_777. </w:t>
      </w:r>
    </w:p>
    <w:p w14:paraId="693CD807" w14:textId="77777777" w:rsidR="0060324F" w:rsidRDefault="00803168">
      <w:pPr>
        <w:pStyle w:val="bibitem"/>
        <w:divId w:val="1392803757"/>
        <w:rPr>
          <w:rFonts w:cs="Times New Roman"/>
        </w:rPr>
      </w:pPr>
      <w:r>
        <w:rPr>
          <w:rStyle w:val="bibsp"/>
          <w:rFonts w:cs="Times New Roman"/>
        </w:rPr>
        <w:t>   </w:t>
      </w:r>
      <w:r>
        <w:rPr>
          <w:rFonts w:cs="Times New Roman"/>
        </w:rPr>
        <w:t xml:space="preserve"> Rehrauer, H., Opitz, L., Tan, G., Sieverling, L., and Schlapbach, R. (2013). Blind spots of quantitative RNA-seq: the limits for assessing abundance, differential expression, and isoform switching. </w:t>
      </w:r>
      <w:r>
        <w:rPr>
          <w:rStyle w:val="phvro8t-x-x-120"/>
          <w:rFonts w:cs="Times New Roman"/>
        </w:rPr>
        <w:t>BMC bioinformatics</w:t>
      </w:r>
      <w:r>
        <w:rPr>
          <w:rFonts w:cs="Times New Roman"/>
        </w:rPr>
        <w:t xml:space="preserve">, 14:370. </w:t>
      </w:r>
    </w:p>
    <w:p w14:paraId="5E38619A" w14:textId="77777777" w:rsidR="0060324F" w:rsidRDefault="00803168">
      <w:pPr>
        <w:pStyle w:val="bibitem"/>
        <w:divId w:val="1392803757"/>
        <w:rPr>
          <w:rFonts w:cs="Times New Roman"/>
        </w:rPr>
      </w:pPr>
      <w:r>
        <w:rPr>
          <w:rStyle w:val="bibsp"/>
          <w:rFonts w:cs="Times New Roman"/>
        </w:rPr>
        <w:t>   </w:t>
      </w:r>
      <w:r>
        <w:rPr>
          <w:rFonts w:cs="Times New Roman"/>
        </w:rPr>
        <w:t xml:space="preserve"> Reuter, J. S. and Mathews, D. H. (2010). RNAstructure: software for RNA secondary structure prediction and analysis. </w:t>
      </w:r>
      <w:r>
        <w:rPr>
          <w:rStyle w:val="phvro8t-x-x-120"/>
          <w:rFonts w:cs="Times New Roman"/>
        </w:rPr>
        <w:t>BMC bioinformatics</w:t>
      </w:r>
      <w:r>
        <w:rPr>
          <w:rFonts w:cs="Times New Roman"/>
        </w:rPr>
        <w:t xml:space="preserve">, 11:129. </w:t>
      </w:r>
    </w:p>
    <w:p w14:paraId="340541B7" w14:textId="77777777" w:rsidR="0060324F" w:rsidRDefault="00803168">
      <w:pPr>
        <w:pStyle w:val="bibitem"/>
        <w:divId w:val="1392803757"/>
        <w:rPr>
          <w:rFonts w:cs="Times New Roman"/>
        </w:rPr>
      </w:pPr>
      <w:r>
        <w:rPr>
          <w:rStyle w:val="bibsp"/>
          <w:rFonts w:cs="Times New Roman"/>
        </w:rPr>
        <w:t>   </w:t>
      </w:r>
      <w:r>
        <w:rPr>
          <w:rFonts w:cs="Times New Roman"/>
        </w:rPr>
        <w:t xml:space="preserve"> Reuter, M., Berninger, P., Chuma, S., Shah, H., Hosokawa, M., Funaya, C., Antony, C., Sachidanandam, R., and Pillai, R. S. (2011). Miwi catalysis is required for piRNA amplification-independent LINE1 transposon silencing. </w:t>
      </w:r>
      <w:r>
        <w:rPr>
          <w:rStyle w:val="phvro8t-x-x-120"/>
          <w:rFonts w:cs="Times New Roman"/>
        </w:rPr>
        <w:t>Nature</w:t>
      </w:r>
      <w:r>
        <w:rPr>
          <w:rFonts w:cs="Times New Roman"/>
        </w:rPr>
        <w:t xml:space="preserve">, advance on. </w:t>
      </w:r>
    </w:p>
    <w:p w14:paraId="48B6CB1E" w14:textId="77777777" w:rsidR="0060324F" w:rsidRDefault="00803168">
      <w:pPr>
        <w:pStyle w:val="bibitem"/>
        <w:divId w:val="1392803757"/>
        <w:rPr>
          <w:rFonts w:cs="Times New Roman"/>
        </w:rPr>
      </w:pPr>
      <w:r>
        <w:rPr>
          <w:rStyle w:val="bibsp"/>
          <w:rFonts w:cs="Times New Roman"/>
        </w:rPr>
        <w:t>   </w:t>
      </w:r>
      <w:r>
        <w:rPr>
          <w:rFonts w:cs="Times New Roman"/>
        </w:rPr>
        <w:t xml:space="preserve"> Reuter, M., Chuma, S., Tanaka, T., Franz, T., Stark, A., and Pillai, R. S. (2009). Loss of the Mili-interacting Tudor domain-containing protein-1 activates transposons and alters the Mili-associated small RNA profile. </w:t>
      </w:r>
      <w:r>
        <w:rPr>
          <w:rStyle w:val="phvro8t-x-x-120"/>
          <w:rFonts w:cs="Times New Roman"/>
        </w:rPr>
        <w:t>Nature structural &amp; molecular biology</w:t>
      </w:r>
      <w:r>
        <w:rPr>
          <w:rFonts w:cs="Times New Roman"/>
        </w:rPr>
        <w:t xml:space="preserve">, 16(6):639_46. </w:t>
      </w:r>
    </w:p>
    <w:p w14:paraId="279B1C3C" w14:textId="77777777" w:rsidR="0060324F" w:rsidRDefault="00803168">
      <w:pPr>
        <w:pStyle w:val="bibitem"/>
        <w:divId w:val="1392803757"/>
        <w:rPr>
          <w:rFonts w:cs="Times New Roman"/>
        </w:rPr>
      </w:pPr>
      <w:r>
        <w:rPr>
          <w:rStyle w:val="bibsp"/>
          <w:rFonts w:cs="Times New Roman"/>
        </w:rPr>
        <w:t>   </w:t>
      </w:r>
      <w:r>
        <w:rPr>
          <w:rFonts w:cs="Times New Roman"/>
        </w:rPr>
        <w:t xml:space="preserve"> Richardson, C. (1965). Phosphorylation of Nucleic Acid by and Enzyme from T4 Bacteriophate-infected Escherichia Coli. </w:t>
      </w:r>
      <w:r>
        <w:rPr>
          <w:rStyle w:val="phvro8t-x-x-120"/>
          <w:rFonts w:cs="Times New Roman"/>
        </w:rPr>
        <w:t>Proceedings of the National</w:t>
      </w:r>
      <w:r>
        <w:rPr>
          <w:rFonts w:cs="Times New Roman"/>
        </w:rPr>
        <w:t xml:space="preserve"> </w:t>
      </w:r>
      <w:r>
        <w:rPr>
          <w:rStyle w:val="phvro8t-x-x-120"/>
          <w:rFonts w:cs="Times New Roman"/>
        </w:rPr>
        <w:t>Academy of _</w:t>
      </w:r>
      <w:r>
        <w:rPr>
          <w:rFonts w:cs="Times New Roman"/>
        </w:rPr>
        <w:t xml:space="preserve">, 1372(1961):158_165. </w:t>
      </w:r>
    </w:p>
    <w:p w14:paraId="0496F794" w14:textId="77777777" w:rsidR="0060324F" w:rsidRDefault="00803168">
      <w:pPr>
        <w:pStyle w:val="bibitem"/>
        <w:divId w:val="1392803757"/>
        <w:rPr>
          <w:rFonts w:cs="Times New Roman"/>
        </w:rPr>
      </w:pPr>
      <w:r>
        <w:rPr>
          <w:rStyle w:val="bibsp"/>
          <w:rFonts w:cs="Times New Roman"/>
        </w:rPr>
        <w:t>   </w:t>
      </w:r>
      <w:r>
        <w:rPr>
          <w:rFonts w:cs="Times New Roman"/>
        </w:rPr>
        <w:t xml:space="preserve"> Riley, K. J. and Steitz, J. A. (2013). Minireview The __ Observer Effect __ in Genome-wide Surveys of Protein-RNA Interactions Minireview. pages 2011_2014. </w:t>
      </w:r>
    </w:p>
    <w:p w14:paraId="2EA48AB6" w14:textId="77777777" w:rsidR="0060324F" w:rsidRDefault="00803168">
      <w:pPr>
        <w:pStyle w:val="bibitem"/>
        <w:divId w:val="1392803757"/>
        <w:rPr>
          <w:rFonts w:cs="Times New Roman"/>
        </w:rPr>
      </w:pPr>
      <w:r>
        <w:rPr>
          <w:rStyle w:val="bibsp"/>
          <w:rFonts w:cs="Times New Roman"/>
        </w:rPr>
        <w:t>   </w:t>
      </w:r>
      <w:r>
        <w:rPr>
          <w:rFonts w:cs="Times New Roman"/>
        </w:rPr>
        <w:t xml:space="preserve"> Ro, S., Park, C., Song, R., Nguyen, D., Jin, J., Sanders, K. M., McCarrey, J. R., and Yan, W. (2007). Cloning and Expression Profiling of Testis-Expressed piRNA-Like RNAs. </w:t>
      </w:r>
      <w:r>
        <w:rPr>
          <w:rStyle w:val="phvro8t-x-x-120"/>
          <w:rFonts w:cs="Times New Roman"/>
        </w:rPr>
        <w:t>RNA</w:t>
      </w:r>
      <w:r>
        <w:rPr>
          <w:rFonts w:cs="Times New Roman"/>
        </w:rPr>
        <w:t xml:space="preserve">, 13(10):1693_1702. </w:t>
      </w:r>
    </w:p>
    <w:p w14:paraId="796A2674" w14:textId="77777777" w:rsidR="0060324F" w:rsidRDefault="00803168">
      <w:pPr>
        <w:pStyle w:val="bibitem"/>
        <w:divId w:val="1392803757"/>
        <w:rPr>
          <w:rFonts w:cs="Times New Roman"/>
        </w:rPr>
      </w:pPr>
      <w:r>
        <w:rPr>
          <w:rStyle w:val="bibsp"/>
          <w:rFonts w:cs="Times New Roman"/>
        </w:rPr>
        <w:t>   </w:t>
      </w:r>
      <w:r>
        <w:rPr>
          <w:rFonts w:cs="Times New Roman"/>
        </w:rPr>
        <w:t xml:space="preserve"> Roach, J. J. C., Boysen, C., Wang, K., Hood, L., and Wang, I. K. A. I. (1995). Pairwise End Sequencing: A unified approach to genomic mapping and sequencing. </w:t>
      </w:r>
      <w:r>
        <w:rPr>
          <w:rStyle w:val="phvro8t-x-x-120"/>
          <w:rFonts w:cs="Times New Roman"/>
        </w:rPr>
        <w:t>Genomics</w:t>
      </w:r>
      <w:r>
        <w:rPr>
          <w:rFonts w:cs="Times New Roman"/>
        </w:rPr>
        <w:t xml:space="preserve">, 353:345_353. </w:t>
      </w:r>
    </w:p>
    <w:p w14:paraId="78523523" w14:textId="77777777" w:rsidR="0060324F" w:rsidRDefault="00803168">
      <w:pPr>
        <w:pStyle w:val="bibitem"/>
        <w:divId w:val="1392803757"/>
        <w:rPr>
          <w:rFonts w:cs="Times New Roman"/>
        </w:rPr>
      </w:pPr>
      <w:r>
        <w:rPr>
          <w:rStyle w:val="bibsp"/>
          <w:rFonts w:cs="Times New Roman"/>
        </w:rPr>
        <w:t>   </w:t>
      </w:r>
      <w:r>
        <w:rPr>
          <w:rFonts w:cs="Times New Roman"/>
        </w:rPr>
        <w:t xml:space="preserve"> Robine, N., Lau, N. C., Balla, S., Jin, Z., Okamura, K., Kuramochi-Miyagawa, S., Blower, M. D., and Lai, E. C. (2009). A Broadly Conserved Pathway Generates 3_ UTR-Directed Primary piRNAs. </w:t>
      </w:r>
      <w:r>
        <w:rPr>
          <w:rStyle w:val="phvro8t-x-x-120"/>
          <w:rFonts w:cs="Times New Roman"/>
        </w:rPr>
        <w:t>Current Biology</w:t>
      </w:r>
      <w:r>
        <w:rPr>
          <w:rFonts w:cs="Times New Roman"/>
        </w:rPr>
        <w:t xml:space="preserve">, 19(24):2066_2076. </w:t>
      </w:r>
    </w:p>
    <w:p w14:paraId="04CD6971" w14:textId="77777777" w:rsidR="0060324F" w:rsidRDefault="00803168">
      <w:pPr>
        <w:pStyle w:val="bibitem"/>
        <w:divId w:val="1392803757"/>
        <w:rPr>
          <w:rFonts w:cs="Times New Roman"/>
        </w:rPr>
      </w:pPr>
      <w:r>
        <w:rPr>
          <w:rStyle w:val="bibsp"/>
          <w:rFonts w:cs="Times New Roman"/>
        </w:rPr>
        <w:t>   </w:t>
      </w:r>
      <w:r>
        <w:rPr>
          <w:rFonts w:cs="Times New Roman"/>
        </w:rPr>
        <w:t xml:space="preserve"> Robinson, J. T., Thorvaldsd_ttir, H., Winckler, W., Guttman, M., Lander, E. S., Getz, G., and Mesirov, J. P. (2011). Integrative genomics viewer. </w:t>
      </w:r>
    </w:p>
    <w:p w14:paraId="5752D2EA" w14:textId="77777777" w:rsidR="0060324F" w:rsidRDefault="00803168">
      <w:pPr>
        <w:pStyle w:val="bibitem"/>
        <w:divId w:val="1392803757"/>
        <w:rPr>
          <w:rFonts w:cs="Times New Roman"/>
        </w:rPr>
      </w:pPr>
      <w:r>
        <w:rPr>
          <w:rStyle w:val="bibsp"/>
          <w:rFonts w:cs="Times New Roman"/>
        </w:rPr>
        <w:t>   </w:t>
      </w:r>
      <w:r>
        <w:rPr>
          <w:rFonts w:cs="Times New Roman"/>
        </w:rPr>
        <w:t xml:space="preserve"> Romanienko, P. J. and Camerini-Otero, R. D. (2000). The mouse Spo11 gene is required for meiotic chromosome synapsis. </w:t>
      </w:r>
      <w:r>
        <w:rPr>
          <w:rStyle w:val="phvro8t-x-x-120"/>
          <w:rFonts w:cs="Times New Roman"/>
        </w:rPr>
        <w:t>Molecular cell</w:t>
      </w:r>
      <w:r>
        <w:rPr>
          <w:rFonts w:cs="Times New Roman"/>
        </w:rPr>
        <w:t xml:space="preserve">, 6(5):975_87. </w:t>
      </w:r>
    </w:p>
    <w:p w14:paraId="1F72440F" w14:textId="77777777" w:rsidR="0060324F" w:rsidRDefault="00803168">
      <w:pPr>
        <w:pStyle w:val="bibitem"/>
        <w:divId w:val="1392803757"/>
        <w:rPr>
          <w:rFonts w:cs="Times New Roman"/>
        </w:rPr>
      </w:pPr>
      <w:r>
        <w:rPr>
          <w:rStyle w:val="bibsp"/>
          <w:rFonts w:cs="Times New Roman"/>
        </w:rPr>
        <w:t>   </w:t>
      </w:r>
      <w:r>
        <w:rPr>
          <w:rFonts w:cs="Times New Roman"/>
        </w:rPr>
        <w:t xml:space="preserve"> Romero, P. a. and Arnold, F. H. (2009). Exploring protein fitness landscapes by directed evolution. </w:t>
      </w:r>
      <w:r>
        <w:rPr>
          <w:rStyle w:val="phvro8t-x-x-120"/>
          <w:rFonts w:cs="Times New Roman"/>
        </w:rPr>
        <w:t>Nature reviews. Molecular cell biology</w:t>
      </w:r>
      <w:r>
        <w:rPr>
          <w:rFonts w:cs="Times New Roman"/>
        </w:rPr>
        <w:t xml:space="preserve">, 10(12):866_76. </w:t>
      </w:r>
    </w:p>
    <w:p w14:paraId="7DA9C03F" w14:textId="77777777" w:rsidR="0060324F" w:rsidRDefault="00803168">
      <w:pPr>
        <w:pStyle w:val="bibitem"/>
        <w:divId w:val="1392803757"/>
        <w:rPr>
          <w:rFonts w:cs="Times New Roman"/>
        </w:rPr>
      </w:pPr>
      <w:r>
        <w:rPr>
          <w:rStyle w:val="bibsp"/>
          <w:rFonts w:cs="Times New Roman"/>
        </w:rPr>
        <w:t>   </w:t>
      </w:r>
      <w:r>
        <w:rPr>
          <w:rFonts w:cs="Times New Roman"/>
        </w:rPr>
        <w:t xml:space="preserve"> Ronaghi, M., Uhl_n, M., and Nyr_n, P. (1998). A sequencing method based on real-time pyrophosphate. </w:t>
      </w:r>
      <w:r>
        <w:rPr>
          <w:rStyle w:val="phvro8t-x-x-120"/>
          <w:rFonts w:cs="Times New Roman"/>
        </w:rPr>
        <w:t>Science</w:t>
      </w:r>
      <w:r>
        <w:rPr>
          <w:rFonts w:cs="Times New Roman"/>
        </w:rPr>
        <w:t xml:space="preserve">, 281:363, 365. </w:t>
      </w:r>
    </w:p>
    <w:p w14:paraId="7441380E" w14:textId="77777777" w:rsidR="0060324F" w:rsidRDefault="00803168">
      <w:pPr>
        <w:pStyle w:val="bibitem"/>
        <w:divId w:val="1392803757"/>
        <w:rPr>
          <w:rFonts w:cs="Times New Roman"/>
        </w:rPr>
      </w:pPr>
      <w:r>
        <w:rPr>
          <w:rStyle w:val="bibsp"/>
          <w:rFonts w:cs="Times New Roman"/>
        </w:rPr>
        <w:t>   </w:t>
      </w:r>
      <w:r>
        <w:rPr>
          <w:rFonts w:cs="Times New Roman"/>
        </w:rPr>
        <w:t xml:space="preserve"> Rumsfeld, D. (2011). Known and unknown: a memoir. </w:t>
      </w:r>
    </w:p>
    <w:p w14:paraId="05106501" w14:textId="77777777" w:rsidR="0060324F" w:rsidRDefault="00803168">
      <w:pPr>
        <w:pStyle w:val="bibitem"/>
        <w:divId w:val="1392803757"/>
        <w:rPr>
          <w:rFonts w:cs="Times New Roman"/>
        </w:rPr>
      </w:pPr>
      <w:r>
        <w:rPr>
          <w:rStyle w:val="bibsp"/>
          <w:rFonts w:cs="Times New Roman"/>
        </w:rPr>
        <w:t>   </w:t>
      </w:r>
      <w:r>
        <w:rPr>
          <w:rFonts w:cs="Times New Roman"/>
        </w:rPr>
        <w:t xml:space="preserve"> Saito, K., Inagaki, S., Mituyama, T., Kawamura, Y., Ono, Y., Sakota, E., Kotani, H., Asai, K., Siomi, H., and Siomi, M. C. (2009). A regulatory circuit for piwi by the large Maf gene traffic jam in Drosophila. </w:t>
      </w:r>
      <w:r>
        <w:rPr>
          <w:rStyle w:val="phvro8t-x-x-120"/>
          <w:rFonts w:cs="Times New Roman"/>
        </w:rPr>
        <w:t>Nature</w:t>
      </w:r>
      <w:r>
        <w:rPr>
          <w:rFonts w:cs="Times New Roman"/>
        </w:rPr>
        <w:t xml:space="preserve">, 461(7268):1296_9. </w:t>
      </w:r>
    </w:p>
    <w:p w14:paraId="60FF8AD6" w14:textId="77777777" w:rsidR="0060324F" w:rsidRDefault="00803168">
      <w:pPr>
        <w:pStyle w:val="bibitem"/>
        <w:divId w:val="1392803757"/>
        <w:rPr>
          <w:rFonts w:cs="Times New Roman"/>
        </w:rPr>
      </w:pPr>
      <w:r>
        <w:rPr>
          <w:rStyle w:val="bibsp"/>
          <w:rFonts w:cs="Times New Roman"/>
        </w:rPr>
        <w:t>   </w:t>
      </w:r>
      <w:r>
        <w:rPr>
          <w:rFonts w:cs="Times New Roman"/>
        </w:rPr>
        <w:t xml:space="preserve"> Saito, K., Ishizu, H., Komai, M., Kotani, H., Kawamura, Y., Nishida, K. M., Siomi, H., and Siomi, M. C. (2010). Roles for the Yb body components Armitage and Yb in primary piRNA biogenesis in Drosophila. </w:t>
      </w:r>
      <w:r>
        <w:rPr>
          <w:rStyle w:val="phvro8t-x-x-120"/>
          <w:rFonts w:cs="Times New Roman"/>
        </w:rPr>
        <w:t>Genes &amp;</w:t>
      </w:r>
      <w:r>
        <w:rPr>
          <w:rFonts w:cs="Times New Roman"/>
        </w:rPr>
        <w:t xml:space="preserve"> </w:t>
      </w:r>
      <w:r>
        <w:rPr>
          <w:rStyle w:val="phvro8t-x-x-120"/>
          <w:rFonts w:cs="Times New Roman"/>
        </w:rPr>
        <w:t>development</w:t>
      </w:r>
      <w:r>
        <w:rPr>
          <w:rFonts w:cs="Times New Roman"/>
        </w:rPr>
        <w:t xml:space="preserve">, 24(22):2493_8. </w:t>
      </w:r>
    </w:p>
    <w:p w14:paraId="467E2BC7" w14:textId="77777777" w:rsidR="0060324F" w:rsidRDefault="00803168">
      <w:pPr>
        <w:pStyle w:val="bibitem"/>
        <w:divId w:val="1392803757"/>
        <w:rPr>
          <w:rFonts w:cs="Times New Roman"/>
        </w:rPr>
      </w:pPr>
      <w:r>
        <w:rPr>
          <w:rStyle w:val="bibsp"/>
          <w:rFonts w:cs="Times New Roman"/>
        </w:rPr>
        <w:t>   </w:t>
      </w:r>
      <w:r>
        <w:rPr>
          <w:rFonts w:cs="Times New Roman"/>
        </w:rPr>
        <w:t xml:space="preserve"> Salehi-Ashtiani, K., Yang, X., Derti, A., Tian, W., Hao, T., Lin, C., Makowski, K., Shen, L., Murray, R. R., Szeto, D., Tusneem, N., Smith, D. R., Cusick, M. E., Hill, D. E., Roth, F. P., and Vidal, M. (2008). Isoform discovery by targeted cloning, _deep-well_ pooling and parallel sequencing. </w:t>
      </w:r>
      <w:r>
        <w:rPr>
          <w:rStyle w:val="phvro8t-x-x-120"/>
          <w:rFonts w:cs="Times New Roman"/>
        </w:rPr>
        <w:t>Nature</w:t>
      </w:r>
      <w:r>
        <w:rPr>
          <w:rFonts w:cs="Times New Roman"/>
        </w:rPr>
        <w:t xml:space="preserve"> </w:t>
      </w:r>
      <w:r>
        <w:rPr>
          <w:rStyle w:val="phvro8t-x-x-120"/>
          <w:rFonts w:cs="Times New Roman"/>
        </w:rPr>
        <w:t>Methods</w:t>
      </w:r>
      <w:r>
        <w:rPr>
          <w:rFonts w:cs="Times New Roman"/>
        </w:rPr>
        <w:t xml:space="preserve">, 5(7):597_600. </w:t>
      </w:r>
    </w:p>
    <w:p w14:paraId="71624AAE" w14:textId="77777777" w:rsidR="0060324F" w:rsidRDefault="00803168">
      <w:pPr>
        <w:pStyle w:val="bibitem"/>
        <w:divId w:val="1392803757"/>
        <w:rPr>
          <w:rFonts w:cs="Times New Roman"/>
        </w:rPr>
      </w:pPr>
      <w:r>
        <w:rPr>
          <w:rStyle w:val="bibsp"/>
          <w:rFonts w:cs="Times New Roman"/>
        </w:rPr>
        <w:t>   </w:t>
      </w:r>
      <w:r>
        <w:rPr>
          <w:rFonts w:cs="Times New Roman"/>
        </w:rPr>
        <w:t xml:space="preserve"> Sander, J. D. and Joung, J. K. (2014). CRISPR-Cas systems for editing, regulating and targeting genomes. </w:t>
      </w:r>
      <w:r>
        <w:rPr>
          <w:rStyle w:val="phvro8t-x-x-120"/>
          <w:rFonts w:cs="Times New Roman"/>
        </w:rPr>
        <w:t>Nature biotechnology</w:t>
      </w:r>
      <w:r>
        <w:rPr>
          <w:rFonts w:cs="Times New Roman"/>
        </w:rPr>
        <w:t xml:space="preserve">, 32(4):347_355. </w:t>
      </w:r>
    </w:p>
    <w:p w14:paraId="62D7E9CC" w14:textId="77777777" w:rsidR="0060324F" w:rsidRDefault="00803168">
      <w:pPr>
        <w:pStyle w:val="bibitem"/>
        <w:divId w:val="1392803757"/>
        <w:rPr>
          <w:rFonts w:cs="Times New Roman"/>
        </w:rPr>
      </w:pPr>
      <w:r>
        <w:rPr>
          <w:rStyle w:val="bibsp"/>
          <w:rFonts w:cs="Times New Roman"/>
        </w:rPr>
        <w:t>   </w:t>
      </w:r>
      <w:r>
        <w:rPr>
          <w:rFonts w:cs="Times New Roman"/>
        </w:rPr>
        <w:t xml:space="preserve"> Sanger, F. and Coulson, A. R. (1975). A rapid method for determining sequences in DNA by primed synthesis with DNA polymerase. </w:t>
      </w:r>
      <w:r>
        <w:rPr>
          <w:rStyle w:val="phvro8t-x-x-120"/>
          <w:rFonts w:cs="Times New Roman"/>
        </w:rPr>
        <w:t>Journal of</w:t>
      </w:r>
      <w:r>
        <w:rPr>
          <w:rFonts w:cs="Times New Roman"/>
        </w:rPr>
        <w:t xml:space="preserve"> </w:t>
      </w:r>
      <w:r>
        <w:rPr>
          <w:rStyle w:val="phvro8t-x-x-120"/>
          <w:rFonts w:cs="Times New Roman"/>
        </w:rPr>
        <w:t>molecular biology</w:t>
      </w:r>
      <w:r>
        <w:rPr>
          <w:rFonts w:cs="Times New Roman"/>
        </w:rPr>
        <w:t xml:space="preserve">, 94(3):441_8. </w:t>
      </w:r>
    </w:p>
    <w:p w14:paraId="1031293A" w14:textId="77777777" w:rsidR="0060324F" w:rsidRDefault="00803168">
      <w:pPr>
        <w:pStyle w:val="bibitem"/>
        <w:divId w:val="1392803757"/>
        <w:rPr>
          <w:rFonts w:cs="Times New Roman"/>
        </w:rPr>
      </w:pPr>
      <w:r>
        <w:rPr>
          <w:rStyle w:val="bibsp"/>
          <w:rFonts w:cs="Times New Roman"/>
        </w:rPr>
        <w:t>   </w:t>
      </w:r>
      <w:r>
        <w:rPr>
          <w:rFonts w:cs="Times New Roman"/>
        </w:rPr>
        <w:t xml:space="preserve"> Sanger, F., Coulson, A. R., Friedmann, T., Air, G. M., Barrell, B. G., Brown, N. L., Fiddes, J. C., Hutchison, C. A., Slocombe, P. M., and Smith, M. (1978). The nucleotide sequence of bacteriophage phiX174. </w:t>
      </w:r>
      <w:r>
        <w:rPr>
          <w:rStyle w:val="phvro8t-x-x-120"/>
          <w:rFonts w:cs="Times New Roman"/>
        </w:rPr>
        <w:t>Journal of</w:t>
      </w:r>
      <w:r>
        <w:rPr>
          <w:rFonts w:cs="Times New Roman"/>
        </w:rPr>
        <w:t xml:space="preserve"> </w:t>
      </w:r>
      <w:r>
        <w:rPr>
          <w:rStyle w:val="phvro8t-x-x-120"/>
          <w:rFonts w:cs="Times New Roman"/>
        </w:rPr>
        <w:t>molecular biology</w:t>
      </w:r>
      <w:r>
        <w:rPr>
          <w:rFonts w:cs="Times New Roman"/>
        </w:rPr>
        <w:t xml:space="preserve">, 125(2):225_46. </w:t>
      </w:r>
    </w:p>
    <w:p w14:paraId="4907620C" w14:textId="77777777" w:rsidR="0060324F" w:rsidRDefault="00803168">
      <w:pPr>
        <w:pStyle w:val="bibitem"/>
        <w:divId w:val="1392803757"/>
        <w:rPr>
          <w:rFonts w:cs="Times New Roman"/>
        </w:rPr>
      </w:pPr>
      <w:r>
        <w:rPr>
          <w:rStyle w:val="bibsp"/>
          <w:rFonts w:cs="Times New Roman"/>
        </w:rPr>
        <w:t>   </w:t>
      </w:r>
      <w:r>
        <w:rPr>
          <w:rFonts w:cs="Times New Roman"/>
        </w:rPr>
        <w:t xml:space="preserve"> Sanger, F., Nicklen, S., and Coulson, A. R. (1977). DNA sequencing with chain-terminating inhibitors. </w:t>
      </w:r>
      <w:r>
        <w:rPr>
          <w:rStyle w:val="phvro8t-x-x-120"/>
          <w:rFonts w:cs="Times New Roman"/>
        </w:rPr>
        <w:t>Proceedings of the National Academy of</w:t>
      </w:r>
      <w:r>
        <w:rPr>
          <w:rFonts w:cs="Times New Roman"/>
        </w:rPr>
        <w:t xml:space="preserve"> </w:t>
      </w:r>
      <w:r>
        <w:rPr>
          <w:rStyle w:val="phvro8t-x-x-120"/>
          <w:rFonts w:cs="Times New Roman"/>
        </w:rPr>
        <w:t>Sciences of the United States of America</w:t>
      </w:r>
      <w:r>
        <w:rPr>
          <w:rFonts w:cs="Times New Roman"/>
        </w:rPr>
        <w:t xml:space="preserve">, 74(12):5463_7. </w:t>
      </w:r>
    </w:p>
    <w:p w14:paraId="3B49473E" w14:textId="77777777" w:rsidR="0060324F" w:rsidRDefault="00803168">
      <w:pPr>
        <w:pStyle w:val="bibitem"/>
        <w:divId w:val="1392803757"/>
        <w:rPr>
          <w:rFonts w:cs="Times New Roman"/>
        </w:rPr>
      </w:pPr>
      <w:r>
        <w:rPr>
          <w:rStyle w:val="bibsp"/>
          <w:rFonts w:cs="Times New Roman"/>
        </w:rPr>
        <w:t>   </w:t>
      </w:r>
      <w:r>
        <w:rPr>
          <w:rFonts w:cs="Times New Roman"/>
        </w:rPr>
        <w:t xml:space="preserve"> Schena, M., Shalon, D., Davis, R. W., and Brown, P. O. (1995). Quantitative monitoring of gene expression patterns with a complementary DNA microarray. </w:t>
      </w:r>
      <w:r>
        <w:rPr>
          <w:rStyle w:val="phvro8t-x-x-120"/>
          <w:rFonts w:cs="Times New Roman"/>
        </w:rPr>
        <w:t>Science (New York, N.Y.)</w:t>
      </w:r>
      <w:r>
        <w:rPr>
          <w:rFonts w:cs="Times New Roman"/>
        </w:rPr>
        <w:t xml:space="preserve">, 270(5235):467_70. </w:t>
      </w:r>
    </w:p>
    <w:p w14:paraId="053EEA0C" w14:textId="77777777" w:rsidR="0060324F" w:rsidRDefault="00803168">
      <w:pPr>
        <w:pStyle w:val="bibitem"/>
        <w:divId w:val="1392803757"/>
        <w:rPr>
          <w:rFonts w:cs="Times New Roman"/>
        </w:rPr>
      </w:pPr>
      <w:r>
        <w:rPr>
          <w:rStyle w:val="bibsp"/>
          <w:rFonts w:cs="Times New Roman"/>
        </w:rPr>
        <w:t>   </w:t>
      </w:r>
      <w:r>
        <w:rPr>
          <w:rFonts w:cs="Times New Roman"/>
        </w:rPr>
        <w:t xml:space="preserve"> Schmucker, D., Clemens, J. C., Shu, H., Worby, C. A., Xiao, J., Muda, M., Dixon, J. E., and Zipursky, S. (2000). Drosophila Dscam Is an Axon Guidance Receptor Exhibiting Extraordinary Molecular Diversity. </w:t>
      </w:r>
      <w:r>
        <w:rPr>
          <w:rStyle w:val="phvro8t-x-x-120"/>
          <w:rFonts w:cs="Times New Roman"/>
        </w:rPr>
        <w:t>Cell</w:t>
      </w:r>
      <w:r>
        <w:rPr>
          <w:rFonts w:cs="Times New Roman"/>
        </w:rPr>
        <w:t xml:space="preserve">, 101(6):671_684. </w:t>
      </w:r>
    </w:p>
    <w:p w14:paraId="59A57DA3" w14:textId="77777777" w:rsidR="0060324F" w:rsidRDefault="00803168">
      <w:pPr>
        <w:pStyle w:val="bibitem"/>
        <w:divId w:val="1392803757"/>
        <w:rPr>
          <w:rFonts w:cs="Times New Roman"/>
        </w:rPr>
      </w:pPr>
      <w:r>
        <w:rPr>
          <w:rStyle w:val="bibsp"/>
          <w:rFonts w:cs="Times New Roman"/>
        </w:rPr>
        <w:t>   </w:t>
      </w:r>
      <w:r>
        <w:rPr>
          <w:rFonts w:cs="Times New Roman"/>
        </w:rPr>
        <w:t xml:space="preserve"> Schneider, I. (1972). Cell lines derived from late embryonic stages of Drosophila melanogaster. </w:t>
      </w:r>
      <w:r>
        <w:rPr>
          <w:rStyle w:val="phvro8t-x-x-120"/>
          <w:rFonts w:cs="Times New Roman"/>
        </w:rPr>
        <w:t>Journal of embryology and experimental</w:t>
      </w:r>
      <w:r>
        <w:rPr>
          <w:rFonts w:cs="Times New Roman"/>
        </w:rPr>
        <w:t xml:space="preserve"> </w:t>
      </w:r>
      <w:r>
        <w:rPr>
          <w:rStyle w:val="phvro8t-x-x-120"/>
          <w:rFonts w:cs="Times New Roman"/>
        </w:rPr>
        <w:t>morphology</w:t>
      </w:r>
      <w:r>
        <w:rPr>
          <w:rFonts w:cs="Times New Roman"/>
        </w:rPr>
        <w:t xml:space="preserve">, 27(2):353_65. </w:t>
      </w:r>
    </w:p>
    <w:p w14:paraId="3CD1C7A8" w14:textId="77777777" w:rsidR="0060324F" w:rsidRDefault="00803168">
      <w:pPr>
        <w:pStyle w:val="bibitem"/>
        <w:divId w:val="1392803757"/>
        <w:rPr>
          <w:rFonts w:cs="Times New Roman"/>
        </w:rPr>
      </w:pPr>
      <w:r>
        <w:rPr>
          <w:rStyle w:val="bibsp"/>
          <w:rFonts w:cs="Times New Roman"/>
        </w:rPr>
        <w:t>   </w:t>
      </w:r>
      <w:r>
        <w:rPr>
          <w:rFonts w:cs="Times New Roman"/>
        </w:rPr>
        <w:t xml:space="preserve"> Schoenmakers, S., Wassenaar, E., Hoogerbrugge, J. W., Laven, J. S. E., Grootegoed, J. A., and Baarends, W. M. (2009). Female meiotic sex chromosome inactivation in chicken. </w:t>
      </w:r>
      <w:r>
        <w:rPr>
          <w:rStyle w:val="phvro8t-x-x-120"/>
          <w:rFonts w:cs="Times New Roman"/>
        </w:rPr>
        <w:t>PLoS genetics</w:t>
      </w:r>
      <w:r>
        <w:rPr>
          <w:rFonts w:cs="Times New Roman"/>
        </w:rPr>
        <w:t xml:space="preserve">, 5(5):e1000466. </w:t>
      </w:r>
    </w:p>
    <w:p w14:paraId="56E55205" w14:textId="77777777" w:rsidR="0060324F" w:rsidRDefault="00803168">
      <w:pPr>
        <w:pStyle w:val="bibitem"/>
        <w:divId w:val="1392803757"/>
        <w:rPr>
          <w:rFonts w:cs="Times New Roman"/>
        </w:rPr>
      </w:pPr>
      <w:r>
        <w:rPr>
          <w:rStyle w:val="bibsp"/>
          <w:rFonts w:cs="Times New Roman"/>
        </w:rPr>
        <w:t>   </w:t>
      </w:r>
      <w:r>
        <w:rPr>
          <w:rFonts w:cs="Times New Roman"/>
        </w:rPr>
        <w:t xml:space="preserve"> Schulz, M. H., Zerbino, D. R., Vingron, M., and Birney, E. (2012). Oases: robust de novo RNA-seq assembly across the dynamic range of expression levels. </w:t>
      </w:r>
      <w:r>
        <w:rPr>
          <w:rStyle w:val="phvro8t-x-x-120"/>
          <w:rFonts w:cs="Times New Roman"/>
        </w:rPr>
        <w:t>Bioinformatics (Oxford, England)</w:t>
      </w:r>
      <w:r>
        <w:rPr>
          <w:rFonts w:cs="Times New Roman"/>
        </w:rPr>
        <w:t xml:space="preserve">, 28:1086_92. </w:t>
      </w:r>
    </w:p>
    <w:p w14:paraId="3688696D" w14:textId="77777777" w:rsidR="0060324F" w:rsidRDefault="00803168">
      <w:pPr>
        <w:pStyle w:val="bibitem"/>
        <w:divId w:val="1392803757"/>
        <w:rPr>
          <w:rFonts w:cs="Times New Roman"/>
        </w:rPr>
      </w:pPr>
      <w:r>
        <w:rPr>
          <w:rStyle w:val="bibsp"/>
          <w:rFonts w:cs="Times New Roman"/>
        </w:rPr>
        <w:t>   </w:t>
      </w:r>
      <w:r>
        <w:rPr>
          <w:rFonts w:cs="Times New Roman"/>
        </w:rPr>
        <w:t xml:space="preserve"> Schwartz, S. and Ast, G. (2010). Chromatin density and splicing destiny: on the cross-talk between chromatin structure and splicing. </w:t>
      </w:r>
      <w:r>
        <w:rPr>
          <w:rStyle w:val="phvro8t-x-x-120"/>
          <w:rFonts w:cs="Times New Roman"/>
        </w:rPr>
        <w:t>The EMBO journal</w:t>
      </w:r>
      <w:r>
        <w:rPr>
          <w:rFonts w:cs="Times New Roman"/>
        </w:rPr>
        <w:t xml:space="preserve">, 29(10):1629_36. </w:t>
      </w:r>
    </w:p>
    <w:p w14:paraId="2A414BBF" w14:textId="77777777" w:rsidR="0060324F" w:rsidRDefault="00803168">
      <w:pPr>
        <w:pStyle w:val="bibitem"/>
        <w:divId w:val="1392803757"/>
        <w:rPr>
          <w:rFonts w:cs="Times New Roman"/>
        </w:rPr>
      </w:pPr>
      <w:r>
        <w:rPr>
          <w:rStyle w:val="bibsp"/>
          <w:rFonts w:cs="Times New Roman"/>
        </w:rPr>
        <w:t>   </w:t>
      </w:r>
      <w:r>
        <w:rPr>
          <w:rFonts w:cs="Times New Roman"/>
        </w:rPr>
        <w:t xml:space="preserve"> Schwarzbauer, J. and Tamkun, J. (1983). Three different fibronectin mRNAs arise by alternative splicing within the coding region. </w:t>
      </w:r>
      <w:r>
        <w:rPr>
          <w:rStyle w:val="phvro8t-x-x-120"/>
          <w:rFonts w:cs="Times New Roman"/>
        </w:rPr>
        <w:t>Cell</w:t>
      </w:r>
      <w:r>
        <w:rPr>
          <w:rFonts w:cs="Times New Roman"/>
        </w:rPr>
        <w:t xml:space="preserve">, 35(2 Pt 1):421_31. </w:t>
      </w:r>
    </w:p>
    <w:p w14:paraId="2603AD5D" w14:textId="77777777" w:rsidR="0060324F" w:rsidRDefault="00803168">
      <w:pPr>
        <w:pStyle w:val="bibitem"/>
        <w:divId w:val="1392803757"/>
        <w:rPr>
          <w:rFonts w:cs="Times New Roman"/>
        </w:rPr>
      </w:pPr>
      <w:r>
        <w:rPr>
          <w:rStyle w:val="bibsp"/>
          <w:rFonts w:cs="Times New Roman"/>
        </w:rPr>
        <w:t>   </w:t>
      </w:r>
      <w:r>
        <w:rPr>
          <w:rFonts w:cs="Times New Roman"/>
        </w:rPr>
        <w:t xml:space="preserve"> Seitz, H., Ghildiyal, M., and Zamore, P. D. (2008). Argonaute loading improves the 5_ precision of both MicroRNAs and their miRNA* strands in flies. </w:t>
      </w:r>
      <w:r>
        <w:rPr>
          <w:rStyle w:val="phvro8t-x-x-120"/>
          <w:rFonts w:cs="Times New Roman"/>
        </w:rPr>
        <w:t>Current biology : CB</w:t>
      </w:r>
      <w:r>
        <w:rPr>
          <w:rFonts w:cs="Times New Roman"/>
        </w:rPr>
        <w:t xml:space="preserve">, 18(2):147_51. </w:t>
      </w:r>
    </w:p>
    <w:p w14:paraId="761E8D7E" w14:textId="77777777" w:rsidR="0060324F" w:rsidRDefault="00803168">
      <w:pPr>
        <w:pStyle w:val="bibitem"/>
        <w:divId w:val="1392803757"/>
        <w:rPr>
          <w:rFonts w:cs="Times New Roman"/>
        </w:rPr>
      </w:pPr>
      <w:r>
        <w:rPr>
          <w:rStyle w:val="bibsp"/>
          <w:rFonts w:cs="Times New Roman"/>
        </w:rPr>
        <w:t>   </w:t>
      </w:r>
      <w:r>
        <w:rPr>
          <w:rFonts w:cs="Times New Roman"/>
        </w:rPr>
        <w:t xml:space="preserve"> Serqui_a, A. K. P., Das, S. R., Popova, E., Ojelabi, O. A., Roy, C. K., and G_ttlinger, H. G. (2013). UPF1 is crucial for the infectivity of human immunodeficiency virus type 1 progeny virions. </w:t>
      </w:r>
      <w:r>
        <w:rPr>
          <w:rStyle w:val="phvro8t-x-x-120"/>
          <w:rFonts w:cs="Times New Roman"/>
        </w:rPr>
        <w:t>Journal of virology</w:t>
      </w:r>
      <w:r>
        <w:rPr>
          <w:rFonts w:cs="Times New Roman"/>
        </w:rPr>
        <w:t xml:space="preserve">, 87(16):8853_61. </w:t>
      </w:r>
    </w:p>
    <w:p w14:paraId="0D270A45" w14:textId="77777777" w:rsidR="0060324F" w:rsidRDefault="00803168">
      <w:pPr>
        <w:pStyle w:val="bibitem"/>
        <w:divId w:val="1392803757"/>
        <w:rPr>
          <w:rFonts w:cs="Times New Roman"/>
        </w:rPr>
      </w:pPr>
      <w:r>
        <w:rPr>
          <w:rStyle w:val="bibsp"/>
          <w:rFonts w:cs="Times New Roman"/>
        </w:rPr>
        <w:t>   </w:t>
      </w:r>
      <w:r>
        <w:rPr>
          <w:rFonts w:cs="Times New Roman"/>
        </w:rPr>
        <w:t xml:space="preserve"> Shalek, A. K., Satija, R., Adiconis, X., Gertner, R. S., Gaublomme, J. T., Raychowdhury, R., Schwartz, S., Yosef, N., Malboeuf, C., Lu, D., Trombetta, J. T., Gennert, D., Gnirke, A., Goren, A., Hacohen, N., Levin, J. Z., Park, H., and Regev, A. (2013). Single-cell transcriptomics reveals bimodality in expression and splicing in immune cells. </w:t>
      </w:r>
      <w:r>
        <w:rPr>
          <w:rStyle w:val="phvro8t-x-x-120"/>
          <w:rFonts w:cs="Times New Roman"/>
        </w:rPr>
        <w:t>Nature</w:t>
      </w:r>
      <w:r>
        <w:rPr>
          <w:rFonts w:cs="Times New Roman"/>
        </w:rPr>
        <w:t xml:space="preserve">, pages 1_5. </w:t>
      </w:r>
    </w:p>
    <w:p w14:paraId="2DC1B755" w14:textId="77777777" w:rsidR="0060324F" w:rsidRDefault="00803168">
      <w:pPr>
        <w:pStyle w:val="bibitem"/>
        <w:divId w:val="1392803757"/>
        <w:rPr>
          <w:rFonts w:cs="Times New Roman"/>
        </w:rPr>
      </w:pPr>
      <w:r>
        <w:rPr>
          <w:rStyle w:val="bibsp"/>
          <w:rFonts w:cs="Times New Roman"/>
        </w:rPr>
        <w:t>   </w:t>
      </w:r>
      <w:r>
        <w:rPr>
          <w:rFonts w:cs="Times New Roman"/>
        </w:rPr>
        <w:t xml:space="preserve"> Shapiro, E., Biezuner, T., and Linnarsson, S. (2013). Single-cell sequencing-based technologies will revolutionize whole-organism science. </w:t>
      </w:r>
      <w:r>
        <w:rPr>
          <w:rStyle w:val="phvro8t-x-x-120"/>
          <w:rFonts w:cs="Times New Roman"/>
        </w:rPr>
        <w:t>Nature reviews. Genetics</w:t>
      </w:r>
      <w:r>
        <w:rPr>
          <w:rFonts w:cs="Times New Roman"/>
        </w:rPr>
        <w:t xml:space="preserve">, 14(9):618_630. </w:t>
      </w:r>
    </w:p>
    <w:p w14:paraId="7BA30F8B" w14:textId="77777777" w:rsidR="0060324F" w:rsidRDefault="00803168">
      <w:pPr>
        <w:pStyle w:val="bibitem"/>
        <w:divId w:val="1392803757"/>
        <w:rPr>
          <w:rFonts w:cs="Times New Roman"/>
        </w:rPr>
      </w:pPr>
      <w:r>
        <w:rPr>
          <w:rStyle w:val="bibsp"/>
          <w:rFonts w:cs="Times New Roman"/>
        </w:rPr>
        <w:t>   </w:t>
      </w:r>
      <w:r>
        <w:rPr>
          <w:rFonts w:cs="Times New Roman"/>
        </w:rPr>
        <w:t xml:space="preserve"> Sharon, D., Tilgner, H., Grubert, F., and Snyder, M. (2013). A single-molecule long-read survey of the human transcriptome. </w:t>
      </w:r>
      <w:r>
        <w:rPr>
          <w:rStyle w:val="phvro8t-x-x-120"/>
          <w:rFonts w:cs="Times New Roman"/>
        </w:rPr>
        <w:t>Nature</w:t>
      </w:r>
      <w:r>
        <w:rPr>
          <w:rFonts w:cs="Times New Roman"/>
        </w:rPr>
        <w:t xml:space="preserve"> </w:t>
      </w:r>
      <w:r>
        <w:rPr>
          <w:rStyle w:val="phvro8t-x-x-120"/>
          <w:rFonts w:cs="Times New Roman"/>
        </w:rPr>
        <w:t>biotechnology</w:t>
      </w:r>
      <w:r>
        <w:rPr>
          <w:rFonts w:cs="Times New Roman"/>
        </w:rPr>
        <w:t xml:space="preserve">, 31(11):1009_1014. </w:t>
      </w:r>
    </w:p>
    <w:p w14:paraId="39983544" w14:textId="77777777" w:rsidR="0060324F" w:rsidRDefault="00803168">
      <w:pPr>
        <w:pStyle w:val="bibitem"/>
        <w:divId w:val="1392803757"/>
        <w:rPr>
          <w:rFonts w:cs="Times New Roman"/>
        </w:rPr>
      </w:pPr>
      <w:r>
        <w:rPr>
          <w:rStyle w:val="bibsp"/>
          <w:rFonts w:cs="Times New Roman"/>
        </w:rPr>
        <w:t>   </w:t>
      </w:r>
      <w:r>
        <w:rPr>
          <w:rFonts w:cs="Times New Roman"/>
        </w:rPr>
        <w:t xml:space="preserve"> Sharp, P. A. (2014). Nobel Lectures in Physiology or Medicine 1991-1995. </w:t>
      </w:r>
    </w:p>
    <w:p w14:paraId="1F404F97" w14:textId="77777777" w:rsidR="0060324F" w:rsidRDefault="00803168">
      <w:pPr>
        <w:pStyle w:val="bibitem"/>
        <w:divId w:val="1392803757"/>
        <w:rPr>
          <w:rFonts w:cs="Times New Roman"/>
        </w:rPr>
      </w:pPr>
      <w:r>
        <w:rPr>
          <w:rStyle w:val="bibsp"/>
          <w:rFonts w:cs="Times New Roman"/>
        </w:rPr>
        <w:t>   </w:t>
      </w:r>
      <w:r>
        <w:rPr>
          <w:rFonts w:cs="Times New Roman"/>
        </w:rPr>
        <w:t xml:space="preserve"> Shen-Orr, S. S., Milo, R., Mangan, S., and Alon, U. (2002). Network motifs in the transcriptional regulation network of Escherichia coli. </w:t>
      </w:r>
      <w:r>
        <w:rPr>
          <w:rStyle w:val="phvro8t-x-x-120"/>
          <w:rFonts w:cs="Times New Roman"/>
        </w:rPr>
        <w:t>Nature genetics</w:t>
      </w:r>
      <w:r>
        <w:rPr>
          <w:rFonts w:cs="Times New Roman"/>
        </w:rPr>
        <w:t xml:space="preserve">, 31(1):64_8. </w:t>
      </w:r>
    </w:p>
    <w:p w14:paraId="013A1E30" w14:textId="77777777" w:rsidR="0060324F" w:rsidRDefault="00803168">
      <w:pPr>
        <w:pStyle w:val="bibitem"/>
        <w:divId w:val="1392803757"/>
        <w:rPr>
          <w:rFonts w:cs="Times New Roman"/>
        </w:rPr>
      </w:pPr>
      <w:r>
        <w:rPr>
          <w:rStyle w:val="bibsp"/>
          <w:rFonts w:cs="Times New Roman"/>
        </w:rPr>
        <w:t>   </w:t>
      </w:r>
      <w:r>
        <w:rPr>
          <w:rFonts w:cs="Times New Roman"/>
        </w:rPr>
        <w:t xml:space="preserve"> Shendure, J. and Aiden, E. L. (2012). The expanding scope of DNA sequencing. </w:t>
      </w:r>
      <w:r>
        <w:rPr>
          <w:rStyle w:val="phvro8t-x-x-120"/>
          <w:rFonts w:cs="Times New Roman"/>
        </w:rPr>
        <w:t>Nature Biotechnology</w:t>
      </w:r>
      <w:r>
        <w:rPr>
          <w:rFonts w:cs="Times New Roman"/>
        </w:rPr>
        <w:t xml:space="preserve">, 30(11):1084_1094. </w:t>
      </w:r>
    </w:p>
    <w:p w14:paraId="2DA4D21C" w14:textId="77777777" w:rsidR="0060324F" w:rsidRDefault="00803168">
      <w:pPr>
        <w:pStyle w:val="bibitem"/>
        <w:divId w:val="1392803757"/>
        <w:rPr>
          <w:rFonts w:cs="Times New Roman"/>
        </w:rPr>
      </w:pPr>
      <w:r>
        <w:rPr>
          <w:rStyle w:val="bibsp"/>
          <w:rFonts w:cs="Times New Roman"/>
        </w:rPr>
        <w:t>   </w:t>
      </w:r>
      <w:r>
        <w:rPr>
          <w:rFonts w:cs="Times New Roman"/>
        </w:rPr>
        <w:t xml:space="preserve"> Shendure, J. and Ji, H. (2008). Next-generation DNA sequencing. </w:t>
      </w:r>
      <w:r>
        <w:rPr>
          <w:rStyle w:val="phvro8t-x-x-120"/>
          <w:rFonts w:cs="Times New Roman"/>
        </w:rPr>
        <w:t>Nature</w:t>
      </w:r>
      <w:r>
        <w:rPr>
          <w:rFonts w:cs="Times New Roman"/>
        </w:rPr>
        <w:t xml:space="preserve"> </w:t>
      </w:r>
      <w:r>
        <w:rPr>
          <w:rStyle w:val="phvro8t-x-x-120"/>
          <w:rFonts w:cs="Times New Roman"/>
        </w:rPr>
        <w:t>Biotechnology</w:t>
      </w:r>
      <w:r>
        <w:rPr>
          <w:rFonts w:cs="Times New Roman"/>
        </w:rPr>
        <w:t xml:space="preserve">, 26(10):1135_1145. </w:t>
      </w:r>
    </w:p>
    <w:p w14:paraId="271D3844" w14:textId="77777777" w:rsidR="0060324F" w:rsidRDefault="00803168">
      <w:pPr>
        <w:pStyle w:val="bibitem"/>
        <w:divId w:val="1392803757"/>
        <w:rPr>
          <w:rFonts w:cs="Times New Roman"/>
        </w:rPr>
      </w:pPr>
      <w:r>
        <w:rPr>
          <w:rStyle w:val="bibsp"/>
          <w:rFonts w:cs="Times New Roman"/>
        </w:rPr>
        <w:t>   </w:t>
      </w:r>
      <w:r>
        <w:rPr>
          <w:rFonts w:cs="Times New Roman"/>
        </w:rPr>
        <w:t xml:space="preserve"> Shendure, J., Mitra, R. D., Varma, C., and Church, G. M. (2004). Advanced sequencing technologies: methods and goals. </w:t>
      </w:r>
      <w:r>
        <w:rPr>
          <w:rStyle w:val="phvro8t-x-x-120"/>
          <w:rFonts w:cs="Times New Roman"/>
        </w:rPr>
        <w:t>Nature Reviews. Genetics</w:t>
      </w:r>
      <w:r>
        <w:rPr>
          <w:rFonts w:cs="Times New Roman"/>
        </w:rPr>
        <w:t xml:space="preserve">, 5(5):335_44. </w:t>
      </w:r>
    </w:p>
    <w:p w14:paraId="2704619B" w14:textId="77777777" w:rsidR="0060324F" w:rsidRDefault="00803168">
      <w:pPr>
        <w:pStyle w:val="bibitem"/>
        <w:divId w:val="1392803757"/>
        <w:rPr>
          <w:rFonts w:cs="Times New Roman"/>
        </w:rPr>
      </w:pPr>
      <w:r>
        <w:rPr>
          <w:rStyle w:val="bibsp"/>
          <w:rFonts w:cs="Times New Roman"/>
        </w:rPr>
        <w:t>   </w:t>
      </w:r>
      <w:r>
        <w:rPr>
          <w:rFonts w:cs="Times New Roman"/>
        </w:rPr>
        <w:t xml:space="preserve"> Shendure, J., Porreca, G. J., Reppas, N. B., Lin, X., McCutcheon, J. P., Rosenbaum, A. M., Wang, M. D., Zhang, K., Mitra, R. D., and Church, G. M. (2005). Accurate Multiplex Polony Sequencing of an Evolved Bacterial Genome. </w:t>
      </w:r>
      <w:r>
        <w:rPr>
          <w:rStyle w:val="phvro8t-x-x-120"/>
          <w:rFonts w:cs="Times New Roman"/>
        </w:rPr>
        <w:t>Science</w:t>
      </w:r>
      <w:r>
        <w:rPr>
          <w:rFonts w:cs="Times New Roman"/>
        </w:rPr>
        <w:t xml:space="preserve">, 309(5741):1728_1732. </w:t>
      </w:r>
    </w:p>
    <w:p w14:paraId="6E2151C8" w14:textId="77777777" w:rsidR="0060324F" w:rsidRDefault="00803168">
      <w:pPr>
        <w:pStyle w:val="bibitem"/>
        <w:divId w:val="1392803757"/>
        <w:rPr>
          <w:rFonts w:cs="Times New Roman"/>
        </w:rPr>
      </w:pPr>
      <w:r>
        <w:rPr>
          <w:rStyle w:val="bibsp"/>
          <w:rFonts w:cs="Times New Roman"/>
        </w:rPr>
        <w:t>   </w:t>
      </w:r>
      <w:r>
        <w:rPr>
          <w:rFonts w:cs="Times New Roman"/>
        </w:rPr>
        <w:t xml:space="preserve"> Shepard, P. J., Choi, E.-A., Lu, J., Flanagan, L. A., Hertel, K. J., and Shi, Y. (2011). Complex and dynamic landscape of RNA polyadenylation revealed by PAS-Seq. </w:t>
      </w:r>
      <w:r>
        <w:rPr>
          <w:rStyle w:val="phvro8t-x-x-120"/>
          <w:rFonts w:cs="Times New Roman"/>
        </w:rPr>
        <w:t>RNA</w:t>
      </w:r>
      <w:r>
        <w:rPr>
          <w:rFonts w:cs="Times New Roman"/>
        </w:rPr>
        <w:t xml:space="preserve">, 17(4):761 _772. </w:t>
      </w:r>
    </w:p>
    <w:p w14:paraId="0F4B5F61" w14:textId="77777777" w:rsidR="0060324F" w:rsidRDefault="00803168">
      <w:pPr>
        <w:pStyle w:val="bibitem"/>
        <w:divId w:val="1392803757"/>
        <w:rPr>
          <w:rFonts w:cs="Times New Roman"/>
        </w:rPr>
      </w:pPr>
      <w:r>
        <w:rPr>
          <w:rStyle w:val="bibsp"/>
          <w:rFonts w:cs="Times New Roman"/>
        </w:rPr>
        <w:t>   </w:t>
      </w:r>
      <w:r>
        <w:rPr>
          <w:rFonts w:cs="Times New Roman"/>
        </w:rPr>
        <w:t xml:space="preserve"> Shi, L. and Lee, T. (2012). Molecular diversity of Dscam and self-recognition. </w:t>
      </w:r>
      <w:r>
        <w:rPr>
          <w:rStyle w:val="phvro8t-x-x-120"/>
          <w:rFonts w:cs="Times New Roman"/>
        </w:rPr>
        <w:t>Advances in experimental medicine and biology</w:t>
      </w:r>
      <w:r>
        <w:rPr>
          <w:rFonts w:cs="Times New Roman"/>
        </w:rPr>
        <w:t xml:space="preserve">, 739:262_75. </w:t>
      </w:r>
    </w:p>
    <w:p w14:paraId="5996D5E4" w14:textId="77777777" w:rsidR="0060324F" w:rsidRDefault="00803168">
      <w:pPr>
        <w:pStyle w:val="bibitem"/>
        <w:divId w:val="1392803757"/>
        <w:rPr>
          <w:rFonts w:cs="Times New Roman"/>
        </w:rPr>
      </w:pPr>
      <w:r>
        <w:rPr>
          <w:rStyle w:val="bibsp"/>
          <w:rFonts w:cs="Times New Roman"/>
        </w:rPr>
        <w:t>   </w:t>
      </w:r>
      <w:r>
        <w:rPr>
          <w:rFonts w:cs="Times New Roman"/>
        </w:rPr>
        <w:t xml:space="preserve"> Shingleton, A., Sisk, G., and Stern, D. (2003). Diapause in the pea aphid (Acyrthosiphon pisum) is a slowing but not a cessation of development. </w:t>
      </w:r>
      <w:r>
        <w:rPr>
          <w:rStyle w:val="phvro8t-x-x-120"/>
          <w:rFonts w:cs="Times New Roman"/>
        </w:rPr>
        <w:t>BMC</w:t>
      </w:r>
      <w:r>
        <w:rPr>
          <w:rFonts w:cs="Times New Roman"/>
        </w:rPr>
        <w:t xml:space="preserve"> </w:t>
      </w:r>
      <w:r>
        <w:rPr>
          <w:rStyle w:val="phvro8t-x-x-120"/>
          <w:rFonts w:cs="Times New Roman"/>
        </w:rPr>
        <w:t>developmental biology</w:t>
      </w:r>
      <w:r>
        <w:rPr>
          <w:rFonts w:cs="Times New Roman"/>
        </w:rPr>
        <w:t xml:space="preserve">, 12:1_12. </w:t>
      </w:r>
    </w:p>
    <w:p w14:paraId="0A987AE0" w14:textId="77777777" w:rsidR="0060324F" w:rsidRDefault="00803168">
      <w:pPr>
        <w:pStyle w:val="bibitem"/>
        <w:divId w:val="1392803757"/>
        <w:rPr>
          <w:rFonts w:cs="Times New Roman"/>
        </w:rPr>
      </w:pPr>
      <w:r>
        <w:rPr>
          <w:rStyle w:val="bibsp"/>
          <w:rFonts w:cs="Times New Roman"/>
        </w:rPr>
        <w:t>   </w:t>
      </w:r>
      <w:r>
        <w:rPr>
          <w:rFonts w:cs="Times New Roman"/>
        </w:rPr>
        <w:t xml:space="preserve"> Shiraki, T., Kondo, S., Katayama, S., Waki, K., Kasukawa, T., Kawaji, H., Kodzius, R., Watahiki, A., Nakamura, M., Arakawa, T., Fukuda, S., Sasaki, D., Podhajska, A., Harbers, M., Kawai, J., Carninci, P., and Hayashizaki, Y. (2003). Cap analysis gene expression for high-throughput analysis of transcriptional starting point and identification of promoter usage. </w:t>
      </w:r>
      <w:r>
        <w:rPr>
          <w:rStyle w:val="phvro8t-x-x-120"/>
          <w:rFonts w:cs="Times New Roman"/>
        </w:rPr>
        <w:t>Proceedings of the National Academy of Sciences of the United States of</w:t>
      </w:r>
      <w:r>
        <w:rPr>
          <w:rFonts w:cs="Times New Roman"/>
        </w:rPr>
        <w:t xml:space="preserve"> </w:t>
      </w:r>
      <w:r>
        <w:rPr>
          <w:rStyle w:val="phvro8t-x-x-120"/>
          <w:rFonts w:cs="Times New Roman"/>
        </w:rPr>
        <w:t>America</w:t>
      </w:r>
      <w:r>
        <w:rPr>
          <w:rFonts w:cs="Times New Roman"/>
        </w:rPr>
        <w:t xml:space="preserve">, 100:15776_15781. </w:t>
      </w:r>
    </w:p>
    <w:p w14:paraId="16AE9E32" w14:textId="77777777" w:rsidR="0060324F" w:rsidRDefault="00803168">
      <w:pPr>
        <w:pStyle w:val="bibitem"/>
        <w:divId w:val="1392803757"/>
        <w:rPr>
          <w:rFonts w:cs="Times New Roman"/>
        </w:rPr>
      </w:pPr>
      <w:r>
        <w:rPr>
          <w:rStyle w:val="bibsp"/>
          <w:rFonts w:cs="Times New Roman"/>
        </w:rPr>
        <w:t>   </w:t>
      </w:r>
      <w:r>
        <w:rPr>
          <w:rFonts w:cs="Times New Roman"/>
        </w:rPr>
        <w:t xml:space="preserve"> Shirayama, M., Seth, M., Lee, H.-C., Gu, W., Ishidate, T., Conte, D., and Mello, C. C. (2012). piRNAs initiate an epigenetic memory of nonself RNA in the C. elegans germline. </w:t>
      </w:r>
      <w:r>
        <w:rPr>
          <w:rStyle w:val="phvro8t-x-x-120"/>
          <w:rFonts w:cs="Times New Roman"/>
        </w:rPr>
        <w:t>Cell</w:t>
      </w:r>
      <w:r>
        <w:rPr>
          <w:rFonts w:cs="Times New Roman"/>
        </w:rPr>
        <w:t xml:space="preserve">, 150(1):65_77. </w:t>
      </w:r>
    </w:p>
    <w:p w14:paraId="43F7AE31" w14:textId="77777777" w:rsidR="0060324F" w:rsidRDefault="00803168">
      <w:pPr>
        <w:pStyle w:val="bibitem"/>
        <w:divId w:val="1392803757"/>
        <w:rPr>
          <w:rFonts w:cs="Times New Roman"/>
        </w:rPr>
      </w:pPr>
      <w:r>
        <w:rPr>
          <w:rStyle w:val="bibsp"/>
          <w:rFonts w:cs="Times New Roman"/>
        </w:rPr>
        <w:t>   </w:t>
      </w:r>
      <w:r>
        <w:rPr>
          <w:rFonts w:cs="Times New Roman"/>
        </w:rPr>
        <w:t xml:space="preserve"> Shiroguchi, K., Jia, T. Z., Sims, P. a., and Xie, X. S. (2012). Digital RNA sequencing minimizes sequence-dependent bias and amplification noise with optimized single-molecule barcodes. </w:t>
      </w:r>
      <w:r>
        <w:rPr>
          <w:rStyle w:val="phvro8t-x-x-120"/>
          <w:rFonts w:cs="Times New Roman"/>
        </w:rPr>
        <w:t>Proceedings of the National Academy</w:t>
      </w:r>
      <w:r>
        <w:rPr>
          <w:rFonts w:cs="Times New Roman"/>
        </w:rPr>
        <w:t xml:space="preserve"> </w:t>
      </w:r>
      <w:r>
        <w:rPr>
          <w:rStyle w:val="phvro8t-x-x-120"/>
          <w:rFonts w:cs="Times New Roman"/>
        </w:rPr>
        <w:t>of Sciences of the United States of America</w:t>
      </w:r>
      <w:r>
        <w:rPr>
          <w:rFonts w:cs="Times New Roman"/>
        </w:rPr>
        <w:t xml:space="preserve">, 109(4):1347_52. </w:t>
      </w:r>
    </w:p>
    <w:p w14:paraId="0FE27953" w14:textId="77777777" w:rsidR="0060324F" w:rsidRDefault="00803168">
      <w:pPr>
        <w:pStyle w:val="bibitem"/>
        <w:divId w:val="1392803757"/>
        <w:rPr>
          <w:rFonts w:cs="Times New Roman"/>
        </w:rPr>
      </w:pPr>
      <w:r>
        <w:rPr>
          <w:rStyle w:val="bibsp"/>
          <w:rFonts w:cs="Times New Roman"/>
        </w:rPr>
        <w:t>   </w:t>
      </w:r>
      <w:r>
        <w:rPr>
          <w:rFonts w:cs="Times New Roman"/>
        </w:rPr>
        <w:t xml:space="preserve"> Shoji, M., Tanaka, T., Hosokawa, M., Reuter, M., Stark, A., Kato, Y., Kondoh, G., Okawa, K., Chujo, T., Suzuki, T., Hata, K., Martin, S. L., Noce, T., Kuramochi-Miyagawa, S., Nakano, T., Sasaki, H., Pillai, R. S., Nakatsuji, N., and Chuma, S. (2009). The TDRD9-MIWI2 complex is essential for piRNA-mediated retrotransposon silencing in the mouse male germline. </w:t>
      </w:r>
      <w:r>
        <w:rPr>
          <w:rStyle w:val="phvro8t-x-x-120"/>
          <w:rFonts w:cs="Times New Roman"/>
        </w:rPr>
        <w:t>Developmental cell</w:t>
      </w:r>
      <w:r>
        <w:rPr>
          <w:rFonts w:cs="Times New Roman"/>
        </w:rPr>
        <w:t xml:space="preserve">, 17(6):775_87. </w:t>
      </w:r>
    </w:p>
    <w:p w14:paraId="7E5531BA" w14:textId="77777777" w:rsidR="0060324F" w:rsidRDefault="00803168">
      <w:pPr>
        <w:pStyle w:val="bibitem"/>
        <w:divId w:val="1392803757"/>
        <w:rPr>
          <w:rFonts w:cs="Times New Roman"/>
        </w:rPr>
      </w:pPr>
      <w:r>
        <w:rPr>
          <w:rStyle w:val="bibsp"/>
          <w:rFonts w:cs="Times New Roman"/>
        </w:rPr>
        <w:t>   </w:t>
      </w:r>
      <w:r>
        <w:rPr>
          <w:rFonts w:cs="Times New Roman"/>
        </w:rPr>
        <w:t xml:space="preserve"> Singh, G., Ricci, E. P., and Moore, M. J. (2014). RIPiT-Seq: a high-throughput approach for footprinting RNA:protein complexes. </w:t>
      </w:r>
      <w:r>
        <w:rPr>
          <w:rStyle w:val="phvro8t-x-x-120"/>
          <w:rFonts w:cs="Times New Roman"/>
        </w:rPr>
        <w:t>Methods</w:t>
      </w:r>
      <w:r>
        <w:rPr>
          <w:rFonts w:cs="Times New Roman"/>
        </w:rPr>
        <w:t xml:space="preserve"> </w:t>
      </w:r>
      <w:r>
        <w:rPr>
          <w:rStyle w:val="phvro8t-x-x-120"/>
          <w:rFonts w:cs="Times New Roman"/>
        </w:rPr>
        <w:t>(San Diego, Calif.)</w:t>
      </w:r>
      <w:r>
        <w:rPr>
          <w:rFonts w:cs="Times New Roman"/>
        </w:rPr>
        <w:t xml:space="preserve">, 65(3):320_32. </w:t>
      </w:r>
    </w:p>
    <w:p w14:paraId="25619ED7" w14:textId="77777777" w:rsidR="0060324F" w:rsidRDefault="00803168">
      <w:pPr>
        <w:pStyle w:val="bibitem"/>
        <w:divId w:val="1392803757"/>
        <w:rPr>
          <w:rFonts w:cs="Times New Roman"/>
        </w:rPr>
      </w:pPr>
      <w:r>
        <w:rPr>
          <w:rStyle w:val="bibsp"/>
          <w:rFonts w:cs="Times New Roman"/>
        </w:rPr>
        <w:t>   </w:t>
      </w:r>
      <w:r>
        <w:rPr>
          <w:rFonts w:cs="Times New Roman"/>
        </w:rPr>
        <w:t xml:space="preserve"> Siomi, M. C., Sato, K., Pezic, D., and Aravin, A. A. (2011). PIWI-interacting small RNAs: the vanguard of genome defence. </w:t>
      </w:r>
      <w:r>
        <w:rPr>
          <w:rStyle w:val="phvro8t-x-x-120"/>
          <w:rFonts w:cs="Times New Roman"/>
        </w:rPr>
        <w:t>Nat Rev Mol Cell Biol</w:t>
      </w:r>
      <w:r>
        <w:rPr>
          <w:rFonts w:cs="Times New Roman"/>
        </w:rPr>
        <w:t xml:space="preserve">, 12(4):246_258. </w:t>
      </w:r>
    </w:p>
    <w:p w14:paraId="2D1751BC" w14:textId="77777777" w:rsidR="0060324F" w:rsidRDefault="00803168">
      <w:pPr>
        <w:pStyle w:val="bibitem"/>
        <w:divId w:val="1392803757"/>
        <w:rPr>
          <w:rFonts w:cs="Times New Roman"/>
        </w:rPr>
      </w:pPr>
      <w:r>
        <w:rPr>
          <w:rStyle w:val="bibsp"/>
          <w:rFonts w:cs="Times New Roman"/>
        </w:rPr>
        <w:t>   </w:t>
      </w:r>
      <w:r>
        <w:rPr>
          <w:rFonts w:cs="Times New Roman"/>
        </w:rPr>
        <w:t xml:space="preserve"> Smith, J. M., Bowles, J., Wilson, M., Teasdale, R. D., and Koopman, P. (2004). Expression of the tudor-related gene Tdrd5 during development of the male germline in mice. </w:t>
      </w:r>
      <w:r>
        <w:rPr>
          <w:rStyle w:val="phvro8t-x-x-120"/>
          <w:rFonts w:cs="Times New Roman"/>
        </w:rPr>
        <w:t>Gene expression patterns : GEP</w:t>
      </w:r>
      <w:r>
        <w:rPr>
          <w:rFonts w:cs="Times New Roman"/>
        </w:rPr>
        <w:t xml:space="preserve">, 4(6):701_5. </w:t>
      </w:r>
    </w:p>
    <w:p w14:paraId="72A7528A" w14:textId="77777777" w:rsidR="0060324F" w:rsidRDefault="00803168">
      <w:pPr>
        <w:pStyle w:val="bibitem"/>
        <w:divId w:val="1392803757"/>
        <w:rPr>
          <w:rFonts w:cs="Times New Roman"/>
        </w:rPr>
      </w:pPr>
      <w:r>
        <w:rPr>
          <w:rStyle w:val="bibsp"/>
          <w:rFonts w:cs="Times New Roman"/>
        </w:rPr>
        <w:t>   </w:t>
      </w:r>
      <w:r>
        <w:rPr>
          <w:rFonts w:cs="Times New Roman"/>
        </w:rPr>
        <w:t xml:space="preserve"> Southern, E. M. (2001). DNA microarrays. History and overview. </w:t>
      </w:r>
      <w:r>
        <w:rPr>
          <w:rStyle w:val="phvro8t-x-x-120"/>
          <w:rFonts w:cs="Times New Roman"/>
        </w:rPr>
        <w:t>Methods</w:t>
      </w:r>
      <w:r>
        <w:rPr>
          <w:rFonts w:cs="Times New Roman"/>
        </w:rPr>
        <w:t xml:space="preserve"> </w:t>
      </w:r>
      <w:r>
        <w:rPr>
          <w:rStyle w:val="phvro8t-x-x-120"/>
          <w:rFonts w:cs="Times New Roman"/>
        </w:rPr>
        <w:t>in Molecular Biology (Clifton, N.J.)</w:t>
      </w:r>
      <w:r>
        <w:rPr>
          <w:rFonts w:cs="Times New Roman"/>
        </w:rPr>
        <w:t xml:space="preserve">, 170:1_15. </w:t>
      </w:r>
    </w:p>
    <w:p w14:paraId="18166FA5" w14:textId="77777777" w:rsidR="0060324F" w:rsidRDefault="00803168">
      <w:pPr>
        <w:pStyle w:val="bibitem"/>
        <w:divId w:val="1392803757"/>
        <w:rPr>
          <w:rFonts w:cs="Times New Roman"/>
        </w:rPr>
      </w:pPr>
      <w:r>
        <w:rPr>
          <w:rStyle w:val="bibsp"/>
          <w:rFonts w:cs="Times New Roman"/>
        </w:rPr>
        <w:t>   </w:t>
      </w:r>
      <w:r>
        <w:rPr>
          <w:rFonts w:cs="Times New Roman"/>
        </w:rPr>
        <w:t xml:space="preserve"> Sriskanda, V. and Shuman, S. (1998). Specificity and fidelity of strand joining by Chlorella virus DNA ligase. </w:t>
      </w:r>
      <w:r>
        <w:rPr>
          <w:rStyle w:val="phvro8t-x-x-120"/>
          <w:rFonts w:cs="Times New Roman"/>
        </w:rPr>
        <w:t>Nucleic acids research</w:t>
      </w:r>
      <w:r>
        <w:rPr>
          <w:rFonts w:cs="Times New Roman"/>
        </w:rPr>
        <w:t xml:space="preserve">, 26(15):3536_41. </w:t>
      </w:r>
    </w:p>
    <w:p w14:paraId="2FC5DBFE" w14:textId="77777777" w:rsidR="0060324F" w:rsidRDefault="00803168">
      <w:pPr>
        <w:pStyle w:val="bibitem"/>
        <w:divId w:val="1392803757"/>
        <w:rPr>
          <w:rFonts w:cs="Times New Roman"/>
        </w:rPr>
      </w:pPr>
      <w:r>
        <w:rPr>
          <w:rStyle w:val="bibsp"/>
          <w:rFonts w:cs="Times New Roman"/>
        </w:rPr>
        <w:t>   </w:t>
      </w:r>
      <w:r>
        <w:rPr>
          <w:rFonts w:cs="Times New Roman"/>
        </w:rPr>
        <w:t xml:space="preserve"> Staden, R. (1979). A strategy of DNA sequencing employing computer programs. </w:t>
      </w:r>
      <w:r>
        <w:rPr>
          <w:rStyle w:val="phvro8t-x-x-120"/>
          <w:rFonts w:cs="Times New Roman"/>
        </w:rPr>
        <w:t>Nucleic Acids Research</w:t>
      </w:r>
      <w:r>
        <w:rPr>
          <w:rFonts w:cs="Times New Roman"/>
        </w:rPr>
        <w:t xml:space="preserve">, 6(7):2601_2610. </w:t>
      </w:r>
    </w:p>
    <w:p w14:paraId="54956AF3" w14:textId="77777777" w:rsidR="0060324F" w:rsidRDefault="00803168">
      <w:pPr>
        <w:pStyle w:val="bibitem"/>
        <w:divId w:val="1392803757"/>
        <w:rPr>
          <w:rFonts w:cs="Times New Roman"/>
        </w:rPr>
      </w:pPr>
      <w:r>
        <w:rPr>
          <w:rStyle w:val="bibsp"/>
          <w:rFonts w:cs="Times New Roman"/>
        </w:rPr>
        <w:t>   </w:t>
      </w:r>
      <w:r>
        <w:rPr>
          <w:rFonts w:cs="Times New Roman"/>
        </w:rPr>
        <w:t xml:space="preserve"> Steijger, T., Abril, J. F., Engstr_m, P. G., Kokocinski, F., Akerman, M., Alioto, T., Ambrosini, G., Antonarakis, S. E., Behr, J., Bertone, P., Bohnert, R., Bucher, P., Cloonan, N., Derrien, T., Djebali, S., Du, J., Dudoit, S., Gerstein, M., Gingeras, T. R., Gonzalez, D., Grimmond, S. M., Guig_, R., Habegger, L., Harrow, J., Hubbard, T. J., Iseli, C., Jean, G., Kahles, A., Lagarde, J., Leng, J., Lefebvre, G., Lewis, S., Mortazavi, A., Niermann, P., R_tsch, G., Reymond, A., Ribeca, P., Richard, H., Rougemont, J., Rozowsky, J., Sammeth, M., Sboner, A., Schulz, M. H., Searle, S. M. J., Solorzano, N. D., Solovyev, V., Stanke, M., Stevenson, B. J., Stockinger, H., Valsesia, A., Weese, D., White, S., Wold, B. J., Wu, J., Wu, T. D., Zeller, G., Zerbino, D., and Zhang, M. Q. (2013). Assessment of transcript reconstruction methods for RNA-seq. </w:t>
      </w:r>
      <w:r>
        <w:rPr>
          <w:rStyle w:val="phvro8t-x-x-120"/>
          <w:rFonts w:cs="Times New Roman"/>
        </w:rPr>
        <w:t>Nature methods</w:t>
      </w:r>
      <w:r>
        <w:rPr>
          <w:rFonts w:cs="Times New Roman"/>
        </w:rPr>
        <w:t xml:space="preserve">, 10(12):1177_84. </w:t>
      </w:r>
    </w:p>
    <w:p w14:paraId="0334D7A7" w14:textId="77777777" w:rsidR="0060324F" w:rsidRDefault="00803168">
      <w:pPr>
        <w:pStyle w:val="bibitem"/>
        <w:divId w:val="1392803757"/>
        <w:rPr>
          <w:rFonts w:cs="Times New Roman"/>
        </w:rPr>
      </w:pPr>
      <w:r>
        <w:rPr>
          <w:rStyle w:val="bibsp"/>
          <w:rFonts w:cs="Times New Roman"/>
        </w:rPr>
        <w:t>   </w:t>
      </w:r>
      <w:r>
        <w:rPr>
          <w:rFonts w:cs="Times New Roman"/>
        </w:rPr>
        <w:t xml:space="preserve"> Stemmer, W. P. (1994). Rapid evolution of a protein in vitro by DNA shuffling. </w:t>
      </w:r>
      <w:r>
        <w:rPr>
          <w:rStyle w:val="phvro8t-x-x-120"/>
          <w:rFonts w:cs="Times New Roman"/>
        </w:rPr>
        <w:t>Nature</w:t>
      </w:r>
      <w:r>
        <w:rPr>
          <w:rFonts w:cs="Times New Roman"/>
        </w:rPr>
        <w:t xml:space="preserve">, 370(6488):389_91. </w:t>
      </w:r>
    </w:p>
    <w:p w14:paraId="1D41E04F" w14:textId="77777777" w:rsidR="0060324F" w:rsidRDefault="00803168">
      <w:pPr>
        <w:pStyle w:val="bibitem"/>
        <w:divId w:val="1392803757"/>
        <w:rPr>
          <w:rFonts w:cs="Times New Roman"/>
        </w:rPr>
      </w:pPr>
      <w:r>
        <w:rPr>
          <w:rStyle w:val="bibsp"/>
          <w:rFonts w:cs="Times New Roman"/>
        </w:rPr>
        <w:t>   </w:t>
      </w:r>
      <w:r>
        <w:rPr>
          <w:rFonts w:cs="Times New Roman"/>
        </w:rPr>
        <w:t xml:space="preserve"> Subtelny, A. O., Eichhorn, S. W., Chen, G. R., Sive, H., and Bartel, D. P. (2014). Poly(A)-tail profiling reveals an embryonic switch in translational control. </w:t>
      </w:r>
      <w:r>
        <w:rPr>
          <w:rStyle w:val="phvro8t-x-x-120"/>
          <w:rFonts w:cs="Times New Roman"/>
        </w:rPr>
        <w:t>Nature</w:t>
      </w:r>
      <w:r>
        <w:rPr>
          <w:rFonts w:cs="Times New Roman"/>
        </w:rPr>
        <w:t xml:space="preserve">. </w:t>
      </w:r>
    </w:p>
    <w:p w14:paraId="03470ADA" w14:textId="77777777" w:rsidR="0060324F" w:rsidRDefault="00803168">
      <w:pPr>
        <w:pStyle w:val="bibitem"/>
        <w:divId w:val="1392803757"/>
        <w:rPr>
          <w:rFonts w:cs="Times New Roman"/>
        </w:rPr>
      </w:pPr>
      <w:r>
        <w:rPr>
          <w:rStyle w:val="bibsp"/>
          <w:rFonts w:cs="Times New Roman"/>
        </w:rPr>
        <w:t>   </w:t>
      </w:r>
      <w:r>
        <w:rPr>
          <w:rFonts w:cs="Times New Roman"/>
        </w:rPr>
        <w:t xml:space="preserve"> Sultan, M., Schulz, M. H., Richard, H., Magen, A., Klingenhoff, A., Scherf, M., Seifert, M., Borodina, T., Soldatov, A., Parkhomchuk, D., Schmidt, D., O_Keeffe, S., Haas, S., Vingron, M., Lehrach, H., and Yaspo, M.-L. (2008). A Global View of Gene Activity and Alternative Splicing by Deep Sequencing of the Human Transcriptome. </w:t>
      </w:r>
      <w:r>
        <w:rPr>
          <w:rStyle w:val="phvro8t-x-x-120"/>
          <w:rFonts w:cs="Times New Roman"/>
        </w:rPr>
        <w:t>Science</w:t>
      </w:r>
      <w:r>
        <w:rPr>
          <w:rFonts w:cs="Times New Roman"/>
        </w:rPr>
        <w:t xml:space="preserve">, 321(5891):956_960. </w:t>
      </w:r>
    </w:p>
    <w:p w14:paraId="5777F0A3" w14:textId="77777777" w:rsidR="0060324F" w:rsidRDefault="00803168">
      <w:pPr>
        <w:pStyle w:val="bibitem"/>
        <w:divId w:val="1392803757"/>
        <w:rPr>
          <w:rFonts w:cs="Times New Roman"/>
        </w:rPr>
      </w:pPr>
      <w:r>
        <w:rPr>
          <w:rStyle w:val="bibsp"/>
          <w:rFonts w:cs="Times New Roman"/>
        </w:rPr>
        <w:t>   </w:t>
      </w:r>
      <w:r>
        <w:rPr>
          <w:rFonts w:cs="Times New Roman"/>
        </w:rPr>
        <w:t xml:space="preserve"> Summers, W. and Siegel, R. (1970). Transcription of Late Phage RNA by T7 RNA Polymerase. </w:t>
      </w:r>
      <w:r>
        <w:rPr>
          <w:rStyle w:val="phvro8t-x-x-120"/>
          <w:rFonts w:cs="Times New Roman"/>
        </w:rPr>
        <w:t>Nature</w:t>
      </w:r>
      <w:r>
        <w:rPr>
          <w:rFonts w:cs="Times New Roman"/>
        </w:rPr>
        <w:t xml:space="preserve">, 228:1160_1162. </w:t>
      </w:r>
    </w:p>
    <w:p w14:paraId="2F5773D6" w14:textId="77777777" w:rsidR="0060324F" w:rsidRDefault="00803168">
      <w:pPr>
        <w:pStyle w:val="bibitem"/>
        <w:divId w:val="1392803757"/>
        <w:rPr>
          <w:rFonts w:cs="Times New Roman"/>
        </w:rPr>
      </w:pPr>
      <w:r>
        <w:rPr>
          <w:rStyle w:val="bibsp"/>
          <w:rFonts w:cs="Times New Roman"/>
        </w:rPr>
        <w:t>   </w:t>
      </w:r>
      <w:r>
        <w:rPr>
          <w:rFonts w:cs="Times New Roman"/>
        </w:rPr>
        <w:t xml:space="preserve"> Sun, W., You, X., Gogol-D_ring, A., He, H., Kise, Y., Sohn, M., Chen, T., Klebes, A., Schmucker, D., and Chen, W. (2013). Ultra-deep profiling of alternatively spliced Drosophila Dscam isoforms by circularization-assisted multi-segment sequencing. </w:t>
      </w:r>
      <w:r>
        <w:rPr>
          <w:rStyle w:val="phvro8t-x-x-120"/>
          <w:rFonts w:cs="Times New Roman"/>
        </w:rPr>
        <w:t>The EMBO journal</w:t>
      </w:r>
      <w:r>
        <w:rPr>
          <w:rFonts w:cs="Times New Roman"/>
        </w:rPr>
        <w:t xml:space="preserve">, 32(14):2029_38. </w:t>
      </w:r>
    </w:p>
    <w:p w14:paraId="4903A252" w14:textId="77777777" w:rsidR="0060324F" w:rsidRDefault="00803168">
      <w:pPr>
        <w:pStyle w:val="bibitem"/>
        <w:divId w:val="1392803757"/>
        <w:rPr>
          <w:rFonts w:cs="Times New Roman"/>
        </w:rPr>
      </w:pPr>
      <w:r>
        <w:rPr>
          <w:rStyle w:val="bibsp"/>
          <w:rFonts w:cs="Times New Roman"/>
        </w:rPr>
        <w:t>   </w:t>
      </w:r>
      <w:r>
        <w:rPr>
          <w:rFonts w:cs="Times New Roman"/>
        </w:rPr>
        <w:t xml:space="preserve"> Tabor, S. (1987). DNA Ligases. </w:t>
      </w:r>
      <w:r>
        <w:rPr>
          <w:rStyle w:val="phvro8t-x-x-120"/>
          <w:rFonts w:cs="Times New Roman"/>
        </w:rPr>
        <w:t>Current Protocols in Molecular Biology</w:t>
      </w:r>
      <w:r>
        <w:rPr>
          <w:rFonts w:cs="Times New Roman"/>
        </w:rPr>
        <w:t xml:space="preserve">, pages 3.14.1_3.14.4. </w:t>
      </w:r>
    </w:p>
    <w:p w14:paraId="2B770BDE" w14:textId="77777777" w:rsidR="0060324F" w:rsidRDefault="00803168">
      <w:pPr>
        <w:pStyle w:val="bibitem"/>
        <w:divId w:val="1392803757"/>
        <w:rPr>
          <w:rFonts w:cs="Times New Roman"/>
        </w:rPr>
      </w:pPr>
      <w:r>
        <w:rPr>
          <w:rStyle w:val="bibsp"/>
          <w:rFonts w:cs="Times New Roman"/>
        </w:rPr>
        <w:t>   </w:t>
      </w:r>
      <w:r>
        <w:rPr>
          <w:rFonts w:cs="Times New Roman"/>
        </w:rPr>
        <w:t xml:space="preserve"> Tani, H., Mizutani, R., Salam, K. A., Tano, K., Ijiri, K., Wakamatsu, A., Isogai, T., Suzuki, Y., and Akimitsu, N. (2012). Genome-wide determination of RNA stability reveals hundreds of short-lived noncoding transcripts in mammals. </w:t>
      </w:r>
      <w:r>
        <w:rPr>
          <w:rStyle w:val="phvro8t-x-x-120"/>
          <w:rFonts w:cs="Times New Roman"/>
        </w:rPr>
        <w:t>Genome research</w:t>
      </w:r>
      <w:r>
        <w:rPr>
          <w:rFonts w:cs="Times New Roman"/>
        </w:rPr>
        <w:t xml:space="preserve">, 22(5):947_56. </w:t>
      </w:r>
    </w:p>
    <w:p w14:paraId="110F0297" w14:textId="77777777" w:rsidR="0060324F" w:rsidRDefault="00803168">
      <w:pPr>
        <w:pStyle w:val="bibitem"/>
        <w:divId w:val="1392803757"/>
        <w:rPr>
          <w:rFonts w:cs="Times New Roman"/>
        </w:rPr>
      </w:pPr>
      <w:r>
        <w:rPr>
          <w:rStyle w:val="bibsp"/>
          <w:rFonts w:cs="Times New Roman"/>
        </w:rPr>
        <w:t>   </w:t>
      </w:r>
      <w:r>
        <w:rPr>
          <w:rFonts w:cs="Times New Roman"/>
        </w:rPr>
        <w:t xml:space="preserve"> Tazi, J., Bakkour, N., and Stamm, S. (2009). Alternative splicing and disease. </w:t>
      </w:r>
      <w:r>
        <w:rPr>
          <w:rStyle w:val="phvro8t-x-x-120"/>
          <w:rFonts w:cs="Times New Roman"/>
        </w:rPr>
        <w:t>Biochimica et biophysica acta</w:t>
      </w:r>
      <w:r>
        <w:rPr>
          <w:rFonts w:cs="Times New Roman"/>
        </w:rPr>
        <w:t xml:space="preserve">, 1792(1):14_26. </w:t>
      </w:r>
    </w:p>
    <w:p w14:paraId="07E32484" w14:textId="77777777" w:rsidR="0060324F" w:rsidRDefault="00803168">
      <w:pPr>
        <w:pStyle w:val="bibitem"/>
        <w:divId w:val="1392803757"/>
        <w:rPr>
          <w:rFonts w:cs="Times New Roman"/>
        </w:rPr>
      </w:pPr>
      <w:r>
        <w:rPr>
          <w:rStyle w:val="bibsp"/>
          <w:rFonts w:cs="Times New Roman"/>
        </w:rPr>
        <w:t>   </w:t>
      </w:r>
      <w:r>
        <w:rPr>
          <w:rFonts w:cs="Times New Roman"/>
        </w:rPr>
        <w:t xml:space="preserve"> Thierry-Mieg, D. and Thierry-Mieg, J. (2006). AceView: a comprehensive cDNA-supported gene and transcripts annotation. </w:t>
      </w:r>
      <w:r>
        <w:rPr>
          <w:rStyle w:val="phvro8t-x-x-120"/>
          <w:rFonts w:cs="Times New Roman"/>
        </w:rPr>
        <w:t>Genome biology</w:t>
      </w:r>
      <w:r>
        <w:rPr>
          <w:rFonts w:cs="Times New Roman"/>
        </w:rPr>
        <w:t xml:space="preserve">, 7 Suppl 1(Suppl 1):S12.1_14. </w:t>
      </w:r>
    </w:p>
    <w:p w14:paraId="2FFC7E46" w14:textId="77777777" w:rsidR="0060324F" w:rsidRDefault="00803168">
      <w:pPr>
        <w:pStyle w:val="bibitem"/>
        <w:divId w:val="1392803757"/>
        <w:rPr>
          <w:rFonts w:cs="Times New Roman"/>
        </w:rPr>
      </w:pPr>
      <w:r>
        <w:rPr>
          <w:rStyle w:val="bibsp"/>
          <w:rFonts w:cs="Times New Roman"/>
        </w:rPr>
        <w:t>   </w:t>
      </w:r>
      <w:r>
        <w:rPr>
          <w:rFonts w:cs="Times New Roman"/>
        </w:rPr>
        <w:t xml:space="preserve"> Thomson, T. and Lin, H. (2009). The biogenesis and function of PIWI proteins and piRNAs: progress and prospect. </w:t>
      </w:r>
      <w:r>
        <w:rPr>
          <w:rStyle w:val="phvro8t-x-x-120"/>
          <w:rFonts w:cs="Times New Roman"/>
        </w:rPr>
        <w:t>Annual review of cell and</w:t>
      </w:r>
      <w:r>
        <w:rPr>
          <w:rFonts w:cs="Times New Roman"/>
        </w:rPr>
        <w:t xml:space="preserve"> </w:t>
      </w:r>
      <w:r>
        <w:rPr>
          <w:rStyle w:val="phvro8t-x-x-120"/>
          <w:rFonts w:cs="Times New Roman"/>
        </w:rPr>
        <w:t>developmental biology</w:t>
      </w:r>
      <w:r>
        <w:rPr>
          <w:rFonts w:cs="Times New Roman"/>
        </w:rPr>
        <w:t xml:space="preserve">, 25:355_76. </w:t>
      </w:r>
    </w:p>
    <w:p w14:paraId="0484FE41" w14:textId="77777777" w:rsidR="0060324F" w:rsidRDefault="00803168">
      <w:pPr>
        <w:pStyle w:val="bibitem"/>
        <w:divId w:val="1392803757"/>
        <w:rPr>
          <w:rFonts w:cs="Times New Roman"/>
        </w:rPr>
      </w:pPr>
      <w:r>
        <w:rPr>
          <w:rStyle w:val="bibsp"/>
          <w:rFonts w:cs="Times New Roman"/>
        </w:rPr>
        <w:t>   </w:t>
      </w:r>
      <w:r>
        <w:rPr>
          <w:rFonts w:cs="Times New Roman"/>
        </w:rPr>
        <w:t xml:space="preserve"> Toscani, A., Mettus, R. V., Coupland, R., Simpkins, H., Litvin, J., Orth, J., Hatton, K. S., and Reddy, E. P. (1997). Arrest of spermatogenesis and defective breast development in mice lacking A-myb. </w:t>
      </w:r>
      <w:r>
        <w:rPr>
          <w:rStyle w:val="phvro8t-x-x-120"/>
          <w:rFonts w:cs="Times New Roman"/>
        </w:rPr>
        <w:t>Nature</w:t>
      </w:r>
      <w:r>
        <w:rPr>
          <w:rFonts w:cs="Times New Roman"/>
        </w:rPr>
        <w:t xml:space="preserve">, 386(6626):713_717. </w:t>
      </w:r>
    </w:p>
    <w:p w14:paraId="7D1AA747" w14:textId="77777777" w:rsidR="0060324F" w:rsidRDefault="00803168">
      <w:pPr>
        <w:pStyle w:val="bibitem"/>
        <w:divId w:val="1392803757"/>
        <w:rPr>
          <w:rFonts w:cs="Times New Roman"/>
        </w:rPr>
      </w:pPr>
      <w:r>
        <w:rPr>
          <w:rStyle w:val="bibsp"/>
          <w:rFonts w:cs="Times New Roman"/>
        </w:rPr>
        <w:t>   </w:t>
      </w:r>
      <w:r>
        <w:rPr>
          <w:rFonts w:cs="Times New Roman"/>
        </w:rPr>
        <w:t xml:space="preserve"> Trapnell, C., Pachter, L., and Salzberg, S. L. (2009). TopHat: discovering splice junctions with RNA-Seq. </w:t>
      </w:r>
      <w:r>
        <w:rPr>
          <w:rStyle w:val="phvro8t-x-x-120"/>
          <w:rFonts w:cs="Times New Roman"/>
        </w:rPr>
        <w:t>Bioinformatics</w:t>
      </w:r>
      <w:r>
        <w:rPr>
          <w:rFonts w:cs="Times New Roman"/>
        </w:rPr>
        <w:t xml:space="preserve">, 25(9):1105 _1111. </w:t>
      </w:r>
    </w:p>
    <w:p w14:paraId="02903A52" w14:textId="77777777" w:rsidR="0060324F" w:rsidRDefault="00803168">
      <w:pPr>
        <w:pStyle w:val="bibitem"/>
        <w:divId w:val="1392803757"/>
        <w:rPr>
          <w:rFonts w:cs="Times New Roman"/>
        </w:rPr>
      </w:pPr>
      <w:r>
        <w:rPr>
          <w:rStyle w:val="bibsp"/>
          <w:rFonts w:cs="Times New Roman"/>
        </w:rPr>
        <w:t>   </w:t>
      </w:r>
      <w:r>
        <w:rPr>
          <w:rFonts w:cs="Times New Roman"/>
        </w:rPr>
        <w:t xml:space="preserve"> Trapnell, C., Roberts, A., Goff, L., Pertea, G., Kim, D., Kelley, D. R., Pimentel, H., Salzberg, S. L., Rinn, J. L., and Pachter, L. (2012). Differential gene and transcript expression analysis of RNA-seq experiments with TopHat and Cufflinks. </w:t>
      </w:r>
      <w:r>
        <w:rPr>
          <w:rStyle w:val="phvro8t-x-x-120"/>
          <w:rFonts w:cs="Times New Roman"/>
        </w:rPr>
        <w:t>Nature Protocols</w:t>
      </w:r>
      <w:r>
        <w:rPr>
          <w:rFonts w:cs="Times New Roman"/>
        </w:rPr>
        <w:t xml:space="preserve">, 7(3):562_578. </w:t>
      </w:r>
    </w:p>
    <w:p w14:paraId="721A0213" w14:textId="77777777" w:rsidR="0060324F" w:rsidRDefault="00803168">
      <w:pPr>
        <w:pStyle w:val="bibitem"/>
        <w:divId w:val="1392803757"/>
        <w:rPr>
          <w:rFonts w:cs="Times New Roman"/>
        </w:rPr>
      </w:pPr>
      <w:r>
        <w:rPr>
          <w:rStyle w:val="bibsp"/>
          <w:rFonts w:cs="Times New Roman"/>
        </w:rPr>
        <w:t>   </w:t>
      </w:r>
      <w:r>
        <w:rPr>
          <w:rFonts w:cs="Times New Roman"/>
        </w:rPr>
        <w:t xml:space="preserve"> Trapnell, C., Williams, B. A., Pertea, G., Mortazavi, A., Kwan, G., van Baren, M. J., Salzberg, S. L., Wold, B. J., and Pachter, L. (2010). Transcript assembly and quantification by RNA-Seq reveals unannotated transcripts and isoform switching during cell differentiation. </w:t>
      </w:r>
      <w:r>
        <w:rPr>
          <w:rStyle w:val="phvro8t-x-x-120"/>
          <w:rFonts w:cs="Times New Roman"/>
        </w:rPr>
        <w:t>Nat Biotech</w:t>
      </w:r>
      <w:r>
        <w:rPr>
          <w:rFonts w:cs="Times New Roman"/>
        </w:rPr>
        <w:t xml:space="preserve">, 28(5):511_515. </w:t>
      </w:r>
    </w:p>
    <w:p w14:paraId="6ACE8C23" w14:textId="77777777" w:rsidR="0060324F" w:rsidRDefault="00803168">
      <w:pPr>
        <w:pStyle w:val="bibitem"/>
        <w:divId w:val="1392803757"/>
        <w:rPr>
          <w:rFonts w:cs="Times New Roman"/>
        </w:rPr>
      </w:pPr>
      <w:r>
        <w:rPr>
          <w:rStyle w:val="bibsp"/>
          <w:rFonts w:cs="Times New Roman"/>
        </w:rPr>
        <w:t>   </w:t>
      </w:r>
      <w:r>
        <w:rPr>
          <w:rFonts w:cs="Times New Roman"/>
        </w:rPr>
        <w:t xml:space="preserve"> Trauth, K., Mutschler, B., Jenkins, N. A., Gilbert, D. J., Copeland, N. G., and Klempnauer, K.-h. (1994). Mouse A-myb encodes a trans-activator and is expressed in mitotically active cells of the developing central nervous system, adult testis and B lymphocytes. </w:t>
      </w:r>
      <w:r>
        <w:rPr>
          <w:rStyle w:val="phvro8t-x-x-120"/>
          <w:rFonts w:cs="Times New Roman"/>
        </w:rPr>
        <w:t>EMBO</w:t>
      </w:r>
      <w:r>
        <w:rPr>
          <w:rFonts w:cs="Times New Roman"/>
        </w:rPr>
        <w:t xml:space="preserve">, 13(24):5994_6005. </w:t>
      </w:r>
    </w:p>
    <w:p w14:paraId="10E30797" w14:textId="77777777" w:rsidR="0060324F" w:rsidRDefault="00803168">
      <w:pPr>
        <w:pStyle w:val="bibitem"/>
        <w:divId w:val="1392803757"/>
        <w:rPr>
          <w:rFonts w:cs="Times New Roman"/>
        </w:rPr>
      </w:pPr>
      <w:r>
        <w:rPr>
          <w:rStyle w:val="bibsp"/>
          <w:rFonts w:cs="Times New Roman"/>
        </w:rPr>
        <w:t>   </w:t>
      </w:r>
      <w:r>
        <w:rPr>
          <w:rFonts w:cs="Times New Roman"/>
        </w:rPr>
        <w:t xml:space="preserve"> Treutlein, B., Gokce, O., Quake, S. R., and S_dhof, T. C. (2014). Cartography of neurexin alternative splicing mapped by single-molecule long-read mRNA sequencing. </w:t>
      </w:r>
      <w:r>
        <w:rPr>
          <w:rStyle w:val="phvro8t-x-x-120"/>
          <w:rFonts w:cs="Times New Roman"/>
        </w:rPr>
        <w:t>Proceedings of the National Academy of</w:t>
      </w:r>
      <w:r>
        <w:rPr>
          <w:rFonts w:cs="Times New Roman"/>
        </w:rPr>
        <w:t xml:space="preserve"> </w:t>
      </w:r>
      <w:r>
        <w:rPr>
          <w:rStyle w:val="phvro8t-x-x-120"/>
          <w:rFonts w:cs="Times New Roman"/>
        </w:rPr>
        <w:t>Sciences of the United States of America</w:t>
      </w:r>
      <w:r>
        <w:rPr>
          <w:rFonts w:cs="Times New Roman"/>
        </w:rPr>
        <w:t xml:space="preserve">. </w:t>
      </w:r>
    </w:p>
    <w:p w14:paraId="70A6DC7B" w14:textId="77777777" w:rsidR="0060324F" w:rsidRDefault="00803168">
      <w:pPr>
        <w:pStyle w:val="bibitem"/>
        <w:divId w:val="1392803757"/>
        <w:rPr>
          <w:rFonts w:cs="Times New Roman"/>
        </w:rPr>
      </w:pPr>
      <w:r>
        <w:rPr>
          <w:rStyle w:val="bibsp"/>
          <w:rFonts w:cs="Times New Roman"/>
        </w:rPr>
        <w:t>   </w:t>
      </w:r>
      <w:r>
        <w:rPr>
          <w:rFonts w:cs="Times New Roman"/>
        </w:rPr>
        <w:t xml:space="preserve"> Ule, J., Jensen, K., Mele, A., and Darnell, R. B. (2005). CLIP: A method for identifying protein-RNA interaction sites in living cells. </w:t>
      </w:r>
      <w:r>
        <w:rPr>
          <w:rStyle w:val="phvro8t-x-x-120"/>
          <w:rFonts w:cs="Times New Roman"/>
        </w:rPr>
        <w:t>Methods</w:t>
      </w:r>
      <w:r>
        <w:rPr>
          <w:rFonts w:cs="Times New Roman"/>
        </w:rPr>
        <w:t xml:space="preserve">, 37(4):376_386. </w:t>
      </w:r>
    </w:p>
    <w:p w14:paraId="4C655677" w14:textId="77777777" w:rsidR="0060324F" w:rsidRDefault="00803168">
      <w:pPr>
        <w:pStyle w:val="bibitem"/>
        <w:divId w:val="1392803757"/>
        <w:rPr>
          <w:rFonts w:cs="Times New Roman"/>
        </w:rPr>
      </w:pPr>
      <w:r>
        <w:rPr>
          <w:rStyle w:val="bibsp"/>
          <w:rFonts w:cs="Times New Roman"/>
        </w:rPr>
        <w:t>   </w:t>
      </w:r>
      <w:r>
        <w:rPr>
          <w:rFonts w:cs="Times New Roman"/>
        </w:rPr>
        <w:t xml:space="preserve"> Ushkaryov, Y. a., Petrenko, a. G., Geppert, M., and S_dhof, T. C. (1992). Neurexins: synaptic cell surface proteins related to the alpha-latrotoxin receptor and laminin. </w:t>
      </w:r>
      <w:r>
        <w:rPr>
          <w:rStyle w:val="phvro8t-x-x-120"/>
          <w:rFonts w:cs="Times New Roman"/>
        </w:rPr>
        <w:t>Science (New York, N.Y.)</w:t>
      </w:r>
      <w:r>
        <w:rPr>
          <w:rFonts w:cs="Times New Roman"/>
        </w:rPr>
        <w:t xml:space="preserve">, 257(5066):50_6. </w:t>
      </w:r>
    </w:p>
    <w:p w14:paraId="66B2EFC4" w14:textId="77777777" w:rsidR="0060324F" w:rsidRDefault="00803168">
      <w:pPr>
        <w:pStyle w:val="bibitem"/>
        <w:divId w:val="1392803757"/>
        <w:rPr>
          <w:rFonts w:cs="Times New Roman"/>
        </w:rPr>
      </w:pPr>
      <w:r>
        <w:rPr>
          <w:rStyle w:val="bibsp"/>
          <w:rFonts w:cs="Times New Roman"/>
        </w:rPr>
        <w:t>   </w:t>
      </w:r>
      <w:r>
        <w:rPr>
          <w:rFonts w:cs="Times New Roman"/>
        </w:rPr>
        <w:t xml:space="preserve"> Vagin, V. V., Klenov, M. S., Stolyarenko, A. D., and Kotelnikov, R. N. (2004). The RNA Interference Proteins and Vasa Locus are Involved in the Silencing of Retrotransposons in the Female Germline of Drosophila melanogaster. </w:t>
      </w:r>
      <w:r>
        <w:rPr>
          <w:rStyle w:val="phvro8t-x-x-120"/>
          <w:rFonts w:cs="Times New Roman"/>
        </w:rPr>
        <w:t>RNA Biology</w:t>
      </w:r>
      <w:r>
        <w:rPr>
          <w:rFonts w:cs="Times New Roman"/>
        </w:rPr>
        <w:t xml:space="preserve">, (June):54_58. </w:t>
      </w:r>
    </w:p>
    <w:p w14:paraId="79A5188D" w14:textId="77777777" w:rsidR="0060324F" w:rsidRDefault="00803168">
      <w:pPr>
        <w:pStyle w:val="bibitem"/>
        <w:divId w:val="1392803757"/>
        <w:rPr>
          <w:rFonts w:cs="Times New Roman"/>
        </w:rPr>
      </w:pPr>
      <w:r>
        <w:rPr>
          <w:rStyle w:val="bibsp"/>
          <w:rFonts w:cs="Times New Roman"/>
        </w:rPr>
        <w:t>   </w:t>
      </w:r>
      <w:r>
        <w:rPr>
          <w:rFonts w:cs="Times New Roman"/>
        </w:rPr>
        <w:t xml:space="preserve"> Vagin, V. V., Sigova, A., Li, C., Seitz, H., Gvozdev, V., and Zamore, P. D. (2006). A Distinct Small RNA Pathway Silences Selfish Genetic Elements in the Germline. </w:t>
      </w:r>
      <w:r>
        <w:rPr>
          <w:rStyle w:val="phvro8t-x-x-120"/>
          <w:rFonts w:cs="Times New Roman"/>
        </w:rPr>
        <w:t>Science</w:t>
      </w:r>
      <w:r>
        <w:rPr>
          <w:rFonts w:cs="Times New Roman"/>
        </w:rPr>
        <w:t xml:space="preserve">, 313(5785):320 _324. </w:t>
      </w:r>
    </w:p>
    <w:p w14:paraId="4DABDE12" w14:textId="77777777" w:rsidR="0060324F" w:rsidRDefault="00803168">
      <w:pPr>
        <w:pStyle w:val="bibitem"/>
        <w:divId w:val="1392803757"/>
        <w:rPr>
          <w:rFonts w:cs="Times New Roman"/>
        </w:rPr>
      </w:pPr>
      <w:r>
        <w:rPr>
          <w:rStyle w:val="bibsp"/>
          <w:rFonts w:cs="Times New Roman"/>
        </w:rPr>
        <w:t>   </w:t>
      </w:r>
      <w:r>
        <w:rPr>
          <w:rFonts w:cs="Times New Roman"/>
        </w:rPr>
        <w:t xml:space="preserve"> Vagin, V. V., Wohlschlegel, J., Qu, J., Jonsson, Z., Huang, X., Chuma, S., Girard, A., Sachidanandam, R., Hannon, G. J., and Aravin, A. a. (2009). Proteomic analysis of murine Piwi proteins reveals a role for arginine methylation in specifying interaction with Tudor family members. </w:t>
      </w:r>
      <w:r>
        <w:rPr>
          <w:rStyle w:val="phvro8t-x-x-120"/>
          <w:rFonts w:cs="Times New Roman"/>
        </w:rPr>
        <w:t>Genes &amp;</w:t>
      </w:r>
      <w:r>
        <w:rPr>
          <w:rFonts w:cs="Times New Roman"/>
        </w:rPr>
        <w:t xml:space="preserve"> </w:t>
      </w:r>
      <w:r>
        <w:rPr>
          <w:rStyle w:val="phvro8t-x-x-120"/>
          <w:rFonts w:cs="Times New Roman"/>
        </w:rPr>
        <w:t>development</w:t>
      </w:r>
      <w:r>
        <w:rPr>
          <w:rFonts w:cs="Times New Roman"/>
        </w:rPr>
        <w:t xml:space="preserve">, 23(15):1749_62. </w:t>
      </w:r>
    </w:p>
    <w:p w14:paraId="55733453" w14:textId="77777777" w:rsidR="0060324F" w:rsidRDefault="00803168">
      <w:pPr>
        <w:pStyle w:val="bibitem"/>
        <w:divId w:val="1392803757"/>
        <w:rPr>
          <w:rFonts w:cs="Times New Roman"/>
        </w:rPr>
      </w:pPr>
      <w:r>
        <w:rPr>
          <w:rStyle w:val="bibsp"/>
          <w:rFonts w:cs="Times New Roman"/>
        </w:rPr>
        <w:t>   </w:t>
      </w:r>
      <w:r>
        <w:rPr>
          <w:rFonts w:cs="Times New Roman"/>
        </w:rPr>
        <w:t xml:space="preserve"> Vasileva, A., Tiedau, D., Firooznia, A., M_ller-Reichert, T., and Jessberger, R. (2009). Tdrd6 is required for spermiogenesis, chromatoid body architecture, and regulation of miRNA expression. </w:t>
      </w:r>
      <w:r>
        <w:rPr>
          <w:rStyle w:val="phvro8t-x-x-120"/>
          <w:rFonts w:cs="Times New Roman"/>
        </w:rPr>
        <w:t>Current biology : CB</w:t>
      </w:r>
      <w:r>
        <w:rPr>
          <w:rFonts w:cs="Times New Roman"/>
        </w:rPr>
        <w:t xml:space="preserve">, 19(8):630_9. </w:t>
      </w:r>
    </w:p>
    <w:p w14:paraId="3FAB418C" w14:textId="77777777" w:rsidR="0060324F" w:rsidRDefault="00803168">
      <w:pPr>
        <w:pStyle w:val="bibitem"/>
        <w:divId w:val="1392803757"/>
        <w:rPr>
          <w:rFonts w:cs="Times New Roman"/>
        </w:rPr>
      </w:pPr>
      <w:r>
        <w:rPr>
          <w:rStyle w:val="bibsp"/>
          <w:rFonts w:cs="Times New Roman"/>
        </w:rPr>
        <w:t>   </w:t>
      </w:r>
      <w:r>
        <w:rPr>
          <w:rFonts w:cs="Times New Roman"/>
        </w:rPr>
        <w:t xml:space="preserve"> Velculescu, V. E., Zhang, L., Vogelstein, B., and Kinzler, K. W. (1995). Serial analysis of gene expression. </w:t>
      </w:r>
      <w:r>
        <w:rPr>
          <w:rStyle w:val="phvro8t-x-x-120"/>
          <w:rFonts w:cs="Times New Roman"/>
        </w:rPr>
        <w:t>Science (New York, N.Y.)</w:t>
      </w:r>
      <w:r>
        <w:rPr>
          <w:rFonts w:cs="Times New Roman"/>
        </w:rPr>
        <w:t xml:space="preserve">, 270(5235):484_7. </w:t>
      </w:r>
    </w:p>
    <w:p w14:paraId="27FE7931" w14:textId="77777777" w:rsidR="0060324F" w:rsidRDefault="00803168">
      <w:pPr>
        <w:pStyle w:val="bibitem"/>
        <w:divId w:val="1392803757"/>
        <w:rPr>
          <w:rFonts w:cs="Times New Roman"/>
        </w:rPr>
      </w:pPr>
      <w:r>
        <w:rPr>
          <w:rStyle w:val="bibsp"/>
          <w:rFonts w:cs="Times New Roman"/>
        </w:rPr>
        <w:t>   </w:t>
      </w:r>
      <w:r>
        <w:rPr>
          <w:rFonts w:cs="Times New Roman"/>
        </w:rPr>
        <w:t xml:space="preserve"> Venter, J. (2007). </w:t>
      </w:r>
      <w:r>
        <w:rPr>
          <w:rStyle w:val="phvro8t-x-x-120"/>
          <w:rFonts w:cs="Times New Roman"/>
        </w:rPr>
        <w:t>A life decoded: my genome, my life</w:t>
      </w:r>
      <w:r>
        <w:rPr>
          <w:rFonts w:cs="Times New Roman"/>
        </w:rPr>
        <w:t xml:space="preserve">. Penguin (Non-Classics). </w:t>
      </w:r>
    </w:p>
    <w:p w14:paraId="687C24C4" w14:textId="77777777" w:rsidR="0060324F" w:rsidRDefault="00803168">
      <w:pPr>
        <w:pStyle w:val="bibitem"/>
        <w:divId w:val="1392803757"/>
        <w:rPr>
          <w:rFonts w:cs="Times New Roman"/>
        </w:rPr>
      </w:pPr>
      <w:r>
        <w:rPr>
          <w:rStyle w:val="bibsp"/>
          <w:rFonts w:cs="Times New Roman"/>
        </w:rPr>
        <w:t>   </w:t>
      </w:r>
      <w:r>
        <w:rPr>
          <w:rFonts w:cs="Times New Roman"/>
        </w:rPr>
        <w:t xml:space="preserve"> Venter, J. C., Adams, M. D., Myers, E. W., Li, P. W., Mural, R. J., Sutton, G. G., Smith, H. O., Yandell, M., Evans, C. a., Holt, R. a., Gocayne, J. D., Amanatides, P., Ballew, R. M., Huson, D. H., Wortman, J. R., Zhang, Q., Kodira, C. D., Zheng, X. H., Chen, L., Skupski, M., Subramanian, G., Thomas, P. D., Zhang, J., Gabor Miklos, G. L., Nelson, C., Broder, S., Clark, a. G., Nadeau, J., McKusick, V. a., Zinder, N., Levine, a. J., Roberts, R. J., Simon, M., Slayman, C., Hunkapiller, M., Bolanos, R., Delcher, A., Dew, I., Fasulo, D., Flanigan, M., Florea, L., Halpern, A., Hannenhalli, S., Kravitz, S., Levy, S., Mobarry, C., Reinert, K., Remington, K., Abu-Threideh, J., Beasley, E., Biddick, K., Bonazzi, V., Brandon, R., Cargill, M., Chandramouliswaran, I., Charlab, R., Chaturvedi, K., Deng, Z., Di Francesco, V., Dunn, P., Eilbeck, K., Evangelista, C., Gabrielian, a. E., Gan, W., Ge, W., Gong, F., Gu, Z., Guan, P., Heiman, T. J., Higgins, M. E., Ji, R. R., Ke, Z., Ketchum, K. a., Lai, Z., Lei, Y., Li, Z., Li, J., Liang, Y., Lin, X., Lu, F., Merkulov, G. V., Milshina, N., Moore, H. M., Naik, a. K., Narayan, V. a., Neelam, B., Nusskern, D., Rusch, D. B., Salzberg, S., Shao, W., Shue, B., Sun, J., Wang, Z., Wang, A., Wang, X., Wang, J., Wei, M., Wides, R., Xiao, C., Yan, C., Yao, A., Ye, J., Zhan, M., Zhang, W., Zhang, H., Zhao, Q., Zheng, L., Zhong, F., Zhong, W., Zhu, S., Zhao, S., Gilbert, D., Baumhueter, S., Spier, G., Carter, C., Cravchik, A., Woodage, T., Ali, F., An, H., Awe, A., Baldwin, D., Baden, H., Barnstead, M., Barrow, I., Beeson, K., Busam, D., Carver, A., Center, A., Cheng, M. L., Curry, L., Danaher, S., Davenport, L., Desilets, R., Dietz, S., Dodson, K., Doup, L., Ferriera, S., Garg, N., Gluecksmann, A., Hart, B., Haynes, J., Haynes, C., Heiner, C., Hladun, S., Hostin, D., Houck, J., Howland, T., Ibegwam, C., Johnson, J., Kalush, F., Kline, L., Koduru, S., Love, A., Mann, F., May, D., McCawley, S., McIntosh, T., McMullen, I., Moy, M., Moy, L., Murphy, B., Nelson, K., Pfannkoch, C., Pratts, E., Puri, V., Qureshi, H., Reardon, M., Rodriguez, R., Rogers, Y. H., Romblad, D., Ruhfel, B., Scott, R., Sitter, C., Smallwood, M., Stewart, E., Strong, R., Suh, E., Thomas, R., Tint, N. N., Tse, S., Vech, C., Wang, G., Wetter, J., Williams, S., Williams, M., Windsor, S., Winn-Deen, E., Wolfe, K., Zaveri, J., Zaveri, K., Abril, J. F., Guig_, R., Campbell, M. J., Sjolander, K. V., Karlak, B., Kejariwal, A., Mi, H., Lazareva, B., Hatton, T., Narechania, A., Diemer, K., Muruganujan, A., Guo, N., Sato, S., Bafna, V., Istrail, S., Lippert, R., Schwartz, R., Walenz, B., Yooseph, S., Allen, D., Basu, A., Baxendale, J., Blick, L., Caminha, M., Carnes-Stine, J., Caulk, P., Chiang, Y. H., Coyne, M., Dahlke, C., Mays, A., Dombroski, M., Donnelly, M., Ely, D., Esparham, S., Fosler, C., Gire, H., Glanowski, S., Glasser, K., Glodek, A., Gorokhov, M., Graham, K., Gropman, B., Harris, M., Heil, J., Henderson, S., Hoover, J., Jennings, D., Jordan, C., Jordan, J., Kasha, J., Kagan, L., Kraft, C., Levitsky, A., Lewis, M., Liu, X., Lopez, J., Ma, D., Majoros, W., McDaniel, J., Murphy, S., Newman, M., Nguyen, T., Nguyen, N., Nodell, M., Pan, S., Peck, J., Peterson, M., Rowe, W., Sanders, R., Scott, J., Simpson, M., Smith, T., Sprague, A., Stockwell, T., Turner, R., Venter, E., Wang, M., Wen, M., Wu, D., Wu, M., Xia, A., Zandieh, A., and Zhu, X. (2001). The sequence of the human genome. </w:t>
      </w:r>
      <w:r>
        <w:rPr>
          <w:rStyle w:val="phvro8t-x-x-120"/>
          <w:rFonts w:cs="Times New Roman"/>
        </w:rPr>
        <w:t>Science (New York, N.Y.)</w:t>
      </w:r>
      <w:r>
        <w:rPr>
          <w:rFonts w:cs="Times New Roman"/>
        </w:rPr>
        <w:t xml:space="preserve">, 291(5507):1304_51. </w:t>
      </w:r>
    </w:p>
    <w:p w14:paraId="7D9B567B" w14:textId="77777777" w:rsidR="0060324F" w:rsidRDefault="00803168">
      <w:pPr>
        <w:pStyle w:val="bibitem"/>
        <w:divId w:val="1392803757"/>
        <w:rPr>
          <w:rFonts w:cs="Times New Roman"/>
        </w:rPr>
      </w:pPr>
      <w:r>
        <w:rPr>
          <w:rStyle w:val="bibsp"/>
          <w:rFonts w:cs="Times New Roman"/>
        </w:rPr>
        <w:t>   </w:t>
      </w:r>
      <w:r>
        <w:rPr>
          <w:rFonts w:cs="Times New Roman"/>
        </w:rPr>
        <w:t xml:space="preserve"> Viollet, S., Fuchs, R. T., Munafo, D. B., Zhuang, F., and Robb, G. B. (2011). T4 RNA Ligase 2 truncated active site mutants: improved tools for RNA analysis. </w:t>
      </w:r>
      <w:r>
        <w:rPr>
          <w:rStyle w:val="phvro8t-x-x-120"/>
          <w:rFonts w:cs="Times New Roman"/>
        </w:rPr>
        <w:t>BMC Biotechnology</w:t>
      </w:r>
      <w:r>
        <w:rPr>
          <w:rFonts w:cs="Times New Roman"/>
        </w:rPr>
        <w:t xml:space="preserve">, 11(1):72. </w:t>
      </w:r>
    </w:p>
    <w:p w14:paraId="4B51A05F" w14:textId="77777777" w:rsidR="0060324F" w:rsidRDefault="00803168">
      <w:pPr>
        <w:pStyle w:val="bibitem"/>
        <w:divId w:val="1392803757"/>
        <w:rPr>
          <w:rFonts w:cs="Times New Roman"/>
        </w:rPr>
      </w:pPr>
      <w:r>
        <w:rPr>
          <w:rStyle w:val="bibsp"/>
          <w:rFonts w:cs="Times New Roman"/>
        </w:rPr>
        <w:t>   </w:t>
      </w:r>
      <w:r>
        <w:rPr>
          <w:rFonts w:cs="Times New Roman"/>
        </w:rPr>
        <w:t xml:space="preserve"> Vourekas, A., Zheng, Q., Alexiou, P., Maragkakis, M., Kirino, Y., Gregory, B. D., and Mourelatos, Z. (2012). Mili and Miwi target RNA repertoire reveals piRNA biogenesis and function of Miwi in spermiogenesis. </w:t>
      </w:r>
      <w:r>
        <w:rPr>
          <w:rStyle w:val="phvro8t-x-x-120"/>
          <w:rFonts w:cs="Times New Roman"/>
        </w:rPr>
        <w:t>Nature Structural</w:t>
      </w:r>
      <w:r>
        <w:rPr>
          <w:rFonts w:cs="Times New Roman"/>
        </w:rPr>
        <w:t xml:space="preserve"> </w:t>
      </w:r>
      <w:r>
        <w:rPr>
          <w:rStyle w:val="phvro8t-x-x-120"/>
          <w:rFonts w:cs="Times New Roman"/>
        </w:rPr>
        <w:t>&amp; Molecular Biology</w:t>
      </w:r>
      <w:r>
        <w:rPr>
          <w:rFonts w:cs="Times New Roman"/>
        </w:rPr>
        <w:t xml:space="preserve">, 19(8):773_781. </w:t>
      </w:r>
    </w:p>
    <w:p w14:paraId="158247BD" w14:textId="77777777" w:rsidR="0060324F" w:rsidRDefault="00803168">
      <w:pPr>
        <w:pStyle w:val="bibitem"/>
        <w:divId w:val="1392803757"/>
        <w:rPr>
          <w:rFonts w:cs="Times New Roman"/>
        </w:rPr>
      </w:pPr>
      <w:r>
        <w:rPr>
          <w:rStyle w:val="bibsp"/>
          <w:rFonts w:cs="Times New Roman"/>
        </w:rPr>
        <w:t>   </w:t>
      </w:r>
      <w:r>
        <w:rPr>
          <w:rFonts w:cs="Times New Roman"/>
        </w:rPr>
        <w:t xml:space="preserve"> Wan, Y., Qu, K., Zhang, Q. C., Flynn, R. a., Manor, O., Ouyang, Z., Zhang, J., Spitale, R. C., Snyder, M. P., Segal, E., and Chang, H. Y. (2014). Landscape and variation of RNA secondary structure across the human transcriptome. </w:t>
      </w:r>
      <w:r>
        <w:rPr>
          <w:rStyle w:val="phvro8t-x-x-120"/>
          <w:rFonts w:cs="Times New Roman"/>
        </w:rPr>
        <w:t>Nature</w:t>
      </w:r>
      <w:r>
        <w:rPr>
          <w:rFonts w:cs="Times New Roman"/>
        </w:rPr>
        <w:t xml:space="preserve">, 505(7485):706_9. </w:t>
      </w:r>
    </w:p>
    <w:p w14:paraId="4206CE5D" w14:textId="77777777" w:rsidR="0060324F" w:rsidRDefault="00803168">
      <w:pPr>
        <w:pStyle w:val="bibitem"/>
        <w:divId w:val="1392803757"/>
        <w:rPr>
          <w:rFonts w:cs="Times New Roman"/>
        </w:rPr>
      </w:pPr>
      <w:r>
        <w:rPr>
          <w:rStyle w:val="bibsp"/>
          <w:rFonts w:cs="Times New Roman"/>
        </w:rPr>
        <w:t>   </w:t>
      </w:r>
      <w:r>
        <w:rPr>
          <w:rFonts w:cs="Times New Roman"/>
        </w:rPr>
        <w:t xml:space="preserve"> Wang, E. T., Sandberg, R., Luo, S., Khrebtukova, I., Zhang, L., Mayr, C., Kingsmore, S. F., Schroth, G. P., and Burge, C. B. (2008). Alternative isoform regulation in human tissue transcriptomes. </w:t>
      </w:r>
      <w:r>
        <w:rPr>
          <w:rStyle w:val="phvro8t-x-x-120"/>
          <w:rFonts w:cs="Times New Roman"/>
        </w:rPr>
        <w:t>Nature</w:t>
      </w:r>
      <w:r>
        <w:rPr>
          <w:rFonts w:cs="Times New Roman"/>
        </w:rPr>
        <w:t xml:space="preserve">, 456(7221):470_6. </w:t>
      </w:r>
    </w:p>
    <w:p w14:paraId="1A27A22D" w14:textId="77777777" w:rsidR="0060324F" w:rsidRDefault="00803168">
      <w:pPr>
        <w:pStyle w:val="bibitem"/>
        <w:divId w:val="1392803757"/>
        <w:rPr>
          <w:rFonts w:cs="Times New Roman"/>
        </w:rPr>
      </w:pPr>
      <w:r>
        <w:rPr>
          <w:rStyle w:val="bibsp"/>
          <w:rFonts w:cs="Times New Roman"/>
        </w:rPr>
        <w:t>   </w:t>
      </w:r>
      <w:r>
        <w:rPr>
          <w:rFonts w:cs="Times New Roman"/>
        </w:rPr>
        <w:t xml:space="preserve"> Wang, L. and Yi, R. (2013). 3_ UTRs take a long shot in the brain. </w:t>
      </w:r>
      <w:r>
        <w:rPr>
          <w:rStyle w:val="phvro8t-x-x-120"/>
          <w:rFonts w:cs="Times New Roman"/>
        </w:rPr>
        <w:t>BioEssays</w:t>
      </w:r>
      <w:r>
        <w:rPr>
          <w:rFonts w:cs="Times New Roman"/>
        </w:rPr>
        <w:t xml:space="preserve">, pages 1_7. </w:t>
      </w:r>
    </w:p>
    <w:p w14:paraId="7D854A65" w14:textId="77777777" w:rsidR="0060324F" w:rsidRDefault="00803168">
      <w:pPr>
        <w:pStyle w:val="bibitem"/>
        <w:divId w:val="1392803757"/>
        <w:rPr>
          <w:rFonts w:cs="Times New Roman"/>
        </w:rPr>
      </w:pPr>
      <w:r>
        <w:rPr>
          <w:rStyle w:val="bibsp"/>
          <w:rFonts w:cs="Times New Roman"/>
        </w:rPr>
        <w:t>   </w:t>
      </w:r>
      <w:r>
        <w:rPr>
          <w:rFonts w:cs="Times New Roman"/>
        </w:rPr>
        <w:t xml:space="preserve"> Wang, L. K., Lima, C. D., and Shuman, S. (2002). Structure and mechanism of T4 polynucleotide kinase: an RNA repair enzyme. </w:t>
      </w:r>
      <w:r>
        <w:rPr>
          <w:rStyle w:val="phvro8t-x-x-120"/>
          <w:rFonts w:cs="Times New Roman"/>
        </w:rPr>
        <w:t>The EMBO</w:t>
      </w:r>
      <w:r>
        <w:rPr>
          <w:rFonts w:cs="Times New Roman"/>
        </w:rPr>
        <w:t xml:space="preserve"> </w:t>
      </w:r>
      <w:r>
        <w:rPr>
          <w:rStyle w:val="phvro8t-x-x-120"/>
          <w:rFonts w:cs="Times New Roman"/>
        </w:rPr>
        <w:t>journal</w:t>
      </w:r>
      <w:r>
        <w:rPr>
          <w:rFonts w:cs="Times New Roman"/>
        </w:rPr>
        <w:t xml:space="preserve">, 21(14):3873_80. </w:t>
      </w:r>
    </w:p>
    <w:p w14:paraId="7D8411C7" w14:textId="77777777" w:rsidR="0060324F" w:rsidRDefault="00803168">
      <w:pPr>
        <w:pStyle w:val="bibitem"/>
        <w:divId w:val="1392803757"/>
        <w:rPr>
          <w:rFonts w:cs="Times New Roman"/>
        </w:rPr>
      </w:pPr>
      <w:r>
        <w:rPr>
          <w:rStyle w:val="bibsp"/>
          <w:rFonts w:cs="Times New Roman"/>
        </w:rPr>
        <w:t>   </w:t>
      </w:r>
      <w:r>
        <w:rPr>
          <w:rFonts w:cs="Times New Roman"/>
        </w:rPr>
        <w:t xml:space="preserve"> Washietl, S., Kellis, M., and Garber, M. (2014). Evolutionary dynamics and tissue specificity of human long noncoding RNAs in six mammals. </w:t>
      </w:r>
      <w:r>
        <w:rPr>
          <w:rStyle w:val="phvro8t-x-x-120"/>
          <w:rFonts w:cs="Times New Roman"/>
        </w:rPr>
        <w:t>Genome</w:t>
      </w:r>
      <w:r>
        <w:rPr>
          <w:rFonts w:cs="Times New Roman"/>
        </w:rPr>
        <w:t xml:space="preserve"> </w:t>
      </w:r>
      <w:r>
        <w:rPr>
          <w:rStyle w:val="phvro8t-x-x-120"/>
          <w:rFonts w:cs="Times New Roman"/>
        </w:rPr>
        <w:t>research</w:t>
      </w:r>
      <w:r>
        <w:rPr>
          <w:rFonts w:cs="Times New Roman"/>
        </w:rPr>
        <w:t xml:space="preserve">, pages 616_628. </w:t>
      </w:r>
    </w:p>
    <w:p w14:paraId="4EAB00B2" w14:textId="77777777" w:rsidR="0060324F" w:rsidRDefault="00803168">
      <w:pPr>
        <w:pStyle w:val="bibitem"/>
        <w:divId w:val="1392803757"/>
        <w:rPr>
          <w:rFonts w:cs="Times New Roman"/>
        </w:rPr>
      </w:pPr>
      <w:r>
        <w:rPr>
          <w:rStyle w:val="bibsp"/>
          <w:rFonts w:cs="Times New Roman"/>
        </w:rPr>
        <w:t>   </w:t>
      </w:r>
      <w:r>
        <w:rPr>
          <w:rFonts w:cs="Times New Roman"/>
        </w:rPr>
        <w:t xml:space="preserve"> Watanabe, T., Chuma, S., Yamamoto, Y., Kuramochi-Miyagawa, S., Totoki, Y., Toyoda, A., Hoki, Y., Fujiyama, A., Shibata, T., Sado, T., Noce, T., Nakano, T., Nakatsuji, N., Lin, H., and Sasaki, H. (2011a). MITOPLD Is a Mitochondrial Protein Essential for Nuage Formation and piRNA Biogenesis in the Mouse Germline. </w:t>
      </w:r>
      <w:r>
        <w:rPr>
          <w:rStyle w:val="phvro8t-x-x-120"/>
          <w:rFonts w:cs="Times New Roman"/>
        </w:rPr>
        <w:t>Developmental Cell</w:t>
      </w:r>
      <w:r>
        <w:rPr>
          <w:rFonts w:cs="Times New Roman"/>
        </w:rPr>
        <w:t xml:space="preserve">, 20(3):364_375. </w:t>
      </w:r>
    </w:p>
    <w:p w14:paraId="11467AD1" w14:textId="77777777" w:rsidR="0060324F" w:rsidRDefault="00803168">
      <w:pPr>
        <w:pStyle w:val="bibitem"/>
        <w:divId w:val="1392803757"/>
        <w:rPr>
          <w:rFonts w:cs="Times New Roman"/>
        </w:rPr>
      </w:pPr>
      <w:r>
        <w:rPr>
          <w:rStyle w:val="bibsp"/>
          <w:rFonts w:cs="Times New Roman"/>
        </w:rPr>
        <w:t>   </w:t>
      </w:r>
      <w:r>
        <w:rPr>
          <w:rFonts w:cs="Times New Roman"/>
        </w:rPr>
        <w:t xml:space="preserve"> Watanabe, T., Tomizawa, S.-i., Mitsuya, K., Totoki, Y., Yamamoto, Y., Kuramochi-Miyagawa, S., Iida, N., Hoki, Y., Murphy, P. J., Toyoda, A., Gotoh, K., Hiura, H., Arima, T., Fujiyama, A., Sado, T., Shibata, T., Nakano, T., Lin, H., Ichiyanagi, K., Soloway, P. D., and Sasaki, H. (2011b). Role for piRNAs and Noncoding RNA in de Novo DNA Methylation of the Imprinted Mouse Rasgrf1 Locus. </w:t>
      </w:r>
      <w:r>
        <w:rPr>
          <w:rStyle w:val="phvro8t-x-x-120"/>
          <w:rFonts w:cs="Times New Roman"/>
        </w:rPr>
        <w:t>Science</w:t>
      </w:r>
      <w:r>
        <w:rPr>
          <w:rFonts w:cs="Times New Roman"/>
        </w:rPr>
        <w:t xml:space="preserve">, 332(6031):848 _852. </w:t>
      </w:r>
    </w:p>
    <w:p w14:paraId="57E268B5" w14:textId="77777777" w:rsidR="0060324F" w:rsidRDefault="00803168">
      <w:pPr>
        <w:pStyle w:val="bibitem"/>
        <w:divId w:val="1392803757"/>
        <w:rPr>
          <w:rFonts w:cs="Times New Roman"/>
        </w:rPr>
      </w:pPr>
      <w:r>
        <w:rPr>
          <w:rStyle w:val="bibsp"/>
          <w:rFonts w:cs="Times New Roman"/>
        </w:rPr>
        <w:t>   </w:t>
      </w:r>
      <w:r>
        <w:rPr>
          <w:rFonts w:cs="Times New Roman"/>
        </w:rPr>
        <w:t xml:space="preserve"> Waterhouse, A. M., Procter, J. B., Martin, D. M. A., Clamp, M., and Barton, G. J. (2009). Jalview Version 2_a multiple sequence alignment editor and analysis workbench. </w:t>
      </w:r>
      <w:r>
        <w:rPr>
          <w:rStyle w:val="phvro8t-x-x-120"/>
          <w:rFonts w:cs="Times New Roman"/>
        </w:rPr>
        <w:t>Bioinformatics (Oxford, England)</w:t>
      </w:r>
      <w:r>
        <w:rPr>
          <w:rFonts w:cs="Times New Roman"/>
        </w:rPr>
        <w:t xml:space="preserve">, 25(9):1189_91. </w:t>
      </w:r>
    </w:p>
    <w:p w14:paraId="23D7DE38" w14:textId="77777777" w:rsidR="0060324F" w:rsidRDefault="00803168">
      <w:pPr>
        <w:pStyle w:val="bibitem"/>
        <w:divId w:val="1392803757"/>
        <w:rPr>
          <w:rFonts w:cs="Times New Roman"/>
        </w:rPr>
      </w:pPr>
      <w:r>
        <w:rPr>
          <w:rStyle w:val="bibsp"/>
          <w:rFonts w:cs="Times New Roman"/>
        </w:rPr>
        <w:t>   </w:t>
      </w:r>
      <w:r>
        <w:rPr>
          <w:rFonts w:cs="Times New Roman"/>
        </w:rPr>
        <w:t xml:space="preserve"> Watson, F. L., P_ttmann-Holgado, R., Thomas, F., Lamar, D. L., Hughes, M., Kondo, M., Rebel, V. I., and Schmucker, D. (2005). Extensive diversity of Ig-superfamily proteins in the immune system of insects. </w:t>
      </w:r>
      <w:r>
        <w:rPr>
          <w:rStyle w:val="phvro8t-x-x-120"/>
          <w:rFonts w:cs="Times New Roman"/>
        </w:rPr>
        <w:t>Science (New York,</w:t>
      </w:r>
      <w:r>
        <w:rPr>
          <w:rFonts w:cs="Times New Roman"/>
        </w:rPr>
        <w:t xml:space="preserve"> </w:t>
      </w:r>
      <w:r>
        <w:rPr>
          <w:rStyle w:val="phvro8t-x-x-120"/>
          <w:rFonts w:cs="Times New Roman"/>
        </w:rPr>
        <w:t>N.Y.)</w:t>
      </w:r>
      <w:r>
        <w:rPr>
          <w:rFonts w:cs="Times New Roman"/>
        </w:rPr>
        <w:t xml:space="preserve">, 309(5742):1874_8. </w:t>
      </w:r>
    </w:p>
    <w:p w14:paraId="2B74C47D" w14:textId="77777777" w:rsidR="0060324F" w:rsidRDefault="00803168">
      <w:pPr>
        <w:pStyle w:val="bibitem"/>
        <w:divId w:val="1392803757"/>
        <w:rPr>
          <w:rFonts w:cs="Times New Roman"/>
        </w:rPr>
      </w:pPr>
      <w:r>
        <w:rPr>
          <w:rStyle w:val="bibsp"/>
          <w:rFonts w:cs="Times New Roman"/>
        </w:rPr>
        <w:t>   </w:t>
      </w:r>
      <w:r>
        <w:rPr>
          <w:rFonts w:cs="Times New Roman"/>
        </w:rPr>
        <w:t xml:space="preserve"> Watson, J. D., Gann, A., and Witkowski, J. (2012). </w:t>
      </w:r>
      <w:r>
        <w:rPr>
          <w:rStyle w:val="phvro8t-x-x-120"/>
          <w:rFonts w:cs="Times New Roman"/>
        </w:rPr>
        <w:t>The Annotated and</w:t>
      </w:r>
      <w:r>
        <w:rPr>
          <w:rFonts w:cs="Times New Roman"/>
        </w:rPr>
        <w:t xml:space="preserve"> </w:t>
      </w:r>
      <w:r>
        <w:rPr>
          <w:rStyle w:val="phvro8t-x-x-120"/>
          <w:rFonts w:cs="Times New Roman"/>
        </w:rPr>
        <w:t>Illustrated Double Helix</w:t>
      </w:r>
      <w:r>
        <w:rPr>
          <w:rFonts w:cs="Times New Roman"/>
        </w:rPr>
        <w:t xml:space="preserve">. Simon &amp; Schuster. </w:t>
      </w:r>
    </w:p>
    <w:p w14:paraId="39A2C774" w14:textId="77777777" w:rsidR="0060324F" w:rsidRDefault="00803168">
      <w:pPr>
        <w:pStyle w:val="bibitem"/>
        <w:divId w:val="1392803757"/>
        <w:rPr>
          <w:rFonts w:cs="Times New Roman"/>
        </w:rPr>
      </w:pPr>
      <w:r>
        <w:rPr>
          <w:rStyle w:val="bibsp"/>
          <w:rFonts w:cs="Times New Roman"/>
        </w:rPr>
        <w:t>   </w:t>
      </w:r>
      <w:r>
        <w:rPr>
          <w:rFonts w:cs="Times New Roman"/>
        </w:rPr>
        <w:t xml:space="preserve"> Watson, J. D. J. and Crick, F. (1953). Molecular structure of nucleic acids. </w:t>
      </w:r>
      <w:r>
        <w:rPr>
          <w:rStyle w:val="phvro8t-x-x-120"/>
          <w:rFonts w:cs="Times New Roman"/>
        </w:rPr>
        <w:t>Nature</w:t>
      </w:r>
      <w:r>
        <w:rPr>
          <w:rFonts w:cs="Times New Roman"/>
        </w:rPr>
        <w:t xml:space="preserve">, 4356(171):737_738. </w:t>
      </w:r>
    </w:p>
    <w:p w14:paraId="34CA7107" w14:textId="77777777" w:rsidR="0060324F" w:rsidRDefault="00803168">
      <w:pPr>
        <w:pStyle w:val="bibitem"/>
        <w:divId w:val="1392803757"/>
        <w:rPr>
          <w:rFonts w:cs="Times New Roman"/>
        </w:rPr>
      </w:pPr>
      <w:r>
        <w:rPr>
          <w:rStyle w:val="bibsp"/>
          <w:rFonts w:cs="Times New Roman"/>
        </w:rPr>
        <w:t>   </w:t>
      </w:r>
      <w:r>
        <w:rPr>
          <w:rFonts w:cs="Times New Roman"/>
        </w:rPr>
        <w:t xml:space="preserve"> Wei, C. M., Gershowitz, a., and Moss, B. (1975). Methylated nucleotides block 5_ terminus of HeLa cell messenger RNA. </w:t>
      </w:r>
      <w:r>
        <w:rPr>
          <w:rStyle w:val="phvro8t-x-x-120"/>
          <w:rFonts w:cs="Times New Roman"/>
        </w:rPr>
        <w:t>Cell</w:t>
      </w:r>
      <w:r>
        <w:rPr>
          <w:rFonts w:cs="Times New Roman"/>
        </w:rPr>
        <w:t xml:space="preserve">, 4(4):379_86. </w:t>
      </w:r>
    </w:p>
    <w:p w14:paraId="555EE2BF" w14:textId="77777777" w:rsidR="0060324F" w:rsidRDefault="00803168">
      <w:pPr>
        <w:pStyle w:val="bibitem"/>
        <w:divId w:val="1392803757"/>
        <w:rPr>
          <w:rFonts w:cs="Times New Roman"/>
        </w:rPr>
      </w:pPr>
      <w:r>
        <w:rPr>
          <w:rStyle w:val="bibsp"/>
          <w:rFonts w:cs="Times New Roman"/>
        </w:rPr>
        <w:t>   </w:t>
      </w:r>
      <w:r>
        <w:rPr>
          <w:rFonts w:cs="Times New Roman"/>
        </w:rPr>
        <w:t xml:space="preserve"> Weiss, B. and Richardson, C. (1967). Enzymatic breakage and joining of deoxyribonucleic acid, I. Repair of single-strand breaks in DNA by an enzyme system from Escherichia coli infected with T4 bacteriophage. </w:t>
      </w:r>
      <w:r>
        <w:rPr>
          <w:rStyle w:val="phvro8t-x-x-120"/>
          <w:rFonts w:cs="Times New Roman"/>
        </w:rPr>
        <w:t>Proceedings of</w:t>
      </w:r>
      <w:r>
        <w:rPr>
          <w:rFonts w:cs="Times New Roman"/>
        </w:rPr>
        <w:t xml:space="preserve"> </w:t>
      </w:r>
      <w:r>
        <w:rPr>
          <w:rStyle w:val="phvro8t-x-x-120"/>
          <w:rFonts w:cs="Times New Roman"/>
        </w:rPr>
        <w:t>the National Academy of _</w:t>
      </w:r>
      <w:r>
        <w:rPr>
          <w:rFonts w:cs="Times New Roman"/>
        </w:rPr>
        <w:t xml:space="preserve">. </w:t>
      </w:r>
    </w:p>
    <w:p w14:paraId="342DA4FC" w14:textId="77777777" w:rsidR="0060324F" w:rsidRDefault="00803168">
      <w:pPr>
        <w:pStyle w:val="bibitem"/>
        <w:divId w:val="1392803757"/>
        <w:rPr>
          <w:rFonts w:cs="Times New Roman"/>
        </w:rPr>
      </w:pPr>
      <w:r>
        <w:rPr>
          <w:rStyle w:val="bibsp"/>
          <w:rFonts w:cs="Times New Roman"/>
        </w:rPr>
        <w:t>   </w:t>
      </w:r>
      <w:r>
        <w:rPr>
          <w:rFonts w:cs="Times New Roman"/>
        </w:rPr>
        <w:t xml:space="preserve"> Weston, K. (1992). Extension of the DNA binding consensus of the chicken c-Myb and v-Myb proteins. </w:t>
      </w:r>
      <w:r>
        <w:rPr>
          <w:rStyle w:val="phvro8t-x-x-120"/>
          <w:rFonts w:cs="Times New Roman"/>
        </w:rPr>
        <w:t>Nucleic acids research</w:t>
      </w:r>
      <w:r>
        <w:rPr>
          <w:rFonts w:cs="Times New Roman"/>
        </w:rPr>
        <w:t xml:space="preserve">, 20(12). </w:t>
      </w:r>
    </w:p>
    <w:p w14:paraId="561F2B17" w14:textId="77777777" w:rsidR="0060324F" w:rsidRDefault="00803168">
      <w:pPr>
        <w:pStyle w:val="bibitem"/>
        <w:divId w:val="1392803757"/>
        <w:rPr>
          <w:rFonts w:cs="Times New Roman"/>
        </w:rPr>
      </w:pPr>
      <w:r>
        <w:rPr>
          <w:rStyle w:val="bibsp"/>
          <w:rFonts w:cs="Times New Roman"/>
        </w:rPr>
        <w:t>   </w:t>
      </w:r>
      <w:r>
        <w:rPr>
          <w:rFonts w:cs="Times New Roman"/>
        </w:rPr>
        <w:t xml:space="preserve"> White, E. S. and Muro, A. F. (2011). Fibronectin splice variants: understanding their multiple roles in health and disease using engineered mouse models. </w:t>
      </w:r>
      <w:r>
        <w:rPr>
          <w:rStyle w:val="phvro8t-x-x-120"/>
          <w:rFonts w:cs="Times New Roman"/>
        </w:rPr>
        <w:t>IUBMB life</w:t>
      </w:r>
      <w:r>
        <w:rPr>
          <w:rFonts w:cs="Times New Roman"/>
        </w:rPr>
        <w:t xml:space="preserve">, 63(7):538_46. </w:t>
      </w:r>
    </w:p>
    <w:p w14:paraId="04C4FF81" w14:textId="77777777" w:rsidR="0060324F" w:rsidRDefault="00803168">
      <w:pPr>
        <w:pStyle w:val="bibitem"/>
        <w:divId w:val="1392803757"/>
        <w:rPr>
          <w:rFonts w:cs="Times New Roman"/>
        </w:rPr>
      </w:pPr>
      <w:r>
        <w:rPr>
          <w:rStyle w:val="bibsp"/>
          <w:rFonts w:cs="Times New Roman"/>
        </w:rPr>
        <w:t>   </w:t>
      </w:r>
      <w:r>
        <w:rPr>
          <w:rFonts w:cs="Times New Roman"/>
        </w:rPr>
        <w:t xml:space="preserve"> Wills, Q. F., Livak, K. J., Tipping, A. J., Enver, T., Goldson, A. J., Sexton, D. W., and Holmes, C. (2013). Single-cell gene expression analysis reveals genetic associations masked in whole-tissue experiments. </w:t>
      </w:r>
      <w:r>
        <w:rPr>
          <w:rStyle w:val="phvro8t-x-x-120"/>
          <w:rFonts w:cs="Times New Roman"/>
        </w:rPr>
        <w:t>Nature</w:t>
      </w:r>
      <w:r>
        <w:rPr>
          <w:rFonts w:cs="Times New Roman"/>
        </w:rPr>
        <w:t xml:space="preserve"> </w:t>
      </w:r>
      <w:r>
        <w:rPr>
          <w:rStyle w:val="phvro8t-x-x-120"/>
          <w:rFonts w:cs="Times New Roman"/>
        </w:rPr>
        <w:t>biotechnology</w:t>
      </w:r>
      <w:r>
        <w:rPr>
          <w:rFonts w:cs="Times New Roman"/>
        </w:rPr>
        <w:t xml:space="preserve">, 31(8):748_752. </w:t>
      </w:r>
    </w:p>
    <w:p w14:paraId="148AABCB" w14:textId="77777777" w:rsidR="0060324F" w:rsidRDefault="00803168">
      <w:pPr>
        <w:pStyle w:val="bibitem"/>
        <w:divId w:val="1392803757"/>
        <w:rPr>
          <w:rFonts w:cs="Times New Roman"/>
        </w:rPr>
      </w:pPr>
      <w:r>
        <w:rPr>
          <w:rStyle w:val="bibsp"/>
          <w:rFonts w:cs="Times New Roman"/>
        </w:rPr>
        <w:t>   </w:t>
      </w:r>
      <w:r>
        <w:rPr>
          <w:rFonts w:cs="Times New Roman"/>
        </w:rPr>
        <w:t xml:space="preserve"> Wojtowicz, W. M., Flanagan, J. J., Millard, S. S., Zipursky, S. L., and Clemens, J. C. (2004). Alternative Splicing of Drosophila Dscam Generates Axon Guidance Receptors that Exhibit Isoform-Specific Homophilic Binding. </w:t>
      </w:r>
      <w:r>
        <w:rPr>
          <w:rStyle w:val="phvro8t-x-x-120"/>
          <w:rFonts w:cs="Times New Roman"/>
        </w:rPr>
        <w:t>Cell</w:t>
      </w:r>
      <w:r>
        <w:rPr>
          <w:rFonts w:cs="Times New Roman"/>
        </w:rPr>
        <w:t xml:space="preserve">, 118(5):619_633. </w:t>
      </w:r>
    </w:p>
    <w:p w14:paraId="26ED3981" w14:textId="77777777" w:rsidR="0060324F" w:rsidRDefault="00803168">
      <w:pPr>
        <w:pStyle w:val="bibitem"/>
        <w:divId w:val="1392803757"/>
        <w:rPr>
          <w:rFonts w:cs="Times New Roman"/>
        </w:rPr>
      </w:pPr>
      <w:r>
        <w:rPr>
          <w:rStyle w:val="bibsp"/>
          <w:rFonts w:cs="Times New Roman"/>
        </w:rPr>
        <w:t>   </w:t>
      </w:r>
      <w:r>
        <w:rPr>
          <w:rFonts w:cs="Times New Roman"/>
        </w:rPr>
        <w:t xml:space="preserve"> Wu, Q. and Maniatis, T. (1999). A striking organization of a large family of human neural cadherin-like cell adhesion genes. </w:t>
      </w:r>
      <w:r>
        <w:rPr>
          <w:rStyle w:val="phvro8t-x-x-120"/>
          <w:rFonts w:cs="Times New Roman"/>
        </w:rPr>
        <w:t>Cell</w:t>
      </w:r>
      <w:r>
        <w:rPr>
          <w:rFonts w:cs="Times New Roman"/>
        </w:rPr>
        <w:t xml:space="preserve">, 97(6):779_90. </w:t>
      </w:r>
    </w:p>
    <w:p w14:paraId="75C3CA86" w14:textId="77777777" w:rsidR="0060324F" w:rsidRDefault="00803168">
      <w:pPr>
        <w:pStyle w:val="bibitem"/>
        <w:divId w:val="1392803757"/>
        <w:rPr>
          <w:rFonts w:cs="Times New Roman"/>
        </w:rPr>
      </w:pPr>
      <w:r>
        <w:rPr>
          <w:rStyle w:val="bibsp"/>
          <w:rFonts w:cs="Times New Roman"/>
        </w:rPr>
        <w:t>   </w:t>
      </w:r>
      <w:r>
        <w:rPr>
          <w:rFonts w:cs="Times New Roman"/>
        </w:rPr>
        <w:t xml:space="preserve"> Xia, T., SantaLucia, J., Burkard, M. E., Kierzek, R., Schroeder, S. J., Jiao, X., Cox, C., and Turner, D. H. (1998). Thermodynamic parameters for an expanded nearest-neighbor model for formation of RNA duplexes with Watson-Crick base pairs. </w:t>
      </w:r>
      <w:r>
        <w:rPr>
          <w:rStyle w:val="phvro8t-x-x-120"/>
          <w:rFonts w:cs="Times New Roman"/>
        </w:rPr>
        <w:t>Biochemistry</w:t>
      </w:r>
      <w:r>
        <w:rPr>
          <w:rFonts w:cs="Times New Roman"/>
        </w:rPr>
        <w:t xml:space="preserve">, 37(42):14719_35. </w:t>
      </w:r>
    </w:p>
    <w:p w14:paraId="733D6D83" w14:textId="77777777" w:rsidR="0060324F" w:rsidRDefault="00803168">
      <w:pPr>
        <w:pStyle w:val="bibitem"/>
        <w:divId w:val="1392803757"/>
        <w:rPr>
          <w:rFonts w:cs="Times New Roman"/>
        </w:rPr>
      </w:pPr>
      <w:r>
        <w:rPr>
          <w:rStyle w:val="bibsp"/>
          <w:rFonts w:cs="Times New Roman"/>
        </w:rPr>
        <w:t>   </w:t>
      </w:r>
      <w:r>
        <w:rPr>
          <w:rFonts w:cs="Times New Roman"/>
        </w:rPr>
        <w:t xml:space="preserve"> Yabuta, Y., Ohta, H., Abe, T., Kurimoto, K., Chuma, S., and Saitou, M. (2011). TDRD5 is required for retrotransposon silencing, chromatoid body assembly, and spermiogenesis in mice. </w:t>
      </w:r>
      <w:r>
        <w:rPr>
          <w:rStyle w:val="phvro8t-x-x-120"/>
          <w:rFonts w:cs="Times New Roman"/>
        </w:rPr>
        <w:t>The Journal of cell biology</w:t>
      </w:r>
      <w:r>
        <w:rPr>
          <w:rFonts w:cs="Times New Roman"/>
        </w:rPr>
        <w:t xml:space="preserve">, 192(5):781_95. </w:t>
      </w:r>
    </w:p>
    <w:p w14:paraId="169F3E18" w14:textId="77777777" w:rsidR="0060324F" w:rsidRDefault="00803168">
      <w:pPr>
        <w:pStyle w:val="bibitem"/>
        <w:divId w:val="1392803757"/>
        <w:rPr>
          <w:rFonts w:cs="Times New Roman"/>
        </w:rPr>
      </w:pPr>
      <w:r>
        <w:rPr>
          <w:rStyle w:val="bibsp"/>
          <w:rFonts w:cs="Times New Roman"/>
        </w:rPr>
        <w:t>   </w:t>
      </w:r>
      <w:r>
        <w:rPr>
          <w:rFonts w:cs="Times New Roman"/>
        </w:rPr>
        <w:t xml:space="preserve"> Yamakawa, K., Huot, Y. K., Haendelt, M. a., Hubert, R., Chen, X. N., Lyons, G. E., and Korenberg, J. R. (1998). DSCAM: a novel member of the immunoglobulin superfamily maps in a Down syndrome region and is involved in the development of the nervous system. </w:t>
      </w:r>
      <w:r>
        <w:rPr>
          <w:rStyle w:val="phvro8t-x-x-120"/>
          <w:rFonts w:cs="Times New Roman"/>
        </w:rPr>
        <w:t>Human molecular genetics</w:t>
      </w:r>
      <w:r>
        <w:rPr>
          <w:rFonts w:cs="Times New Roman"/>
        </w:rPr>
        <w:t xml:space="preserve">, 7(2):227_37. </w:t>
      </w:r>
    </w:p>
    <w:p w14:paraId="761DC9CD" w14:textId="77777777" w:rsidR="0060324F" w:rsidRDefault="00803168">
      <w:pPr>
        <w:pStyle w:val="bibitem"/>
        <w:divId w:val="1392803757"/>
        <w:rPr>
          <w:rFonts w:cs="Times New Roman"/>
        </w:rPr>
      </w:pPr>
      <w:r>
        <w:rPr>
          <w:rStyle w:val="bibsp"/>
          <w:rFonts w:cs="Times New Roman"/>
        </w:rPr>
        <w:t>   </w:t>
      </w:r>
      <w:r>
        <w:rPr>
          <w:rFonts w:cs="Times New Roman"/>
        </w:rPr>
        <w:t xml:space="preserve"> Yang, Y., Zhan, L., Zhang, W., Sun, F., Wang, W., Tian, N., Bi, J., Wang, H., Shi, D., Jiang, Y., Zhang, Y., and Jin, Y. (2011). RNA secondary structure in mutually exclusive splicing. </w:t>
      </w:r>
      <w:r>
        <w:rPr>
          <w:rStyle w:val="phvro8t-x-x-120"/>
          <w:rFonts w:cs="Times New Roman"/>
        </w:rPr>
        <w:t>Nat Struct Mol Biol</w:t>
      </w:r>
      <w:r>
        <w:rPr>
          <w:rFonts w:cs="Times New Roman"/>
        </w:rPr>
        <w:t xml:space="preserve">, 18(2):159_168. </w:t>
      </w:r>
    </w:p>
    <w:p w14:paraId="6FD3A851" w14:textId="77777777" w:rsidR="0060324F" w:rsidRDefault="00803168">
      <w:pPr>
        <w:pStyle w:val="bibitem"/>
        <w:divId w:val="1392803757"/>
        <w:rPr>
          <w:rFonts w:cs="Times New Roman"/>
        </w:rPr>
      </w:pPr>
      <w:r>
        <w:rPr>
          <w:rStyle w:val="bibsp"/>
          <w:rFonts w:cs="Times New Roman"/>
        </w:rPr>
        <w:t>   </w:t>
      </w:r>
      <w:r>
        <w:rPr>
          <w:rFonts w:cs="Times New Roman"/>
        </w:rPr>
        <w:t xml:space="preserve"> Yeakley, J. M., Fan, J.-B., Doucet, D., Luo, L., Wickham, E., Ye, Z., Chee, M. S., and Fu, X.-D. (2002). Profiling alternative splicing on fiber-optic arrays. </w:t>
      </w:r>
      <w:r>
        <w:rPr>
          <w:rStyle w:val="phvro8t-x-x-120"/>
          <w:rFonts w:cs="Times New Roman"/>
        </w:rPr>
        <w:t>Nature Biotechnology</w:t>
      </w:r>
      <w:r>
        <w:rPr>
          <w:rFonts w:cs="Times New Roman"/>
        </w:rPr>
        <w:t xml:space="preserve">, 20(4):353_358. </w:t>
      </w:r>
    </w:p>
    <w:p w14:paraId="25ED2C87" w14:textId="77777777" w:rsidR="0060324F" w:rsidRDefault="00803168">
      <w:pPr>
        <w:pStyle w:val="bibitem"/>
        <w:divId w:val="1392803757"/>
        <w:rPr>
          <w:rFonts w:cs="Times New Roman"/>
        </w:rPr>
      </w:pPr>
      <w:r>
        <w:rPr>
          <w:rStyle w:val="bibsp"/>
          <w:rFonts w:cs="Times New Roman"/>
        </w:rPr>
        <w:t>   </w:t>
      </w:r>
      <w:r>
        <w:rPr>
          <w:rFonts w:cs="Times New Roman"/>
        </w:rPr>
        <w:t xml:space="preserve"> Yin, S., Ho, C. K., and Shuman, S. (2003). Structure-function analysis of T4 RNA ligase 2. </w:t>
      </w:r>
      <w:r>
        <w:rPr>
          <w:rStyle w:val="phvro8t-x-x-120"/>
          <w:rFonts w:cs="Times New Roman"/>
        </w:rPr>
        <w:t>The Journal of biological chemistry</w:t>
      </w:r>
      <w:r>
        <w:rPr>
          <w:rFonts w:cs="Times New Roman"/>
        </w:rPr>
        <w:t xml:space="preserve">, 278(20):17601_8. </w:t>
      </w:r>
    </w:p>
    <w:p w14:paraId="16D20FB0" w14:textId="77777777" w:rsidR="0060324F" w:rsidRDefault="00803168">
      <w:pPr>
        <w:pStyle w:val="bibitem"/>
        <w:divId w:val="1392803757"/>
        <w:rPr>
          <w:rFonts w:cs="Times New Roman"/>
        </w:rPr>
      </w:pPr>
      <w:r>
        <w:rPr>
          <w:rStyle w:val="bibsp"/>
          <w:rFonts w:cs="Times New Roman"/>
        </w:rPr>
        <w:t>   </w:t>
      </w:r>
      <w:r>
        <w:rPr>
          <w:rFonts w:cs="Times New Roman"/>
        </w:rPr>
        <w:t xml:space="preserve"> You, Y., Moreira, B. G., Behlke, M. a., and Owczarzy, R. (2006). Design of LNA probes that improve mismatch discrimination. </w:t>
      </w:r>
      <w:r>
        <w:rPr>
          <w:rStyle w:val="phvro8t-x-x-120"/>
          <w:rFonts w:cs="Times New Roman"/>
        </w:rPr>
        <w:t>Nucleic acids research</w:t>
      </w:r>
      <w:r>
        <w:rPr>
          <w:rFonts w:cs="Times New Roman"/>
        </w:rPr>
        <w:t xml:space="preserve">, 34(8):e60. </w:t>
      </w:r>
    </w:p>
    <w:p w14:paraId="13B081D8" w14:textId="77777777" w:rsidR="0060324F" w:rsidRDefault="00803168">
      <w:pPr>
        <w:pStyle w:val="bibitem"/>
        <w:divId w:val="1392803757"/>
        <w:rPr>
          <w:rFonts w:cs="Times New Roman"/>
        </w:rPr>
      </w:pPr>
      <w:r>
        <w:rPr>
          <w:rStyle w:val="bibsp"/>
          <w:rFonts w:cs="Times New Roman"/>
        </w:rPr>
        <w:t>   </w:t>
      </w:r>
      <w:r>
        <w:rPr>
          <w:rFonts w:cs="Times New Roman"/>
        </w:rPr>
        <w:t xml:space="preserve"> Zerbino, D. R. and Birney, E. (2008). Velvet: algorithms for de novo short read assembly using de Bruijn graphs. </w:t>
      </w:r>
      <w:r>
        <w:rPr>
          <w:rStyle w:val="phvro8t-x-x-120"/>
          <w:rFonts w:cs="Times New Roman"/>
        </w:rPr>
        <w:t>Genome research</w:t>
      </w:r>
      <w:r>
        <w:rPr>
          <w:rFonts w:cs="Times New Roman"/>
        </w:rPr>
        <w:t xml:space="preserve">, 18:821_829. </w:t>
      </w:r>
    </w:p>
    <w:p w14:paraId="75720A11" w14:textId="77777777" w:rsidR="0060324F" w:rsidRDefault="00803168">
      <w:pPr>
        <w:pStyle w:val="bibitem"/>
        <w:divId w:val="1392803757"/>
        <w:rPr>
          <w:rFonts w:cs="Times New Roman"/>
        </w:rPr>
      </w:pPr>
      <w:r>
        <w:rPr>
          <w:rStyle w:val="bibsp"/>
          <w:rFonts w:cs="Times New Roman"/>
        </w:rPr>
        <w:t>   </w:t>
      </w:r>
      <w:r>
        <w:rPr>
          <w:rFonts w:cs="Times New Roman"/>
        </w:rPr>
        <w:t xml:space="preserve"> Zhan, X.-L., Clemens, J. C., Neves, G., Hattori, D., Flanagan, J. J., Hummel, T., Vasconcelos, M. L., Chess, A., and Zipursky, S. L. (2004). Analysis of Dscam Diversity in Regulating Axon Guidance in Drosophila Mushroom Bodies. </w:t>
      </w:r>
      <w:r>
        <w:rPr>
          <w:rStyle w:val="phvro8t-x-x-120"/>
          <w:rFonts w:cs="Times New Roman"/>
        </w:rPr>
        <w:t>Neuron</w:t>
      </w:r>
      <w:r>
        <w:rPr>
          <w:rFonts w:cs="Times New Roman"/>
        </w:rPr>
        <w:t xml:space="preserve">, 43(5):673_686. </w:t>
      </w:r>
    </w:p>
    <w:p w14:paraId="32F91CC5" w14:textId="77777777" w:rsidR="0060324F" w:rsidRDefault="00803168">
      <w:pPr>
        <w:pStyle w:val="bibitem"/>
        <w:divId w:val="1392803757"/>
        <w:rPr>
          <w:rFonts w:cs="Times New Roman"/>
        </w:rPr>
      </w:pPr>
      <w:r>
        <w:rPr>
          <w:rStyle w:val="bibsp"/>
          <w:rFonts w:cs="Times New Roman"/>
        </w:rPr>
        <w:t>   </w:t>
      </w:r>
      <w:r>
        <w:rPr>
          <w:rFonts w:cs="Times New Roman"/>
        </w:rPr>
        <w:t xml:space="preserve"> Zhang, F., Wang, J., Xu, J., Zhang, Z., Koppetsch, B. S., Schultz, N., Vreven, T., Meignin, C., Davis, I., Zamore, P. D., Weng, Z., and Theurkauf, W. E. (2012a). UAP56 Couples piRNA Clusters to the Perinuclear Transposon Silencing Machinery. </w:t>
      </w:r>
      <w:r>
        <w:rPr>
          <w:rStyle w:val="phvro8t-x-x-120"/>
          <w:rFonts w:cs="Times New Roman"/>
        </w:rPr>
        <w:t>Cell</w:t>
      </w:r>
      <w:r>
        <w:rPr>
          <w:rFonts w:cs="Times New Roman"/>
        </w:rPr>
        <w:t xml:space="preserve">, 151(4):871_884. </w:t>
      </w:r>
    </w:p>
    <w:p w14:paraId="19D18F4E" w14:textId="77777777" w:rsidR="0060324F" w:rsidRDefault="00803168">
      <w:pPr>
        <w:pStyle w:val="bibitem"/>
        <w:divId w:val="1392803757"/>
        <w:rPr>
          <w:rFonts w:cs="Times New Roman"/>
        </w:rPr>
      </w:pPr>
      <w:r>
        <w:rPr>
          <w:rStyle w:val="bibsp"/>
          <w:rFonts w:cs="Times New Roman"/>
        </w:rPr>
        <w:t>   </w:t>
      </w:r>
      <w:r>
        <w:rPr>
          <w:rFonts w:cs="Times New Roman"/>
        </w:rPr>
        <w:t xml:space="preserve"> Zhang, Y., Liu, T., Meyer, C. a., Eeckhoute, J., Johnson, D. S., Bernstein, B. E., Nusbaum, C., Myers, R. M., Brown, M., Li, W., and Liu, X. S. (2008). Model-based analysis of ChIP-Seq (MACS). </w:t>
      </w:r>
      <w:r>
        <w:rPr>
          <w:rStyle w:val="phvro8t-x-x-120"/>
          <w:rFonts w:cs="Times New Roman"/>
        </w:rPr>
        <w:t>Genome biology</w:t>
      </w:r>
      <w:r>
        <w:rPr>
          <w:rFonts w:cs="Times New Roman"/>
        </w:rPr>
        <w:t xml:space="preserve">, 9(9):R137. </w:t>
      </w:r>
    </w:p>
    <w:p w14:paraId="17735FBB" w14:textId="77777777" w:rsidR="0060324F" w:rsidRDefault="00803168">
      <w:pPr>
        <w:pStyle w:val="bibitem"/>
        <w:divId w:val="1392803757"/>
        <w:rPr>
          <w:rFonts w:cs="Times New Roman"/>
        </w:rPr>
      </w:pPr>
      <w:r>
        <w:rPr>
          <w:rStyle w:val="bibsp"/>
          <w:rFonts w:cs="Times New Roman"/>
        </w:rPr>
        <w:t>   </w:t>
      </w:r>
      <w:r>
        <w:rPr>
          <w:rFonts w:cs="Times New Roman"/>
        </w:rPr>
        <w:t xml:space="preserve"> Zhang, Z., Theurkauf, W. E., Weng, Z., and Zamore, P. D. (2012b). Strand-specific libraries for high throughput RNA sequencing ( RNA-Seq ) prepared without poly ( A ) selection. </w:t>
      </w:r>
      <w:r>
        <w:rPr>
          <w:rStyle w:val="phvro8t-x-x-120"/>
          <w:rFonts w:cs="Times New Roman"/>
        </w:rPr>
        <w:t>Silence</w:t>
      </w:r>
      <w:r>
        <w:rPr>
          <w:rFonts w:cs="Times New Roman"/>
        </w:rPr>
        <w:t xml:space="preserve">, 3(1):9. </w:t>
      </w:r>
    </w:p>
    <w:p w14:paraId="402C4BD8" w14:textId="77777777" w:rsidR="0060324F" w:rsidRDefault="00803168">
      <w:pPr>
        <w:pStyle w:val="bibitem"/>
        <w:divId w:val="1392803757"/>
        <w:rPr>
          <w:rFonts w:cs="Times New Roman"/>
        </w:rPr>
      </w:pPr>
      <w:r>
        <w:rPr>
          <w:rStyle w:val="bibsp"/>
          <w:rFonts w:cs="Times New Roman"/>
        </w:rPr>
        <w:t>   </w:t>
      </w:r>
      <w:r>
        <w:rPr>
          <w:rFonts w:cs="Times New Roman"/>
        </w:rPr>
        <w:t xml:space="preserve"> Zhu, J., Shendure, J., Mitra, R. D., and Church, G. M. (2003). Single molecule profiling of alternative pre-mRNA splicing. </w:t>
      </w:r>
      <w:r>
        <w:rPr>
          <w:rStyle w:val="phvro8t-x-x-120"/>
          <w:rFonts w:cs="Times New Roman"/>
        </w:rPr>
        <w:t>Science (New York, N.Y.)</w:t>
      </w:r>
      <w:r>
        <w:rPr>
          <w:rFonts w:cs="Times New Roman"/>
        </w:rPr>
        <w:t xml:space="preserve">, 301(5634):836_8. </w:t>
      </w:r>
    </w:p>
    <w:p w14:paraId="7E667F2C" w14:textId="77777777" w:rsidR="0060324F" w:rsidRDefault="00803168">
      <w:pPr>
        <w:pStyle w:val="bibitem"/>
        <w:divId w:val="1392803757"/>
        <w:rPr>
          <w:rFonts w:cs="Times New Roman"/>
        </w:rPr>
      </w:pPr>
      <w:r>
        <w:rPr>
          <w:rStyle w:val="bibsp"/>
          <w:rFonts w:cs="Times New Roman"/>
        </w:rPr>
        <w:t>   </w:t>
      </w:r>
      <w:r>
        <w:rPr>
          <w:rFonts w:cs="Times New Roman"/>
        </w:rPr>
        <w:t xml:space="preserve"> Zikherman, J. and Weiss, A. (2008). Alternative Splicing of CD45: The Tip of the Iceberg. </w:t>
      </w:r>
      <w:r>
        <w:rPr>
          <w:rStyle w:val="phvro8t-x-x-120"/>
          <w:rFonts w:cs="Times New Roman"/>
        </w:rPr>
        <w:t>Immunity</w:t>
      </w:r>
      <w:r>
        <w:rPr>
          <w:rFonts w:cs="Times New Roman"/>
        </w:rPr>
        <w:t xml:space="preserve">, 29(6):839_841. </w:t>
      </w:r>
    </w:p>
    <w:p w14:paraId="3D29B5CB" w14:textId="77777777" w:rsidR="0060324F" w:rsidRDefault="00803168">
      <w:pPr>
        <w:pStyle w:val="bibitem"/>
        <w:divId w:val="1392803757"/>
        <w:rPr>
          <w:rFonts w:cs="Times New Roman"/>
        </w:rPr>
      </w:pPr>
      <w:r>
        <w:rPr>
          <w:rStyle w:val="bibsp"/>
          <w:rFonts w:cs="Times New Roman"/>
        </w:rPr>
        <w:t>   </w:t>
      </w:r>
      <w:r>
        <w:rPr>
          <w:rFonts w:cs="Times New Roman"/>
        </w:rPr>
        <w:t xml:space="preserve"> Zipursky, S. L. and Grueber, W. B. (2013). The molecular basis of self-avoidance. </w:t>
      </w:r>
      <w:r>
        <w:rPr>
          <w:rStyle w:val="phvro8t-x-x-120"/>
          <w:rFonts w:cs="Times New Roman"/>
        </w:rPr>
        <w:t>Annual review of neuroscience</w:t>
      </w:r>
      <w:r>
        <w:rPr>
          <w:rFonts w:cs="Times New Roman"/>
        </w:rPr>
        <w:t xml:space="preserve">, 36(1):547_68. </w:t>
      </w:r>
    </w:p>
    <w:p w14:paraId="042FFB80" w14:textId="77777777" w:rsidR="0060324F" w:rsidRDefault="00803168">
      <w:pPr>
        <w:pStyle w:val="bibitem"/>
        <w:divId w:val="1392803757"/>
        <w:rPr>
          <w:rFonts w:cs="Times New Roman"/>
        </w:rPr>
      </w:pPr>
      <w:r>
        <w:rPr>
          <w:rStyle w:val="bibsp"/>
          <w:rFonts w:cs="Times New Roman"/>
        </w:rPr>
        <w:t>   </w:t>
      </w:r>
      <w:r>
        <w:rPr>
          <w:rFonts w:cs="Times New Roman"/>
        </w:rPr>
        <w:t xml:space="preserve"> Zweig, A. S., Karolchik, D., Kuhn, R. M., Haussler, D., and Kent, W. J. (2008). UCSC genome browser tutorial. </w:t>
      </w:r>
    </w:p>
    <w:sectPr w:rsidR="0060324F" w:rsidSect="006032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A238B"/>
    <w:multiLevelType w:val="multilevel"/>
    <w:tmpl w:val="7676F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BC6732"/>
    <w:multiLevelType w:val="multilevel"/>
    <w:tmpl w:val="66CCF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434927"/>
    <w:multiLevelType w:val="multilevel"/>
    <w:tmpl w:val="57D0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85D62"/>
    <w:multiLevelType w:val="multilevel"/>
    <w:tmpl w:val="7D1E5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5701D6"/>
    <w:multiLevelType w:val="multilevel"/>
    <w:tmpl w:val="27C0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1E4664"/>
    <w:multiLevelType w:val="hybridMultilevel"/>
    <w:tmpl w:val="BEE60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50"/>
  <w:trackRevisions/>
  <w:defaultTabStop w:val="720"/>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168"/>
    <w:rsid w:val="000079C0"/>
    <w:rsid w:val="0001649B"/>
    <w:rsid w:val="00063A0E"/>
    <w:rsid w:val="00183867"/>
    <w:rsid w:val="001B7E8F"/>
    <w:rsid w:val="00235388"/>
    <w:rsid w:val="0029648A"/>
    <w:rsid w:val="002E4476"/>
    <w:rsid w:val="002F3844"/>
    <w:rsid w:val="003B58DF"/>
    <w:rsid w:val="003E3137"/>
    <w:rsid w:val="003E78A4"/>
    <w:rsid w:val="00426D8A"/>
    <w:rsid w:val="00435356"/>
    <w:rsid w:val="00437A6F"/>
    <w:rsid w:val="00470ADE"/>
    <w:rsid w:val="00485C21"/>
    <w:rsid w:val="004D5F36"/>
    <w:rsid w:val="00516A0D"/>
    <w:rsid w:val="00555EA0"/>
    <w:rsid w:val="00567B88"/>
    <w:rsid w:val="005F665D"/>
    <w:rsid w:val="0060324F"/>
    <w:rsid w:val="006304D4"/>
    <w:rsid w:val="00642430"/>
    <w:rsid w:val="00642696"/>
    <w:rsid w:val="006529B6"/>
    <w:rsid w:val="006C5DD8"/>
    <w:rsid w:val="006F242B"/>
    <w:rsid w:val="0070499F"/>
    <w:rsid w:val="007D3FE8"/>
    <w:rsid w:val="00803168"/>
    <w:rsid w:val="0087170F"/>
    <w:rsid w:val="00890774"/>
    <w:rsid w:val="008A5CC4"/>
    <w:rsid w:val="008B1E36"/>
    <w:rsid w:val="008D24E3"/>
    <w:rsid w:val="008D7958"/>
    <w:rsid w:val="008E0BFD"/>
    <w:rsid w:val="008F4626"/>
    <w:rsid w:val="008F4B46"/>
    <w:rsid w:val="008F6F8A"/>
    <w:rsid w:val="00921022"/>
    <w:rsid w:val="00950E7D"/>
    <w:rsid w:val="009D50A1"/>
    <w:rsid w:val="009F6D8F"/>
    <w:rsid w:val="00A64A53"/>
    <w:rsid w:val="00B86320"/>
    <w:rsid w:val="00B95A2A"/>
    <w:rsid w:val="00B95F01"/>
    <w:rsid w:val="00BA24A6"/>
    <w:rsid w:val="00BC5509"/>
    <w:rsid w:val="00BD1E16"/>
    <w:rsid w:val="00BD22C2"/>
    <w:rsid w:val="00C11888"/>
    <w:rsid w:val="00C30467"/>
    <w:rsid w:val="00C853D2"/>
    <w:rsid w:val="00CC4FDC"/>
    <w:rsid w:val="00CC6051"/>
    <w:rsid w:val="00CC7C0D"/>
    <w:rsid w:val="00CD139E"/>
    <w:rsid w:val="00D6680C"/>
    <w:rsid w:val="00D930E2"/>
    <w:rsid w:val="00DD1BDB"/>
    <w:rsid w:val="00DD335A"/>
    <w:rsid w:val="00E273D3"/>
    <w:rsid w:val="00E372F1"/>
    <w:rsid w:val="00E37639"/>
    <w:rsid w:val="00E55602"/>
    <w:rsid w:val="00E81743"/>
    <w:rsid w:val="00EB1378"/>
    <w:rsid w:val="00FE4DE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63"/>
    <o:shapelayout v:ext="edit">
      <o:idmap v:ext="edit" data="1,2"/>
    </o:shapelayout>
  </w:shapeDefaults>
  <w:decimalSymbol w:val="."/>
  <w:listSeparator w:val=","/>
  <w14:docId w14:val="42C3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pPr>
      <w:spacing w:before="100" w:beforeAutospacing="1" w:after="100" w:afterAutospacing="1"/>
    </w:pPr>
  </w:style>
  <w:style w:type="character" w:customStyle="1" w:styleId="phvr8t-x-x-207">
    <w:name w:val="phvr8t-x-x-207"/>
    <w:basedOn w:val="DefaultParagraphFont"/>
  </w:style>
  <w:style w:type="character" w:customStyle="1" w:styleId="phvr8t-x-x-144">
    <w:name w:val="phvr8t-x-x-144"/>
    <w:basedOn w:val="DefaultParagraphFont"/>
  </w:style>
  <w:style w:type="character" w:customStyle="1" w:styleId="phvro8t-x-x-207">
    <w:name w:val="phvro8t-x-x-207"/>
    <w:basedOn w:val="DefaultParagraphFont"/>
  </w:style>
  <w:style w:type="character" w:customStyle="1" w:styleId="phvro8t-x-x-120">
    <w:name w:val="phvro8t-x-x-120"/>
    <w:basedOn w:val="DefaultParagraphFont"/>
  </w:style>
  <w:style w:type="character" w:customStyle="1" w:styleId="phvro8t-x-x-144">
    <w:name w:val="phvro8t-x-x-144"/>
    <w:basedOn w:val="DefaultParagraphFont"/>
  </w:style>
  <w:style w:type="character" w:customStyle="1" w:styleId="phvro8t-x-x-248">
    <w:name w:val="phvro8t-x-x-248"/>
    <w:basedOn w:val="DefaultParagraphFont"/>
  </w:style>
  <w:style w:type="character" w:customStyle="1" w:styleId="phvb8t-x-x-120">
    <w:name w:val="phvb8t-x-x-120"/>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chaptertoc">
    <w:name w:val="chaptertoc"/>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sectiontoc">
    <w:name w:val="sectiontoc"/>
    <w:basedOn w:val="DefaultParagraphFont"/>
  </w:style>
  <w:style w:type="character" w:customStyle="1" w:styleId="subsectiontoc">
    <w:name w:val="subsectiontoc"/>
    <w:basedOn w:val="DefaultParagraphFont"/>
  </w:style>
  <w:style w:type="character" w:customStyle="1" w:styleId="subsubsectiontoc">
    <w:name w:val="subsubsectiontoc"/>
    <w:basedOn w:val="DefaultParagraphFont"/>
  </w:style>
  <w:style w:type="character" w:customStyle="1" w:styleId="appendixtoc">
    <w:name w:val="appendixtoc"/>
    <w:basedOn w:val="DefaultParagraphFont"/>
  </w:style>
  <w:style w:type="character" w:customStyle="1" w:styleId="loftoc">
    <w:name w:val="loftoc"/>
    <w:basedOn w:val="DefaultParagraphFont"/>
  </w:style>
  <w:style w:type="character" w:customStyle="1" w:styleId="lottoc">
    <w:name w:val="lottoc"/>
    <w:basedOn w:val="DefaultParagraphFont"/>
  </w:style>
  <w:style w:type="character" w:customStyle="1" w:styleId="cmsy-8">
    <w:name w:val="cmsy-8"/>
    <w:basedOn w:val="DefaultParagraphFont"/>
  </w:style>
  <w:style w:type="character" w:customStyle="1" w:styleId="cmmi-12">
    <w:name w:val="cmmi-12"/>
    <w:basedOn w:val="DefaultParagraphFont"/>
  </w:style>
  <w:style w:type="character" w:customStyle="1" w:styleId="phvr8t-x-x-109">
    <w:name w:val="phvr8t-x-x-109"/>
    <w:basedOn w:val="DefaultParagraphFont"/>
  </w:style>
  <w:style w:type="character" w:customStyle="1" w:styleId="cmmi-8">
    <w:name w:val="cmmi-8"/>
    <w:basedOn w:val="DefaultParagraphFont"/>
  </w:style>
  <w:style w:type="character" w:customStyle="1" w:styleId="titlemark">
    <w:name w:val="titlemark"/>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phvro8t-x-x-109">
    <w:name w:val="phvro8t-x-x-109"/>
    <w:basedOn w:val="DefaultParagraphFont"/>
  </w:style>
  <w:style w:type="character" w:customStyle="1" w:styleId="id">
    <w:name w:val="id"/>
    <w:basedOn w:val="DefaultParagraphFont"/>
  </w:style>
  <w:style w:type="character" w:customStyle="1" w:styleId="content">
    <w:name w:val="conten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ectt-1200">
    <w:name w:val="ectt-1200"/>
    <w:basedOn w:val="DefaultParagraphFont"/>
  </w:style>
  <w:style w:type="character" w:customStyle="1" w:styleId="phvb8t-x-x-109">
    <w:name w:val="phvb8t-x-x-109"/>
    <w:basedOn w:val="DefaultParagraphFont"/>
  </w:style>
  <w:style w:type="character" w:customStyle="1" w:styleId="cmr-8">
    <w:name w:val="cmr-8"/>
    <w:basedOn w:val="DefaultParagraphFont"/>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cmsy-10x-x-120">
    <w:name w:val="cmsy-10x-x-120"/>
    <w:basedOn w:val="DefaultParagraphFont"/>
  </w:style>
  <w:style w:type="character" w:customStyle="1" w:styleId="cmr-12">
    <w:name w:val="cmr-12"/>
    <w:basedOn w:val="DefaultParagraphFont"/>
  </w:style>
  <w:style w:type="character" w:customStyle="1" w:styleId="phvbo8t-x-x-120">
    <w:name w:val="phvbo8t-x-x-120"/>
    <w:basedOn w:val="DefaultParagraphFont"/>
  </w:style>
  <w:style w:type="character" w:customStyle="1" w:styleId="label">
    <w:name w:val="label"/>
    <w:basedOn w:val="DefaultParagraphFont"/>
  </w:style>
  <w:style w:type="character" w:customStyle="1" w:styleId="ectt-1000">
    <w:name w:val="ectt-1000"/>
    <w:basedOn w:val="DefaultParagraphFont"/>
  </w:style>
  <w:style w:type="character" w:customStyle="1" w:styleId="phvb8t-">
    <w:name w:val="phvb8t-"/>
    <w:basedOn w:val="DefaultParagraphFont"/>
  </w:style>
  <w:style w:type="character" w:customStyle="1" w:styleId="phvr8t-">
    <w:name w:val="phvr8t-"/>
    <w:basedOn w:val="DefaultParagraphFont"/>
  </w:style>
  <w:style w:type="character" w:customStyle="1" w:styleId="phvrc8t-">
    <w:name w:val="phvrc8t-"/>
    <w:basedOn w:val="DefaultParagraphFont"/>
  </w:style>
  <w:style w:type="character" w:customStyle="1" w:styleId="small-caps">
    <w:name w:val="small-caps"/>
    <w:basedOn w:val="DefaultParagraphFont"/>
  </w:style>
  <w:style w:type="paragraph" w:customStyle="1" w:styleId="bibitem">
    <w:name w:val="bibitem"/>
    <w:basedOn w:val="Normal"/>
    <w:pPr>
      <w:spacing w:before="100" w:beforeAutospacing="1" w:after="100" w:afterAutospacing="1"/>
    </w:pPr>
  </w:style>
  <w:style w:type="character" w:customStyle="1" w:styleId="biblabel">
    <w:name w:val="biblabel"/>
    <w:basedOn w:val="DefaultParagraphFont"/>
  </w:style>
  <w:style w:type="character" w:customStyle="1" w:styleId="bibsp">
    <w:name w:val="bibsp"/>
    <w:basedOn w:val="DefaultParagraphFont"/>
  </w:style>
  <w:style w:type="paragraph" w:styleId="BalloonText">
    <w:name w:val="Balloon Text"/>
    <w:basedOn w:val="Normal"/>
    <w:link w:val="BalloonTextChar"/>
    <w:uiPriority w:val="99"/>
    <w:semiHidden/>
    <w:unhideWhenUsed/>
    <w:rsid w:val="00BC5509"/>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509"/>
    <w:rPr>
      <w:rFonts w:ascii="Lucida Grande" w:eastAsiaTheme="minorEastAsia" w:hAnsi="Lucida Grande" w:cstheme="minorBidi"/>
      <w:sz w:val="18"/>
      <w:szCs w:val="18"/>
    </w:rPr>
  </w:style>
  <w:style w:type="paragraph" w:styleId="DocumentMap">
    <w:name w:val="Document Map"/>
    <w:basedOn w:val="Normal"/>
    <w:link w:val="DocumentMapChar"/>
    <w:uiPriority w:val="99"/>
    <w:semiHidden/>
    <w:unhideWhenUsed/>
    <w:rsid w:val="0087170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7170F"/>
    <w:rPr>
      <w:rFonts w:ascii="Lucida Grande" w:eastAsiaTheme="minorEastAsia"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sz w:val="24"/>
      <w:szCs w:val="24"/>
    </w:rPr>
  </w:style>
  <w:style w:type="paragraph" w:styleId="Heading5">
    <w:name w:val="heading 5"/>
    <w:basedOn w:val="Normal"/>
    <w:link w:val="Heading5Char"/>
    <w:uiPriority w:val="9"/>
    <w:qFormat/>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pPr>
      <w:spacing w:before="100" w:beforeAutospacing="1" w:after="100" w:afterAutospacing="1"/>
    </w:pPr>
  </w:style>
  <w:style w:type="character" w:customStyle="1" w:styleId="phvr8t-x-x-207">
    <w:name w:val="phvr8t-x-x-207"/>
    <w:basedOn w:val="DefaultParagraphFont"/>
  </w:style>
  <w:style w:type="character" w:customStyle="1" w:styleId="phvr8t-x-x-144">
    <w:name w:val="phvr8t-x-x-144"/>
    <w:basedOn w:val="DefaultParagraphFont"/>
  </w:style>
  <w:style w:type="character" w:customStyle="1" w:styleId="phvro8t-x-x-207">
    <w:name w:val="phvro8t-x-x-207"/>
    <w:basedOn w:val="DefaultParagraphFont"/>
  </w:style>
  <w:style w:type="character" w:customStyle="1" w:styleId="phvro8t-x-x-120">
    <w:name w:val="phvro8t-x-x-120"/>
    <w:basedOn w:val="DefaultParagraphFont"/>
  </w:style>
  <w:style w:type="character" w:customStyle="1" w:styleId="phvro8t-x-x-144">
    <w:name w:val="phvro8t-x-x-144"/>
    <w:basedOn w:val="DefaultParagraphFont"/>
  </w:style>
  <w:style w:type="character" w:customStyle="1" w:styleId="phvro8t-x-x-248">
    <w:name w:val="phvro8t-x-x-248"/>
    <w:basedOn w:val="DefaultParagraphFont"/>
  </w:style>
  <w:style w:type="character" w:customStyle="1" w:styleId="phvb8t-x-x-120">
    <w:name w:val="phvb8t-x-x-120"/>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chaptertoc">
    <w:name w:val="chaptertoc"/>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sectiontoc">
    <w:name w:val="sectiontoc"/>
    <w:basedOn w:val="DefaultParagraphFont"/>
  </w:style>
  <w:style w:type="character" w:customStyle="1" w:styleId="subsectiontoc">
    <w:name w:val="subsectiontoc"/>
    <w:basedOn w:val="DefaultParagraphFont"/>
  </w:style>
  <w:style w:type="character" w:customStyle="1" w:styleId="subsubsectiontoc">
    <w:name w:val="subsubsectiontoc"/>
    <w:basedOn w:val="DefaultParagraphFont"/>
  </w:style>
  <w:style w:type="character" w:customStyle="1" w:styleId="appendixtoc">
    <w:name w:val="appendixtoc"/>
    <w:basedOn w:val="DefaultParagraphFont"/>
  </w:style>
  <w:style w:type="character" w:customStyle="1" w:styleId="loftoc">
    <w:name w:val="loftoc"/>
    <w:basedOn w:val="DefaultParagraphFont"/>
  </w:style>
  <w:style w:type="character" w:customStyle="1" w:styleId="lottoc">
    <w:name w:val="lottoc"/>
    <w:basedOn w:val="DefaultParagraphFont"/>
  </w:style>
  <w:style w:type="character" w:customStyle="1" w:styleId="cmsy-8">
    <w:name w:val="cmsy-8"/>
    <w:basedOn w:val="DefaultParagraphFont"/>
  </w:style>
  <w:style w:type="character" w:customStyle="1" w:styleId="cmmi-12">
    <w:name w:val="cmmi-12"/>
    <w:basedOn w:val="DefaultParagraphFont"/>
  </w:style>
  <w:style w:type="character" w:customStyle="1" w:styleId="phvr8t-x-x-109">
    <w:name w:val="phvr8t-x-x-109"/>
    <w:basedOn w:val="DefaultParagraphFont"/>
  </w:style>
  <w:style w:type="character" w:customStyle="1" w:styleId="cmmi-8">
    <w:name w:val="cmmi-8"/>
    <w:basedOn w:val="DefaultParagraphFont"/>
  </w:style>
  <w:style w:type="character" w:customStyle="1" w:styleId="titlemark">
    <w:name w:val="titlemark"/>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phvro8t-x-x-109">
    <w:name w:val="phvro8t-x-x-109"/>
    <w:basedOn w:val="DefaultParagraphFont"/>
  </w:style>
  <w:style w:type="character" w:customStyle="1" w:styleId="id">
    <w:name w:val="id"/>
    <w:basedOn w:val="DefaultParagraphFont"/>
  </w:style>
  <w:style w:type="character" w:customStyle="1" w:styleId="content">
    <w:name w:val="conten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ectt-1200">
    <w:name w:val="ectt-1200"/>
    <w:basedOn w:val="DefaultParagraphFont"/>
  </w:style>
  <w:style w:type="character" w:customStyle="1" w:styleId="phvb8t-x-x-109">
    <w:name w:val="phvb8t-x-x-109"/>
    <w:basedOn w:val="DefaultParagraphFont"/>
  </w:style>
  <w:style w:type="character" w:customStyle="1" w:styleId="cmr-8">
    <w:name w:val="cmr-8"/>
    <w:basedOn w:val="DefaultParagraphFont"/>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rPr>
  </w:style>
  <w:style w:type="character" w:customStyle="1" w:styleId="cmsy-10x-x-120">
    <w:name w:val="cmsy-10x-x-120"/>
    <w:basedOn w:val="DefaultParagraphFont"/>
  </w:style>
  <w:style w:type="character" w:customStyle="1" w:styleId="cmr-12">
    <w:name w:val="cmr-12"/>
    <w:basedOn w:val="DefaultParagraphFont"/>
  </w:style>
  <w:style w:type="character" w:customStyle="1" w:styleId="phvbo8t-x-x-120">
    <w:name w:val="phvbo8t-x-x-120"/>
    <w:basedOn w:val="DefaultParagraphFont"/>
  </w:style>
  <w:style w:type="character" w:customStyle="1" w:styleId="label">
    <w:name w:val="label"/>
    <w:basedOn w:val="DefaultParagraphFont"/>
  </w:style>
  <w:style w:type="character" w:customStyle="1" w:styleId="ectt-1000">
    <w:name w:val="ectt-1000"/>
    <w:basedOn w:val="DefaultParagraphFont"/>
  </w:style>
  <w:style w:type="character" w:customStyle="1" w:styleId="phvb8t-">
    <w:name w:val="phvb8t-"/>
    <w:basedOn w:val="DefaultParagraphFont"/>
  </w:style>
  <w:style w:type="character" w:customStyle="1" w:styleId="phvr8t-">
    <w:name w:val="phvr8t-"/>
    <w:basedOn w:val="DefaultParagraphFont"/>
  </w:style>
  <w:style w:type="character" w:customStyle="1" w:styleId="phvrc8t-">
    <w:name w:val="phvrc8t-"/>
    <w:basedOn w:val="DefaultParagraphFont"/>
  </w:style>
  <w:style w:type="character" w:customStyle="1" w:styleId="small-caps">
    <w:name w:val="small-caps"/>
    <w:basedOn w:val="DefaultParagraphFont"/>
  </w:style>
  <w:style w:type="paragraph" w:customStyle="1" w:styleId="bibitem">
    <w:name w:val="bibitem"/>
    <w:basedOn w:val="Normal"/>
    <w:pPr>
      <w:spacing w:before="100" w:beforeAutospacing="1" w:after="100" w:afterAutospacing="1"/>
    </w:pPr>
  </w:style>
  <w:style w:type="character" w:customStyle="1" w:styleId="biblabel">
    <w:name w:val="biblabel"/>
    <w:basedOn w:val="DefaultParagraphFont"/>
  </w:style>
  <w:style w:type="character" w:customStyle="1" w:styleId="bibsp">
    <w:name w:val="bibsp"/>
    <w:basedOn w:val="DefaultParagraphFont"/>
  </w:style>
  <w:style w:type="paragraph" w:styleId="BalloonText">
    <w:name w:val="Balloon Text"/>
    <w:basedOn w:val="Normal"/>
    <w:link w:val="BalloonTextChar"/>
    <w:uiPriority w:val="99"/>
    <w:semiHidden/>
    <w:unhideWhenUsed/>
    <w:rsid w:val="00BC5509"/>
    <w:rPr>
      <w:rFonts w:ascii="Lucida Grande" w:hAnsi="Lucida Grande"/>
      <w:sz w:val="18"/>
      <w:szCs w:val="18"/>
    </w:rPr>
  </w:style>
  <w:style w:type="character" w:customStyle="1" w:styleId="BalloonTextChar">
    <w:name w:val="Balloon Text Char"/>
    <w:basedOn w:val="DefaultParagraphFont"/>
    <w:link w:val="BalloonText"/>
    <w:uiPriority w:val="99"/>
    <w:semiHidden/>
    <w:rsid w:val="00BC5509"/>
    <w:rPr>
      <w:rFonts w:ascii="Lucida Grande" w:eastAsiaTheme="minorEastAsia" w:hAnsi="Lucida Grande" w:cstheme="minorBidi"/>
      <w:sz w:val="18"/>
      <w:szCs w:val="18"/>
    </w:rPr>
  </w:style>
  <w:style w:type="paragraph" w:styleId="DocumentMap">
    <w:name w:val="Document Map"/>
    <w:basedOn w:val="Normal"/>
    <w:link w:val="DocumentMapChar"/>
    <w:uiPriority w:val="99"/>
    <w:semiHidden/>
    <w:unhideWhenUsed/>
    <w:rsid w:val="0087170F"/>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7170F"/>
    <w:rPr>
      <w:rFonts w:ascii="Lucida Grande" w:eastAsiaTheme="minorEastAsia"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96931">
      <w:marLeft w:val="0"/>
      <w:marRight w:val="0"/>
      <w:marTop w:val="0"/>
      <w:marBottom w:val="0"/>
      <w:divBdr>
        <w:top w:val="none" w:sz="0" w:space="0" w:color="auto"/>
        <w:left w:val="none" w:sz="0" w:space="0" w:color="auto"/>
        <w:bottom w:val="none" w:sz="0" w:space="0" w:color="auto"/>
        <w:right w:val="none" w:sz="0" w:space="0" w:color="auto"/>
      </w:divBdr>
    </w:div>
    <w:div w:id="165361070">
      <w:marLeft w:val="0"/>
      <w:marRight w:val="0"/>
      <w:marTop w:val="0"/>
      <w:marBottom w:val="0"/>
      <w:divBdr>
        <w:top w:val="none" w:sz="0" w:space="0" w:color="auto"/>
        <w:left w:val="none" w:sz="0" w:space="0" w:color="auto"/>
        <w:bottom w:val="none" w:sz="0" w:space="0" w:color="auto"/>
        <w:right w:val="none" w:sz="0" w:space="0" w:color="auto"/>
      </w:divBdr>
      <w:divsChild>
        <w:div w:id="2043313224">
          <w:marLeft w:val="0"/>
          <w:marRight w:val="0"/>
          <w:marTop w:val="0"/>
          <w:marBottom w:val="0"/>
          <w:divBdr>
            <w:top w:val="none" w:sz="0" w:space="0" w:color="auto"/>
            <w:left w:val="none" w:sz="0" w:space="0" w:color="auto"/>
            <w:bottom w:val="none" w:sz="0" w:space="0" w:color="auto"/>
            <w:right w:val="none" w:sz="0" w:space="0" w:color="auto"/>
          </w:divBdr>
          <w:divsChild>
            <w:div w:id="9735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1797">
      <w:marLeft w:val="0"/>
      <w:marRight w:val="0"/>
      <w:marTop w:val="0"/>
      <w:marBottom w:val="0"/>
      <w:divBdr>
        <w:top w:val="none" w:sz="0" w:space="0" w:color="auto"/>
        <w:left w:val="none" w:sz="0" w:space="0" w:color="auto"/>
        <w:bottom w:val="none" w:sz="0" w:space="0" w:color="auto"/>
        <w:right w:val="none" w:sz="0" w:space="0" w:color="auto"/>
      </w:divBdr>
    </w:div>
    <w:div w:id="441656716">
      <w:marLeft w:val="0"/>
      <w:marRight w:val="0"/>
      <w:marTop w:val="0"/>
      <w:marBottom w:val="0"/>
      <w:divBdr>
        <w:top w:val="none" w:sz="0" w:space="0" w:color="auto"/>
        <w:left w:val="none" w:sz="0" w:space="0" w:color="auto"/>
        <w:bottom w:val="none" w:sz="0" w:space="0" w:color="auto"/>
        <w:right w:val="none" w:sz="0" w:space="0" w:color="auto"/>
      </w:divBdr>
      <w:divsChild>
        <w:div w:id="275062718">
          <w:marLeft w:val="0"/>
          <w:marRight w:val="0"/>
          <w:marTop w:val="0"/>
          <w:marBottom w:val="0"/>
          <w:divBdr>
            <w:top w:val="none" w:sz="0" w:space="0" w:color="auto"/>
            <w:left w:val="none" w:sz="0" w:space="0" w:color="auto"/>
            <w:bottom w:val="none" w:sz="0" w:space="0" w:color="auto"/>
            <w:right w:val="none" w:sz="0" w:space="0" w:color="auto"/>
          </w:divBdr>
        </w:div>
        <w:div w:id="797995177">
          <w:marLeft w:val="0"/>
          <w:marRight w:val="0"/>
          <w:marTop w:val="0"/>
          <w:marBottom w:val="0"/>
          <w:divBdr>
            <w:top w:val="none" w:sz="0" w:space="0" w:color="auto"/>
            <w:left w:val="none" w:sz="0" w:space="0" w:color="auto"/>
            <w:bottom w:val="none" w:sz="0" w:space="0" w:color="auto"/>
            <w:right w:val="none" w:sz="0" w:space="0" w:color="auto"/>
          </w:divBdr>
          <w:divsChild>
            <w:div w:id="1601598024">
              <w:marLeft w:val="0"/>
              <w:marRight w:val="0"/>
              <w:marTop w:val="0"/>
              <w:marBottom w:val="0"/>
              <w:divBdr>
                <w:top w:val="none" w:sz="0" w:space="0" w:color="auto"/>
                <w:left w:val="none" w:sz="0" w:space="0" w:color="auto"/>
                <w:bottom w:val="none" w:sz="0" w:space="0" w:color="auto"/>
                <w:right w:val="none" w:sz="0" w:space="0" w:color="auto"/>
              </w:divBdr>
            </w:div>
            <w:div w:id="1764261081">
              <w:marLeft w:val="0"/>
              <w:marRight w:val="0"/>
              <w:marTop w:val="0"/>
              <w:marBottom w:val="0"/>
              <w:divBdr>
                <w:top w:val="none" w:sz="0" w:space="0" w:color="auto"/>
                <w:left w:val="none" w:sz="0" w:space="0" w:color="auto"/>
                <w:bottom w:val="none" w:sz="0" w:space="0" w:color="auto"/>
                <w:right w:val="none" w:sz="0" w:space="0" w:color="auto"/>
              </w:divBdr>
              <w:divsChild>
                <w:div w:id="1631208418">
                  <w:marLeft w:val="0"/>
                  <w:marRight w:val="0"/>
                  <w:marTop w:val="0"/>
                  <w:marBottom w:val="0"/>
                  <w:divBdr>
                    <w:top w:val="none" w:sz="0" w:space="0" w:color="auto"/>
                    <w:left w:val="none" w:sz="0" w:space="0" w:color="auto"/>
                    <w:bottom w:val="none" w:sz="0" w:space="0" w:color="auto"/>
                    <w:right w:val="none" w:sz="0" w:space="0" w:color="auto"/>
                  </w:divBdr>
                </w:div>
                <w:div w:id="1372992378">
                  <w:marLeft w:val="0"/>
                  <w:marRight w:val="0"/>
                  <w:marTop w:val="0"/>
                  <w:marBottom w:val="0"/>
                  <w:divBdr>
                    <w:top w:val="none" w:sz="0" w:space="0" w:color="auto"/>
                    <w:left w:val="none" w:sz="0" w:space="0" w:color="auto"/>
                    <w:bottom w:val="none" w:sz="0" w:space="0" w:color="auto"/>
                    <w:right w:val="none" w:sz="0" w:space="0" w:color="auto"/>
                  </w:divBdr>
                  <w:divsChild>
                    <w:div w:id="1314484102">
                      <w:marLeft w:val="0"/>
                      <w:marRight w:val="0"/>
                      <w:marTop w:val="0"/>
                      <w:marBottom w:val="0"/>
                      <w:divBdr>
                        <w:top w:val="none" w:sz="0" w:space="0" w:color="auto"/>
                        <w:left w:val="none" w:sz="0" w:space="0" w:color="auto"/>
                        <w:bottom w:val="none" w:sz="0" w:space="0" w:color="auto"/>
                        <w:right w:val="none" w:sz="0" w:space="0" w:color="auto"/>
                      </w:divBdr>
                    </w:div>
                    <w:div w:id="1846090469">
                      <w:marLeft w:val="0"/>
                      <w:marRight w:val="0"/>
                      <w:marTop w:val="0"/>
                      <w:marBottom w:val="0"/>
                      <w:divBdr>
                        <w:top w:val="none" w:sz="0" w:space="0" w:color="auto"/>
                        <w:left w:val="none" w:sz="0" w:space="0" w:color="auto"/>
                        <w:bottom w:val="none" w:sz="0" w:space="0" w:color="auto"/>
                        <w:right w:val="none" w:sz="0" w:space="0" w:color="auto"/>
                      </w:divBdr>
                      <w:divsChild>
                        <w:div w:id="265700366">
                          <w:marLeft w:val="0"/>
                          <w:marRight w:val="0"/>
                          <w:marTop w:val="0"/>
                          <w:marBottom w:val="0"/>
                          <w:divBdr>
                            <w:top w:val="none" w:sz="0" w:space="0" w:color="auto"/>
                            <w:left w:val="none" w:sz="0" w:space="0" w:color="auto"/>
                            <w:bottom w:val="none" w:sz="0" w:space="0" w:color="auto"/>
                            <w:right w:val="none" w:sz="0" w:space="0" w:color="auto"/>
                          </w:divBdr>
                        </w:div>
                        <w:div w:id="433868918">
                          <w:marLeft w:val="0"/>
                          <w:marRight w:val="0"/>
                          <w:marTop w:val="0"/>
                          <w:marBottom w:val="0"/>
                          <w:divBdr>
                            <w:top w:val="none" w:sz="0" w:space="0" w:color="auto"/>
                            <w:left w:val="none" w:sz="0" w:space="0" w:color="auto"/>
                            <w:bottom w:val="none" w:sz="0" w:space="0" w:color="auto"/>
                            <w:right w:val="none" w:sz="0" w:space="0" w:color="auto"/>
                          </w:divBdr>
                          <w:divsChild>
                            <w:div w:id="1838568219">
                              <w:marLeft w:val="0"/>
                              <w:marRight w:val="0"/>
                              <w:marTop w:val="0"/>
                              <w:marBottom w:val="0"/>
                              <w:divBdr>
                                <w:top w:val="none" w:sz="0" w:space="0" w:color="auto"/>
                                <w:left w:val="none" w:sz="0" w:space="0" w:color="auto"/>
                                <w:bottom w:val="none" w:sz="0" w:space="0" w:color="auto"/>
                                <w:right w:val="none" w:sz="0" w:space="0" w:color="auto"/>
                              </w:divBdr>
                            </w:div>
                            <w:div w:id="1769109046">
                              <w:marLeft w:val="0"/>
                              <w:marRight w:val="0"/>
                              <w:marTop w:val="0"/>
                              <w:marBottom w:val="0"/>
                              <w:divBdr>
                                <w:top w:val="none" w:sz="0" w:space="0" w:color="auto"/>
                                <w:left w:val="none" w:sz="0" w:space="0" w:color="auto"/>
                                <w:bottom w:val="none" w:sz="0" w:space="0" w:color="auto"/>
                                <w:right w:val="none" w:sz="0" w:space="0" w:color="auto"/>
                              </w:divBdr>
                              <w:divsChild>
                                <w:div w:id="1196430995">
                                  <w:marLeft w:val="0"/>
                                  <w:marRight w:val="0"/>
                                  <w:marTop w:val="0"/>
                                  <w:marBottom w:val="0"/>
                                  <w:divBdr>
                                    <w:top w:val="none" w:sz="0" w:space="0" w:color="auto"/>
                                    <w:left w:val="none" w:sz="0" w:space="0" w:color="auto"/>
                                    <w:bottom w:val="none" w:sz="0" w:space="0" w:color="auto"/>
                                    <w:right w:val="none" w:sz="0" w:space="0" w:color="auto"/>
                                  </w:divBdr>
                                </w:div>
                                <w:div w:id="339822580">
                                  <w:marLeft w:val="0"/>
                                  <w:marRight w:val="0"/>
                                  <w:marTop w:val="0"/>
                                  <w:marBottom w:val="0"/>
                                  <w:divBdr>
                                    <w:top w:val="none" w:sz="0" w:space="0" w:color="auto"/>
                                    <w:left w:val="none" w:sz="0" w:space="0" w:color="auto"/>
                                    <w:bottom w:val="none" w:sz="0" w:space="0" w:color="auto"/>
                                    <w:right w:val="none" w:sz="0" w:space="0" w:color="auto"/>
                                  </w:divBdr>
                                  <w:divsChild>
                                    <w:div w:id="104155621">
                                      <w:marLeft w:val="0"/>
                                      <w:marRight w:val="0"/>
                                      <w:marTop w:val="0"/>
                                      <w:marBottom w:val="0"/>
                                      <w:divBdr>
                                        <w:top w:val="none" w:sz="0" w:space="0" w:color="auto"/>
                                        <w:left w:val="none" w:sz="0" w:space="0" w:color="auto"/>
                                        <w:bottom w:val="none" w:sz="0" w:space="0" w:color="auto"/>
                                        <w:right w:val="none" w:sz="0" w:space="0" w:color="auto"/>
                                      </w:divBdr>
                                    </w:div>
                                    <w:div w:id="1431046202">
                                      <w:marLeft w:val="0"/>
                                      <w:marRight w:val="0"/>
                                      <w:marTop w:val="0"/>
                                      <w:marBottom w:val="0"/>
                                      <w:divBdr>
                                        <w:top w:val="none" w:sz="0" w:space="0" w:color="auto"/>
                                        <w:left w:val="none" w:sz="0" w:space="0" w:color="auto"/>
                                        <w:bottom w:val="none" w:sz="0" w:space="0" w:color="auto"/>
                                        <w:right w:val="none" w:sz="0" w:space="0" w:color="auto"/>
                                      </w:divBdr>
                                      <w:divsChild>
                                        <w:div w:id="218135353">
                                          <w:marLeft w:val="0"/>
                                          <w:marRight w:val="0"/>
                                          <w:marTop w:val="0"/>
                                          <w:marBottom w:val="0"/>
                                          <w:divBdr>
                                            <w:top w:val="none" w:sz="0" w:space="0" w:color="auto"/>
                                            <w:left w:val="none" w:sz="0" w:space="0" w:color="auto"/>
                                            <w:bottom w:val="none" w:sz="0" w:space="0" w:color="auto"/>
                                            <w:right w:val="none" w:sz="0" w:space="0" w:color="auto"/>
                                          </w:divBdr>
                                          <w:divsChild>
                                            <w:div w:id="1818760065">
                                              <w:marLeft w:val="0"/>
                                              <w:marRight w:val="0"/>
                                              <w:marTop w:val="0"/>
                                              <w:marBottom w:val="0"/>
                                              <w:divBdr>
                                                <w:top w:val="none" w:sz="0" w:space="0" w:color="auto"/>
                                                <w:left w:val="none" w:sz="0" w:space="0" w:color="auto"/>
                                                <w:bottom w:val="none" w:sz="0" w:space="0" w:color="auto"/>
                                                <w:right w:val="none" w:sz="0" w:space="0" w:color="auto"/>
                                              </w:divBdr>
                                            </w:div>
                                            <w:div w:id="108503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8745">
                                      <w:marLeft w:val="0"/>
                                      <w:marRight w:val="0"/>
                                      <w:marTop w:val="0"/>
                                      <w:marBottom w:val="0"/>
                                      <w:divBdr>
                                        <w:top w:val="none" w:sz="0" w:space="0" w:color="auto"/>
                                        <w:left w:val="none" w:sz="0" w:space="0" w:color="auto"/>
                                        <w:bottom w:val="none" w:sz="0" w:space="0" w:color="auto"/>
                                        <w:right w:val="none" w:sz="0" w:space="0" w:color="auto"/>
                                      </w:divBdr>
                                      <w:divsChild>
                                        <w:div w:id="858618629">
                                          <w:marLeft w:val="0"/>
                                          <w:marRight w:val="0"/>
                                          <w:marTop w:val="0"/>
                                          <w:marBottom w:val="0"/>
                                          <w:divBdr>
                                            <w:top w:val="none" w:sz="0" w:space="0" w:color="auto"/>
                                            <w:left w:val="none" w:sz="0" w:space="0" w:color="auto"/>
                                            <w:bottom w:val="none" w:sz="0" w:space="0" w:color="auto"/>
                                            <w:right w:val="none" w:sz="0" w:space="0" w:color="auto"/>
                                          </w:divBdr>
                                        </w:div>
                                        <w:div w:id="893931187">
                                          <w:marLeft w:val="0"/>
                                          <w:marRight w:val="0"/>
                                          <w:marTop w:val="0"/>
                                          <w:marBottom w:val="0"/>
                                          <w:divBdr>
                                            <w:top w:val="none" w:sz="0" w:space="0" w:color="auto"/>
                                            <w:left w:val="none" w:sz="0" w:space="0" w:color="auto"/>
                                            <w:bottom w:val="none" w:sz="0" w:space="0" w:color="auto"/>
                                            <w:right w:val="none" w:sz="0" w:space="0" w:color="auto"/>
                                          </w:divBdr>
                                          <w:divsChild>
                                            <w:div w:id="2007048601">
                                              <w:marLeft w:val="0"/>
                                              <w:marRight w:val="0"/>
                                              <w:marTop w:val="0"/>
                                              <w:marBottom w:val="0"/>
                                              <w:divBdr>
                                                <w:top w:val="none" w:sz="0" w:space="0" w:color="auto"/>
                                                <w:left w:val="none" w:sz="0" w:space="0" w:color="auto"/>
                                                <w:bottom w:val="none" w:sz="0" w:space="0" w:color="auto"/>
                                                <w:right w:val="none" w:sz="0" w:space="0" w:color="auto"/>
                                              </w:divBdr>
                                            </w:div>
                                            <w:div w:id="893661422">
                                              <w:marLeft w:val="0"/>
                                              <w:marRight w:val="0"/>
                                              <w:marTop w:val="0"/>
                                              <w:marBottom w:val="0"/>
                                              <w:divBdr>
                                                <w:top w:val="none" w:sz="0" w:space="0" w:color="auto"/>
                                                <w:left w:val="none" w:sz="0" w:space="0" w:color="auto"/>
                                                <w:bottom w:val="none" w:sz="0" w:space="0" w:color="auto"/>
                                                <w:right w:val="none" w:sz="0" w:space="0" w:color="auto"/>
                                              </w:divBdr>
                                              <w:divsChild>
                                                <w:div w:id="2055998707">
                                                  <w:marLeft w:val="0"/>
                                                  <w:marRight w:val="0"/>
                                                  <w:marTop w:val="0"/>
                                                  <w:marBottom w:val="0"/>
                                                  <w:divBdr>
                                                    <w:top w:val="none" w:sz="0" w:space="0" w:color="auto"/>
                                                    <w:left w:val="none" w:sz="0" w:space="0" w:color="auto"/>
                                                    <w:bottom w:val="none" w:sz="0" w:space="0" w:color="auto"/>
                                                    <w:right w:val="none" w:sz="0" w:space="0" w:color="auto"/>
                                                  </w:divBdr>
                                                </w:div>
                                                <w:div w:id="1285236076">
                                                  <w:marLeft w:val="0"/>
                                                  <w:marRight w:val="0"/>
                                                  <w:marTop w:val="0"/>
                                                  <w:marBottom w:val="0"/>
                                                  <w:divBdr>
                                                    <w:top w:val="none" w:sz="0" w:space="0" w:color="auto"/>
                                                    <w:left w:val="none" w:sz="0" w:space="0" w:color="auto"/>
                                                    <w:bottom w:val="none" w:sz="0" w:space="0" w:color="auto"/>
                                                    <w:right w:val="none" w:sz="0" w:space="0" w:color="auto"/>
                                                  </w:divBdr>
                                                  <w:divsChild>
                                                    <w:div w:id="1195970809">
                                                      <w:marLeft w:val="0"/>
                                                      <w:marRight w:val="0"/>
                                                      <w:marTop w:val="0"/>
                                                      <w:marBottom w:val="0"/>
                                                      <w:divBdr>
                                                        <w:top w:val="none" w:sz="0" w:space="0" w:color="auto"/>
                                                        <w:left w:val="none" w:sz="0" w:space="0" w:color="auto"/>
                                                        <w:bottom w:val="none" w:sz="0" w:space="0" w:color="auto"/>
                                                        <w:right w:val="none" w:sz="0" w:space="0" w:color="auto"/>
                                                      </w:divBdr>
                                                    </w:div>
                                                    <w:div w:id="2109621662">
                                                      <w:marLeft w:val="0"/>
                                                      <w:marRight w:val="0"/>
                                                      <w:marTop w:val="0"/>
                                                      <w:marBottom w:val="0"/>
                                                      <w:divBdr>
                                                        <w:top w:val="none" w:sz="0" w:space="0" w:color="auto"/>
                                                        <w:left w:val="none" w:sz="0" w:space="0" w:color="auto"/>
                                                        <w:bottom w:val="none" w:sz="0" w:space="0" w:color="auto"/>
                                                        <w:right w:val="none" w:sz="0" w:space="0" w:color="auto"/>
                                                      </w:divBdr>
                                                      <w:divsChild>
                                                        <w:div w:id="802772391">
                                                          <w:marLeft w:val="0"/>
                                                          <w:marRight w:val="0"/>
                                                          <w:marTop w:val="0"/>
                                                          <w:marBottom w:val="0"/>
                                                          <w:divBdr>
                                                            <w:top w:val="none" w:sz="0" w:space="0" w:color="auto"/>
                                                            <w:left w:val="none" w:sz="0" w:space="0" w:color="auto"/>
                                                            <w:bottom w:val="none" w:sz="0" w:space="0" w:color="auto"/>
                                                            <w:right w:val="none" w:sz="0" w:space="0" w:color="auto"/>
                                                          </w:divBdr>
                                                        </w:div>
                                                        <w:div w:id="1472868248">
                                                          <w:marLeft w:val="0"/>
                                                          <w:marRight w:val="0"/>
                                                          <w:marTop w:val="0"/>
                                                          <w:marBottom w:val="0"/>
                                                          <w:divBdr>
                                                            <w:top w:val="none" w:sz="0" w:space="0" w:color="auto"/>
                                                            <w:left w:val="none" w:sz="0" w:space="0" w:color="auto"/>
                                                            <w:bottom w:val="none" w:sz="0" w:space="0" w:color="auto"/>
                                                            <w:right w:val="none" w:sz="0" w:space="0" w:color="auto"/>
                                                          </w:divBdr>
                                                          <w:divsChild>
                                                            <w:div w:id="299503352">
                                                              <w:marLeft w:val="0"/>
                                                              <w:marRight w:val="0"/>
                                                              <w:marTop w:val="0"/>
                                                              <w:marBottom w:val="0"/>
                                                              <w:divBdr>
                                                                <w:top w:val="none" w:sz="0" w:space="0" w:color="auto"/>
                                                                <w:left w:val="none" w:sz="0" w:space="0" w:color="auto"/>
                                                                <w:bottom w:val="none" w:sz="0" w:space="0" w:color="auto"/>
                                                                <w:right w:val="none" w:sz="0" w:space="0" w:color="auto"/>
                                                              </w:divBdr>
                                                            </w:div>
                                                            <w:div w:id="1195925469">
                                                              <w:marLeft w:val="0"/>
                                                              <w:marRight w:val="0"/>
                                                              <w:marTop w:val="0"/>
                                                              <w:marBottom w:val="0"/>
                                                              <w:divBdr>
                                                                <w:top w:val="none" w:sz="0" w:space="0" w:color="auto"/>
                                                                <w:left w:val="none" w:sz="0" w:space="0" w:color="auto"/>
                                                                <w:bottom w:val="none" w:sz="0" w:space="0" w:color="auto"/>
                                                                <w:right w:val="none" w:sz="0" w:space="0" w:color="auto"/>
                                                              </w:divBdr>
                                                              <w:divsChild>
                                                                <w:div w:id="1438867136">
                                                                  <w:marLeft w:val="0"/>
                                                                  <w:marRight w:val="0"/>
                                                                  <w:marTop w:val="0"/>
                                                                  <w:marBottom w:val="0"/>
                                                                  <w:divBdr>
                                                                    <w:top w:val="none" w:sz="0" w:space="0" w:color="auto"/>
                                                                    <w:left w:val="none" w:sz="0" w:space="0" w:color="auto"/>
                                                                    <w:bottom w:val="none" w:sz="0" w:space="0" w:color="auto"/>
                                                                    <w:right w:val="none" w:sz="0" w:space="0" w:color="auto"/>
                                                                  </w:divBdr>
                                                                </w:div>
                                                                <w:div w:id="1932544000">
                                                                  <w:marLeft w:val="0"/>
                                                                  <w:marRight w:val="0"/>
                                                                  <w:marTop w:val="0"/>
                                                                  <w:marBottom w:val="0"/>
                                                                  <w:divBdr>
                                                                    <w:top w:val="none" w:sz="0" w:space="0" w:color="auto"/>
                                                                    <w:left w:val="none" w:sz="0" w:space="0" w:color="auto"/>
                                                                    <w:bottom w:val="none" w:sz="0" w:space="0" w:color="auto"/>
                                                                    <w:right w:val="none" w:sz="0" w:space="0" w:color="auto"/>
                                                                  </w:divBdr>
                                                                  <w:divsChild>
                                                                    <w:div w:id="50466264">
                                                                      <w:marLeft w:val="0"/>
                                                                      <w:marRight w:val="0"/>
                                                                      <w:marTop w:val="0"/>
                                                                      <w:marBottom w:val="0"/>
                                                                      <w:divBdr>
                                                                        <w:top w:val="none" w:sz="0" w:space="0" w:color="auto"/>
                                                                        <w:left w:val="none" w:sz="0" w:space="0" w:color="auto"/>
                                                                        <w:bottom w:val="none" w:sz="0" w:space="0" w:color="auto"/>
                                                                        <w:right w:val="none" w:sz="0" w:space="0" w:color="auto"/>
                                                                      </w:divBdr>
                                                                    </w:div>
                                                                    <w:div w:id="117728072">
                                                                      <w:marLeft w:val="0"/>
                                                                      <w:marRight w:val="0"/>
                                                                      <w:marTop w:val="0"/>
                                                                      <w:marBottom w:val="0"/>
                                                                      <w:divBdr>
                                                                        <w:top w:val="none" w:sz="0" w:space="0" w:color="auto"/>
                                                                        <w:left w:val="none" w:sz="0" w:space="0" w:color="auto"/>
                                                                        <w:bottom w:val="none" w:sz="0" w:space="0" w:color="auto"/>
                                                                        <w:right w:val="none" w:sz="0" w:space="0" w:color="auto"/>
                                                                      </w:divBdr>
                                                                      <w:divsChild>
                                                                        <w:div w:id="446314990">
                                                                          <w:marLeft w:val="0"/>
                                                                          <w:marRight w:val="0"/>
                                                                          <w:marTop w:val="0"/>
                                                                          <w:marBottom w:val="0"/>
                                                                          <w:divBdr>
                                                                            <w:top w:val="none" w:sz="0" w:space="0" w:color="auto"/>
                                                                            <w:left w:val="none" w:sz="0" w:space="0" w:color="auto"/>
                                                                            <w:bottom w:val="none" w:sz="0" w:space="0" w:color="auto"/>
                                                                            <w:right w:val="none" w:sz="0" w:space="0" w:color="auto"/>
                                                                          </w:divBdr>
                                                                        </w:div>
                                                                        <w:div w:id="1126629453">
                                                                          <w:marLeft w:val="0"/>
                                                                          <w:marRight w:val="0"/>
                                                                          <w:marTop w:val="0"/>
                                                                          <w:marBottom w:val="0"/>
                                                                          <w:divBdr>
                                                                            <w:top w:val="none" w:sz="0" w:space="0" w:color="auto"/>
                                                                            <w:left w:val="none" w:sz="0" w:space="0" w:color="auto"/>
                                                                            <w:bottom w:val="none" w:sz="0" w:space="0" w:color="auto"/>
                                                                            <w:right w:val="none" w:sz="0" w:space="0" w:color="auto"/>
                                                                          </w:divBdr>
                                                                          <w:divsChild>
                                                                            <w:div w:id="2119837462">
                                                                              <w:marLeft w:val="0"/>
                                                                              <w:marRight w:val="0"/>
                                                                              <w:marTop w:val="0"/>
                                                                              <w:marBottom w:val="0"/>
                                                                              <w:divBdr>
                                                                                <w:top w:val="none" w:sz="0" w:space="0" w:color="auto"/>
                                                                                <w:left w:val="none" w:sz="0" w:space="0" w:color="auto"/>
                                                                                <w:bottom w:val="none" w:sz="0" w:space="0" w:color="auto"/>
                                                                                <w:right w:val="none" w:sz="0" w:space="0" w:color="auto"/>
                                                                              </w:divBdr>
                                                                            </w:div>
                                                                            <w:div w:id="1735469214">
                                                                              <w:marLeft w:val="0"/>
                                                                              <w:marRight w:val="0"/>
                                                                              <w:marTop w:val="0"/>
                                                                              <w:marBottom w:val="0"/>
                                                                              <w:divBdr>
                                                                                <w:top w:val="none" w:sz="0" w:space="0" w:color="auto"/>
                                                                                <w:left w:val="none" w:sz="0" w:space="0" w:color="auto"/>
                                                                                <w:bottom w:val="none" w:sz="0" w:space="0" w:color="auto"/>
                                                                                <w:right w:val="none" w:sz="0" w:space="0" w:color="auto"/>
                                                                              </w:divBdr>
                                                                              <w:divsChild>
                                                                                <w:div w:id="164249402">
                                                                                  <w:marLeft w:val="0"/>
                                                                                  <w:marRight w:val="0"/>
                                                                                  <w:marTop w:val="0"/>
                                                                                  <w:marBottom w:val="0"/>
                                                                                  <w:divBdr>
                                                                                    <w:top w:val="none" w:sz="0" w:space="0" w:color="auto"/>
                                                                                    <w:left w:val="none" w:sz="0" w:space="0" w:color="auto"/>
                                                                                    <w:bottom w:val="none" w:sz="0" w:space="0" w:color="auto"/>
                                                                                    <w:right w:val="none" w:sz="0" w:space="0" w:color="auto"/>
                                                                                  </w:divBdr>
                                                                                </w:div>
                                                                                <w:div w:id="98842417">
                                                                                  <w:marLeft w:val="0"/>
                                                                                  <w:marRight w:val="0"/>
                                                                                  <w:marTop w:val="0"/>
                                                                                  <w:marBottom w:val="0"/>
                                                                                  <w:divBdr>
                                                                                    <w:top w:val="none" w:sz="0" w:space="0" w:color="auto"/>
                                                                                    <w:left w:val="none" w:sz="0" w:space="0" w:color="auto"/>
                                                                                    <w:bottom w:val="none" w:sz="0" w:space="0" w:color="auto"/>
                                                                                    <w:right w:val="none" w:sz="0" w:space="0" w:color="auto"/>
                                                                                  </w:divBdr>
                                                                                  <w:divsChild>
                                                                                    <w:div w:id="938873794">
                                                                                      <w:marLeft w:val="0"/>
                                                                                      <w:marRight w:val="0"/>
                                                                                      <w:marTop w:val="0"/>
                                                                                      <w:marBottom w:val="0"/>
                                                                                      <w:divBdr>
                                                                                        <w:top w:val="none" w:sz="0" w:space="0" w:color="auto"/>
                                                                                        <w:left w:val="none" w:sz="0" w:space="0" w:color="auto"/>
                                                                                        <w:bottom w:val="none" w:sz="0" w:space="0" w:color="auto"/>
                                                                                        <w:right w:val="none" w:sz="0" w:space="0" w:color="auto"/>
                                                                                      </w:divBdr>
                                                                                    </w:div>
                                                                                    <w:div w:id="721439519">
                                                                                      <w:marLeft w:val="0"/>
                                                                                      <w:marRight w:val="0"/>
                                                                                      <w:marTop w:val="0"/>
                                                                                      <w:marBottom w:val="0"/>
                                                                                      <w:divBdr>
                                                                                        <w:top w:val="none" w:sz="0" w:space="0" w:color="auto"/>
                                                                                        <w:left w:val="none" w:sz="0" w:space="0" w:color="auto"/>
                                                                                        <w:bottom w:val="none" w:sz="0" w:space="0" w:color="auto"/>
                                                                                        <w:right w:val="none" w:sz="0" w:space="0" w:color="auto"/>
                                                                                      </w:divBdr>
                                                                                      <w:divsChild>
                                                                                        <w:div w:id="170920160">
                                                                                          <w:marLeft w:val="0"/>
                                                                                          <w:marRight w:val="0"/>
                                                                                          <w:marTop w:val="0"/>
                                                                                          <w:marBottom w:val="0"/>
                                                                                          <w:divBdr>
                                                                                            <w:top w:val="none" w:sz="0" w:space="0" w:color="auto"/>
                                                                                            <w:left w:val="none" w:sz="0" w:space="0" w:color="auto"/>
                                                                                            <w:bottom w:val="none" w:sz="0" w:space="0" w:color="auto"/>
                                                                                            <w:right w:val="none" w:sz="0" w:space="0" w:color="auto"/>
                                                                                          </w:divBdr>
                                                                                        </w:div>
                                                                                        <w:div w:id="1014190037">
                                                                                          <w:marLeft w:val="0"/>
                                                                                          <w:marRight w:val="0"/>
                                                                                          <w:marTop w:val="0"/>
                                                                                          <w:marBottom w:val="0"/>
                                                                                          <w:divBdr>
                                                                                            <w:top w:val="none" w:sz="0" w:space="0" w:color="auto"/>
                                                                                            <w:left w:val="none" w:sz="0" w:space="0" w:color="auto"/>
                                                                                            <w:bottom w:val="none" w:sz="0" w:space="0" w:color="auto"/>
                                                                                            <w:right w:val="none" w:sz="0" w:space="0" w:color="auto"/>
                                                                                          </w:divBdr>
                                                                                          <w:divsChild>
                                                                                            <w:div w:id="2094546216">
                                                                                              <w:marLeft w:val="0"/>
                                                                                              <w:marRight w:val="0"/>
                                                                                              <w:marTop w:val="0"/>
                                                                                              <w:marBottom w:val="0"/>
                                                                                              <w:divBdr>
                                                                                                <w:top w:val="none" w:sz="0" w:space="0" w:color="auto"/>
                                                                                                <w:left w:val="none" w:sz="0" w:space="0" w:color="auto"/>
                                                                                                <w:bottom w:val="none" w:sz="0" w:space="0" w:color="auto"/>
                                                                                                <w:right w:val="none" w:sz="0" w:space="0" w:color="auto"/>
                                                                                              </w:divBdr>
                                                                                            </w:div>
                                                                                            <w:div w:id="477694308">
                                                                                              <w:marLeft w:val="0"/>
                                                                                              <w:marRight w:val="0"/>
                                                                                              <w:marTop w:val="0"/>
                                                                                              <w:marBottom w:val="0"/>
                                                                                              <w:divBdr>
                                                                                                <w:top w:val="none" w:sz="0" w:space="0" w:color="auto"/>
                                                                                                <w:left w:val="none" w:sz="0" w:space="0" w:color="auto"/>
                                                                                                <w:bottom w:val="none" w:sz="0" w:space="0" w:color="auto"/>
                                                                                                <w:right w:val="none" w:sz="0" w:space="0" w:color="auto"/>
                                                                                              </w:divBdr>
                                                                                              <w:divsChild>
                                                                                                <w:div w:id="1080638713">
                                                                                                  <w:marLeft w:val="0"/>
                                                                                                  <w:marRight w:val="0"/>
                                                                                                  <w:marTop w:val="0"/>
                                                                                                  <w:marBottom w:val="0"/>
                                                                                                  <w:divBdr>
                                                                                                    <w:top w:val="none" w:sz="0" w:space="0" w:color="auto"/>
                                                                                                    <w:left w:val="none" w:sz="0" w:space="0" w:color="auto"/>
                                                                                                    <w:bottom w:val="none" w:sz="0" w:space="0" w:color="auto"/>
                                                                                                    <w:right w:val="none" w:sz="0" w:space="0" w:color="auto"/>
                                                                                                  </w:divBdr>
                                                                                                </w:div>
                                                                                                <w:div w:id="2011643359">
                                                                                                  <w:marLeft w:val="0"/>
                                                                                                  <w:marRight w:val="0"/>
                                                                                                  <w:marTop w:val="0"/>
                                                                                                  <w:marBottom w:val="0"/>
                                                                                                  <w:divBdr>
                                                                                                    <w:top w:val="none" w:sz="0" w:space="0" w:color="auto"/>
                                                                                                    <w:left w:val="none" w:sz="0" w:space="0" w:color="auto"/>
                                                                                                    <w:bottom w:val="none" w:sz="0" w:space="0" w:color="auto"/>
                                                                                                    <w:right w:val="none" w:sz="0" w:space="0" w:color="auto"/>
                                                                                                  </w:divBdr>
                                                                                                  <w:divsChild>
                                                                                                    <w:div w:id="974137061">
                                                                                                      <w:marLeft w:val="0"/>
                                                                                                      <w:marRight w:val="0"/>
                                                                                                      <w:marTop w:val="0"/>
                                                                                                      <w:marBottom w:val="0"/>
                                                                                                      <w:divBdr>
                                                                                                        <w:top w:val="none" w:sz="0" w:space="0" w:color="auto"/>
                                                                                                        <w:left w:val="none" w:sz="0" w:space="0" w:color="auto"/>
                                                                                                        <w:bottom w:val="none" w:sz="0" w:space="0" w:color="auto"/>
                                                                                                        <w:right w:val="none" w:sz="0" w:space="0" w:color="auto"/>
                                                                                                      </w:divBdr>
                                                                                                    </w:div>
                                                                                                    <w:div w:id="1345783334">
                                                                                                      <w:marLeft w:val="0"/>
                                                                                                      <w:marRight w:val="0"/>
                                                                                                      <w:marTop w:val="0"/>
                                                                                                      <w:marBottom w:val="0"/>
                                                                                                      <w:divBdr>
                                                                                                        <w:top w:val="none" w:sz="0" w:space="0" w:color="auto"/>
                                                                                                        <w:left w:val="none" w:sz="0" w:space="0" w:color="auto"/>
                                                                                                        <w:bottom w:val="none" w:sz="0" w:space="0" w:color="auto"/>
                                                                                                        <w:right w:val="none" w:sz="0" w:space="0" w:color="auto"/>
                                                                                                      </w:divBdr>
                                                                                                      <w:divsChild>
                                                                                                        <w:div w:id="1080523927">
                                                                                                          <w:marLeft w:val="0"/>
                                                                                                          <w:marRight w:val="0"/>
                                                                                                          <w:marTop w:val="0"/>
                                                                                                          <w:marBottom w:val="0"/>
                                                                                                          <w:divBdr>
                                                                                                            <w:top w:val="none" w:sz="0" w:space="0" w:color="auto"/>
                                                                                                            <w:left w:val="none" w:sz="0" w:space="0" w:color="auto"/>
                                                                                                            <w:bottom w:val="none" w:sz="0" w:space="0" w:color="auto"/>
                                                                                                            <w:right w:val="none" w:sz="0" w:space="0" w:color="auto"/>
                                                                                                          </w:divBdr>
                                                                                                        </w:div>
                                                                                                        <w:div w:id="495614446">
                                                                                                          <w:marLeft w:val="0"/>
                                                                                                          <w:marRight w:val="0"/>
                                                                                                          <w:marTop w:val="0"/>
                                                                                                          <w:marBottom w:val="0"/>
                                                                                                          <w:divBdr>
                                                                                                            <w:top w:val="none" w:sz="0" w:space="0" w:color="auto"/>
                                                                                                            <w:left w:val="none" w:sz="0" w:space="0" w:color="auto"/>
                                                                                                            <w:bottom w:val="none" w:sz="0" w:space="0" w:color="auto"/>
                                                                                                            <w:right w:val="none" w:sz="0" w:space="0" w:color="auto"/>
                                                                                                          </w:divBdr>
                                                                                                          <w:divsChild>
                                                                                                            <w:div w:id="1504470088">
                                                                                                              <w:marLeft w:val="0"/>
                                                                                                              <w:marRight w:val="0"/>
                                                                                                              <w:marTop w:val="0"/>
                                                                                                              <w:marBottom w:val="0"/>
                                                                                                              <w:divBdr>
                                                                                                                <w:top w:val="none" w:sz="0" w:space="0" w:color="auto"/>
                                                                                                                <w:left w:val="none" w:sz="0" w:space="0" w:color="auto"/>
                                                                                                                <w:bottom w:val="none" w:sz="0" w:space="0" w:color="auto"/>
                                                                                                                <w:right w:val="none" w:sz="0" w:space="0" w:color="auto"/>
                                                                                                              </w:divBdr>
                                                                                                            </w:div>
                                                                                                            <w:div w:id="1267539467">
                                                                                                              <w:marLeft w:val="0"/>
                                                                                                              <w:marRight w:val="0"/>
                                                                                                              <w:marTop w:val="0"/>
                                                                                                              <w:marBottom w:val="0"/>
                                                                                                              <w:divBdr>
                                                                                                                <w:top w:val="none" w:sz="0" w:space="0" w:color="auto"/>
                                                                                                                <w:left w:val="none" w:sz="0" w:space="0" w:color="auto"/>
                                                                                                                <w:bottom w:val="none" w:sz="0" w:space="0" w:color="auto"/>
                                                                                                                <w:right w:val="none" w:sz="0" w:space="0" w:color="auto"/>
                                                                                                              </w:divBdr>
                                                                                                            </w:div>
                                                                                                            <w:div w:id="1286159465">
                                                                                                              <w:marLeft w:val="0"/>
                                                                                                              <w:marRight w:val="0"/>
                                                                                                              <w:marTop w:val="0"/>
                                                                                                              <w:marBottom w:val="0"/>
                                                                                                              <w:divBdr>
                                                                                                                <w:top w:val="none" w:sz="0" w:space="0" w:color="auto"/>
                                                                                                                <w:left w:val="none" w:sz="0" w:space="0" w:color="auto"/>
                                                                                                                <w:bottom w:val="none" w:sz="0" w:space="0" w:color="auto"/>
                                                                                                                <w:right w:val="none" w:sz="0" w:space="0" w:color="auto"/>
                                                                                                              </w:divBdr>
                                                                                                              <w:divsChild>
                                                                                                                <w:div w:id="429551481">
                                                                                                                  <w:marLeft w:val="0"/>
                                                                                                                  <w:marRight w:val="0"/>
                                                                                                                  <w:marTop w:val="0"/>
                                                                                                                  <w:marBottom w:val="0"/>
                                                                                                                  <w:divBdr>
                                                                                                                    <w:top w:val="none" w:sz="0" w:space="0" w:color="auto"/>
                                                                                                                    <w:left w:val="none" w:sz="0" w:space="0" w:color="auto"/>
                                                                                                                    <w:bottom w:val="none" w:sz="0" w:space="0" w:color="auto"/>
                                                                                                                    <w:right w:val="none" w:sz="0" w:space="0" w:color="auto"/>
                                                                                                                  </w:divBdr>
                                                                                                                </w:div>
                                                                                                                <w:div w:id="1216894537">
                                                                                                                  <w:marLeft w:val="0"/>
                                                                                                                  <w:marRight w:val="0"/>
                                                                                                                  <w:marTop w:val="0"/>
                                                                                                                  <w:marBottom w:val="0"/>
                                                                                                                  <w:divBdr>
                                                                                                                    <w:top w:val="none" w:sz="0" w:space="0" w:color="auto"/>
                                                                                                                    <w:left w:val="none" w:sz="0" w:space="0" w:color="auto"/>
                                                                                                                    <w:bottom w:val="none" w:sz="0" w:space="0" w:color="auto"/>
                                                                                                                    <w:right w:val="none" w:sz="0" w:space="0" w:color="auto"/>
                                                                                                                  </w:divBdr>
                                                                                                                  <w:divsChild>
                                                                                                                    <w:div w:id="370036583">
                                                                                                                      <w:marLeft w:val="0"/>
                                                                                                                      <w:marRight w:val="0"/>
                                                                                                                      <w:marTop w:val="0"/>
                                                                                                                      <w:marBottom w:val="0"/>
                                                                                                                      <w:divBdr>
                                                                                                                        <w:top w:val="none" w:sz="0" w:space="0" w:color="auto"/>
                                                                                                                        <w:left w:val="none" w:sz="0" w:space="0" w:color="auto"/>
                                                                                                                        <w:bottom w:val="none" w:sz="0" w:space="0" w:color="auto"/>
                                                                                                                        <w:right w:val="none" w:sz="0" w:space="0" w:color="auto"/>
                                                                                                                      </w:divBdr>
                                                                                                                    </w:div>
                                                                                                                    <w:div w:id="2067097616">
                                                                                                                      <w:marLeft w:val="0"/>
                                                                                                                      <w:marRight w:val="0"/>
                                                                                                                      <w:marTop w:val="0"/>
                                                                                                                      <w:marBottom w:val="0"/>
                                                                                                                      <w:divBdr>
                                                                                                                        <w:top w:val="none" w:sz="0" w:space="0" w:color="auto"/>
                                                                                                                        <w:left w:val="none" w:sz="0" w:space="0" w:color="auto"/>
                                                                                                                        <w:bottom w:val="none" w:sz="0" w:space="0" w:color="auto"/>
                                                                                                                        <w:right w:val="none" w:sz="0" w:space="0" w:color="auto"/>
                                                                                                                      </w:divBdr>
                                                                                                                      <w:divsChild>
                                                                                                                        <w:div w:id="922109521">
                                                                                                                          <w:marLeft w:val="0"/>
                                                                                                                          <w:marRight w:val="0"/>
                                                                                                                          <w:marTop w:val="0"/>
                                                                                                                          <w:marBottom w:val="0"/>
                                                                                                                          <w:divBdr>
                                                                                                                            <w:top w:val="none" w:sz="0" w:space="0" w:color="auto"/>
                                                                                                                            <w:left w:val="none" w:sz="0" w:space="0" w:color="auto"/>
                                                                                                                            <w:bottom w:val="none" w:sz="0" w:space="0" w:color="auto"/>
                                                                                                                            <w:right w:val="none" w:sz="0" w:space="0" w:color="auto"/>
                                                                                                                          </w:divBdr>
                                                                                                                        </w:div>
                                                                                                                        <w:div w:id="2119249539">
                                                                                                                          <w:marLeft w:val="0"/>
                                                                                                                          <w:marRight w:val="0"/>
                                                                                                                          <w:marTop w:val="0"/>
                                                                                                                          <w:marBottom w:val="0"/>
                                                                                                                          <w:divBdr>
                                                                                                                            <w:top w:val="none" w:sz="0" w:space="0" w:color="auto"/>
                                                                                                                            <w:left w:val="none" w:sz="0" w:space="0" w:color="auto"/>
                                                                                                                            <w:bottom w:val="none" w:sz="0" w:space="0" w:color="auto"/>
                                                                                                                            <w:right w:val="none" w:sz="0" w:space="0" w:color="auto"/>
                                                                                                                          </w:divBdr>
                                                                                                                          <w:divsChild>
                                                                                                                            <w:div w:id="804810057">
                                                                                                                              <w:marLeft w:val="0"/>
                                                                                                                              <w:marRight w:val="0"/>
                                                                                                                              <w:marTop w:val="0"/>
                                                                                                                              <w:marBottom w:val="0"/>
                                                                                                                              <w:divBdr>
                                                                                                                                <w:top w:val="none" w:sz="0" w:space="0" w:color="auto"/>
                                                                                                                                <w:left w:val="none" w:sz="0" w:space="0" w:color="auto"/>
                                                                                                                                <w:bottom w:val="none" w:sz="0" w:space="0" w:color="auto"/>
                                                                                                                                <w:right w:val="none" w:sz="0" w:space="0" w:color="auto"/>
                                                                                                                              </w:divBdr>
                                                                                                                            </w:div>
                                                                                                                            <w:div w:id="1574317573">
                                                                                                                              <w:marLeft w:val="0"/>
                                                                                                                              <w:marRight w:val="0"/>
                                                                                                                              <w:marTop w:val="0"/>
                                                                                                                              <w:marBottom w:val="0"/>
                                                                                                                              <w:divBdr>
                                                                                                                                <w:top w:val="none" w:sz="0" w:space="0" w:color="auto"/>
                                                                                                                                <w:left w:val="none" w:sz="0" w:space="0" w:color="auto"/>
                                                                                                                                <w:bottom w:val="none" w:sz="0" w:space="0" w:color="auto"/>
                                                                                                                                <w:right w:val="none" w:sz="0" w:space="0" w:color="auto"/>
                                                                                                                              </w:divBdr>
                                                                                                                              <w:divsChild>
                                                                                                                                <w:div w:id="933318705">
                                                                                                                                  <w:marLeft w:val="0"/>
                                                                                                                                  <w:marRight w:val="0"/>
                                                                                                                                  <w:marTop w:val="0"/>
                                                                                                                                  <w:marBottom w:val="0"/>
                                                                                                                                  <w:divBdr>
                                                                                                                                    <w:top w:val="none" w:sz="0" w:space="0" w:color="auto"/>
                                                                                                                                    <w:left w:val="none" w:sz="0" w:space="0" w:color="auto"/>
                                                                                                                                    <w:bottom w:val="none" w:sz="0" w:space="0" w:color="auto"/>
                                                                                                                                    <w:right w:val="none" w:sz="0" w:space="0" w:color="auto"/>
                                                                                                                                  </w:divBdr>
                                                                                                                                </w:div>
                                                                                                                                <w:div w:id="56823121">
                                                                                                                                  <w:marLeft w:val="0"/>
                                                                                                                                  <w:marRight w:val="0"/>
                                                                                                                                  <w:marTop w:val="0"/>
                                                                                                                                  <w:marBottom w:val="0"/>
                                                                                                                                  <w:divBdr>
                                                                                                                                    <w:top w:val="none" w:sz="0" w:space="0" w:color="auto"/>
                                                                                                                                    <w:left w:val="none" w:sz="0" w:space="0" w:color="auto"/>
                                                                                                                                    <w:bottom w:val="none" w:sz="0" w:space="0" w:color="auto"/>
                                                                                                                                    <w:right w:val="none" w:sz="0" w:space="0" w:color="auto"/>
                                                                                                                                  </w:divBdr>
                                                                                                                                  <w:divsChild>
                                                                                                                                    <w:div w:id="17704827">
                                                                                                                                      <w:marLeft w:val="0"/>
                                                                                                                                      <w:marRight w:val="0"/>
                                                                                                                                      <w:marTop w:val="0"/>
                                                                                                                                      <w:marBottom w:val="0"/>
                                                                                                                                      <w:divBdr>
                                                                                                                                        <w:top w:val="none" w:sz="0" w:space="0" w:color="auto"/>
                                                                                                                                        <w:left w:val="none" w:sz="0" w:space="0" w:color="auto"/>
                                                                                                                                        <w:bottom w:val="none" w:sz="0" w:space="0" w:color="auto"/>
                                                                                                                                        <w:right w:val="none" w:sz="0" w:space="0" w:color="auto"/>
                                                                                                                                      </w:divBdr>
                                                                                                                                    </w:div>
                                                                                                                                    <w:div w:id="677465387">
                                                                                                                                      <w:marLeft w:val="0"/>
                                                                                                                                      <w:marRight w:val="0"/>
                                                                                                                                      <w:marTop w:val="0"/>
                                                                                                                                      <w:marBottom w:val="0"/>
                                                                                                                                      <w:divBdr>
                                                                                                                                        <w:top w:val="none" w:sz="0" w:space="0" w:color="auto"/>
                                                                                                                                        <w:left w:val="none" w:sz="0" w:space="0" w:color="auto"/>
                                                                                                                                        <w:bottom w:val="none" w:sz="0" w:space="0" w:color="auto"/>
                                                                                                                                        <w:right w:val="none" w:sz="0" w:space="0" w:color="auto"/>
                                                                                                                                      </w:divBdr>
                                                                                                                                      <w:divsChild>
                                                                                                                                        <w:div w:id="685520377">
                                                                                                                                          <w:marLeft w:val="0"/>
                                                                                                                                          <w:marRight w:val="0"/>
                                                                                                                                          <w:marTop w:val="0"/>
                                                                                                                                          <w:marBottom w:val="0"/>
                                                                                                                                          <w:divBdr>
                                                                                                                                            <w:top w:val="none" w:sz="0" w:space="0" w:color="auto"/>
                                                                                                                                            <w:left w:val="none" w:sz="0" w:space="0" w:color="auto"/>
                                                                                                                                            <w:bottom w:val="none" w:sz="0" w:space="0" w:color="auto"/>
                                                                                                                                            <w:right w:val="none" w:sz="0" w:space="0" w:color="auto"/>
                                                                                                                                          </w:divBdr>
                                                                                                                                        </w:div>
                                                                                                                                        <w:div w:id="1283725234">
                                                                                                                                          <w:marLeft w:val="0"/>
                                                                                                                                          <w:marRight w:val="0"/>
                                                                                                                                          <w:marTop w:val="0"/>
                                                                                                                                          <w:marBottom w:val="0"/>
                                                                                                                                          <w:divBdr>
                                                                                                                                            <w:top w:val="none" w:sz="0" w:space="0" w:color="auto"/>
                                                                                                                                            <w:left w:val="none" w:sz="0" w:space="0" w:color="auto"/>
                                                                                                                                            <w:bottom w:val="none" w:sz="0" w:space="0" w:color="auto"/>
                                                                                                                                            <w:right w:val="none" w:sz="0" w:space="0" w:color="auto"/>
                                                                                                                                          </w:divBdr>
                                                                                                                                          <w:divsChild>
                                                                                                                                            <w:div w:id="967902822">
                                                                                                                                              <w:marLeft w:val="0"/>
                                                                                                                                              <w:marRight w:val="0"/>
                                                                                                                                              <w:marTop w:val="0"/>
                                                                                                                                              <w:marBottom w:val="0"/>
                                                                                                                                              <w:divBdr>
                                                                                                                                                <w:top w:val="none" w:sz="0" w:space="0" w:color="auto"/>
                                                                                                                                                <w:left w:val="none" w:sz="0" w:space="0" w:color="auto"/>
                                                                                                                                                <w:bottom w:val="none" w:sz="0" w:space="0" w:color="auto"/>
                                                                                                                                                <w:right w:val="none" w:sz="0" w:space="0" w:color="auto"/>
                                                                                                                                              </w:divBdr>
                                                                                                                                            </w:div>
                                                                                                                                            <w:div w:id="35587541">
                                                                                                                                              <w:marLeft w:val="0"/>
                                                                                                                                              <w:marRight w:val="0"/>
                                                                                                                                              <w:marTop w:val="0"/>
                                                                                                                                              <w:marBottom w:val="0"/>
                                                                                                                                              <w:divBdr>
                                                                                                                                                <w:top w:val="none" w:sz="0" w:space="0" w:color="auto"/>
                                                                                                                                                <w:left w:val="none" w:sz="0" w:space="0" w:color="auto"/>
                                                                                                                                                <w:bottom w:val="none" w:sz="0" w:space="0" w:color="auto"/>
                                                                                                                                                <w:right w:val="none" w:sz="0" w:space="0" w:color="auto"/>
                                                                                                                                              </w:divBdr>
                                                                                                                                              <w:divsChild>
                                                                                                                                                <w:div w:id="242253797">
                                                                                                                                                  <w:marLeft w:val="0"/>
                                                                                                                                                  <w:marRight w:val="0"/>
                                                                                                                                                  <w:marTop w:val="0"/>
                                                                                                                                                  <w:marBottom w:val="0"/>
                                                                                                                                                  <w:divBdr>
                                                                                                                                                    <w:top w:val="none" w:sz="0" w:space="0" w:color="auto"/>
                                                                                                                                                    <w:left w:val="none" w:sz="0" w:space="0" w:color="auto"/>
                                                                                                                                                    <w:bottom w:val="none" w:sz="0" w:space="0" w:color="auto"/>
                                                                                                                                                    <w:right w:val="none" w:sz="0" w:space="0" w:color="auto"/>
                                                                                                                                                  </w:divBdr>
                                                                                                                                                </w:div>
                                                                                                                                                <w:div w:id="1565023682">
                                                                                                                                                  <w:marLeft w:val="0"/>
                                                                                                                                                  <w:marRight w:val="0"/>
                                                                                                                                                  <w:marTop w:val="0"/>
                                                                                                                                                  <w:marBottom w:val="0"/>
                                                                                                                                                  <w:divBdr>
                                                                                                                                                    <w:top w:val="none" w:sz="0" w:space="0" w:color="auto"/>
                                                                                                                                                    <w:left w:val="none" w:sz="0" w:space="0" w:color="auto"/>
                                                                                                                                                    <w:bottom w:val="none" w:sz="0" w:space="0" w:color="auto"/>
                                                                                                                                                    <w:right w:val="none" w:sz="0" w:space="0" w:color="auto"/>
                                                                                                                                                  </w:divBdr>
                                                                                                                                                  <w:divsChild>
                                                                                                                                                    <w:div w:id="445854592">
                                                                                                                                                      <w:marLeft w:val="0"/>
                                                                                                                                                      <w:marRight w:val="0"/>
                                                                                                                                                      <w:marTop w:val="0"/>
                                                                                                                                                      <w:marBottom w:val="0"/>
                                                                                                                                                      <w:divBdr>
                                                                                                                                                        <w:top w:val="none" w:sz="0" w:space="0" w:color="auto"/>
                                                                                                                                                        <w:left w:val="none" w:sz="0" w:space="0" w:color="auto"/>
                                                                                                                                                        <w:bottom w:val="none" w:sz="0" w:space="0" w:color="auto"/>
                                                                                                                                                        <w:right w:val="none" w:sz="0" w:space="0" w:color="auto"/>
                                                                                                                                                      </w:divBdr>
                                                                                                                                                    </w:div>
                                                                                                                                                    <w:div w:id="1519201863">
                                                                                                                                                      <w:marLeft w:val="0"/>
                                                                                                                                                      <w:marRight w:val="0"/>
                                                                                                                                                      <w:marTop w:val="0"/>
                                                                                                                                                      <w:marBottom w:val="0"/>
                                                                                                                                                      <w:divBdr>
                                                                                                                                                        <w:top w:val="none" w:sz="0" w:space="0" w:color="auto"/>
                                                                                                                                                        <w:left w:val="none" w:sz="0" w:space="0" w:color="auto"/>
                                                                                                                                                        <w:bottom w:val="none" w:sz="0" w:space="0" w:color="auto"/>
                                                                                                                                                        <w:right w:val="none" w:sz="0" w:space="0" w:color="auto"/>
                                                                                                                                                      </w:divBdr>
                                                                                                                                                      <w:divsChild>
                                                                                                                                                        <w:div w:id="1418281612">
                                                                                                                                                          <w:marLeft w:val="0"/>
                                                                                                                                                          <w:marRight w:val="0"/>
                                                                                                                                                          <w:marTop w:val="0"/>
                                                                                                                                                          <w:marBottom w:val="0"/>
                                                                                                                                                          <w:divBdr>
                                                                                                                                                            <w:top w:val="none" w:sz="0" w:space="0" w:color="auto"/>
                                                                                                                                                            <w:left w:val="none" w:sz="0" w:space="0" w:color="auto"/>
                                                                                                                                                            <w:bottom w:val="none" w:sz="0" w:space="0" w:color="auto"/>
                                                                                                                                                            <w:right w:val="none" w:sz="0" w:space="0" w:color="auto"/>
                                                                                                                                                          </w:divBdr>
                                                                                                                                                        </w:div>
                                                                                                                                                        <w:div w:id="2140370297">
                                                                                                                                                          <w:marLeft w:val="0"/>
                                                                                                                                                          <w:marRight w:val="0"/>
                                                                                                                                                          <w:marTop w:val="0"/>
                                                                                                                                                          <w:marBottom w:val="0"/>
                                                                                                                                                          <w:divBdr>
                                                                                                                                                            <w:top w:val="none" w:sz="0" w:space="0" w:color="auto"/>
                                                                                                                                                            <w:left w:val="none" w:sz="0" w:space="0" w:color="auto"/>
                                                                                                                                                            <w:bottom w:val="none" w:sz="0" w:space="0" w:color="auto"/>
                                                                                                                                                            <w:right w:val="none" w:sz="0" w:space="0" w:color="auto"/>
                                                                                                                                                          </w:divBdr>
                                                                                                                                                          <w:divsChild>
                                                                                                                                                            <w:div w:id="250938982">
                                                                                                                                                              <w:marLeft w:val="0"/>
                                                                                                                                                              <w:marRight w:val="0"/>
                                                                                                                                                              <w:marTop w:val="0"/>
                                                                                                                                                              <w:marBottom w:val="0"/>
                                                                                                                                                              <w:divBdr>
                                                                                                                                                                <w:top w:val="none" w:sz="0" w:space="0" w:color="auto"/>
                                                                                                                                                                <w:left w:val="none" w:sz="0" w:space="0" w:color="auto"/>
                                                                                                                                                                <w:bottom w:val="none" w:sz="0" w:space="0" w:color="auto"/>
                                                                                                                                                                <w:right w:val="none" w:sz="0" w:space="0" w:color="auto"/>
                                                                                                                                                              </w:divBdr>
                                                                                                                                                            </w:div>
                                                                                                                                                            <w:div w:id="466166399">
                                                                                                                                                              <w:marLeft w:val="0"/>
                                                                                                                                                              <w:marRight w:val="0"/>
                                                                                                                                                              <w:marTop w:val="0"/>
                                                                                                                                                              <w:marBottom w:val="0"/>
                                                                                                                                                              <w:divBdr>
                                                                                                                                                                <w:top w:val="none" w:sz="0" w:space="0" w:color="auto"/>
                                                                                                                                                                <w:left w:val="none" w:sz="0" w:space="0" w:color="auto"/>
                                                                                                                                                                <w:bottom w:val="none" w:sz="0" w:space="0" w:color="auto"/>
                                                                                                                                                                <w:right w:val="none" w:sz="0" w:space="0" w:color="auto"/>
                                                                                                                                                              </w:divBdr>
                                                                                                                                                              <w:divsChild>
                                                                                                                                                                <w:div w:id="1978563136">
                                                                                                                                                                  <w:marLeft w:val="0"/>
                                                                                                                                                                  <w:marRight w:val="0"/>
                                                                                                                                                                  <w:marTop w:val="0"/>
                                                                                                                                                                  <w:marBottom w:val="0"/>
                                                                                                                                                                  <w:divBdr>
                                                                                                                                                                    <w:top w:val="none" w:sz="0" w:space="0" w:color="auto"/>
                                                                                                                                                                    <w:left w:val="none" w:sz="0" w:space="0" w:color="auto"/>
                                                                                                                                                                    <w:bottom w:val="none" w:sz="0" w:space="0" w:color="auto"/>
                                                                                                                                                                    <w:right w:val="none" w:sz="0" w:space="0" w:color="auto"/>
                                                                                                                                                                  </w:divBdr>
                                                                                                                                                                </w:div>
                                                                                                                                                                <w:div w:id="1402824562">
                                                                                                                                                                  <w:marLeft w:val="0"/>
                                                                                                                                                                  <w:marRight w:val="0"/>
                                                                                                                                                                  <w:marTop w:val="0"/>
                                                                                                                                                                  <w:marBottom w:val="0"/>
                                                                                                                                                                  <w:divBdr>
                                                                                                                                                                    <w:top w:val="none" w:sz="0" w:space="0" w:color="auto"/>
                                                                                                                                                                    <w:left w:val="none" w:sz="0" w:space="0" w:color="auto"/>
                                                                                                                                                                    <w:bottom w:val="none" w:sz="0" w:space="0" w:color="auto"/>
                                                                                                                                                                    <w:right w:val="none" w:sz="0" w:space="0" w:color="auto"/>
                                                                                                                                                                  </w:divBdr>
                                                                                                                                                                  <w:divsChild>
                                                                                                                                                                    <w:div w:id="403142964">
                                                                                                                                                                      <w:marLeft w:val="0"/>
                                                                                                                                                                      <w:marRight w:val="0"/>
                                                                                                                                                                      <w:marTop w:val="0"/>
                                                                                                                                                                      <w:marBottom w:val="0"/>
                                                                                                                                                                      <w:divBdr>
                                                                                                                                                                        <w:top w:val="none" w:sz="0" w:space="0" w:color="auto"/>
                                                                                                                                                                        <w:left w:val="none" w:sz="0" w:space="0" w:color="auto"/>
                                                                                                                                                                        <w:bottom w:val="none" w:sz="0" w:space="0" w:color="auto"/>
                                                                                                                                                                        <w:right w:val="none" w:sz="0" w:space="0" w:color="auto"/>
                                                                                                                                                                      </w:divBdr>
                                                                                                                                                                    </w:div>
                                                                                                                                                                    <w:div w:id="1699693074">
                                                                                                                                                                      <w:marLeft w:val="0"/>
                                                                                                                                                                      <w:marRight w:val="0"/>
                                                                                                                                                                      <w:marTop w:val="0"/>
                                                                                                                                                                      <w:marBottom w:val="0"/>
                                                                                                                                                                      <w:divBdr>
                                                                                                                                                                        <w:top w:val="none" w:sz="0" w:space="0" w:color="auto"/>
                                                                                                                                                                        <w:left w:val="none" w:sz="0" w:space="0" w:color="auto"/>
                                                                                                                                                                        <w:bottom w:val="none" w:sz="0" w:space="0" w:color="auto"/>
                                                                                                                                                                        <w:right w:val="none" w:sz="0" w:space="0" w:color="auto"/>
                                                                                                                                                                      </w:divBdr>
                                                                                                                                                                      <w:divsChild>
                                                                                                                                                                        <w:div w:id="1805385884">
                                                                                                                                                                          <w:marLeft w:val="0"/>
                                                                                                                                                                          <w:marRight w:val="0"/>
                                                                                                                                                                          <w:marTop w:val="0"/>
                                                                                                                                                                          <w:marBottom w:val="0"/>
                                                                                                                                                                          <w:divBdr>
                                                                                                                                                                            <w:top w:val="none" w:sz="0" w:space="0" w:color="auto"/>
                                                                                                                                                                            <w:left w:val="none" w:sz="0" w:space="0" w:color="auto"/>
                                                                                                                                                                            <w:bottom w:val="none" w:sz="0" w:space="0" w:color="auto"/>
                                                                                                                                                                            <w:right w:val="none" w:sz="0" w:space="0" w:color="auto"/>
                                                                                                                                                                          </w:divBdr>
                                                                                                                                                                        </w:div>
                                                                                                                                                                        <w:div w:id="1022970577">
                                                                                                                                                                          <w:marLeft w:val="0"/>
                                                                                                                                                                          <w:marRight w:val="0"/>
                                                                                                                                                                          <w:marTop w:val="0"/>
                                                                                                                                                                          <w:marBottom w:val="0"/>
                                                                                                                                                                          <w:divBdr>
                                                                                                                                                                            <w:top w:val="none" w:sz="0" w:space="0" w:color="auto"/>
                                                                                                                                                                            <w:left w:val="none" w:sz="0" w:space="0" w:color="auto"/>
                                                                                                                                                                            <w:bottom w:val="none" w:sz="0" w:space="0" w:color="auto"/>
                                                                                                                                                                            <w:right w:val="none" w:sz="0" w:space="0" w:color="auto"/>
                                                                                                                                                                          </w:divBdr>
                                                                                                                                                                          <w:divsChild>
                                                                                                                                                                            <w:div w:id="1728994576">
                                                                                                                                                                              <w:marLeft w:val="0"/>
                                                                                                                                                                              <w:marRight w:val="0"/>
                                                                                                                                                                              <w:marTop w:val="0"/>
                                                                                                                                                                              <w:marBottom w:val="0"/>
                                                                                                                                                                              <w:divBdr>
                                                                                                                                                                                <w:top w:val="none" w:sz="0" w:space="0" w:color="auto"/>
                                                                                                                                                                                <w:left w:val="none" w:sz="0" w:space="0" w:color="auto"/>
                                                                                                                                                                                <w:bottom w:val="none" w:sz="0" w:space="0" w:color="auto"/>
                                                                                                                                                                                <w:right w:val="none" w:sz="0" w:space="0" w:color="auto"/>
                                                                                                                                                                              </w:divBdr>
                                                                                                                                                                            </w:div>
                                                                                                                                                                            <w:div w:id="1282955144">
                                                                                                                                                                              <w:marLeft w:val="0"/>
                                                                                                                                                                              <w:marRight w:val="0"/>
                                                                                                                                                                              <w:marTop w:val="0"/>
                                                                                                                                                                              <w:marBottom w:val="0"/>
                                                                                                                                                                              <w:divBdr>
                                                                                                                                                                                <w:top w:val="none" w:sz="0" w:space="0" w:color="auto"/>
                                                                                                                                                                                <w:left w:val="none" w:sz="0" w:space="0" w:color="auto"/>
                                                                                                                                                                                <w:bottom w:val="none" w:sz="0" w:space="0" w:color="auto"/>
                                                                                                                                                                                <w:right w:val="none" w:sz="0" w:space="0" w:color="auto"/>
                                                                                                                                                                              </w:divBdr>
                                                                                                                                                                            </w:div>
                                                                                                                                                                            <w:div w:id="611942187">
                                                                                                                                                                              <w:marLeft w:val="0"/>
                                                                                                                                                                              <w:marRight w:val="0"/>
                                                                                                                                                                              <w:marTop w:val="0"/>
                                                                                                                                                                              <w:marBottom w:val="0"/>
                                                                                                                                                                              <w:divBdr>
                                                                                                                                                                                <w:top w:val="none" w:sz="0" w:space="0" w:color="auto"/>
                                                                                                                                                                                <w:left w:val="none" w:sz="0" w:space="0" w:color="auto"/>
                                                                                                                                                                                <w:bottom w:val="none" w:sz="0" w:space="0" w:color="auto"/>
                                                                                                                                                                                <w:right w:val="none" w:sz="0" w:space="0" w:color="auto"/>
                                                                                                                                                                              </w:divBdr>
                                                                                                                                                                            </w:div>
                                                                                                                                                                            <w:div w:id="1478570609">
                                                                                                                                                                              <w:marLeft w:val="0"/>
                                                                                                                                                                              <w:marRight w:val="0"/>
                                                                                                                                                                              <w:marTop w:val="0"/>
                                                                                                                                                                              <w:marBottom w:val="0"/>
                                                                                                                                                                              <w:divBdr>
                                                                                                                                                                                <w:top w:val="none" w:sz="0" w:space="0" w:color="auto"/>
                                                                                                                                                                                <w:left w:val="none" w:sz="0" w:space="0" w:color="auto"/>
                                                                                                                                                                                <w:bottom w:val="none" w:sz="0" w:space="0" w:color="auto"/>
                                                                                                                                                                                <w:right w:val="none" w:sz="0" w:space="0" w:color="auto"/>
                                                                                                                                                                              </w:divBdr>
                                                                                                                                                                              <w:divsChild>
                                                                                                                                                                                <w:div w:id="1321689928">
                                                                                                                                                                                  <w:marLeft w:val="0"/>
                                                                                                                                                                                  <w:marRight w:val="0"/>
                                                                                                                                                                                  <w:marTop w:val="0"/>
                                                                                                                                                                                  <w:marBottom w:val="0"/>
                                                                                                                                                                                  <w:divBdr>
                                                                                                                                                                                    <w:top w:val="none" w:sz="0" w:space="0" w:color="auto"/>
                                                                                                                                                                                    <w:left w:val="none" w:sz="0" w:space="0" w:color="auto"/>
                                                                                                                                                                                    <w:bottom w:val="none" w:sz="0" w:space="0" w:color="auto"/>
                                                                                                                                                                                    <w:right w:val="none" w:sz="0" w:space="0" w:color="auto"/>
                                                                                                                                                                                  </w:divBdr>
                                                                                                                                                                                  <w:divsChild>
                                                                                                                                                                                    <w:div w:id="1806314428">
                                                                                                                                                                                      <w:marLeft w:val="0"/>
                                                                                                                                                                                      <w:marRight w:val="0"/>
                                                                                                                                                                                      <w:marTop w:val="0"/>
                                                                                                                                                                                      <w:marBottom w:val="0"/>
                                                                                                                                                                                      <w:divBdr>
                                                                                                                                                                                        <w:top w:val="none" w:sz="0" w:space="0" w:color="auto"/>
                                                                                                                                                                                        <w:left w:val="none" w:sz="0" w:space="0" w:color="auto"/>
                                                                                                                                                                                        <w:bottom w:val="none" w:sz="0" w:space="0" w:color="auto"/>
                                                                                                                                                                                        <w:right w:val="none" w:sz="0" w:space="0" w:color="auto"/>
                                                                                                                                                                                      </w:divBdr>
                                                                                                                                                                                    </w:div>
                                                                                                                                                                                    <w:div w:id="966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21643">
                                                                                                                                                                              <w:marLeft w:val="0"/>
                                                                                                                                                                              <w:marRight w:val="0"/>
                                                                                                                                                                              <w:marTop w:val="0"/>
                                                                                                                                                                              <w:marBottom w:val="0"/>
                                                                                                                                                                              <w:divBdr>
                                                                                                                                                                                <w:top w:val="none" w:sz="0" w:space="0" w:color="auto"/>
                                                                                                                                                                                <w:left w:val="none" w:sz="0" w:space="0" w:color="auto"/>
                                                                                                                                                                                <w:bottom w:val="none" w:sz="0" w:space="0" w:color="auto"/>
                                                                                                                                                                                <w:right w:val="none" w:sz="0" w:space="0" w:color="auto"/>
                                                                                                                                                                              </w:divBdr>
                                                                                                                                                                              <w:divsChild>
                                                                                                                                                                                <w:div w:id="719207170">
                                                                                                                                                                                  <w:marLeft w:val="0"/>
                                                                                                                                                                                  <w:marRight w:val="0"/>
                                                                                                                                                                                  <w:marTop w:val="0"/>
                                                                                                                                                                                  <w:marBottom w:val="0"/>
                                                                                                                                                                                  <w:divBdr>
                                                                                                                                                                                    <w:top w:val="none" w:sz="0" w:space="0" w:color="auto"/>
                                                                                                                                                                                    <w:left w:val="none" w:sz="0" w:space="0" w:color="auto"/>
                                                                                                                                                                                    <w:bottom w:val="none" w:sz="0" w:space="0" w:color="auto"/>
                                                                                                                                                                                    <w:right w:val="none" w:sz="0" w:space="0" w:color="auto"/>
                                                                                                                                                                                  </w:divBdr>
                                                                                                                                                                                </w:div>
                                                                                                                                                                                <w:div w:id="60636300">
                                                                                                                                                                                  <w:marLeft w:val="0"/>
                                                                                                                                                                                  <w:marRight w:val="0"/>
                                                                                                                                                                                  <w:marTop w:val="0"/>
                                                                                                                                                                                  <w:marBottom w:val="0"/>
                                                                                                                                                                                  <w:divBdr>
                                                                                                                                                                                    <w:top w:val="none" w:sz="0" w:space="0" w:color="auto"/>
                                                                                                                                                                                    <w:left w:val="none" w:sz="0" w:space="0" w:color="auto"/>
                                                                                                                                                                                    <w:bottom w:val="none" w:sz="0" w:space="0" w:color="auto"/>
                                                                                                                                                                                    <w:right w:val="none" w:sz="0" w:space="0" w:color="auto"/>
                                                                                                                                                                                  </w:divBdr>
                                                                                                                                                                                  <w:divsChild>
                                                                                                                                                                                    <w:div w:id="1280258954">
                                                                                                                                                                                      <w:marLeft w:val="0"/>
                                                                                                                                                                                      <w:marRight w:val="0"/>
                                                                                                                                                                                      <w:marTop w:val="0"/>
                                                                                                                                                                                      <w:marBottom w:val="0"/>
                                                                                                                                                                                      <w:divBdr>
                                                                                                                                                                                        <w:top w:val="none" w:sz="0" w:space="0" w:color="auto"/>
                                                                                                                                                                                        <w:left w:val="none" w:sz="0" w:space="0" w:color="auto"/>
                                                                                                                                                                                        <w:bottom w:val="none" w:sz="0" w:space="0" w:color="auto"/>
                                                                                                                                                                                        <w:right w:val="none" w:sz="0" w:space="0" w:color="auto"/>
                                                                                                                                                                                      </w:divBdr>
                                                                                                                                                                                    </w:div>
                                                                                                                                                                                    <w:div w:id="230434195">
                                                                                                                                                                                      <w:marLeft w:val="0"/>
                                                                                                                                                                                      <w:marRight w:val="0"/>
                                                                                                                                                                                      <w:marTop w:val="0"/>
                                                                                                                                                                                      <w:marBottom w:val="0"/>
                                                                                                                                                                                      <w:divBdr>
                                                                                                                                                                                        <w:top w:val="none" w:sz="0" w:space="0" w:color="auto"/>
                                                                                                                                                                                        <w:left w:val="none" w:sz="0" w:space="0" w:color="auto"/>
                                                                                                                                                                                        <w:bottom w:val="none" w:sz="0" w:space="0" w:color="auto"/>
                                                                                                                                                                                        <w:right w:val="none" w:sz="0" w:space="0" w:color="auto"/>
                                                                                                                                                                                      </w:divBdr>
                                                                                                                                                                                      <w:divsChild>
                                                                                                                                                                                        <w:div w:id="1557664060">
                                                                                                                                                                                          <w:marLeft w:val="0"/>
                                                                                                                                                                                          <w:marRight w:val="0"/>
                                                                                                                                                                                          <w:marTop w:val="0"/>
                                                                                                                                                                                          <w:marBottom w:val="0"/>
                                                                                                                                                                                          <w:divBdr>
                                                                                                                                                                                            <w:top w:val="none" w:sz="0" w:space="0" w:color="auto"/>
                                                                                                                                                                                            <w:left w:val="none" w:sz="0" w:space="0" w:color="auto"/>
                                                                                                                                                                                            <w:bottom w:val="none" w:sz="0" w:space="0" w:color="auto"/>
                                                                                                                                                                                            <w:right w:val="none" w:sz="0" w:space="0" w:color="auto"/>
                                                                                                                                                                                          </w:divBdr>
                                                                                                                                                                                        </w:div>
                                                                                                                                                                                        <w:div w:id="1145705050">
                                                                                                                                                                                          <w:marLeft w:val="0"/>
                                                                                                                                                                                          <w:marRight w:val="0"/>
                                                                                                                                                                                          <w:marTop w:val="0"/>
                                                                                                                                                                                          <w:marBottom w:val="0"/>
                                                                                                                                                                                          <w:divBdr>
                                                                                                                                                                                            <w:top w:val="none" w:sz="0" w:space="0" w:color="auto"/>
                                                                                                                                                                                            <w:left w:val="none" w:sz="0" w:space="0" w:color="auto"/>
                                                                                                                                                                                            <w:bottom w:val="none" w:sz="0" w:space="0" w:color="auto"/>
                                                                                                                                                                                            <w:right w:val="none" w:sz="0" w:space="0" w:color="auto"/>
                                                                                                                                                                                          </w:divBdr>
                                                                                                                                                                                          <w:divsChild>
                                                                                                                                                                                            <w:div w:id="653990378">
                                                                                                                                                                                              <w:marLeft w:val="0"/>
                                                                                                                                                                                              <w:marRight w:val="0"/>
                                                                                                                                                                                              <w:marTop w:val="0"/>
                                                                                                                                                                                              <w:marBottom w:val="0"/>
                                                                                                                                                                                              <w:divBdr>
                                                                                                                                                                                                <w:top w:val="none" w:sz="0" w:space="0" w:color="auto"/>
                                                                                                                                                                                                <w:left w:val="none" w:sz="0" w:space="0" w:color="auto"/>
                                                                                                                                                                                                <w:bottom w:val="none" w:sz="0" w:space="0" w:color="auto"/>
                                                                                                                                                                                                <w:right w:val="none" w:sz="0" w:space="0" w:color="auto"/>
                                                                                                                                                                                              </w:divBdr>
                                                                                                                                                                                            </w:div>
                                                                                                                                                                                            <w:div w:id="1008363559">
                                                                                                                                                                                              <w:marLeft w:val="0"/>
                                                                                                                                                                                              <w:marRight w:val="0"/>
                                                                                                                                                                                              <w:marTop w:val="0"/>
                                                                                                                                                                                              <w:marBottom w:val="0"/>
                                                                                                                                                                                              <w:divBdr>
                                                                                                                                                                                                <w:top w:val="none" w:sz="0" w:space="0" w:color="auto"/>
                                                                                                                                                                                                <w:left w:val="none" w:sz="0" w:space="0" w:color="auto"/>
                                                                                                                                                                                                <w:bottom w:val="none" w:sz="0" w:space="0" w:color="auto"/>
                                                                                                                                                                                                <w:right w:val="none" w:sz="0" w:space="0" w:color="auto"/>
                                                                                                                                                                                              </w:divBdr>
                                                                                                                                                                                              <w:divsChild>
                                                                                                                                                                                                <w:div w:id="957880816">
                                                                                                                                                                                                  <w:marLeft w:val="0"/>
                                                                                                                                                                                                  <w:marRight w:val="0"/>
                                                                                                                                                                                                  <w:marTop w:val="0"/>
                                                                                                                                                                                                  <w:marBottom w:val="0"/>
                                                                                                                                                                                                  <w:divBdr>
                                                                                                                                                                                                    <w:top w:val="none" w:sz="0" w:space="0" w:color="auto"/>
                                                                                                                                                                                                    <w:left w:val="none" w:sz="0" w:space="0" w:color="auto"/>
                                                                                                                                                                                                    <w:bottom w:val="none" w:sz="0" w:space="0" w:color="auto"/>
                                                                                                                                                                                                    <w:right w:val="none" w:sz="0" w:space="0" w:color="auto"/>
                                                                                                                                                                                                  </w:divBdr>
                                                                                                                                                                                                </w:div>
                                                                                                                                                                                                <w:div w:id="34237586">
                                                                                                                                                                                                  <w:marLeft w:val="0"/>
                                                                                                                                                                                                  <w:marRight w:val="0"/>
                                                                                                                                                                                                  <w:marTop w:val="0"/>
                                                                                                                                                                                                  <w:marBottom w:val="0"/>
                                                                                                                                                                                                  <w:divBdr>
                                                                                                                                                                                                    <w:top w:val="none" w:sz="0" w:space="0" w:color="auto"/>
                                                                                                                                                                                                    <w:left w:val="none" w:sz="0" w:space="0" w:color="auto"/>
                                                                                                                                                                                                    <w:bottom w:val="none" w:sz="0" w:space="0" w:color="auto"/>
                                                                                                                                                                                                    <w:right w:val="none" w:sz="0" w:space="0" w:color="auto"/>
                                                                                                                                                                                                  </w:divBdr>
                                                                                                                                                                                                  <w:divsChild>
                                                                                                                                                                                                    <w:div w:id="468593971">
                                                                                                                                                                                                      <w:marLeft w:val="0"/>
                                                                                                                                                                                                      <w:marRight w:val="0"/>
                                                                                                                                                                                                      <w:marTop w:val="0"/>
                                                                                                                                                                                                      <w:marBottom w:val="0"/>
                                                                                                                                                                                                      <w:divBdr>
                                                                                                                                                                                                        <w:top w:val="none" w:sz="0" w:space="0" w:color="auto"/>
                                                                                                                                                                                                        <w:left w:val="none" w:sz="0" w:space="0" w:color="auto"/>
                                                                                                                                                                                                        <w:bottom w:val="none" w:sz="0" w:space="0" w:color="auto"/>
                                                                                                                                                                                                        <w:right w:val="none" w:sz="0" w:space="0" w:color="auto"/>
                                                                                                                                                                                                      </w:divBdr>
                                                                                                                                                                                                    </w:div>
                                                                                                                                                                                                    <w:div w:id="418644420">
                                                                                                                                                                                                      <w:marLeft w:val="0"/>
                                                                                                                                                                                                      <w:marRight w:val="0"/>
                                                                                                                                                                                                      <w:marTop w:val="0"/>
                                                                                                                                                                                                      <w:marBottom w:val="0"/>
                                                                                                                                                                                                      <w:divBdr>
                                                                                                                                                                                                        <w:top w:val="none" w:sz="0" w:space="0" w:color="auto"/>
                                                                                                                                                                                                        <w:left w:val="none" w:sz="0" w:space="0" w:color="auto"/>
                                                                                                                                                                                                        <w:bottom w:val="none" w:sz="0" w:space="0" w:color="auto"/>
                                                                                                                                                                                                        <w:right w:val="none" w:sz="0" w:space="0" w:color="auto"/>
                                                                                                                                                                                                      </w:divBdr>
                                                                                                                                                                                                      <w:divsChild>
                                                                                                                                                                                                        <w:div w:id="1830829544">
                                                                                                                                                                                                          <w:marLeft w:val="0"/>
                                                                                                                                                                                                          <w:marRight w:val="0"/>
                                                                                                                                                                                                          <w:marTop w:val="0"/>
                                                                                                                                                                                                          <w:marBottom w:val="0"/>
                                                                                                                                                                                                          <w:divBdr>
                                                                                                                                                                                                            <w:top w:val="none" w:sz="0" w:space="0" w:color="auto"/>
                                                                                                                                                                                                            <w:left w:val="none" w:sz="0" w:space="0" w:color="auto"/>
                                                                                                                                                                                                            <w:bottom w:val="none" w:sz="0" w:space="0" w:color="auto"/>
                                                                                                                                                                                                            <w:right w:val="none" w:sz="0" w:space="0" w:color="auto"/>
                                                                                                                                                                                                          </w:divBdr>
                                                                                                                                                                                                          <w:divsChild>
                                                                                                                                                                                                            <w:div w:id="417870213">
                                                                                                                                                                                                              <w:marLeft w:val="0"/>
                                                                                                                                                                                                              <w:marRight w:val="0"/>
                                                                                                                                                                                                              <w:marTop w:val="0"/>
                                                                                                                                                                                                              <w:marBottom w:val="0"/>
                                                                                                                                                                                                              <w:divBdr>
                                                                                                                                                                                                                <w:top w:val="none" w:sz="0" w:space="0" w:color="auto"/>
                                                                                                                                                                                                                <w:left w:val="none" w:sz="0" w:space="0" w:color="auto"/>
                                                                                                                                                                                                                <w:bottom w:val="none" w:sz="0" w:space="0" w:color="auto"/>
                                                                                                                                                                                                                <w:right w:val="none" w:sz="0" w:space="0" w:color="auto"/>
                                                                                                                                                                                                              </w:divBdr>
                                                                                                                                                                                                            </w:div>
                                                                                                                                                                                                            <w:div w:id="611594206">
                                                                                                                                                                                                              <w:marLeft w:val="0"/>
                                                                                                                                                                                                              <w:marRight w:val="0"/>
                                                                                                                                                                                                              <w:marTop w:val="0"/>
                                                                                                                                                                                                              <w:marBottom w:val="0"/>
                                                                                                                                                                                                              <w:divBdr>
                                                                                                                                                                                                                <w:top w:val="none" w:sz="0" w:space="0" w:color="auto"/>
                                                                                                                                                                                                                <w:left w:val="none" w:sz="0" w:space="0" w:color="auto"/>
                                                                                                                                                                                                                <w:bottom w:val="none" w:sz="0" w:space="0" w:color="auto"/>
                                                                                                                                                                                                                <w:right w:val="none" w:sz="0" w:space="0" w:color="auto"/>
                                                                                                                                                                                                              </w:divBdr>
                                                                                                                                                                                                              <w:divsChild>
                                                                                                                                                                                                                <w:div w:id="1476950726">
                                                                                                                                                                                                                  <w:marLeft w:val="0"/>
                                                                                                                                                                                                                  <w:marRight w:val="0"/>
                                                                                                                                                                                                                  <w:marTop w:val="0"/>
                                                                                                                                                                                                                  <w:marBottom w:val="0"/>
                                                                                                                                                                                                                  <w:divBdr>
                                                                                                                                                                                                                    <w:top w:val="none" w:sz="0" w:space="0" w:color="auto"/>
                                                                                                                                                                                                                    <w:left w:val="none" w:sz="0" w:space="0" w:color="auto"/>
                                                                                                                                                                                                                    <w:bottom w:val="none" w:sz="0" w:space="0" w:color="auto"/>
                                                                                                                                                                                                                    <w:right w:val="none" w:sz="0" w:space="0" w:color="auto"/>
                                                                                                                                                                                                                  </w:divBdr>
                                                                                                                                                                                                                </w:div>
                                                                                                                                                                                                                <w:div w:id="222522145">
                                                                                                                                                                                                                  <w:marLeft w:val="0"/>
                                                                                                                                                                                                                  <w:marRight w:val="0"/>
                                                                                                                                                                                                                  <w:marTop w:val="0"/>
                                                                                                                                                                                                                  <w:marBottom w:val="0"/>
                                                                                                                                                                                                                  <w:divBdr>
                                                                                                                                                                                                                    <w:top w:val="none" w:sz="0" w:space="0" w:color="auto"/>
                                                                                                                                                                                                                    <w:left w:val="none" w:sz="0" w:space="0" w:color="auto"/>
                                                                                                                                                                                                                    <w:bottom w:val="none" w:sz="0" w:space="0" w:color="auto"/>
                                                                                                                                                                                                                    <w:right w:val="none" w:sz="0" w:space="0" w:color="auto"/>
                                                                                                                                                                                                                  </w:divBdr>
                                                                                                                                                                                                                </w:div>
                                                                                                                                                                                                                <w:div w:id="2032145785">
                                                                                                                                                                                                                  <w:marLeft w:val="0"/>
                                                                                                                                                                                                                  <w:marRight w:val="0"/>
                                                                                                                                                                                                                  <w:marTop w:val="0"/>
                                                                                                                                                                                                                  <w:marBottom w:val="0"/>
                                                                                                                                                                                                                  <w:divBdr>
                                                                                                                                                                                                                    <w:top w:val="none" w:sz="0" w:space="0" w:color="auto"/>
                                                                                                                                                                                                                    <w:left w:val="none" w:sz="0" w:space="0" w:color="auto"/>
                                                                                                                                                                                                                    <w:bottom w:val="none" w:sz="0" w:space="0" w:color="auto"/>
                                                                                                                                                                                                                    <w:right w:val="none" w:sz="0" w:space="0" w:color="auto"/>
                                                                                                                                                                                                                  </w:divBdr>
                                                                                                                                                                                                                </w:div>
                                                                                                                                                                                                                <w:div w:id="17371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1381">
                                                                                                                                                                                                      <w:marLeft w:val="0"/>
                                                                                                                                                                                                      <w:marRight w:val="0"/>
                                                                                                                                                                                                      <w:marTop w:val="0"/>
                                                                                                                                                                                                      <w:marBottom w:val="0"/>
                                                                                                                                                                                                      <w:divBdr>
                                                                                                                                                                                                        <w:top w:val="none" w:sz="0" w:space="0" w:color="auto"/>
                                                                                                                                                                                                        <w:left w:val="none" w:sz="0" w:space="0" w:color="auto"/>
                                                                                                                                                                                                        <w:bottom w:val="none" w:sz="0" w:space="0" w:color="auto"/>
                                                                                                                                                                                                        <w:right w:val="none" w:sz="0" w:space="0" w:color="auto"/>
                                                                                                                                                                                                      </w:divBdr>
                                                                                                                                                                                                      <w:divsChild>
                                                                                                                                                                                                        <w:div w:id="1077556679">
                                                                                                                                                                                                          <w:marLeft w:val="0"/>
                                                                                                                                                                                                          <w:marRight w:val="0"/>
                                                                                                                                                                                                          <w:marTop w:val="0"/>
                                                                                                                                                                                                          <w:marBottom w:val="0"/>
                                                                                                                                                                                                          <w:divBdr>
                                                                                                                                                                                                            <w:top w:val="none" w:sz="0" w:space="0" w:color="auto"/>
                                                                                                                                                                                                            <w:left w:val="none" w:sz="0" w:space="0" w:color="auto"/>
                                                                                                                                                                                                            <w:bottom w:val="none" w:sz="0" w:space="0" w:color="auto"/>
                                                                                                                                                                                                            <w:right w:val="none" w:sz="0" w:space="0" w:color="auto"/>
                                                                                                                                                                                                          </w:divBdr>
                                                                                                                                                                                                        </w:div>
                                                                                                                                                                                                        <w:div w:id="2029326118">
                                                                                                                                                                                                          <w:marLeft w:val="0"/>
                                                                                                                                                                                                          <w:marRight w:val="0"/>
                                                                                                                                                                                                          <w:marTop w:val="0"/>
                                                                                                                                                                                                          <w:marBottom w:val="0"/>
                                                                                                                                                                                                          <w:divBdr>
                                                                                                                                                                                                            <w:top w:val="none" w:sz="0" w:space="0" w:color="auto"/>
                                                                                                                                                                                                            <w:left w:val="none" w:sz="0" w:space="0" w:color="auto"/>
                                                                                                                                                                                                            <w:bottom w:val="none" w:sz="0" w:space="0" w:color="auto"/>
                                                                                                                                                                                                            <w:right w:val="none" w:sz="0" w:space="0" w:color="auto"/>
                                                                                                                                                                                                          </w:divBdr>
                                                                                                                                                                                                          <w:divsChild>
                                                                                                                                                                                                            <w:div w:id="443614240">
                                                                                                                                                                                                              <w:marLeft w:val="0"/>
                                                                                                                                                                                                              <w:marRight w:val="0"/>
                                                                                                                                                                                                              <w:marTop w:val="0"/>
                                                                                                                                                                                                              <w:marBottom w:val="0"/>
                                                                                                                                                                                                              <w:divBdr>
                                                                                                                                                                                                                <w:top w:val="none" w:sz="0" w:space="0" w:color="auto"/>
                                                                                                                                                                                                                <w:left w:val="none" w:sz="0" w:space="0" w:color="auto"/>
                                                                                                                                                                                                                <w:bottom w:val="none" w:sz="0" w:space="0" w:color="auto"/>
                                                                                                                                                                                                                <w:right w:val="none" w:sz="0" w:space="0" w:color="auto"/>
                                                                                                                                                                                                              </w:divBdr>
                                                                                                                                                                                                            </w:div>
                                                                                                                                                                                                            <w:div w:id="2035886276">
                                                                                                                                                                                                              <w:marLeft w:val="0"/>
                                                                                                                                                                                                              <w:marRight w:val="0"/>
                                                                                                                                                                                                              <w:marTop w:val="0"/>
                                                                                                                                                                                                              <w:marBottom w:val="0"/>
                                                                                                                                                                                                              <w:divBdr>
                                                                                                                                                                                                                <w:top w:val="none" w:sz="0" w:space="0" w:color="auto"/>
                                                                                                                                                                                                                <w:left w:val="none" w:sz="0" w:space="0" w:color="auto"/>
                                                                                                                                                                                                                <w:bottom w:val="none" w:sz="0" w:space="0" w:color="auto"/>
                                                                                                                                                                                                                <w:right w:val="none" w:sz="0" w:space="0" w:color="auto"/>
                                                                                                                                                                                                              </w:divBdr>
                                                                                                                                                                                                              <w:divsChild>
                                                                                                                                                                                                                <w:div w:id="1246525900">
                                                                                                                                                                                                                  <w:marLeft w:val="0"/>
                                                                                                                                                                                                                  <w:marRight w:val="0"/>
                                                                                                                                                                                                                  <w:marTop w:val="0"/>
                                                                                                                                                                                                                  <w:marBottom w:val="0"/>
                                                                                                                                                                                                                  <w:divBdr>
                                                                                                                                                                                                                    <w:top w:val="none" w:sz="0" w:space="0" w:color="auto"/>
                                                                                                                                                                                                                    <w:left w:val="none" w:sz="0" w:space="0" w:color="auto"/>
                                                                                                                                                                                                                    <w:bottom w:val="none" w:sz="0" w:space="0" w:color="auto"/>
                                                                                                                                                                                                                    <w:right w:val="none" w:sz="0" w:space="0" w:color="auto"/>
                                                                                                                                                                                                                  </w:divBdr>
                                                                                                                                                                                                                </w:div>
                                                                                                                                                                                                                <w:div w:id="474565140">
                                                                                                                                                                                                                  <w:marLeft w:val="0"/>
                                                                                                                                                                                                                  <w:marRight w:val="0"/>
                                                                                                                                                                                                                  <w:marTop w:val="0"/>
                                                                                                                                                                                                                  <w:marBottom w:val="0"/>
                                                                                                                                                                                                                  <w:divBdr>
                                                                                                                                                                                                                    <w:top w:val="none" w:sz="0" w:space="0" w:color="auto"/>
                                                                                                                                                                                                                    <w:left w:val="none" w:sz="0" w:space="0" w:color="auto"/>
                                                                                                                                                                                                                    <w:bottom w:val="none" w:sz="0" w:space="0" w:color="auto"/>
                                                                                                                                                                                                                    <w:right w:val="none" w:sz="0" w:space="0" w:color="auto"/>
                                                                                                                                                                                                                  </w:divBdr>
                                                                                                                                                                                                                  <w:divsChild>
                                                                                                                                                                                                                    <w:div w:id="1026981090">
                                                                                                                                                                                                                      <w:marLeft w:val="0"/>
                                                                                                                                                                                                                      <w:marRight w:val="0"/>
                                                                                                                                                                                                                      <w:marTop w:val="0"/>
                                                                                                                                                                                                                      <w:marBottom w:val="0"/>
                                                                                                                                                                                                                      <w:divBdr>
                                                                                                                                                                                                                        <w:top w:val="none" w:sz="0" w:space="0" w:color="auto"/>
                                                                                                                                                                                                                        <w:left w:val="none" w:sz="0" w:space="0" w:color="auto"/>
                                                                                                                                                                                                                        <w:bottom w:val="none" w:sz="0" w:space="0" w:color="auto"/>
                                                                                                                                                                                                                        <w:right w:val="none" w:sz="0" w:space="0" w:color="auto"/>
                                                                                                                                                                                                                      </w:divBdr>
                                                                                                                                                                                                                    </w:div>
                                                                                                                                                                                                                    <w:div w:id="1012029860">
                                                                                                                                                                                                                      <w:marLeft w:val="0"/>
                                                                                                                                                                                                                      <w:marRight w:val="0"/>
                                                                                                                                                                                                                      <w:marTop w:val="0"/>
                                                                                                                                                                                                                      <w:marBottom w:val="0"/>
                                                                                                                                                                                                                      <w:divBdr>
                                                                                                                                                                                                                        <w:top w:val="none" w:sz="0" w:space="0" w:color="auto"/>
                                                                                                                                                                                                                        <w:left w:val="none" w:sz="0" w:space="0" w:color="auto"/>
                                                                                                                                                                                                                        <w:bottom w:val="none" w:sz="0" w:space="0" w:color="auto"/>
                                                                                                                                                                                                                        <w:right w:val="none" w:sz="0" w:space="0" w:color="auto"/>
                                                                                                                                                                                                                      </w:divBdr>
                                                                                                                                                                                                                      <w:divsChild>
                                                                                                                                                                                                                        <w:div w:id="392701158">
                                                                                                                                                                                                                          <w:marLeft w:val="0"/>
                                                                                                                                                                                                                          <w:marRight w:val="0"/>
                                                                                                                                                                                                                          <w:marTop w:val="0"/>
                                                                                                                                                                                                                          <w:marBottom w:val="0"/>
                                                                                                                                                                                                                          <w:divBdr>
                                                                                                                                                                                                                            <w:top w:val="none" w:sz="0" w:space="0" w:color="auto"/>
                                                                                                                                                                                                                            <w:left w:val="none" w:sz="0" w:space="0" w:color="auto"/>
                                                                                                                                                                                                                            <w:bottom w:val="none" w:sz="0" w:space="0" w:color="auto"/>
                                                                                                                                                                                                                            <w:right w:val="none" w:sz="0" w:space="0" w:color="auto"/>
                                                                                                                                                                                                                          </w:divBdr>
                                                                                                                                                                                                                        </w:div>
                                                                                                                                                                                                                        <w:div w:id="1136946312">
                                                                                                                                                                                                                          <w:marLeft w:val="0"/>
                                                                                                                                                                                                                          <w:marRight w:val="0"/>
                                                                                                                                                                                                                          <w:marTop w:val="0"/>
                                                                                                                                                                                                                          <w:marBottom w:val="0"/>
                                                                                                                                                                                                                          <w:divBdr>
                                                                                                                                                                                                                            <w:top w:val="none" w:sz="0" w:space="0" w:color="auto"/>
                                                                                                                                                                                                                            <w:left w:val="none" w:sz="0" w:space="0" w:color="auto"/>
                                                                                                                                                                                                                            <w:bottom w:val="none" w:sz="0" w:space="0" w:color="auto"/>
                                                                                                                                                                                                                            <w:right w:val="none" w:sz="0" w:space="0" w:color="auto"/>
                                                                                                                                                                                                                          </w:divBdr>
                                                                                                                                                                                                                          <w:divsChild>
                                                                                                                                                                                                                            <w:div w:id="348214014">
                                                                                                                                                                                                                              <w:marLeft w:val="0"/>
                                                                                                                                                                                                                              <w:marRight w:val="0"/>
                                                                                                                                                                                                                              <w:marTop w:val="0"/>
                                                                                                                                                                                                                              <w:marBottom w:val="0"/>
                                                                                                                                                                                                                              <w:divBdr>
                                                                                                                                                                                                                                <w:top w:val="none" w:sz="0" w:space="0" w:color="auto"/>
                                                                                                                                                                                                                                <w:left w:val="none" w:sz="0" w:space="0" w:color="auto"/>
                                                                                                                                                                                                                                <w:bottom w:val="none" w:sz="0" w:space="0" w:color="auto"/>
                                                                                                                                                                                                                                <w:right w:val="none" w:sz="0" w:space="0" w:color="auto"/>
                                                                                                                                                                                                                              </w:divBdr>
                                                                                                                                                                                                                            </w:div>
                                                                                                                                                                                                                            <w:div w:id="1592199410">
                                                                                                                                                                                                                              <w:marLeft w:val="0"/>
                                                                                                                                                                                                                              <w:marRight w:val="0"/>
                                                                                                                                                                                                                              <w:marTop w:val="0"/>
                                                                                                                                                                                                                              <w:marBottom w:val="0"/>
                                                                                                                                                                                                                              <w:divBdr>
                                                                                                                                                                                                                                <w:top w:val="none" w:sz="0" w:space="0" w:color="auto"/>
                                                                                                                                                                                                                                <w:left w:val="none" w:sz="0" w:space="0" w:color="auto"/>
                                                                                                                                                                                                                                <w:bottom w:val="none" w:sz="0" w:space="0" w:color="auto"/>
                                                                                                                                                                                                                                <w:right w:val="none" w:sz="0" w:space="0" w:color="auto"/>
                                                                                                                                                                                                                              </w:divBdr>
                                                                                                                                                                                                                              <w:divsChild>
                                                                                                                                                                                                                                <w:div w:id="2086878291">
                                                                                                                                                                                                                                  <w:marLeft w:val="0"/>
                                                                                                                                                                                                                                  <w:marRight w:val="0"/>
                                                                                                                                                                                                                                  <w:marTop w:val="0"/>
                                                                                                                                                                                                                                  <w:marBottom w:val="0"/>
                                                                                                                                                                                                                                  <w:divBdr>
                                                                                                                                                                                                                                    <w:top w:val="none" w:sz="0" w:space="0" w:color="auto"/>
                                                                                                                                                                                                                                    <w:left w:val="none" w:sz="0" w:space="0" w:color="auto"/>
                                                                                                                                                                                                                                    <w:bottom w:val="none" w:sz="0" w:space="0" w:color="auto"/>
                                                                                                                                                                                                                                    <w:right w:val="none" w:sz="0" w:space="0" w:color="auto"/>
                                                                                                                                                                                                                                  </w:divBdr>
                                                                                                                                                                                                                                </w:div>
                                                                                                                                                                                                                                <w:div w:id="60762271">
                                                                                                                                                                                                                                  <w:marLeft w:val="0"/>
                                                                                                                                                                                                                                  <w:marRight w:val="0"/>
                                                                                                                                                                                                                                  <w:marTop w:val="0"/>
                                                                                                                                                                                                                                  <w:marBottom w:val="0"/>
                                                                                                                                                                                                                                  <w:divBdr>
                                                                                                                                                                                                                                    <w:top w:val="none" w:sz="0" w:space="0" w:color="auto"/>
                                                                                                                                                                                                                                    <w:left w:val="none" w:sz="0" w:space="0" w:color="auto"/>
                                                                                                                                                                                                                                    <w:bottom w:val="none" w:sz="0" w:space="0" w:color="auto"/>
                                                                                                                                                                                                                                    <w:right w:val="none" w:sz="0" w:space="0" w:color="auto"/>
                                                                                                                                                                                                                                  </w:divBdr>
                                                                                                                                                                                                                                  <w:divsChild>
                                                                                                                                                                                                                                    <w:div w:id="1488745133">
                                                                                                                                                                                                                                      <w:marLeft w:val="0"/>
                                                                                                                                                                                                                                      <w:marRight w:val="0"/>
                                                                                                                                                                                                                                      <w:marTop w:val="0"/>
                                                                                                                                                                                                                                      <w:marBottom w:val="0"/>
                                                                                                                                                                                                                                      <w:divBdr>
                                                                                                                                                                                                                                        <w:top w:val="none" w:sz="0" w:space="0" w:color="auto"/>
                                                                                                                                                                                                                                        <w:left w:val="none" w:sz="0" w:space="0" w:color="auto"/>
                                                                                                                                                                                                                                        <w:bottom w:val="none" w:sz="0" w:space="0" w:color="auto"/>
                                                                                                                                                                                                                                        <w:right w:val="none" w:sz="0" w:space="0" w:color="auto"/>
                                                                                                                                                                                                                                      </w:divBdr>
                                                                                                                                                                                                                                    </w:div>
                                                                                                                                                                                                                                    <w:div w:id="96366376">
                                                                                                                                                                                                                                      <w:marLeft w:val="0"/>
                                                                                                                                                                                                                                      <w:marRight w:val="0"/>
                                                                                                                                                                                                                                      <w:marTop w:val="0"/>
                                                                                                                                                                                                                                      <w:marBottom w:val="0"/>
                                                                                                                                                                                                                                      <w:divBdr>
                                                                                                                                                                                                                                        <w:top w:val="none" w:sz="0" w:space="0" w:color="auto"/>
                                                                                                                                                                                                                                        <w:left w:val="none" w:sz="0" w:space="0" w:color="auto"/>
                                                                                                                                                                                                                                        <w:bottom w:val="none" w:sz="0" w:space="0" w:color="auto"/>
                                                                                                                                                                                                                                        <w:right w:val="none" w:sz="0" w:space="0" w:color="auto"/>
                                                                                                                                                                                                                                      </w:divBdr>
                                                                                                                                                                                                                                      <w:divsChild>
                                                                                                                                                                                                                                        <w:div w:id="2048143624">
                                                                                                                                                                                                                                          <w:marLeft w:val="0"/>
                                                                                                                                                                                                                                          <w:marRight w:val="0"/>
                                                                                                                                                                                                                                          <w:marTop w:val="0"/>
                                                                                                                                                                                                                                          <w:marBottom w:val="0"/>
                                                                                                                                                                                                                                          <w:divBdr>
                                                                                                                                                                                                                                            <w:top w:val="none" w:sz="0" w:space="0" w:color="auto"/>
                                                                                                                                                                                                                                            <w:left w:val="none" w:sz="0" w:space="0" w:color="auto"/>
                                                                                                                                                                                                                                            <w:bottom w:val="none" w:sz="0" w:space="0" w:color="auto"/>
                                                                                                                                                                                                                                            <w:right w:val="none" w:sz="0" w:space="0" w:color="auto"/>
                                                                                                                                                                                                                                          </w:divBdr>
                                                                                                                                                                                                                                        </w:div>
                                                                                                                                                                                                                                        <w:div w:id="2035424295">
                                                                                                                                                                                                                                          <w:marLeft w:val="0"/>
                                                                                                                                                                                                                                          <w:marRight w:val="0"/>
                                                                                                                                                                                                                                          <w:marTop w:val="0"/>
                                                                                                                                                                                                                                          <w:marBottom w:val="0"/>
                                                                                                                                                                                                                                          <w:divBdr>
                                                                                                                                                                                                                                            <w:top w:val="none" w:sz="0" w:space="0" w:color="auto"/>
                                                                                                                                                                                                                                            <w:left w:val="none" w:sz="0" w:space="0" w:color="auto"/>
                                                                                                                                                                                                                                            <w:bottom w:val="none" w:sz="0" w:space="0" w:color="auto"/>
                                                                                                                                                                                                                                            <w:right w:val="none" w:sz="0" w:space="0" w:color="auto"/>
                                                                                                                                                                                                                                          </w:divBdr>
                                                                                                                                                                                                                                          <w:divsChild>
                                                                                                                                                                                                                                            <w:div w:id="154608858">
                                                                                                                                                                                                                                              <w:marLeft w:val="0"/>
                                                                                                                                                                                                                                              <w:marRight w:val="0"/>
                                                                                                                                                                                                                                              <w:marTop w:val="0"/>
                                                                                                                                                                                                                                              <w:marBottom w:val="0"/>
                                                                                                                                                                                                                                              <w:divBdr>
                                                                                                                                                                                                                                                <w:top w:val="none" w:sz="0" w:space="0" w:color="auto"/>
                                                                                                                                                                                                                                                <w:left w:val="none" w:sz="0" w:space="0" w:color="auto"/>
                                                                                                                                                                                                                                                <w:bottom w:val="none" w:sz="0" w:space="0" w:color="auto"/>
                                                                                                                                                                                                                                                <w:right w:val="none" w:sz="0" w:space="0" w:color="auto"/>
                                                                                                                                                                                                                                              </w:divBdr>
                                                                                                                                                                                                                                            </w:div>
                                                                                                                                                                                                                                            <w:div w:id="1762221249">
                                                                                                                                                                                                                                              <w:marLeft w:val="0"/>
                                                                                                                                                                                                                                              <w:marRight w:val="0"/>
                                                                                                                                                                                                                                              <w:marTop w:val="0"/>
                                                                                                                                                                                                                                              <w:marBottom w:val="0"/>
                                                                                                                                                                                                                                              <w:divBdr>
                                                                                                                                                                                                                                                <w:top w:val="none" w:sz="0" w:space="0" w:color="auto"/>
                                                                                                                                                                                                                                                <w:left w:val="none" w:sz="0" w:space="0" w:color="auto"/>
                                                                                                                                                                                                                                                <w:bottom w:val="none" w:sz="0" w:space="0" w:color="auto"/>
                                                                                                                                                                                                                                                <w:right w:val="none" w:sz="0" w:space="0" w:color="auto"/>
                                                                                                                                                                                                                                              </w:divBdr>
                                                                                                                                                                                                                                              <w:divsChild>
                                                                                                                                                                                                                                                <w:div w:id="1531257312">
                                                                                                                                                                                                                                                  <w:marLeft w:val="0"/>
                                                                                                                                                                                                                                                  <w:marRight w:val="0"/>
                                                                                                                                                                                                                                                  <w:marTop w:val="0"/>
                                                                                                                                                                                                                                                  <w:marBottom w:val="0"/>
                                                                                                                                                                                                                                                  <w:divBdr>
                                                                                                                                                                                                                                                    <w:top w:val="none" w:sz="0" w:space="0" w:color="auto"/>
                                                                                                                                                                                                                                                    <w:left w:val="none" w:sz="0" w:space="0" w:color="auto"/>
                                                                                                                                                                                                                                                    <w:bottom w:val="none" w:sz="0" w:space="0" w:color="auto"/>
                                                                                                                                                                                                                                                    <w:right w:val="none" w:sz="0" w:space="0" w:color="auto"/>
                                                                                                                                                                                                                                                  </w:divBdr>
                                                                                                                                                                                                                                                </w:div>
                                                                                                                                                                                                                                                <w:div w:id="1232427501">
                                                                                                                                                                                                                                                  <w:marLeft w:val="0"/>
                                                                                                                                                                                                                                                  <w:marRight w:val="0"/>
                                                                                                                                                                                                                                                  <w:marTop w:val="0"/>
                                                                                                                                                                                                                                                  <w:marBottom w:val="0"/>
                                                                                                                                                                                                                                                  <w:divBdr>
                                                                                                                                                                                                                                                    <w:top w:val="none" w:sz="0" w:space="0" w:color="auto"/>
                                                                                                                                                                                                                                                    <w:left w:val="none" w:sz="0" w:space="0" w:color="auto"/>
                                                                                                                                                                                                                                                    <w:bottom w:val="none" w:sz="0" w:space="0" w:color="auto"/>
                                                                                                                                                                                                                                                    <w:right w:val="none" w:sz="0" w:space="0" w:color="auto"/>
                                                                                                                                                                                                                                                  </w:divBdr>
                                                                                                                                                                                                                                                  <w:divsChild>
                                                                                                                                                                                                                                                    <w:div w:id="648830009">
                                                                                                                                                                                                                                                      <w:marLeft w:val="0"/>
                                                                                                                                                                                                                                                      <w:marRight w:val="0"/>
                                                                                                                                                                                                                                                      <w:marTop w:val="0"/>
                                                                                                                                                                                                                                                      <w:marBottom w:val="0"/>
                                                                                                                                                                                                                                                      <w:divBdr>
                                                                                                                                                                                                                                                        <w:top w:val="none" w:sz="0" w:space="0" w:color="auto"/>
                                                                                                                                                                                                                                                        <w:left w:val="none" w:sz="0" w:space="0" w:color="auto"/>
                                                                                                                                                                                                                                                        <w:bottom w:val="none" w:sz="0" w:space="0" w:color="auto"/>
                                                                                                                                                                                                                                                        <w:right w:val="none" w:sz="0" w:space="0" w:color="auto"/>
                                                                                                                                                                                                                                                      </w:divBdr>
                                                                                                                                                                                                                                                    </w:div>
                                                                                                                                                                                                                                                    <w:div w:id="111636913">
                                                                                                                                                                                                                                                      <w:marLeft w:val="0"/>
                                                                                                                                                                                                                                                      <w:marRight w:val="0"/>
                                                                                                                                                                                                                                                      <w:marTop w:val="0"/>
                                                                                                                                                                                                                                                      <w:marBottom w:val="0"/>
                                                                                                                                                                                                                                                      <w:divBdr>
                                                                                                                                                                                                                                                        <w:top w:val="none" w:sz="0" w:space="0" w:color="auto"/>
                                                                                                                                                                                                                                                        <w:left w:val="none" w:sz="0" w:space="0" w:color="auto"/>
                                                                                                                                                                                                                                                        <w:bottom w:val="none" w:sz="0" w:space="0" w:color="auto"/>
                                                                                                                                                                                                                                                        <w:right w:val="none" w:sz="0" w:space="0" w:color="auto"/>
                                                                                                                                                                                                                                                      </w:divBdr>
                                                                                                                                                                                                                                                      <w:divsChild>
                                                                                                                                                                                                                                                        <w:div w:id="413161573">
                                                                                                                                                                                                                                                          <w:marLeft w:val="0"/>
                                                                                                                                                                                                                                                          <w:marRight w:val="0"/>
                                                                                                                                                                                                                                                          <w:marTop w:val="0"/>
                                                                                                                                                                                                                                                          <w:marBottom w:val="0"/>
                                                                                                                                                                                                                                                          <w:divBdr>
                                                                                                                                                                                                                                                            <w:top w:val="none" w:sz="0" w:space="0" w:color="auto"/>
                                                                                                                                                                                                                                                            <w:left w:val="none" w:sz="0" w:space="0" w:color="auto"/>
                                                                                                                                                                                                                                                            <w:bottom w:val="none" w:sz="0" w:space="0" w:color="auto"/>
                                                                                                                                                                                                                                                            <w:right w:val="none" w:sz="0" w:space="0" w:color="auto"/>
                                                                                                                                                                                                                                                          </w:divBdr>
                                                                                                                                                                                                                                                        </w:div>
                                                                                                                                                                                                                                                        <w:div w:id="1879198652">
                                                                                                                                                                                                                                                          <w:marLeft w:val="0"/>
                                                                                                                                                                                                                                                          <w:marRight w:val="0"/>
                                                                                                                                                                                                                                                          <w:marTop w:val="0"/>
                                                                                                                                                                                                                                                          <w:marBottom w:val="0"/>
                                                                                                                                                                                                                                                          <w:divBdr>
                                                                                                                                                                                                                                                            <w:top w:val="none" w:sz="0" w:space="0" w:color="auto"/>
                                                                                                                                                                                                                                                            <w:left w:val="none" w:sz="0" w:space="0" w:color="auto"/>
                                                                                                                                                                                                                                                            <w:bottom w:val="none" w:sz="0" w:space="0" w:color="auto"/>
                                                                                                                                                                                                                                                            <w:right w:val="none" w:sz="0" w:space="0" w:color="auto"/>
                                                                                                                                                                                                                                                          </w:divBdr>
                                                                                                                                                                                                                                                          <w:divsChild>
                                                                                                                                                                                                                                                            <w:div w:id="1100029629">
                                                                                                                                                                                                                                                              <w:marLeft w:val="0"/>
                                                                                                                                                                                                                                                              <w:marRight w:val="0"/>
                                                                                                                                                                                                                                                              <w:marTop w:val="0"/>
                                                                                                                                                                                                                                                              <w:marBottom w:val="0"/>
                                                                                                                                                                                                                                                              <w:divBdr>
                                                                                                                                                                                                                                                                <w:top w:val="none" w:sz="0" w:space="0" w:color="auto"/>
                                                                                                                                                                                                                                                                <w:left w:val="none" w:sz="0" w:space="0" w:color="auto"/>
                                                                                                                                                                                                                                                                <w:bottom w:val="none" w:sz="0" w:space="0" w:color="auto"/>
                                                                                                                                                                                                                                                                <w:right w:val="none" w:sz="0" w:space="0" w:color="auto"/>
                                                                                                                                                                                                                                                              </w:divBdr>
                                                                                                                                                                                                                                                            </w:div>
                                                                                                                                                                                                                                                            <w:div w:id="898324018">
                                                                                                                                                                                                                                                              <w:marLeft w:val="0"/>
                                                                                                                                                                                                                                                              <w:marRight w:val="0"/>
                                                                                                                                                                                                                                                              <w:marTop w:val="0"/>
                                                                                                                                                                                                                                                              <w:marBottom w:val="0"/>
                                                                                                                                                                                                                                                              <w:divBdr>
                                                                                                                                                                                                                                                                <w:top w:val="none" w:sz="0" w:space="0" w:color="auto"/>
                                                                                                                                                                                                                                                                <w:left w:val="none" w:sz="0" w:space="0" w:color="auto"/>
                                                                                                                                                                                                                                                                <w:bottom w:val="none" w:sz="0" w:space="0" w:color="auto"/>
                                                                                                                                                                                                                                                                <w:right w:val="none" w:sz="0" w:space="0" w:color="auto"/>
                                                                                                                                                                                                                                                              </w:divBdr>
                                                                                                                                                                                                                                                              <w:divsChild>
                                                                                                                                                                                                                                                                <w:div w:id="950669293">
                                                                                                                                                                                                                                                                  <w:marLeft w:val="0"/>
                                                                                                                                                                                                                                                                  <w:marRight w:val="0"/>
                                                                                                                                                                                                                                                                  <w:marTop w:val="0"/>
                                                                                                                                                                                                                                                                  <w:marBottom w:val="0"/>
                                                                                                                                                                                                                                                                  <w:divBdr>
                                                                                                                                                                                                                                                                    <w:top w:val="none" w:sz="0" w:space="0" w:color="auto"/>
                                                                                                                                                                                                                                                                    <w:left w:val="none" w:sz="0" w:space="0" w:color="auto"/>
                                                                                                                                                                                                                                                                    <w:bottom w:val="none" w:sz="0" w:space="0" w:color="auto"/>
                                                                                                                                                                                                                                                                    <w:right w:val="none" w:sz="0" w:space="0" w:color="auto"/>
                                                                                                                                                                                                                                                                  </w:divBdr>
                                                                                                                                                                                                                                                                </w:div>
                                                                                                                                                                                                                                                                <w:div w:id="191503589">
                                                                                                                                                                                                                                                                  <w:marLeft w:val="0"/>
                                                                                                                                                                                                                                                                  <w:marRight w:val="0"/>
                                                                                                                                                                                                                                                                  <w:marTop w:val="0"/>
                                                                                                                                                                                                                                                                  <w:marBottom w:val="0"/>
                                                                                                                                                                                                                                                                  <w:divBdr>
                                                                                                                                                                                                                                                                    <w:top w:val="none" w:sz="0" w:space="0" w:color="auto"/>
                                                                                                                                                                                                                                                                    <w:left w:val="none" w:sz="0" w:space="0" w:color="auto"/>
                                                                                                                                                                                                                                                                    <w:bottom w:val="none" w:sz="0" w:space="0" w:color="auto"/>
                                                                                                                                                                                                                                                                    <w:right w:val="none" w:sz="0" w:space="0" w:color="auto"/>
                                                                                                                                                                                                                                                                  </w:divBdr>
                                                                                                                                                                                                                                                                </w:div>
                                                                                                                                                                                                                                                                <w:div w:id="100347999">
                                                                                                                                                                                                                                                                  <w:marLeft w:val="0"/>
                                                                                                                                                                                                                                                                  <w:marRight w:val="0"/>
                                                                                                                                                                                                                                                                  <w:marTop w:val="0"/>
                                                                                                                                                                                                                                                                  <w:marBottom w:val="0"/>
                                                                                                                                                                                                                                                                  <w:divBdr>
                                                                                                                                                                                                                                                                    <w:top w:val="none" w:sz="0" w:space="0" w:color="auto"/>
                                                                                                                                                                                                                                                                    <w:left w:val="none" w:sz="0" w:space="0" w:color="auto"/>
                                                                                                                                                                                                                                                                    <w:bottom w:val="none" w:sz="0" w:space="0" w:color="auto"/>
                                                                                                                                                                                                                                                                    <w:right w:val="none" w:sz="0" w:space="0" w:color="auto"/>
                                                                                                                                                                                                                                                                  </w:divBdr>
                                                                                                                                                                                                                                                                </w:div>
                                                                                                                                                                                                                                                                <w:div w:id="801732032">
                                                                                                                                                                                                                                                                  <w:marLeft w:val="0"/>
                                                                                                                                                                                                                                                                  <w:marRight w:val="0"/>
                                                                                                                                                                                                                                                                  <w:marTop w:val="0"/>
                                                                                                                                                                                                                                                                  <w:marBottom w:val="0"/>
                                                                                                                                                                                                                                                                  <w:divBdr>
                                                                                                                                                                                                                                                                    <w:top w:val="none" w:sz="0" w:space="0" w:color="auto"/>
                                                                                                                                                                                                                                                                    <w:left w:val="none" w:sz="0" w:space="0" w:color="auto"/>
                                                                                                                                                                                                                                                                    <w:bottom w:val="none" w:sz="0" w:space="0" w:color="auto"/>
                                                                                                                                                                                                                                                                    <w:right w:val="none" w:sz="0" w:space="0" w:color="auto"/>
                                                                                                                                                                                                                                                                  </w:divBdr>
                                                                                                                                                                                                                                                                </w:div>
                                                                                                                                                                                                                                                                <w:div w:id="1979072231">
                                                                                                                                                                                                                                                                  <w:marLeft w:val="0"/>
                                                                                                                                                                                                                                                                  <w:marRight w:val="0"/>
                                                                                                                                                                                                                                                                  <w:marTop w:val="0"/>
                                                                                                                                                                                                                                                                  <w:marBottom w:val="0"/>
                                                                                                                                                                                                                                                                  <w:divBdr>
                                                                                                                                                                                                                                                                    <w:top w:val="none" w:sz="0" w:space="0" w:color="auto"/>
                                                                                                                                                                                                                                                                    <w:left w:val="none" w:sz="0" w:space="0" w:color="auto"/>
                                                                                                                                                                                                                                                                    <w:bottom w:val="none" w:sz="0" w:space="0" w:color="auto"/>
                                                                                                                                                                                                                                                                    <w:right w:val="none" w:sz="0" w:space="0" w:color="auto"/>
                                                                                                                                                                                                                                                                  </w:divBdr>
                                                                                                                                                                                                                                                                  <w:divsChild>
                                                                                                                                                                                                                                                                    <w:div w:id="1223953315">
                                                                                                                                                                                                                                                                      <w:marLeft w:val="0"/>
                                                                                                                                                                                                                                                                      <w:marRight w:val="0"/>
                                                                                                                                                                                                                                                                      <w:marTop w:val="0"/>
                                                                                                                                                                                                                                                                      <w:marBottom w:val="0"/>
                                                                                                                                                                                                                                                                      <w:divBdr>
                                                                                                                                                                                                                                                                        <w:top w:val="none" w:sz="0" w:space="0" w:color="auto"/>
                                                                                                                                                                                                                                                                        <w:left w:val="none" w:sz="0" w:space="0" w:color="auto"/>
                                                                                                                                                                                                                                                                        <w:bottom w:val="none" w:sz="0" w:space="0" w:color="auto"/>
                                                                                                                                                                                                                                                                        <w:right w:val="none" w:sz="0" w:space="0" w:color="auto"/>
                                                                                                                                                                                                                                                                      </w:divBdr>
                                                                                                                                                                                                                                                                      <w:divsChild>
                                                                                                                                                                                                                                                                        <w:div w:id="1747653978">
                                                                                                                                                                                                                                                                          <w:marLeft w:val="0"/>
                                                                                                                                                                                                                                                                          <w:marRight w:val="0"/>
                                                                                                                                                                                                                                                                          <w:marTop w:val="0"/>
                                                                                                                                                                                                                                                                          <w:marBottom w:val="0"/>
                                                                                                                                                                                                                                                                          <w:divBdr>
                                                                                                                                                                                                                                                                            <w:top w:val="none" w:sz="0" w:space="0" w:color="auto"/>
                                                                                                                                                                                                                                                                            <w:left w:val="none" w:sz="0" w:space="0" w:color="auto"/>
                                                                                                                                                                                                                                                                            <w:bottom w:val="none" w:sz="0" w:space="0" w:color="auto"/>
                                                                                                                                                                                                                                                                            <w:right w:val="none" w:sz="0" w:space="0" w:color="auto"/>
                                                                                                                                                                                                                                                                          </w:divBdr>
                                                                                                                                                                                                                                                                        </w:div>
                                                                                                                                                                                                                                                                        <w:div w:id="7022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8219">
                                                                                                                                                                                                                                                                  <w:marLeft w:val="0"/>
                                                                                                                                                                                                                                                                  <w:marRight w:val="0"/>
                                                                                                                                                                                                                                                                  <w:marTop w:val="0"/>
                                                                                                                                                                                                                                                                  <w:marBottom w:val="0"/>
                                                                                                                                                                                                                                                                  <w:divBdr>
                                                                                                                                                                                                                                                                    <w:top w:val="none" w:sz="0" w:space="0" w:color="auto"/>
                                                                                                                                                                                                                                                                    <w:left w:val="none" w:sz="0" w:space="0" w:color="auto"/>
                                                                                                                                                                                                                                                                    <w:bottom w:val="none" w:sz="0" w:space="0" w:color="auto"/>
                                                                                                                                                                                                                                                                    <w:right w:val="none" w:sz="0" w:space="0" w:color="auto"/>
                                                                                                                                                                                                                                                                  </w:divBdr>
                                                                                                                                                                                                                                                                </w:div>
                                                                                                                                                                                                                                                                <w:div w:id="617176569">
                                                                                                                                                                                                                                                                  <w:marLeft w:val="0"/>
                                                                                                                                                                                                                                                                  <w:marRight w:val="0"/>
                                                                                                                                                                                                                                                                  <w:marTop w:val="0"/>
                                                                                                                                                                                                                                                                  <w:marBottom w:val="0"/>
                                                                                                                                                                                                                                                                  <w:divBdr>
                                                                                                                                                                                                                                                                    <w:top w:val="none" w:sz="0" w:space="0" w:color="auto"/>
                                                                                                                                                                                                                                                                    <w:left w:val="none" w:sz="0" w:space="0" w:color="auto"/>
                                                                                                                                                                                                                                                                    <w:bottom w:val="none" w:sz="0" w:space="0" w:color="auto"/>
                                                                                                                                                                                                                                                                    <w:right w:val="none" w:sz="0" w:space="0" w:color="auto"/>
                                                                                                                                                                                                                                                                  </w:divBdr>
                                                                                                                                                                                                                                                                  <w:divsChild>
                                                                                                                                                                                                                                                                    <w:div w:id="1361978551">
                                                                                                                                                                                                                                                                      <w:marLeft w:val="0"/>
                                                                                                                                                                                                                                                                      <w:marRight w:val="0"/>
                                                                                                                                                                                                                                                                      <w:marTop w:val="0"/>
                                                                                                                                                                                                                                                                      <w:marBottom w:val="0"/>
                                                                                                                                                                                                                                                                      <w:divBdr>
                                                                                                                                                                                                                                                                        <w:top w:val="none" w:sz="0" w:space="0" w:color="auto"/>
                                                                                                                                                                                                                                                                        <w:left w:val="none" w:sz="0" w:space="0" w:color="auto"/>
                                                                                                                                                                                                                                                                        <w:bottom w:val="none" w:sz="0" w:space="0" w:color="auto"/>
                                                                                                                                                                                                                                                                        <w:right w:val="none" w:sz="0" w:space="0" w:color="auto"/>
                                                                                                                                                                                                                                                                      </w:divBdr>
                                                                                                                                                                                                                                                                      <w:divsChild>
                                                                                                                                                                                                                                                                        <w:div w:id="1841967580">
                                                                                                                                                                                                                                                                          <w:marLeft w:val="0"/>
                                                                                                                                                                                                                                                                          <w:marRight w:val="0"/>
                                                                                                                                                                                                                                                                          <w:marTop w:val="0"/>
                                                                                                                                                                                                                                                                          <w:marBottom w:val="0"/>
                                                                                                                                                                                                                                                                          <w:divBdr>
                                                                                                                                                                                                                                                                            <w:top w:val="none" w:sz="0" w:space="0" w:color="auto"/>
                                                                                                                                                                                                                                                                            <w:left w:val="none" w:sz="0" w:space="0" w:color="auto"/>
                                                                                                                                                                                                                                                                            <w:bottom w:val="none" w:sz="0" w:space="0" w:color="auto"/>
                                                                                                                                                                                                                                                                            <w:right w:val="none" w:sz="0" w:space="0" w:color="auto"/>
                                                                                                                                                                                                                                                                          </w:divBdr>
                                                                                                                                                                                                                                                                        </w:div>
                                                                                                                                                                                                                                                                        <w:div w:id="13114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3896">
                                                                                                                                                                                                                                                                  <w:marLeft w:val="0"/>
                                                                                                                                                                                                                                                                  <w:marRight w:val="0"/>
                                                                                                                                                                                                                                                                  <w:marTop w:val="0"/>
                                                                                                                                                                                                                                                                  <w:marBottom w:val="0"/>
                                                                                                                                                                                                                                                                  <w:divBdr>
                                                                                                                                                                                                                                                                    <w:top w:val="none" w:sz="0" w:space="0" w:color="auto"/>
                                                                                                                                                                                                                                                                    <w:left w:val="none" w:sz="0" w:space="0" w:color="auto"/>
                                                                                                                                                                                                                                                                    <w:bottom w:val="none" w:sz="0" w:space="0" w:color="auto"/>
                                                                                                                                                                                                                                                                    <w:right w:val="none" w:sz="0" w:space="0" w:color="auto"/>
                                                                                                                                                                                                                                                                  </w:divBdr>
                                                                                                                                                                                                                                                                </w:div>
                                                                                                                                                                                                                                                                <w:div w:id="1240090986">
                                                                                                                                                                                                                                                                  <w:marLeft w:val="0"/>
                                                                                                                                                                                                                                                                  <w:marRight w:val="0"/>
                                                                                                                                                                                                                                                                  <w:marTop w:val="0"/>
                                                                                                                                                                                                                                                                  <w:marBottom w:val="0"/>
                                                                                                                                                                                                                                                                  <w:divBdr>
                                                                                                                                                                                                                                                                    <w:top w:val="none" w:sz="0" w:space="0" w:color="auto"/>
                                                                                                                                                                                                                                                                    <w:left w:val="none" w:sz="0" w:space="0" w:color="auto"/>
                                                                                                                                                                                                                                                                    <w:bottom w:val="none" w:sz="0" w:space="0" w:color="auto"/>
                                                                                                                                                                                                                                                                    <w:right w:val="none" w:sz="0" w:space="0" w:color="auto"/>
                                                                                                                                                                                                                                                                  </w:divBdr>
                                                                                                                                                                                                                                                                </w:div>
                                                                                                                                                                                                                                                                <w:div w:id="847526871">
                                                                                                                                                                                                                                                                  <w:marLeft w:val="0"/>
                                                                                                                                                                                                                                                                  <w:marRight w:val="0"/>
                                                                                                                                                                                                                                                                  <w:marTop w:val="0"/>
                                                                                                                                                                                                                                                                  <w:marBottom w:val="0"/>
                                                                                                                                                                                                                                                                  <w:divBdr>
                                                                                                                                                                                                                                                                    <w:top w:val="none" w:sz="0" w:space="0" w:color="auto"/>
                                                                                                                                                                                                                                                                    <w:left w:val="none" w:sz="0" w:space="0" w:color="auto"/>
                                                                                                                                                                                                                                                                    <w:bottom w:val="none" w:sz="0" w:space="0" w:color="auto"/>
                                                                                                                                                                                                                                                                    <w:right w:val="none" w:sz="0" w:space="0" w:color="auto"/>
                                                                                                                                                                                                                                                                  </w:divBdr>
                                                                                                                                                                                                                                                                </w:div>
                                                                                                                                                                                                                                                                <w:div w:id="2045712072">
                                                                                                                                                                                                                                                                  <w:marLeft w:val="0"/>
                                                                                                                                                                                                                                                                  <w:marRight w:val="0"/>
                                                                                                                                                                                                                                                                  <w:marTop w:val="0"/>
                                                                                                                                                                                                                                                                  <w:marBottom w:val="0"/>
                                                                                                                                                                                                                                                                  <w:divBdr>
                                                                                                                                                                                                                                                                    <w:top w:val="none" w:sz="0" w:space="0" w:color="auto"/>
                                                                                                                                                                                                                                                                    <w:left w:val="none" w:sz="0" w:space="0" w:color="auto"/>
                                                                                                                                                                                                                                                                    <w:bottom w:val="none" w:sz="0" w:space="0" w:color="auto"/>
                                                                                                                                                                                                                                                                    <w:right w:val="none" w:sz="0" w:space="0" w:color="auto"/>
                                                                                                                                                                                                                                                                  </w:divBdr>
                                                                                                                                                                                                                                                                </w:div>
                                                                                                                                                                                                                                                                <w:div w:id="1299800179">
                                                                                                                                                                                                                                                                  <w:marLeft w:val="0"/>
                                                                                                                                                                                                                                                                  <w:marRight w:val="0"/>
                                                                                                                                                                                                                                                                  <w:marTop w:val="0"/>
                                                                                                                                                                                                                                                                  <w:marBottom w:val="0"/>
                                                                                                                                                                                                                                                                  <w:divBdr>
                                                                                                                                                                                                                                                                    <w:top w:val="none" w:sz="0" w:space="0" w:color="auto"/>
                                                                                                                                                                                                                                                                    <w:left w:val="none" w:sz="0" w:space="0" w:color="auto"/>
                                                                                                                                                                                                                                                                    <w:bottom w:val="none" w:sz="0" w:space="0" w:color="auto"/>
                                                                                                                                                                                                                                                                    <w:right w:val="none" w:sz="0" w:space="0" w:color="auto"/>
                                                                                                                                                                                                                                                                  </w:divBdr>
                                                                                                                                                                                                                                                                  <w:divsChild>
                                                                                                                                                                                                                                                                    <w:div w:id="103499626">
                                                                                                                                                                                                                                                                      <w:marLeft w:val="0"/>
                                                                                                                                                                                                                                                                      <w:marRight w:val="0"/>
                                                                                                                                                                                                                                                                      <w:marTop w:val="0"/>
                                                                                                                                                                                                                                                                      <w:marBottom w:val="0"/>
                                                                                                                                                                                                                                                                      <w:divBdr>
                                                                                                                                                                                                                                                                        <w:top w:val="none" w:sz="0" w:space="0" w:color="auto"/>
                                                                                                                                                                                                                                                                        <w:left w:val="none" w:sz="0" w:space="0" w:color="auto"/>
                                                                                                                                                                                                                                                                        <w:bottom w:val="none" w:sz="0" w:space="0" w:color="auto"/>
                                                                                                                                                                                                                                                                        <w:right w:val="none" w:sz="0" w:space="0" w:color="auto"/>
                                                                                                                                                                                                                                                                      </w:divBdr>
                                                                                                                                                                                                                                                                      <w:divsChild>
                                                                                                                                                                                                                                                                        <w:div w:id="351031255">
                                                                                                                                                                                                                                                                          <w:marLeft w:val="0"/>
                                                                                                                                                                                                                                                                          <w:marRight w:val="0"/>
                                                                                                                                                                                                                                                                          <w:marTop w:val="0"/>
                                                                                                                                                                                                                                                                          <w:marBottom w:val="0"/>
                                                                                                                                                                                                                                                                          <w:divBdr>
                                                                                                                                                                                                                                                                            <w:top w:val="none" w:sz="0" w:space="0" w:color="auto"/>
                                                                                                                                                                                                                                                                            <w:left w:val="none" w:sz="0" w:space="0" w:color="auto"/>
                                                                                                                                                                                                                                                                            <w:bottom w:val="none" w:sz="0" w:space="0" w:color="auto"/>
                                                                                                                                                                                                                                                                            <w:right w:val="none" w:sz="0" w:space="0" w:color="auto"/>
                                                                                                                                                                                                                                                                          </w:divBdr>
                                                                                                                                                                                                                                                                        </w:div>
                                                                                                                                                                                                                                                                      </w:divsChild>
                                                                                                                                                                                                                                                                    </w:div>
                                                                                                                                                                                                                                                                    <w:div w:id="753475738">
                                                                                                                                                                                                                                                                      <w:marLeft w:val="0"/>
                                                                                                                                                                                                                                                                      <w:marRight w:val="0"/>
                                                                                                                                                                                                                                                                      <w:marTop w:val="0"/>
                                                                                                                                                                                                                                                                      <w:marBottom w:val="0"/>
                                                                                                                                                                                                                                                                      <w:divBdr>
                                                                                                                                                                                                                                                                        <w:top w:val="none" w:sz="0" w:space="0" w:color="auto"/>
                                                                                                                                                                                                                                                                        <w:left w:val="none" w:sz="0" w:space="0" w:color="auto"/>
                                                                                                                                                                                                                                                                        <w:bottom w:val="none" w:sz="0" w:space="0" w:color="auto"/>
                                                                                                                                                                                                                                                                        <w:right w:val="none" w:sz="0" w:space="0" w:color="auto"/>
                                                                                                                                                                                                                                                                      </w:divBdr>
                                                                                                                                                                                                                                                                      <w:divsChild>
                                                                                                                                                                                                                                                                        <w:div w:id="989141747">
                                                                                                                                                                                                                                                                          <w:marLeft w:val="0"/>
                                                                                                                                                                                                                                                                          <w:marRight w:val="0"/>
                                                                                                                                                                                                                                                                          <w:marTop w:val="0"/>
                                                                                                                                                                                                                                                                          <w:marBottom w:val="0"/>
                                                                                                                                                                                                                                                                          <w:divBdr>
                                                                                                                                                                                                                                                                            <w:top w:val="none" w:sz="0" w:space="0" w:color="auto"/>
                                                                                                                                                                                                                                                                            <w:left w:val="none" w:sz="0" w:space="0" w:color="auto"/>
                                                                                                                                                                                                                                                                            <w:bottom w:val="none" w:sz="0" w:space="0" w:color="auto"/>
                                                                                                                                                                                                                                                                            <w:right w:val="none" w:sz="0" w:space="0" w:color="auto"/>
                                                                                                                                                                                                                                                                          </w:divBdr>
                                                                                                                                                                                                                                                                          <w:divsChild>
                                                                                                                                                                                                                                                                            <w:div w:id="1991866805">
                                                                                                                                                                                                                                                                              <w:marLeft w:val="0"/>
                                                                                                                                                                                                                                                                              <w:marRight w:val="0"/>
                                                                                                                                                                                                                                                                              <w:marTop w:val="0"/>
                                                                                                                                                                                                                                                                              <w:marBottom w:val="0"/>
                                                                                                                                                                                                                                                                              <w:divBdr>
                                                                                                                                                                                                                                                                                <w:top w:val="none" w:sz="0" w:space="0" w:color="auto"/>
                                                                                                                                                                                                                                                                                <w:left w:val="none" w:sz="0" w:space="0" w:color="auto"/>
                                                                                                                                                                                                                                                                                <w:bottom w:val="none" w:sz="0" w:space="0" w:color="auto"/>
                                                                                                                                                                                                                                                                                <w:right w:val="none" w:sz="0" w:space="0" w:color="auto"/>
                                                                                                                                                                                                                                                                              </w:divBdr>
                                                                                                                                                                                                                                                                            </w:div>
                                                                                                                                                                                                                                                                          </w:divsChild>
                                                                                                                                                                                                                                                                        </w:div>
                                                                                                                                                                                                                                                                        <w:div w:id="1633057823">
                                                                                                                                                                                                                                                                          <w:marLeft w:val="0"/>
                                                                                                                                                                                                                                                                          <w:marRight w:val="0"/>
                                                                                                                                                                                                                                                                          <w:marTop w:val="0"/>
                                                                                                                                                                                                                                                                          <w:marBottom w:val="0"/>
                                                                                                                                                                                                                                                                          <w:divBdr>
                                                                                                                                                                                                                                                                            <w:top w:val="none" w:sz="0" w:space="0" w:color="auto"/>
                                                                                                                                                                                                                                                                            <w:left w:val="none" w:sz="0" w:space="0" w:color="auto"/>
                                                                                                                                                                                                                                                                            <w:bottom w:val="none" w:sz="0" w:space="0" w:color="auto"/>
                                                                                                                                                                                                                                                                            <w:right w:val="none" w:sz="0" w:space="0" w:color="auto"/>
                                                                                                                                                                                                                                                                          </w:divBdr>
                                                                                                                                                                                                                                                                        </w:div>
                                                                                                                                                                                                                                                                        <w:div w:id="13928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22170560">
      <w:marLeft w:val="0"/>
      <w:marRight w:val="0"/>
      <w:marTop w:val="0"/>
      <w:marBottom w:val="0"/>
      <w:divBdr>
        <w:top w:val="none" w:sz="0" w:space="0" w:color="auto"/>
        <w:left w:val="none" w:sz="0" w:space="0" w:color="auto"/>
        <w:bottom w:val="none" w:sz="0" w:space="0" w:color="auto"/>
        <w:right w:val="none" w:sz="0" w:space="0" w:color="auto"/>
      </w:divBdr>
    </w:div>
    <w:div w:id="958873335">
      <w:marLeft w:val="0"/>
      <w:marRight w:val="0"/>
      <w:marTop w:val="0"/>
      <w:marBottom w:val="0"/>
      <w:divBdr>
        <w:top w:val="none" w:sz="0" w:space="0" w:color="auto"/>
        <w:left w:val="none" w:sz="0" w:space="0" w:color="auto"/>
        <w:bottom w:val="none" w:sz="0" w:space="0" w:color="auto"/>
        <w:right w:val="none" w:sz="0" w:space="0" w:color="auto"/>
      </w:divBdr>
    </w:div>
    <w:div w:id="1191646359">
      <w:marLeft w:val="0"/>
      <w:marRight w:val="0"/>
      <w:marTop w:val="0"/>
      <w:marBottom w:val="0"/>
      <w:divBdr>
        <w:top w:val="none" w:sz="0" w:space="0" w:color="auto"/>
        <w:left w:val="none" w:sz="0" w:space="0" w:color="auto"/>
        <w:bottom w:val="none" w:sz="0" w:space="0" w:color="auto"/>
        <w:right w:val="none" w:sz="0" w:space="0" w:color="auto"/>
      </w:divBdr>
    </w:div>
    <w:div w:id="1801994667">
      <w:marLeft w:val="0"/>
      <w:marRight w:val="0"/>
      <w:marTop w:val="0"/>
      <w:marBottom w:val="0"/>
      <w:divBdr>
        <w:top w:val="none" w:sz="0" w:space="0" w:color="auto"/>
        <w:left w:val="none" w:sz="0" w:space="0" w:color="auto"/>
        <w:bottom w:val="none" w:sz="0" w:space="0" w:color="auto"/>
        <w:right w:val="none" w:sz="0" w:space="0" w:color="auto"/>
      </w:divBdr>
    </w:div>
    <w:div w:id="1831173607">
      <w:marLeft w:val="0"/>
      <w:marRight w:val="0"/>
      <w:marTop w:val="0"/>
      <w:marBottom w:val="0"/>
      <w:divBdr>
        <w:top w:val="none" w:sz="0" w:space="0" w:color="auto"/>
        <w:left w:val="none" w:sz="0" w:space="0" w:color="auto"/>
        <w:bottom w:val="none" w:sz="0" w:space="0" w:color="auto"/>
        <w:right w:val="none" w:sz="0" w:space="0" w:color="auto"/>
      </w:divBdr>
    </w:div>
    <w:div w:id="1902205941">
      <w:marLeft w:val="0"/>
      <w:marRight w:val="0"/>
      <w:marTop w:val="0"/>
      <w:marBottom w:val="0"/>
      <w:divBdr>
        <w:top w:val="none" w:sz="0" w:space="0" w:color="auto"/>
        <w:left w:val="none" w:sz="0" w:space="0" w:color="auto"/>
        <w:bottom w:val="none" w:sz="0" w:space="0" w:color="auto"/>
        <w:right w:val="none" w:sz="0" w:space="0" w:color="auto"/>
      </w:divBdr>
    </w:div>
    <w:div w:id="1945960782">
      <w:marLeft w:val="0"/>
      <w:marRight w:val="0"/>
      <w:marTop w:val="0"/>
      <w:marBottom w:val="0"/>
      <w:divBdr>
        <w:top w:val="none" w:sz="0" w:space="0" w:color="auto"/>
        <w:left w:val="none" w:sz="0" w:space="0" w:color="auto"/>
        <w:bottom w:val="none" w:sz="0" w:space="0" w:color="auto"/>
        <w:right w:val="none" w:sz="0" w:space="0" w:color="auto"/>
      </w:divBdr>
    </w:div>
    <w:div w:id="1970014596">
      <w:marLeft w:val="0"/>
      <w:marRight w:val="0"/>
      <w:marTop w:val="0"/>
      <w:marBottom w:val="0"/>
      <w:divBdr>
        <w:top w:val="none" w:sz="0" w:space="0" w:color="auto"/>
        <w:left w:val="none" w:sz="0" w:space="0" w:color="auto"/>
        <w:bottom w:val="none" w:sz="0" w:space="0" w:color="auto"/>
        <w:right w:val="none" w:sz="0" w:space="0" w:color="auto"/>
      </w:divBdr>
    </w:div>
    <w:div w:id="198180934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500" Type="http://schemas.openxmlformats.org/officeDocument/2006/relationships/hyperlink" Target="file://localhost/Users/royc/Google_Drive/Thesis/RoyC_Umass_Thesis.html" TargetMode="External"/><Relationship Id="rId501" Type="http://schemas.openxmlformats.org/officeDocument/2006/relationships/hyperlink" Target="file://localhost/Users/royc/Google_Drive/Thesis/RoyC_Umass_Thesis.html" TargetMode="External"/><Relationship Id="rId502" Type="http://schemas.openxmlformats.org/officeDocument/2006/relationships/hyperlink" Target="file://localhost/Users/royc/Google_Drive/Thesis/RoyC_Umass_Thesis.html" TargetMode="External"/><Relationship Id="rId503" Type="http://schemas.openxmlformats.org/officeDocument/2006/relationships/hyperlink" Target="file://localhost/Users/royc/Google_Drive/Thesis/RoyC_Umass_Thesis.html" TargetMode="External"/><Relationship Id="rId110" Type="http://schemas.openxmlformats.org/officeDocument/2006/relationships/hyperlink" Target="file://localhost/Users/royc/Google_Drive/Thesis/RoyC_Umass_Thesis.html" TargetMode="External"/><Relationship Id="rId111" Type="http://schemas.openxmlformats.org/officeDocument/2006/relationships/hyperlink" Target="file://localhost/Users/royc/Google_Drive/Thesis/RoyC_Umass_Thesis.html" TargetMode="External"/><Relationship Id="rId112" Type="http://schemas.openxmlformats.org/officeDocument/2006/relationships/hyperlink" Target="file://localhost/Users/royc/Google_Drive/Thesis/RoyC_Umass_Thesis.html" TargetMode="External"/><Relationship Id="rId113" Type="http://schemas.openxmlformats.org/officeDocument/2006/relationships/hyperlink" Target="file://localhost/Users/royc/Google_Drive/Thesis/RoyC_Umass_Thesis.html" TargetMode="External"/><Relationship Id="rId114" Type="http://schemas.openxmlformats.org/officeDocument/2006/relationships/hyperlink" Target="file://localhost/Users/royc/Google_Drive/Thesis/RoyC_Umass_Thesis.html" TargetMode="External"/><Relationship Id="rId115" Type="http://schemas.openxmlformats.org/officeDocument/2006/relationships/hyperlink" Target="file://localhost/Users/royc/Google_Drive/Thesis/RoyC_Umass_Thesis.html" TargetMode="External"/><Relationship Id="rId116" Type="http://schemas.openxmlformats.org/officeDocument/2006/relationships/hyperlink" Target="file://localhost/Users/royc/Google_Drive/Thesis/RoyC_Umass_Thesis.html" TargetMode="External"/><Relationship Id="rId117" Type="http://schemas.openxmlformats.org/officeDocument/2006/relationships/hyperlink" Target="file://localhost/Users/royc/Google_Drive/Thesis/RoyC_Umass_Thesis.html" TargetMode="External"/><Relationship Id="rId118" Type="http://schemas.openxmlformats.org/officeDocument/2006/relationships/hyperlink" Target="file://localhost/Users/royc/Google_Drive/Thesis/RoyC_Umass_Thesis.html" TargetMode="External"/><Relationship Id="rId119" Type="http://schemas.openxmlformats.org/officeDocument/2006/relationships/hyperlink" Target="file://localhost/Users/royc/Google_Drive/Thesis/RoyC_Umass_Thesis.html" TargetMode="External"/><Relationship Id="rId504" Type="http://schemas.openxmlformats.org/officeDocument/2006/relationships/hyperlink" Target="file://localhost/Users/royc/Google_Drive/Thesis/RoyC_Umass_Thesis.html" TargetMode="External"/><Relationship Id="rId505" Type="http://schemas.openxmlformats.org/officeDocument/2006/relationships/hyperlink" Target="file://localhost/Users/royc/Google_Drive/Thesis/RoyC_Umass_Thesis.html" TargetMode="External"/><Relationship Id="rId506" Type="http://schemas.openxmlformats.org/officeDocument/2006/relationships/image" Target="file://localhost/Users/royc/Library/Containers/com.apple.mail/Data/Library/Mail%20Downloads/SamsungSSD:Users:royc:Google_Drive:Thesis:Build_Versions:2014-04-29:./RoyC_Umass_Thesis-2014-04-29_files/RoyC_Umass_Thesis8x.png" TargetMode="External"/><Relationship Id="rId507" Type="http://schemas.openxmlformats.org/officeDocument/2006/relationships/hyperlink" Target="file://localhost/Users/royc/Google_Drive/Thesis/RoyC_Umass_Thesis.html" TargetMode="External"/><Relationship Id="rId508" Type="http://schemas.openxmlformats.org/officeDocument/2006/relationships/hyperlink" Target="file://localhost/Users/royc/Google_Drive/Thesis/RoyC_Umass_Thesis.html" TargetMode="External"/><Relationship Id="rId509" Type="http://schemas.openxmlformats.org/officeDocument/2006/relationships/hyperlink" Target="file://localhost/Users/royc/Google_Drive/Thesis/RoyC_Umass_Thesis.html" TargetMode="External"/><Relationship Id="rId1760" Type="http://schemas.openxmlformats.org/officeDocument/2006/relationships/hyperlink" Target="file://localhost/Users/royc/Google_Drive/Thesis/RoyC_Umass_Thesis.html" TargetMode="External"/><Relationship Id="rId1761" Type="http://schemas.openxmlformats.org/officeDocument/2006/relationships/hyperlink" Target="file://localhost/Users/royc/Google_Drive/Thesis/RoyC_Umass_Thesis.html" TargetMode="External"/><Relationship Id="rId1762" Type="http://schemas.openxmlformats.org/officeDocument/2006/relationships/hyperlink" Target="file://localhost/Users/royc/Google_Drive/Thesis/RoyC_Umass_Thesis.html" TargetMode="External"/><Relationship Id="rId1763" Type="http://schemas.openxmlformats.org/officeDocument/2006/relationships/hyperlink" Target="file://localhost/Users/royc/Google_Drive/Thesis/RoyC_Umass_Thesis.html" TargetMode="External"/><Relationship Id="rId1370" Type="http://schemas.openxmlformats.org/officeDocument/2006/relationships/hyperlink" Target="file://localhost/Users/royc/Google_Drive/Thesis/RoyC_Umass_Thesis.html" TargetMode="External"/><Relationship Id="rId1371" Type="http://schemas.openxmlformats.org/officeDocument/2006/relationships/hyperlink" Target="file://localhost/Users/royc/Google_Drive/Thesis/RoyC_Umass_Thesis.html" TargetMode="External"/><Relationship Id="rId1372" Type="http://schemas.openxmlformats.org/officeDocument/2006/relationships/hyperlink" Target="file://localhost/Users/royc/Google_Drive/Thesis/RoyC_Umass_Thesis.html" TargetMode="External"/><Relationship Id="rId1373" Type="http://schemas.openxmlformats.org/officeDocument/2006/relationships/hyperlink" Target="file://localhost/Users/royc/Google_Drive/Thesis/RoyC_Umass_Thesis.html" TargetMode="External"/><Relationship Id="rId1374" Type="http://schemas.openxmlformats.org/officeDocument/2006/relationships/hyperlink" Target="file://localhost/Users/royc/Google_Drive/Thesis/RoyC_Umass_Thesis.html" TargetMode="External"/><Relationship Id="rId1375" Type="http://schemas.openxmlformats.org/officeDocument/2006/relationships/hyperlink" Target="file://localhost/Users/royc/Google_Drive/Thesis/RoyC_Umass_Thesis.html" TargetMode="External"/><Relationship Id="rId1376" Type="http://schemas.openxmlformats.org/officeDocument/2006/relationships/hyperlink" Target="file://localhost/Users/royc/Google_Drive/Thesis/RoyC_Umass_Thesis.html" TargetMode="External"/><Relationship Id="rId1377" Type="http://schemas.openxmlformats.org/officeDocument/2006/relationships/hyperlink" Target="file://localhost/Users/royc/Google_Drive/Thesis/RoyC_Umass_Thesis.html" TargetMode="External"/><Relationship Id="rId1378" Type="http://schemas.openxmlformats.org/officeDocument/2006/relationships/hyperlink" Target="file://localhost/Users/royc/Google_Drive/Thesis/RoyC_Umass_Thesis.html" TargetMode="External"/><Relationship Id="rId1379" Type="http://schemas.openxmlformats.org/officeDocument/2006/relationships/hyperlink" Target="file://localhost/Users/royc/Google_Drive/Thesis/RoyC_Umass_Thesis.html" TargetMode="External"/><Relationship Id="rId1764" Type="http://schemas.openxmlformats.org/officeDocument/2006/relationships/hyperlink" Target="file://localhost/Users/royc/Google_Drive/Thesis/RoyC_Umass_Thesis.html" TargetMode="External"/><Relationship Id="rId1765" Type="http://schemas.openxmlformats.org/officeDocument/2006/relationships/hyperlink" Target="file://localhost/Users/royc/Google_Drive/Thesis/RoyC_Umass_Thesis.html" TargetMode="External"/><Relationship Id="rId1766" Type="http://schemas.openxmlformats.org/officeDocument/2006/relationships/hyperlink" Target="file://localhost/Users/royc/Google_Drive/Thesis/RoyC_Umass_Thesis.html" TargetMode="External"/><Relationship Id="rId1767" Type="http://schemas.openxmlformats.org/officeDocument/2006/relationships/hyperlink" Target="file://localhost/Users/royc/Google_Drive/Thesis/RoyC_Umass_Thesis.html" TargetMode="External"/><Relationship Id="rId1768" Type="http://schemas.openxmlformats.org/officeDocument/2006/relationships/hyperlink" Target="file://localhost/Users/royc/Google_Drive/Thesis/RoyC_Umass_Thesis.html" TargetMode="External"/><Relationship Id="rId1769" Type="http://schemas.openxmlformats.org/officeDocument/2006/relationships/hyperlink" Target="file://localhost/Users/royc/Google_Drive/Thesis/RoyC_Umass_Thesis.html" TargetMode="External"/><Relationship Id="rId900" Type="http://schemas.openxmlformats.org/officeDocument/2006/relationships/hyperlink" Target="file://localhost/Users/royc/Google_Drive/Thesis/RoyC_Umass_Thesis.html" TargetMode="External"/><Relationship Id="rId901" Type="http://schemas.openxmlformats.org/officeDocument/2006/relationships/hyperlink" Target="file://localhost/Users/royc/Google_Drive/Thesis/RoyC_Umass_Thesis.html" TargetMode="External"/><Relationship Id="rId902" Type="http://schemas.openxmlformats.org/officeDocument/2006/relationships/hyperlink" Target="file://localhost/Users/royc/Google_Drive/Thesis/RoyC_Umass_Thesis.html" TargetMode="External"/><Relationship Id="rId903" Type="http://schemas.openxmlformats.org/officeDocument/2006/relationships/hyperlink" Target="file://localhost/Users/royc/Google_Drive/Thesis/RoyC_Umass_Thesis.html" TargetMode="External"/><Relationship Id="rId904" Type="http://schemas.openxmlformats.org/officeDocument/2006/relationships/hyperlink" Target="file://localhost/Users/royc/Google_Drive/Thesis/RoyC_Umass_Thesis.html" TargetMode="External"/><Relationship Id="rId905" Type="http://schemas.openxmlformats.org/officeDocument/2006/relationships/hyperlink" Target="file://localhost/Users/royc/Google_Drive/Thesis/RoyC_Umass_Thesis.html" TargetMode="External"/><Relationship Id="rId906" Type="http://schemas.openxmlformats.org/officeDocument/2006/relationships/hyperlink" Target="file://localhost/Users/royc/Google_Drive/Thesis/RoyC_Umass_Thesis.html" TargetMode="External"/><Relationship Id="rId907" Type="http://schemas.openxmlformats.org/officeDocument/2006/relationships/hyperlink" Target="file://localhost/Users/royc/Google_Drive/Thesis/RoyC_Umass_Thesis.html" TargetMode="External"/><Relationship Id="rId120" Type="http://schemas.openxmlformats.org/officeDocument/2006/relationships/hyperlink" Target="file://localhost/Users/royc/Google_Drive/Thesis/RoyC_Umass_Thesis.html" TargetMode="External"/><Relationship Id="rId121" Type="http://schemas.openxmlformats.org/officeDocument/2006/relationships/hyperlink" Target="file://localhost/Users/royc/Google_Drive/Thesis/RoyC_Umass_Thesis.html" TargetMode="External"/><Relationship Id="rId122" Type="http://schemas.openxmlformats.org/officeDocument/2006/relationships/hyperlink" Target="file://localhost/Users/royc/Google_Drive/Thesis/RoyC_Umass_Thesis.html" TargetMode="External"/><Relationship Id="rId123" Type="http://schemas.openxmlformats.org/officeDocument/2006/relationships/hyperlink" Target="file://localhost/Users/royc/Google_Drive/Thesis/RoyC_Umass_Thesis.html" TargetMode="External"/><Relationship Id="rId124" Type="http://schemas.openxmlformats.org/officeDocument/2006/relationships/hyperlink" Target="file://localhost/Users/royc/Google_Drive/Thesis/RoyC_Umass_Thesis.html" TargetMode="External"/><Relationship Id="rId125" Type="http://schemas.openxmlformats.org/officeDocument/2006/relationships/hyperlink" Target="file://localhost/Users/royc/Google_Drive/Thesis/RoyC_Umass_Thesis.html" TargetMode="External"/><Relationship Id="rId126" Type="http://schemas.openxmlformats.org/officeDocument/2006/relationships/hyperlink" Target="file://localhost/Users/royc/Google_Drive/Thesis/RoyC_Umass_Thesis.html" TargetMode="External"/><Relationship Id="rId127" Type="http://schemas.openxmlformats.org/officeDocument/2006/relationships/hyperlink" Target="file://localhost/Users/royc/Google_Drive/Thesis/RoyC_Umass_Thesis.html" TargetMode="External"/><Relationship Id="rId128" Type="http://schemas.openxmlformats.org/officeDocument/2006/relationships/hyperlink" Target="file://localhost/Users/royc/Google_Drive/Thesis/RoyC_Umass_Thesis.html" TargetMode="External"/><Relationship Id="rId129" Type="http://schemas.openxmlformats.org/officeDocument/2006/relationships/hyperlink" Target="file://localhost/Users/royc/Google_Drive/Thesis/RoyC_Umass_Thesis.html" TargetMode="External"/><Relationship Id="rId908" Type="http://schemas.openxmlformats.org/officeDocument/2006/relationships/hyperlink" Target="file://localhost/Users/royc/Google_Drive/Thesis/RoyC_Umass_Thesis.html" TargetMode="External"/><Relationship Id="rId909" Type="http://schemas.openxmlformats.org/officeDocument/2006/relationships/hyperlink" Target="file://localhost/Users/royc/Google_Drive/Thesis/RoyC_Umass_Thesis.html" TargetMode="External"/><Relationship Id="rId510" Type="http://schemas.openxmlformats.org/officeDocument/2006/relationships/hyperlink" Target="file://localhost/Users/royc/Google_Drive/Thesis/RoyC_Umass_Thesis.html" TargetMode="External"/><Relationship Id="rId511" Type="http://schemas.openxmlformats.org/officeDocument/2006/relationships/hyperlink" Target="file://localhost/Users/royc/Google_Drive/Thesis/RoyC_Umass_Thesis.html" TargetMode="External"/><Relationship Id="rId512" Type="http://schemas.openxmlformats.org/officeDocument/2006/relationships/hyperlink" Target="file://localhost/Users/royc/Google_Drive/Thesis/RoyC_Umass_Thesis.html" TargetMode="External"/><Relationship Id="rId513" Type="http://schemas.openxmlformats.org/officeDocument/2006/relationships/hyperlink" Target="file://localhost/Users/royc/Google_Drive/Thesis/RoyC_Umass_Thesis.html" TargetMode="External"/><Relationship Id="rId514" Type="http://schemas.openxmlformats.org/officeDocument/2006/relationships/hyperlink" Target="file://localhost/Users/royc/Google_Drive/Thesis/RoyC_Umass_Thesis.html" TargetMode="External"/><Relationship Id="rId515" Type="http://schemas.openxmlformats.org/officeDocument/2006/relationships/hyperlink" Target="file://localhost/Users/royc/Google_Drive/Thesis/RoyC_Umass_Thesis.html" TargetMode="External"/><Relationship Id="rId516" Type="http://schemas.openxmlformats.org/officeDocument/2006/relationships/hyperlink" Target="file://localhost/Users/royc/Google_Drive/Thesis/RoyC_Umass_Thesis.html" TargetMode="External"/><Relationship Id="rId517" Type="http://schemas.openxmlformats.org/officeDocument/2006/relationships/hyperlink" Target="file://localhost/Users/royc/Google_Drive/Thesis/RoyC_Umass_Thesis.html" TargetMode="External"/><Relationship Id="rId518" Type="http://schemas.openxmlformats.org/officeDocument/2006/relationships/hyperlink" Target="file://localhost/Users/royc/Google_Drive/Thesis/RoyC_Umass_Thesis.html" TargetMode="External"/><Relationship Id="rId519" Type="http://schemas.openxmlformats.org/officeDocument/2006/relationships/hyperlink" Target="file://localhost/Users/royc/Google_Drive/Thesis/RoyC_Umass_Thesis.html" TargetMode="External"/><Relationship Id="rId1770" Type="http://schemas.openxmlformats.org/officeDocument/2006/relationships/hyperlink" Target="file://localhost/Users/royc/Google_Drive/Thesis/RoyC_Umass_Thesis.html" TargetMode="External"/><Relationship Id="rId1771" Type="http://schemas.openxmlformats.org/officeDocument/2006/relationships/hyperlink" Target="file://localhost/Users/royc/Google_Drive/Thesis/RoyC_Umass_Thesis.html" TargetMode="External"/><Relationship Id="rId1772" Type="http://schemas.openxmlformats.org/officeDocument/2006/relationships/hyperlink" Target="file://localhost/Users/royc/Google_Drive/Thesis/RoyC_Umass_Thesis.html" TargetMode="External"/><Relationship Id="rId1773" Type="http://schemas.openxmlformats.org/officeDocument/2006/relationships/hyperlink" Target="file://localhost/Users/royc/Google_Drive/Thesis/RoyC_Umass_Thesis.html" TargetMode="External"/><Relationship Id="rId1380" Type="http://schemas.openxmlformats.org/officeDocument/2006/relationships/hyperlink" Target="file://localhost/Users/royc/Google_Drive/Thesis/RoyC_Umass_Thesis.html" TargetMode="External"/><Relationship Id="rId1381" Type="http://schemas.openxmlformats.org/officeDocument/2006/relationships/image" Target="file://localhost/Users/royc/Library/Containers/com.apple.mail/Data/Library/Mail%20Downloads/SamsungSSD:Users:royc:Google_Drive:Thesis:Build_Versions:2014-04-29:./RoyC_Umass_Thesis-2014-04-29_files/RoyC_Umass_Thesis34x.png" TargetMode="External"/><Relationship Id="rId1382" Type="http://schemas.openxmlformats.org/officeDocument/2006/relationships/hyperlink" Target="file://localhost/Users/royc/Google_Drive/Thesis/RoyC_Umass_Thesis.html" TargetMode="External"/><Relationship Id="rId1383" Type="http://schemas.openxmlformats.org/officeDocument/2006/relationships/image" Target="file://localhost/Users/royc/Library/Containers/com.apple.mail/Data/Library/Mail%20Downloads/SamsungSSD:Users:royc:Google_Drive:Thesis:Build_Versions:2014-04-29:./RoyC_Umass_Thesis-2014-04-29_files/RoyC_Umass_Thesis35x.png" TargetMode="External"/><Relationship Id="rId1384" Type="http://schemas.openxmlformats.org/officeDocument/2006/relationships/hyperlink" Target="file://localhost/Users/royc/Google_Drive/Thesis/RoyC_Umass_Thesis.html" TargetMode="External"/><Relationship Id="rId1385" Type="http://schemas.openxmlformats.org/officeDocument/2006/relationships/hyperlink" Target="file://localhost/Users/royc/Google_Drive/Thesis/RoyC_Umass_Thesis.html" TargetMode="External"/><Relationship Id="rId1386" Type="http://schemas.openxmlformats.org/officeDocument/2006/relationships/hyperlink" Target="file://localhost/Users/royc/Google_Drive/Thesis/RoyC_Umass_Thesis.html" TargetMode="External"/><Relationship Id="rId1387" Type="http://schemas.openxmlformats.org/officeDocument/2006/relationships/hyperlink" Target="file://localhost/Users/royc/Google_Drive/Thesis/RoyC_Umass_Thesis.html" TargetMode="External"/><Relationship Id="rId1388" Type="http://schemas.openxmlformats.org/officeDocument/2006/relationships/hyperlink" Target="file://localhost/Users/royc/Google_Drive/Thesis/RoyC_Umass_Thesis.html" TargetMode="External"/><Relationship Id="rId1389" Type="http://schemas.openxmlformats.org/officeDocument/2006/relationships/hyperlink" Target="file://localhost/Users/royc/Google_Drive/Thesis/RoyC_Umass_Thesis.html" TargetMode="External"/><Relationship Id="rId1774" Type="http://schemas.openxmlformats.org/officeDocument/2006/relationships/hyperlink" Target="file://localhost/Users/royc/Google_Drive/Thesis/RoyC_Umass_Thesis.html" TargetMode="External"/><Relationship Id="rId1775" Type="http://schemas.openxmlformats.org/officeDocument/2006/relationships/hyperlink" Target="file://localhost/Users/royc/Google_Drive/Thesis/RoyC_Umass_Thesis.html" TargetMode="External"/><Relationship Id="rId1776" Type="http://schemas.openxmlformats.org/officeDocument/2006/relationships/hyperlink" Target="file://localhost/Users/royc/Google_Drive/Thesis/RoyC_Umass_Thesis.html" TargetMode="External"/><Relationship Id="rId1777" Type="http://schemas.openxmlformats.org/officeDocument/2006/relationships/hyperlink" Target="file://localhost/Users/royc/Google_Drive/Thesis/RoyC_Umass_Thesis.html" TargetMode="External"/><Relationship Id="rId1778" Type="http://schemas.openxmlformats.org/officeDocument/2006/relationships/hyperlink" Target="file://localhost/Users/royc/Google_Drive/Thesis/RoyC_Umass_Thesis.html" TargetMode="External"/><Relationship Id="rId1779" Type="http://schemas.openxmlformats.org/officeDocument/2006/relationships/hyperlink" Target="file://localhost/Users/royc/Google_Drive/Thesis/RoyC_Umass_Thesis.html" TargetMode="External"/><Relationship Id="rId910" Type="http://schemas.openxmlformats.org/officeDocument/2006/relationships/hyperlink" Target="file://localhost/Users/royc/Google_Drive/Thesis/RoyC_Umass_Thesis.html" TargetMode="External"/><Relationship Id="rId911" Type="http://schemas.openxmlformats.org/officeDocument/2006/relationships/hyperlink" Target="file://localhost/Users/royc/Google_Drive/Thesis/RoyC_Umass_Thesis.html" TargetMode="External"/><Relationship Id="rId912" Type="http://schemas.openxmlformats.org/officeDocument/2006/relationships/hyperlink" Target="file://localhost/Users/royc/Google_Drive/Thesis/RoyC_Umass_Thesis.html" TargetMode="External"/><Relationship Id="rId913" Type="http://schemas.openxmlformats.org/officeDocument/2006/relationships/hyperlink" Target="file://localhost/Users/royc/Google_Drive/Thesis/RoyC_Umass_Thesis.html" TargetMode="External"/><Relationship Id="rId914" Type="http://schemas.openxmlformats.org/officeDocument/2006/relationships/hyperlink" Target="file://localhost/Users/royc/Google_Drive/Thesis/RoyC_Umass_Thesis.html" TargetMode="External"/><Relationship Id="rId915" Type="http://schemas.openxmlformats.org/officeDocument/2006/relationships/image" Target="file://localhost/Users/royc/Library/Containers/com.apple.mail/Data/Library/Mail%20Downloads/SamsungSSD:Users:royc:Google_Drive:Thesis:Build_Versions:2014-04-29:./RoyC_Umass_Thesis-2014-04-29_files/RoyC_Umass_Thesis15x.png" TargetMode="External"/><Relationship Id="rId916" Type="http://schemas.openxmlformats.org/officeDocument/2006/relationships/hyperlink" Target="file://localhost/Users/royc/Google_Drive/Thesis/RoyC_Umass_Thesis.html" TargetMode="External"/><Relationship Id="rId917" Type="http://schemas.openxmlformats.org/officeDocument/2006/relationships/hyperlink" Target="file://localhost/Users/royc/Google_Drive/Thesis/RoyC_Umass_Thesis.html" TargetMode="External"/><Relationship Id="rId130" Type="http://schemas.openxmlformats.org/officeDocument/2006/relationships/hyperlink" Target="file://localhost/Users/royc/Google_Drive/Thesis/RoyC_Umass_Thesis.html" TargetMode="External"/><Relationship Id="rId131" Type="http://schemas.openxmlformats.org/officeDocument/2006/relationships/hyperlink" Target="file://localhost/Users/royc/Google_Drive/Thesis/RoyC_Umass_Thesis.html" TargetMode="External"/><Relationship Id="rId132" Type="http://schemas.openxmlformats.org/officeDocument/2006/relationships/hyperlink" Target="file://localhost/Users/royc/Google_Drive/Thesis/RoyC_Umass_Thesis.html" TargetMode="External"/><Relationship Id="rId133" Type="http://schemas.openxmlformats.org/officeDocument/2006/relationships/hyperlink" Target="file://localhost/Users/royc/Google_Drive/Thesis/RoyC_Umass_Thesis.html" TargetMode="External"/><Relationship Id="rId134" Type="http://schemas.openxmlformats.org/officeDocument/2006/relationships/hyperlink" Target="file://localhost/Users/royc/Google_Drive/Thesis/RoyC_Umass_Thesis.html" TargetMode="External"/><Relationship Id="rId135" Type="http://schemas.openxmlformats.org/officeDocument/2006/relationships/hyperlink" Target="file://localhost/Users/royc/Google_Drive/Thesis/RoyC_Umass_Thesis.html" TargetMode="External"/><Relationship Id="rId136" Type="http://schemas.openxmlformats.org/officeDocument/2006/relationships/hyperlink" Target="file://localhost/Users/royc/Google_Drive/Thesis/RoyC_Umass_Thesis.html" TargetMode="External"/><Relationship Id="rId137" Type="http://schemas.openxmlformats.org/officeDocument/2006/relationships/hyperlink" Target="file://localhost/Users/royc/Google_Drive/Thesis/RoyC_Umass_Thesis.html" TargetMode="External"/><Relationship Id="rId138" Type="http://schemas.openxmlformats.org/officeDocument/2006/relationships/hyperlink" Target="file://localhost/Users/royc/Google_Drive/Thesis/RoyC_Umass_Thesis.html" TargetMode="External"/><Relationship Id="rId139" Type="http://schemas.openxmlformats.org/officeDocument/2006/relationships/hyperlink" Target="file://localhost/Users/royc/Google_Drive/Thesis/RoyC_Umass_Thesis.html" TargetMode="External"/><Relationship Id="rId918" Type="http://schemas.openxmlformats.org/officeDocument/2006/relationships/hyperlink" Target="file://localhost/Users/royc/Google_Drive/Thesis/RoyC_Umass_Thesis.html" TargetMode="External"/><Relationship Id="rId919" Type="http://schemas.openxmlformats.org/officeDocument/2006/relationships/hyperlink" Target="file://localhost/Users/royc/Google_Drive/Thesis/RoyC_Umass_Thesis.html" TargetMode="External"/><Relationship Id="rId520" Type="http://schemas.openxmlformats.org/officeDocument/2006/relationships/hyperlink" Target="file://localhost/Users/royc/Google_Drive/Thesis/RoyC_Umass_Thesis.html" TargetMode="External"/><Relationship Id="rId521" Type="http://schemas.openxmlformats.org/officeDocument/2006/relationships/hyperlink" Target="file://localhost/Users/royc/Google_Drive/Thesis/RoyC_Umass_Thesis.html" TargetMode="External"/><Relationship Id="rId522" Type="http://schemas.openxmlformats.org/officeDocument/2006/relationships/hyperlink" Target="file://localhost/Users/royc/Google_Drive/Thesis/RoyC_Umass_Thesis.html" TargetMode="External"/><Relationship Id="rId523" Type="http://schemas.openxmlformats.org/officeDocument/2006/relationships/hyperlink" Target="file://localhost/Users/royc/Google_Drive/Thesis/RoyC_Umass_Thesis.html" TargetMode="External"/><Relationship Id="rId524" Type="http://schemas.openxmlformats.org/officeDocument/2006/relationships/hyperlink" Target="file://localhost/Users/royc/Google_Drive/Thesis/RoyC_Umass_Thesis.html" TargetMode="External"/><Relationship Id="rId525" Type="http://schemas.openxmlformats.org/officeDocument/2006/relationships/hyperlink" Target="file://localhost/Users/royc/Google_Drive/Thesis/RoyC_Umass_Thesis.html" TargetMode="External"/><Relationship Id="rId526" Type="http://schemas.openxmlformats.org/officeDocument/2006/relationships/hyperlink" Target="file://localhost/Users/royc/Google_Drive/Thesis/RoyC_Umass_Thesis.html" TargetMode="External"/><Relationship Id="rId527" Type="http://schemas.openxmlformats.org/officeDocument/2006/relationships/hyperlink" Target="file://localhost/Users/royc/Google_Drive/Thesis/RoyC_Umass_Thesis.html" TargetMode="External"/><Relationship Id="rId528" Type="http://schemas.openxmlformats.org/officeDocument/2006/relationships/hyperlink" Target="file://localhost/Users/royc/Google_Drive/Thesis/RoyC_Umass_Thesis.html" TargetMode="External"/><Relationship Id="rId529" Type="http://schemas.openxmlformats.org/officeDocument/2006/relationships/hyperlink" Target="file://localhost/Users/royc/Google_Drive/Thesis/RoyC_Umass_Thesis.html" TargetMode="External"/><Relationship Id="rId1780" Type="http://schemas.openxmlformats.org/officeDocument/2006/relationships/hyperlink" Target="file://localhost/Users/royc/Google_Drive/Thesis/RoyC_Umass_Thesis.html" TargetMode="External"/><Relationship Id="rId1781" Type="http://schemas.openxmlformats.org/officeDocument/2006/relationships/hyperlink" Target="file://localhost/Users/royc/Google_Drive/Thesis/RoyC_Umass_Thesis.html" TargetMode="External"/><Relationship Id="rId1782" Type="http://schemas.openxmlformats.org/officeDocument/2006/relationships/hyperlink" Target="file://localhost/Users/royc/Google_Drive/Thesis/RoyC_Umass_Thesis.html" TargetMode="External"/><Relationship Id="rId1783" Type="http://schemas.openxmlformats.org/officeDocument/2006/relationships/hyperlink" Target="file://localhost/Users/royc/Google_Drive/Thesis/RoyC_Umass_Thesis.html" TargetMode="External"/><Relationship Id="rId1390" Type="http://schemas.openxmlformats.org/officeDocument/2006/relationships/hyperlink" Target="file://localhost/Users/royc/Google_Drive/Thesis/RoyC_Umass_Thesis.html" TargetMode="External"/><Relationship Id="rId1391" Type="http://schemas.openxmlformats.org/officeDocument/2006/relationships/hyperlink" Target="file://localhost/Users/royc/Google_Drive/Thesis/RoyC_Umass_Thesis.html" TargetMode="External"/><Relationship Id="rId1392" Type="http://schemas.openxmlformats.org/officeDocument/2006/relationships/hyperlink" Target="file://localhost/Users/royc/Google_Drive/Thesis/RoyC_Umass_Thesis.html" TargetMode="External"/><Relationship Id="rId1393" Type="http://schemas.openxmlformats.org/officeDocument/2006/relationships/hyperlink" Target="file://localhost/Users/royc/Google_Drive/Thesis/RoyC_Umass_Thesis.html" TargetMode="External"/><Relationship Id="rId1394" Type="http://schemas.openxmlformats.org/officeDocument/2006/relationships/hyperlink" Target="file://localhost/Users/royc/Google_Drive/Thesis/RoyC_Umass_Thesis.html" TargetMode="External"/><Relationship Id="rId1395" Type="http://schemas.openxmlformats.org/officeDocument/2006/relationships/hyperlink" Target="file://localhost/Users/royc/Google_Drive/Thesis/RoyC_Umass_Thesis.html" TargetMode="External"/><Relationship Id="rId1396" Type="http://schemas.openxmlformats.org/officeDocument/2006/relationships/hyperlink" Target="file://localhost/Users/royc/Google_Drive/Thesis/RoyC_Umass_Thesis.html" TargetMode="External"/><Relationship Id="rId1397" Type="http://schemas.openxmlformats.org/officeDocument/2006/relationships/hyperlink" Target="file://localhost/Users/royc/Google_Drive/Thesis/RoyC_Umass_Thesis.html" TargetMode="External"/><Relationship Id="rId1398" Type="http://schemas.openxmlformats.org/officeDocument/2006/relationships/hyperlink" Target="file://localhost/Users/royc/Google_Drive/Thesis/RoyC_Umass_Thesis.html" TargetMode="External"/><Relationship Id="rId1399" Type="http://schemas.openxmlformats.org/officeDocument/2006/relationships/hyperlink" Target="file://localhost/Users/royc/Google_Drive/Thesis/RoyC_Umass_Thesis.html" TargetMode="External"/><Relationship Id="rId1784" Type="http://schemas.openxmlformats.org/officeDocument/2006/relationships/hyperlink" Target="file://localhost/Users/royc/Google_Drive/Thesis/RoyC_Umass_Thesis.html" TargetMode="External"/><Relationship Id="rId1785" Type="http://schemas.openxmlformats.org/officeDocument/2006/relationships/hyperlink" Target="file://localhost/Users/royc/Google_Drive/Thesis/RoyC_Umass_Thesis.html" TargetMode="External"/><Relationship Id="rId1786" Type="http://schemas.openxmlformats.org/officeDocument/2006/relationships/hyperlink" Target="file://localhost/Users/royc/Google_Drive/Thesis/RoyC_Umass_Thesis.html" TargetMode="External"/><Relationship Id="rId1787" Type="http://schemas.openxmlformats.org/officeDocument/2006/relationships/hyperlink" Target="file://localhost/Users/royc/Google_Drive/Thesis/RoyC_Umass_Thesis.html" TargetMode="External"/><Relationship Id="rId1788" Type="http://schemas.openxmlformats.org/officeDocument/2006/relationships/hyperlink" Target="file://localhost/Users/royc/Google_Drive/Thesis/RoyC_Umass_Thesis.html" TargetMode="External"/><Relationship Id="rId1789" Type="http://schemas.openxmlformats.org/officeDocument/2006/relationships/hyperlink" Target="file://localhost/Users/royc/Google_Drive/Thesis/RoyC_Umass_Thesi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920" Type="http://schemas.openxmlformats.org/officeDocument/2006/relationships/hyperlink" Target="file://localhost/Users/royc/Google_Drive/Thesis/RoyC_Umass_Thesis.html" TargetMode="External"/><Relationship Id="rId921" Type="http://schemas.openxmlformats.org/officeDocument/2006/relationships/hyperlink" Target="file://localhost/Users/royc/Google_Drive/Thesis/RoyC_Umass_Thesis.html" TargetMode="External"/><Relationship Id="rId922" Type="http://schemas.openxmlformats.org/officeDocument/2006/relationships/hyperlink" Target="file://localhost/Users/royc/Google_Drive/Thesis/RoyC_Umass_Thesis.html" TargetMode="External"/><Relationship Id="rId923" Type="http://schemas.openxmlformats.org/officeDocument/2006/relationships/hyperlink" Target="file://localhost/Users/royc/Google_Drive/Thesis/RoyC_Umass_Thesis.html" TargetMode="External"/><Relationship Id="rId924" Type="http://schemas.openxmlformats.org/officeDocument/2006/relationships/hyperlink" Target="file://localhost/Users/royc/Google_Drive/Thesis/RoyC_Umass_Thesis.html" TargetMode="External"/><Relationship Id="rId925" Type="http://schemas.openxmlformats.org/officeDocument/2006/relationships/hyperlink" Target="file://localhost/Users/royc/Google_Drive/Thesis/RoyC_Umass_Thesis.html" TargetMode="External"/><Relationship Id="rId926" Type="http://schemas.openxmlformats.org/officeDocument/2006/relationships/hyperlink" Target="file://localhost/Users/royc/Google_Drive/Thesis/RoyC_Umass_Thesis.html" TargetMode="External"/><Relationship Id="rId927" Type="http://schemas.openxmlformats.org/officeDocument/2006/relationships/hyperlink" Target="file://localhost/Users/royc/Google_Drive/Thesis/RoyC_Umass_Thesis.html" TargetMode="External"/><Relationship Id="rId140" Type="http://schemas.openxmlformats.org/officeDocument/2006/relationships/hyperlink" Target="file://localhost/Users/royc/Google_Drive/Thesis/RoyC_Umass_Thesis.html" TargetMode="External"/><Relationship Id="rId141" Type="http://schemas.openxmlformats.org/officeDocument/2006/relationships/hyperlink" Target="file://localhost/Users/royc/Google_Drive/Thesis/RoyC_Umass_Thesis.html" TargetMode="External"/><Relationship Id="rId142" Type="http://schemas.openxmlformats.org/officeDocument/2006/relationships/hyperlink" Target="file://localhost/Users/royc/Google_Drive/Thesis/RoyC_Umass_Thesis.html" TargetMode="External"/><Relationship Id="rId143" Type="http://schemas.openxmlformats.org/officeDocument/2006/relationships/hyperlink" Target="file://localhost/Users/royc/Google_Drive/Thesis/RoyC_Umass_Thesis.html" TargetMode="External"/><Relationship Id="rId144" Type="http://schemas.openxmlformats.org/officeDocument/2006/relationships/hyperlink" Target="file://localhost/Users/royc/Google_Drive/Thesis/RoyC_Umass_Thesis.html" TargetMode="External"/><Relationship Id="rId145" Type="http://schemas.openxmlformats.org/officeDocument/2006/relationships/hyperlink" Target="file://localhost/Users/royc/Google_Drive/Thesis/RoyC_Umass_Thesis.html" TargetMode="External"/><Relationship Id="rId146" Type="http://schemas.openxmlformats.org/officeDocument/2006/relationships/hyperlink" Target="file://localhost/Users/royc/Google_Drive/Thesis/RoyC_Umass_Thesis.html" TargetMode="External"/><Relationship Id="rId147" Type="http://schemas.openxmlformats.org/officeDocument/2006/relationships/hyperlink" Target="file://localhost/Users/royc/Google_Drive/Thesis/RoyC_Umass_Thesis.html" TargetMode="External"/><Relationship Id="rId148" Type="http://schemas.openxmlformats.org/officeDocument/2006/relationships/hyperlink" Target="file://localhost/Users/royc/Google_Drive/Thesis/RoyC_Umass_Thesis.html" TargetMode="External"/><Relationship Id="rId149" Type="http://schemas.openxmlformats.org/officeDocument/2006/relationships/hyperlink" Target="file://localhost/Users/royc/Google_Drive/Thesis/RoyC_Umass_Thesis.html" TargetMode="External"/><Relationship Id="rId928" Type="http://schemas.openxmlformats.org/officeDocument/2006/relationships/hyperlink" Target="file://localhost/Users/royc/Google_Drive/Thesis/RoyC_Umass_Thesis.html" TargetMode="External"/><Relationship Id="rId929" Type="http://schemas.openxmlformats.org/officeDocument/2006/relationships/hyperlink" Target="file://localhost/Users/royc/Google_Drive/Thesis/RoyC_Umass_Thesis.html" TargetMode="External"/><Relationship Id="rId530" Type="http://schemas.openxmlformats.org/officeDocument/2006/relationships/hyperlink" Target="file://localhost/Users/royc/Google_Drive/Thesis/RoyC_Umass_Thesis.html" TargetMode="External"/><Relationship Id="rId531" Type="http://schemas.openxmlformats.org/officeDocument/2006/relationships/hyperlink" Target="file://localhost/Users/royc/Google_Drive/Thesis/RoyC_Umass_Thesis.html" TargetMode="External"/><Relationship Id="rId532" Type="http://schemas.openxmlformats.org/officeDocument/2006/relationships/hyperlink" Target="file://localhost/Users/royc/Google_Drive/Thesis/RoyC_Umass_Thesis.html" TargetMode="External"/><Relationship Id="rId533" Type="http://schemas.openxmlformats.org/officeDocument/2006/relationships/hyperlink" Target="file://localhost/Users/royc/Google_Drive/Thesis/RoyC_Umass_Thesis.html" TargetMode="External"/><Relationship Id="rId534" Type="http://schemas.openxmlformats.org/officeDocument/2006/relationships/hyperlink" Target="file://localhost/Users/royc/Google_Drive/Thesis/RoyC_Umass_Thesis.html" TargetMode="External"/><Relationship Id="rId535" Type="http://schemas.openxmlformats.org/officeDocument/2006/relationships/hyperlink" Target="file://localhost/Users/royc/Google_Drive/Thesis/RoyC_Umass_Thesis.html" TargetMode="External"/><Relationship Id="rId536" Type="http://schemas.openxmlformats.org/officeDocument/2006/relationships/hyperlink" Target="file://localhost/Users/royc/Google_Drive/Thesis/RoyC_Umass_Thesis.html" TargetMode="External"/><Relationship Id="rId537" Type="http://schemas.openxmlformats.org/officeDocument/2006/relationships/hyperlink" Target="file://localhost/Users/royc/Google_Drive/Thesis/RoyC_Umass_Thesis.html" TargetMode="External"/><Relationship Id="rId538" Type="http://schemas.openxmlformats.org/officeDocument/2006/relationships/hyperlink" Target="file://localhost/Users/royc/Google_Drive/Thesis/RoyC_Umass_Thesis.html" TargetMode="External"/><Relationship Id="rId539" Type="http://schemas.openxmlformats.org/officeDocument/2006/relationships/hyperlink" Target="file://localhost/Users/royc/Google_Drive/Thesis/RoyC_Umass_Thesis.html" TargetMode="Externa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localhost/Users/royc/Google_Drive/Thesis/RoyC_Umass_Thesis.html" TargetMode="External"/><Relationship Id="rId7" Type="http://schemas.openxmlformats.org/officeDocument/2006/relationships/hyperlink" Target="file://localhost/Users/royc/Google_Drive/Thesis/RoyC_Umass_Thesis.html" TargetMode="External"/><Relationship Id="rId8" Type="http://schemas.openxmlformats.org/officeDocument/2006/relationships/hyperlink" Target="file://localhost/Users/royc/Google_Drive/Thesis/RoyC_Umass_Thesis.html" TargetMode="External"/><Relationship Id="rId9" Type="http://schemas.openxmlformats.org/officeDocument/2006/relationships/hyperlink" Target="file://localhost/Users/royc/Google_Drive/Thesis/RoyC_Umass_Thesis.html" TargetMode="External"/><Relationship Id="rId1790" Type="http://schemas.openxmlformats.org/officeDocument/2006/relationships/hyperlink" Target="file://localhost/Users/royc/Google_Drive/Thesis/RoyC_Umass_Thesis.html" TargetMode="External"/><Relationship Id="rId1791" Type="http://schemas.openxmlformats.org/officeDocument/2006/relationships/hyperlink" Target="file://localhost/Users/royc/Google_Drive/Thesis/RoyC_Umass_Thesis.html" TargetMode="External"/><Relationship Id="rId1792" Type="http://schemas.openxmlformats.org/officeDocument/2006/relationships/hyperlink" Target="file://localhost/Users/royc/Google_Drive/Thesis/RoyC_Umass_Thesis.html" TargetMode="External"/><Relationship Id="rId1793" Type="http://schemas.openxmlformats.org/officeDocument/2006/relationships/hyperlink" Target="file://localhost/Users/royc/Google_Drive/Thesis/RoyC_Umass_Thesis.html" TargetMode="External"/><Relationship Id="rId1794" Type="http://schemas.openxmlformats.org/officeDocument/2006/relationships/hyperlink" Target="file://localhost/Users/royc/Google_Drive/Thesis/RoyC_Umass_Thesis.html" TargetMode="External"/><Relationship Id="rId1795" Type="http://schemas.openxmlformats.org/officeDocument/2006/relationships/hyperlink" Target="file://localhost/Users/royc/Google_Drive/Thesis/RoyC_Umass_Thesis.html" TargetMode="External"/><Relationship Id="rId1796" Type="http://schemas.openxmlformats.org/officeDocument/2006/relationships/hyperlink" Target="file://localhost/Users/royc/Google_Drive/Thesis/RoyC_Umass_Thesis.html" TargetMode="External"/><Relationship Id="rId1797" Type="http://schemas.openxmlformats.org/officeDocument/2006/relationships/hyperlink" Target="file://localhost/Users/royc/Google_Drive/Thesis/RoyC_Umass_Thesis.html" TargetMode="External"/><Relationship Id="rId1798" Type="http://schemas.openxmlformats.org/officeDocument/2006/relationships/hyperlink" Target="file://localhost/Users/royc/Google_Drive/Thesis/RoyC_Umass_Thesis.html" TargetMode="External"/><Relationship Id="rId1799" Type="http://schemas.openxmlformats.org/officeDocument/2006/relationships/hyperlink" Target="file://localhost/Users/royc/Google_Drive/Thesis/RoyC_Umass_Thesis.html" TargetMode="External"/><Relationship Id="rId1000" Type="http://schemas.openxmlformats.org/officeDocument/2006/relationships/hyperlink" Target="file://localhost/Users/royc/Google_Drive/Thesis/RoyC_Umass_Thesis.html" TargetMode="External"/><Relationship Id="rId1001" Type="http://schemas.openxmlformats.org/officeDocument/2006/relationships/hyperlink" Target="file://localhost/Users/royc/Google_Drive/Thesis/RoyC_Umass_Thesis.html" TargetMode="External"/><Relationship Id="rId1002" Type="http://schemas.openxmlformats.org/officeDocument/2006/relationships/hyperlink" Target="file://localhost/Users/royc/Google_Drive/Thesis/RoyC_Umass_Thesis.html" TargetMode="External"/><Relationship Id="rId1003" Type="http://schemas.openxmlformats.org/officeDocument/2006/relationships/hyperlink" Target="file://localhost/Users/royc/Google_Drive/Thesis/RoyC_Umass_Thesis.html" TargetMode="External"/><Relationship Id="rId930" Type="http://schemas.openxmlformats.org/officeDocument/2006/relationships/hyperlink" Target="file://localhost/Users/royc/Google_Drive/Thesis/RoyC_Umass_Thesis.html" TargetMode="External"/><Relationship Id="rId931" Type="http://schemas.openxmlformats.org/officeDocument/2006/relationships/image" Target="file://localhost/Users/royc/Library/Containers/com.apple.mail/Data/Library/Mail%20Downloads/SamsungSSD:Users:royc:Google_Drive:Thesis:Build_Versions:2014-04-29:./RoyC_Umass_Thesis-2014-04-29_files/RoyC_Umass_Thesis16x.png" TargetMode="External"/><Relationship Id="rId932" Type="http://schemas.openxmlformats.org/officeDocument/2006/relationships/hyperlink" Target="file://localhost/Users/royc/Google_Drive/Thesis/RoyC_Umass_Thesis.html" TargetMode="External"/><Relationship Id="rId933" Type="http://schemas.openxmlformats.org/officeDocument/2006/relationships/hyperlink" Target="file://localhost/Users/royc/Google_Drive/Thesis/RoyC_Umass_Thesis.html" TargetMode="External"/><Relationship Id="rId934" Type="http://schemas.openxmlformats.org/officeDocument/2006/relationships/hyperlink" Target="file://localhost/Users/royc/Google_Drive/Thesis/RoyC_Umass_Thesis.html" TargetMode="External"/><Relationship Id="rId935" Type="http://schemas.openxmlformats.org/officeDocument/2006/relationships/hyperlink" Target="file://localhost/Users/royc/Google_Drive/Thesis/RoyC_Umass_Thesis.html" TargetMode="External"/><Relationship Id="rId936" Type="http://schemas.openxmlformats.org/officeDocument/2006/relationships/hyperlink" Target="file://localhost/Users/royc/Google_Drive/Thesis/RoyC_Umass_Thesis.html" TargetMode="External"/><Relationship Id="rId937" Type="http://schemas.openxmlformats.org/officeDocument/2006/relationships/hyperlink" Target="file://localhost/Users/royc/Google_Drive/Thesis/RoyC_Umass_Thesis.html" TargetMode="External"/><Relationship Id="rId150" Type="http://schemas.openxmlformats.org/officeDocument/2006/relationships/hyperlink" Target="file://localhost/Users/royc/Google_Drive/Thesis/RoyC_Umass_Thesis.html" TargetMode="External"/><Relationship Id="rId151" Type="http://schemas.openxmlformats.org/officeDocument/2006/relationships/hyperlink" Target="file://localhost/Users/royc/Google_Drive/Thesis/RoyC_Umass_Thesis.html" TargetMode="External"/><Relationship Id="rId152" Type="http://schemas.openxmlformats.org/officeDocument/2006/relationships/hyperlink" Target="file://localhost/Users/royc/Google_Drive/Thesis/RoyC_Umass_Thesis.html" TargetMode="External"/><Relationship Id="rId153" Type="http://schemas.openxmlformats.org/officeDocument/2006/relationships/hyperlink" Target="file://localhost/Users/royc/Google_Drive/Thesis/RoyC_Umass_Thesis.html" TargetMode="External"/><Relationship Id="rId154" Type="http://schemas.openxmlformats.org/officeDocument/2006/relationships/hyperlink" Target="file://localhost/Users/royc/Google_Drive/Thesis/RoyC_Umass_Thesis.html" TargetMode="External"/><Relationship Id="rId155" Type="http://schemas.openxmlformats.org/officeDocument/2006/relationships/hyperlink" Target="file://localhost/Users/royc/Google_Drive/Thesis/RoyC_Umass_Thesis.html" TargetMode="External"/><Relationship Id="rId156" Type="http://schemas.openxmlformats.org/officeDocument/2006/relationships/hyperlink" Target="file://localhost/Users/royc/Google_Drive/Thesis/RoyC_Umass_Thesis.html" TargetMode="External"/><Relationship Id="rId157" Type="http://schemas.openxmlformats.org/officeDocument/2006/relationships/hyperlink" Target="file://localhost/Users/royc/Google_Drive/Thesis/RoyC_Umass_Thesis.html" TargetMode="External"/><Relationship Id="rId158" Type="http://schemas.openxmlformats.org/officeDocument/2006/relationships/hyperlink" Target="file://localhost/Users/royc/Google_Drive/Thesis/RoyC_Umass_Thesis.html" TargetMode="External"/><Relationship Id="rId159" Type="http://schemas.openxmlformats.org/officeDocument/2006/relationships/hyperlink" Target="file://localhost/Users/royc/Google_Drive/Thesis/RoyC_Umass_Thesis.html" TargetMode="External"/><Relationship Id="rId938" Type="http://schemas.openxmlformats.org/officeDocument/2006/relationships/hyperlink" Target="file://localhost/Users/royc/Google_Drive/Thesis/RoyC_Umass_Thesis.html" TargetMode="External"/><Relationship Id="rId939" Type="http://schemas.openxmlformats.org/officeDocument/2006/relationships/hyperlink" Target="file://localhost/Users/royc/Google_Drive/Thesis/RoyC_Umass_Thesis.html" TargetMode="External"/><Relationship Id="rId1004" Type="http://schemas.openxmlformats.org/officeDocument/2006/relationships/hyperlink" Target="file://localhost/Users/royc/Google_Drive/Thesis/RoyC_Umass_Thesis.html" TargetMode="External"/><Relationship Id="rId1005" Type="http://schemas.openxmlformats.org/officeDocument/2006/relationships/hyperlink" Target="file://localhost/Users/royc/Google_Drive/Thesis/RoyC_Umass_Thesis.html" TargetMode="External"/><Relationship Id="rId1006" Type="http://schemas.openxmlformats.org/officeDocument/2006/relationships/hyperlink" Target="file://localhost/Users/royc/Google_Drive/Thesis/RoyC_Umass_Thesis.html" TargetMode="External"/><Relationship Id="rId1007" Type="http://schemas.openxmlformats.org/officeDocument/2006/relationships/hyperlink" Target="file://localhost/Users/royc/Google_Drive/Thesis/RoyC_Umass_Thesis.html" TargetMode="External"/><Relationship Id="rId1008" Type="http://schemas.openxmlformats.org/officeDocument/2006/relationships/hyperlink" Target="file://localhost/Users/royc/Google_Drive/Thesis/RoyC_Umass_Thesis.html" TargetMode="External"/><Relationship Id="rId1009" Type="http://schemas.openxmlformats.org/officeDocument/2006/relationships/hyperlink" Target="file://localhost/Users/royc/Google_Drive/Thesis/RoyC_Umass_Thesis.html" TargetMode="External"/><Relationship Id="rId540" Type="http://schemas.openxmlformats.org/officeDocument/2006/relationships/hyperlink" Target="file://localhost/Users/royc/Google_Drive/Thesis/RoyC_Umass_Thesis.html" TargetMode="External"/><Relationship Id="rId541" Type="http://schemas.openxmlformats.org/officeDocument/2006/relationships/hyperlink" Target="file://localhost/Users/royc/Google_Drive/Thesis/RoyC_Umass_Thesis.html" TargetMode="External"/><Relationship Id="rId542" Type="http://schemas.openxmlformats.org/officeDocument/2006/relationships/hyperlink" Target="file://localhost/Users/royc/Google_Drive/Thesis/RoyC_Umass_Thesis.html" TargetMode="External"/><Relationship Id="rId543" Type="http://schemas.openxmlformats.org/officeDocument/2006/relationships/hyperlink" Target="file://localhost/Users/royc/Google_Drive/Thesis/RoyC_Umass_Thesis.html" TargetMode="External"/><Relationship Id="rId544" Type="http://schemas.openxmlformats.org/officeDocument/2006/relationships/hyperlink" Target="file://localhost/Users/royc/Google_Drive/Thesis/RoyC_Umass_Thesis.html" TargetMode="External"/><Relationship Id="rId545" Type="http://schemas.openxmlformats.org/officeDocument/2006/relationships/hyperlink" Target="file://localhost/Users/royc/Google_Drive/Thesis/RoyC_Umass_Thesis.html" TargetMode="External"/><Relationship Id="rId546" Type="http://schemas.openxmlformats.org/officeDocument/2006/relationships/hyperlink" Target="file://localhost/Users/royc/Google_Drive/Thesis/RoyC_Umass_Thesis.html" TargetMode="External"/><Relationship Id="rId547" Type="http://schemas.openxmlformats.org/officeDocument/2006/relationships/hyperlink" Target="file://localhost/Users/royc/Google_Drive/Thesis/RoyC_Umass_Thesis.html" TargetMode="External"/><Relationship Id="rId548" Type="http://schemas.openxmlformats.org/officeDocument/2006/relationships/hyperlink" Target="file://localhost/Users/royc/Google_Drive/Thesis/RoyC_Umass_Thesis.html" TargetMode="External"/><Relationship Id="rId549" Type="http://schemas.openxmlformats.org/officeDocument/2006/relationships/hyperlink" Target="file://localhost/Users/royc/Google_Drive/Thesis/RoyC_Umass_Thesis.html" TargetMode="External"/><Relationship Id="rId1400" Type="http://schemas.openxmlformats.org/officeDocument/2006/relationships/hyperlink" Target="file://localhost/Users/royc/Google_Drive/Thesis/RoyC_Umass_Thesis.html" TargetMode="External"/><Relationship Id="rId1401" Type="http://schemas.openxmlformats.org/officeDocument/2006/relationships/hyperlink" Target="file://localhost/Users/royc/Google_Drive/Thesis/RoyC_Umass_Thesis.html" TargetMode="External"/><Relationship Id="rId1402" Type="http://schemas.openxmlformats.org/officeDocument/2006/relationships/hyperlink" Target="file://localhost/Users/royc/Google_Drive/Thesis/RoyC_Umass_Thesis.html" TargetMode="External"/><Relationship Id="rId1403" Type="http://schemas.openxmlformats.org/officeDocument/2006/relationships/hyperlink" Target="file://localhost/Users/royc/Google_Drive/Thesis/RoyC_Umass_Thesis.html" TargetMode="External"/><Relationship Id="rId1404" Type="http://schemas.openxmlformats.org/officeDocument/2006/relationships/hyperlink" Target="file://localhost/Users/royc/Google_Drive/Thesis/RoyC_Umass_Thesis.html" TargetMode="External"/><Relationship Id="rId1405" Type="http://schemas.openxmlformats.org/officeDocument/2006/relationships/hyperlink" Target="file://localhost/Users/royc/Google_Drive/Thesis/RoyC_Umass_Thesis.html" TargetMode="External"/><Relationship Id="rId1406" Type="http://schemas.openxmlformats.org/officeDocument/2006/relationships/hyperlink" Target="file://localhost/Users/royc/Google_Drive/Thesis/RoyC_Umass_Thesis.html" TargetMode="External"/><Relationship Id="rId1407" Type="http://schemas.openxmlformats.org/officeDocument/2006/relationships/hyperlink" Target="file://localhost/Users/royc/Google_Drive/Thesis/RoyC_Umass_Thesis.html" TargetMode="External"/><Relationship Id="rId1408" Type="http://schemas.openxmlformats.org/officeDocument/2006/relationships/hyperlink" Target="file://localhost/Users/royc/Google_Drive/Thesis/RoyC_Umass_Thesis.html" TargetMode="External"/><Relationship Id="rId1409" Type="http://schemas.openxmlformats.org/officeDocument/2006/relationships/hyperlink" Target="file://localhost/Users/royc/Google_Drive/Thesis/RoyC_Umass_Thesis.html" TargetMode="External"/><Relationship Id="rId940" Type="http://schemas.openxmlformats.org/officeDocument/2006/relationships/hyperlink" Target="file://localhost/Users/royc/Google_Drive/Thesis/RoyC_Umass_Thesis.html" TargetMode="External"/><Relationship Id="rId941" Type="http://schemas.openxmlformats.org/officeDocument/2006/relationships/hyperlink" Target="file://localhost/Users/royc/Google_Drive/Thesis/RoyC_Umass_Thesis.html" TargetMode="External"/><Relationship Id="rId942" Type="http://schemas.openxmlformats.org/officeDocument/2006/relationships/hyperlink" Target="file://localhost/Users/royc/Google_Drive/Thesis/RoyC_Umass_Thesis.html" TargetMode="External"/><Relationship Id="rId943" Type="http://schemas.openxmlformats.org/officeDocument/2006/relationships/hyperlink" Target="file://localhost/Users/royc/Google_Drive/Thesis/RoyC_Umass_Thesis.html" TargetMode="External"/><Relationship Id="rId944" Type="http://schemas.openxmlformats.org/officeDocument/2006/relationships/hyperlink" Target="file://localhost/Users/royc/Google_Drive/Thesis/RoyC_Umass_Thesis.html" TargetMode="External"/><Relationship Id="rId945" Type="http://schemas.openxmlformats.org/officeDocument/2006/relationships/hyperlink" Target="file://localhost/Users/royc/Google_Drive/Thesis/RoyC_Umass_Thesis.html" TargetMode="External"/><Relationship Id="rId160" Type="http://schemas.openxmlformats.org/officeDocument/2006/relationships/hyperlink" Target="file://localhost/Users/royc/Google_Drive/Thesis/RoyC_Umass_Thesis.html" TargetMode="External"/><Relationship Id="rId161" Type="http://schemas.openxmlformats.org/officeDocument/2006/relationships/hyperlink" Target="file://localhost/Users/royc/Google_Drive/Thesis/RoyC_Umass_Thesis.html" TargetMode="External"/><Relationship Id="rId162" Type="http://schemas.openxmlformats.org/officeDocument/2006/relationships/hyperlink" Target="file://localhost/Users/royc/Google_Drive/Thesis/RoyC_Umass_Thesis.html" TargetMode="External"/><Relationship Id="rId163" Type="http://schemas.openxmlformats.org/officeDocument/2006/relationships/hyperlink" Target="file://localhost/Users/royc/Google_Drive/Thesis/RoyC_Umass_Thesis.html" TargetMode="External"/><Relationship Id="rId164" Type="http://schemas.openxmlformats.org/officeDocument/2006/relationships/hyperlink" Target="file://localhost/Users/royc/Google_Drive/Thesis/RoyC_Umass_Thesis.html" TargetMode="External"/><Relationship Id="rId165" Type="http://schemas.openxmlformats.org/officeDocument/2006/relationships/hyperlink" Target="file://localhost/Users/royc/Google_Drive/Thesis/RoyC_Umass_Thesis.html" TargetMode="External"/><Relationship Id="rId166" Type="http://schemas.openxmlformats.org/officeDocument/2006/relationships/hyperlink" Target="file://localhost/Users/royc/Google_Drive/Thesis/RoyC_Umass_Thesis.html" TargetMode="External"/><Relationship Id="rId167" Type="http://schemas.openxmlformats.org/officeDocument/2006/relationships/hyperlink" Target="file://localhost/Users/royc/Google_Drive/Thesis/RoyC_Umass_Thesis.html" TargetMode="External"/><Relationship Id="rId168" Type="http://schemas.openxmlformats.org/officeDocument/2006/relationships/hyperlink" Target="file://localhost/Users/royc/Google_Drive/Thesis/RoyC_Umass_Thesis.html" TargetMode="External"/><Relationship Id="rId169" Type="http://schemas.openxmlformats.org/officeDocument/2006/relationships/hyperlink" Target="file://localhost/Users/royc/Google_Drive/Thesis/RoyC_Umass_Thesis.html" TargetMode="External"/><Relationship Id="rId946" Type="http://schemas.openxmlformats.org/officeDocument/2006/relationships/hyperlink" Target="file://localhost/Users/royc/Google_Drive/Thesis/RoyC_Umass_Thesis.html" TargetMode="External"/><Relationship Id="rId947" Type="http://schemas.openxmlformats.org/officeDocument/2006/relationships/hyperlink" Target="file://localhost/Users/royc/Google_Drive/Thesis/RoyC_Umass_Thesis.html" TargetMode="External"/><Relationship Id="rId948" Type="http://schemas.openxmlformats.org/officeDocument/2006/relationships/hyperlink" Target="file://localhost/Users/royc/Google_Drive/Thesis/RoyC_Umass_Thesis.html" TargetMode="External"/><Relationship Id="rId949" Type="http://schemas.openxmlformats.org/officeDocument/2006/relationships/hyperlink" Target="file://localhost/Users/royc/Google_Drive/Thesis/RoyC_Umass_Thesis.html" TargetMode="External"/><Relationship Id="rId1010" Type="http://schemas.openxmlformats.org/officeDocument/2006/relationships/hyperlink" Target="file://localhost/Users/royc/Google_Drive/Thesis/RoyC_Umass_Thesis.html" TargetMode="External"/><Relationship Id="rId1011" Type="http://schemas.openxmlformats.org/officeDocument/2006/relationships/hyperlink" Target="file://localhost/Users/royc/Google_Drive/Thesis/RoyC_Umass_Thesis.html" TargetMode="External"/><Relationship Id="rId1012" Type="http://schemas.openxmlformats.org/officeDocument/2006/relationships/hyperlink" Target="file://localhost/Users/royc/Google_Drive/Thesis/RoyC_Umass_Thesis.html" TargetMode="External"/><Relationship Id="rId1013" Type="http://schemas.openxmlformats.org/officeDocument/2006/relationships/hyperlink" Target="file://localhost/Users/royc/Google_Drive/Thesis/RoyC_Umass_Thesis.html" TargetMode="External"/><Relationship Id="rId1014" Type="http://schemas.openxmlformats.org/officeDocument/2006/relationships/hyperlink" Target="file://localhost/Users/royc/Google_Drive/Thesis/RoyC_Umass_Thesis.html" TargetMode="External"/><Relationship Id="rId1015" Type="http://schemas.openxmlformats.org/officeDocument/2006/relationships/hyperlink" Target="file://localhost/Users/royc/Google_Drive/Thesis/RoyC_Umass_Thesis.html" TargetMode="External"/><Relationship Id="rId1016" Type="http://schemas.openxmlformats.org/officeDocument/2006/relationships/hyperlink" Target="file://localhost/Users/royc/Google_Drive/Thesis/RoyC_Umass_Thesis.html" TargetMode="External"/><Relationship Id="rId1017" Type="http://schemas.openxmlformats.org/officeDocument/2006/relationships/image" Target="file://localhost/Users/royc/Library/Containers/com.apple.mail/Data/Library/Mail%20Downloads/SamsungSSD:Users:royc:Google_Drive:Thesis:Build_Versions:2014-04-29:./RoyC_Umass_Thesis-2014-04-29_files/RoyC_Umass_Thesis21x.png" TargetMode="External"/><Relationship Id="rId1018" Type="http://schemas.openxmlformats.org/officeDocument/2006/relationships/hyperlink" Target="file://localhost/Users/royc/Google_Drive/Thesis/RoyC_Umass_Thesis.html" TargetMode="External"/><Relationship Id="rId1019" Type="http://schemas.openxmlformats.org/officeDocument/2006/relationships/hyperlink" Target="file://localhost/Users/royc/Google_Drive/Thesis/RoyC_Umass_Thesis.html" TargetMode="External"/><Relationship Id="rId550" Type="http://schemas.openxmlformats.org/officeDocument/2006/relationships/hyperlink" Target="file://localhost/Users/royc/Google_Drive/Thesis/RoyC_Umass_Thesis.html" TargetMode="External"/><Relationship Id="rId551" Type="http://schemas.openxmlformats.org/officeDocument/2006/relationships/hyperlink" Target="file://localhost/Users/royc/Google_Drive/Thesis/RoyC_Umass_Thesis.html" TargetMode="External"/><Relationship Id="rId552" Type="http://schemas.openxmlformats.org/officeDocument/2006/relationships/hyperlink" Target="file://localhost/Users/royc/Google_Drive/Thesis/RoyC_Umass_Thesis.html" TargetMode="External"/><Relationship Id="rId553" Type="http://schemas.openxmlformats.org/officeDocument/2006/relationships/hyperlink" Target="file://localhost/Users/royc/Google_Drive/Thesis/RoyC_Umass_Thesis.html" TargetMode="External"/><Relationship Id="rId554" Type="http://schemas.openxmlformats.org/officeDocument/2006/relationships/image" Target="file://localhost/Users/royc/Library/Containers/com.apple.mail/Data/Library/Mail%20Downloads/SamsungSSD:Users:royc:Google_Drive:Thesis:Build_Versions:2014-04-29:./RoyC_Umass_Thesis-2014-04-29_files/RoyC_Umass_Thesis9x.png" TargetMode="External"/><Relationship Id="rId555" Type="http://schemas.openxmlformats.org/officeDocument/2006/relationships/hyperlink" Target="file://localhost/Users/royc/Google_Drive/Thesis/RoyC_Umass_Thesis.html" TargetMode="External"/><Relationship Id="rId556" Type="http://schemas.openxmlformats.org/officeDocument/2006/relationships/hyperlink" Target="file://localhost/Users/royc/Google_Drive/Thesis/RoyC_Umass_Thesis.html" TargetMode="External"/><Relationship Id="rId557" Type="http://schemas.openxmlformats.org/officeDocument/2006/relationships/hyperlink" Target="file://localhost/Users/royc/Google_Drive/Thesis/RoyC_Umass_Thesis.html" TargetMode="External"/><Relationship Id="rId558" Type="http://schemas.openxmlformats.org/officeDocument/2006/relationships/hyperlink" Target="file://localhost/Users/royc/Google_Drive/Thesis/RoyC_Umass_Thesis.html" TargetMode="External"/><Relationship Id="rId559" Type="http://schemas.openxmlformats.org/officeDocument/2006/relationships/hyperlink" Target="file://localhost/Users/royc/Google_Drive/Thesis/RoyC_Umass_Thesis.html" TargetMode="External"/><Relationship Id="rId1800" Type="http://schemas.openxmlformats.org/officeDocument/2006/relationships/hyperlink" Target="file://localhost/Users/royc/Google_Drive/Thesis/RoyC_Umass_Thesis.html" TargetMode="External"/><Relationship Id="rId1801" Type="http://schemas.openxmlformats.org/officeDocument/2006/relationships/hyperlink" Target="file://localhost/Users/royc/Google_Drive/Thesis/RoyC_Umass_Thesis.html" TargetMode="External"/><Relationship Id="rId1802" Type="http://schemas.openxmlformats.org/officeDocument/2006/relationships/hyperlink" Target="file://localhost/Users/royc/Google_Drive/Thesis/RoyC_Umass_Thesis.html" TargetMode="External"/><Relationship Id="rId1803" Type="http://schemas.openxmlformats.org/officeDocument/2006/relationships/hyperlink" Target="file://localhost/Users/royc/Google_Drive/Thesis/RoyC_Umass_Thesis.html" TargetMode="External"/><Relationship Id="rId1410" Type="http://schemas.openxmlformats.org/officeDocument/2006/relationships/hyperlink" Target="file://localhost/Users/royc/Google_Drive/Thesis/RoyC_Umass_Thesis.html" TargetMode="External"/><Relationship Id="rId1411" Type="http://schemas.openxmlformats.org/officeDocument/2006/relationships/hyperlink" Target="file://localhost/Users/royc/Google_Drive/Thesis/RoyC_Umass_Thesis.html" TargetMode="External"/><Relationship Id="rId1412" Type="http://schemas.openxmlformats.org/officeDocument/2006/relationships/hyperlink" Target="file://localhost/Users/royc/Google_Drive/Thesis/RoyC_Umass_Thesis.html" TargetMode="External"/><Relationship Id="rId1413" Type="http://schemas.openxmlformats.org/officeDocument/2006/relationships/hyperlink" Target="file://localhost/Users/royc/Google_Drive/Thesis/RoyC_Umass_Thesis.html" TargetMode="External"/><Relationship Id="rId1414" Type="http://schemas.openxmlformats.org/officeDocument/2006/relationships/hyperlink" Target="file://localhost/Users/royc/Google_Drive/Thesis/RoyC_Umass_Thesis.html" TargetMode="External"/><Relationship Id="rId1415" Type="http://schemas.openxmlformats.org/officeDocument/2006/relationships/hyperlink" Target="file://localhost/Users/royc/Google_Drive/Thesis/RoyC_Umass_Thesis.html" TargetMode="External"/><Relationship Id="rId1416" Type="http://schemas.openxmlformats.org/officeDocument/2006/relationships/hyperlink" Target="file://localhost/Users/royc/Google_Drive/Thesis/RoyC_Umass_Thesis.html" TargetMode="External"/><Relationship Id="rId1417" Type="http://schemas.openxmlformats.org/officeDocument/2006/relationships/hyperlink" Target="file://localhost/Users/royc/Google_Drive/Thesis/RoyC_Umass_Thesis.html" TargetMode="External"/><Relationship Id="rId1418" Type="http://schemas.openxmlformats.org/officeDocument/2006/relationships/hyperlink" Target="file://localhost/Users/royc/Google_Drive/Thesis/RoyC_Umass_Thesis.html" TargetMode="External"/><Relationship Id="rId1419" Type="http://schemas.openxmlformats.org/officeDocument/2006/relationships/hyperlink" Target="file://localhost/Users/royc/Google_Drive/Thesis/RoyC_Umass_Thesis.html" TargetMode="External"/><Relationship Id="rId950" Type="http://schemas.openxmlformats.org/officeDocument/2006/relationships/hyperlink" Target="file://localhost/Users/royc/Google_Drive/Thesis/RoyC_Umass_Thesis.html" TargetMode="External"/><Relationship Id="rId951" Type="http://schemas.openxmlformats.org/officeDocument/2006/relationships/hyperlink" Target="file://localhost/Users/royc/Google_Drive/Thesis/RoyC_Umass_Thesis.html" TargetMode="External"/><Relationship Id="rId952" Type="http://schemas.openxmlformats.org/officeDocument/2006/relationships/hyperlink" Target="file://localhost/Users/royc/Google_Drive/Thesis/RoyC_Umass_Thesis.html" TargetMode="External"/><Relationship Id="rId953" Type="http://schemas.openxmlformats.org/officeDocument/2006/relationships/hyperlink" Target="file://localhost/Users/royc/Google_Drive/Thesis/RoyC_Umass_Thesis.html" TargetMode="External"/><Relationship Id="rId954" Type="http://schemas.openxmlformats.org/officeDocument/2006/relationships/hyperlink" Target="file://localhost/Users/royc/Google_Drive/Thesis/RoyC_Umass_Thesis.html" TargetMode="External"/><Relationship Id="rId955" Type="http://schemas.openxmlformats.org/officeDocument/2006/relationships/hyperlink" Target="file://localhost/Users/royc/Google_Drive/Thesis/RoyC_Umass_Thesis.html" TargetMode="External"/><Relationship Id="rId170" Type="http://schemas.openxmlformats.org/officeDocument/2006/relationships/hyperlink" Target="file://localhost/Users/royc/Google_Drive/Thesis/RoyC_Umass_Thesis.html" TargetMode="External"/><Relationship Id="rId171" Type="http://schemas.openxmlformats.org/officeDocument/2006/relationships/hyperlink" Target="file://localhost/Users/royc/Google_Drive/Thesis/RoyC_Umass_Thesis.html" TargetMode="External"/><Relationship Id="rId172" Type="http://schemas.openxmlformats.org/officeDocument/2006/relationships/hyperlink" Target="file://localhost/Users/royc/Google_Drive/Thesis/RoyC_Umass_Thesis.html" TargetMode="External"/><Relationship Id="rId173" Type="http://schemas.openxmlformats.org/officeDocument/2006/relationships/hyperlink" Target="file://localhost/Users/royc/Google_Drive/Thesis/RoyC_Umass_Thesis.html" TargetMode="External"/><Relationship Id="rId174" Type="http://schemas.openxmlformats.org/officeDocument/2006/relationships/hyperlink" Target="file://localhost/Users/royc/Google_Drive/Thesis/RoyC_Umass_Thesis.html" TargetMode="External"/><Relationship Id="rId175" Type="http://schemas.openxmlformats.org/officeDocument/2006/relationships/hyperlink" Target="file://localhost/Users/royc/Google_Drive/Thesis/RoyC_Umass_Thesis.html" TargetMode="External"/><Relationship Id="rId176" Type="http://schemas.openxmlformats.org/officeDocument/2006/relationships/hyperlink" Target="file://localhost/Users/royc/Google_Drive/Thesis/RoyC_Umass_Thesis.html" TargetMode="External"/><Relationship Id="rId177" Type="http://schemas.openxmlformats.org/officeDocument/2006/relationships/hyperlink" Target="file://localhost/Users/royc/Google_Drive/Thesis/RoyC_Umass_Thesis.html" TargetMode="External"/><Relationship Id="rId178" Type="http://schemas.openxmlformats.org/officeDocument/2006/relationships/hyperlink" Target="file://localhost/Users/royc/Google_Drive/Thesis/RoyC_Umass_Thesis.html" TargetMode="External"/><Relationship Id="rId179" Type="http://schemas.openxmlformats.org/officeDocument/2006/relationships/hyperlink" Target="file://localhost/Users/royc/Google_Drive/Thesis/RoyC_Umass_Thesis.html" TargetMode="External"/><Relationship Id="rId956" Type="http://schemas.openxmlformats.org/officeDocument/2006/relationships/hyperlink" Target="file://localhost/Users/royc/Google_Drive/Thesis/RoyC_Umass_Thesis.html" TargetMode="External"/><Relationship Id="rId957" Type="http://schemas.openxmlformats.org/officeDocument/2006/relationships/hyperlink" Target="file://localhost/Users/royc/Google_Drive/Thesis/RoyC_Umass_Thesis.html" TargetMode="External"/><Relationship Id="rId958" Type="http://schemas.openxmlformats.org/officeDocument/2006/relationships/hyperlink" Target="file://localhost/Users/royc/Google_Drive/Thesis/RoyC_Umass_Thesis.html" TargetMode="External"/><Relationship Id="rId959" Type="http://schemas.openxmlformats.org/officeDocument/2006/relationships/hyperlink" Target="file://localhost/Users/royc/Google_Drive/Thesis/RoyC_Umass_Thesis.html" TargetMode="External"/><Relationship Id="rId1020" Type="http://schemas.openxmlformats.org/officeDocument/2006/relationships/hyperlink" Target="file://localhost/Users/royc/Google_Drive/Thesis/RoyC_Umass_Thesis.html" TargetMode="External"/><Relationship Id="rId1021" Type="http://schemas.openxmlformats.org/officeDocument/2006/relationships/hyperlink" Target="file://localhost/Users/royc/Google_Drive/Thesis/RoyC_Umass_Thesis.html" TargetMode="External"/><Relationship Id="rId1022" Type="http://schemas.openxmlformats.org/officeDocument/2006/relationships/hyperlink" Target="file://localhost/Users/royc/Google_Drive/Thesis/RoyC_Umass_Thesis.html" TargetMode="External"/><Relationship Id="rId1023" Type="http://schemas.openxmlformats.org/officeDocument/2006/relationships/hyperlink" Target="file://localhost/Users/royc/Google_Drive/Thesis/RoyC_Umass_Thesis.html" TargetMode="External"/><Relationship Id="rId1024" Type="http://schemas.openxmlformats.org/officeDocument/2006/relationships/hyperlink" Target="file://localhost/Users/royc/Google_Drive/Thesis/RoyC_Umass_Thesis.html" TargetMode="External"/><Relationship Id="rId1025" Type="http://schemas.openxmlformats.org/officeDocument/2006/relationships/hyperlink" Target="file://localhost/Users/royc/Google_Drive/Thesis/RoyC_Umass_Thesis.html" TargetMode="External"/><Relationship Id="rId1026" Type="http://schemas.openxmlformats.org/officeDocument/2006/relationships/hyperlink" Target="file://localhost/Users/royc/Google_Drive/Thesis/RoyC_Umass_Thesis.html" TargetMode="External"/><Relationship Id="rId1027" Type="http://schemas.openxmlformats.org/officeDocument/2006/relationships/hyperlink" Target="file://localhost/Users/royc/Google_Drive/Thesis/RoyC_Umass_Thesis.html" TargetMode="External"/><Relationship Id="rId1028" Type="http://schemas.openxmlformats.org/officeDocument/2006/relationships/hyperlink" Target="file://localhost/Users/royc/Google_Drive/Thesis/RoyC_Umass_Thesis.html" TargetMode="External"/><Relationship Id="rId1029" Type="http://schemas.openxmlformats.org/officeDocument/2006/relationships/hyperlink" Target="file://localhost/Users/royc/Google_Drive/Thesis/RoyC_Umass_Thesis.html" TargetMode="External"/><Relationship Id="rId560" Type="http://schemas.openxmlformats.org/officeDocument/2006/relationships/hyperlink" Target="file://localhost/Users/royc/Google_Drive/Thesis/RoyC_Umass_Thesis.html" TargetMode="External"/><Relationship Id="rId561" Type="http://schemas.openxmlformats.org/officeDocument/2006/relationships/hyperlink" Target="file://localhost/Users/royc/Google_Drive/Thesis/RoyC_Umass_Thesis.html" TargetMode="External"/><Relationship Id="rId562" Type="http://schemas.openxmlformats.org/officeDocument/2006/relationships/hyperlink" Target="file://localhost/Users/royc/Google_Drive/Thesis/RoyC_Umass_Thesis.html" TargetMode="External"/><Relationship Id="rId563" Type="http://schemas.openxmlformats.org/officeDocument/2006/relationships/hyperlink" Target="file://localhost/Users/royc/Google_Drive/Thesis/RoyC_Umass_Thesis.html" TargetMode="External"/><Relationship Id="rId564" Type="http://schemas.openxmlformats.org/officeDocument/2006/relationships/hyperlink" Target="file://localhost/Users/royc/Google_Drive/Thesis/RoyC_Umass_Thesis.html" TargetMode="External"/><Relationship Id="rId565" Type="http://schemas.openxmlformats.org/officeDocument/2006/relationships/hyperlink" Target="file://localhost/Users/royc/Google_Drive/Thesis/RoyC_Umass_Thesis.html" TargetMode="External"/><Relationship Id="rId566" Type="http://schemas.openxmlformats.org/officeDocument/2006/relationships/hyperlink" Target="file://localhost/Users/royc/Google_Drive/Thesis/RoyC_Umass_Thesis.html" TargetMode="External"/><Relationship Id="rId567" Type="http://schemas.openxmlformats.org/officeDocument/2006/relationships/hyperlink" Target="file://localhost/Users/royc/Google_Drive/Thesis/RoyC_Umass_Thesis.html" TargetMode="External"/><Relationship Id="rId568" Type="http://schemas.openxmlformats.org/officeDocument/2006/relationships/hyperlink" Target="file://localhost/Users/royc/Google_Drive/Thesis/RoyC_Umass_Thesis.html" TargetMode="External"/><Relationship Id="rId569" Type="http://schemas.openxmlformats.org/officeDocument/2006/relationships/hyperlink" Target="file://localhost/Users/royc/Google_Drive/Thesis/RoyC_Umass_Thesis.html" TargetMode="External"/><Relationship Id="rId1804" Type="http://schemas.openxmlformats.org/officeDocument/2006/relationships/hyperlink" Target="file://localhost/Users/royc/Google_Drive/Thesis/RoyC_Umass_Thesis.html" TargetMode="External"/><Relationship Id="rId1805" Type="http://schemas.openxmlformats.org/officeDocument/2006/relationships/hyperlink" Target="file://localhost/Users/royc/Google_Drive/Thesis/RoyC_Umass_Thesis.html" TargetMode="External"/><Relationship Id="rId1806" Type="http://schemas.openxmlformats.org/officeDocument/2006/relationships/hyperlink" Target="file://localhost/Users/royc/Google_Drive/Thesis/RoyC_Umass_Thesis.html" TargetMode="External"/><Relationship Id="rId1807" Type="http://schemas.openxmlformats.org/officeDocument/2006/relationships/hyperlink" Target="file://localhost/Users/royc/Google_Drive/Thesis/RoyC_Umass_Thesis.html" TargetMode="External"/><Relationship Id="rId1808" Type="http://schemas.openxmlformats.org/officeDocument/2006/relationships/hyperlink" Target="file://localhost/Users/royc/Google_Drive/Thesis/RoyC_Umass_Thesis.html" TargetMode="External"/><Relationship Id="rId1809" Type="http://schemas.openxmlformats.org/officeDocument/2006/relationships/hyperlink" Target="file://localhost/Users/royc/Google_Drive/Thesis/RoyC_Umass_Thesis.html" TargetMode="External"/><Relationship Id="rId1810" Type="http://schemas.openxmlformats.org/officeDocument/2006/relationships/hyperlink" Target="file://localhost/Users/royc/Google_Drive/Thesis/RoyC_Umass_Thesis.html" TargetMode="External"/><Relationship Id="rId1811" Type="http://schemas.openxmlformats.org/officeDocument/2006/relationships/hyperlink" Target="file://localhost/Users/royc/Google_Drive/Thesis/RoyC_Umass_Thesis.html" TargetMode="External"/><Relationship Id="rId1812" Type="http://schemas.openxmlformats.org/officeDocument/2006/relationships/hyperlink" Target="file://localhost/Users/royc/Google_Drive/Thesis/RoyC_Umass_Thesis.html" TargetMode="External"/><Relationship Id="rId1813" Type="http://schemas.openxmlformats.org/officeDocument/2006/relationships/hyperlink" Target="file://localhost/Users/royc/Google_Drive/Thesis/RoyC_Umass_Thesis.html" TargetMode="External"/><Relationship Id="rId1420" Type="http://schemas.openxmlformats.org/officeDocument/2006/relationships/hyperlink" Target="file://localhost/Users/royc/Google_Drive/Thesis/RoyC_Umass_Thesis.html" TargetMode="External"/><Relationship Id="rId1421" Type="http://schemas.openxmlformats.org/officeDocument/2006/relationships/hyperlink" Target="file://localhost/Users/royc/Google_Drive/Thesis/RoyC_Umass_Thesis.html" TargetMode="External"/><Relationship Id="rId1422" Type="http://schemas.openxmlformats.org/officeDocument/2006/relationships/hyperlink" Target="file://localhost/Users/royc/Google_Drive/Thesis/RoyC_Umass_Thesis.html" TargetMode="External"/><Relationship Id="rId1423" Type="http://schemas.openxmlformats.org/officeDocument/2006/relationships/hyperlink" Target="file://localhost/Users/royc/Google_Drive/Thesis/RoyC_Umass_Thesis.html" TargetMode="External"/><Relationship Id="rId1424" Type="http://schemas.openxmlformats.org/officeDocument/2006/relationships/hyperlink" Target="file://localhost/Users/royc/Google_Drive/Thesis/RoyC_Umass_Thesis.html" TargetMode="External"/><Relationship Id="rId1425" Type="http://schemas.openxmlformats.org/officeDocument/2006/relationships/hyperlink" Target="file://localhost/Users/royc/Google_Drive/Thesis/RoyC_Umass_Thesis.html" TargetMode="External"/><Relationship Id="rId1426" Type="http://schemas.openxmlformats.org/officeDocument/2006/relationships/hyperlink" Target="file://localhost/Users/royc/Google_Drive/Thesis/RoyC_Umass_Thesis.html" TargetMode="External"/><Relationship Id="rId1427" Type="http://schemas.openxmlformats.org/officeDocument/2006/relationships/hyperlink" Target="file://localhost/Users/royc/Google_Drive/Thesis/RoyC_Umass_Thesis.html" TargetMode="External"/><Relationship Id="rId1428" Type="http://schemas.openxmlformats.org/officeDocument/2006/relationships/hyperlink" Target="file://localhost/Users/royc/Google_Drive/Thesis/RoyC_Umass_Thesis.html" TargetMode="External"/><Relationship Id="rId1429" Type="http://schemas.openxmlformats.org/officeDocument/2006/relationships/hyperlink" Target="file://localhost/Users/royc/Google_Drive/Thesis/RoyC_Umass_Thesis.html" TargetMode="External"/><Relationship Id="rId960" Type="http://schemas.openxmlformats.org/officeDocument/2006/relationships/hyperlink" Target="file://localhost/Users/royc/Google_Drive/Thesis/RoyC_Umass_Thesis.html" TargetMode="External"/><Relationship Id="rId961" Type="http://schemas.openxmlformats.org/officeDocument/2006/relationships/image" Target="file://localhost/Users/royc/Library/Containers/com.apple.mail/Data/Library/Mail%20Downloads/SamsungSSD:Users:royc:Google_Drive:Thesis:Build_Versions:2014-04-29:./RoyC_Umass_Thesis-2014-04-29_files/RoyC_Umass_Thesis17x.png" TargetMode="External"/><Relationship Id="rId962" Type="http://schemas.openxmlformats.org/officeDocument/2006/relationships/hyperlink" Target="file://localhost/Users/royc/Google_Drive/Thesis/RoyC_Umass_Thesis.html" TargetMode="External"/><Relationship Id="rId963" Type="http://schemas.openxmlformats.org/officeDocument/2006/relationships/hyperlink" Target="file://localhost/Users/royc/Google_Drive/Thesis/RoyC_Umass_Thesis.html" TargetMode="External"/><Relationship Id="rId964" Type="http://schemas.openxmlformats.org/officeDocument/2006/relationships/hyperlink" Target="file://localhost/Users/royc/Google_Drive/Thesis/RoyC_Umass_Thesis.html" TargetMode="External"/><Relationship Id="rId965" Type="http://schemas.openxmlformats.org/officeDocument/2006/relationships/image" Target="file://localhost/Users/royc/Library/Containers/com.apple.mail/Data/Library/Mail%20Downloads/SamsungSSD:Users:royc:Google_Drive:Thesis:Build_Versions:2014-04-29:./RoyC_Umass_Thesis-2014-04-29_files/RoyC_Umass_Thesis18x.png" TargetMode="External"/><Relationship Id="rId180" Type="http://schemas.openxmlformats.org/officeDocument/2006/relationships/hyperlink" Target="file://localhost/Users/royc/Google_Drive/Thesis/RoyC_Umass_Thesis.html" TargetMode="External"/><Relationship Id="rId181" Type="http://schemas.openxmlformats.org/officeDocument/2006/relationships/hyperlink" Target="file://localhost/Users/royc/Google_Drive/Thesis/RoyC_Umass_Thesis.html" TargetMode="External"/><Relationship Id="rId182" Type="http://schemas.openxmlformats.org/officeDocument/2006/relationships/hyperlink" Target="file://localhost/Users/royc/Google_Drive/Thesis/RoyC_Umass_Thesis.html" TargetMode="External"/><Relationship Id="rId183" Type="http://schemas.openxmlformats.org/officeDocument/2006/relationships/hyperlink" Target="file://localhost/Users/royc/Google_Drive/Thesis/RoyC_Umass_Thesis.html" TargetMode="External"/><Relationship Id="rId184" Type="http://schemas.openxmlformats.org/officeDocument/2006/relationships/hyperlink" Target="file://localhost/Users/royc/Google_Drive/Thesis/RoyC_Umass_Thesis.html" TargetMode="External"/><Relationship Id="rId185" Type="http://schemas.openxmlformats.org/officeDocument/2006/relationships/hyperlink" Target="file://localhost/Users/royc/Google_Drive/Thesis/RoyC_Umass_Thesis.html" TargetMode="External"/><Relationship Id="rId186" Type="http://schemas.openxmlformats.org/officeDocument/2006/relationships/hyperlink" Target="file://localhost/Users/royc/Google_Drive/Thesis/RoyC_Umass_Thesis.html" TargetMode="External"/><Relationship Id="rId187" Type="http://schemas.openxmlformats.org/officeDocument/2006/relationships/hyperlink" Target="file://localhost/Users/royc/Google_Drive/Thesis/RoyC_Umass_Thesis.html" TargetMode="External"/><Relationship Id="rId188" Type="http://schemas.openxmlformats.org/officeDocument/2006/relationships/hyperlink" Target="file://localhost/Users/royc/Google_Drive/Thesis/RoyC_Umass_Thesis.html" TargetMode="External"/><Relationship Id="rId189" Type="http://schemas.openxmlformats.org/officeDocument/2006/relationships/hyperlink" Target="file://localhost/Users/royc/Google_Drive/Thesis/RoyC_Umass_Thesis.html" TargetMode="External"/><Relationship Id="rId966" Type="http://schemas.openxmlformats.org/officeDocument/2006/relationships/hyperlink" Target="file://localhost/Users/royc/Google_Drive/Thesis/RoyC_Umass_Thesis.html" TargetMode="External"/><Relationship Id="rId967" Type="http://schemas.openxmlformats.org/officeDocument/2006/relationships/hyperlink" Target="file://localhost/Users/royc/Google_Drive/Thesis/RoyC_Umass_Thesis.html" TargetMode="External"/><Relationship Id="rId968" Type="http://schemas.openxmlformats.org/officeDocument/2006/relationships/hyperlink" Target="file://localhost/Users/royc/Google_Drive/Thesis/RoyC_Umass_Thesis.html" TargetMode="External"/><Relationship Id="rId969" Type="http://schemas.openxmlformats.org/officeDocument/2006/relationships/hyperlink" Target="file://localhost/Users/royc/Google_Drive/Thesis/RoyC_Umass_Thesis.html" TargetMode="External"/><Relationship Id="rId1030" Type="http://schemas.openxmlformats.org/officeDocument/2006/relationships/hyperlink" Target="file://localhost/Users/royc/Google_Drive/Thesis/RoyC_Umass_Thesis.html" TargetMode="External"/><Relationship Id="rId1031" Type="http://schemas.openxmlformats.org/officeDocument/2006/relationships/hyperlink" Target="file://localhost/Users/royc/Google_Drive/Thesis/RoyC_Umass_Thesis.html" TargetMode="External"/><Relationship Id="rId1032" Type="http://schemas.openxmlformats.org/officeDocument/2006/relationships/hyperlink" Target="file://localhost/Users/royc/Google_Drive/Thesis/RoyC_Umass_Thesis.html" TargetMode="External"/><Relationship Id="rId1033" Type="http://schemas.openxmlformats.org/officeDocument/2006/relationships/hyperlink" Target="file://localhost/Users/royc/Google_Drive/Thesis/RoyC_Umass_Thesis.html" TargetMode="External"/><Relationship Id="rId1034" Type="http://schemas.openxmlformats.org/officeDocument/2006/relationships/hyperlink" Target="file://localhost/Users/royc/Google_Drive/Thesis/RoyC_Umass_Thesis.html" TargetMode="External"/><Relationship Id="rId1035" Type="http://schemas.openxmlformats.org/officeDocument/2006/relationships/hyperlink" Target="file://localhost/Users/royc/Google_Drive/Thesis/RoyC_Umass_Thesis.html" TargetMode="External"/><Relationship Id="rId1036" Type="http://schemas.openxmlformats.org/officeDocument/2006/relationships/hyperlink" Target="file://localhost/Users/royc/Google_Drive/Thesis/RoyC_Umass_Thesis.html" TargetMode="External"/><Relationship Id="rId1037" Type="http://schemas.openxmlformats.org/officeDocument/2006/relationships/hyperlink" Target="file://localhost/Users/royc/Google_Drive/Thesis/RoyC_Umass_Thesis.html" TargetMode="External"/><Relationship Id="rId1038" Type="http://schemas.openxmlformats.org/officeDocument/2006/relationships/hyperlink" Target="file://localhost/Users/royc/Google_Drive/Thesis/RoyC_Umass_Thesis.html" TargetMode="External"/><Relationship Id="rId1039" Type="http://schemas.openxmlformats.org/officeDocument/2006/relationships/image" Target="file://localhost/Users/royc/Library/Containers/com.apple.mail/Data/Library/Mail%20Downloads/SamsungSSD:Users:royc:Google_Drive:Thesis:Build_Versions:2014-04-29:./RoyC_Umass_Thesis-2014-04-29_files/RoyC_Umass_Thesis22x.png" TargetMode="External"/><Relationship Id="rId570" Type="http://schemas.openxmlformats.org/officeDocument/2006/relationships/hyperlink" Target="file://localhost/Users/royc/Google_Drive/Thesis/RoyC_Umass_Thesis.html" TargetMode="External"/><Relationship Id="rId571" Type="http://schemas.openxmlformats.org/officeDocument/2006/relationships/hyperlink" Target="file://localhost/Users/royc/Google_Drive/Thesis/RoyC_Umass_Thesis.html" TargetMode="External"/><Relationship Id="rId572" Type="http://schemas.openxmlformats.org/officeDocument/2006/relationships/hyperlink" Target="file://localhost/Users/royc/Google_Drive/Thesis/RoyC_Umass_Thesis.html" TargetMode="External"/><Relationship Id="rId573" Type="http://schemas.openxmlformats.org/officeDocument/2006/relationships/hyperlink" Target="file://localhost/Users/royc/Google_Drive/Thesis/RoyC_Umass_Thesis.html" TargetMode="External"/><Relationship Id="rId574" Type="http://schemas.openxmlformats.org/officeDocument/2006/relationships/hyperlink" Target="file://localhost/Users/royc/Google_Drive/Thesis/RoyC_Umass_Thesis.html" TargetMode="External"/><Relationship Id="rId575" Type="http://schemas.openxmlformats.org/officeDocument/2006/relationships/hyperlink" Target="file://localhost/Users/royc/Google_Drive/Thesis/RoyC_Umass_Thesis.html" TargetMode="External"/><Relationship Id="rId576" Type="http://schemas.openxmlformats.org/officeDocument/2006/relationships/hyperlink" Target="file://localhost/Users/royc/Google_Drive/Thesis/RoyC_Umass_Thesis.html" TargetMode="External"/><Relationship Id="rId577" Type="http://schemas.openxmlformats.org/officeDocument/2006/relationships/hyperlink" Target="file://localhost/Users/royc/Google_Drive/Thesis/RoyC_Umass_Thesis.html" TargetMode="External"/><Relationship Id="rId578" Type="http://schemas.openxmlformats.org/officeDocument/2006/relationships/hyperlink" Target="file://localhost/Users/royc/Google_Drive/Thesis/RoyC_Umass_Thesis.html" TargetMode="External"/><Relationship Id="rId579" Type="http://schemas.openxmlformats.org/officeDocument/2006/relationships/hyperlink" Target="file://localhost/Users/royc/Google_Drive/Thesis/RoyC_Umass_Thesis.html" TargetMode="External"/><Relationship Id="rId1814" Type="http://schemas.openxmlformats.org/officeDocument/2006/relationships/hyperlink" Target="file://localhost/Users/royc/Google_Drive/Thesis/RoyC_Umass_Thesis.html" TargetMode="External"/><Relationship Id="rId1815" Type="http://schemas.openxmlformats.org/officeDocument/2006/relationships/hyperlink" Target="file://localhost/Users/royc/Google_Drive/Thesis/RoyC_Umass_Thesis.html" TargetMode="External"/><Relationship Id="rId1816" Type="http://schemas.openxmlformats.org/officeDocument/2006/relationships/hyperlink" Target="file://localhost/Users/royc/Google_Drive/Thesis/RoyC_Umass_Thesis.html" TargetMode="External"/><Relationship Id="rId1817" Type="http://schemas.openxmlformats.org/officeDocument/2006/relationships/hyperlink" Target="file://localhost/Users/royc/Google_Drive/Thesis/RoyC_Umass_Thesis.html" TargetMode="External"/><Relationship Id="rId1818" Type="http://schemas.openxmlformats.org/officeDocument/2006/relationships/hyperlink" Target="file://localhost/Users/royc/Google_Drive/Thesis/RoyC_Umass_Thesis.html" TargetMode="External"/><Relationship Id="rId1819" Type="http://schemas.openxmlformats.org/officeDocument/2006/relationships/hyperlink" Target="file://localhost/Users/royc/Google_Drive/Thesis/RoyC_Umass_Thesis.html" TargetMode="External"/><Relationship Id="rId1820" Type="http://schemas.openxmlformats.org/officeDocument/2006/relationships/hyperlink" Target="file://localhost/Users/royc/Google_Drive/Thesis/RoyC_Umass_Thesis.html" TargetMode="External"/><Relationship Id="rId1821" Type="http://schemas.openxmlformats.org/officeDocument/2006/relationships/hyperlink" Target="file://localhost/Users/royc/Google_Drive/Thesis/RoyC_Umass_Thesis.html" TargetMode="External"/><Relationship Id="rId1822" Type="http://schemas.openxmlformats.org/officeDocument/2006/relationships/hyperlink" Target="file://localhost/Users/royc/Google_Drive/Thesis/RoyC_Umass_Thesis.html" TargetMode="External"/><Relationship Id="rId1823" Type="http://schemas.openxmlformats.org/officeDocument/2006/relationships/hyperlink" Target="file://localhost/Users/royc/Google_Drive/Thesis/RoyC_Umass_Thesis.html" TargetMode="External"/><Relationship Id="rId1430" Type="http://schemas.openxmlformats.org/officeDocument/2006/relationships/hyperlink" Target="file://localhost/Users/royc/Google_Drive/Thesis/RoyC_Umass_Thesis.html" TargetMode="External"/><Relationship Id="rId1431" Type="http://schemas.openxmlformats.org/officeDocument/2006/relationships/hyperlink" Target="file://localhost/Users/royc/Google_Drive/Thesis/RoyC_Umass_Thesis.html" TargetMode="External"/><Relationship Id="rId1432" Type="http://schemas.openxmlformats.org/officeDocument/2006/relationships/hyperlink" Target="file://localhost/Users/royc/Google_Drive/Thesis/RoyC_Umass_Thesis.html" TargetMode="External"/><Relationship Id="rId1433" Type="http://schemas.openxmlformats.org/officeDocument/2006/relationships/hyperlink" Target="file://localhost/Users/royc/Google_Drive/Thesis/RoyC_Umass_Thesis.html" TargetMode="External"/><Relationship Id="rId1434" Type="http://schemas.openxmlformats.org/officeDocument/2006/relationships/hyperlink" Target="file://localhost/Users/royc/Google_Drive/Thesis/RoyC_Umass_Thesis.html" TargetMode="External"/><Relationship Id="rId1435" Type="http://schemas.openxmlformats.org/officeDocument/2006/relationships/hyperlink" Target="file://localhost/Users/royc/Google_Drive/Thesis/RoyC_Umass_Thesis.html" TargetMode="External"/><Relationship Id="rId1436" Type="http://schemas.openxmlformats.org/officeDocument/2006/relationships/hyperlink" Target="file://localhost/Users/royc/Google_Drive/Thesis/RoyC_Umass_Thesis.html" TargetMode="External"/><Relationship Id="rId1437" Type="http://schemas.openxmlformats.org/officeDocument/2006/relationships/hyperlink" Target="file://localhost/Users/royc/Google_Drive/Thesis/RoyC_Umass_Thesis.html" TargetMode="External"/><Relationship Id="rId1438" Type="http://schemas.openxmlformats.org/officeDocument/2006/relationships/hyperlink" Target="file://localhost/Users/royc/Google_Drive/Thesis/RoyC_Umass_Thesis.html" TargetMode="External"/><Relationship Id="rId1439" Type="http://schemas.openxmlformats.org/officeDocument/2006/relationships/hyperlink" Target="file://localhost/Users/royc/Google_Drive/Thesis/RoyC_Umass_Thesis.html" TargetMode="External"/><Relationship Id="rId970" Type="http://schemas.openxmlformats.org/officeDocument/2006/relationships/hyperlink" Target="file://localhost/Users/royc/Google_Drive/Thesis/RoyC_Umass_Thesis.html" TargetMode="External"/><Relationship Id="rId971" Type="http://schemas.openxmlformats.org/officeDocument/2006/relationships/hyperlink" Target="file://localhost/Users/royc/Google_Drive/Thesis/RoyC_Umass_Thesis.html" TargetMode="External"/><Relationship Id="rId972" Type="http://schemas.openxmlformats.org/officeDocument/2006/relationships/hyperlink" Target="file://localhost/Users/royc/Google_Drive/Thesis/RoyC_Umass_Thesis.html" TargetMode="External"/><Relationship Id="rId973" Type="http://schemas.openxmlformats.org/officeDocument/2006/relationships/hyperlink" Target="file://localhost/Users/royc/Google_Drive/Thesis/RoyC_Umass_Thesis.html" TargetMode="External"/><Relationship Id="rId974" Type="http://schemas.openxmlformats.org/officeDocument/2006/relationships/hyperlink" Target="file://localhost/Users/royc/Google_Drive/Thesis/RoyC_Umass_Thesis.html" TargetMode="External"/><Relationship Id="rId975" Type="http://schemas.openxmlformats.org/officeDocument/2006/relationships/hyperlink" Target="file://localhost/Users/royc/Google_Drive/Thesis/RoyC_Umass_Thesis.html" TargetMode="External"/><Relationship Id="rId190" Type="http://schemas.openxmlformats.org/officeDocument/2006/relationships/hyperlink" Target="file://localhost/Users/royc/Google_Drive/Thesis/RoyC_Umass_Thesis.html" TargetMode="External"/><Relationship Id="rId191" Type="http://schemas.openxmlformats.org/officeDocument/2006/relationships/hyperlink" Target="file://localhost/Users/royc/Google_Drive/Thesis/RoyC_Umass_Thesis.html" TargetMode="External"/><Relationship Id="rId192" Type="http://schemas.openxmlformats.org/officeDocument/2006/relationships/hyperlink" Target="file://localhost/Users/royc/Google_Drive/Thesis/RoyC_Umass_Thesis.html" TargetMode="External"/><Relationship Id="rId193" Type="http://schemas.openxmlformats.org/officeDocument/2006/relationships/hyperlink" Target="file://localhost/Users/royc/Google_Drive/Thesis/RoyC_Umass_Thesis.html" TargetMode="External"/><Relationship Id="rId194" Type="http://schemas.openxmlformats.org/officeDocument/2006/relationships/hyperlink" Target="file://localhost/Users/royc/Google_Drive/Thesis/RoyC_Umass_Thesis.html" TargetMode="External"/><Relationship Id="rId195" Type="http://schemas.openxmlformats.org/officeDocument/2006/relationships/hyperlink" Target="file://localhost/Users/royc/Google_Drive/Thesis/RoyC_Umass_Thesis.html" TargetMode="External"/><Relationship Id="rId196" Type="http://schemas.openxmlformats.org/officeDocument/2006/relationships/hyperlink" Target="file://localhost/Users/royc/Google_Drive/Thesis/RoyC_Umass_Thesis.html" TargetMode="External"/><Relationship Id="rId197" Type="http://schemas.openxmlformats.org/officeDocument/2006/relationships/hyperlink" Target="http://www.fao.org/ag/locusts/en/info/info/news/index.html" TargetMode="External"/><Relationship Id="rId198" Type="http://schemas.openxmlformats.org/officeDocument/2006/relationships/hyperlink" Target="http://animaldiversity.ummz.umich.edu/site/accounts/information/Melanoplus_spretus.html" TargetMode="External"/><Relationship Id="rId199" Type="http://schemas.openxmlformats.org/officeDocument/2006/relationships/image" Target="file://localhost/Users/royc/Library/Containers/com.apple.mail/Data/Library/Mail%20Downloads/SamsungSSD:Users:royc:Google_Drive:Thesis:Build_Versions:2014-04-29:./RoyC_Umass_Thesis-2014-04-29_files/DesertLocust.jpeg" TargetMode="External"/><Relationship Id="rId976" Type="http://schemas.openxmlformats.org/officeDocument/2006/relationships/hyperlink" Target="file://localhost/Users/royc/Google_Drive/Thesis/RoyC_Umass_Thesis.html" TargetMode="External"/><Relationship Id="rId977" Type="http://schemas.openxmlformats.org/officeDocument/2006/relationships/hyperlink" Target="file://localhost/Users/royc/Google_Drive/Thesis/RoyC_Umass_Thesis.html" TargetMode="External"/><Relationship Id="rId978" Type="http://schemas.openxmlformats.org/officeDocument/2006/relationships/hyperlink" Target="file://localhost/Users/royc/Google_Drive/Thesis/RoyC_Umass_Thesis.html" TargetMode="External"/><Relationship Id="rId979" Type="http://schemas.openxmlformats.org/officeDocument/2006/relationships/hyperlink" Target="file://localhost/Users/royc/Google_Drive/Thesis/RoyC_Umass_Thesis.html" TargetMode="External"/><Relationship Id="rId1040" Type="http://schemas.openxmlformats.org/officeDocument/2006/relationships/image" Target="file://localhost/Users/royc/Library/Containers/com.apple.mail/Data/Library/Mail%20Downloads/SamsungSSD:Users:royc:Google_Drive:Thesis:Build_Versions:2014-04-29:./RoyC_Umass_Thesis-2014-04-29_files/RoyC_Umass_Thesis23x.png" TargetMode="External"/><Relationship Id="rId1041" Type="http://schemas.openxmlformats.org/officeDocument/2006/relationships/hyperlink" Target="file://localhost/Users/royc/Google_Drive/Thesis/RoyC_Umass_Thesis.html" TargetMode="External"/><Relationship Id="rId1042" Type="http://schemas.openxmlformats.org/officeDocument/2006/relationships/hyperlink" Target="file://localhost/Users/royc/Google_Drive/Thesis/RoyC_Umass_Thesis.html" TargetMode="External"/><Relationship Id="rId1043" Type="http://schemas.openxmlformats.org/officeDocument/2006/relationships/hyperlink" Target="file://localhost/Users/royc/Google_Drive/Thesis/RoyC_Umass_Thesis.html" TargetMode="External"/><Relationship Id="rId1044" Type="http://schemas.openxmlformats.org/officeDocument/2006/relationships/hyperlink" Target="file://localhost/Users/royc/Google_Drive/Thesis/RoyC_Umass_Thesis.html" TargetMode="External"/><Relationship Id="rId1045" Type="http://schemas.openxmlformats.org/officeDocument/2006/relationships/hyperlink" Target="file://localhost/Users/royc/Google_Drive/Thesis/RoyC_Umass_Thesis.html" TargetMode="External"/><Relationship Id="rId1046" Type="http://schemas.openxmlformats.org/officeDocument/2006/relationships/hyperlink" Target="file://localhost/Users/royc/Google_Drive/Thesis/RoyC_Umass_Thesis.html" TargetMode="External"/><Relationship Id="rId1047" Type="http://schemas.openxmlformats.org/officeDocument/2006/relationships/hyperlink" Target="file://localhost/Users/royc/Google_Drive/Thesis/RoyC_Umass_Thesis.html" TargetMode="External"/><Relationship Id="rId1048" Type="http://schemas.openxmlformats.org/officeDocument/2006/relationships/hyperlink" Target="file://localhost/Users/royc/Google_Drive/Thesis/RoyC_Umass_Thesis.html" TargetMode="External"/><Relationship Id="rId1049" Type="http://schemas.openxmlformats.org/officeDocument/2006/relationships/hyperlink" Target="file://localhost/Users/royc/Google_Drive/Thesis/RoyC_Umass_Thesis.html" TargetMode="External"/><Relationship Id="rId580" Type="http://schemas.openxmlformats.org/officeDocument/2006/relationships/hyperlink" Target="file://localhost/Users/royc/Google_Drive/Thesis/RoyC_Umass_Thesis.html" TargetMode="External"/><Relationship Id="rId581" Type="http://schemas.openxmlformats.org/officeDocument/2006/relationships/hyperlink" Target="file://localhost/Users/royc/Google_Drive/Thesis/RoyC_Umass_Thesis.html" TargetMode="External"/><Relationship Id="rId582" Type="http://schemas.openxmlformats.org/officeDocument/2006/relationships/hyperlink" Target="file://localhost/Users/royc/Google_Drive/Thesis/RoyC_Umass_Thesis.html" TargetMode="External"/><Relationship Id="rId583" Type="http://schemas.openxmlformats.org/officeDocument/2006/relationships/hyperlink" Target="file://localhost/Users/royc/Google_Drive/Thesis/RoyC_Umass_Thesis.html" TargetMode="External"/><Relationship Id="rId584" Type="http://schemas.openxmlformats.org/officeDocument/2006/relationships/hyperlink" Target="file://localhost/Users/royc/Google_Drive/Thesis/RoyC_Umass_Thesis.html" TargetMode="External"/><Relationship Id="rId585" Type="http://schemas.openxmlformats.org/officeDocument/2006/relationships/hyperlink" Target="file://localhost/Users/royc/Google_Drive/Thesis/RoyC_Umass_Thesis.html" TargetMode="External"/><Relationship Id="rId586" Type="http://schemas.openxmlformats.org/officeDocument/2006/relationships/hyperlink" Target="file://localhost/Users/royc/Google_Drive/Thesis/RoyC_Umass_Thesis.html" TargetMode="External"/><Relationship Id="rId587" Type="http://schemas.openxmlformats.org/officeDocument/2006/relationships/hyperlink" Target="file://localhost/Users/royc/Google_Drive/Thesis/RoyC_Umass_Thesis.html" TargetMode="External"/><Relationship Id="rId588" Type="http://schemas.openxmlformats.org/officeDocument/2006/relationships/hyperlink" Target="file://localhost/Users/royc/Google_Drive/Thesis/RoyC_Umass_Thesis.html" TargetMode="External"/><Relationship Id="rId589" Type="http://schemas.openxmlformats.org/officeDocument/2006/relationships/hyperlink" Target="file://localhost/Users/royc/Google_Drive/Thesis/RoyC_Umass_Thesis.html" TargetMode="External"/><Relationship Id="rId1824" Type="http://schemas.openxmlformats.org/officeDocument/2006/relationships/hyperlink" Target="file://localhost/Users/royc/Google_Drive/Thesis/RoyC_Umass_Thesis.html" TargetMode="External"/><Relationship Id="rId1825" Type="http://schemas.openxmlformats.org/officeDocument/2006/relationships/hyperlink" Target="file://localhost/Users/royc/Google_Drive/Thesis/RoyC_Umass_Thesis.html" TargetMode="External"/><Relationship Id="rId1826" Type="http://schemas.openxmlformats.org/officeDocument/2006/relationships/hyperlink" Target="file://localhost/Users/royc/Google_Drive/Thesis/RoyC_Umass_Thesis.html" TargetMode="External"/><Relationship Id="rId1827" Type="http://schemas.openxmlformats.org/officeDocument/2006/relationships/hyperlink" Target="file://localhost/Users/royc/Google_Drive/Thesis/RoyC_Umass_Thesis.html" TargetMode="External"/><Relationship Id="rId1828" Type="http://schemas.openxmlformats.org/officeDocument/2006/relationships/hyperlink" Target="http://www.nimblegen.com/" TargetMode="External"/><Relationship Id="rId1829" Type="http://schemas.openxmlformats.org/officeDocument/2006/relationships/hyperlink" Target="file://localhost/Users/royc/Google_Drive/Thesis/RoyC_Umass_Thesis.html" TargetMode="External"/><Relationship Id="rId1830" Type="http://schemas.openxmlformats.org/officeDocument/2006/relationships/hyperlink" Target="file://localhost/Users/royc/Google_Drive/Thesis/RoyC_Umass_Thesis.html" TargetMode="External"/><Relationship Id="rId1831" Type="http://schemas.openxmlformats.org/officeDocument/2006/relationships/hyperlink" Target="file://localhost/Users/royc/Google_Drive/Thesis/RoyC_Umass_Thesis.html" TargetMode="External"/><Relationship Id="rId1832" Type="http://schemas.openxmlformats.org/officeDocument/2006/relationships/hyperlink" Target="file://localhost/Users/royc/Google_Drive/Thesis/RoyC_Umass_Thesis.html" TargetMode="External"/><Relationship Id="rId1833" Type="http://schemas.openxmlformats.org/officeDocument/2006/relationships/hyperlink" Target="file://localhost/Users/royc/Google_Drive/Thesis/RoyC_Umass_Thesis.html" TargetMode="External"/><Relationship Id="rId1440" Type="http://schemas.openxmlformats.org/officeDocument/2006/relationships/hyperlink" Target="file://localhost/Users/royc/Google_Drive/Thesis/RoyC_Umass_Thesis.html" TargetMode="External"/><Relationship Id="rId1441" Type="http://schemas.openxmlformats.org/officeDocument/2006/relationships/hyperlink" Target="file://localhost/Users/royc/Google_Drive/Thesis/RoyC_Umass_Thesis.html" TargetMode="External"/><Relationship Id="rId1442" Type="http://schemas.openxmlformats.org/officeDocument/2006/relationships/hyperlink" Target="file://localhost/Users/royc/Google_Drive/Thesis/RoyC_Umass_Thesis.html" TargetMode="External"/><Relationship Id="rId1443" Type="http://schemas.openxmlformats.org/officeDocument/2006/relationships/hyperlink" Target="file://localhost/Users/royc/Google_Drive/Thesis/RoyC_Umass_Thesis.html" TargetMode="External"/><Relationship Id="rId1444" Type="http://schemas.openxmlformats.org/officeDocument/2006/relationships/hyperlink" Target="file://localhost/Users/royc/Google_Drive/Thesis/RoyC_Umass_Thesis.html" TargetMode="External"/><Relationship Id="rId1445" Type="http://schemas.openxmlformats.org/officeDocument/2006/relationships/hyperlink" Target="file://localhost/Users/royc/Google_Drive/Thesis/RoyC_Umass_Thesis.html" TargetMode="External"/><Relationship Id="rId1446" Type="http://schemas.openxmlformats.org/officeDocument/2006/relationships/hyperlink" Target="file://localhost/Users/royc/Google_Drive/Thesis/RoyC_Umass_Thesis.html" TargetMode="External"/><Relationship Id="rId1447" Type="http://schemas.openxmlformats.org/officeDocument/2006/relationships/hyperlink" Target="file://localhost/Users/royc/Google_Drive/Thesis/RoyC_Umass_Thesis.html" TargetMode="External"/><Relationship Id="rId1448" Type="http://schemas.openxmlformats.org/officeDocument/2006/relationships/hyperlink" Target="file://localhost/Users/royc/Google_Drive/Thesis/RoyC_Umass_Thesis.html" TargetMode="External"/><Relationship Id="rId1449" Type="http://schemas.openxmlformats.org/officeDocument/2006/relationships/image" Target="file://localhost/Users/royc/Library/Containers/com.apple.mail/Data/Library/Mail%20Downloads/SamsungSSD:Users:royc:Google_Drive:Thesis:Build_Versions:2014-04-29:./RoyC_Umass_Thesis-2014-04-29_files/RoyC_Umass_Thesis36x.png" TargetMode="External"/><Relationship Id="rId980" Type="http://schemas.openxmlformats.org/officeDocument/2006/relationships/hyperlink" Target="file://localhost/Users/royc/Google_Drive/Thesis/RoyC_Umass_Thesis.html" TargetMode="External"/><Relationship Id="rId981" Type="http://schemas.openxmlformats.org/officeDocument/2006/relationships/hyperlink" Target="file://localhost/Users/royc/Google_Drive/Thesis/RoyC_Umass_Thesis.html" TargetMode="External"/><Relationship Id="rId982" Type="http://schemas.openxmlformats.org/officeDocument/2006/relationships/hyperlink" Target="file://localhost/Users/royc/Google_Drive/Thesis/RoyC_Umass_Thesis.html" TargetMode="External"/><Relationship Id="rId983" Type="http://schemas.openxmlformats.org/officeDocument/2006/relationships/hyperlink" Target="file://localhost/Users/royc/Google_Drive/Thesis/RoyC_Umass_Thesis.html" TargetMode="External"/><Relationship Id="rId984" Type="http://schemas.openxmlformats.org/officeDocument/2006/relationships/hyperlink" Target="file://localhost/Users/royc/Google_Drive/Thesis/RoyC_Umass_Thesis.html" TargetMode="External"/><Relationship Id="rId985" Type="http://schemas.openxmlformats.org/officeDocument/2006/relationships/hyperlink" Target="file://localhost/Users/royc/Google_Drive/Thesis/RoyC_Umass_Thesis.html" TargetMode="External"/><Relationship Id="rId986" Type="http://schemas.openxmlformats.org/officeDocument/2006/relationships/hyperlink" Target="file://localhost/Users/royc/Google_Drive/Thesis/RoyC_Umass_Thesis.html" TargetMode="External"/><Relationship Id="rId987" Type="http://schemas.openxmlformats.org/officeDocument/2006/relationships/hyperlink" Target="file://localhost/Users/royc/Google_Drive/Thesis/RoyC_Umass_Thesis.html" TargetMode="External"/><Relationship Id="rId988" Type="http://schemas.openxmlformats.org/officeDocument/2006/relationships/hyperlink" Target="file://localhost/Users/royc/Google_Drive/Thesis/RoyC_Umass_Thesis.html" TargetMode="External"/><Relationship Id="rId989" Type="http://schemas.openxmlformats.org/officeDocument/2006/relationships/hyperlink" Target="file://localhost/Users/royc/Google_Drive/Thesis/RoyC_Umass_Thesis.html" TargetMode="External"/><Relationship Id="rId1050" Type="http://schemas.openxmlformats.org/officeDocument/2006/relationships/hyperlink" Target="file://localhost/Users/royc/Google_Drive/Thesis/RoyC_Umass_Thesis.html" TargetMode="External"/><Relationship Id="rId1051" Type="http://schemas.openxmlformats.org/officeDocument/2006/relationships/hyperlink" Target="file://localhost/Users/royc/Google_Drive/Thesis/RoyC_Umass_Thesis.html" TargetMode="External"/><Relationship Id="rId1052" Type="http://schemas.openxmlformats.org/officeDocument/2006/relationships/hyperlink" Target="file://localhost/Users/royc/Google_Drive/Thesis/RoyC_Umass_Thesis.html" TargetMode="External"/><Relationship Id="rId1053" Type="http://schemas.openxmlformats.org/officeDocument/2006/relationships/hyperlink" Target="file://localhost/Users/royc/Google_Drive/Thesis/RoyC_Umass_Thesis.html" TargetMode="External"/><Relationship Id="rId1054" Type="http://schemas.openxmlformats.org/officeDocument/2006/relationships/hyperlink" Target="file://localhost/Users/royc/Google_Drive/Thesis/RoyC_Umass_Thesis.html" TargetMode="External"/><Relationship Id="rId1055" Type="http://schemas.openxmlformats.org/officeDocument/2006/relationships/hyperlink" Target="file://localhost/Users/royc/Google_Drive/Thesis/RoyC_Umass_Thesis.html" TargetMode="External"/><Relationship Id="rId1056" Type="http://schemas.openxmlformats.org/officeDocument/2006/relationships/hyperlink" Target="file://localhost/Users/royc/Google_Drive/Thesis/RoyC_Umass_Thesis.html" TargetMode="External"/><Relationship Id="rId1057" Type="http://schemas.openxmlformats.org/officeDocument/2006/relationships/hyperlink" Target="file://localhost/Users/royc/Google_Drive/Thesis/RoyC_Umass_Thesis.html" TargetMode="External"/><Relationship Id="rId1058" Type="http://schemas.openxmlformats.org/officeDocument/2006/relationships/hyperlink" Target="file://localhost/Users/royc/Google_Drive/Thesis/RoyC_Umass_Thesis.html" TargetMode="External"/><Relationship Id="rId1059" Type="http://schemas.openxmlformats.org/officeDocument/2006/relationships/hyperlink" Target="file://localhost/Users/royc/Google_Drive/Thesis/RoyC_Umass_Thesis.html" TargetMode="External"/><Relationship Id="rId590" Type="http://schemas.openxmlformats.org/officeDocument/2006/relationships/hyperlink" Target="file://localhost/Users/royc/Google_Drive/Thesis/RoyC_Umass_Thesis.html" TargetMode="External"/><Relationship Id="rId591" Type="http://schemas.openxmlformats.org/officeDocument/2006/relationships/hyperlink" Target="file://localhost/Users/royc/Google_Drive/Thesis/RoyC_Umass_Thesis.html" TargetMode="External"/><Relationship Id="rId592" Type="http://schemas.openxmlformats.org/officeDocument/2006/relationships/hyperlink" Target="file://localhost/Users/royc/Google_Drive/Thesis/RoyC_Umass_Thesis.html" TargetMode="External"/><Relationship Id="rId593" Type="http://schemas.openxmlformats.org/officeDocument/2006/relationships/hyperlink" Target="file://localhost/Users/royc/Google_Drive/Thesis/RoyC_Umass_Thesis.html" TargetMode="External"/><Relationship Id="rId594" Type="http://schemas.openxmlformats.org/officeDocument/2006/relationships/hyperlink" Target="file://localhost/Users/royc/Google_Drive/Thesis/RoyC_Umass_Thesis.html" TargetMode="External"/><Relationship Id="rId595" Type="http://schemas.openxmlformats.org/officeDocument/2006/relationships/hyperlink" Target="file://localhost/Users/royc/Google_Drive/Thesis/RoyC_Umass_Thesis.html" TargetMode="External"/><Relationship Id="rId596" Type="http://schemas.openxmlformats.org/officeDocument/2006/relationships/hyperlink" Target="file://localhost/Users/royc/Google_Drive/Thesis/RoyC_Umass_Thesis.html" TargetMode="External"/><Relationship Id="rId597" Type="http://schemas.openxmlformats.org/officeDocument/2006/relationships/hyperlink" Target="file://localhost/Users/royc/Google_Drive/Thesis/RoyC_Umass_Thesis.html" TargetMode="External"/><Relationship Id="rId598" Type="http://schemas.openxmlformats.org/officeDocument/2006/relationships/hyperlink" Target="file://localhost/Users/royc/Google_Drive/Thesis/RoyC_Umass_Thesis.html" TargetMode="External"/><Relationship Id="rId599" Type="http://schemas.openxmlformats.org/officeDocument/2006/relationships/hyperlink" Target="file://localhost/Users/royc/Google_Drive/Thesis/RoyC_Umass_Thesis.html" TargetMode="External"/><Relationship Id="rId1834" Type="http://schemas.openxmlformats.org/officeDocument/2006/relationships/hyperlink" Target="file://localhost/Users/royc/Google_Drive/Thesis/RoyC_Umass_Thesis.html" TargetMode="External"/><Relationship Id="rId1835" Type="http://schemas.openxmlformats.org/officeDocument/2006/relationships/hyperlink" Target="file://localhost/Users/royc/Google_Drive/Thesis/RoyC_Umass_Thesis.html" TargetMode="External"/><Relationship Id="rId1836" Type="http://schemas.openxmlformats.org/officeDocument/2006/relationships/hyperlink" Target="file://localhost/Users/royc/Google_Drive/Thesis/RoyC_Umass_Thesis.html" TargetMode="External"/><Relationship Id="rId1837" Type="http://schemas.openxmlformats.org/officeDocument/2006/relationships/image" Target="file://localhost/Users/royc/Library/Containers/com.apple.mail/Data/Library/Mail%20Downloads/SamsungSSD:Users:royc:Google_Drive:Thesis:Build_Versions:2014-04-29:./RoyC_Umass_Thesis-2014-04-29_files/RoyC_Umass_Thesis59x.png" TargetMode="External"/><Relationship Id="rId1838" Type="http://schemas.openxmlformats.org/officeDocument/2006/relationships/hyperlink" Target="file://localhost/Users/royc/Google_Drive/Thesis/RoyC_Umass_Thesis.html" TargetMode="External"/><Relationship Id="rId1839" Type="http://schemas.openxmlformats.org/officeDocument/2006/relationships/hyperlink" Target="file://localhost/Users/royc/Google_Drive/Thesis/RoyC_Umass_Thesis.html" TargetMode="External"/><Relationship Id="rId1840" Type="http://schemas.openxmlformats.org/officeDocument/2006/relationships/hyperlink" Target="file://localhost/Users/royc/Google_Drive/Thesis/RoyC_Umass_Thesis.html" TargetMode="External"/><Relationship Id="rId1841" Type="http://schemas.openxmlformats.org/officeDocument/2006/relationships/hyperlink" Target="file://localhost/Users/royc/Google_Drive/Thesis/RoyC_Umass_Thesis.html" TargetMode="External"/><Relationship Id="rId1842" Type="http://schemas.openxmlformats.org/officeDocument/2006/relationships/hyperlink" Target="file://localhost/Users/royc/Google_Drive/Thesis/RoyC_Umass_Thesis.html" TargetMode="External"/><Relationship Id="rId1843" Type="http://schemas.openxmlformats.org/officeDocument/2006/relationships/hyperlink" Target="file://localhost/Users/royc/Google_Drive/Thesis/RoyC_Umass_Thesis.html" TargetMode="External"/><Relationship Id="rId1450" Type="http://schemas.openxmlformats.org/officeDocument/2006/relationships/hyperlink" Target="file://localhost/Users/royc/Google_Drive/Thesis/RoyC_Umass_Thesis.html" TargetMode="External"/><Relationship Id="rId1451" Type="http://schemas.openxmlformats.org/officeDocument/2006/relationships/image" Target="file://localhost/Users/royc/Library/Containers/com.apple.mail/Data/Library/Mail%20Downloads/SamsungSSD:Users:royc:Google_Drive:Thesis:Build_Versions:2014-04-29:./RoyC_Umass_Thesis-2014-04-29_files/RoyC_Umass_Thesis37x.png" TargetMode="External"/><Relationship Id="rId1452" Type="http://schemas.openxmlformats.org/officeDocument/2006/relationships/hyperlink" Target="file://localhost/Users/royc/Google_Drive/Thesis/RoyC_Umass_Thesis.html" TargetMode="External"/><Relationship Id="rId1453" Type="http://schemas.openxmlformats.org/officeDocument/2006/relationships/hyperlink" Target="file://localhost/Users/royc/Google_Drive/Thesis/RoyC_Umass_Thesis.html" TargetMode="External"/><Relationship Id="rId1454" Type="http://schemas.openxmlformats.org/officeDocument/2006/relationships/hyperlink" Target="file://localhost/Users/royc/Google_Drive/Thesis/RoyC_Umass_Thesis.html" TargetMode="External"/><Relationship Id="rId1455" Type="http://schemas.openxmlformats.org/officeDocument/2006/relationships/hyperlink" Target="file://localhost/Users/royc/Google_Drive/Thesis/RoyC_Umass_Thesis.html" TargetMode="External"/><Relationship Id="rId1456" Type="http://schemas.openxmlformats.org/officeDocument/2006/relationships/hyperlink" Target="file://localhost/Users/royc/Google_Drive/Thesis/RoyC_Umass_Thesis.html" TargetMode="External"/><Relationship Id="rId1457" Type="http://schemas.openxmlformats.org/officeDocument/2006/relationships/hyperlink" Target="file://localhost/Users/royc/Google_Drive/Thesis/RoyC_Umass_Thesis.html" TargetMode="External"/><Relationship Id="rId1458" Type="http://schemas.openxmlformats.org/officeDocument/2006/relationships/hyperlink" Target="file://localhost/Users/royc/Google_Drive/Thesis/RoyC_Umass_Thesis.html" TargetMode="External"/><Relationship Id="rId1459" Type="http://schemas.openxmlformats.org/officeDocument/2006/relationships/hyperlink" Target="file://localhost/Users/royc/Google_Drive/Thesis/RoyC_Umass_Thesis.html" TargetMode="External"/><Relationship Id="rId990" Type="http://schemas.openxmlformats.org/officeDocument/2006/relationships/hyperlink" Target="file://localhost/Users/royc/Google_Drive/Thesis/RoyC_Umass_Thesis.html" TargetMode="External"/><Relationship Id="rId991" Type="http://schemas.openxmlformats.org/officeDocument/2006/relationships/hyperlink" Target="file://localhost/Users/royc/Google_Drive/Thesis/RoyC_Umass_Thesis.html" TargetMode="External"/><Relationship Id="rId992" Type="http://schemas.openxmlformats.org/officeDocument/2006/relationships/hyperlink" Target="file://localhost/Users/royc/Google_Drive/Thesis/RoyC_Umass_Thesis.html" TargetMode="External"/><Relationship Id="rId993" Type="http://schemas.openxmlformats.org/officeDocument/2006/relationships/hyperlink" Target="file://localhost/Users/royc/Google_Drive/Thesis/RoyC_Umass_Thesis.html" TargetMode="External"/><Relationship Id="rId994" Type="http://schemas.openxmlformats.org/officeDocument/2006/relationships/hyperlink" Target="file://localhost/Users/royc/Google_Drive/Thesis/RoyC_Umass_Thesis.html" TargetMode="External"/><Relationship Id="rId995" Type="http://schemas.openxmlformats.org/officeDocument/2006/relationships/image" Target="file://localhost/Users/royc/Library/Containers/com.apple.mail/Data/Library/Mail%20Downloads/SamsungSSD:Users:royc:Google_Drive:Thesis:Build_Versions:2014-04-29:./RoyC_Umass_Thesis-2014-04-29_files/RoyC_Umass_Thesis19x.png" TargetMode="External"/><Relationship Id="rId996" Type="http://schemas.openxmlformats.org/officeDocument/2006/relationships/image" Target="SamsungSSD:Users:royc:Google_Drive:Thesis:RoyC_Umass_Thesis20x.png" TargetMode="External"/><Relationship Id="rId997" Type="http://schemas.openxmlformats.org/officeDocument/2006/relationships/hyperlink" Target="file://localhost/Users/royc/Google_Drive/Thesis/RoyC_Umass_Thesis.html" TargetMode="External"/><Relationship Id="rId998" Type="http://schemas.openxmlformats.org/officeDocument/2006/relationships/hyperlink" Target="file://localhost/Users/royc/Google_Drive/Thesis/RoyC_Umass_Thesis.html" TargetMode="External"/><Relationship Id="rId999" Type="http://schemas.openxmlformats.org/officeDocument/2006/relationships/hyperlink" Target="file://localhost/Users/royc/Google_Drive/Thesis/RoyC_Umass_Thesis.html" TargetMode="External"/><Relationship Id="rId1060" Type="http://schemas.openxmlformats.org/officeDocument/2006/relationships/hyperlink" Target="file://localhost/Users/royc/Google_Drive/Thesis/RoyC_Umass_Thesis.html" TargetMode="External"/><Relationship Id="rId1061" Type="http://schemas.openxmlformats.org/officeDocument/2006/relationships/hyperlink" Target="file://localhost/Users/royc/Google_Drive/Thesis/RoyC_Umass_Thesis.html" TargetMode="External"/><Relationship Id="rId1062" Type="http://schemas.openxmlformats.org/officeDocument/2006/relationships/hyperlink" Target="file://localhost/Users/royc/Google_Drive/Thesis/RoyC_Umass_Thesis.html" TargetMode="External"/><Relationship Id="rId1063" Type="http://schemas.openxmlformats.org/officeDocument/2006/relationships/hyperlink" Target="file://localhost/Users/royc/Google_Drive/Thesis/RoyC_Umass_Thesis.html" TargetMode="External"/><Relationship Id="rId1064" Type="http://schemas.openxmlformats.org/officeDocument/2006/relationships/hyperlink" Target="file://localhost/Users/royc/Google_Drive/Thesis/RoyC_Umass_Thesis.html" TargetMode="External"/><Relationship Id="rId1065" Type="http://schemas.openxmlformats.org/officeDocument/2006/relationships/hyperlink" Target="file://localhost/Users/royc/Google_Drive/Thesis/RoyC_Umass_Thesis.html" TargetMode="External"/><Relationship Id="rId1066" Type="http://schemas.openxmlformats.org/officeDocument/2006/relationships/hyperlink" Target="file://localhost/Users/royc/Google_Drive/Thesis/RoyC_Umass_Thesis.html" TargetMode="External"/><Relationship Id="rId1067" Type="http://schemas.openxmlformats.org/officeDocument/2006/relationships/hyperlink" Target="file://localhost/Users/royc/Google_Drive/Thesis/RoyC_Umass_Thesis.html" TargetMode="External"/><Relationship Id="rId1068" Type="http://schemas.openxmlformats.org/officeDocument/2006/relationships/hyperlink" Target="file://localhost/Users/royc/Google_Drive/Thesis/RoyC_Umass_Thesis.html" TargetMode="External"/><Relationship Id="rId1069" Type="http://schemas.openxmlformats.org/officeDocument/2006/relationships/hyperlink" Target="file://localhost/Users/royc/Google_Drive/Thesis/RoyC_Umass_Thesis.html" TargetMode="External"/><Relationship Id="rId1844" Type="http://schemas.openxmlformats.org/officeDocument/2006/relationships/hyperlink" Target="file://localhost/Users/royc/Google_Drive/Thesis/RoyC_Umass_Thesis.html" TargetMode="External"/><Relationship Id="rId1845" Type="http://schemas.openxmlformats.org/officeDocument/2006/relationships/hyperlink" Target="file://localhost/Users/royc/Google_Drive/Thesis/RoyC_Umass_Thesis.html" TargetMode="External"/><Relationship Id="rId1846" Type="http://schemas.openxmlformats.org/officeDocument/2006/relationships/hyperlink" Target="file://localhost/Users/royc/Google_Drive/Thesis/RoyC_Umass_Thesis.html" TargetMode="External"/><Relationship Id="rId1847" Type="http://schemas.openxmlformats.org/officeDocument/2006/relationships/hyperlink" Target="file://localhost/Users/royc/Google_Drive/Thesis/RoyC_Umass_Thesis.html" TargetMode="External"/><Relationship Id="rId1848" Type="http://schemas.openxmlformats.org/officeDocument/2006/relationships/hyperlink" Target="file://localhost/Users/royc/Google_Drive/Thesis/RoyC_Umass_Thesis.html" TargetMode="External"/><Relationship Id="rId1849" Type="http://schemas.openxmlformats.org/officeDocument/2006/relationships/hyperlink" Target="file://localhost/Users/royc/Google_Drive/Thesis/RoyC_Umass_Thesis.html" TargetMode="External"/><Relationship Id="rId200" Type="http://schemas.openxmlformats.org/officeDocument/2006/relationships/hyperlink" Target="http://www.wikicommons.com/" TargetMode="External"/><Relationship Id="rId201" Type="http://schemas.openxmlformats.org/officeDocument/2006/relationships/hyperlink" Target="file://localhost/Users/royc/Google_Drive/Thesis/RoyC_Umass_Thesis.html" TargetMode="External"/><Relationship Id="rId202" Type="http://schemas.openxmlformats.org/officeDocument/2006/relationships/hyperlink" Target="file://localhost/Users/royc/Google_Drive/Thesis/RoyC_Umass_Thesis.html" TargetMode="External"/><Relationship Id="rId203" Type="http://schemas.openxmlformats.org/officeDocument/2006/relationships/hyperlink" Target="file://localhost/Users/royc/Google_Drive/Thesis/RoyC_Umass_Thesis.html" TargetMode="External"/><Relationship Id="rId204" Type="http://schemas.openxmlformats.org/officeDocument/2006/relationships/hyperlink" Target="file://localhost/Users/royc/Google_Drive/Thesis/RoyC_Umass_Thesis.html" TargetMode="External"/><Relationship Id="rId205" Type="http://schemas.openxmlformats.org/officeDocument/2006/relationships/hyperlink" Target="file://localhost/Users/royc/Google_Drive/Thesis/RoyC_Umass_Thesis.html" TargetMode="External"/><Relationship Id="rId206" Type="http://schemas.openxmlformats.org/officeDocument/2006/relationships/hyperlink" Target="file://localhost/Users/royc/Google_Drive/Thesis/RoyC_Umass_Thesis.html" TargetMode="External"/><Relationship Id="rId207" Type="http://schemas.openxmlformats.org/officeDocument/2006/relationships/hyperlink" Target="file://localhost/Users/royc/Google_Drive/Thesis/RoyC_Umass_Thesis.html" TargetMode="External"/><Relationship Id="rId208" Type="http://schemas.openxmlformats.org/officeDocument/2006/relationships/hyperlink" Target="file://localhost/Users/royc/Google_Drive/Thesis/RoyC_Umass_Thesis.html" TargetMode="External"/><Relationship Id="rId209" Type="http://schemas.openxmlformats.org/officeDocument/2006/relationships/hyperlink" Target="file://localhost/Users/royc/Google_Drive/Thesis/RoyC_Umass_Thesis.html" TargetMode="External"/><Relationship Id="rId1850" Type="http://schemas.openxmlformats.org/officeDocument/2006/relationships/hyperlink" Target="file://localhost/Users/royc/Google_Drive/Thesis/RoyC_Umass_Thesis.html" TargetMode="External"/><Relationship Id="rId1851" Type="http://schemas.openxmlformats.org/officeDocument/2006/relationships/hyperlink" Target="file://localhost/Users/royc/Google_Drive/Thesis/RoyC_Umass_Thesis.html" TargetMode="External"/><Relationship Id="rId1852" Type="http://schemas.openxmlformats.org/officeDocument/2006/relationships/hyperlink" Target="file://localhost/Users/royc/Google_Drive/Thesis/RoyC_Umass_Thesis.html" TargetMode="External"/><Relationship Id="rId1853" Type="http://schemas.openxmlformats.org/officeDocument/2006/relationships/image" Target="file://localhost/Users/royc/Library/Containers/com.apple.mail/Data/Library/Mail%20Downloads/SamsungSSD:Users:royc:Google_Drive:Thesis:Build_Versions:2014-04-29:./RoyC_Umass_Thesis-2014-04-29_files/RoyC_Umass_Thesis60x.png" TargetMode="External"/><Relationship Id="rId1460" Type="http://schemas.openxmlformats.org/officeDocument/2006/relationships/hyperlink" Target="file://localhost/Users/royc/Google_Drive/Thesis/RoyC_Umass_Thesis.html" TargetMode="External"/><Relationship Id="rId1461" Type="http://schemas.openxmlformats.org/officeDocument/2006/relationships/hyperlink" Target="file://localhost/Users/royc/Google_Drive/Thesis/RoyC_Umass_Thesis.html" TargetMode="External"/><Relationship Id="rId1462" Type="http://schemas.openxmlformats.org/officeDocument/2006/relationships/hyperlink" Target="file://localhost/Users/royc/Google_Drive/Thesis/RoyC_Umass_Thesis.html" TargetMode="External"/><Relationship Id="rId1463" Type="http://schemas.openxmlformats.org/officeDocument/2006/relationships/hyperlink" Target="file://localhost/Users/royc/Google_Drive/Thesis/RoyC_Umass_Thesis.html" TargetMode="External"/><Relationship Id="rId1464" Type="http://schemas.openxmlformats.org/officeDocument/2006/relationships/hyperlink" Target="file://localhost/Users/royc/Google_Drive/Thesis/RoyC_Umass_Thesis.html" TargetMode="External"/><Relationship Id="rId1465" Type="http://schemas.openxmlformats.org/officeDocument/2006/relationships/hyperlink" Target="file://localhost/Users/royc/Google_Drive/Thesis/RoyC_Umass_Thesis.html" TargetMode="External"/><Relationship Id="rId1466" Type="http://schemas.openxmlformats.org/officeDocument/2006/relationships/hyperlink" Target="file://localhost/Users/royc/Google_Drive/Thesis/RoyC_Umass_Thesis.html" TargetMode="External"/><Relationship Id="rId1467" Type="http://schemas.openxmlformats.org/officeDocument/2006/relationships/hyperlink" Target="file://localhost/Users/royc/Google_Drive/Thesis/RoyC_Umass_Thesis.html" TargetMode="External"/><Relationship Id="rId1468" Type="http://schemas.openxmlformats.org/officeDocument/2006/relationships/image" Target="file://localhost/Users/royc/Library/Containers/com.apple.mail/Data/Library/Mail%20Downloads/SamsungSSD:Users:royc:Google_Drive:Thesis:Build_Versions:2014-04-29:./RoyC_Umass_Thesis-2014-04-29_files/RoyC_Umass_Thesis38x.png" TargetMode="External"/><Relationship Id="rId1469" Type="http://schemas.openxmlformats.org/officeDocument/2006/relationships/hyperlink" Target="file://localhost/Users/royc/Google_Drive/Thesis/RoyC_Umass_Thesis.html" TargetMode="External"/><Relationship Id="rId1070" Type="http://schemas.openxmlformats.org/officeDocument/2006/relationships/hyperlink" Target="file://localhost/Users/royc/Google_Drive/Thesis/RoyC_Umass_Thesis.html" TargetMode="External"/><Relationship Id="rId1071" Type="http://schemas.openxmlformats.org/officeDocument/2006/relationships/hyperlink" Target="file://localhost/Users/royc/Google_Drive/Thesis/RoyC_Umass_Thesis.html" TargetMode="External"/><Relationship Id="rId1072" Type="http://schemas.openxmlformats.org/officeDocument/2006/relationships/hyperlink" Target="file://localhost/Users/royc/Google_Drive/Thesis/RoyC_Umass_Thesis.html" TargetMode="External"/><Relationship Id="rId1073" Type="http://schemas.openxmlformats.org/officeDocument/2006/relationships/hyperlink" Target="file://localhost/Users/royc/Google_Drive/Thesis/RoyC_Umass_Thesis.html" TargetMode="External"/><Relationship Id="rId1074" Type="http://schemas.openxmlformats.org/officeDocument/2006/relationships/hyperlink" Target="file://localhost/Users/royc/Google_Drive/Thesis/RoyC_Umass_Thesis.html" TargetMode="External"/><Relationship Id="rId1075" Type="http://schemas.openxmlformats.org/officeDocument/2006/relationships/hyperlink" Target="file://localhost/Users/royc/Google_Drive/Thesis/RoyC_Umass_Thesis.html" TargetMode="External"/><Relationship Id="rId1076" Type="http://schemas.openxmlformats.org/officeDocument/2006/relationships/hyperlink" Target="file://localhost/Users/royc/Google_Drive/Thesis/RoyC_Umass_Thesis.html" TargetMode="External"/><Relationship Id="rId1077" Type="http://schemas.openxmlformats.org/officeDocument/2006/relationships/hyperlink" Target="file://localhost/Users/royc/Google_Drive/Thesis/RoyC_Umass_Thesis.html" TargetMode="External"/><Relationship Id="rId1078" Type="http://schemas.openxmlformats.org/officeDocument/2006/relationships/hyperlink" Target="file://localhost/Users/royc/Google_Drive/Thesis/RoyC_Umass_Thesis.html" TargetMode="External"/><Relationship Id="rId1079" Type="http://schemas.openxmlformats.org/officeDocument/2006/relationships/hyperlink" Target="file://localhost/Users/royc/Google_Drive/Thesis/RoyC_Umass_Thesis.html" TargetMode="External"/><Relationship Id="rId1854" Type="http://schemas.openxmlformats.org/officeDocument/2006/relationships/hyperlink" Target="file://localhost/Users/royc/Google_Drive/Thesis/RoyC_Umass_Thesis.html" TargetMode="External"/><Relationship Id="rId1855" Type="http://schemas.openxmlformats.org/officeDocument/2006/relationships/hyperlink" Target="file://localhost/Users/royc/Google_Drive/Thesis/RoyC_Umass_Thesis.html" TargetMode="External"/><Relationship Id="rId1856" Type="http://schemas.openxmlformats.org/officeDocument/2006/relationships/hyperlink" Target="file://localhost/Users/royc/Google_Drive/Thesis/RoyC_Umass_Thesis.html" TargetMode="External"/><Relationship Id="rId1857" Type="http://schemas.openxmlformats.org/officeDocument/2006/relationships/hyperlink" Target="file://localhost/Users/royc/Google_Drive/Thesis/RoyC_Umass_Thesis.html" TargetMode="External"/><Relationship Id="rId1858" Type="http://schemas.openxmlformats.org/officeDocument/2006/relationships/hyperlink" Target="file://localhost/Users/royc/Google_Drive/Thesis/RoyC_Umass_Thesis.html" TargetMode="External"/><Relationship Id="rId1859" Type="http://schemas.openxmlformats.org/officeDocument/2006/relationships/image" Target="file://localhost/Users/royc/Library/Containers/com.apple.mail/Data/Library/Mail%20Downloads/SamsungSSD:Users:royc:Google_Drive:Thesis:Build_Versions:2014-04-29:./RoyC_Umass_Thesis-2014-04-29_files/RoyC_Umass_Thesis61x.png" TargetMode="External"/><Relationship Id="rId600" Type="http://schemas.openxmlformats.org/officeDocument/2006/relationships/hyperlink" Target="file://localhost/Users/royc/Google_Drive/Thesis/RoyC_Umass_Thesis.html" TargetMode="External"/><Relationship Id="rId601" Type="http://schemas.openxmlformats.org/officeDocument/2006/relationships/hyperlink" Target="file://localhost/Users/royc/Google_Drive/Thesis/RoyC_Umass_Thesis.html" TargetMode="External"/><Relationship Id="rId602" Type="http://schemas.openxmlformats.org/officeDocument/2006/relationships/hyperlink" Target="file://localhost/Users/royc/Google_Drive/Thesis/RoyC_Umass_Thesis.html" TargetMode="External"/><Relationship Id="rId603" Type="http://schemas.openxmlformats.org/officeDocument/2006/relationships/hyperlink" Target="file://localhost/Users/royc/Google_Drive/Thesis/RoyC_Umass_Thesis.html" TargetMode="External"/><Relationship Id="rId604" Type="http://schemas.openxmlformats.org/officeDocument/2006/relationships/hyperlink" Target="file://localhost/Users/royc/Google_Drive/Thesis/RoyC_Umass_Thesis.html" TargetMode="External"/><Relationship Id="rId605" Type="http://schemas.openxmlformats.org/officeDocument/2006/relationships/hyperlink" Target="file://localhost/Users/royc/Google_Drive/Thesis/RoyC_Umass_Thesis.html" TargetMode="External"/><Relationship Id="rId606" Type="http://schemas.openxmlformats.org/officeDocument/2006/relationships/hyperlink" Target="file://localhost/Users/royc/Google_Drive/Thesis/RoyC_Umass_Thesis.html" TargetMode="External"/><Relationship Id="rId607" Type="http://schemas.openxmlformats.org/officeDocument/2006/relationships/hyperlink" Target="file://localhost/Users/royc/Google_Drive/Thesis/RoyC_Umass_Thesis.html" TargetMode="External"/><Relationship Id="rId608" Type="http://schemas.openxmlformats.org/officeDocument/2006/relationships/hyperlink" Target="file://localhost/Users/royc/Google_Drive/Thesis/RoyC_Umass_Thesis.html" TargetMode="External"/><Relationship Id="rId609" Type="http://schemas.openxmlformats.org/officeDocument/2006/relationships/hyperlink" Target="file://localhost/Users/royc/Google_Drive/Thesis/RoyC_Umass_Thesis.html" TargetMode="External"/><Relationship Id="rId210" Type="http://schemas.openxmlformats.org/officeDocument/2006/relationships/hyperlink" Target="http://aeon.co/magazine/nature-and-cosmos/why-its-time-to-lay-the-selfish-gene-to-rest/" TargetMode="External"/><Relationship Id="rId211" Type="http://schemas.openxmlformats.org/officeDocument/2006/relationships/hyperlink" Target="file://localhost/Users/royc/Google_Drive/Thesis/RoyC_Umass_Thesis.html" TargetMode="External"/><Relationship Id="rId212" Type="http://schemas.openxmlformats.org/officeDocument/2006/relationships/hyperlink" Target="file://localhost/Users/royc/Google_Drive/Thesis/RoyC_Umass_Thesis.html" TargetMode="External"/><Relationship Id="rId213" Type="http://schemas.openxmlformats.org/officeDocument/2006/relationships/hyperlink" Target="file://localhost/Users/royc/Google_Drive/Thesis/RoyC_Umass_Thesis.html" TargetMode="External"/><Relationship Id="rId214" Type="http://schemas.openxmlformats.org/officeDocument/2006/relationships/hyperlink" Target="file://localhost/Users/royc/Google_Drive/Thesis/RoyC_Umass_Thesis.html" TargetMode="External"/><Relationship Id="rId215" Type="http://schemas.openxmlformats.org/officeDocument/2006/relationships/hyperlink" Target="file://localhost/Users/royc/Google_Drive/Thesis/RoyC_Umass_Thesis.html" TargetMode="External"/><Relationship Id="rId216" Type="http://schemas.openxmlformats.org/officeDocument/2006/relationships/hyperlink" Target="file://localhost/Users/royc/Google_Drive/Thesis/RoyC_Umass_Thesis.html" TargetMode="External"/><Relationship Id="rId217" Type="http://schemas.openxmlformats.org/officeDocument/2006/relationships/hyperlink" Target="file://localhost/Users/royc/Google_Drive/Thesis/RoyC_Umass_Thesis.html" TargetMode="External"/><Relationship Id="rId218" Type="http://schemas.openxmlformats.org/officeDocument/2006/relationships/hyperlink" Target="file://localhost/Users/royc/Google_Drive/Thesis/RoyC_Umass_Thesis.html" TargetMode="External"/><Relationship Id="rId219" Type="http://schemas.openxmlformats.org/officeDocument/2006/relationships/hyperlink" Target="file://localhost/Users/royc/Google_Drive/Thesis/RoyC_Umass_Thesis.html" TargetMode="External"/><Relationship Id="rId1860" Type="http://schemas.openxmlformats.org/officeDocument/2006/relationships/hyperlink" Target="file://localhost/Users/royc/Google_Drive/Thesis/RoyC_Umass_Thesis.html" TargetMode="External"/><Relationship Id="rId1861" Type="http://schemas.openxmlformats.org/officeDocument/2006/relationships/hyperlink" Target="file://localhost/Users/royc/Google_Drive/Thesis/RoyC_Umass_Thesis.html" TargetMode="External"/><Relationship Id="rId1862" Type="http://schemas.openxmlformats.org/officeDocument/2006/relationships/hyperlink" Target="file://localhost/Users/royc/Google_Drive/Thesis/RoyC_Umass_Thesis.html" TargetMode="External"/><Relationship Id="rId1863" Type="http://schemas.openxmlformats.org/officeDocument/2006/relationships/hyperlink" Target="file://localhost/Users/royc/Google_Drive/Thesis/RoyC_Umass_Thesis.html" TargetMode="External"/><Relationship Id="rId1470" Type="http://schemas.openxmlformats.org/officeDocument/2006/relationships/image" Target="file://localhost/Users/royc/Library/Containers/com.apple.mail/Data/Library/Mail%20Downloads/SamsungSSD:Users:royc:Google_Drive:Thesis:Build_Versions:2014-04-29:./RoyC_Umass_Thesis-2014-04-29_files/RoyC_Umass_Thesis39x.png" TargetMode="External"/><Relationship Id="rId1471" Type="http://schemas.openxmlformats.org/officeDocument/2006/relationships/hyperlink" Target="file://localhost/Users/royc/Google_Drive/Thesis/RoyC_Umass_Thesis.html" TargetMode="External"/><Relationship Id="rId1472" Type="http://schemas.openxmlformats.org/officeDocument/2006/relationships/hyperlink" Target="file://localhost/Users/royc/Google_Drive/Thesis/RoyC_Umass_Thesis.html" TargetMode="External"/><Relationship Id="rId1473" Type="http://schemas.openxmlformats.org/officeDocument/2006/relationships/hyperlink" Target="file://localhost/Users/royc/Google_Drive/Thesis/RoyC_Umass_Thesis.html" TargetMode="External"/><Relationship Id="rId1474" Type="http://schemas.openxmlformats.org/officeDocument/2006/relationships/hyperlink" Target="file://localhost/Users/royc/Google_Drive/Thesis/RoyC_Umass_Thesis.html" TargetMode="External"/><Relationship Id="rId1475" Type="http://schemas.openxmlformats.org/officeDocument/2006/relationships/hyperlink" Target="file://localhost/Users/royc/Google_Drive/Thesis/RoyC_Umass_Thesis.html" TargetMode="External"/><Relationship Id="rId1476" Type="http://schemas.openxmlformats.org/officeDocument/2006/relationships/hyperlink" Target="file://localhost/Users/royc/Google_Drive/Thesis/RoyC_Umass_Thesis.html" TargetMode="External"/><Relationship Id="rId1477" Type="http://schemas.openxmlformats.org/officeDocument/2006/relationships/hyperlink" Target="file://localhost/Users/royc/Google_Drive/Thesis/RoyC_Umass_Thesis.html" TargetMode="External"/><Relationship Id="rId1478" Type="http://schemas.openxmlformats.org/officeDocument/2006/relationships/hyperlink" Target="file://localhost/Users/royc/Google_Drive/Thesis/RoyC_Umass_Thesis.html" TargetMode="External"/><Relationship Id="rId1479" Type="http://schemas.openxmlformats.org/officeDocument/2006/relationships/hyperlink" Target="file://localhost/Users/royc/Google_Drive/Thesis/RoyC_Umass_Thesis.html" TargetMode="External"/><Relationship Id="rId1080" Type="http://schemas.openxmlformats.org/officeDocument/2006/relationships/hyperlink" Target="file://localhost/Users/royc/Google_Drive/Thesis/RoyC_Umass_Thesis.html" TargetMode="External"/><Relationship Id="rId1081" Type="http://schemas.openxmlformats.org/officeDocument/2006/relationships/hyperlink" Target="file://localhost/Users/royc/Google_Drive/Thesis/RoyC_Umass_Thesis.html" TargetMode="External"/><Relationship Id="rId1082" Type="http://schemas.openxmlformats.org/officeDocument/2006/relationships/hyperlink" Target="file://localhost/Users/royc/Google_Drive/Thesis/RoyC_Umass_Thesis.html" TargetMode="External"/><Relationship Id="rId1083" Type="http://schemas.openxmlformats.org/officeDocument/2006/relationships/hyperlink" Target="file://localhost/Users/royc/Google_Drive/Thesis/RoyC_Umass_Thesis.html" TargetMode="External"/><Relationship Id="rId1084" Type="http://schemas.openxmlformats.org/officeDocument/2006/relationships/hyperlink" Target="file://localhost/Users/royc/Google_Drive/Thesis/RoyC_Umass_Thesis.html" TargetMode="External"/><Relationship Id="rId1085" Type="http://schemas.openxmlformats.org/officeDocument/2006/relationships/hyperlink" Target="file://localhost/Users/royc/Google_Drive/Thesis/RoyC_Umass_Thesis.html" TargetMode="External"/><Relationship Id="rId1086" Type="http://schemas.openxmlformats.org/officeDocument/2006/relationships/hyperlink" Target="file://localhost/Users/royc/Google_Drive/Thesis/RoyC_Umass_Thesis.html" TargetMode="External"/><Relationship Id="rId1087" Type="http://schemas.openxmlformats.org/officeDocument/2006/relationships/hyperlink" Target="file://localhost/Users/royc/Google_Drive/Thesis/RoyC_Umass_Thesis.html" TargetMode="External"/><Relationship Id="rId1088" Type="http://schemas.openxmlformats.org/officeDocument/2006/relationships/hyperlink" Target="file://localhost/Users/royc/Google_Drive/Thesis/RoyC_Umass_Thesis.html" TargetMode="External"/><Relationship Id="rId1089" Type="http://schemas.openxmlformats.org/officeDocument/2006/relationships/hyperlink" Target="file://localhost/Users/royc/Google_Drive/Thesis/RoyC_Umass_Thesis.html" TargetMode="External"/><Relationship Id="rId1864" Type="http://schemas.openxmlformats.org/officeDocument/2006/relationships/hyperlink" Target="file://localhost/Users/royc/Google_Drive/Thesis/RoyC_Umass_Thesis.html" TargetMode="External"/><Relationship Id="rId1865" Type="http://schemas.openxmlformats.org/officeDocument/2006/relationships/hyperlink" Target="file://localhost/Users/royc/Google_Drive/Thesis/RoyC_Umass_Thesis.html" TargetMode="External"/><Relationship Id="rId1866" Type="http://schemas.openxmlformats.org/officeDocument/2006/relationships/hyperlink" Target="http://www.pnas.org/reports/most-cited" TargetMode="External"/><Relationship Id="rId1867" Type="http://schemas.openxmlformats.org/officeDocument/2006/relationships/hyperlink" Target="http://simplystatistics.org/2014/04/07/writing-good-software-can-have-more-impact-than-publishing-in-high-impact-journals-for-genomic-statisticians/" TargetMode="External"/><Relationship Id="rId1868" Type="http://schemas.openxmlformats.org/officeDocument/2006/relationships/hyperlink" Target="file://localhost/Users/royc/Google_Drive/Thesis/RoyC_Umass_Thesis.html" TargetMode="External"/><Relationship Id="rId1869" Type="http://schemas.openxmlformats.org/officeDocument/2006/relationships/hyperlink" Target="file://localhost/Users/royc/Google_Drive/Thesis/RoyC_Umass_Thesis.html" TargetMode="External"/><Relationship Id="rId610" Type="http://schemas.openxmlformats.org/officeDocument/2006/relationships/hyperlink" Target="file://localhost/Users/royc/Google_Drive/Thesis/RoyC_Umass_Thesis.html" TargetMode="External"/><Relationship Id="rId611" Type="http://schemas.openxmlformats.org/officeDocument/2006/relationships/hyperlink" Target="file://localhost/Users/royc/Google_Drive/Thesis/RoyC_Umass_Thesis.html" TargetMode="External"/><Relationship Id="rId612" Type="http://schemas.openxmlformats.org/officeDocument/2006/relationships/hyperlink" Target="file://localhost/Users/royc/Google_Drive/Thesis/RoyC_Umass_Thesis.html" TargetMode="External"/><Relationship Id="rId613" Type="http://schemas.openxmlformats.org/officeDocument/2006/relationships/hyperlink" Target="file://localhost/Users/royc/Google_Drive/Thesis/RoyC_Umass_Thesis.html" TargetMode="External"/><Relationship Id="rId614" Type="http://schemas.openxmlformats.org/officeDocument/2006/relationships/image" Target="file://localhost/Users/royc/Library/Containers/com.apple.mail/Data/Library/Mail%20Downloads/SamsungSSD:Users:royc:Google_Drive:Thesis:Build_Versions:2014-04-29:./RoyC_Umass_Thesis-2014-04-29_files/RoyC_Umass_Thesis10x.png" TargetMode="External"/><Relationship Id="rId615" Type="http://schemas.openxmlformats.org/officeDocument/2006/relationships/hyperlink" Target="file://localhost/Users/royc/Google_Drive/Thesis/RoyC_Umass_Thesis.html" TargetMode="External"/><Relationship Id="rId616" Type="http://schemas.openxmlformats.org/officeDocument/2006/relationships/hyperlink" Target="file://localhost/Users/royc/Google_Drive/Thesis/RoyC_Umass_Thesis.html" TargetMode="External"/><Relationship Id="rId617" Type="http://schemas.openxmlformats.org/officeDocument/2006/relationships/hyperlink" Target="file://localhost/Users/royc/Google_Drive/Thesis/RoyC_Umass_Thesis.html" TargetMode="External"/><Relationship Id="rId618" Type="http://schemas.openxmlformats.org/officeDocument/2006/relationships/hyperlink" Target="file://localhost/Users/royc/Google_Drive/Thesis/RoyC_Umass_Thesis.html" TargetMode="External"/><Relationship Id="rId619" Type="http://schemas.openxmlformats.org/officeDocument/2006/relationships/hyperlink" Target="file://localhost/Users/royc/Google_Drive/Thesis/RoyC_Umass_Thesis.html" TargetMode="External"/><Relationship Id="rId220" Type="http://schemas.openxmlformats.org/officeDocument/2006/relationships/hyperlink" Target="file://localhost/Users/royc/Google_Drive/Thesis/RoyC_Umass_Thesis.html" TargetMode="External"/><Relationship Id="rId221" Type="http://schemas.openxmlformats.org/officeDocument/2006/relationships/hyperlink" Target="file://localhost/Users/royc/Google_Drive/Thesis/RoyC_Umass_Thesis.html" TargetMode="External"/><Relationship Id="rId222" Type="http://schemas.openxmlformats.org/officeDocument/2006/relationships/hyperlink" Target="file://localhost/Users/royc/Google_Drive/Thesis/RoyC_Umass_Thesis.html" TargetMode="External"/><Relationship Id="rId223" Type="http://schemas.openxmlformats.org/officeDocument/2006/relationships/hyperlink" Target="file://localhost/Users/royc/Google_Drive/Thesis/RoyC_Umass_Thesis.html" TargetMode="External"/><Relationship Id="rId224" Type="http://schemas.openxmlformats.org/officeDocument/2006/relationships/hyperlink" Target="file://localhost/Users/royc/Google_Drive/Thesis/RoyC_Umass_Thesis.html" TargetMode="External"/><Relationship Id="rId225" Type="http://schemas.openxmlformats.org/officeDocument/2006/relationships/hyperlink" Target="file://localhost/Users/royc/Google_Drive/Thesis/RoyC_Umass_Thesis.html" TargetMode="External"/><Relationship Id="rId226" Type="http://schemas.openxmlformats.org/officeDocument/2006/relationships/hyperlink" Target="file://localhost/Users/royc/Google_Drive/Thesis/RoyC_Umass_Thesis.html" TargetMode="External"/><Relationship Id="rId227" Type="http://schemas.openxmlformats.org/officeDocument/2006/relationships/hyperlink" Target="file://localhost/Users/royc/Google_Drive/Thesis/RoyC_Umass_Thesis.html" TargetMode="External"/><Relationship Id="rId228" Type="http://schemas.openxmlformats.org/officeDocument/2006/relationships/hyperlink" Target="file://localhost/Users/royc/Google_Drive/Thesis/RoyC_Umass_Thesis.html" TargetMode="External"/><Relationship Id="rId229" Type="http://schemas.openxmlformats.org/officeDocument/2006/relationships/hyperlink" Target="file://localhost/Users/royc/Google_Drive/Thesis/RoyC_Umass_Thesis.html" TargetMode="External"/><Relationship Id="rId1870" Type="http://schemas.openxmlformats.org/officeDocument/2006/relationships/hyperlink" Target="file://localhost/Users/royc/Google_Drive/Thesis/RoyC_Umass_Thesis.html" TargetMode="External"/><Relationship Id="rId1871" Type="http://schemas.openxmlformats.org/officeDocument/2006/relationships/hyperlink" Target="file://localhost/Users/royc/Google_Drive/Thesis/RoyC_Umass_Thesis.html" TargetMode="External"/><Relationship Id="rId1872" Type="http://schemas.openxmlformats.org/officeDocument/2006/relationships/hyperlink" Target="http://bit.ly/PZpegZ" TargetMode="External"/><Relationship Id="rId1873" Type="http://schemas.openxmlformats.org/officeDocument/2006/relationships/hyperlink" Target="file://localhost/Users/royc/Google_Drive/Thesis/RoyC_Umass_Thesis.html" TargetMode="External"/><Relationship Id="rId1480" Type="http://schemas.openxmlformats.org/officeDocument/2006/relationships/hyperlink" Target="file://localhost/Users/royc/Google_Drive/Thesis/RoyC_Umass_Thesis.html" TargetMode="External"/><Relationship Id="rId1481" Type="http://schemas.openxmlformats.org/officeDocument/2006/relationships/hyperlink" Target="file://localhost/Users/royc/Google_Drive/Thesis/RoyC_Umass_Thesis.html" TargetMode="External"/><Relationship Id="rId1482" Type="http://schemas.openxmlformats.org/officeDocument/2006/relationships/hyperlink" Target="file://localhost/Users/royc/Google_Drive/Thesis/RoyC_Umass_Thesis.html" TargetMode="External"/><Relationship Id="rId1483" Type="http://schemas.openxmlformats.org/officeDocument/2006/relationships/hyperlink" Target="file://localhost/Users/royc/Google_Drive/Thesis/RoyC_Umass_Thesis.html" TargetMode="External"/><Relationship Id="rId1484" Type="http://schemas.openxmlformats.org/officeDocument/2006/relationships/hyperlink" Target="file://localhost/Users/royc/Google_Drive/Thesis/RoyC_Umass_Thesis.html" TargetMode="External"/><Relationship Id="rId1485" Type="http://schemas.openxmlformats.org/officeDocument/2006/relationships/hyperlink" Target="file://localhost/Users/royc/Google_Drive/Thesis/RoyC_Umass_Thesis.html" TargetMode="External"/><Relationship Id="rId1486" Type="http://schemas.openxmlformats.org/officeDocument/2006/relationships/hyperlink" Target="file://localhost/Users/royc/Google_Drive/Thesis/RoyC_Umass_Thesis.html" TargetMode="External"/><Relationship Id="rId1487" Type="http://schemas.openxmlformats.org/officeDocument/2006/relationships/hyperlink" Target="file://localhost/Users/royc/Google_Drive/Thesis/RoyC_Umass_Thesis.html" TargetMode="External"/><Relationship Id="rId1488" Type="http://schemas.openxmlformats.org/officeDocument/2006/relationships/hyperlink" Target="file://localhost/Users/royc/Google_Drive/Thesis/RoyC_Umass_Thesis.html" TargetMode="External"/><Relationship Id="rId1489" Type="http://schemas.openxmlformats.org/officeDocument/2006/relationships/hyperlink" Target="file://localhost/Users/royc/Google_Drive/Thesis/RoyC_Umass_Thesis.html" TargetMode="External"/><Relationship Id="rId1090" Type="http://schemas.openxmlformats.org/officeDocument/2006/relationships/hyperlink" Target="file://localhost/Users/royc/Google_Drive/Thesis/RoyC_Umass_Thesis.html" TargetMode="External"/><Relationship Id="rId1091" Type="http://schemas.openxmlformats.org/officeDocument/2006/relationships/hyperlink" Target="file://localhost/Users/royc/Google_Drive/Thesis/RoyC_Umass_Thesis.html" TargetMode="External"/><Relationship Id="rId1092" Type="http://schemas.openxmlformats.org/officeDocument/2006/relationships/hyperlink" Target="file://localhost/Users/royc/Google_Drive/Thesis/RoyC_Umass_Thesis.html" TargetMode="External"/><Relationship Id="rId1093" Type="http://schemas.openxmlformats.org/officeDocument/2006/relationships/hyperlink" Target="file://localhost/Users/royc/Google_Drive/Thesis/RoyC_Umass_Thesis.html" TargetMode="External"/><Relationship Id="rId1094" Type="http://schemas.openxmlformats.org/officeDocument/2006/relationships/hyperlink" Target="file://localhost/Users/royc/Google_Drive/Thesis/RoyC_Umass_Thesis.html" TargetMode="External"/><Relationship Id="rId1095" Type="http://schemas.openxmlformats.org/officeDocument/2006/relationships/hyperlink" Target="file://localhost/Users/royc/Google_Drive/Thesis/RoyC_Umass_Thesis.html" TargetMode="External"/><Relationship Id="rId1096" Type="http://schemas.openxmlformats.org/officeDocument/2006/relationships/hyperlink" Target="file://localhost/Users/royc/Google_Drive/Thesis/RoyC_Umass_Thesis.html" TargetMode="External"/><Relationship Id="rId1097" Type="http://schemas.openxmlformats.org/officeDocument/2006/relationships/hyperlink" Target="file://localhost/Users/royc/Google_Drive/Thesis/RoyC_Umass_Thesis.html" TargetMode="External"/><Relationship Id="rId1098" Type="http://schemas.openxmlformats.org/officeDocument/2006/relationships/hyperlink" Target="file://localhost/Users/royc/Google_Drive/Thesis/RoyC_Umass_Thesis.html" TargetMode="External"/><Relationship Id="rId1099" Type="http://schemas.openxmlformats.org/officeDocument/2006/relationships/hyperlink" Target="file://localhost/Users/royc/Google_Drive/Thesis/RoyC_Umass_Thesis.html" TargetMode="External"/><Relationship Id="rId1874" Type="http://schemas.openxmlformats.org/officeDocument/2006/relationships/hyperlink" Target="file://localhost/Users/royc/Google_Drive/Thesis/RoyC_Umass_Thesis.html" TargetMode="External"/><Relationship Id="rId1875" Type="http://schemas.openxmlformats.org/officeDocument/2006/relationships/hyperlink" Target="file://localhost/Users/royc/Google_Drive/Thesis/RoyC_Umass_Thesis.html" TargetMode="External"/><Relationship Id="rId1876" Type="http://schemas.openxmlformats.org/officeDocument/2006/relationships/hyperlink" Target="file://localhost/Users/royc/Google_Drive/Thesis/RoyC_Umass_Thesis.html" TargetMode="External"/><Relationship Id="rId1877" Type="http://schemas.openxmlformats.org/officeDocument/2006/relationships/hyperlink" Target="file://localhost/Users/royc/Google_Drive/Thesis/RoyC_Umass_Thesis.html" TargetMode="External"/><Relationship Id="rId1878" Type="http://schemas.openxmlformats.org/officeDocument/2006/relationships/hyperlink" Target="file://localhost/Users/royc/Google_Drive/Thesis/RoyC_Umass_Thesis.html" TargetMode="External"/><Relationship Id="rId1879" Type="http://schemas.openxmlformats.org/officeDocument/2006/relationships/hyperlink" Target="file://localhost/Users/royc/Google_Drive/Thesis/RoyC_Umass_Thesis.html" TargetMode="External"/><Relationship Id="rId620" Type="http://schemas.openxmlformats.org/officeDocument/2006/relationships/hyperlink" Target="file://localhost/Users/royc/Google_Drive/Thesis/RoyC_Umass_Thesis.html" TargetMode="External"/><Relationship Id="rId621" Type="http://schemas.openxmlformats.org/officeDocument/2006/relationships/hyperlink" Target="file://localhost/Users/royc/Google_Drive/Thesis/RoyC_Umass_Thesis.html" TargetMode="External"/><Relationship Id="rId622" Type="http://schemas.openxmlformats.org/officeDocument/2006/relationships/hyperlink" Target="file://localhost/Users/royc/Google_Drive/Thesis/RoyC_Umass_Thesis.html" TargetMode="External"/><Relationship Id="rId623" Type="http://schemas.openxmlformats.org/officeDocument/2006/relationships/hyperlink" Target="file://localhost/Users/royc/Google_Drive/Thesis/RoyC_Umass_Thesis.html" TargetMode="External"/><Relationship Id="rId624" Type="http://schemas.openxmlformats.org/officeDocument/2006/relationships/hyperlink" Target="file://localhost/Users/royc/Google_Drive/Thesis/RoyC_Umass_Thesis.html" TargetMode="External"/><Relationship Id="rId625" Type="http://schemas.openxmlformats.org/officeDocument/2006/relationships/hyperlink" Target="file://localhost/Users/royc/Google_Drive/Thesis/RoyC_Umass_Thesis.html" TargetMode="External"/><Relationship Id="rId626" Type="http://schemas.openxmlformats.org/officeDocument/2006/relationships/hyperlink" Target="file://localhost/Users/royc/Google_Drive/Thesis/RoyC_Umass_Thesis.html" TargetMode="External"/><Relationship Id="rId627" Type="http://schemas.openxmlformats.org/officeDocument/2006/relationships/hyperlink" Target="file://localhost/Users/royc/Google_Drive/Thesis/RoyC_Umass_Thesis.html" TargetMode="External"/><Relationship Id="rId628" Type="http://schemas.openxmlformats.org/officeDocument/2006/relationships/hyperlink" Target="file://localhost/Users/royc/Google_Drive/Thesis/RoyC_Umass_Thesis.html" TargetMode="External"/><Relationship Id="rId629" Type="http://schemas.openxmlformats.org/officeDocument/2006/relationships/hyperlink" Target="file://localhost/Users/royc/Google_Drive/Thesis/RoyC_Umass_Thesis.html" TargetMode="External"/><Relationship Id="rId230" Type="http://schemas.openxmlformats.org/officeDocument/2006/relationships/hyperlink" Target="file://localhost/Users/royc/Google_Drive/Thesis/RoyC_Umass_Thesis.html" TargetMode="External"/><Relationship Id="rId231" Type="http://schemas.openxmlformats.org/officeDocument/2006/relationships/hyperlink" Target="file://localhost/Users/royc/Google_Drive/Thesis/RoyC_Umass_Thesis.html" TargetMode="External"/><Relationship Id="rId232" Type="http://schemas.openxmlformats.org/officeDocument/2006/relationships/hyperlink" Target="file://localhost/Users/royc/Google_Drive/Thesis/RoyC_Umass_Thesis.html" TargetMode="External"/><Relationship Id="rId233" Type="http://schemas.openxmlformats.org/officeDocument/2006/relationships/hyperlink" Target="file://localhost/Users/royc/Google_Drive/Thesis/RoyC_Umass_Thesis.html" TargetMode="External"/><Relationship Id="rId234" Type="http://schemas.openxmlformats.org/officeDocument/2006/relationships/hyperlink" Target="file://localhost/Users/royc/Google_Drive/Thesis/RoyC_Umass_Thesis.html" TargetMode="External"/><Relationship Id="rId235" Type="http://schemas.openxmlformats.org/officeDocument/2006/relationships/hyperlink" Target="file://localhost/Users/royc/Google_Drive/Thesis/RoyC_Umass_Thesis.html" TargetMode="External"/><Relationship Id="rId236" Type="http://schemas.openxmlformats.org/officeDocument/2006/relationships/hyperlink" Target="file://localhost/Users/royc/Google_Drive/Thesis/RoyC_Umass_Thesis.html" TargetMode="External"/><Relationship Id="rId237" Type="http://schemas.openxmlformats.org/officeDocument/2006/relationships/hyperlink" Target="file://localhost/Users/royc/Google_Drive/Thesis/RoyC_Umass_Thesis.html" TargetMode="External"/><Relationship Id="rId238" Type="http://schemas.openxmlformats.org/officeDocument/2006/relationships/hyperlink" Target="file://localhost/Users/royc/Google_Drive/Thesis/RoyC_Umass_Thesis.html" TargetMode="External"/><Relationship Id="rId239" Type="http://schemas.openxmlformats.org/officeDocument/2006/relationships/hyperlink" Target="file://localhost/Users/royc/Google_Drive/Thesis/RoyC_Umass_Thesis.html" TargetMode="External"/><Relationship Id="rId1880" Type="http://schemas.openxmlformats.org/officeDocument/2006/relationships/hyperlink" Target="file://localhost/Users/royc/Google_Drive/Thesis/RoyC_Umass_Thesis.html" TargetMode="External"/><Relationship Id="rId1881" Type="http://schemas.openxmlformats.org/officeDocument/2006/relationships/hyperlink" Target="file://localhost/Users/royc/Google_Drive/Thesis/RoyC_Umass_Thesis.html" TargetMode="External"/><Relationship Id="rId1882" Type="http://schemas.openxmlformats.org/officeDocument/2006/relationships/hyperlink" Target="file://localhost/Users/royc/Google_Drive/Thesis/RoyC_Umass_Thesis.html" TargetMode="External"/><Relationship Id="rId1883" Type="http://schemas.openxmlformats.org/officeDocument/2006/relationships/hyperlink" Target="file://localhost/Users/royc/Google_Drive/Thesis/RoyC_Umass_Thesis.html" TargetMode="External"/><Relationship Id="rId1490" Type="http://schemas.openxmlformats.org/officeDocument/2006/relationships/hyperlink" Target="file://localhost/Users/royc/Google_Drive/Thesis/RoyC_Umass_Thesis.html" TargetMode="External"/><Relationship Id="rId1491" Type="http://schemas.openxmlformats.org/officeDocument/2006/relationships/hyperlink" Target="file://localhost/Users/royc/Google_Drive/Thesis/RoyC_Umass_Thesis.html" TargetMode="External"/><Relationship Id="rId1492" Type="http://schemas.openxmlformats.org/officeDocument/2006/relationships/hyperlink" Target="file://localhost/Users/royc/Google_Drive/Thesis/RoyC_Umass_Thesis.html" TargetMode="External"/><Relationship Id="rId1493" Type="http://schemas.openxmlformats.org/officeDocument/2006/relationships/hyperlink" Target="file://localhost/Users/royc/Google_Drive/Thesis/RoyC_Umass_Thesis.html" TargetMode="External"/><Relationship Id="rId1494" Type="http://schemas.openxmlformats.org/officeDocument/2006/relationships/hyperlink" Target="file://localhost/Users/royc/Google_Drive/Thesis/RoyC_Umass_Thesis.html" TargetMode="External"/><Relationship Id="rId1495" Type="http://schemas.openxmlformats.org/officeDocument/2006/relationships/hyperlink" Target="file://localhost/Users/royc/Google_Drive/Thesis/RoyC_Umass_Thesis.html" TargetMode="External"/><Relationship Id="rId1496" Type="http://schemas.openxmlformats.org/officeDocument/2006/relationships/hyperlink" Target="file://localhost/Users/royc/Google_Drive/Thesis/RoyC_Umass_Thesis.html" TargetMode="External"/><Relationship Id="rId1497" Type="http://schemas.openxmlformats.org/officeDocument/2006/relationships/hyperlink" Target="file://localhost/Users/royc/Google_Drive/Thesis/RoyC_Umass_Thesis.html" TargetMode="External"/><Relationship Id="rId1498" Type="http://schemas.openxmlformats.org/officeDocument/2006/relationships/hyperlink" Target="file://localhost/Users/royc/Google_Drive/Thesis/RoyC_Umass_Thesis.html" TargetMode="External"/><Relationship Id="rId1499" Type="http://schemas.openxmlformats.org/officeDocument/2006/relationships/hyperlink" Target="file://localhost/Users/royc/Google_Drive/Thesis/RoyC_Umass_Thesis.html" TargetMode="External"/><Relationship Id="rId1884" Type="http://schemas.openxmlformats.org/officeDocument/2006/relationships/hyperlink" Target="file://localhost/Users/royc/Google_Drive/Thesis/RoyC_Umass_Thesis.html" TargetMode="External"/><Relationship Id="rId1885" Type="http://schemas.openxmlformats.org/officeDocument/2006/relationships/hyperlink" Target="file://localhost/Users/royc/Google_Drive/Thesis/RoyC_Umass_Thesis.html" TargetMode="External"/><Relationship Id="rId1886" Type="http://schemas.openxmlformats.org/officeDocument/2006/relationships/hyperlink" Target="file://localhost/Users/royc/Google_Drive/Thesis/RoyC_Umass_Thesis.html" TargetMode="External"/><Relationship Id="rId1887" Type="http://schemas.openxmlformats.org/officeDocument/2006/relationships/hyperlink" Target="file://localhost/Users/royc/Google_Drive/Thesis/RoyC_Umass_Thesis.html" TargetMode="External"/><Relationship Id="rId1888" Type="http://schemas.openxmlformats.org/officeDocument/2006/relationships/hyperlink" Target="file://localhost/Users/royc/Google_Drive/Thesis/RoyC_Umass_Thesis.html" TargetMode="External"/><Relationship Id="rId1889" Type="http://schemas.openxmlformats.org/officeDocument/2006/relationships/image" Target="file://localhost/Users/royc/Library/Containers/com.apple.mail/Data/Library/Mail%20Downloads/SamsungSSD:Users:royc:Google_Drive:Thesis:Build_Versions:2014-04-29:./RoyC_Umass_Thesis-2014-04-29_files/RoyC_Umass_Thesis62x.png" TargetMode="External"/><Relationship Id="rId10" Type="http://schemas.openxmlformats.org/officeDocument/2006/relationships/hyperlink" Target="file://localhost/Users/royc/Google_Drive/Thesis/RoyC_Umass_Thesis.html" TargetMode="External"/><Relationship Id="rId11" Type="http://schemas.openxmlformats.org/officeDocument/2006/relationships/hyperlink" Target="file://localhost/Users/royc/Google_Drive/Thesis/RoyC_Umass_Thesis.html" TargetMode="External"/><Relationship Id="rId12" Type="http://schemas.openxmlformats.org/officeDocument/2006/relationships/hyperlink" Target="file://localhost/Users/royc/Google_Drive/Thesis/RoyC_Umass_Thesis.html" TargetMode="External"/><Relationship Id="rId13" Type="http://schemas.openxmlformats.org/officeDocument/2006/relationships/hyperlink" Target="file://localhost/Users/royc/Google_Drive/Thesis/RoyC_Umass_Thesis.html" TargetMode="External"/><Relationship Id="rId14" Type="http://schemas.openxmlformats.org/officeDocument/2006/relationships/hyperlink" Target="file://localhost/Users/royc/Google_Drive/Thesis/RoyC_Umass_Thesis.html" TargetMode="External"/><Relationship Id="rId15" Type="http://schemas.openxmlformats.org/officeDocument/2006/relationships/hyperlink" Target="file://localhost/Users/royc/Google_Drive/Thesis/RoyC_Umass_Thesis.html" TargetMode="External"/><Relationship Id="rId16" Type="http://schemas.openxmlformats.org/officeDocument/2006/relationships/hyperlink" Target="file://localhost/Users/royc/Google_Drive/Thesis/RoyC_Umass_Thesis.html" TargetMode="External"/><Relationship Id="rId17" Type="http://schemas.openxmlformats.org/officeDocument/2006/relationships/hyperlink" Target="file://localhost/Users/royc/Google_Drive/Thesis/RoyC_Umass_Thesis.html" TargetMode="External"/><Relationship Id="rId18" Type="http://schemas.openxmlformats.org/officeDocument/2006/relationships/hyperlink" Target="file://localhost/Users/royc/Google_Drive/Thesis/RoyC_Umass_Thesis.html" TargetMode="External"/><Relationship Id="rId19" Type="http://schemas.openxmlformats.org/officeDocument/2006/relationships/hyperlink" Target="file://localhost/Users/royc/Google_Drive/Thesis/RoyC_Umass_Thesis.html" TargetMode="External"/><Relationship Id="rId630" Type="http://schemas.openxmlformats.org/officeDocument/2006/relationships/hyperlink" Target="file://localhost/Users/royc/Google_Drive/Thesis/RoyC_Umass_Thesis.html" TargetMode="External"/><Relationship Id="rId631" Type="http://schemas.openxmlformats.org/officeDocument/2006/relationships/image" Target="file://localhost/Users/royc/Library/Containers/com.apple.mail/Data/Library/Mail%20Downloads/SamsungSSD:Users:royc:Google_Drive:Thesis:Build_Versions:2014-04-29:./RoyC_Umass_Thesis-2014-04-29_files/RoyC_Umass_Thesis11x.png" TargetMode="External"/><Relationship Id="rId632" Type="http://schemas.openxmlformats.org/officeDocument/2006/relationships/hyperlink" Target="file://localhost/Users/royc/Google_Drive/Thesis/RoyC_Umass_Thesis.html" TargetMode="External"/><Relationship Id="rId633" Type="http://schemas.openxmlformats.org/officeDocument/2006/relationships/hyperlink" Target="file://localhost/Users/royc/Google_Drive/Thesis/RoyC_Umass_Thesis.html" TargetMode="External"/><Relationship Id="rId634" Type="http://schemas.openxmlformats.org/officeDocument/2006/relationships/hyperlink" Target="file://localhost/Users/royc/Google_Drive/Thesis/RoyC_Umass_Thesis.html" TargetMode="External"/><Relationship Id="rId635" Type="http://schemas.openxmlformats.org/officeDocument/2006/relationships/hyperlink" Target="file://localhost/Users/royc/Google_Drive/Thesis/RoyC_Umass_Thesis.html" TargetMode="External"/><Relationship Id="rId636" Type="http://schemas.openxmlformats.org/officeDocument/2006/relationships/hyperlink" Target="file://localhost/Users/royc/Google_Drive/Thesis/RoyC_Umass_Thesis.html" TargetMode="External"/><Relationship Id="rId637" Type="http://schemas.openxmlformats.org/officeDocument/2006/relationships/hyperlink" Target="file://localhost/Users/royc/Google_Drive/Thesis/RoyC_Umass_Thesis.html" TargetMode="External"/><Relationship Id="rId638" Type="http://schemas.openxmlformats.org/officeDocument/2006/relationships/hyperlink" Target="file://localhost/Users/royc/Google_Drive/Thesis/RoyC_Umass_Thesis.html" TargetMode="External"/><Relationship Id="rId639" Type="http://schemas.openxmlformats.org/officeDocument/2006/relationships/hyperlink" Target="file://localhost/Users/royc/Google_Drive/Thesis/RoyC_Umass_Thesis.html" TargetMode="External"/><Relationship Id="rId240" Type="http://schemas.openxmlformats.org/officeDocument/2006/relationships/hyperlink" Target="file://localhost/Users/royc/Google_Drive/Thesis/RoyC_Umass_Thesis.html" TargetMode="External"/><Relationship Id="rId241" Type="http://schemas.openxmlformats.org/officeDocument/2006/relationships/hyperlink" Target="file://localhost/Users/royc/Google_Drive/Thesis/RoyC_Umass_Thesis.html" TargetMode="External"/><Relationship Id="rId242" Type="http://schemas.openxmlformats.org/officeDocument/2006/relationships/hyperlink" Target="file://localhost/Users/royc/Google_Drive/Thesis/RoyC_Umass_Thesis.html" TargetMode="External"/><Relationship Id="rId243" Type="http://schemas.openxmlformats.org/officeDocument/2006/relationships/hyperlink" Target="file://localhost/Users/royc/Google_Drive/Thesis/RoyC_Umass_Thesis.html" TargetMode="External"/><Relationship Id="rId244" Type="http://schemas.openxmlformats.org/officeDocument/2006/relationships/hyperlink" Target="file://localhost/Users/royc/Google_Drive/Thesis/RoyC_Umass_Thesis.html" TargetMode="External"/><Relationship Id="rId245" Type="http://schemas.openxmlformats.org/officeDocument/2006/relationships/hyperlink" Target="file://localhost/Users/royc/Google_Drive/Thesis/RoyC_Umass_Thesis.html" TargetMode="External"/><Relationship Id="rId246" Type="http://schemas.openxmlformats.org/officeDocument/2006/relationships/hyperlink" Target="file://localhost/Users/royc/Google_Drive/Thesis/RoyC_Umass_Thesis.html" TargetMode="External"/><Relationship Id="rId247" Type="http://schemas.openxmlformats.org/officeDocument/2006/relationships/hyperlink" Target="file://localhost/Users/royc/Google_Drive/Thesis/RoyC_Umass_Thesis.html" TargetMode="External"/><Relationship Id="rId248" Type="http://schemas.openxmlformats.org/officeDocument/2006/relationships/hyperlink" Target="file://localhost/Users/royc/Google_Drive/Thesis/RoyC_Umass_Thesis.html" TargetMode="External"/><Relationship Id="rId249" Type="http://schemas.openxmlformats.org/officeDocument/2006/relationships/hyperlink" Target="http://blog.basespace.illumina.com/" TargetMode="External"/><Relationship Id="rId1890" Type="http://schemas.openxmlformats.org/officeDocument/2006/relationships/image" Target="file://localhost/Users/royc/Library/Containers/com.apple.mail/Data/Library/Mail%20Downloads/SamsungSSD:Users:royc:Google_Drive:Thesis:Build_Versions:2014-04-29:./RoyC_Umass_Thesis-2014-04-29_files/RoyC_Umass_Thesis63x.png" TargetMode="External"/><Relationship Id="rId1891" Type="http://schemas.openxmlformats.org/officeDocument/2006/relationships/image" Target="file://localhost/Users/royc/Library/Containers/com.apple.mail/Data/Library/Mail%20Downloads/SamsungSSD:Users:royc:Google_Drive:Thesis:Build_Versions:2014-04-29:./RoyC_Umass_Thesis-2014-04-29_files/RoyC_Umass_Thesis64x.png" TargetMode="External"/><Relationship Id="rId1892" Type="http://schemas.openxmlformats.org/officeDocument/2006/relationships/hyperlink" Target="file://localhost/Users/royc/Google_Drive/Thesis/RoyC_Umass_Thesis.html" TargetMode="External"/><Relationship Id="rId1893" Type="http://schemas.openxmlformats.org/officeDocument/2006/relationships/hyperlink" Target="file://localhost/Users/royc/Google_Drive/Thesis/RoyC_Umass_Thesis.html" TargetMode="External"/><Relationship Id="rId1894" Type="http://schemas.openxmlformats.org/officeDocument/2006/relationships/hyperlink" Target="file://localhost/Users/royc/Google_Drive/Thesis/RoyC_Umass_Thesis.html" TargetMode="External"/><Relationship Id="rId1895" Type="http://schemas.openxmlformats.org/officeDocument/2006/relationships/fontTable" Target="fontTable.xml"/><Relationship Id="rId1896" Type="http://schemas.openxmlformats.org/officeDocument/2006/relationships/theme" Target="theme/theme1.xml"/><Relationship Id="rId20" Type="http://schemas.openxmlformats.org/officeDocument/2006/relationships/hyperlink" Target="file://localhost/Users/royc/Google_Drive/Thesis/RoyC_Umass_Thesis.html" TargetMode="External"/><Relationship Id="rId21" Type="http://schemas.openxmlformats.org/officeDocument/2006/relationships/hyperlink" Target="file://localhost/Users/royc/Google_Drive/Thesis/RoyC_Umass_Thesis.html" TargetMode="External"/><Relationship Id="rId22" Type="http://schemas.openxmlformats.org/officeDocument/2006/relationships/hyperlink" Target="file://localhost/Users/royc/Google_Drive/Thesis/RoyC_Umass_Thesis.html" TargetMode="External"/><Relationship Id="rId23" Type="http://schemas.openxmlformats.org/officeDocument/2006/relationships/hyperlink" Target="file://localhost/Users/royc/Google_Drive/Thesis/RoyC_Umass_Thesis.html" TargetMode="External"/><Relationship Id="rId24" Type="http://schemas.openxmlformats.org/officeDocument/2006/relationships/hyperlink" Target="file://localhost/Users/royc/Google_Drive/Thesis/RoyC_Umass_Thesis.html" TargetMode="External"/><Relationship Id="rId25" Type="http://schemas.openxmlformats.org/officeDocument/2006/relationships/hyperlink" Target="file://localhost/Users/royc/Google_Drive/Thesis/RoyC_Umass_Thesis.html" TargetMode="External"/><Relationship Id="rId26" Type="http://schemas.openxmlformats.org/officeDocument/2006/relationships/hyperlink" Target="file://localhost/Users/royc/Google_Drive/Thesis/RoyC_Umass_Thesis.html" TargetMode="External"/><Relationship Id="rId27" Type="http://schemas.openxmlformats.org/officeDocument/2006/relationships/hyperlink" Target="file://localhost/Users/royc/Google_Drive/Thesis/RoyC_Umass_Thesis.html" TargetMode="External"/><Relationship Id="rId28" Type="http://schemas.openxmlformats.org/officeDocument/2006/relationships/hyperlink" Target="file://localhost/Users/royc/Google_Drive/Thesis/RoyC_Umass_Thesis.html" TargetMode="External"/><Relationship Id="rId29" Type="http://schemas.openxmlformats.org/officeDocument/2006/relationships/hyperlink" Target="file://localhost/Users/royc/Google_Drive/Thesis/RoyC_Umass_Thesis.html" TargetMode="External"/><Relationship Id="rId1100" Type="http://schemas.openxmlformats.org/officeDocument/2006/relationships/hyperlink" Target="file://localhost/Users/royc/Google_Drive/Thesis/RoyC_Umass_Thesis.html" TargetMode="External"/><Relationship Id="rId1101" Type="http://schemas.openxmlformats.org/officeDocument/2006/relationships/hyperlink" Target="file://localhost/Users/royc/Google_Drive/Thesis/RoyC_Umass_Thesis.html" TargetMode="External"/><Relationship Id="rId1102" Type="http://schemas.openxmlformats.org/officeDocument/2006/relationships/hyperlink" Target="file://localhost/Users/royc/Google_Drive/Thesis/RoyC_Umass_Thesis.html" TargetMode="External"/><Relationship Id="rId1103" Type="http://schemas.openxmlformats.org/officeDocument/2006/relationships/hyperlink" Target="file://localhost/Users/royc/Google_Drive/Thesis/RoyC_Umass_Thesis.html" TargetMode="External"/><Relationship Id="rId1104" Type="http://schemas.openxmlformats.org/officeDocument/2006/relationships/hyperlink" Target="file://localhost/Users/royc/Google_Drive/Thesis/RoyC_Umass_Thesis.html" TargetMode="External"/><Relationship Id="rId1105" Type="http://schemas.openxmlformats.org/officeDocument/2006/relationships/hyperlink" Target="file://localhost/Users/royc/Google_Drive/Thesis/RoyC_Umass_Thesis.html" TargetMode="External"/><Relationship Id="rId1106" Type="http://schemas.openxmlformats.org/officeDocument/2006/relationships/hyperlink" Target="http://www.ncbi.nlm.nih.gov/pubmed/23523368" TargetMode="External"/><Relationship Id="rId1107" Type="http://schemas.openxmlformats.org/officeDocument/2006/relationships/hyperlink" Target="http://www.cell.com/molecular-cell/abstract/S1097-2765(13)00172-X" TargetMode="External"/><Relationship Id="rId1108" Type="http://schemas.openxmlformats.org/officeDocument/2006/relationships/hyperlink" Target="http://www.sciencedirect.com/science/article/pii/S109727651300172X" TargetMode="External"/><Relationship Id="rId1109" Type="http://schemas.openxmlformats.org/officeDocument/2006/relationships/hyperlink" Target="file://localhost/Users/royc/Google_Drive/Thesis/RoyC_Umass_Thesis.html" TargetMode="External"/><Relationship Id="rId640" Type="http://schemas.openxmlformats.org/officeDocument/2006/relationships/hyperlink" Target="file://localhost/Users/royc/Google_Drive/Thesis/RoyC_Umass_Thesis.html" TargetMode="External"/><Relationship Id="rId641" Type="http://schemas.openxmlformats.org/officeDocument/2006/relationships/hyperlink" Target="file://localhost/Users/royc/Google_Drive/Thesis/RoyC_Umass_Thesis.html" TargetMode="External"/><Relationship Id="rId642" Type="http://schemas.openxmlformats.org/officeDocument/2006/relationships/hyperlink" Target="file://localhost/Users/royc/Google_Drive/Thesis/RoyC_Umass_Thesis.html" TargetMode="External"/><Relationship Id="rId643" Type="http://schemas.openxmlformats.org/officeDocument/2006/relationships/hyperlink" Target="file://localhost/Users/royc/Google_Drive/Thesis/RoyC_Umass_Thesis.html" TargetMode="External"/><Relationship Id="rId644" Type="http://schemas.openxmlformats.org/officeDocument/2006/relationships/hyperlink" Target="file://localhost/Users/royc/Google_Drive/Thesis/RoyC_Umass_Thesis.html" TargetMode="External"/><Relationship Id="rId645" Type="http://schemas.openxmlformats.org/officeDocument/2006/relationships/hyperlink" Target="file://localhost/Users/royc/Google_Drive/Thesis/RoyC_Umass_Thesis.html" TargetMode="External"/><Relationship Id="rId646" Type="http://schemas.openxmlformats.org/officeDocument/2006/relationships/hyperlink" Target="file://localhost/Users/royc/Google_Drive/Thesis/RoyC_Umass_Thesis.html" TargetMode="External"/><Relationship Id="rId647" Type="http://schemas.openxmlformats.org/officeDocument/2006/relationships/hyperlink" Target="file://localhost/Users/royc/Google_Drive/Thesis/RoyC_Umass_Thesis.html" TargetMode="External"/><Relationship Id="rId648" Type="http://schemas.openxmlformats.org/officeDocument/2006/relationships/hyperlink" Target="file://localhost/Users/royc/Google_Drive/Thesis/RoyC_Umass_Thesis.html" TargetMode="External"/><Relationship Id="rId649" Type="http://schemas.openxmlformats.org/officeDocument/2006/relationships/hyperlink" Target="file://localhost/Users/royc/Google_Drive/Thesis/RoyC_Umass_Thesis.html" TargetMode="External"/><Relationship Id="rId250" Type="http://schemas.openxmlformats.org/officeDocument/2006/relationships/hyperlink" Target="http://bit.ly/PZpegZ" TargetMode="External"/><Relationship Id="rId251" Type="http://schemas.openxmlformats.org/officeDocument/2006/relationships/hyperlink" Target="file://localhost/Users/royc/Google_Drive/Thesis/RoyC_Umass_Thesis.html" TargetMode="External"/><Relationship Id="rId252" Type="http://schemas.openxmlformats.org/officeDocument/2006/relationships/image" Target="file://localhost/Users/royc/Library/Containers/com.apple.mail/Data/Library/Mail%20Downloads/SamsungSSD:Users:royc:Google_Drive:Thesis:Build_Versions:2014-04-29:./RoyC_Umass_Thesis-2014-04-29_files/RoyC_Umass_Thesis0x.png" TargetMode="External"/><Relationship Id="rId253" Type="http://schemas.openxmlformats.org/officeDocument/2006/relationships/hyperlink" Target="file://localhost/Users/royc/Google_Drive/Thesis/www.genome.gov/sequencingcosts" TargetMode="External"/><Relationship Id="rId254" Type="http://schemas.openxmlformats.org/officeDocument/2006/relationships/hyperlink" Target="file://localhost/Users/royc/Google_Drive/Thesis/RoyC_Umass_Thesis.html" TargetMode="External"/><Relationship Id="rId255" Type="http://schemas.openxmlformats.org/officeDocument/2006/relationships/hyperlink" Target="file://localhost/Users/royc/Google_Drive/Thesis/RoyC_Umass_Thesis.html" TargetMode="External"/><Relationship Id="rId256" Type="http://schemas.openxmlformats.org/officeDocument/2006/relationships/hyperlink" Target="file://localhost/Users/royc/Google_Drive/Thesis/RoyC_Umass_Thesis.html" TargetMode="External"/><Relationship Id="rId257" Type="http://schemas.openxmlformats.org/officeDocument/2006/relationships/hyperlink" Target="file://localhost/Users/royc/Google_Drive/Thesis/RoyC_Umass_Thesis.html" TargetMode="External"/><Relationship Id="rId258" Type="http://schemas.openxmlformats.org/officeDocument/2006/relationships/hyperlink" Target="file://localhost/Users/royc/Google_Drive/Thesis/RoyC_Umass_Thesis.html" TargetMode="External"/><Relationship Id="rId259" Type="http://schemas.openxmlformats.org/officeDocument/2006/relationships/hyperlink" Target="file://localhost/Users/royc/Google_Drive/Thesis/RoyC_Umass_Thesis.html" TargetMode="External"/><Relationship Id="rId30" Type="http://schemas.openxmlformats.org/officeDocument/2006/relationships/hyperlink" Target="file://localhost/Users/royc/Google_Drive/Thesis/RoyC_Umass_Thesis.html" TargetMode="External"/><Relationship Id="rId31" Type="http://schemas.openxmlformats.org/officeDocument/2006/relationships/hyperlink" Target="file://localhost/Users/royc/Google_Drive/Thesis/RoyC_Umass_Thesis.html" TargetMode="External"/><Relationship Id="rId32" Type="http://schemas.openxmlformats.org/officeDocument/2006/relationships/hyperlink" Target="file://localhost/Users/royc/Google_Drive/Thesis/RoyC_Umass_Thesis.html" TargetMode="External"/><Relationship Id="rId33" Type="http://schemas.openxmlformats.org/officeDocument/2006/relationships/hyperlink" Target="file://localhost/Users/royc/Google_Drive/Thesis/RoyC_Umass_Thesis.html" TargetMode="External"/><Relationship Id="rId34" Type="http://schemas.openxmlformats.org/officeDocument/2006/relationships/hyperlink" Target="file://localhost/Users/royc/Google_Drive/Thesis/RoyC_Umass_Thesis.html" TargetMode="External"/><Relationship Id="rId35" Type="http://schemas.openxmlformats.org/officeDocument/2006/relationships/hyperlink" Target="file://localhost/Users/royc/Google_Drive/Thesis/RoyC_Umass_Thesis.html" TargetMode="External"/><Relationship Id="rId36" Type="http://schemas.openxmlformats.org/officeDocument/2006/relationships/hyperlink" Target="file://localhost/Users/royc/Google_Drive/Thesis/RoyC_Umass_Thesis.html" TargetMode="External"/><Relationship Id="rId37" Type="http://schemas.openxmlformats.org/officeDocument/2006/relationships/hyperlink" Target="file://localhost/Users/royc/Google_Drive/Thesis/RoyC_Umass_Thesis.html" TargetMode="External"/><Relationship Id="rId38" Type="http://schemas.openxmlformats.org/officeDocument/2006/relationships/hyperlink" Target="file://localhost/Users/royc/Google_Drive/Thesis/RoyC_Umass_Thesis.html" TargetMode="External"/><Relationship Id="rId39" Type="http://schemas.openxmlformats.org/officeDocument/2006/relationships/hyperlink" Target="file://localhost/Users/royc/Google_Drive/Thesis/RoyC_Umass_Thesis.html" TargetMode="External"/><Relationship Id="rId1500" Type="http://schemas.openxmlformats.org/officeDocument/2006/relationships/hyperlink" Target="file://localhost/Users/royc/Google_Drive/Thesis/RoyC_Umass_Thesis.html" TargetMode="External"/><Relationship Id="rId1501" Type="http://schemas.openxmlformats.org/officeDocument/2006/relationships/hyperlink" Target="file://localhost/Users/royc/Google_Drive/Thesis/RoyC_Umass_Thesis.html" TargetMode="External"/><Relationship Id="rId1502" Type="http://schemas.openxmlformats.org/officeDocument/2006/relationships/hyperlink" Target="file://localhost/Users/royc/Google_Drive/Thesis/RoyC_Umass_Thesis.html" TargetMode="External"/><Relationship Id="rId1503" Type="http://schemas.openxmlformats.org/officeDocument/2006/relationships/hyperlink" Target="file://localhost/Users/royc/Google_Drive/Thesis/RoyC_Umass_Thesis.html" TargetMode="External"/><Relationship Id="rId1110" Type="http://schemas.openxmlformats.org/officeDocument/2006/relationships/hyperlink" Target="file://localhost/Users/royc/Google_Drive/Thesis/RoyC_Umass_Thesis.html" TargetMode="External"/><Relationship Id="rId1111" Type="http://schemas.openxmlformats.org/officeDocument/2006/relationships/hyperlink" Target="file://localhost/Users/royc/Google_Drive/Thesis/RoyC_Umass_Thesis.html" TargetMode="External"/><Relationship Id="rId1112" Type="http://schemas.openxmlformats.org/officeDocument/2006/relationships/hyperlink" Target="file://localhost/Users/royc/Google_Drive/Thesis/RoyC_Umass_Thesis.html" TargetMode="External"/><Relationship Id="rId1113" Type="http://schemas.openxmlformats.org/officeDocument/2006/relationships/hyperlink" Target="file://localhost/Users/royc/Google_Drive/Thesis/RoyC_Umass_Thesis.html" TargetMode="External"/><Relationship Id="rId1114" Type="http://schemas.openxmlformats.org/officeDocument/2006/relationships/hyperlink" Target="file://localhost/Users/royc/Google_Drive/Thesis/RoyC_Umass_Thesis.html" TargetMode="External"/><Relationship Id="rId1115" Type="http://schemas.openxmlformats.org/officeDocument/2006/relationships/hyperlink" Target="file://localhost/Users/royc/Google_Drive/Thesis/RoyC_Umass_Thesis.html" TargetMode="External"/><Relationship Id="rId1116" Type="http://schemas.openxmlformats.org/officeDocument/2006/relationships/hyperlink" Target="file://localhost/Users/royc/Google_Drive/Thesis/RoyC_Umass_Thesis.html" TargetMode="External"/><Relationship Id="rId1117" Type="http://schemas.openxmlformats.org/officeDocument/2006/relationships/hyperlink" Target="file://localhost/Users/royc/Google_Drive/Thesis/RoyC_Umass_Thesis.html" TargetMode="External"/><Relationship Id="rId1118" Type="http://schemas.openxmlformats.org/officeDocument/2006/relationships/hyperlink" Target="file://localhost/Users/royc/Google_Drive/Thesis/RoyC_Umass_Thesis.html" TargetMode="External"/><Relationship Id="rId1119" Type="http://schemas.openxmlformats.org/officeDocument/2006/relationships/hyperlink" Target="file://localhost/Users/royc/Google_Drive/Thesis/RoyC_Umass_Thesis.html" TargetMode="External"/><Relationship Id="rId650" Type="http://schemas.openxmlformats.org/officeDocument/2006/relationships/hyperlink" Target="file://localhost/Users/royc/Google_Drive/Thesis/RoyC_Umass_Thesis.html" TargetMode="External"/><Relationship Id="rId651" Type="http://schemas.openxmlformats.org/officeDocument/2006/relationships/hyperlink" Target="file://localhost/Users/royc/Google_Drive/Thesis/RoyC_Umass_Thesis.html" TargetMode="External"/><Relationship Id="rId652" Type="http://schemas.openxmlformats.org/officeDocument/2006/relationships/hyperlink" Target="file://localhost/Users/royc/Google_Drive/Thesis/RoyC_Umass_Thesis.html" TargetMode="External"/><Relationship Id="rId653" Type="http://schemas.openxmlformats.org/officeDocument/2006/relationships/hyperlink" Target="file://localhost/Users/royc/Google_Drive/Thesis/RoyC_Umass_Thesis.html" TargetMode="External"/><Relationship Id="rId654" Type="http://schemas.openxmlformats.org/officeDocument/2006/relationships/hyperlink" Target="file://localhost/Users/royc/Google_Drive/Thesis/RoyC_Umass_Thesis.html" TargetMode="External"/><Relationship Id="rId655" Type="http://schemas.openxmlformats.org/officeDocument/2006/relationships/hyperlink" Target="file://localhost/Users/royc/Google_Drive/Thesis/RoyC_Umass_Thesis.html" TargetMode="External"/><Relationship Id="rId656" Type="http://schemas.openxmlformats.org/officeDocument/2006/relationships/hyperlink" Target="file://localhost/Users/royc/Google_Drive/Thesis/RoyC_Umass_Thesis.html" TargetMode="External"/><Relationship Id="rId657" Type="http://schemas.openxmlformats.org/officeDocument/2006/relationships/hyperlink" Target="file://localhost/Users/royc/Google_Drive/Thesis/RoyC_Umass_Thesis.html" TargetMode="External"/><Relationship Id="rId658" Type="http://schemas.openxmlformats.org/officeDocument/2006/relationships/hyperlink" Target="file://localhost/Users/royc/Google_Drive/Thesis/RoyC_Umass_Thesis.html" TargetMode="External"/><Relationship Id="rId659" Type="http://schemas.openxmlformats.org/officeDocument/2006/relationships/hyperlink" Target="file://localhost/Users/royc/Google_Drive/Thesis/RoyC_Umass_Thesis.html" TargetMode="External"/><Relationship Id="rId1504" Type="http://schemas.openxmlformats.org/officeDocument/2006/relationships/hyperlink" Target="file://localhost/Users/royc/Google_Drive/Thesis/RoyC_Umass_Thesis.html" TargetMode="External"/><Relationship Id="rId1505" Type="http://schemas.openxmlformats.org/officeDocument/2006/relationships/hyperlink" Target="file://localhost/Users/royc/Google_Drive/Thesis/RoyC_Umass_Thesis.html" TargetMode="External"/><Relationship Id="rId1506" Type="http://schemas.openxmlformats.org/officeDocument/2006/relationships/hyperlink" Target="file://localhost/Users/royc/Google_Drive/Thesis/RoyC_Umass_Thesis.html" TargetMode="External"/><Relationship Id="rId1507" Type="http://schemas.openxmlformats.org/officeDocument/2006/relationships/hyperlink" Target="file://localhost/Users/royc/Google_Drive/Thesis/RoyC_Umass_Thesis.html" TargetMode="External"/><Relationship Id="rId1508" Type="http://schemas.openxmlformats.org/officeDocument/2006/relationships/hyperlink" Target="file://localhost/Users/royc/Google_Drive/Thesis/RoyC_Umass_Thesis.html" TargetMode="External"/><Relationship Id="rId1509" Type="http://schemas.openxmlformats.org/officeDocument/2006/relationships/hyperlink" Target="file://localhost/Users/royc/Google_Drive/Thesis/RoyC_Umass_Thesis.html" TargetMode="External"/><Relationship Id="rId260" Type="http://schemas.openxmlformats.org/officeDocument/2006/relationships/hyperlink" Target="file://localhost/Users/royc/Google_Drive/Thesis/RoyC_Umass_Thesis.html" TargetMode="External"/><Relationship Id="rId261" Type="http://schemas.openxmlformats.org/officeDocument/2006/relationships/hyperlink" Target="file://localhost/Users/royc/Google_Drive/Thesis/RoyC_Umass_Thesis.html" TargetMode="External"/><Relationship Id="rId262" Type="http://schemas.openxmlformats.org/officeDocument/2006/relationships/hyperlink" Target="file://localhost/Users/royc/Google_Drive/Thesis/RoyC_Umass_Thesis.html" TargetMode="External"/><Relationship Id="rId263" Type="http://schemas.openxmlformats.org/officeDocument/2006/relationships/hyperlink" Target="file://localhost/Users/royc/Google_Drive/Thesis/RoyC_Umass_Thesis.html" TargetMode="External"/><Relationship Id="rId264" Type="http://schemas.openxmlformats.org/officeDocument/2006/relationships/hyperlink" Target="file://localhost/Users/royc/Google_Drive/Thesis/RoyC_Umass_Thesis.html" TargetMode="External"/><Relationship Id="rId265" Type="http://schemas.openxmlformats.org/officeDocument/2006/relationships/hyperlink" Target="file://localhost/Users/royc/Google_Drive/Thesis/RoyC_Umass_Thesis.html" TargetMode="External"/><Relationship Id="rId266" Type="http://schemas.openxmlformats.org/officeDocument/2006/relationships/hyperlink" Target="file://localhost/Users/royc/Google_Drive/Thesis/RoyC_Umass_Thesis.html" TargetMode="External"/><Relationship Id="rId267" Type="http://schemas.openxmlformats.org/officeDocument/2006/relationships/hyperlink" Target="file://localhost/Users/royc/Google_Drive/Thesis/RoyC_Umass_Thesis.html" TargetMode="External"/><Relationship Id="rId268" Type="http://schemas.openxmlformats.org/officeDocument/2006/relationships/hyperlink" Target="file://localhost/Users/royc/Google_Drive/Thesis/RoyC_Umass_Thesis.html" TargetMode="External"/><Relationship Id="rId269" Type="http://schemas.openxmlformats.org/officeDocument/2006/relationships/hyperlink" Target="file://localhost/Users/royc/Google_Drive/Thesis/RoyC_Umass_Thesis.html" TargetMode="External"/><Relationship Id="rId40" Type="http://schemas.openxmlformats.org/officeDocument/2006/relationships/hyperlink" Target="file://localhost/Users/royc/Google_Drive/Thesis/RoyC_Umass_Thesis.html" TargetMode="External"/><Relationship Id="rId41" Type="http://schemas.openxmlformats.org/officeDocument/2006/relationships/hyperlink" Target="file://localhost/Users/royc/Google_Drive/Thesis/RoyC_Umass_Thesis.html" TargetMode="External"/><Relationship Id="rId42" Type="http://schemas.openxmlformats.org/officeDocument/2006/relationships/hyperlink" Target="file://localhost/Users/royc/Google_Drive/Thesis/RoyC_Umass_Thesis.html" TargetMode="External"/><Relationship Id="rId43" Type="http://schemas.openxmlformats.org/officeDocument/2006/relationships/hyperlink" Target="file://localhost/Users/royc/Google_Drive/Thesis/RoyC_Umass_Thesis.html" TargetMode="External"/><Relationship Id="rId44" Type="http://schemas.openxmlformats.org/officeDocument/2006/relationships/hyperlink" Target="file://localhost/Users/royc/Google_Drive/Thesis/RoyC_Umass_Thesis.html" TargetMode="External"/><Relationship Id="rId45" Type="http://schemas.openxmlformats.org/officeDocument/2006/relationships/hyperlink" Target="file://localhost/Users/royc/Google_Drive/Thesis/RoyC_Umass_Thesis.html" TargetMode="External"/><Relationship Id="rId46" Type="http://schemas.openxmlformats.org/officeDocument/2006/relationships/hyperlink" Target="file://localhost/Users/royc/Google_Drive/Thesis/RoyC_Umass_Thesis.html" TargetMode="External"/><Relationship Id="rId47" Type="http://schemas.openxmlformats.org/officeDocument/2006/relationships/hyperlink" Target="file://localhost/Users/royc/Google_Drive/Thesis/RoyC_Umass_Thesis.html" TargetMode="External"/><Relationship Id="rId48" Type="http://schemas.openxmlformats.org/officeDocument/2006/relationships/hyperlink" Target="file://localhost/Users/royc/Google_Drive/Thesis/RoyC_Umass_Thesis.html" TargetMode="External"/><Relationship Id="rId49" Type="http://schemas.openxmlformats.org/officeDocument/2006/relationships/hyperlink" Target="file://localhost/Users/royc/Google_Drive/Thesis/RoyC_Umass_Thesis.html" TargetMode="External"/><Relationship Id="rId1510" Type="http://schemas.openxmlformats.org/officeDocument/2006/relationships/hyperlink" Target="file://localhost/Users/royc/Google_Drive/Thesis/RoyC_Umass_Thesis.html" TargetMode="External"/><Relationship Id="rId1511" Type="http://schemas.openxmlformats.org/officeDocument/2006/relationships/hyperlink" Target="file://localhost/Users/royc/Google_Drive/Thesis/RoyC_Umass_Thesis.html" TargetMode="External"/><Relationship Id="rId1512" Type="http://schemas.openxmlformats.org/officeDocument/2006/relationships/hyperlink" Target="file://localhost/Users/royc/Google_Drive/Thesis/RoyC_Umass_Thesis.html" TargetMode="External"/><Relationship Id="rId1513" Type="http://schemas.openxmlformats.org/officeDocument/2006/relationships/hyperlink" Target="file://localhost/Users/royc/Google_Drive/Thesis/RoyC_Umass_Thesis.html" TargetMode="External"/><Relationship Id="rId1120" Type="http://schemas.openxmlformats.org/officeDocument/2006/relationships/hyperlink" Target="file://localhost/Users/royc/Google_Drive/Thesis/RoyC_Umass_Thesis.html" TargetMode="External"/><Relationship Id="rId1121" Type="http://schemas.openxmlformats.org/officeDocument/2006/relationships/hyperlink" Target="file://localhost/Users/royc/Google_Drive/Thesis/RoyC_Umass_Thesis.html" TargetMode="External"/><Relationship Id="rId1122" Type="http://schemas.openxmlformats.org/officeDocument/2006/relationships/hyperlink" Target="file://localhost/Users/royc/Google_Drive/Thesis/RoyC_Umass_Thesis.html" TargetMode="External"/><Relationship Id="rId1123" Type="http://schemas.openxmlformats.org/officeDocument/2006/relationships/hyperlink" Target="file://localhost/Users/royc/Google_Drive/Thesis/RoyC_Umass_Thesis.html" TargetMode="External"/><Relationship Id="rId1124" Type="http://schemas.openxmlformats.org/officeDocument/2006/relationships/hyperlink" Target="file://localhost/Users/royc/Google_Drive/Thesis/RoyC_Umass_Thesis.html" TargetMode="External"/><Relationship Id="rId1125" Type="http://schemas.openxmlformats.org/officeDocument/2006/relationships/hyperlink" Target="file://localhost/Users/royc/Google_Drive/Thesis/RoyC_Umass_Thesis.html" TargetMode="External"/><Relationship Id="rId1126" Type="http://schemas.openxmlformats.org/officeDocument/2006/relationships/hyperlink" Target="file://localhost/Users/royc/Google_Drive/Thesis/RoyC_Umass_Thesis.html" TargetMode="External"/><Relationship Id="rId1127" Type="http://schemas.openxmlformats.org/officeDocument/2006/relationships/hyperlink" Target="file://localhost/Users/royc/Google_Drive/Thesis/RoyC_Umass_Thesis.html" TargetMode="External"/><Relationship Id="rId1128" Type="http://schemas.openxmlformats.org/officeDocument/2006/relationships/hyperlink" Target="file://localhost/Users/royc/Google_Drive/Thesis/RoyC_Umass_Thesis.html" TargetMode="External"/><Relationship Id="rId1129" Type="http://schemas.openxmlformats.org/officeDocument/2006/relationships/hyperlink" Target="file://localhost/Users/royc/Google_Drive/Thesis/RoyC_Umass_Thesis.html" TargetMode="External"/><Relationship Id="rId660" Type="http://schemas.openxmlformats.org/officeDocument/2006/relationships/hyperlink" Target="file://localhost/Users/royc/Google_Drive/Thesis/RoyC_Umass_Thesis.html" TargetMode="External"/><Relationship Id="rId661" Type="http://schemas.openxmlformats.org/officeDocument/2006/relationships/hyperlink" Target="file://localhost/Users/royc/Google_Drive/Thesis/RoyC_Umass_Thesis.html" TargetMode="External"/><Relationship Id="rId662" Type="http://schemas.openxmlformats.org/officeDocument/2006/relationships/hyperlink" Target="file://localhost/Users/royc/Google_Drive/Thesis/RoyC_Umass_Thesis.html" TargetMode="External"/><Relationship Id="rId663" Type="http://schemas.openxmlformats.org/officeDocument/2006/relationships/hyperlink" Target="file://localhost/Users/royc/Google_Drive/Thesis/RoyC_Umass_Thesis.html" TargetMode="External"/><Relationship Id="rId664" Type="http://schemas.openxmlformats.org/officeDocument/2006/relationships/hyperlink" Target="file://localhost/Users/royc/Google_Drive/Thesis/RoyC_Umass_Thesis.html" TargetMode="External"/><Relationship Id="rId665" Type="http://schemas.openxmlformats.org/officeDocument/2006/relationships/hyperlink" Target="file://localhost/Users/royc/Google_Drive/Thesis/RoyC_Umass_Thesis.html" TargetMode="External"/><Relationship Id="rId666" Type="http://schemas.openxmlformats.org/officeDocument/2006/relationships/hyperlink" Target="file://localhost/Users/royc/Google_Drive/Thesis/RoyC_Umass_Thesis.html" TargetMode="External"/><Relationship Id="rId667" Type="http://schemas.openxmlformats.org/officeDocument/2006/relationships/hyperlink" Target="file://localhost/Users/royc/Google_Drive/Thesis/RoyC_Umass_Thesis.html" TargetMode="External"/><Relationship Id="rId668" Type="http://schemas.openxmlformats.org/officeDocument/2006/relationships/hyperlink" Target="file://localhost/Users/royc/Google_Drive/Thesis/RoyC_Umass_Thesis.html" TargetMode="External"/><Relationship Id="rId669" Type="http://schemas.openxmlformats.org/officeDocument/2006/relationships/hyperlink" Target="file://localhost/Users/royc/Google_Drive/Thesis/RoyC_Umass_Thesis.html" TargetMode="External"/><Relationship Id="rId1514" Type="http://schemas.openxmlformats.org/officeDocument/2006/relationships/hyperlink" Target="file://localhost/Users/royc/Google_Drive/Thesis/RoyC_Umass_Thesis.html" TargetMode="External"/><Relationship Id="rId1515" Type="http://schemas.openxmlformats.org/officeDocument/2006/relationships/hyperlink" Target="file://localhost/Users/royc/Google_Drive/Thesis/RoyC_Umass_Thesis.html" TargetMode="External"/><Relationship Id="rId1516" Type="http://schemas.openxmlformats.org/officeDocument/2006/relationships/hyperlink" Target="file://localhost/Users/royc/Google_Drive/Thesis/RoyC_Umass_Thesis.html" TargetMode="External"/><Relationship Id="rId1517" Type="http://schemas.openxmlformats.org/officeDocument/2006/relationships/hyperlink" Target="file://localhost/Users/royc/Google_Drive/Thesis/RoyC_Umass_Thesis.html" TargetMode="External"/><Relationship Id="rId1518" Type="http://schemas.openxmlformats.org/officeDocument/2006/relationships/hyperlink" Target="file://localhost/Users/royc/Google_Drive/Thesis/RoyC_Umass_Thesis.html" TargetMode="External"/><Relationship Id="rId1519" Type="http://schemas.openxmlformats.org/officeDocument/2006/relationships/hyperlink" Target="file://localhost/Users/royc/Google_Drive/Thesis/RoyC_Umass_Thesis.html" TargetMode="External"/><Relationship Id="rId270" Type="http://schemas.openxmlformats.org/officeDocument/2006/relationships/hyperlink" Target="file://localhost/Users/royc/Google_Drive/Thesis/RoyC_Umass_Thesis.html" TargetMode="External"/><Relationship Id="rId271" Type="http://schemas.openxmlformats.org/officeDocument/2006/relationships/hyperlink" Target="file://localhost/Users/royc/Google_Drive/Thesis/RoyC_Umass_Thesis.html" TargetMode="External"/><Relationship Id="rId272" Type="http://schemas.openxmlformats.org/officeDocument/2006/relationships/hyperlink" Target="file://localhost/Users/royc/Google_Drive/Thesis/RoyC_Umass_Thesis.html" TargetMode="External"/><Relationship Id="rId273" Type="http://schemas.openxmlformats.org/officeDocument/2006/relationships/hyperlink" Target="file://localhost/Users/royc/Google_Drive/Thesis/RoyC_Umass_Thesis.html" TargetMode="External"/><Relationship Id="rId274" Type="http://schemas.openxmlformats.org/officeDocument/2006/relationships/hyperlink" Target="file://localhost/Users/royc/Google_Drive/Thesis/RoyC_Umass_Thesis.html" TargetMode="External"/><Relationship Id="rId275" Type="http://schemas.openxmlformats.org/officeDocument/2006/relationships/hyperlink" Target="file://localhost/Users/royc/Google_Drive/Thesis/RoyC_Umass_Thesis.html" TargetMode="External"/><Relationship Id="rId276" Type="http://schemas.openxmlformats.org/officeDocument/2006/relationships/hyperlink" Target="file://localhost/Users/royc/Google_Drive/Thesis/RoyC_Umass_Thesis.html" TargetMode="External"/><Relationship Id="rId277" Type="http://schemas.openxmlformats.org/officeDocument/2006/relationships/hyperlink" Target="file://localhost/Users/royc/Google_Drive/Thesis/RoyC_Umass_Thesis.html" TargetMode="External"/><Relationship Id="rId278" Type="http://schemas.openxmlformats.org/officeDocument/2006/relationships/hyperlink" Target="file://localhost/Users/royc/Google_Drive/Thesis/RoyC_Umass_Thesis.html" TargetMode="External"/><Relationship Id="rId279" Type="http://schemas.openxmlformats.org/officeDocument/2006/relationships/image" Target="file://localhost/Users/royc/Library/Containers/com.apple.mail/Data/Library/Mail%20Downloads/SamsungSSD:Users:royc:Google_Drive:Thesis:Build_Versions:2014-04-29:./RoyC_Umass_Thesis-2014-04-29_files/RoyC_Umass_Thesis1x.png" TargetMode="External"/><Relationship Id="rId50" Type="http://schemas.openxmlformats.org/officeDocument/2006/relationships/hyperlink" Target="file://localhost/Users/royc/Google_Drive/Thesis/RoyC_Umass_Thesis.html" TargetMode="External"/><Relationship Id="rId51" Type="http://schemas.openxmlformats.org/officeDocument/2006/relationships/hyperlink" Target="file://localhost/Users/royc/Google_Drive/Thesis/RoyC_Umass_Thesis.html" TargetMode="External"/><Relationship Id="rId52" Type="http://schemas.openxmlformats.org/officeDocument/2006/relationships/hyperlink" Target="file://localhost/Users/royc/Google_Drive/Thesis/RoyC_Umass_Thesis.html" TargetMode="External"/><Relationship Id="rId53" Type="http://schemas.openxmlformats.org/officeDocument/2006/relationships/hyperlink" Target="file://localhost/Users/royc/Google_Drive/Thesis/RoyC_Umass_Thesis.html" TargetMode="External"/><Relationship Id="rId54" Type="http://schemas.openxmlformats.org/officeDocument/2006/relationships/hyperlink" Target="file://localhost/Users/royc/Google_Drive/Thesis/RoyC_Umass_Thesis.html" TargetMode="External"/><Relationship Id="rId55" Type="http://schemas.openxmlformats.org/officeDocument/2006/relationships/hyperlink" Target="file://localhost/Users/royc/Google_Drive/Thesis/RoyC_Umass_Thesis.html" TargetMode="External"/><Relationship Id="rId56" Type="http://schemas.openxmlformats.org/officeDocument/2006/relationships/hyperlink" Target="file://localhost/Users/royc/Google_Drive/Thesis/RoyC_Umass_Thesis.html" TargetMode="External"/><Relationship Id="rId57" Type="http://schemas.openxmlformats.org/officeDocument/2006/relationships/hyperlink" Target="file://localhost/Users/royc/Google_Drive/Thesis/RoyC_Umass_Thesis.html" TargetMode="External"/><Relationship Id="rId58" Type="http://schemas.openxmlformats.org/officeDocument/2006/relationships/hyperlink" Target="file://localhost/Users/royc/Google_Drive/Thesis/RoyC_Umass_Thesis.html" TargetMode="External"/><Relationship Id="rId59" Type="http://schemas.openxmlformats.org/officeDocument/2006/relationships/hyperlink" Target="file://localhost/Users/royc/Google_Drive/Thesis/RoyC_Umass_Thesis.html" TargetMode="External"/><Relationship Id="rId1520" Type="http://schemas.openxmlformats.org/officeDocument/2006/relationships/hyperlink" Target="file://localhost/Users/royc/Google_Drive/Thesis/RoyC_Umass_Thesis.html" TargetMode="External"/><Relationship Id="rId1521" Type="http://schemas.openxmlformats.org/officeDocument/2006/relationships/hyperlink" Target="file://localhost/Users/royc/Google_Drive/Thesis/RoyC_Umass_Thesis.html" TargetMode="External"/><Relationship Id="rId1522" Type="http://schemas.openxmlformats.org/officeDocument/2006/relationships/hyperlink" Target="file://localhost/Users/royc/Google_Drive/Thesis/RoyC_Umass_Thesis.html" TargetMode="External"/><Relationship Id="rId1523" Type="http://schemas.openxmlformats.org/officeDocument/2006/relationships/hyperlink" Target="file://localhost/Users/royc/Google_Drive/Thesis/RoyC_Umass_Thesis.html" TargetMode="External"/><Relationship Id="rId1130" Type="http://schemas.openxmlformats.org/officeDocument/2006/relationships/hyperlink" Target="file://localhost/Users/royc/Google_Drive/Thesis/RoyC_Umass_Thesis.html" TargetMode="External"/><Relationship Id="rId1131" Type="http://schemas.openxmlformats.org/officeDocument/2006/relationships/hyperlink" Target="file://localhost/Users/royc/Google_Drive/Thesis/RoyC_Umass_Thesis.html" TargetMode="External"/><Relationship Id="rId1132" Type="http://schemas.openxmlformats.org/officeDocument/2006/relationships/hyperlink" Target="file://localhost/Users/royc/Google_Drive/Thesis/RoyC_Umass_Thesis.html" TargetMode="External"/><Relationship Id="rId1133" Type="http://schemas.openxmlformats.org/officeDocument/2006/relationships/hyperlink" Target="file://localhost/Users/royc/Google_Drive/Thesis/RoyC_Umass_Thesis.html" TargetMode="External"/><Relationship Id="rId1134" Type="http://schemas.openxmlformats.org/officeDocument/2006/relationships/hyperlink" Target="file://localhost/Users/royc/Google_Drive/Thesis/RoyC_Umass_Thesis.html" TargetMode="External"/><Relationship Id="rId1135" Type="http://schemas.openxmlformats.org/officeDocument/2006/relationships/hyperlink" Target="file://localhost/Users/royc/Google_Drive/Thesis/RoyC_Umass_Thesis.html" TargetMode="External"/><Relationship Id="rId1136" Type="http://schemas.openxmlformats.org/officeDocument/2006/relationships/hyperlink" Target="file://localhost/Users/royc/Google_Drive/Thesis/RoyC_Umass_Thesis.html" TargetMode="External"/><Relationship Id="rId1137" Type="http://schemas.openxmlformats.org/officeDocument/2006/relationships/hyperlink" Target="file://localhost/Users/royc/Google_Drive/Thesis/RoyC_Umass_Thesis.html" TargetMode="External"/><Relationship Id="rId1138" Type="http://schemas.openxmlformats.org/officeDocument/2006/relationships/hyperlink" Target="file://localhost/Users/royc/Google_Drive/Thesis/RoyC_Umass_Thesis.html" TargetMode="External"/><Relationship Id="rId1139" Type="http://schemas.openxmlformats.org/officeDocument/2006/relationships/hyperlink" Target="file://localhost/Users/royc/Google_Drive/Thesis/RoyC_Umass_Thesis.html" TargetMode="External"/><Relationship Id="rId670" Type="http://schemas.openxmlformats.org/officeDocument/2006/relationships/hyperlink" Target="file://localhost/Users/royc/Google_Drive/Thesis/RoyC_Umass_Thesis.html" TargetMode="External"/><Relationship Id="rId671" Type="http://schemas.openxmlformats.org/officeDocument/2006/relationships/hyperlink" Target="file://localhost/Users/royc/Google_Drive/Thesis/RoyC_Umass_Thesis.html" TargetMode="External"/><Relationship Id="rId280" Type="http://schemas.openxmlformats.org/officeDocument/2006/relationships/hyperlink" Target="http://liorpachter.wordpress.com/seq/" TargetMode="External"/><Relationship Id="rId281" Type="http://schemas.openxmlformats.org/officeDocument/2006/relationships/hyperlink" Target="http://liorpachter.wordpress.com/seq" TargetMode="External"/><Relationship Id="rId282" Type="http://schemas.openxmlformats.org/officeDocument/2006/relationships/hyperlink" Target="file://localhost/Users/royc/Google_Drive/Thesis/RoyC_Umass_Thesis.html" TargetMode="External"/><Relationship Id="rId283" Type="http://schemas.openxmlformats.org/officeDocument/2006/relationships/hyperlink" Target="file://localhost/Users/royc/Google_Drive/Thesis/RoyC_Umass_Thesis.html" TargetMode="External"/><Relationship Id="rId284" Type="http://schemas.openxmlformats.org/officeDocument/2006/relationships/hyperlink" Target="file://localhost/Users/royc/Google_Drive/Thesis/RoyC_Umass_Thesis.html" TargetMode="External"/><Relationship Id="rId285" Type="http://schemas.openxmlformats.org/officeDocument/2006/relationships/hyperlink" Target="file://localhost/Users/royc/Google_Drive/Thesis/RoyC_Umass_Thesis.html" TargetMode="External"/><Relationship Id="rId286" Type="http://schemas.openxmlformats.org/officeDocument/2006/relationships/hyperlink" Target="file://localhost/Users/royc/Google_Drive/Thesis/RoyC_Umass_Thesis.html" TargetMode="External"/><Relationship Id="rId287" Type="http://schemas.openxmlformats.org/officeDocument/2006/relationships/hyperlink" Target="file://localhost/Users/royc/Google_Drive/Thesis/RoyC_Umass_Thesis.html" TargetMode="External"/><Relationship Id="rId288" Type="http://schemas.openxmlformats.org/officeDocument/2006/relationships/hyperlink" Target="file://localhost/Users/royc/Google_Drive/Thesis/RoyC_Umass_Thesis.html" TargetMode="External"/><Relationship Id="rId289" Type="http://schemas.openxmlformats.org/officeDocument/2006/relationships/hyperlink" Target="file://localhost/Users/royc/Google_Drive/Thesis/RoyC_Umass_Thesis.html" TargetMode="External"/><Relationship Id="rId672" Type="http://schemas.openxmlformats.org/officeDocument/2006/relationships/hyperlink" Target="file://localhost/Users/royc/Google_Drive/Thesis/RoyC_Umass_Thesis.html" TargetMode="External"/><Relationship Id="rId673" Type="http://schemas.openxmlformats.org/officeDocument/2006/relationships/hyperlink" Target="file://localhost/Users/royc/Google_Drive/Thesis/RoyC_Umass_Thesis.html" TargetMode="External"/><Relationship Id="rId674" Type="http://schemas.openxmlformats.org/officeDocument/2006/relationships/hyperlink" Target="file://localhost/Users/royc/Google_Drive/Thesis/RoyC_Umass_Thesis.html" TargetMode="External"/><Relationship Id="rId675" Type="http://schemas.openxmlformats.org/officeDocument/2006/relationships/hyperlink" Target="file://localhost/Users/royc/Google_Drive/Thesis/RoyC_Umass_Thesis.html" TargetMode="External"/><Relationship Id="rId676" Type="http://schemas.openxmlformats.org/officeDocument/2006/relationships/hyperlink" Target="file://localhost/Users/royc/Google_Drive/Thesis/RoyC_Umass_Thesis.html" TargetMode="External"/><Relationship Id="rId677" Type="http://schemas.openxmlformats.org/officeDocument/2006/relationships/hyperlink" Target="file://localhost/Users/royc/Google_Drive/Thesis/RoyC_Umass_Thesis.html" TargetMode="External"/><Relationship Id="rId678" Type="http://schemas.openxmlformats.org/officeDocument/2006/relationships/hyperlink" Target="file://localhost/Users/royc/Google_Drive/Thesis/RoyC_Umass_Thesis.html" TargetMode="External"/><Relationship Id="rId679" Type="http://schemas.openxmlformats.org/officeDocument/2006/relationships/hyperlink" Target="file://localhost/Users/royc/Google_Drive/Thesis/RoyC_Umass_Thesis.html" TargetMode="External"/><Relationship Id="rId1524" Type="http://schemas.openxmlformats.org/officeDocument/2006/relationships/hyperlink" Target="file://localhost/Users/royc/Google_Drive/Thesis/RoyC_Umass_Thesis.html" TargetMode="External"/><Relationship Id="rId1525" Type="http://schemas.openxmlformats.org/officeDocument/2006/relationships/hyperlink" Target="file://localhost/Users/royc/Google_Drive/Thesis/RoyC_Umass_Thesis.html" TargetMode="External"/><Relationship Id="rId1526" Type="http://schemas.openxmlformats.org/officeDocument/2006/relationships/hyperlink" Target="file://localhost/Users/royc/Google_Drive/Thesis/RoyC_Umass_Thesis.html" TargetMode="External"/><Relationship Id="rId1527" Type="http://schemas.openxmlformats.org/officeDocument/2006/relationships/hyperlink" Target="file://localhost/Users/royc/Google_Drive/Thesis/RoyC_Umass_Thesis.html" TargetMode="External"/><Relationship Id="rId1528" Type="http://schemas.openxmlformats.org/officeDocument/2006/relationships/hyperlink" Target="file://localhost/Users/royc/Google_Drive/Thesis/RoyC_Umass_Thesis.html" TargetMode="External"/><Relationship Id="rId1529" Type="http://schemas.openxmlformats.org/officeDocument/2006/relationships/hyperlink" Target="file://localhost/Users/royc/Google_Drive/Thesis/RoyC_Umass_Thesis.html" TargetMode="External"/><Relationship Id="rId60" Type="http://schemas.openxmlformats.org/officeDocument/2006/relationships/hyperlink" Target="file://localhost/Users/royc/Google_Drive/Thesis/RoyC_Umass_Thesis.html" TargetMode="External"/><Relationship Id="rId61" Type="http://schemas.openxmlformats.org/officeDocument/2006/relationships/hyperlink" Target="file://localhost/Users/royc/Google_Drive/Thesis/RoyC_Umass_Thesis.html" TargetMode="External"/><Relationship Id="rId62" Type="http://schemas.openxmlformats.org/officeDocument/2006/relationships/hyperlink" Target="file://localhost/Users/royc/Google_Drive/Thesis/RoyC_Umass_Thesis.html" TargetMode="External"/><Relationship Id="rId63" Type="http://schemas.openxmlformats.org/officeDocument/2006/relationships/hyperlink" Target="file://localhost/Users/royc/Google_Drive/Thesis/RoyC_Umass_Thesis.html" TargetMode="External"/><Relationship Id="rId64" Type="http://schemas.openxmlformats.org/officeDocument/2006/relationships/hyperlink" Target="file://localhost/Users/royc/Google_Drive/Thesis/RoyC_Umass_Thesis.html" TargetMode="External"/><Relationship Id="rId65" Type="http://schemas.openxmlformats.org/officeDocument/2006/relationships/hyperlink" Target="file://localhost/Users/royc/Google_Drive/Thesis/RoyC_Umass_Thesis.html" TargetMode="External"/><Relationship Id="rId66" Type="http://schemas.openxmlformats.org/officeDocument/2006/relationships/hyperlink" Target="file://localhost/Users/royc/Google_Drive/Thesis/RoyC_Umass_Thesis.html" TargetMode="External"/><Relationship Id="rId67" Type="http://schemas.openxmlformats.org/officeDocument/2006/relationships/hyperlink" Target="file://localhost/Users/royc/Google_Drive/Thesis/RoyC_Umass_Thesis.html" TargetMode="External"/><Relationship Id="rId68" Type="http://schemas.openxmlformats.org/officeDocument/2006/relationships/hyperlink" Target="file://localhost/Users/royc/Google_Drive/Thesis/RoyC_Umass_Thesis.html" TargetMode="External"/><Relationship Id="rId69" Type="http://schemas.openxmlformats.org/officeDocument/2006/relationships/hyperlink" Target="file://localhost/Users/royc/Google_Drive/Thesis/RoyC_Umass_Thesis.html" TargetMode="External"/><Relationship Id="rId1530" Type="http://schemas.openxmlformats.org/officeDocument/2006/relationships/hyperlink" Target="file://localhost/Users/royc/Google_Drive/Thesis/RoyC_Umass_Thesis.html" TargetMode="External"/><Relationship Id="rId1531" Type="http://schemas.openxmlformats.org/officeDocument/2006/relationships/hyperlink" Target="file://localhost/Users/royc/Google_Drive/Thesis/RoyC_Umass_Thesis.html" TargetMode="External"/><Relationship Id="rId1532" Type="http://schemas.openxmlformats.org/officeDocument/2006/relationships/hyperlink" Target="file://localhost/Users/royc/Google_Drive/Thesis/RoyC_Umass_Thesis.html" TargetMode="External"/><Relationship Id="rId1533" Type="http://schemas.openxmlformats.org/officeDocument/2006/relationships/hyperlink" Target="file://localhost/Users/royc/Google_Drive/Thesis/RoyC_Umass_Thesis.html" TargetMode="External"/><Relationship Id="rId1140" Type="http://schemas.openxmlformats.org/officeDocument/2006/relationships/hyperlink" Target="file://localhost/Users/royc/Google_Drive/Thesis/RoyC_Umass_Thesis.html" TargetMode="External"/><Relationship Id="rId1141" Type="http://schemas.openxmlformats.org/officeDocument/2006/relationships/hyperlink" Target="file://localhost/Users/royc/Google_Drive/Thesis/RoyC_Umass_Thesis.html" TargetMode="External"/><Relationship Id="rId1142" Type="http://schemas.openxmlformats.org/officeDocument/2006/relationships/hyperlink" Target="file://localhost/Users/royc/Google_Drive/Thesis/RoyC_Umass_Thesis.html" TargetMode="External"/><Relationship Id="rId1143" Type="http://schemas.openxmlformats.org/officeDocument/2006/relationships/hyperlink" Target="file://localhost/Users/royc/Google_Drive/Thesis/RoyC_Umass_Thesis.html" TargetMode="External"/><Relationship Id="rId1144" Type="http://schemas.openxmlformats.org/officeDocument/2006/relationships/hyperlink" Target="file://localhost/Users/royc/Google_Drive/Thesis/RoyC_Umass_Thesis.html" TargetMode="External"/><Relationship Id="rId1145" Type="http://schemas.openxmlformats.org/officeDocument/2006/relationships/hyperlink" Target="file://localhost/Users/royc/Google_Drive/Thesis/RoyC_Umass_Thesis.html" TargetMode="External"/><Relationship Id="rId1146" Type="http://schemas.openxmlformats.org/officeDocument/2006/relationships/hyperlink" Target="file://localhost/Users/royc/Google_Drive/Thesis/RoyC_Umass_Thesis.html" TargetMode="External"/><Relationship Id="rId1147" Type="http://schemas.openxmlformats.org/officeDocument/2006/relationships/hyperlink" Target="file://localhost/Users/royc/Google_Drive/Thesis/RoyC_Umass_Thesis.html" TargetMode="External"/><Relationship Id="rId1148" Type="http://schemas.openxmlformats.org/officeDocument/2006/relationships/hyperlink" Target="file://localhost/Users/royc/Google_Drive/Thesis/RoyC_Umass_Thesis.html" TargetMode="External"/><Relationship Id="rId1149" Type="http://schemas.openxmlformats.org/officeDocument/2006/relationships/hyperlink" Target="file://localhost/Users/royc/Google_Drive/Thesis/RoyC_Umass_Thesis.html" TargetMode="External"/><Relationship Id="rId680" Type="http://schemas.openxmlformats.org/officeDocument/2006/relationships/hyperlink" Target="file://localhost/Users/royc/Google_Drive/Thesis/RoyC_Umass_Thesis.html" TargetMode="External"/><Relationship Id="rId681" Type="http://schemas.openxmlformats.org/officeDocument/2006/relationships/hyperlink" Target="file://localhost/Users/royc/Google_Drive/Thesis/RoyC_Umass_Thesis.html" TargetMode="External"/><Relationship Id="rId290" Type="http://schemas.openxmlformats.org/officeDocument/2006/relationships/hyperlink" Target="file://localhost/Users/royc/Google_Drive/Thesis/RoyC_Umass_Thesis.html" TargetMode="External"/><Relationship Id="rId291" Type="http://schemas.openxmlformats.org/officeDocument/2006/relationships/hyperlink" Target="file://localhost/Users/royc/Google_Drive/Thesis/RoyC_Umass_Thesis.html" TargetMode="External"/><Relationship Id="rId292" Type="http://schemas.openxmlformats.org/officeDocument/2006/relationships/hyperlink" Target="file://localhost/Users/royc/Google_Drive/Thesis/RoyC_Umass_Thesis.html" TargetMode="External"/><Relationship Id="rId293" Type="http://schemas.openxmlformats.org/officeDocument/2006/relationships/hyperlink" Target="file://localhost/Users/royc/Google_Drive/Thesis/RoyC_Umass_Thesis.html" TargetMode="External"/><Relationship Id="rId294" Type="http://schemas.openxmlformats.org/officeDocument/2006/relationships/hyperlink" Target="file://localhost/Users/royc/Google_Drive/Thesis/RoyC_Umass_Thesis.html" TargetMode="External"/><Relationship Id="rId295" Type="http://schemas.openxmlformats.org/officeDocument/2006/relationships/hyperlink" Target="file://localhost/Users/royc/Google_Drive/Thesis/RoyC_Umass_Thesis.html" TargetMode="External"/><Relationship Id="rId296" Type="http://schemas.openxmlformats.org/officeDocument/2006/relationships/hyperlink" Target="file://localhost/Users/royc/Google_Drive/Thesis/RoyC_Umass_Thesis.html" TargetMode="External"/><Relationship Id="rId297" Type="http://schemas.openxmlformats.org/officeDocument/2006/relationships/hyperlink" Target="file://localhost/Users/royc/Google_Drive/Thesis/RoyC_Umass_Thesis.html" TargetMode="External"/><Relationship Id="rId298" Type="http://schemas.openxmlformats.org/officeDocument/2006/relationships/hyperlink" Target="file://localhost/Users/royc/Google_Drive/Thesis/RoyC_Umass_Thesis.html" TargetMode="External"/><Relationship Id="rId299" Type="http://schemas.openxmlformats.org/officeDocument/2006/relationships/hyperlink" Target="file://localhost/Users/royc/Google_Drive/Thesis/RoyC_Umass_Thesis.html" TargetMode="External"/><Relationship Id="rId682" Type="http://schemas.openxmlformats.org/officeDocument/2006/relationships/hyperlink" Target="file://localhost/Users/royc/Google_Drive/Thesis/RoyC_Umass_Thesis.html" TargetMode="External"/><Relationship Id="rId683" Type="http://schemas.openxmlformats.org/officeDocument/2006/relationships/hyperlink" Target="file://localhost/Users/royc/Google_Drive/Thesis/RoyC_Umass_Thesis.html" TargetMode="External"/><Relationship Id="rId684" Type="http://schemas.openxmlformats.org/officeDocument/2006/relationships/hyperlink" Target="file://localhost/Users/royc/Google_Drive/Thesis/RoyC_Umass_Thesis.html" TargetMode="External"/><Relationship Id="rId685" Type="http://schemas.openxmlformats.org/officeDocument/2006/relationships/hyperlink" Target="file://localhost/Users/royc/Google_Drive/Thesis/RoyC_Umass_Thesis.html" TargetMode="External"/><Relationship Id="rId686" Type="http://schemas.openxmlformats.org/officeDocument/2006/relationships/hyperlink" Target="file://localhost/Users/royc/Google_Drive/Thesis/RoyC_Umass_Thesis.html" TargetMode="External"/><Relationship Id="rId687" Type="http://schemas.openxmlformats.org/officeDocument/2006/relationships/hyperlink" Target="file://localhost/Users/royc/Google_Drive/Thesis/RoyC_Umass_Thesis.html" TargetMode="External"/><Relationship Id="rId688" Type="http://schemas.openxmlformats.org/officeDocument/2006/relationships/hyperlink" Target="file://localhost/Users/royc/Google_Drive/Thesis/RoyC_Umass_Thesis.html" TargetMode="External"/><Relationship Id="rId689" Type="http://schemas.openxmlformats.org/officeDocument/2006/relationships/hyperlink" Target="file://localhost/Users/royc/Google_Drive/Thesis/RoyC_Umass_Thesis.html" TargetMode="External"/><Relationship Id="rId1534" Type="http://schemas.openxmlformats.org/officeDocument/2006/relationships/hyperlink" Target="file://localhost/Users/royc/Google_Drive/Thesis/RoyC_Umass_Thesis.html" TargetMode="External"/><Relationship Id="rId1535" Type="http://schemas.openxmlformats.org/officeDocument/2006/relationships/hyperlink" Target="file://localhost/Users/royc/Google_Drive/Thesis/RoyC_Umass_Thesis.html" TargetMode="External"/><Relationship Id="rId1536" Type="http://schemas.openxmlformats.org/officeDocument/2006/relationships/hyperlink" Target="file://localhost/Users/royc/Google_Drive/Thesis/RoyC_Umass_Thesis.html" TargetMode="External"/><Relationship Id="rId1537" Type="http://schemas.openxmlformats.org/officeDocument/2006/relationships/hyperlink" Target="file://localhost/Users/royc/Google_Drive/Thesis/RoyC_Umass_Thesis.html" TargetMode="External"/><Relationship Id="rId1538" Type="http://schemas.openxmlformats.org/officeDocument/2006/relationships/hyperlink" Target="file://localhost/Users/royc/Google_Drive/Thesis/RoyC_Umass_Thesis.html" TargetMode="External"/><Relationship Id="rId1539" Type="http://schemas.openxmlformats.org/officeDocument/2006/relationships/hyperlink" Target="file://localhost/Users/royc/Google_Drive/Thesis/RoyC_Umass_Thesis.html" TargetMode="External"/><Relationship Id="rId70" Type="http://schemas.openxmlformats.org/officeDocument/2006/relationships/hyperlink" Target="file://localhost/Users/royc/Google_Drive/Thesis/RoyC_Umass_Thesis.html" TargetMode="External"/><Relationship Id="rId71" Type="http://schemas.openxmlformats.org/officeDocument/2006/relationships/hyperlink" Target="file://localhost/Users/royc/Google_Drive/Thesis/RoyC_Umass_Thesis.html" TargetMode="External"/><Relationship Id="rId72" Type="http://schemas.openxmlformats.org/officeDocument/2006/relationships/hyperlink" Target="file://localhost/Users/royc/Google_Drive/Thesis/RoyC_Umass_Thesis.html" TargetMode="External"/><Relationship Id="rId73" Type="http://schemas.openxmlformats.org/officeDocument/2006/relationships/hyperlink" Target="file://localhost/Users/royc/Google_Drive/Thesis/RoyC_Umass_Thesis.html" TargetMode="External"/><Relationship Id="rId74" Type="http://schemas.openxmlformats.org/officeDocument/2006/relationships/hyperlink" Target="file://localhost/Users/royc/Google_Drive/Thesis/RoyC_Umass_Thesis.html" TargetMode="External"/><Relationship Id="rId75" Type="http://schemas.openxmlformats.org/officeDocument/2006/relationships/hyperlink" Target="file://localhost/Users/royc/Google_Drive/Thesis/RoyC_Umass_Thesis.html" TargetMode="External"/><Relationship Id="rId76" Type="http://schemas.openxmlformats.org/officeDocument/2006/relationships/hyperlink" Target="file://localhost/Users/royc/Google_Drive/Thesis/RoyC_Umass_Thesis.html" TargetMode="External"/><Relationship Id="rId77" Type="http://schemas.openxmlformats.org/officeDocument/2006/relationships/hyperlink" Target="file://localhost/Users/royc/Google_Drive/Thesis/RoyC_Umass_Thesis.html" TargetMode="External"/><Relationship Id="rId78" Type="http://schemas.openxmlformats.org/officeDocument/2006/relationships/hyperlink" Target="file://localhost/Users/royc/Google_Drive/Thesis/RoyC_Umass_Thesis.html" TargetMode="External"/><Relationship Id="rId79" Type="http://schemas.openxmlformats.org/officeDocument/2006/relationships/hyperlink" Target="file://localhost/Users/royc/Google_Drive/Thesis/RoyC_Umass_Thesis.html" TargetMode="External"/><Relationship Id="rId1540" Type="http://schemas.openxmlformats.org/officeDocument/2006/relationships/hyperlink" Target="file://localhost/Users/royc/Google_Drive/Thesis/RoyC_Umass_Thesis.html" TargetMode="External"/><Relationship Id="rId1541" Type="http://schemas.openxmlformats.org/officeDocument/2006/relationships/hyperlink" Target="file://localhost/Users/royc/Google_Drive/Thesis/RoyC_Umass_Thesis.html" TargetMode="External"/><Relationship Id="rId1542" Type="http://schemas.openxmlformats.org/officeDocument/2006/relationships/hyperlink" Target="file://localhost/Users/royc/Google_Drive/Thesis/RoyC_Umass_Thesis.html" TargetMode="External"/><Relationship Id="rId1543" Type="http://schemas.openxmlformats.org/officeDocument/2006/relationships/hyperlink" Target="file://localhost/Users/royc/Google_Drive/Thesis/RoyC_Umass_Thesis.html" TargetMode="External"/><Relationship Id="rId1150" Type="http://schemas.openxmlformats.org/officeDocument/2006/relationships/hyperlink" Target="file://localhost/Users/royc/Google_Drive/Thesis/RoyC_Umass_Thesis.html" TargetMode="External"/><Relationship Id="rId1151" Type="http://schemas.openxmlformats.org/officeDocument/2006/relationships/hyperlink" Target="file://localhost/Users/royc/Google_Drive/Thesis/RoyC_Umass_Thesis.html" TargetMode="External"/><Relationship Id="rId1152" Type="http://schemas.openxmlformats.org/officeDocument/2006/relationships/hyperlink" Target="file://localhost/Users/royc/Google_Drive/Thesis/RoyC_Umass_Thesis.html" TargetMode="External"/><Relationship Id="rId1153" Type="http://schemas.openxmlformats.org/officeDocument/2006/relationships/hyperlink" Target="file://localhost/Users/royc/Google_Drive/Thesis/RoyC_Umass_Thesis.html" TargetMode="External"/><Relationship Id="rId1154" Type="http://schemas.openxmlformats.org/officeDocument/2006/relationships/hyperlink" Target="file://localhost/Users/royc/Google_Drive/Thesis/RoyC_Umass_Thesis.html" TargetMode="External"/><Relationship Id="rId1155" Type="http://schemas.openxmlformats.org/officeDocument/2006/relationships/hyperlink" Target="file://localhost/Users/royc/Google_Drive/Thesis/RoyC_Umass_Thesis.html" TargetMode="External"/><Relationship Id="rId1156" Type="http://schemas.openxmlformats.org/officeDocument/2006/relationships/hyperlink" Target="file://localhost/Users/royc/Google_Drive/Thesis/RoyC_Umass_Thesis.html" TargetMode="External"/><Relationship Id="rId1157" Type="http://schemas.openxmlformats.org/officeDocument/2006/relationships/hyperlink" Target="file://localhost/Users/royc/Google_Drive/Thesis/RoyC_Umass_Thesis.html" TargetMode="External"/><Relationship Id="rId1158" Type="http://schemas.openxmlformats.org/officeDocument/2006/relationships/hyperlink" Target="file://localhost/Users/royc/Google_Drive/Thesis/RoyC_Umass_Thesis.html" TargetMode="External"/><Relationship Id="rId1159" Type="http://schemas.openxmlformats.org/officeDocument/2006/relationships/hyperlink" Target="file://localhost/Users/royc/Google_Drive/Thesis/RoyC_Umass_Thesis.html" TargetMode="External"/><Relationship Id="rId690" Type="http://schemas.openxmlformats.org/officeDocument/2006/relationships/hyperlink" Target="file://localhost/Users/royc/Google_Drive/Thesis/RoyC_Umass_Thesis.html" TargetMode="External"/><Relationship Id="rId691" Type="http://schemas.openxmlformats.org/officeDocument/2006/relationships/hyperlink" Target="file://localhost/Users/royc/Google_Drive/Thesis/RoyC_Umass_Thesis.html" TargetMode="External"/><Relationship Id="rId692" Type="http://schemas.openxmlformats.org/officeDocument/2006/relationships/hyperlink" Target="file://localhost/Users/royc/Google_Drive/Thesis/RoyC_Umass_Thesis.html" TargetMode="External"/><Relationship Id="rId693" Type="http://schemas.openxmlformats.org/officeDocument/2006/relationships/hyperlink" Target="file://localhost/Users/royc/Google_Drive/Thesis/RoyC_Umass_Thesis.html" TargetMode="External"/><Relationship Id="rId694" Type="http://schemas.openxmlformats.org/officeDocument/2006/relationships/hyperlink" Target="file://localhost/Users/royc/Google_Drive/Thesis/RoyC_Umass_Thesis.html" TargetMode="External"/><Relationship Id="rId695" Type="http://schemas.openxmlformats.org/officeDocument/2006/relationships/hyperlink" Target="file://localhost/Users/royc/Google_Drive/Thesis/RoyC_Umass_Thesis.html" TargetMode="External"/><Relationship Id="rId696" Type="http://schemas.openxmlformats.org/officeDocument/2006/relationships/hyperlink" Target="file://localhost/Users/royc/Google_Drive/Thesis/RoyC_Umass_Thesis.html" TargetMode="External"/><Relationship Id="rId697" Type="http://schemas.openxmlformats.org/officeDocument/2006/relationships/image" Target="file://localhost/Users/royc/Library/Containers/com.apple.mail/Data/Library/Mail%20Downloads/SamsungSSD:Users:royc:Google_Drive:Thesis:Build_Versions:2014-04-29:./RoyC_Umass_Thesis-2014-04-29_files/RoyC_Umass_Thesis12x.png" TargetMode="External"/><Relationship Id="rId698" Type="http://schemas.openxmlformats.org/officeDocument/2006/relationships/hyperlink" Target="mailto:xin.li@umassmed.edu" TargetMode="External"/><Relationship Id="rId699" Type="http://schemas.openxmlformats.org/officeDocument/2006/relationships/hyperlink" Target="file://localhost/Users/royc/Google_Drive/Thesis/RoyC_Umass_Thesis.html" TargetMode="External"/><Relationship Id="rId1544" Type="http://schemas.openxmlformats.org/officeDocument/2006/relationships/hyperlink" Target="file://localhost/Users/royc/Google_Drive/Thesis/RoyC_Umass_Thesis.html" TargetMode="External"/><Relationship Id="rId1545" Type="http://schemas.openxmlformats.org/officeDocument/2006/relationships/hyperlink" Target="file://localhost/Users/royc/Google_Drive/Thesis/RoyC_Umass_Thesis.html" TargetMode="External"/><Relationship Id="rId1546" Type="http://schemas.openxmlformats.org/officeDocument/2006/relationships/hyperlink" Target="file://localhost/Users/royc/Google_Drive/Thesis/RoyC_Umass_Thesis.html" TargetMode="External"/><Relationship Id="rId1547" Type="http://schemas.openxmlformats.org/officeDocument/2006/relationships/hyperlink" Target="file://localhost/Users/royc/Google_Drive/Thesis/RoyC_Umass_Thesis.html" TargetMode="External"/><Relationship Id="rId1548" Type="http://schemas.openxmlformats.org/officeDocument/2006/relationships/hyperlink" Target="file://localhost/Users/royc/Google_Drive/Thesis/RoyC_Umass_Thesis.html" TargetMode="External"/><Relationship Id="rId1549" Type="http://schemas.openxmlformats.org/officeDocument/2006/relationships/hyperlink" Target="file://localhost/Users/royc/Google_Drive/Thesis/RoyC_Umass_Thesis.html" TargetMode="External"/><Relationship Id="rId80" Type="http://schemas.openxmlformats.org/officeDocument/2006/relationships/hyperlink" Target="file://localhost/Users/royc/Google_Drive/Thesis/RoyC_Umass_Thesis.html" TargetMode="External"/><Relationship Id="rId81" Type="http://schemas.openxmlformats.org/officeDocument/2006/relationships/hyperlink" Target="file://localhost/Users/royc/Google_Drive/Thesis/RoyC_Umass_Thesis.html" TargetMode="External"/><Relationship Id="rId82" Type="http://schemas.openxmlformats.org/officeDocument/2006/relationships/hyperlink" Target="file://localhost/Users/royc/Google_Drive/Thesis/RoyC_Umass_Thesis.html" TargetMode="External"/><Relationship Id="rId83" Type="http://schemas.openxmlformats.org/officeDocument/2006/relationships/hyperlink" Target="file://localhost/Users/royc/Google_Drive/Thesis/RoyC_Umass_Thesis.html" TargetMode="External"/><Relationship Id="rId84" Type="http://schemas.openxmlformats.org/officeDocument/2006/relationships/hyperlink" Target="file://localhost/Users/royc/Google_Drive/Thesis/RoyC_Umass_Thesis.html" TargetMode="External"/><Relationship Id="rId85" Type="http://schemas.openxmlformats.org/officeDocument/2006/relationships/hyperlink" Target="file://localhost/Users/royc/Google_Drive/Thesis/RoyC_Umass_Thesis.html" TargetMode="External"/><Relationship Id="rId86" Type="http://schemas.openxmlformats.org/officeDocument/2006/relationships/hyperlink" Target="file://localhost/Users/royc/Google_Drive/Thesis/RoyC_Umass_Thesis.html" TargetMode="External"/><Relationship Id="rId87" Type="http://schemas.openxmlformats.org/officeDocument/2006/relationships/hyperlink" Target="file://localhost/Users/royc/Google_Drive/Thesis/RoyC_Umass_Thesis.html" TargetMode="External"/><Relationship Id="rId88" Type="http://schemas.openxmlformats.org/officeDocument/2006/relationships/hyperlink" Target="file://localhost/Users/royc/Google_Drive/Thesis/RoyC_Umass_Thesis.html" TargetMode="External"/><Relationship Id="rId89" Type="http://schemas.openxmlformats.org/officeDocument/2006/relationships/hyperlink" Target="file://localhost/Users/royc/Google_Drive/Thesis/RoyC_Umass_Thesis.html" TargetMode="External"/><Relationship Id="rId1550" Type="http://schemas.openxmlformats.org/officeDocument/2006/relationships/hyperlink" Target="file://localhost/Users/royc/Google_Drive/Thesis/RoyC_Umass_Thesis.html" TargetMode="External"/><Relationship Id="rId1551" Type="http://schemas.openxmlformats.org/officeDocument/2006/relationships/hyperlink" Target="file://localhost/Users/royc/Google_Drive/Thesis/RoyC_Umass_Thesis.html" TargetMode="External"/><Relationship Id="rId1552" Type="http://schemas.openxmlformats.org/officeDocument/2006/relationships/hyperlink" Target="file://localhost/Users/royc/Google_Drive/Thesis/RoyC_Umass_Thesis.html" TargetMode="External"/><Relationship Id="rId1553" Type="http://schemas.openxmlformats.org/officeDocument/2006/relationships/hyperlink" Target="file://localhost/Users/royc/Google_Drive/Thesis/RoyC_Umass_Thesis.html" TargetMode="External"/><Relationship Id="rId1160" Type="http://schemas.openxmlformats.org/officeDocument/2006/relationships/hyperlink" Target="file://localhost/Users/royc/Google_Drive/Thesis/RoyC_Umass_Thesis.html" TargetMode="External"/><Relationship Id="rId1161" Type="http://schemas.openxmlformats.org/officeDocument/2006/relationships/hyperlink" Target="file://localhost/Users/royc/Google_Drive/Thesis/RoyC_Umass_Thesis.html" TargetMode="External"/><Relationship Id="rId1162" Type="http://schemas.openxmlformats.org/officeDocument/2006/relationships/hyperlink" Target="file://localhost/Users/royc/Google_Drive/Thesis/RoyC_Umass_Thesis.html" TargetMode="External"/><Relationship Id="rId1163" Type="http://schemas.openxmlformats.org/officeDocument/2006/relationships/hyperlink" Target="file://localhost/Users/royc/Google_Drive/Thesis/RoyC_Umass_Thesis.html" TargetMode="External"/><Relationship Id="rId1164" Type="http://schemas.openxmlformats.org/officeDocument/2006/relationships/hyperlink" Target="file://localhost/Users/royc/Google_Drive/Thesis/RoyC_Umass_Thesis.html" TargetMode="External"/><Relationship Id="rId1165" Type="http://schemas.openxmlformats.org/officeDocument/2006/relationships/hyperlink" Target="file://localhost/Users/royc/Google_Drive/Thesis/RoyC_Umass_Thesis.html" TargetMode="External"/><Relationship Id="rId1166" Type="http://schemas.openxmlformats.org/officeDocument/2006/relationships/hyperlink" Target="file://localhost/Users/royc/Google_Drive/Thesis/RoyC_Umass_Thesis.html" TargetMode="External"/><Relationship Id="rId1167" Type="http://schemas.openxmlformats.org/officeDocument/2006/relationships/hyperlink" Target="file://localhost/Users/royc/Google_Drive/Thesis/RoyC_Umass_Thesis.html" TargetMode="External"/><Relationship Id="rId1168" Type="http://schemas.openxmlformats.org/officeDocument/2006/relationships/hyperlink" Target="file://localhost/Users/royc/Google_Drive/Thesis/RoyC_Umass_Thesis.html" TargetMode="External"/><Relationship Id="rId1169" Type="http://schemas.openxmlformats.org/officeDocument/2006/relationships/hyperlink" Target="file://localhost/Users/royc/Google_Drive/Thesis/RoyC_Umass_Thesis.html" TargetMode="External"/><Relationship Id="rId1554" Type="http://schemas.openxmlformats.org/officeDocument/2006/relationships/hyperlink" Target="file://localhost/Users/royc/Google_Drive/Thesis/RoyC_Umass_Thesis.html" TargetMode="External"/><Relationship Id="rId1555" Type="http://schemas.openxmlformats.org/officeDocument/2006/relationships/hyperlink" Target="file://localhost/Users/royc/Google_Drive/Thesis/RoyC_Umass_Thesis.html" TargetMode="External"/><Relationship Id="rId1556" Type="http://schemas.openxmlformats.org/officeDocument/2006/relationships/hyperlink" Target="file://localhost/Users/royc/Google_Drive/Thesis/RoyC_Umass_Thesis.html" TargetMode="External"/><Relationship Id="rId1557" Type="http://schemas.openxmlformats.org/officeDocument/2006/relationships/hyperlink" Target="file://localhost/Users/royc/Google_Drive/Thesis/RoyC_Umass_Thesis.html" TargetMode="External"/><Relationship Id="rId1558" Type="http://schemas.openxmlformats.org/officeDocument/2006/relationships/hyperlink" Target="file://localhost/Users/royc/Google_Drive/Thesis/RoyC_Umass_Thesis.html" TargetMode="External"/><Relationship Id="rId1559" Type="http://schemas.openxmlformats.org/officeDocument/2006/relationships/hyperlink" Target="file://localhost/Users/royc/Google_Drive/Thesis/RoyC_Umass_Thesis.html" TargetMode="External"/><Relationship Id="rId300" Type="http://schemas.openxmlformats.org/officeDocument/2006/relationships/hyperlink" Target="file://localhost/Users/royc/Google_Drive/Thesis/RoyC_Umass_Thesis.html" TargetMode="External"/><Relationship Id="rId301" Type="http://schemas.openxmlformats.org/officeDocument/2006/relationships/hyperlink" Target="file://localhost/Users/royc/Google_Drive/Thesis/RoyC_Umass_Thesis.html" TargetMode="External"/><Relationship Id="rId302" Type="http://schemas.openxmlformats.org/officeDocument/2006/relationships/hyperlink" Target="file://localhost/Users/royc/Google_Drive/Thesis/RoyC_Umass_Thesis.html" TargetMode="External"/><Relationship Id="rId303" Type="http://schemas.openxmlformats.org/officeDocument/2006/relationships/hyperlink" Target="file://localhost/Users/royc/Google_Drive/Thesis/RoyC_Umass_Thesis.html" TargetMode="External"/><Relationship Id="rId304" Type="http://schemas.openxmlformats.org/officeDocument/2006/relationships/hyperlink" Target="file://localhost/Users/royc/Google_Drive/Thesis/RoyC_Umass_Thesis.html" TargetMode="External"/><Relationship Id="rId305" Type="http://schemas.openxmlformats.org/officeDocument/2006/relationships/hyperlink" Target="file://localhost/Users/royc/Google_Drive/Thesis/RoyC_Umass_Thesis.html" TargetMode="External"/><Relationship Id="rId306" Type="http://schemas.openxmlformats.org/officeDocument/2006/relationships/hyperlink" Target="file://localhost/Users/royc/Google_Drive/Thesis/RoyC_Umass_Thesis.html" TargetMode="External"/><Relationship Id="rId307" Type="http://schemas.openxmlformats.org/officeDocument/2006/relationships/hyperlink" Target="file://localhost/Users/royc/Google_Drive/Thesis/RoyC_Umass_Thesis.html" TargetMode="External"/><Relationship Id="rId308" Type="http://schemas.openxmlformats.org/officeDocument/2006/relationships/hyperlink" Target="file://localhost/Users/royc/Google_Drive/Thesis/RoyC_Umass_Thesis.html" TargetMode="External"/><Relationship Id="rId309" Type="http://schemas.openxmlformats.org/officeDocument/2006/relationships/hyperlink" Target="file://localhost/Users/royc/Google_Drive/Thesis/RoyC_Umass_Thesis.html" TargetMode="External"/><Relationship Id="rId90" Type="http://schemas.openxmlformats.org/officeDocument/2006/relationships/hyperlink" Target="file://localhost/Users/royc/Google_Drive/Thesis/RoyC_Umass_Thesis.html" TargetMode="External"/><Relationship Id="rId91" Type="http://schemas.openxmlformats.org/officeDocument/2006/relationships/hyperlink" Target="file://localhost/Users/royc/Google_Drive/Thesis/RoyC_Umass_Thesis.html" TargetMode="External"/><Relationship Id="rId92" Type="http://schemas.openxmlformats.org/officeDocument/2006/relationships/hyperlink" Target="file://localhost/Users/royc/Google_Drive/Thesis/RoyC_Umass_Thesis.html" TargetMode="External"/><Relationship Id="rId93" Type="http://schemas.openxmlformats.org/officeDocument/2006/relationships/hyperlink" Target="file://localhost/Users/royc/Google_Drive/Thesis/RoyC_Umass_Thesis.html" TargetMode="External"/><Relationship Id="rId94" Type="http://schemas.openxmlformats.org/officeDocument/2006/relationships/hyperlink" Target="file://localhost/Users/royc/Google_Drive/Thesis/RoyC_Umass_Thesis.html" TargetMode="External"/><Relationship Id="rId95" Type="http://schemas.openxmlformats.org/officeDocument/2006/relationships/hyperlink" Target="file://localhost/Users/royc/Google_Drive/Thesis/RoyC_Umass_Thesis.html" TargetMode="External"/><Relationship Id="rId96" Type="http://schemas.openxmlformats.org/officeDocument/2006/relationships/hyperlink" Target="file://localhost/Users/royc/Google_Drive/Thesis/RoyC_Umass_Thesis.html" TargetMode="External"/><Relationship Id="rId97" Type="http://schemas.openxmlformats.org/officeDocument/2006/relationships/hyperlink" Target="file://localhost/Users/royc/Google_Drive/Thesis/RoyC_Umass_Thesis.html" TargetMode="External"/><Relationship Id="rId98" Type="http://schemas.openxmlformats.org/officeDocument/2006/relationships/hyperlink" Target="file://localhost/Users/royc/Google_Drive/Thesis/RoyC_Umass_Thesis.html" TargetMode="External"/><Relationship Id="rId99" Type="http://schemas.openxmlformats.org/officeDocument/2006/relationships/hyperlink" Target="file://localhost/Users/royc/Google_Drive/Thesis/RoyC_Umass_Thesis.html" TargetMode="External"/><Relationship Id="rId1560" Type="http://schemas.openxmlformats.org/officeDocument/2006/relationships/hyperlink" Target="file://localhost/Users/royc/Google_Drive/Thesis/RoyC_Umass_Thesis.html" TargetMode="External"/><Relationship Id="rId1561" Type="http://schemas.openxmlformats.org/officeDocument/2006/relationships/hyperlink" Target="file://localhost/Users/royc/Google_Drive/Thesis/RoyC_Umass_Thesis.html" TargetMode="External"/><Relationship Id="rId1562" Type="http://schemas.openxmlformats.org/officeDocument/2006/relationships/hyperlink" Target="file://localhost/Users/royc/Google_Drive/Thesis/RoyC_Umass_Thesis.html" TargetMode="External"/><Relationship Id="rId1563" Type="http://schemas.openxmlformats.org/officeDocument/2006/relationships/hyperlink" Target="file://localhost/Users/royc/Google_Drive/Thesis/RoyC_Umass_Thesis.html" TargetMode="External"/><Relationship Id="rId1170" Type="http://schemas.openxmlformats.org/officeDocument/2006/relationships/hyperlink" Target="file://localhost/Users/royc/Google_Drive/Thesis/RoyC_Umass_Thesis.html" TargetMode="External"/><Relationship Id="rId1171" Type="http://schemas.openxmlformats.org/officeDocument/2006/relationships/hyperlink" Target="file://localhost/Users/royc/Google_Drive/Thesis/RoyC_Umass_Thesis.html" TargetMode="External"/><Relationship Id="rId1172" Type="http://schemas.openxmlformats.org/officeDocument/2006/relationships/hyperlink" Target="file://localhost/Users/royc/Google_Drive/Thesis/RoyC_Umass_Thesis.html" TargetMode="External"/><Relationship Id="rId1173" Type="http://schemas.openxmlformats.org/officeDocument/2006/relationships/hyperlink" Target="file://localhost/Users/royc/Google_Drive/Thesis/RoyC_Umass_Thesis.html" TargetMode="External"/><Relationship Id="rId1174" Type="http://schemas.openxmlformats.org/officeDocument/2006/relationships/hyperlink" Target="file://localhost/Users/royc/Google_Drive/Thesis/RoyC_Umass_Thesis.html" TargetMode="External"/><Relationship Id="rId1175" Type="http://schemas.openxmlformats.org/officeDocument/2006/relationships/hyperlink" Target="file://localhost/Users/royc/Google_Drive/Thesis/RoyC_Umass_Thesis.html" TargetMode="External"/><Relationship Id="rId1176" Type="http://schemas.openxmlformats.org/officeDocument/2006/relationships/hyperlink" Target="file://localhost/Users/royc/Google_Drive/Thesis/RoyC_Umass_Thesis.html" TargetMode="External"/><Relationship Id="rId1177" Type="http://schemas.openxmlformats.org/officeDocument/2006/relationships/hyperlink" Target="file://localhost/Users/royc/Google_Drive/Thesis/RoyC_Umass_Thesis.html" TargetMode="External"/><Relationship Id="rId1178" Type="http://schemas.openxmlformats.org/officeDocument/2006/relationships/hyperlink" Target="file://localhost/Users/royc/Google_Drive/Thesis/RoyC_Umass_Thesis.html" TargetMode="External"/><Relationship Id="rId1179" Type="http://schemas.openxmlformats.org/officeDocument/2006/relationships/hyperlink" Target="file://localhost/Users/royc/Google_Drive/Thesis/RoyC_Umass_Thesis.html" TargetMode="External"/><Relationship Id="rId1564" Type="http://schemas.openxmlformats.org/officeDocument/2006/relationships/hyperlink" Target="file://localhost/Users/royc/Google_Drive/Thesis/RoyC_Umass_Thesis.html" TargetMode="External"/><Relationship Id="rId1565" Type="http://schemas.openxmlformats.org/officeDocument/2006/relationships/hyperlink" Target="file://localhost/Users/royc/Google_Drive/Thesis/RoyC_Umass_Thesis.html" TargetMode="External"/><Relationship Id="rId1566" Type="http://schemas.openxmlformats.org/officeDocument/2006/relationships/hyperlink" Target="file://localhost/Users/royc/Google_Drive/Thesis/RoyC_Umass_Thesis.html" TargetMode="External"/><Relationship Id="rId1567" Type="http://schemas.openxmlformats.org/officeDocument/2006/relationships/hyperlink" Target="file://localhost/Users/royc/Google_Drive/Thesis/RoyC_Umass_Thesis.html" TargetMode="External"/><Relationship Id="rId1568" Type="http://schemas.openxmlformats.org/officeDocument/2006/relationships/hyperlink" Target="file://localhost/Users/royc/Google_Drive/Thesis/RoyC_Umass_Thesis.html" TargetMode="External"/><Relationship Id="rId1569" Type="http://schemas.openxmlformats.org/officeDocument/2006/relationships/hyperlink" Target="file://localhost/Users/royc/Google_Drive/Thesis/RoyC_Umass_Thesis.html" TargetMode="External"/><Relationship Id="rId700" Type="http://schemas.openxmlformats.org/officeDocument/2006/relationships/hyperlink" Target="file://localhost/Users/royc/Google_Drive/Thesis/RoyC_Umass_Thesis.html" TargetMode="External"/><Relationship Id="rId701" Type="http://schemas.openxmlformats.org/officeDocument/2006/relationships/hyperlink" Target="file://localhost/Users/royc/Google_Drive/Thesis/RoyC_Umass_Thesis.html" TargetMode="External"/><Relationship Id="rId702" Type="http://schemas.openxmlformats.org/officeDocument/2006/relationships/hyperlink" Target="file://localhost/Users/royc/Google_Drive/Thesis/RoyC_Umass_Thesis.html" TargetMode="External"/><Relationship Id="rId703" Type="http://schemas.openxmlformats.org/officeDocument/2006/relationships/hyperlink" Target="file://localhost/Users/royc/Google_Drive/Thesis/RoyC_Umass_Thesis.html" TargetMode="External"/><Relationship Id="rId310" Type="http://schemas.openxmlformats.org/officeDocument/2006/relationships/hyperlink" Target="file://localhost/Users/royc/Google_Drive/Thesis/RoyC_Umass_Thesis.html" TargetMode="External"/><Relationship Id="rId311" Type="http://schemas.openxmlformats.org/officeDocument/2006/relationships/hyperlink" Target="file://localhost/Users/royc/Google_Drive/Thesis/RoyC_Umass_Thesis.html" TargetMode="External"/><Relationship Id="rId312" Type="http://schemas.openxmlformats.org/officeDocument/2006/relationships/hyperlink" Target="file://localhost/Users/royc/Google_Drive/Thesis/RoyC_Umass_Thesis.html" TargetMode="External"/><Relationship Id="rId313" Type="http://schemas.openxmlformats.org/officeDocument/2006/relationships/hyperlink" Target="file://localhost/Users/royc/Google_Drive/Thesis/RoyC_Umass_Thesis.html" TargetMode="External"/><Relationship Id="rId314" Type="http://schemas.openxmlformats.org/officeDocument/2006/relationships/hyperlink" Target="file://localhost/Users/royc/Google_Drive/Thesis/RoyC_Umass_Thesis.html" TargetMode="External"/><Relationship Id="rId315" Type="http://schemas.openxmlformats.org/officeDocument/2006/relationships/hyperlink" Target="file://localhost/Users/royc/Google_Drive/Thesis/RoyC_Umass_Thesis.html" TargetMode="External"/><Relationship Id="rId316" Type="http://schemas.openxmlformats.org/officeDocument/2006/relationships/hyperlink" Target="file://localhost/Users/royc/Google_Drive/Thesis/RoyC_Umass_Thesis.html" TargetMode="External"/><Relationship Id="rId317" Type="http://schemas.openxmlformats.org/officeDocument/2006/relationships/hyperlink" Target="file://localhost/Users/royc/Google_Drive/Thesis/RoyC_Umass_Thesis.html" TargetMode="External"/><Relationship Id="rId318" Type="http://schemas.openxmlformats.org/officeDocument/2006/relationships/hyperlink" Target="file://localhost/Users/royc/Google_Drive/Thesis/RoyC_Umass_Thesis.html" TargetMode="External"/><Relationship Id="rId319" Type="http://schemas.openxmlformats.org/officeDocument/2006/relationships/hyperlink" Target="file://localhost/Users/royc/Google_Drive/Thesis/RoyC_Umass_Thesis.html" TargetMode="External"/><Relationship Id="rId704" Type="http://schemas.openxmlformats.org/officeDocument/2006/relationships/hyperlink" Target="file://localhost/Users/royc/Google_Drive/Thesis/RoyC_Umass_Thesis.html" TargetMode="External"/><Relationship Id="rId705" Type="http://schemas.openxmlformats.org/officeDocument/2006/relationships/hyperlink" Target="file://localhost/Users/royc/Google_Drive/Thesis/RoyC_Umass_Thesis.html" TargetMode="External"/><Relationship Id="rId706" Type="http://schemas.openxmlformats.org/officeDocument/2006/relationships/hyperlink" Target="file://localhost/Users/royc/Google_Drive/Thesis/RoyC_Umass_Thesis.html" TargetMode="External"/><Relationship Id="rId707" Type="http://schemas.openxmlformats.org/officeDocument/2006/relationships/hyperlink" Target="file://localhost/Users/royc/Google_Drive/Thesis/RoyC_Umass_Thesis.html" TargetMode="External"/><Relationship Id="rId708" Type="http://schemas.openxmlformats.org/officeDocument/2006/relationships/hyperlink" Target="file://localhost/Users/royc/Google_Drive/Thesis/RoyC_Umass_Thesis.html" TargetMode="External"/><Relationship Id="rId709" Type="http://schemas.openxmlformats.org/officeDocument/2006/relationships/hyperlink" Target="file://localhost/Users/royc/Google_Drive/Thesis/RoyC_Umass_Thesis.html" TargetMode="External"/><Relationship Id="rId1570" Type="http://schemas.openxmlformats.org/officeDocument/2006/relationships/hyperlink" Target="file://localhost/Users/royc/Google_Drive/Thesis/RoyC_Umass_Thesis.html" TargetMode="External"/><Relationship Id="rId1571" Type="http://schemas.openxmlformats.org/officeDocument/2006/relationships/hyperlink" Target="file://localhost/Users/royc/Google_Drive/Thesis/RoyC_Umass_Thesis.html" TargetMode="External"/><Relationship Id="rId1572" Type="http://schemas.openxmlformats.org/officeDocument/2006/relationships/hyperlink" Target="file://localhost/Users/royc/Google_Drive/Thesis/RoyC_Umass_Thesis.html" TargetMode="External"/><Relationship Id="rId1573" Type="http://schemas.openxmlformats.org/officeDocument/2006/relationships/hyperlink" Target="file://localhost/Users/royc/Google_Drive/Thesis/RoyC_Umass_Thesis.html" TargetMode="External"/><Relationship Id="rId1180" Type="http://schemas.openxmlformats.org/officeDocument/2006/relationships/hyperlink" Target="file://localhost/Users/royc/Google_Drive/Thesis/RoyC_Umass_Thesis.html" TargetMode="External"/><Relationship Id="rId1181" Type="http://schemas.openxmlformats.org/officeDocument/2006/relationships/hyperlink" Target="file://localhost/Users/royc/Google_Drive/Thesis/RoyC_Umass_Thesis.html" TargetMode="External"/><Relationship Id="rId1182" Type="http://schemas.openxmlformats.org/officeDocument/2006/relationships/hyperlink" Target="file://localhost/Users/royc/Google_Drive/Thesis/RoyC_Umass_Thesis.html" TargetMode="External"/><Relationship Id="rId1183" Type="http://schemas.openxmlformats.org/officeDocument/2006/relationships/hyperlink" Target="file://localhost/Users/royc/Google_Drive/Thesis/RoyC_Umass_Thesis.html" TargetMode="External"/><Relationship Id="rId1184" Type="http://schemas.openxmlformats.org/officeDocument/2006/relationships/hyperlink" Target="file://localhost/Users/royc/Google_Drive/Thesis/RoyC_Umass_Thesis.html" TargetMode="External"/><Relationship Id="rId1185" Type="http://schemas.openxmlformats.org/officeDocument/2006/relationships/hyperlink" Target="file://localhost/Users/royc/Google_Drive/Thesis/RoyC_Umass_Thesis.html" TargetMode="External"/><Relationship Id="rId1186" Type="http://schemas.openxmlformats.org/officeDocument/2006/relationships/hyperlink" Target="file://localhost/Users/royc/Google_Drive/Thesis/RoyC_Umass_Thesis.html" TargetMode="External"/><Relationship Id="rId1187" Type="http://schemas.openxmlformats.org/officeDocument/2006/relationships/hyperlink" Target="file://localhost/Users/royc/Google_Drive/Thesis/RoyC_Umass_Thesis.html" TargetMode="External"/><Relationship Id="rId1188" Type="http://schemas.openxmlformats.org/officeDocument/2006/relationships/hyperlink" Target="file://localhost/Users/royc/Google_Drive/Thesis/RoyC_Umass_Thesis.html" TargetMode="External"/><Relationship Id="rId1189" Type="http://schemas.openxmlformats.org/officeDocument/2006/relationships/hyperlink" Target="file://localhost/Users/royc/Google_Drive/Thesis/RoyC_Umass_Thesis.html" TargetMode="External"/><Relationship Id="rId1574" Type="http://schemas.openxmlformats.org/officeDocument/2006/relationships/hyperlink" Target="file://localhost/Users/royc/Google_Drive/Thesis/RoyC_Umass_Thesis.html" TargetMode="External"/><Relationship Id="rId1575" Type="http://schemas.openxmlformats.org/officeDocument/2006/relationships/hyperlink" Target="file://localhost/Users/royc/Google_Drive/Thesis/RoyC_Umass_Thesis.html" TargetMode="External"/><Relationship Id="rId1576" Type="http://schemas.openxmlformats.org/officeDocument/2006/relationships/hyperlink" Target="file://localhost/Users/royc/Google_Drive/Thesis/RoyC_Umass_Thesis.html" TargetMode="External"/><Relationship Id="rId1577" Type="http://schemas.openxmlformats.org/officeDocument/2006/relationships/hyperlink" Target="file://localhost/Users/royc/Google_Drive/Thesis/RoyC_Umass_Thesis.html" TargetMode="External"/><Relationship Id="rId1578" Type="http://schemas.openxmlformats.org/officeDocument/2006/relationships/hyperlink" Target="file://localhost/Users/royc/Google_Drive/Thesis/RoyC_Umass_Thesis.html" TargetMode="External"/><Relationship Id="rId1579" Type="http://schemas.openxmlformats.org/officeDocument/2006/relationships/hyperlink" Target="file://localhost/Users/royc/Google_Drive/Thesis/RoyC_Umass_Thesis.html" TargetMode="External"/><Relationship Id="rId710" Type="http://schemas.openxmlformats.org/officeDocument/2006/relationships/hyperlink" Target="file://localhost/Users/royc/Google_Drive/Thesis/RoyC_Umass_Thesis.html" TargetMode="External"/><Relationship Id="rId711" Type="http://schemas.openxmlformats.org/officeDocument/2006/relationships/hyperlink" Target="file://localhost/Users/royc/Google_Drive/Thesis/RoyC_Umass_Thesis.html" TargetMode="External"/><Relationship Id="rId712" Type="http://schemas.openxmlformats.org/officeDocument/2006/relationships/hyperlink" Target="file://localhost/Users/royc/Google_Drive/Thesis/RoyC_Umass_Thesis.html" TargetMode="External"/><Relationship Id="rId713" Type="http://schemas.openxmlformats.org/officeDocument/2006/relationships/hyperlink" Target="file://localhost/Users/royc/Google_Drive/Thesis/RoyC_Umass_Thesis.html" TargetMode="External"/><Relationship Id="rId320" Type="http://schemas.openxmlformats.org/officeDocument/2006/relationships/hyperlink" Target="file://localhost/Users/royc/Google_Drive/Thesis/RoyC_Umass_Thesis.html" TargetMode="External"/><Relationship Id="rId321" Type="http://schemas.openxmlformats.org/officeDocument/2006/relationships/hyperlink" Target="file://localhost/Users/royc/Google_Drive/Thesis/RoyC_Umass_Thesis.html" TargetMode="External"/><Relationship Id="rId322" Type="http://schemas.openxmlformats.org/officeDocument/2006/relationships/hyperlink" Target="file://localhost/Users/royc/Google_Drive/Thesis/RoyC_Umass_Thesis.html" TargetMode="External"/><Relationship Id="rId323" Type="http://schemas.openxmlformats.org/officeDocument/2006/relationships/hyperlink" Target="file://localhost/Users/royc/Google_Drive/Thesis/RoyC_Umass_Thesis.html" TargetMode="External"/><Relationship Id="rId324" Type="http://schemas.openxmlformats.org/officeDocument/2006/relationships/hyperlink" Target="file://localhost/Users/royc/Google_Drive/Thesis/RoyC_Umass_Thesis.html" TargetMode="External"/><Relationship Id="rId325" Type="http://schemas.openxmlformats.org/officeDocument/2006/relationships/hyperlink" Target="file://localhost/Users/royc/Google_Drive/Thesis/RoyC_Umass_Thesis.html" TargetMode="External"/><Relationship Id="rId326" Type="http://schemas.openxmlformats.org/officeDocument/2006/relationships/hyperlink" Target="file://localhost/Users/royc/Google_Drive/Thesis/RoyC_Umass_Thesis.html" TargetMode="External"/><Relationship Id="rId327" Type="http://schemas.openxmlformats.org/officeDocument/2006/relationships/hyperlink" Target="file://localhost/Users/royc/Google_Drive/Thesis/RoyC_Umass_Thesis.html" TargetMode="External"/><Relationship Id="rId328" Type="http://schemas.openxmlformats.org/officeDocument/2006/relationships/hyperlink" Target="file://localhost/Users/royc/Google_Drive/Thesis/RoyC_Umass_Thesis.html" TargetMode="External"/><Relationship Id="rId329" Type="http://schemas.openxmlformats.org/officeDocument/2006/relationships/hyperlink" Target="file://localhost/Users/royc/Google_Drive/Thesis/RoyC_Umass_Thesis.html" TargetMode="External"/><Relationship Id="rId714" Type="http://schemas.openxmlformats.org/officeDocument/2006/relationships/hyperlink" Target="file://localhost/Users/royc/Google_Drive/Thesis/RoyC_Umass_Thesis.html" TargetMode="External"/><Relationship Id="rId715" Type="http://schemas.openxmlformats.org/officeDocument/2006/relationships/hyperlink" Target="file://localhost/Users/royc/Google_Drive/Thesis/RoyC_Umass_Thesis.html" TargetMode="External"/><Relationship Id="rId716" Type="http://schemas.openxmlformats.org/officeDocument/2006/relationships/hyperlink" Target="file://localhost/Users/royc/Google_Drive/Thesis/RoyC_Umass_Thesis.html" TargetMode="External"/><Relationship Id="rId717" Type="http://schemas.openxmlformats.org/officeDocument/2006/relationships/hyperlink" Target="file://localhost/Users/royc/Google_Drive/Thesis/RoyC_Umass_Thesis.html" TargetMode="External"/><Relationship Id="rId718" Type="http://schemas.openxmlformats.org/officeDocument/2006/relationships/hyperlink" Target="file://localhost/Users/royc/Google_Drive/Thesis/RoyC_Umass_Thesis.html" TargetMode="External"/><Relationship Id="rId719" Type="http://schemas.openxmlformats.org/officeDocument/2006/relationships/hyperlink" Target="file://localhost/Users/royc/Google_Drive/Thesis/RoyC_Umass_Thesis.html" TargetMode="External"/><Relationship Id="rId1580" Type="http://schemas.openxmlformats.org/officeDocument/2006/relationships/hyperlink" Target="file://localhost/Users/royc/Google_Drive/Thesis/RoyC_Umass_Thesis.html" TargetMode="External"/><Relationship Id="rId1581" Type="http://schemas.openxmlformats.org/officeDocument/2006/relationships/hyperlink" Target="file://localhost/Users/royc/Google_Drive/Thesis/RoyC_Umass_Thesis.html" TargetMode="External"/><Relationship Id="rId1582" Type="http://schemas.openxmlformats.org/officeDocument/2006/relationships/hyperlink" Target="file://localhost/Users/royc/Google_Drive/Thesis/RoyC_Umass_Thesis.html" TargetMode="External"/><Relationship Id="rId1583" Type="http://schemas.openxmlformats.org/officeDocument/2006/relationships/hyperlink" Target="file://localhost/Users/royc/Google_Drive/Thesis/RoyC_Umass_Thesis.html" TargetMode="External"/><Relationship Id="rId1190" Type="http://schemas.openxmlformats.org/officeDocument/2006/relationships/hyperlink" Target="file://localhost/Users/royc/Google_Drive/Thesis/RoyC_Umass_Thesis.html" TargetMode="External"/><Relationship Id="rId1191" Type="http://schemas.openxmlformats.org/officeDocument/2006/relationships/hyperlink" Target="file://localhost/Users/royc/Google_Drive/Thesis/RoyC_Umass_Thesis.html" TargetMode="External"/><Relationship Id="rId1192" Type="http://schemas.openxmlformats.org/officeDocument/2006/relationships/hyperlink" Target="file://localhost/Users/royc/Google_Drive/Thesis/RoyC_Umass_Thesis.html" TargetMode="External"/><Relationship Id="rId1193" Type="http://schemas.openxmlformats.org/officeDocument/2006/relationships/hyperlink" Target="file://localhost/Users/royc/Google_Drive/Thesis/RoyC_Umass_Thesis.html" TargetMode="External"/><Relationship Id="rId1194" Type="http://schemas.openxmlformats.org/officeDocument/2006/relationships/hyperlink" Target="file://localhost/Users/royc/Google_Drive/Thesis/RoyC_Umass_Thesis.html" TargetMode="External"/><Relationship Id="rId1195" Type="http://schemas.openxmlformats.org/officeDocument/2006/relationships/image" Target="file://localhost/Users/royc/Library/Containers/com.apple.mail/Data/Library/Mail%20Downloads/SamsungSSD:Users:royc:Google_Drive:Thesis:Build_Versions:2014-04-29:./RoyC_Umass_Thesis-2014-04-29_files/RoyC_Umass_Thesis24x.png" TargetMode="External"/><Relationship Id="rId1196" Type="http://schemas.openxmlformats.org/officeDocument/2006/relationships/hyperlink" Target="file://localhost/Users/royc/Google_Drive/Thesis/RoyC_Umass_Thesis.html" TargetMode="External"/><Relationship Id="rId1197" Type="http://schemas.openxmlformats.org/officeDocument/2006/relationships/image" Target="file://localhost/Users/royc/Library/Containers/com.apple.mail/Data/Library/Mail%20Downloads/SamsungSSD:Users:royc:Google_Drive:Thesis:Build_Versions:2014-04-29:./RoyC_Umass_Thesis-2014-04-29_files/RoyC_Umass_Thesis25x.png" TargetMode="External"/><Relationship Id="rId1198" Type="http://schemas.openxmlformats.org/officeDocument/2006/relationships/hyperlink" Target="file://localhost/Users/royc/Google_Drive/Thesis/RoyC_Umass_Thesis.html" TargetMode="External"/><Relationship Id="rId1199" Type="http://schemas.openxmlformats.org/officeDocument/2006/relationships/hyperlink" Target="file://localhost/Users/royc/Google_Drive/Thesis/RoyC_Umass_Thesis.html" TargetMode="External"/><Relationship Id="rId1584" Type="http://schemas.openxmlformats.org/officeDocument/2006/relationships/hyperlink" Target="file://localhost/Users/royc/Google_Drive/Thesis/RoyC_Umass_Thesis.html" TargetMode="External"/><Relationship Id="rId1585" Type="http://schemas.openxmlformats.org/officeDocument/2006/relationships/hyperlink" Target="file://localhost/Users/royc/Google_Drive/Thesis/RoyC_Umass_Thesis.html" TargetMode="External"/><Relationship Id="rId1586" Type="http://schemas.openxmlformats.org/officeDocument/2006/relationships/hyperlink" Target="file://localhost/Users/royc/Google_Drive/Thesis/RoyC_Umass_Thesis.html" TargetMode="External"/><Relationship Id="rId1587" Type="http://schemas.openxmlformats.org/officeDocument/2006/relationships/hyperlink" Target="file://localhost/Users/royc/Google_Drive/Thesis/RoyC_Umass_Thesis.html" TargetMode="External"/><Relationship Id="rId1588" Type="http://schemas.openxmlformats.org/officeDocument/2006/relationships/hyperlink" Target="file://localhost/Users/royc/Google_Drive/Thesis/RoyC_Umass_Thesis.html" TargetMode="External"/><Relationship Id="rId1589" Type="http://schemas.openxmlformats.org/officeDocument/2006/relationships/hyperlink" Target="file://localhost/Users/royc/Google_Drive/Thesis/RoyC_Umass_Thesis.html" TargetMode="External"/><Relationship Id="rId720" Type="http://schemas.openxmlformats.org/officeDocument/2006/relationships/hyperlink" Target="file://localhost/Users/royc/Google_Drive/Thesis/RoyC_Umass_Thesis.html" TargetMode="External"/><Relationship Id="rId721" Type="http://schemas.openxmlformats.org/officeDocument/2006/relationships/hyperlink" Target="file://localhost/Users/royc/Google_Drive/Thesis/RoyC_Umass_Thesis.html" TargetMode="External"/><Relationship Id="rId722" Type="http://schemas.openxmlformats.org/officeDocument/2006/relationships/hyperlink" Target="file://localhost/Users/royc/Google_Drive/Thesis/RoyC_Umass_Thesis.html" TargetMode="External"/><Relationship Id="rId723" Type="http://schemas.openxmlformats.org/officeDocument/2006/relationships/hyperlink" Target="file://localhost/Users/royc/Google_Drive/Thesis/RoyC_Umass_Thesis.html" TargetMode="External"/><Relationship Id="rId330" Type="http://schemas.openxmlformats.org/officeDocument/2006/relationships/hyperlink" Target="file://localhost/Users/royc/Google_Drive/Thesis/RoyC_Umass_Thesis.html" TargetMode="External"/><Relationship Id="rId331" Type="http://schemas.openxmlformats.org/officeDocument/2006/relationships/hyperlink" Target="file://localhost/Users/royc/Google_Drive/Thesis/RoyC_Umass_Thesis.html" TargetMode="External"/><Relationship Id="rId332" Type="http://schemas.openxmlformats.org/officeDocument/2006/relationships/hyperlink" Target="file://localhost/Users/royc/Google_Drive/Thesis/RoyC_Umass_Thesis.html" TargetMode="External"/><Relationship Id="rId333" Type="http://schemas.openxmlformats.org/officeDocument/2006/relationships/hyperlink" Target="file://localhost/Users/royc/Google_Drive/Thesis/RoyC_Umass_Thesis.html" TargetMode="External"/><Relationship Id="rId334" Type="http://schemas.openxmlformats.org/officeDocument/2006/relationships/hyperlink" Target="file://localhost/Users/royc/Google_Drive/Thesis/RoyC_Umass_Thesis.html" TargetMode="External"/><Relationship Id="rId335" Type="http://schemas.openxmlformats.org/officeDocument/2006/relationships/hyperlink" Target="file://localhost/Users/royc/Google_Drive/Thesis/RoyC_Umass_Thesis.html" TargetMode="External"/><Relationship Id="rId336" Type="http://schemas.openxmlformats.org/officeDocument/2006/relationships/hyperlink" Target="file://localhost/Users/royc/Google_Drive/Thesis/RoyC_Umass_Thesis.html" TargetMode="External"/><Relationship Id="rId337" Type="http://schemas.openxmlformats.org/officeDocument/2006/relationships/hyperlink" Target="file://localhost/Users/royc/Google_Drive/Thesis/RoyC_Umass_Thesis.html" TargetMode="External"/><Relationship Id="rId338" Type="http://schemas.openxmlformats.org/officeDocument/2006/relationships/hyperlink" Target="file://localhost/Users/royc/Google_Drive/Thesis/RoyC_Umass_Thesis.html" TargetMode="External"/><Relationship Id="rId339" Type="http://schemas.openxmlformats.org/officeDocument/2006/relationships/hyperlink" Target="file://localhost/Users/royc/Google_Drive/Thesis/RoyC_Umass_Thesis.html" TargetMode="External"/><Relationship Id="rId724" Type="http://schemas.openxmlformats.org/officeDocument/2006/relationships/hyperlink" Target="file://localhost/Users/royc/Google_Drive/Thesis/RoyC_Umass_Thesis.html" TargetMode="External"/><Relationship Id="rId725" Type="http://schemas.openxmlformats.org/officeDocument/2006/relationships/hyperlink" Target="file://localhost/Users/royc/Google_Drive/Thesis/RoyC_Umass_Thesis.html" TargetMode="External"/><Relationship Id="rId726" Type="http://schemas.openxmlformats.org/officeDocument/2006/relationships/hyperlink" Target="file://localhost/Users/royc/Google_Drive/Thesis/RoyC_Umass_Thesis.html" TargetMode="External"/><Relationship Id="rId727" Type="http://schemas.openxmlformats.org/officeDocument/2006/relationships/image" Target="file://localhost/Users/royc/Library/Containers/com.apple.mail/Data/Library/Mail%20Downloads/SamsungSSD:Users:royc:Google_Drive:Thesis:Build_Versions:2014-04-29:./RoyC_Umass_Thesis-2014-04-29_files/RoyC_Umass_Thesis13x.png" TargetMode="External"/><Relationship Id="rId728" Type="http://schemas.openxmlformats.org/officeDocument/2006/relationships/hyperlink" Target="file://localhost/Users/royc/Google_Drive/Thesis/RoyC_Umass_Thesis.html" TargetMode="External"/><Relationship Id="rId729" Type="http://schemas.openxmlformats.org/officeDocument/2006/relationships/hyperlink" Target="file://localhost/Users/royc/Google_Drive/Thesis/RoyC_Umass_Thesis.html" TargetMode="External"/><Relationship Id="rId1590" Type="http://schemas.openxmlformats.org/officeDocument/2006/relationships/hyperlink" Target="file://localhost/Users/royc/Google_Drive/Thesis/RoyC_Umass_Thesis.html" TargetMode="External"/><Relationship Id="rId1591" Type="http://schemas.openxmlformats.org/officeDocument/2006/relationships/hyperlink" Target="file://localhost/Users/royc/Google_Drive/Thesis/RoyC_Umass_Thesis.html" TargetMode="External"/><Relationship Id="rId1592" Type="http://schemas.openxmlformats.org/officeDocument/2006/relationships/hyperlink" Target="file://localhost/Users/royc/Google_Drive/Thesis/RoyC_Umass_Thesis.html" TargetMode="External"/><Relationship Id="rId1593" Type="http://schemas.openxmlformats.org/officeDocument/2006/relationships/hyperlink" Target="file://localhost/Users/royc/Google_Drive/Thesis/RoyC_Umass_Thesis.html" TargetMode="External"/><Relationship Id="rId1594" Type="http://schemas.openxmlformats.org/officeDocument/2006/relationships/hyperlink" Target="file://localhost/Users/royc/Google_Drive/Thesis/RoyC_Umass_Thesis.html" TargetMode="External"/><Relationship Id="rId1595" Type="http://schemas.openxmlformats.org/officeDocument/2006/relationships/hyperlink" Target="file://localhost/Users/royc/Google_Drive/Thesis/RoyC_Umass_Thesis.html" TargetMode="External"/><Relationship Id="rId1596" Type="http://schemas.openxmlformats.org/officeDocument/2006/relationships/hyperlink" Target="file://localhost/Users/royc/Google_Drive/Thesis/RoyC_Umass_Thesis.html" TargetMode="External"/><Relationship Id="rId1597" Type="http://schemas.openxmlformats.org/officeDocument/2006/relationships/hyperlink" Target="file://localhost/Users/royc/Google_Drive/Thesis/RoyC_Umass_Thesis.html" TargetMode="External"/><Relationship Id="rId1598" Type="http://schemas.openxmlformats.org/officeDocument/2006/relationships/hyperlink" Target="file://localhost/Users/royc/Google_Drive/Thesis/RoyC_Umass_Thesis.html" TargetMode="External"/><Relationship Id="rId1599" Type="http://schemas.openxmlformats.org/officeDocument/2006/relationships/hyperlink" Target="file://localhost/Users/royc/Google_Drive/Thesis/RoyC_Umass_Thesis.html" TargetMode="External"/><Relationship Id="rId730" Type="http://schemas.openxmlformats.org/officeDocument/2006/relationships/hyperlink" Target="file://localhost/Users/royc/Google_Drive/Thesis/RoyC_Umass_Thesis.html" TargetMode="External"/><Relationship Id="rId731" Type="http://schemas.openxmlformats.org/officeDocument/2006/relationships/hyperlink" Target="file://localhost/Users/royc/Google_Drive/Thesis/RoyC_Umass_Thesis.html" TargetMode="External"/><Relationship Id="rId732" Type="http://schemas.openxmlformats.org/officeDocument/2006/relationships/hyperlink" Target="file://localhost/Users/royc/Google_Drive/Thesis/RoyC_Umass_Thesis.html" TargetMode="External"/><Relationship Id="rId733" Type="http://schemas.openxmlformats.org/officeDocument/2006/relationships/hyperlink" Target="file://localhost/Users/royc/Google_Drive/Thesis/RoyC_Umass_Thesis.html" TargetMode="External"/><Relationship Id="rId734" Type="http://schemas.openxmlformats.org/officeDocument/2006/relationships/hyperlink" Target="file://localhost/Users/royc/Google_Drive/Thesis/RoyC_Umass_Thesis.html" TargetMode="External"/><Relationship Id="rId735" Type="http://schemas.openxmlformats.org/officeDocument/2006/relationships/hyperlink" Target="file://localhost/Users/royc/Google_Drive/Thesis/RoyC_Umass_Thesis.html" TargetMode="External"/><Relationship Id="rId736" Type="http://schemas.openxmlformats.org/officeDocument/2006/relationships/hyperlink" Target="file://localhost/Users/royc/Google_Drive/Thesis/RoyC_Umass_Thesis.html" TargetMode="External"/><Relationship Id="rId737" Type="http://schemas.openxmlformats.org/officeDocument/2006/relationships/hyperlink" Target="file://localhost/Users/royc/Google_Drive/Thesis/RoyC_Umass_Thesis.html" TargetMode="External"/><Relationship Id="rId738" Type="http://schemas.openxmlformats.org/officeDocument/2006/relationships/hyperlink" Target="file://localhost/Users/royc/Google_Drive/Thesis/RoyC_Umass_Thesis.html" TargetMode="External"/><Relationship Id="rId739" Type="http://schemas.openxmlformats.org/officeDocument/2006/relationships/hyperlink" Target="file://localhost/Users/royc/Google_Drive/Thesis/RoyC_Umass_Thesis.html" TargetMode="External"/><Relationship Id="rId340" Type="http://schemas.openxmlformats.org/officeDocument/2006/relationships/hyperlink" Target="file://localhost/Users/royc/Google_Drive/Thesis/RoyC_Umass_Thesis.html" TargetMode="External"/><Relationship Id="rId341" Type="http://schemas.openxmlformats.org/officeDocument/2006/relationships/image" Target="file://localhost/Users/royc/Library/Containers/com.apple.mail/Data/Library/Mail%20Downloads/SamsungSSD:Users:royc:Google_Drive:Thesis:Build_Versions:2014-04-29:./RoyC_Umass_Thesis-2014-04-29_files/RoyC_Umass_Thesis2x.png" TargetMode="External"/><Relationship Id="rId342" Type="http://schemas.openxmlformats.org/officeDocument/2006/relationships/hyperlink" Target="file://localhost/Users/royc/Google_Drive/Thesis/RoyC_Umass_Thesis.html" TargetMode="External"/><Relationship Id="rId343" Type="http://schemas.openxmlformats.org/officeDocument/2006/relationships/hyperlink" Target="file://localhost/Users/royc/Google_Drive/Thesis/RoyC_Umass_Thesis.html" TargetMode="External"/><Relationship Id="rId344" Type="http://schemas.openxmlformats.org/officeDocument/2006/relationships/hyperlink" Target="file://localhost/Users/royc/Google_Drive/Thesis/RoyC_Umass_Thesis.html" TargetMode="External"/><Relationship Id="rId345" Type="http://schemas.openxmlformats.org/officeDocument/2006/relationships/hyperlink" Target="file://localhost/Users/royc/Google_Drive/Thesis/RoyC_Umass_Thesis.html" TargetMode="External"/><Relationship Id="rId346" Type="http://schemas.openxmlformats.org/officeDocument/2006/relationships/hyperlink" Target="file://localhost/Users/royc/Google_Drive/Thesis/RoyC_Umass_Thesis.html" TargetMode="External"/><Relationship Id="rId347" Type="http://schemas.openxmlformats.org/officeDocument/2006/relationships/hyperlink" Target="file://localhost/Users/royc/Google_Drive/Thesis/RoyC_Umass_Thesis.html" TargetMode="External"/><Relationship Id="rId348" Type="http://schemas.openxmlformats.org/officeDocument/2006/relationships/hyperlink" Target="file://localhost/Users/royc/Google_Drive/Thesis/RoyC_Umass_Thesis.html" TargetMode="External"/><Relationship Id="rId349" Type="http://schemas.openxmlformats.org/officeDocument/2006/relationships/hyperlink" Target="file://localhost/Users/royc/Google_Drive/Thesis/RoyC_Umass_Thesis.html" TargetMode="External"/><Relationship Id="rId1200" Type="http://schemas.openxmlformats.org/officeDocument/2006/relationships/hyperlink" Target="file://localhost/Users/royc/Google_Drive/Thesis/RoyC_Umass_Thesis.html" TargetMode="External"/><Relationship Id="rId1201" Type="http://schemas.openxmlformats.org/officeDocument/2006/relationships/hyperlink" Target="file://localhost/Users/royc/Google_Drive/Thesis/RoyC_Umass_Thesis.html" TargetMode="External"/><Relationship Id="rId1202" Type="http://schemas.openxmlformats.org/officeDocument/2006/relationships/hyperlink" Target="file://localhost/Users/royc/Google_Drive/Thesis/RoyC_Umass_Thesis.html" TargetMode="External"/><Relationship Id="rId1203" Type="http://schemas.openxmlformats.org/officeDocument/2006/relationships/hyperlink" Target="file://localhost/Users/royc/Google_Drive/Thesis/RoyC_Umass_Thesis.html" TargetMode="External"/><Relationship Id="rId1204" Type="http://schemas.openxmlformats.org/officeDocument/2006/relationships/hyperlink" Target="file://localhost/Users/royc/Google_Drive/Thesis/RoyC_Umass_Thesis.html" TargetMode="External"/><Relationship Id="rId1205" Type="http://schemas.openxmlformats.org/officeDocument/2006/relationships/hyperlink" Target="file://localhost/Users/royc/Google_Drive/Thesis/RoyC_Umass_Thesis.html" TargetMode="External"/><Relationship Id="rId1206" Type="http://schemas.openxmlformats.org/officeDocument/2006/relationships/hyperlink" Target="file://localhost/Users/royc/Google_Drive/Thesis/RoyC_Umass_Thesis.html" TargetMode="External"/><Relationship Id="rId1207" Type="http://schemas.openxmlformats.org/officeDocument/2006/relationships/hyperlink" Target="file://localhost/Users/royc/Google_Drive/Thesis/RoyC_Umass_Thesis.html" TargetMode="External"/><Relationship Id="rId740" Type="http://schemas.openxmlformats.org/officeDocument/2006/relationships/hyperlink" Target="file://localhost/Users/royc/Google_Drive/Thesis/RoyC_Umass_Thesis.html" TargetMode="External"/><Relationship Id="rId741" Type="http://schemas.openxmlformats.org/officeDocument/2006/relationships/hyperlink" Target="file://localhost/Users/royc/Google_Drive/Thesis/RoyC_Umass_Thesis.html" TargetMode="External"/><Relationship Id="rId742" Type="http://schemas.openxmlformats.org/officeDocument/2006/relationships/hyperlink" Target="file://localhost/Users/royc/Google_Drive/Thesis/RoyC_Umass_Thesis.html" TargetMode="External"/><Relationship Id="rId743" Type="http://schemas.openxmlformats.org/officeDocument/2006/relationships/hyperlink" Target="file://localhost/Users/royc/Google_Drive/Thesis/RoyC_Umass_Thesis.html" TargetMode="External"/><Relationship Id="rId744" Type="http://schemas.openxmlformats.org/officeDocument/2006/relationships/hyperlink" Target="file://localhost/Users/royc/Google_Drive/Thesis/RoyC_Umass_Thesis.html" TargetMode="External"/><Relationship Id="rId745" Type="http://schemas.openxmlformats.org/officeDocument/2006/relationships/hyperlink" Target="file://localhost/Users/royc/Google_Drive/Thesis/RoyC_Umass_Thesis.html" TargetMode="External"/><Relationship Id="rId746" Type="http://schemas.openxmlformats.org/officeDocument/2006/relationships/hyperlink" Target="file://localhost/Users/royc/Google_Drive/Thesis/RoyC_Umass_Thesis.html" TargetMode="External"/><Relationship Id="rId747" Type="http://schemas.openxmlformats.org/officeDocument/2006/relationships/hyperlink" Target="file://localhost/Users/royc/Google_Drive/Thesis/RoyC_Umass_Thesis.html" TargetMode="External"/><Relationship Id="rId748" Type="http://schemas.openxmlformats.org/officeDocument/2006/relationships/hyperlink" Target="file://localhost/Users/royc/Google_Drive/Thesis/RoyC_Umass_Thesis.html" TargetMode="External"/><Relationship Id="rId749" Type="http://schemas.openxmlformats.org/officeDocument/2006/relationships/hyperlink" Target="file://localhost/Users/royc/Google_Drive/Thesis/RoyC_Umass_Thesis.html" TargetMode="External"/><Relationship Id="rId350" Type="http://schemas.openxmlformats.org/officeDocument/2006/relationships/hyperlink" Target="file://localhost/Users/royc/Google_Drive/Thesis/RoyC_Umass_Thesis.html" TargetMode="External"/><Relationship Id="rId351" Type="http://schemas.openxmlformats.org/officeDocument/2006/relationships/hyperlink" Target="file://localhost/Users/royc/Google_Drive/Thesis/RoyC_Umass_Thesis.html" TargetMode="External"/><Relationship Id="rId352" Type="http://schemas.openxmlformats.org/officeDocument/2006/relationships/hyperlink" Target="file://localhost/Users/royc/Google_Drive/Thesis/RoyC_Umass_Thesis.html" TargetMode="External"/><Relationship Id="rId353" Type="http://schemas.openxmlformats.org/officeDocument/2006/relationships/hyperlink" Target="file://localhost/Users/royc/Google_Drive/Thesis/RoyC_Umass_Thesis.html" TargetMode="External"/><Relationship Id="rId354" Type="http://schemas.openxmlformats.org/officeDocument/2006/relationships/hyperlink" Target="file://localhost/Users/royc/Google_Drive/Thesis/RoyC_Umass_Thesis.html" TargetMode="External"/><Relationship Id="rId355" Type="http://schemas.openxmlformats.org/officeDocument/2006/relationships/hyperlink" Target="file://localhost/Users/royc/Google_Drive/Thesis/RoyC_Umass_Thesis.html" TargetMode="External"/><Relationship Id="rId356" Type="http://schemas.openxmlformats.org/officeDocument/2006/relationships/hyperlink" Target="file://localhost/Users/royc/Google_Drive/Thesis/RoyC_Umass_Thesis.html" TargetMode="External"/><Relationship Id="rId357" Type="http://schemas.openxmlformats.org/officeDocument/2006/relationships/hyperlink" Target="file://localhost/Users/royc/Google_Drive/Thesis/RoyC_Umass_Thesis.html" TargetMode="External"/><Relationship Id="rId358" Type="http://schemas.openxmlformats.org/officeDocument/2006/relationships/hyperlink" Target="file://localhost/Users/royc/Google_Drive/Thesis/RoyC_Umass_Thesis.html" TargetMode="External"/><Relationship Id="rId359" Type="http://schemas.openxmlformats.org/officeDocument/2006/relationships/hyperlink" Target="file://localhost/Users/royc/Google_Drive/Thesis/RoyC_Umass_Thesis.html" TargetMode="External"/><Relationship Id="rId1208" Type="http://schemas.openxmlformats.org/officeDocument/2006/relationships/hyperlink" Target="file://localhost/Users/royc/Google_Drive/Thesis/RoyC_Umass_Thesis.html" TargetMode="External"/><Relationship Id="rId1209" Type="http://schemas.openxmlformats.org/officeDocument/2006/relationships/hyperlink" Target="file://localhost/Users/royc/Google_Drive/Thesis/RoyC_Umass_Thesis.html" TargetMode="External"/><Relationship Id="rId1600" Type="http://schemas.openxmlformats.org/officeDocument/2006/relationships/hyperlink" Target="file://localhost/Users/royc/Google_Drive/Thesis/RoyC_Umass_Thesis.html" TargetMode="External"/><Relationship Id="rId1601" Type="http://schemas.openxmlformats.org/officeDocument/2006/relationships/hyperlink" Target="file://localhost/Users/royc/Google_Drive/Thesis/RoyC_Umass_Thesis.html" TargetMode="External"/><Relationship Id="rId1602" Type="http://schemas.openxmlformats.org/officeDocument/2006/relationships/hyperlink" Target="file://localhost/Users/royc/Google_Drive/Thesis/RoyC_Umass_Thesis.html" TargetMode="External"/><Relationship Id="rId1603" Type="http://schemas.openxmlformats.org/officeDocument/2006/relationships/hyperlink" Target="file://localhost/Users/royc/Google_Drive/Thesis/RoyC_Umass_Thesis.html" TargetMode="External"/><Relationship Id="rId1604" Type="http://schemas.openxmlformats.org/officeDocument/2006/relationships/hyperlink" Target="file://localhost/Users/royc/Google_Drive/Thesis/RoyC_Umass_Thesis.html" TargetMode="External"/><Relationship Id="rId1605" Type="http://schemas.openxmlformats.org/officeDocument/2006/relationships/hyperlink" Target="file://localhost/Users/royc/Google_Drive/Thesis/RoyC_Umass_Thesis.html" TargetMode="External"/><Relationship Id="rId1606" Type="http://schemas.openxmlformats.org/officeDocument/2006/relationships/hyperlink" Target="file://localhost/Users/royc/Google_Drive/Thesis/RoyC_Umass_Thesis.html" TargetMode="External"/><Relationship Id="rId1607" Type="http://schemas.openxmlformats.org/officeDocument/2006/relationships/image" Target="file://localhost/Users/royc/Library/Containers/com.apple.mail/Data/Library/Mail%20Downloads/SamsungSSD:Users:royc:Google_Drive:Thesis:Build_Versions:2014-04-29:./RoyC_Umass_Thesis-2014-04-29_files/RoyC_Umass_Thesis41x.png" TargetMode="External"/><Relationship Id="rId1608" Type="http://schemas.openxmlformats.org/officeDocument/2006/relationships/hyperlink" Target="file://localhost/Users/royc/Google_Drive/Thesis/RoyC_Umass_Thesis.html" TargetMode="External"/><Relationship Id="rId1609" Type="http://schemas.openxmlformats.org/officeDocument/2006/relationships/hyperlink" Target="file://localhost/Users/royc/Google_Drive/Thesis/RoyC_Umass_Thesis.html" TargetMode="External"/><Relationship Id="rId1210" Type="http://schemas.openxmlformats.org/officeDocument/2006/relationships/hyperlink" Target="file://localhost/Users/royc/Google_Drive/Thesis/RoyC_Umass_Thesis.html" TargetMode="External"/><Relationship Id="rId1211" Type="http://schemas.openxmlformats.org/officeDocument/2006/relationships/hyperlink" Target="file://localhost/Users/royc/Google_Drive/Thesis/RoyC_Umass_Thesis.html" TargetMode="External"/><Relationship Id="rId750" Type="http://schemas.openxmlformats.org/officeDocument/2006/relationships/hyperlink" Target="file://localhost/Users/royc/Google_Drive/Thesis/RoyC_Umass_Thesis.html" TargetMode="External"/><Relationship Id="rId751" Type="http://schemas.openxmlformats.org/officeDocument/2006/relationships/hyperlink" Target="file://localhost/Users/royc/Google_Drive/Thesis/RoyC_Umass_Thesis.html" TargetMode="External"/><Relationship Id="rId752" Type="http://schemas.openxmlformats.org/officeDocument/2006/relationships/hyperlink" Target="file://localhost/Users/royc/Google_Drive/Thesis/RoyC_Umass_Thesis.html" TargetMode="External"/><Relationship Id="rId753" Type="http://schemas.openxmlformats.org/officeDocument/2006/relationships/hyperlink" Target="file://localhost/Users/royc/Google_Drive/Thesis/RoyC_Umass_Thesis.html" TargetMode="External"/><Relationship Id="rId754" Type="http://schemas.openxmlformats.org/officeDocument/2006/relationships/hyperlink" Target="file://localhost/Users/royc/Google_Drive/Thesis/RoyC_Umass_Thesis.html" TargetMode="External"/><Relationship Id="rId755" Type="http://schemas.openxmlformats.org/officeDocument/2006/relationships/hyperlink" Target="file://localhost/Users/royc/Google_Drive/Thesis/RoyC_Umass_Thesis.html" TargetMode="External"/><Relationship Id="rId756" Type="http://schemas.openxmlformats.org/officeDocument/2006/relationships/hyperlink" Target="file://localhost/Users/royc/Google_Drive/Thesis/RoyC_Umass_Thesis.html" TargetMode="External"/><Relationship Id="rId757" Type="http://schemas.openxmlformats.org/officeDocument/2006/relationships/hyperlink" Target="file://localhost/Users/royc/Google_Drive/Thesis/RoyC_Umass_Thesis.html" TargetMode="External"/><Relationship Id="rId758" Type="http://schemas.openxmlformats.org/officeDocument/2006/relationships/hyperlink" Target="file://localhost/Users/royc/Google_Drive/Thesis/RoyC_Umass_Thesis.html" TargetMode="External"/><Relationship Id="rId759" Type="http://schemas.openxmlformats.org/officeDocument/2006/relationships/hyperlink" Target="file://localhost/Users/royc/Google_Drive/Thesis/RoyC_Umass_Thesis.html" TargetMode="External"/><Relationship Id="rId360" Type="http://schemas.openxmlformats.org/officeDocument/2006/relationships/hyperlink" Target="file://localhost/Users/royc/Google_Drive/Thesis/RoyC_Umass_Thesis.html" TargetMode="External"/><Relationship Id="rId361" Type="http://schemas.openxmlformats.org/officeDocument/2006/relationships/hyperlink" Target="file://localhost/Users/royc/Google_Drive/Thesis/RoyC_Umass_Thesis.html" TargetMode="External"/><Relationship Id="rId362" Type="http://schemas.openxmlformats.org/officeDocument/2006/relationships/hyperlink" Target="file://localhost/Users/royc/Google_Drive/Thesis/RoyC_Umass_Thesis.html" TargetMode="External"/><Relationship Id="rId363" Type="http://schemas.openxmlformats.org/officeDocument/2006/relationships/hyperlink" Target="file://localhost/Users/royc/Google_Drive/Thesis/RoyC_Umass_Thesis.html" TargetMode="External"/><Relationship Id="rId364" Type="http://schemas.openxmlformats.org/officeDocument/2006/relationships/hyperlink" Target="file://localhost/Users/royc/Google_Drive/Thesis/RoyC_Umass_Thesis.html" TargetMode="External"/><Relationship Id="rId365" Type="http://schemas.openxmlformats.org/officeDocument/2006/relationships/hyperlink" Target="file://localhost/Users/royc/Google_Drive/Thesis/RoyC_Umass_Thesis.html" TargetMode="External"/><Relationship Id="rId366" Type="http://schemas.openxmlformats.org/officeDocument/2006/relationships/hyperlink" Target="file://localhost/Users/royc/Google_Drive/Thesis/RoyC_Umass_Thesis.html" TargetMode="External"/><Relationship Id="rId367" Type="http://schemas.openxmlformats.org/officeDocument/2006/relationships/hyperlink" Target="file://localhost/Users/royc/Google_Drive/Thesis/RoyC_Umass_Thesis.html" TargetMode="External"/><Relationship Id="rId368" Type="http://schemas.openxmlformats.org/officeDocument/2006/relationships/hyperlink" Target="file://localhost/Users/royc/Google_Drive/Thesis/RoyC_Umass_Thesis.html" TargetMode="External"/><Relationship Id="rId369" Type="http://schemas.openxmlformats.org/officeDocument/2006/relationships/hyperlink" Target="file://localhost/Users/royc/Google_Drive/Thesis/RoyC_Umass_Thesis.html" TargetMode="External"/><Relationship Id="rId1212" Type="http://schemas.openxmlformats.org/officeDocument/2006/relationships/hyperlink" Target="file://localhost/Users/royc/Google_Drive/Thesis/RoyC_Umass_Thesis.html" TargetMode="External"/><Relationship Id="rId1213" Type="http://schemas.openxmlformats.org/officeDocument/2006/relationships/hyperlink" Target="file://localhost/Users/royc/Google_Drive/Thesis/RoyC_Umass_Thesis.html" TargetMode="External"/><Relationship Id="rId1214" Type="http://schemas.openxmlformats.org/officeDocument/2006/relationships/hyperlink" Target="file://localhost/Users/royc/Google_Drive/Thesis/RoyC_Umass_Thesis.html" TargetMode="External"/><Relationship Id="rId1215" Type="http://schemas.openxmlformats.org/officeDocument/2006/relationships/hyperlink" Target="file://localhost/Users/royc/Google_Drive/Thesis/RoyC_Umass_Thesis.html" TargetMode="External"/><Relationship Id="rId1216" Type="http://schemas.openxmlformats.org/officeDocument/2006/relationships/hyperlink" Target="file://localhost/Users/royc/Google_Drive/Thesis/RoyC_Umass_Thesis.html" TargetMode="External"/><Relationship Id="rId1217" Type="http://schemas.openxmlformats.org/officeDocument/2006/relationships/hyperlink" Target="file://localhost/Users/royc/Google_Drive/Thesis/RoyC_Umass_Thesis.html" TargetMode="External"/><Relationship Id="rId1218" Type="http://schemas.openxmlformats.org/officeDocument/2006/relationships/hyperlink" Target="file://localhost/Users/royc/Google_Drive/Thesis/RoyC_Umass_Thesis.html" TargetMode="External"/><Relationship Id="rId1219" Type="http://schemas.openxmlformats.org/officeDocument/2006/relationships/hyperlink" Target="file://localhost/Users/royc/Google_Drive/Thesis/RoyC_Umass_Thesis.html" TargetMode="External"/><Relationship Id="rId1610" Type="http://schemas.openxmlformats.org/officeDocument/2006/relationships/image" Target="file://localhost/Users/royc/Library/Containers/com.apple.mail/Data/Library/Mail%20Downloads/SamsungSSD:Users:royc:Google_Drive:Thesis:Build_Versions:2014-04-29:./RoyC_Umass_Thesis-2014-04-29_files/RoyC_Umass_Thesis42x.png" TargetMode="External"/><Relationship Id="rId1611" Type="http://schemas.openxmlformats.org/officeDocument/2006/relationships/hyperlink" Target="file://localhost/Users/royc/Google_Drive/Thesis/RoyC_Umass_Thesis.html" TargetMode="External"/><Relationship Id="rId1612" Type="http://schemas.openxmlformats.org/officeDocument/2006/relationships/image" Target="file://localhost/Users/royc/Library/Containers/com.apple.mail/Data/Library/Mail%20Downloads/SamsungSSD:Users:royc:Google_Drive:Thesis:Build_Versions:2014-04-29:./RoyC_Umass_Thesis-2014-04-29_files/RoyC_Umass_Thesis43x.png" TargetMode="External"/><Relationship Id="rId1613" Type="http://schemas.openxmlformats.org/officeDocument/2006/relationships/hyperlink" Target="file://localhost/Users/royc/Google_Drive/Thesis/RoyC_Umass_Thesis.html" TargetMode="External"/><Relationship Id="rId1614" Type="http://schemas.openxmlformats.org/officeDocument/2006/relationships/hyperlink" Target="file://localhost/Users/royc/Google_Drive/Thesis/RoyC_Umass_Thesis.html" TargetMode="External"/><Relationship Id="rId1615" Type="http://schemas.openxmlformats.org/officeDocument/2006/relationships/hyperlink" Target="file://localhost/Users/royc/Google_Drive/Thesis/RoyC_Umass_Thesis.html" TargetMode="External"/><Relationship Id="rId1616" Type="http://schemas.openxmlformats.org/officeDocument/2006/relationships/hyperlink" Target="file://localhost/Users/royc/Google_Drive/Thesis/RoyC_Umass_Thesis.html" TargetMode="External"/><Relationship Id="rId1617" Type="http://schemas.openxmlformats.org/officeDocument/2006/relationships/hyperlink" Target="file://localhost/Users/royc/Google_Drive/Thesis/RoyC_Umass_Thesis.html" TargetMode="External"/><Relationship Id="rId1618" Type="http://schemas.openxmlformats.org/officeDocument/2006/relationships/image" Target="file://localhost/Users/royc/Library/Containers/com.apple.mail/Data/Library/Mail%20Downloads/SamsungSSD:Users:royc:Google_Drive:Thesis:Build_Versions:2014-04-29:./RoyC_Umass_Thesis-2014-04-29_files/RoyC_Umass_Thesis44x.png" TargetMode="External"/><Relationship Id="rId1619" Type="http://schemas.openxmlformats.org/officeDocument/2006/relationships/hyperlink" Target="http://profiles.umassmed.edu/profiles/display/133484" TargetMode="External"/><Relationship Id="rId1220" Type="http://schemas.openxmlformats.org/officeDocument/2006/relationships/hyperlink" Target="file://localhost/Users/royc/Google_Drive/Thesis/RoyC_Umass_Thesis.html" TargetMode="External"/><Relationship Id="rId1221" Type="http://schemas.openxmlformats.org/officeDocument/2006/relationships/hyperlink" Target="file://localhost/Users/royc/Google_Drive/Thesis/RoyC_Umass_Thesis.html" TargetMode="External"/><Relationship Id="rId760" Type="http://schemas.openxmlformats.org/officeDocument/2006/relationships/hyperlink" Target="file://localhost/Users/royc/Google_Drive/Thesis/RoyC_Umass_Thesis.html" TargetMode="External"/><Relationship Id="rId761" Type="http://schemas.openxmlformats.org/officeDocument/2006/relationships/hyperlink" Target="file://localhost/Users/royc/Google_Drive/Thesis/RoyC_Umass_Thesis.html" TargetMode="External"/><Relationship Id="rId762" Type="http://schemas.openxmlformats.org/officeDocument/2006/relationships/hyperlink" Target="file://localhost/Users/royc/Google_Drive/Thesis/RoyC_Umass_Thesis.html" TargetMode="External"/><Relationship Id="rId763" Type="http://schemas.openxmlformats.org/officeDocument/2006/relationships/hyperlink" Target="file://localhost/Users/royc/Google_Drive/Thesis/RoyC_Umass_Thesis.html" TargetMode="External"/><Relationship Id="rId764" Type="http://schemas.openxmlformats.org/officeDocument/2006/relationships/hyperlink" Target="file://localhost/Users/royc/Google_Drive/Thesis/RoyC_Umass_Thesis.html" TargetMode="External"/><Relationship Id="rId765" Type="http://schemas.openxmlformats.org/officeDocument/2006/relationships/hyperlink" Target="file://localhost/Users/royc/Google_Drive/Thesis/RoyC_Umass_Thesis.html" TargetMode="External"/><Relationship Id="rId766" Type="http://schemas.openxmlformats.org/officeDocument/2006/relationships/hyperlink" Target="file://localhost/Users/royc/Google_Drive/Thesis/RoyC_Umass_Thesis.html" TargetMode="External"/><Relationship Id="rId767" Type="http://schemas.openxmlformats.org/officeDocument/2006/relationships/hyperlink" Target="file://localhost/Users/royc/Google_Drive/Thesis/RoyC_Umass_Thesis.html" TargetMode="External"/><Relationship Id="rId768" Type="http://schemas.openxmlformats.org/officeDocument/2006/relationships/hyperlink" Target="file://localhost/Users/royc/Google_Drive/Thesis/RoyC_Umass_Thesis.html" TargetMode="External"/><Relationship Id="rId769" Type="http://schemas.openxmlformats.org/officeDocument/2006/relationships/hyperlink" Target="file://localhost/Users/royc/Google_Drive/Thesis/RoyC_Umass_Thesis.html" TargetMode="External"/><Relationship Id="rId370" Type="http://schemas.openxmlformats.org/officeDocument/2006/relationships/hyperlink" Target="file://localhost/Users/royc/Google_Drive/Thesis/RoyC_Umass_Thesis.html" TargetMode="External"/><Relationship Id="rId371" Type="http://schemas.openxmlformats.org/officeDocument/2006/relationships/image" Target="file://localhost/Users/royc/Library/Containers/com.apple.mail/Data/Library/Mail%20Downloads/SamsungSSD:Users:royc:Google_Drive:Thesis:Build_Versions:2014-04-29:./RoyC_Umass_Thesis-2014-04-29_files/RoyC_Umass_Thesis3x.png" TargetMode="External"/><Relationship Id="rId372" Type="http://schemas.openxmlformats.org/officeDocument/2006/relationships/hyperlink" Target="file://localhost/Users/royc/Google_Drive/Thesis/RoyC_Umass_Thesis.html" TargetMode="External"/><Relationship Id="rId373" Type="http://schemas.openxmlformats.org/officeDocument/2006/relationships/hyperlink" Target="file://localhost/Users/royc/Google_Drive/Thesis/RoyC_Umass_Thesis.html" TargetMode="External"/><Relationship Id="rId374" Type="http://schemas.openxmlformats.org/officeDocument/2006/relationships/hyperlink" Target="file://localhost/Users/royc/Google_Drive/Thesis/RoyC_Umass_Thesis.html" TargetMode="External"/><Relationship Id="rId375" Type="http://schemas.openxmlformats.org/officeDocument/2006/relationships/hyperlink" Target="file://localhost/Users/royc/Google_Drive/Thesis/RoyC_Umass_Thesis.html" TargetMode="External"/><Relationship Id="rId376" Type="http://schemas.openxmlformats.org/officeDocument/2006/relationships/hyperlink" Target="file://localhost/Users/royc/Google_Drive/Thesis/RoyC_Umass_Thesis.html" TargetMode="External"/><Relationship Id="rId377" Type="http://schemas.openxmlformats.org/officeDocument/2006/relationships/hyperlink" Target="file://localhost/Users/royc/Google_Drive/Thesis/RoyC_Umass_Thesis.html" TargetMode="External"/><Relationship Id="rId378" Type="http://schemas.openxmlformats.org/officeDocument/2006/relationships/hyperlink" Target="file://localhost/Users/royc/Google_Drive/Thesis/RoyC_Umass_Thesis.html" TargetMode="External"/><Relationship Id="rId379" Type="http://schemas.openxmlformats.org/officeDocument/2006/relationships/hyperlink" Target="file://localhost/Users/royc/Google_Drive/Thesis/RoyC_Umass_Thesis.html" TargetMode="External"/><Relationship Id="rId1222" Type="http://schemas.openxmlformats.org/officeDocument/2006/relationships/hyperlink" Target="file://localhost/Users/royc/Google_Drive/Thesis/RoyC_Umass_Thesis.html" TargetMode="External"/><Relationship Id="rId1223" Type="http://schemas.openxmlformats.org/officeDocument/2006/relationships/hyperlink" Target="file://localhost/Users/royc/Google_Drive/Thesis/RoyC_Umass_Thesis.html" TargetMode="External"/><Relationship Id="rId1224" Type="http://schemas.openxmlformats.org/officeDocument/2006/relationships/hyperlink" Target="file://localhost/Users/royc/Google_Drive/Thesis/RoyC_Umass_Thesis.html" TargetMode="External"/><Relationship Id="rId1225" Type="http://schemas.openxmlformats.org/officeDocument/2006/relationships/hyperlink" Target="file://localhost/Users/royc/Google_Drive/Thesis/RoyC_Umass_Thesis.html" TargetMode="External"/><Relationship Id="rId1226" Type="http://schemas.openxmlformats.org/officeDocument/2006/relationships/hyperlink" Target="file://localhost/Users/royc/Google_Drive/Thesis/RoyC_Umass_Thesis.html" TargetMode="External"/><Relationship Id="rId1227" Type="http://schemas.openxmlformats.org/officeDocument/2006/relationships/hyperlink" Target="file://localhost/Users/royc/Google_Drive/Thesis/RoyC_Umass_Thesis.html" TargetMode="External"/><Relationship Id="rId1228" Type="http://schemas.openxmlformats.org/officeDocument/2006/relationships/hyperlink" Target="file://localhost/Users/royc/Google_Drive/Thesis/RoyC_Umass_Thesis.html" TargetMode="External"/><Relationship Id="rId1229" Type="http://schemas.openxmlformats.org/officeDocument/2006/relationships/hyperlink" Target="file://localhost/Users/royc/Google_Drive/Thesis/RoyC_Umass_Thesis.html" TargetMode="External"/><Relationship Id="rId1620" Type="http://schemas.openxmlformats.org/officeDocument/2006/relationships/hyperlink" Target="file://localhost/Users/royc/Google_Drive/Thesis/RoyC_Umass_Thesis.html" TargetMode="External"/><Relationship Id="rId1621" Type="http://schemas.openxmlformats.org/officeDocument/2006/relationships/hyperlink" Target="file://localhost/Users/royc/Google_Drive/Thesis/RoyC_Umass_Thesis.html" TargetMode="External"/><Relationship Id="rId1622" Type="http://schemas.openxmlformats.org/officeDocument/2006/relationships/hyperlink" Target="file://localhost/Users/royc/Google_Drive/Thesis/RoyC_Umass_Thesis.html" TargetMode="External"/><Relationship Id="rId1623" Type="http://schemas.openxmlformats.org/officeDocument/2006/relationships/hyperlink" Target="file://localhost/Users/royc/Google_Drive/Thesis/RoyC_Umass_Thesis.html" TargetMode="External"/><Relationship Id="rId1624" Type="http://schemas.openxmlformats.org/officeDocument/2006/relationships/hyperlink" Target="file://localhost/Users/royc/Google_Drive/Thesis/RoyC_Umass_Thesis.html" TargetMode="External"/><Relationship Id="rId1625" Type="http://schemas.openxmlformats.org/officeDocument/2006/relationships/hyperlink" Target="file://localhost/Users/royc/Google_Drive/Thesis/RoyC_Umass_Thesis.html" TargetMode="External"/><Relationship Id="rId1626" Type="http://schemas.openxmlformats.org/officeDocument/2006/relationships/hyperlink" Target="file://localhost/Users/royc/Google_Drive/Thesis/RoyC_Umass_Thesis.html" TargetMode="External"/><Relationship Id="rId1627" Type="http://schemas.openxmlformats.org/officeDocument/2006/relationships/image" Target="file://localhost/Users/royc/Library/Containers/com.apple.mail/Data/Library/Mail%20Downloads/SamsungSSD:Users:royc:Google_Drive:Thesis:Build_Versions:2014-04-29:./RoyC_Umass_Thesis-2014-04-29_files/RoyC_Umass_Thesis45x.png" TargetMode="External"/><Relationship Id="rId1628" Type="http://schemas.openxmlformats.org/officeDocument/2006/relationships/hyperlink" Target="file://localhost/Users/royc/Google_Drive/Thesis/RoyC_Umass_Thesis.html" TargetMode="External"/><Relationship Id="rId1629" Type="http://schemas.openxmlformats.org/officeDocument/2006/relationships/hyperlink" Target="file://localhost/Users/royc/Google_Drive/Thesis/RoyC_Umass_Thesis.html" TargetMode="External"/><Relationship Id="rId1230" Type="http://schemas.openxmlformats.org/officeDocument/2006/relationships/hyperlink" Target="file://localhost/Users/royc/Google_Drive/Thesis/RoyC_Umass_Thesis.html" TargetMode="External"/><Relationship Id="rId1231" Type="http://schemas.openxmlformats.org/officeDocument/2006/relationships/hyperlink" Target="file://localhost/Users/royc/Google_Drive/Thesis/RoyC_Umass_Thesis.html" TargetMode="External"/><Relationship Id="rId770" Type="http://schemas.openxmlformats.org/officeDocument/2006/relationships/hyperlink" Target="file://localhost/Users/royc/Google_Drive/Thesis/RoyC_Umass_Thesis.html" TargetMode="External"/><Relationship Id="rId771" Type="http://schemas.openxmlformats.org/officeDocument/2006/relationships/hyperlink" Target="file://localhost/Users/royc/Google_Drive/Thesis/RoyC_Umass_Thesis.html" TargetMode="External"/><Relationship Id="rId772" Type="http://schemas.openxmlformats.org/officeDocument/2006/relationships/hyperlink" Target="file://localhost/Users/royc/Google_Drive/Thesis/RoyC_Umass_Thesis.html" TargetMode="External"/><Relationship Id="rId773" Type="http://schemas.openxmlformats.org/officeDocument/2006/relationships/hyperlink" Target="file://localhost/Users/royc/Google_Drive/Thesis/RoyC_Umass_Thesis.html" TargetMode="External"/><Relationship Id="rId774" Type="http://schemas.openxmlformats.org/officeDocument/2006/relationships/hyperlink" Target="file://localhost/Users/royc/Google_Drive/Thesis/RoyC_Umass_Thesis.html" TargetMode="External"/><Relationship Id="rId775" Type="http://schemas.openxmlformats.org/officeDocument/2006/relationships/hyperlink" Target="file://localhost/Users/royc/Google_Drive/Thesis/RoyC_Umass_Thesis.html" TargetMode="External"/><Relationship Id="rId776" Type="http://schemas.openxmlformats.org/officeDocument/2006/relationships/hyperlink" Target="file://localhost/Users/royc/Google_Drive/Thesis/RoyC_Umass_Thesis.html" TargetMode="External"/><Relationship Id="rId777" Type="http://schemas.openxmlformats.org/officeDocument/2006/relationships/hyperlink" Target="file://localhost/Users/royc/Google_Drive/Thesis/RoyC_Umass_Thesis.html" TargetMode="External"/><Relationship Id="rId778" Type="http://schemas.openxmlformats.org/officeDocument/2006/relationships/hyperlink" Target="file://localhost/Users/royc/Google_Drive/Thesis/RoyC_Umass_Thesis.html" TargetMode="External"/><Relationship Id="rId779" Type="http://schemas.openxmlformats.org/officeDocument/2006/relationships/hyperlink" Target="file://localhost/Users/royc/Google_Drive/Thesis/RoyC_Umass_Thesis.html" TargetMode="External"/><Relationship Id="rId380" Type="http://schemas.openxmlformats.org/officeDocument/2006/relationships/hyperlink" Target="file://localhost/Users/royc/Google_Drive/Thesis/RoyC_Umass_Thesis.html" TargetMode="External"/><Relationship Id="rId381" Type="http://schemas.openxmlformats.org/officeDocument/2006/relationships/hyperlink" Target="file://localhost/Users/royc/Google_Drive/Thesis/RoyC_Umass_Thesis.html" TargetMode="External"/><Relationship Id="rId382" Type="http://schemas.openxmlformats.org/officeDocument/2006/relationships/hyperlink" Target="file://localhost/Users/royc/Google_Drive/Thesis/RoyC_Umass_Thesis.html" TargetMode="External"/><Relationship Id="rId383" Type="http://schemas.openxmlformats.org/officeDocument/2006/relationships/hyperlink" Target="file://localhost/Users/royc/Google_Drive/Thesis/RoyC_Umass_Thesis.html" TargetMode="External"/><Relationship Id="rId384" Type="http://schemas.openxmlformats.org/officeDocument/2006/relationships/hyperlink" Target="file://localhost/Users/royc/Google_Drive/Thesis/RoyC_Umass_Thesis.html" TargetMode="External"/><Relationship Id="rId385" Type="http://schemas.openxmlformats.org/officeDocument/2006/relationships/hyperlink" Target="file://localhost/Users/royc/Google_Drive/Thesis/RoyC_Umass_Thesis.html" TargetMode="External"/><Relationship Id="rId386" Type="http://schemas.openxmlformats.org/officeDocument/2006/relationships/hyperlink" Target="file://localhost/Users/royc/Google_Drive/Thesis/RoyC_Umass_Thesis.html" TargetMode="External"/><Relationship Id="rId387" Type="http://schemas.openxmlformats.org/officeDocument/2006/relationships/hyperlink" Target="file://localhost/Users/royc/Google_Drive/Thesis/RoyC_Umass_Thesis.html" TargetMode="External"/><Relationship Id="rId388" Type="http://schemas.openxmlformats.org/officeDocument/2006/relationships/hyperlink" Target="file://localhost/Users/royc/Google_Drive/Thesis/RoyC_Umass_Thesis.html" TargetMode="External"/><Relationship Id="rId389" Type="http://schemas.openxmlformats.org/officeDocument/2006/relationships/hyperlink" Target="file://localhost/Users/royc/Google_Drive/Thesis/RoyC_Umass_Thesis.html" TargetMode="External"/><Relationship Id="rId1232" Type="http://schemas.openxmlformats.org/officeDocument/2006/relationships/hyperlink" Target="file://localhost/Users/royc/Google_Drive/Thesis/RoyC_Umass_Thesis.html" TargetMode="External"/><Relationship Id="rId1233" Type="http://schemas.openxmlformats.org/officeDocument/2006/relationships/hyperlink" Target="file://localhost/Users/royc/Google_Drive/Thesis/RoyC_Umass_Thesis.html" TargetMode="External"/><Relationship Id="rId1234" Type="http://schemas.openxmlformats.org/officeDocument/2006/relationships/hyperlink" Target="file://localhost/Users/royc/Google_Drive/Thesis/RoyC_Umass_Thesis.html" TargetMode="External"/><Relationship Id="rId1235" Type="http://schemas.openxmlformats.org/officeDocument/2006/relationships/hyperlink" Target="file://localhost/Users/royc/Google_Drive/Thesis/RoyC_Umass_Thesis.html" TargetMode="External"/><Relationship Id="rId1236" Type="http://schemas.openxmlformats.org/officeDocument/2006/relationships/hyperlink" Target="file://localhost/Users/royc/Google_Drive/Thesis/RoyC_Umass_Thesis.html" TargetMode="External"/><Relationship Id="rId1237" Type="http://schemas.openxmlformats.org/officeDocument/2006/relationships/hyperlink" Target="file://localhost/Users/royc/Google_Drive/Thesis/RoyC_Umass_Thesis.html" TargetMode="External"/><Relationship Id="rId1238" Type="http://schemas.openxmlformats.org/officeDocument/2006/relationships/hyperlink" Target="file://localhost/Users/royc/Google_Drive/Thesis/RoyC_Umass_Thesis.html" TargetMode="External"/><Relationship Id="rId1239" Type="http://schemas.openxmlformats.org/officeDocument/2006/relationships/hyperlink" Target="file://localhost/Users/royc/Google_Drive/Thesis/RoyC_Umass_Thesis.html" TargetMode="External"/><Relationship Id="rId1630" Type="http://schemas.openxmlformats.org/officeDocument/2006/relationships/hyperlink" Target="file://localhost/Users/royc/Google_Drive/Thesis/RoyC_Umass_Thesis.html" TargetMode="External"/><Relationship Id="rId1631" Type="http://schemas.openxmlformats.org/officeDocument/2006/relationships/hyperlink" Target="file://localhost/Users/royc/Google_Drive/Thesis/RoyC_Umass_Thesis.html" TargetMode="External"/><Relationship Id="rId1632" Type="http://schemas.openxmlformats.org/officeDocument/2006/relationships/hyperlink" Target="file://localhost/Users/royc/Google_Drive/Thesis/RoyC_Umass_Thesis.html" TargetMode="External"/><Relationship Id="rId1633" Type="http://schemas.openxmlformats.org/officeDocument/2006/relationships/hyperlink" Target="file://localhost/Users/royc/Google_Drive/Thesis/RoyC_Umass_Thesis.html" TargetMode="External"/><Relationship Id="rId1634" Type="http://schemas.openxmlformats.org/officeDocument/2006/relationships/hyperlink" Target="file://localhost/Users/royc/Google_Drive/Thesis/RoyC_Umass_Thesis.html" TargetMode="External"/><Relationship Id="rId1635" Type="http://schemas.openxmlformats.org/officeDocument/2006/relationships/hyperlink" Target="file://localhost/Users/royc/Google_Drive/Thesis/RoyC_Umass_Thesis.html" TargetMode="External"/><Relationship Id="rId1636" Type="http://schemas.openxmlformats.org/officeDocument/2006/relationships/hyperlink" Target="file://localhost/Users/royc/Google_Drive/Thesis/RoyC_Umass_Thesis.html" TargetMode="External"/><Relationship Id="rId1637" Type="http://schemas.openxmlformats.org/officeDocument/2006/relationships/hyperlink" Target="file://localhost/Users/royc/Google_Drive/Thesis/RoyC_Umass_Thesis.html" TargetMode="External"/><Relationship Id="rId1638" Type="http://schemas.openxmlformats.org/officeDocument/2006/relationships/image" Target="file://localhost/Users/royc/Library/Containers/com.apple.mail/Data/Library/Mail%20Downloads/SamsungSSD:Users:royc:Google_Drive:Thesis:Build_Versions:2014-04-29:./RoyC_Umass_Thesis-2014-04-29_files/RoyC_Umass_Thesis46x.png" TargetMode="External"/><Relationship Id="rId1639" Type="http://schemas.openxmlformats.org/officeDocument/2006/relationships/hyperlink" Target="file://localhost/Users/royc/Google_Drive/Thesis/RoyC_Umass_Thesis.html" TargetMode="External"/><Relationship Id="rId1240" Type="http://schemas.openxmlformats.org/officeDocument/2006/relationships/hyperlink" Target="file://localhost/Users/royc/Google_Drive/Thesis/RoyC_Umass_Thesis.html" TargetMode="External"/><Relationship Id="rId1241" Type="http://schemas.openxmlformats.org/officeDocument/2006/relationships/hyperlink" Target="file://localhost/Users/royc/Google_Drive/Thesis/RoyC_Umass_Thesis.html" TargetMode="External"/><Relationship Id="rId780" Type="http://schemas.openxmlformats.org/officeDocument/2006/relationships/hyperlink" Target="file://localhost/Users/royc/Google_Drive/Thesis/RoyC_Umass_Thesis.html" TargetMode="External"/><Relationship Id="rId781" Type="http://schemas.openxmlformats.org/officeDocument/2006/relationships/image" Target="file://localhost/Users/royc/Library/Containers/com.apple.mail/Data/Library/Mail%20Downloads/SamsungSSD:Users:royc:Google_Drive:Thesis:Build_Versions:2014-04-29:./RoyC_Umass_Thesis-2014-04-29_files/mammalian_piRNA_pathway.png" TargetMode="External"/><Relationship Id="rId782" Type="http://schemas.openxmlformats.org/officeDocument/2006/relationships/hyperlink" Target="file://localhost/Users/royc/Google_Drive/Thesis/RoyC_Umass_Thesis.html" TargetMode="External"/><Relationship Id="rId783" Type="http://schemas.openxmlformats.org/officeDocument/2006/relationships/hyperlink" Target="file://localhost/Users/royc/Google_Drive/Thesis/RoyC_Umass_Thesis.html" TargetMode="External"/><Relationship Id="rId784" Type="http://schemas.openxmlformats.org/officeDocument/2006/relationships/hyperlink" Target="file://localhost/Users/royc/Google_Drive/Thesis/RoyC_Umass_Thesis.html" TargetMode="External"/><Relationship Id="rId785" Type="http://schemas.openxmlformats.org/officeDocument/2006/relationships/hyperlink" Target="file://localhost/Users/royc/Google_Drive/Thesis/RoyC_Umass_Thesis.html" TargetMode="External"/><Relationship Id="rId786" Type="http://schemas.openxmlformats.org/officeDocument/2006/relationships/hyperlink" Target="file://localhost/Users/royc/Google_Drive/Thesis/RoyC_Umass_Thesis.html" TargetMode="External"/><Relationship Id="rId787" Type="http://schemas.openxmlformats.org/officeDocument/2006/relationships/hyperlink" Target="file://localhost/Users/royc/Google_Drive/Thesis/RoyC_Umass_Thesis.html" TargetMode="External"/><Relationship Id="rId788" Type="http://schemas.openxmlformats.org/officeDocument/2006/relationships/hyperlink" Target="file://localhost/Users/royc/Google_Drive/Thesis/RoyC_Umass_Thesis.html" TargetMode="External"/><Relationship Id="rId789" Type="http://schemas.openxmlformats.org/officeDocument/2006/relationships/hyperlink" Target="file://localhost/Users/royc/Google_Drive/Thesis/RoyC_Umass_Thesis.html" TargetMode="External"/><Relationship Id="rId390" Type="http://schemas.openxmlformats.org/officeDocument/2006/relationships/hyperlink" Target="file://localhost/Users/royc/Google_Drive/Thesis/RoyC_Umass_Thesis.html" TargetMode="External"/><Relationship Id="rId391" Type="http://schemas.openxmlformats.org/officeDocument/2006/relationships/hyperlink" Target="file://localhost/Users/royc/Google_Drive/Thesis/RoyC_Umass_Thesis.html" TargetMode="External"/><Relationship Id="rId392" Type="http://schemas.openxmlformats.org/officeDocument/2006/relationships/hyperlink" Target="file://localhost/Users/royc/Google_Drive/Thesis/RoyC_Umass_Thesis.html" TargetMode="External"/><Relationship Id="rId393" Type="http://schemas.openxmlformats.org/officeDocument/2006/relationships/hyperlink" Target="file://localhost/Users/royc/Google_Drive/Thesis/RoyC_Umass_Thesis.html" TargetMode="External"/><Relationship Id="rId394" Type="http://schemas.openxmlformats.org/officeDocument/2006/relationships/hyperlink" Target="file://localhost/Users/royc/Google_Drive/Thesis/RoyC_Umass_Thesis.html" TargetMode="External"/><Relationship Id="rId395" Type="http://schemas.openxmlformats.org/officeDocument/2006/relationships/hyperlink" Target="file://localhost/Users/royc/Google_Drive/Thesis/RoyC_Umass_Thesis.html" TargetMode="External"/><Relationship Id="rId396" Type="http://schemas.openxmlformats.org/officeDocument/2006/relationships/hyperlink" Target="file://localhost/Users/royc/Google_Drive/Thesis/RoyC_Umass_Thesis.html" TargetMode="External"/><Relationship Id="rId397" Type="http://schemas.openxmlformats.org/officeDocument/2006/relationships/hyperlink" Target="file://localhost/Users/royc/Google_Drive/Thesis/RoyC_Umass_Thesis.html" TargetMode="External"/><Relationship Id="rId398" Type="http://schemas.openxmlformats.org/officeDocument/2006/relationships/hyperlink" Target="file://localhost/Users/royc/Google_Drive/Thesis/RoyC_Umass_Thesis.html" TargetMode="External"/><Relationship Id="rId399" Type="http://schemas.openxmlformats.org/officeDocument/2006/relationships/hyperlink" Target="file://localhost/Users/royc/Google_Drive/Thesis/RoyC_Umass_Thesis.html" TargetMode="External"/><Relationship Id="rId1242" Type="http://schemas.openxmlformats.org/officeDocument/2006/relationships/hyperlink" Target="file://localhost/Users/royc/Google_Drive/Thesis/RoyC_Umass_Thesis.html" TargetMode="External"/><Relationship Id="rId1243" Type="http://schemas.openxmlformats.org/officeDocument/2006/relationships/hyperlink" Target="file://localhost/Users/royc/Google_Drive/Thesis/RoyC_Umass_Thesis.html" TargetMode="External"/><Relationship Id="rId1244" Type="http://schemas.openxmlformats.org/officeDocument/2006/relationships/hyperlink" Target="file://localhost/Users/royc/Google_Drive/Thesis/RoyC_Umass_Thesis.html" TargetMode="External"/><Relationship Id="rId1245" Type="http://schemas.openxmlformats.org/officeDocument/2006/relationships/hyperlink" Target="file://localhost/Users/royc/Google_Drive/Thesis/RoyC_Umass_Thesis.html" TargetMode="External"/><Relationship Id="rId1246" Type="http://schemas.openxmlformats.org/officeDocument/2006/relationships/hyperlink" Target="file://localhost/Users/royc/Google_Drive/Thesis/RoyC_Umass_Thesis.html" TargetMode="External"/><Relationship Id="rId1247" Type="http://schemas.openxmlformats.org/officeDocument/2006/relationships/hyperlink" Target="file://localhost/Users/royc/Google_Drive/Thesis/RoyC_Umass_Thesis.html" TargetMode="External"/><Relationship Id="rId1248" Type="http://schemas.openxmlformats.org/officeDocument/2006/relationships/hyperlink" Target="file://localhost/Users/royc/Google_Drive/Thesis/RoyC_Umass_Thesis.html" TargetMode="External"/><Relationship Id="rId1249" Type="http://schemas.openxmlformats.org/officeDocument/2006/relationships/hyperlink" Target="file://localhost/Users/royc/Google_Drive/Thesis/RoyC_Umass_Thesis.html" TargetMode="External"/><Relationship Id="rId1640" Type="http://schemas.openxmlformats.org/officeDocument/2006/relationships/hyperlink" Target="file://localhost/Users/royc/Google_Drive/Thesis/RoyC_Umass_Thesis.html" TargetMode="External"/><Relationship Id="rId1641" Type="http://schemas.openxmlformats.org/officeDocument/2006/relationships/hyperlink" Target="file://localhost/Users/royc/Google_Drive/Thesis/RoyC_Umass_Thesis.html" TargetMode="External"/><Relationship Id="rId1642" Type="http://schemas.openxmlformats.org/officeDocument/2006/relationships/hyperlink" Target="file://localhost/Users/royc/Google_Drive/Thesis/RoyC_Umass_Thesis.html" TargetMode="External"/><Relationship Id="rId1643" Type="http://schemas.openxmlformats.org/officeDocument/2006/relationships/hyperlink" Target="file://localhost/Users/royc/Google_Drive/Thesis/RoyC_Umass_Thesis.html" TargetMode="External"/><Relationship Id="rId1644" Type="http://schemas.openxmlformats.org/officeDocument/2006/relationships/hyperlink" Target="file://localhost/Users/royc/Google_Drive/Thesis/RoyC_Umass_Thesis.html" TargetMode="External"/><Relationship Id="rId1645" Type="http://schemas.openxmlformats.org/officeDocument/2006/relationships/image" Target="file://localhost/Users/royc/Library/Containers/com.apple.mail/Data/Library/Mail%20Downloads/SamsungSSD:Users:royc:Google_Drive:Thesis:Build_Versions:2014-04-29:./RoyC_Umass_Thesis-2014-04-29_files/RoyC_Umass_Thesis47x.png" TargetMode="External"/><Relationship Id="rId1646" Type="http://schemas.openxmlformats.org/officeDocument/2006/relationships/hyperlink" Target="file://localhost/Users/royc/Google_Drive/Thesis/RoyC_Umass_Thesis.html" TargetMode="External"/><Relationship Id="rId1647" Type="http://schemas.openxmlformats.org/officeDocument/2006/relationships/hyperlink" Target="file://localhost/Users/royc/Google_Drive/Thesis/RoyC_Umass_Thesis.html" TargetMode="External"/><Relationship Id="rId1648" Type="http://schemas.openxmlformats.org/officeDocument/2006/relationships/hyperlink" Target="file://localhost/Users/royc/Google_Drive/Thesis/RoyC_Umass_Thesis.html" TargetMode="External"/><Relationship Id="rId1649" Type="http://schemas.openxmlformats.org/officeDocument/2006/relationships/image" Target="file://localhost/Users/royc/Library/Containers/com.apple.mail/Data/Library/Mail%20Downloads/SamsungSSD:Users:royc:Google_Drive:Thesis:Build_Versions:2014-04-29:./RoyC_Umass_Thesis-2014-04-29_files/RoyC_Umass_Thesis48x.png" TargetMode="External"/><Relationship Id="rId1250" Type="http://schemas.openxmlformats.org/officeDocument/2006/relationships/hyperlink" Target="file://localhost/Users/royc/Google_Drive/Thesis/RoyC_Umass_Thesis.html" TargetMode="External"/><Relationship Id="rId1251" Type="http://schemas.openxmlformats.org/officeDocument/2006/relationships/hyperlink" Target="file://localhost/Users/royc/Google_Drive/Thesis/RoyC_Umass_Thesis.html" TargetMode="External"/><Relationship Id="rId790" Type="http://schemas.openxmlformats.org/officeDocument/2006/relationships/hyperlink" Target="file://localhost/Users/royc/Google_Drive/Thesis/RoyC_Umass_Thesis.html" TargetMode="External"/><Relationship Id="rId791" Type="http://schemas.openxmlformats.org/officeDocument/2006/relationships/hyperlink" Target="file://localhost/Users/royc/Google_Drive/Thesis/RoyC_Umass_Thesis.html" TargetMode="External"/><Relationship Id="rId792" Type="http://schemas.openxmlformats.org/officeDocument/2006/relationships/hyperlink" Target="file://localhost/Users/royc/Google_Drive/Thesis/RoyC_Umass_Thesis.html" TargetMode="External"/><Relationship Id="rId793" Type="http://schemas.openxmlformats.org/officeDocument/2006/relationships/hyperlink" Target="file://localhost/Users/royc/Google_Drive/Thesis/RoyC_Umass_Thesis.html" TargetMode="External"/><Relationship Id="rId794" Type="http://schemas.openxmlformats.org/officeDocument/2006/relationships/hyperlink" Target="file://localhost/Users/royc/Google_Drive/Thesis/RoyC_Umass_Thesis.html" TargetMode="External"/><Relationship Id="rId795" Type="http://schemas.openxmlformats.org/officeDocument/2006/relationships/hyperlink" Target="file://localhost/Users/royc/Google_Drive/Thesis/RoyC_Umass_Thesis.html" TargetMode="External"/><Relationship Id="rId796" Type="http://schemas.openxmlformats.org/officeDocument/2006/relationships/hyperlink" Target="file://localhost/Users/royc/Google_Drive/Thesis/RoyC_Umass_Thesis.html" TargetMode="External"/><Relationship Id="rId797" Type="http://schemas.openxmlformats.org/officeDocument/2006/relationships/hyperlink" Target="file://localhost/Users/royc/Google_Drive/Thesis/RoyC_Umass_Thesis.html" TargetMode="External"/><Relationship Id="rId798" Type="http://schemas.openxmlformats.org/officeDocument/2006/relationships/hyperlink" Target="file://localhost/Users/royc/Google_Drive/Thesis/RoyC_Umass_Thesis.html" TargetMode="External"/><Relationship Id="rId799" Type="http://schemas.openxmlformats.org/officeDocument/2006/relationships/hyperlink" Target="file://localhost/Users/royc/Google_Drive/Thesis/RoyC_Umass_Thesis.html" TargetMode="External"/><Relationship Id="rId1252" Type="http://schemas.openxmlformats.org/officeDocument/2006/relationships/hyperlink" Target="file://localhost/Users/royc/Google_Drive/Thesis/RoyC_Umass_Thesis.html" TargetMode="External"/><Relationship Id="rId1253" Type="http://schemas.openxmlformats.org/officeDocument/2006/relationships/hyperlink" Target="file://localhost/Users/royc/Google_Drive/Thesis/RoyC_Umass_Thesis.html" TargetMode="External"/><Relationship Id="rId1254" Type="http://schemas.openxmlformats.org/officeDocument/2006/relationships/hyperlink" Target="file://localhost/Users/royc/Google_Drive/Thesis/RoyC_Umass_Thesis.html" TargetMode="External"/><Relationship Id="rId1255" Type="http://schemas.openxmlformats.org/officeDocument/2006/relationships/hyperlink" Target="file://localhost/Users/royc/Google_Drive/Thesis/RoyC_Umass_Thesis.html" TargetMode="External"/><Relationship Id="rId1256" Type="http://schemas.openxmlformats.org/officeDocument/2006/relationships/hyperlink" Target="file://localhost/Users/royc/Google_Drive/Thesis/RoyC_Umass_Thesis.html" TargetMode="External"/><Relationship Id="rId1257" Type="http://schemas.openxmlformats.org/officeDocument/2006/relationships/hyperlink" Target="file://localhost/Users/royc/Google_Drive/Thesis/RoyC_Umass_Thesis.html" TargetMode="External"/><Relationship Id="rId1258" Type="http://schemas.openxmlformats.org/officeDocument/2006/relationships/hyperlink" Target="file://localhost/Users/royc/Google_Drive/Thesis/RoyC_Umass_Thesis.html" TargetMode="External"/><Relationship Id="rId1259" Type="http://schemas.openxmlformats.org/officeDocument/2006/relationships/hyperlink" Target="file://localhost/Users/royc/Google_Drive/Thesis/RoyC_Umass_Thesis.html" TargetMode="External"/><Relationship Id="rId1650" Type="http://schemas.openxmlformats.org/officeDocument/2006/relationships/hyperlink" Target="file://localhost/Users/royc/Google_Drive/Thesis/RoyC_Umass_Thesis.html" TargetMode="External"/><Relationship Id="rId1651" Type="http://schemas.openxmlformats.org/officeDocument/2006/relationships/image" Target="file://localhost/Users/royc/Library/Containers/com.apple.mail/Data/Library/Mail%20Downloads/SamsungSSD:Users:royc:Google_Drive:Thesis:Build_Versions:2014-04-29:./RoyC_Umass_Thesis-2014-04-29_files/RoyC_Umass_Thesis49x.png" TargetMode="External"/><Relationship Id="rId1652" Type="http://schemas.openxmlformats.org/officeDocument/2006/relationships/hyperlink" Target="file://localhost/Users/royc/Google_Drive/Thesis/RoyC_Umass_Thesis.html" TargetMode="External"/><Relationship Id="rId1653" Type="http://schemas.openxmlformats.org/officeDocument/2006/relationships/hyperlink" Target="file://localhost/Users/royc/Google_Drive/Thesis/RoyC_Umass_Thesis.html" TargetMode="External"/><Relationship Id="rId1654" Type="http://schemas.openxmlformats.org/officeDocument/2006/relationships/hyperlink" Target="file://localhost/Users/royc/Google_Drive/Thesis/RoyC_Umass_Thesis.html" TargetMode="External"/><Relationship Id="rId1655" Type="http://schemas.openxmlformats.org/officeDocument/2006/relationships/image" Target="file://localhost/Users/royc/Library/Containers/com.apple.mail/Data/Library/Mail%20Downloads/SamsungSSD:Users:royc:Google_Drive:Thesis:Build_Versions:2014-04-29:./RoyC_Umass_Thesis-2014-04-29_files/RoyC_Umass_Thesis50x.png" TargetMode="External"/><Relationship Id="rId1656" Type="http://schemas.openxmlformats.org/officeDocument/2006/relationships/hyperlink" Target="file://localhost/Users/royc/Google_Drive/Thesis/RoyC_Umass_Thesis.html" TargetMode="External"/><Relationship Id="rId1657" Type="http://schemas.openxmlformats.org/officeDocument/2006/relationships/hyperlink" Target="file://localhost/Users/royc/Google_Drive/Thesis/RoyC_Umass_Thesis.html" TargetMode="External"/><Relationship Id="rId1658" Type="http://schemas.openxmlformats.org/officeDocument/2006/relationships/hyperlink" Target="file://localhost/Users/royc/Google_Drive/Thesis/RoyC_Umass_Thesis.html" TargetMode="External"/><Relationship Id="rId1659" Type="http://schemas.openxmlformats.org/officeDocument/2006/relationships/hyperlink" Target="file://localhost/Users/royc/Google_Drive/Thesis/RoyC_Umass_Thesis.html" TargetMode="External"/><Relationship Id="rId1260" Type="http://schemas.openxmlformats.org/officeDocument/2006/relationships/image" Target="file://localhost/Users/royc/Library/Containers/com.apple.mail/Data/Library/Mail%20Downloads/SamsungSSD:Users:royc:Google_Drive:Thesis:Build_Versions:2014-04-29:./RoyC_Umass_Thesis-2014-04-29_files/RoyC_Umass_Thesis26x.png" TargetMode="External"/><Relationship Id="rId1261" Type="http://schemas.openxmlformats.org/officeDocument/2006/relationships/hyperlink" Target="file://localhost/Users/royc/Google_Drive/Thesis/RoyC_Umass_Thesis.html" TargetMode="External"/><Relationship Id="rId1262" Type="http://schemas.openxmlformats.org/officeDocument/2006/relationships/image" Target="file://localhost/Users/royc/Library/Containers/com.apple.mail/Data/Library/Mail%20Downloads/SamsungSSD:Users:royc:Google_Drive:Thesis:Build_Versions:2014-04-29:./RoyC_Umass_Thesis-2014-04-29_files/RoyC_Umass_Thesis27x.png" TargetMode="External"/><Relationship Id="rId1263" Type="http://schemas.openxmlformats.org/officeDocument/2006/relationships/hyperlink" Target="file://localhost/Users/royc/Google_Drive/Thesis/RoyC_Umass_Thesis.html" TargetMode="External"/><Relationship Id="rId1264" Type="http://schemas.openxmlformats.org/officeDocument/2006/relationships/hyperlink" Target="file://localhost/Users/royc/Google_Drive/Thesis/RoyC_Umass_Thesis.html" TargetMode="External"/><Relationship Id="rId1265" Type="http://schemas.openxmlformats.org/officeDocument/2006/relationships/hyperlink" Target="file://localhost/Users/royc/Google_Drive/Thesis/RoyC_Umass_Thesis.html" TargetMode="External"/><Relationship Id="rId1266" Type="http://schemas.openxmlformats.org/officeDocument/2006/relationships/hyperlink" Target="file://localhost/Users/royc/Google_Drive/Thesis/RoyC_Umass_Thesis.html" TargetMode="External"/><Relationship Id="rId1267" Type="http://schemas.openxmlformats.org/officeDocument/2006/relationships/hyperlink" Target="file://localhost/Users/royc/Google_Drive/Thesis/RoyC_Umass_Thesis.html" TargetMode="External"/><Relationship Id="rId1268" Type="http://schemas.openxmlformats.org/officeDocument/2006/relationships/hyperlink" Target="file://localhost/Users/royc/Google_Drive/Thesis/RoyC_Umass_Thesis.html" TargetMode="External"/><Relationship Id="rId1269" Type="http://schemas.openxmlformats.org/officeDocument/2006/relationships/hyperlink" Target="file://localhost/Users/royc/Google_Drive/Thesis/RoyC_Umass_Thesis.html" TargetMode="External"/><Relationship Id="rId400" Type="http://schemas.openxmlformats.org/officeDocument/2006/relationships/hyperlink" Target="file://localhost/Users/royc/Google_Drive/Thesis/RoyC_Umass_Thesis.html" TargetMode="External"/><Relationship Id="rId401" Type="http://schemas.openxmlformats.org/officeDocument/2006/relationships/hyperlink" Target="file://localhost/Users/royc/Google_Drive/Thesis/RoyC_Umass_Thesis.html" TargetMode="External"/><Relationship Id="rId402" Type="http://schemas.openxmlformats.org/officeDocument/2006/relationships/hyperlink" Target="file://localhost/Users/royc/Google_Drive/Thesis/RoyC_Umass_Thesis.html" TargetMode="External"/><Relationship Id="rId403" Type="http://schemas.openxmlformats.org/officeDocument/2006/relationships/hyperlink" Target="file://localhost/Users/royc/Google_Drive/Thesis/RoyC_Umass_Thesis.html" TargetMode="External"/><Relationship Id="rId404" Type="http://schemas.openxmlformats.org/officeDocument/2006/relationships/hyperlink" Target="file://localhost/Users/royc/Google_Drive/Thesis/RoyC_Umass_Thesis.html" TargetMode="External"/><Relationship Id="rId405" Type="http://schemas.openxmlformats.org/officeDocument/2006/relationships/hyperlink" Target="file://localhost/Users/royc/Google_Drive/Thesis/RoyC_Umass_Thesis.html" TargetMode="External"/><Relationship Id="rId406" Type="http://schemas.openxmlformats.org/officeDocument/2006/relationships/hyperlink" Target="file://localhost/Users/royc/Google_Drive/Thesis/RoyC_Umass_Thesis.html" TargetMode="External"/><Relationship Id="rId407" Type="http://schemas.openxmlformats.org/officeDocument/2006/relationships/hyperlink" Target="file://localhost/Users/royc/Google_Drive/Thesis/RoyC_Umass_Thesis.html" TargetMode="External"/><Relationship Id="rId408" Type="http://schemas.openxmlformats.org/officeDocument/2006/relationships/hyperlink" Target="file://localhost/Users/royc/Google_Drive/Thesis/RoyC_Umass_Thesis.html" TargetMode="External"/><Relationship Id="rId409" Type="http://schemas.openxmlformats.org/officeDocument/2006/relationships/hyperlink" Target="file://localhost/Users/royc/Google_Drive/Thesis/RoyC_Umass_Thesis.html" TargetMode="External"/><Relationship Id="rId1660" Type="http://schemas.openxmlformats.org/officeDocument/2006/relationships/hyperlink" Target="file://localhost/Users/royc/Google_Drive/Thesis/RoyC_Umass_Thesis.html" TargetMode="External"/><Relationship Id="rId1661" Type="http://schemas.openxmlformats.org/officeDocument/2006/relationships/image" Target="file://localhost/Users/royc/Library/Containers/com.apple.mail/Data/Library/Mail%20Downloads/SamsungSSD:Users:royc:Google_Drive:Thesis:Build_Versions:2014-04-29:./RoyC_Umass_Thesis-2014-04-29_files/RoyC_Umass_Thesis51x.png" TargetMode="External"/><Relationship Id="rId1662" Type="http://schemas.openxmlformats.org/officeDocument/2006/relationships/image" Target="file://localhost/Users/royc/Library/Containers/com.apple.mail/Data/Library/Mail%20Downloads/SamsungSSD:Users:royc:Google_Drive:Thesis:Build_Versions:2014-04-29:./RoyC_Umass_Thesis-2014-04-29_files/RoyC_Umass_Thesis52x.png" TargetMode="External"/><Relationship Id="rId1663" Type="http://schemas.openxmlformats.org/officeDocument/2006/relationships/hyperlink" Target="file://localhost/Users/royc/Google_Drive/Thesis/RoyC_Umass_Thesis.html" TargetMode="External"/><Relationship Id="rId1664" Type="http://schemas.openxmlformats.org/officeDocument/2006/relationships/hyperlink" Target="file://localhost/Users/royc/Google_Drive/Thesis/RoyC_Umass_Thesis.html" TargetMode="External"/><Relationship Id="rId1665" Type="http://schemas.openxmlformats.org/officeDocument/2006/relationships/hyperlink" Target="file://localhost/Users/royc/Google_Drive/Thesis/RoyC_Umass_Thesis.html" TargetMode="External"/><Relationship Id="rId1666" Type="http://schemas.openxmlformats.org/officeDocument/2006/relationships/hyperlink" Target="file://localhost/Users/royc/Google_Drive/Thesis/RoyC_Umass_Thesis.html" TargetMode="External"/><Relationship Id="rId1667" Type="http://schemas.openxmlformats.org/officeDocument/2006/relationships/hyperlink" Target="file://localhost/Users/royc/Google_Drive/Thesis/RoyC_Umass_Thesis.html" TargetMode="External"/><Relationship Id="rId1668" Type="http://schemas.openxmlformats.org/officeDocument/2006/relationships/image" Target="file://localhost/Users/royc/Library/Containers/com.apple.mail/Data/Library/Mail%20Downloads/SamsungSSD:Users:royc:Google_Drive:Thesis:Build_Versions:2014-04-29:./RoyC_Umass_Thesis-2014-04-29_files/RoyC_Umass_Thesis53x.png" TargetMode="External"/><Relationship Id="rId1669" Type="http://schemas.openxmlformats.org/officeDocument/2006/relationships/hyperlink" Target="file://localhost/Users/royc/Google_Drive/Thesis/RoyC_Umass_Thesis.html" TargetMode="External"/><Relationship Id="rId1270" Type="http://schemas.openxmlformats.org/officeDocument/2006/relationships/hyperlink" Target="file://localhost/Users/royc/Google_Drive/Thesis/RoyC_Umass_Thesis.html" TargetMode="External"/><Relationship Id="rId1271" Type="http://schemas.openxmlformats.org/officeDocument/2006/relationships/hyperlink" Target="file://localhost/Users/royc/Google_Drive/Thesis/RoyC_Umass_Thesis.html" TargetMode="External"/><Relationship Id="rId1272" Type="http://schemas.openxmlformats.org/officeDocument/2006/relationships/hyperlink" Target="file://localhost/Users/royc/Google_Drive/Thesis/RoyC_Umass_Thesis.html" TargetMode="External"/><Relationship Id="rId1273" Type="http://schemas.openxmlformats.org/officeDocument/2006/relationships/hyperlink" Target="file://localhost/Users/royc/Google_Drive/Thesis/RoyC_Umass_Thesis.html" TargetMode="External"/><Relationship Id="rId1274" Type="http://schemas.openxmlformats.org/officeDocument/2006/relationships/hyperlink" Target="file://localhost/Users/royc/Google_Drive/Thesis/RoyC_Umass_Thesis.html" TargetMode="External"/><Relationship Id="rId1275" Type="http://schemas.openxmlformats.org/officeDocument/2006/relationships/hyperlink" Target="file://localhost/Users/royc/Google_Drive/Thesis/RoyC_Umass_Thesis.html" TargetMode="External"/><Relationship Id="rId1276" Type="http://schemas.openxmlformats.org/officeDocument/2006/relationships/hyperlink" Target="file://localhost/Users/royc/Google_Drive/Thesis/RoyC_Umass_Thesis.html" TargetMode="External"/><Relationship Id="rId1277" Type="http://schemas.openxmlformats.org/officeDocument/2006/relationships/hyperlink" Target="file://localhost/Users/royc/Google_Drive/Thesis/RoyC_Umass_Thesis.html" TargetMode="External"/><Relationship Id="rId1278" Type="http://schemas.openxmlformats.org/officeDocument/2006/relationships/hyperlink" Target="file://localhost/Users/royc/Google_Drive/Thesis/RoyC_Umass_Thesis.html" TargetMode="External"/><Relationship Id="rId1279" Type="http://schemas.openxmlformats.org/officeDocument/2006/relationships/hyperlink" Target="file://localhost/Users/royc/Google_Drive/Thesis/RoyC_Umass_Thesis.html" TargetMode="External"/><Relationship Id="rId800" Type="http://schemas.openxmlformats.org/officeDocument/2006/relationships/hyperlink" Target="file://localhost/Users/royc/Google_Drive/Thesis/RoyC_Umass_Thesis.html" TargetMode="External"/><Relationship Id="rId801" Type="http://schemas.openxmlformats.org/officeDocument/2006/relationships/hyperlink" Target="file://localhost/Users/royc/Google_Drive/Thesis/RoyC_Umass_Thesis.html" TargetMode="External"/><Relationship Id="rId802" Type="http://schemas.openxmlformats.org/officeDocument/2006/relationships/hyperlink" Target="file://localhost/Users/royc/Google_Drive/Thesis/RoyC_Umass_Thesis.html" TargetMode="External"/><Relationship Id="rId803" Type="http://schemas.openxmlformats.org/officeDocument/2006/relationships/hyperlink" Target="file://localhost/Users/royc/Google_Drive/Thesis/RoyC_Umass_Thesis.html" TargetMode="External"/><Relationship Id="rId410" Type="http://schemas.openxmlformats.org/officeDocument/2006/relationships/hyperlink" Target="file://localhost/Users/royc/Google_Drive/Thesis/RoyC_Umass_Thesis.html" TargetMode="External"/><Relationship Id="rId411" Type="http://schemas.openxmlformats.org/officeDocument/2006/relationships/hyperlink" Target="file://localhost/Users/royc/Google_Drive/Thesis/RoyC_Umass_Thesis.html" TargetMode="External"/><Relationship Id="rId412" Type="http://schemas.openxmlformats.org/officeDocument/2006/relationships/hyperlink" Target="file://localhost/Users/royc/Google_Drive/Thesis/RoyC_Umass_Thesis.html" TargetMode="External"/><Relationship Id="rId413" Type="http://schemas.openxmlformats.org/officeDocument/2006/relationships/hyperlink" Target="file://localhost/Users/royc/Google_Drive/Thesis/RoyC_Umass_Thesis.html" TargetMode="External"/><Relationship Id="rId414" Type="http://schemas.openxmlformats.org/officeDocument/2006/relationships/hyperlink" Target="file://localhost/Users/royc/Google_Drive/Thesis/RoyC_Umass_Thesis.html" TargetMode="External"/><Relationship Id="rId415" Type="http://schemas.openxmlformats.org/officeDocument/2006/relationships/hyperlink" Target="file://localhost/Users/royc/Google_Drive/Thesis/RoyC_Umass_Thesis.html" TargetMode="External"/><Relationship Id="rId416" Type="http://schemas.openxmlformats.org/officeDocument/2006/relationships/image" Target="file://localhost/Users/royc/Library/Containers/com.apple.mail/Data/Library/Mail%20Downloads/SamsungSSD:Users:royc:Google_Drive:Thesis:Build_Versions:2014-04-29:./RoyC_Umass_Thesis-2014-04-29_files/RoyC_Umass_Thesis4x.png" TargetMode="External"/><Relationship Id="rId417" Type="http://schemas.openxmlformats.org/officeDocument/2006/relationships/hyperlink" Target="file://localhost/Users/royc/Google_Drive/Thesis/RoyC_Umass_Thesis.html" TargetMode="External"/><Relationship Id="rId418" Type="http://schemas.openxmlformats.org/officeDocument/2006/relationships/hyperlink" Target="file://localhost/Users/royc/Google_Drive/Thesis/RoyC_Umass_Thesis.html" TargetMode="External"/><Relationship Id="rId419" Type="http://schemas.openxmlformats.org/officeDocument/2006/relationships/hyperlink" Target="file://localhost/Users/royc/Google_Drive/Thesis/RoyC_Umass_Thesis.html" TargetMode="External"/><Relationship Id="rId804" Type="http://schemas.openxmlformats.org/officeDocument/2006/relationships/hyperlink" Target="file://localhost/Users/royc/Google_Drive/Thesis/RoyC_Umass_Thesis.html" TargetMode="External"/><Relationship Id="rId805" Type="http://schemas.openxmlformats.org/officeDocument/2006/relationships/hyperlink" Target="file://localhost/Users/royc/Google_Drive/Thesis/RoyC_Umass_Thesis.html" TargetMode="External"/><Relationship Id="rId806" Type="http://schemas.openxmlformats.org/officeDocument/2006/relationships/hyperlink" Target="file://localhost/Users/royc/Google_Drive/Thesis/RoyC_Umass_Thesis.html" TargetMode="External"/><Relationship Id="rId807" Type="http://schemas.openxmlformats.org/officeDocument/2006/relationships/hyperlink" Target="file://localhost/Users/royc/Google_Drive/Thesis/RoyC_Umass_Thesis.html" TargetMode="External"/><Relationship Id="rId808" Type="http://schemas.openxmlformats.org/officeDocument/2006/relationships/hyperlink" Target="file://localhost/Users/royc/Google_Drive/Thesis/RoyC_Umass_Thesis.html" TargetMode="External"/><Relationship Id="rId809" Type="http://schemas.openxmlformats.org/officeDocument/2006/relationships/hyperlink" Target="file://localhost/Users/royc/Google_Drive/Thesis/RoyC_Umass_Thesis.html" TargetMode="External"/><Relationship Id="rId1670" Type="http://schemas.openxmlformats.org/officeDocument/2006/relationships/hyperlink" Target="file://localhost/Users/royc/Google_Drive/Thesis/RoyC_Umass_Thesis.html" TargetMode="External"/><Relationship Id="rId1671" Type="http://schemas.openxmlformats.org/officeDocument/2006/relationships/hyperlink" Target="file://localhost/Users/royc/Google_Drive/Thesis/RoyC_Umass_Thesis.html" TargetMode="External"/><Relationship Id="rId1672" Type="http://schemas.openxmlformats.org/officeDocument/2006/relationships/hyperlink" Target="file://localhost/Users/royc/Google_Drive/Thesis/RoyC_Umass_Thesis.html" TargetMode="External"/><Relationship Id="rId1673" Type="http://schemas.openxmlformats.org/officeDocument/2006/relationships/hyperlink" Target="file://localhost/Users/royc/Google_Drive/Thesis/RoyC_Umass_Thesis.html" TargetMode="External"/><Relationship Id="rId1280" Type="http://schemas.openxmlformats.org/officeDocument/2006/relationships/hyperlink" Target="file://localhost/Users/royc/Google_Drive/Thesis/RoyC_Umass_Thesis.html" TargetMode="External"/><Relationship Id="rId1281" Type="http://schemas.openxmlformats.org/officeDocument/2006/relationships/hyperlink" Target="file://localhost/Users/royc/Google_Drive/Thesis/RoyC_Umass_Thesis.html" TargetMode="External"/><Relationship Id="rId1282" Type="http://schemas.openxmlformats.org/officeDocument/2006/relationships/hyperlink" Target="file://localhost/Users/royc/Google_Drive/Thesis/RoyC_Umass_Thesis.html" TargetMode="External"/><Relationship Id="rId1283" Type="http://schemas.openxmlformats.org/officeDocument/2006/relationships/hyperlink" Target="file://localhost/Users/royc/Google_Drive/Thesis/RoyC_Umass_Thesis.html" TargetMode="External"/><Relationship Id="rId1284" Type="http://schemas.openxmlformats.org/officeDocument/2006/relationships/hyperlink" Target="file://localhost/Users/royc/Google_Drive/Thesis/RoyC_Umass_Thesis.html" TargetMode="External"/><Relationship Id="rId1285" Type="http://schemas.openxmlformats.org/officeDocument/2006/relationships/image" Target="file://localhost/Users/royc/Library/Containers/com.apple.mail/Data/Library/Mail%20Downloads/SamsungSSD:Users:royc:Google_Drive:Thesis:Build_Versions:2014-04-29:./RoyC_Umass_Thesis-2014-04-29_files/RoyC_Umass_Thesis28x.png" TargetMode="External"/><Relationship Id="rId1286" Type="http://schemas.openxmlformats.org/officeDocument/2006/relationships/hyperlink" Target="file://localhost/Users/royc/Google_Drive/Thesis/RoyC_Umass_Thesis.html" TargetMode="External"/><Relationship Id="rId1287" Type="http://schemas.openxmlformats.org/officeDocument/2006/relationships/hyperlink" Target="file://localhost/Users/royc/Google_Drive/Thesis/RoyC_Umass_Thesis.html" TargetMode="External"/><Relationship Id="rId1288" Type="http://schemas.openxmlformats.org/officeDocument/2006/relationships/hyperlink" Target="file://localhost/Users/royc/Google_Drive/Thesis/RoyC_Umass_Thesis.html" TargetMode="External"/><Relationship Id="rId1289" Type="http://schemas.openxmlformats.org/officeDocument/2006/relationships/hyperlink" Target="file://localhost/Users/royc/Google_Drive/Thesis/RoyC_Umass_Thesis.html" TargetMode="External"/><Relationship Id="rId1674" Type="http://schemas.openxmlformats.org/officeDocument/2006/relationships/hyperlink" Target="file://localhost/Users/royc/Google_Drive/Thesis/RoyC_Umass_Thesis.html" TargetMode="External"/><Relationship Id="rId1675" Type="http://schemas.openxmlformats.org/officeDocument/2006/relationships/hyperlink" Target="file://localhost/Users/royc/Google_Drive/Thesis/RoyC_Umass_Thesis.html" TargetMode="External"/><Relationship Id="rId1676" Type="http://schemas.openxmlformats.org/officeDocument/2006/relationships/image" Target="file://localhost/Users/royc/Library/Containers/com.apple.mail/Data/Library/Mail%20Downloads/SamsungSSD:Users:royc:Google_Drive:Thesis:Build_Versions:2014-04-29:./RoyC_Umass_Thesis-2014-04-29_files/RoyC_Umass_Thesis54x.png" TargetMode="External"/><Relationship Id="rId1677" Type="http://schemas.openxmlformats.org/officeDocument/2006/relationships/hyperlink" Target="file://localhost/Users/royc/Google_Drive/Thesis/RoyC_Umass_Thesis.html" TargetMode="External"/><Relationship Id="rId1678" Type="http://schemas.openxmlformats.org/officeDocument/2006/relationships/hyperlink" Target="file://localhost/Users/royc/Google_Drive/Thesis/RoyC_Umass_Thesis.html" TargetMode="External"/><Relationship Id="rId1679" Type="http://schemas.openxmlformats.org/officeDocument/2006/relationships/hyperlink" Target="file://localhost/Users/royc/Google_Drive/Thesis/RoyC_Umass_Thesis.html" TargetMode="External"/><Relationship Id="rId810" Type="http://schemas.openxmlformats.org/officeDocument/2006/relationships/hyperlink" Target="file://localhost/Users/royc/Google_Drive/Thesis/RoyC_Umass_Thesis.html" TargetMode="External"/><Relationship Id="rId811" Type="http://schemas.openxmlformats.org/officeDocument/2006/relationships/hyperlink" Target="file://localhost/Users/royc/Google_Drive/Thesis/RoyC_Umass_Thesis.html" TargetMode="External"/><Relationship Id="rId812" Type="http://schemas.openxmlformats.org/officeDocument/2006/relationships/hyperlink" Target="file://localhost/Users/royc/Google_Drive/Thesis/RoyC_Umass_Thesis.html" TargetMode="External"/><Relationship Id="rId813" Type="http://schemas.openxmlformats.org/officeDocument/2006/relationships/hyperlink" Target="file://localhost/Users/royc/Google_Drive/Thesis/RoyC_Umass_Thesis.html" TargetMode="External"/><Relationship Id="rId420" Type="http://schemas.openxmlformats.org/officeDocument/2006/relationships/hyperlink" Target="file://localhost/Users/royc/Google_Drive/Thesis/RoyC_Umass_Thesis.html" TargetMode="External"/><Relationship Id="rId421" Type="http://schemas.openxmlformats.org/officeDocument/2006/relationships/hyperlink" Target="file://localhost/Users/royc/Google_Drive/Thesis/RoyC_Umass_Thesis.html" TargetMode="External"/><Relationship Id="rId422" Type="http://schemas.openxmlformats.org/officeDocument/2006/relationships/hyperlink" Target="file://localhost/Users/royc/Google_Drive/Thesis/RoyC_Umass_Thesis.html" TargetMode="External"/><Relationship Id="rId423" Type="http://schemas.openxmlformats.org/officeDocument/2006/relationships/hyperlink" Target="file://localhost/Users/royc/Google_Drive/Thesis/RoyC_Umass_Thesis.html" TargetMode="External"/><Relationship Id="rId424" Type="http://schemas.openxmlformats.org/officeDocument/2006/relationships/hyperlink" Target="file://localhost/Users/royc/Google_Drive/Thesis/RoyC_Umass_Thesis.html" TargetMode="External"/><Relationship Id="rId425" Type="http://schemas.openxmlformats.org/officeDocument/2006/relationships/hyperlink" Target="file://localhost/Users/royc/Google_Drive/Thesis/RoyC_Umass_Thesis.html" TargetMode="External"/><Relationship Id="rId426" Type="http://schemas.openxmlformats.org/officeDocument/2006/relationships/hyperlink" Target="file://localhost/Users/royc/Google_Drive/Thesis/RoyC_Umass_Thesis.html" TargetMode="External"/><Relationship Id="rId427" Type="http://schemas.openxmlformats.org/officeDocument/2006/relationships/hyperlink" Target="file://localhost/Users/royc/Google_Drive/Thesis/RoyC_Umass_Thesis.html" TargetMode="External"/><Relationship Id="rId428" Type="http://schemas.openxmlformats.org/officeDocument/2006/relationships/hyperlink" Target="file://localhost/Users/royc/Google_Drive/Thesis/RoyC_Umass_Thesis.html" TargetMode="External"/><Relationship Id="rId429" Type="http://schemas.openxmlformats.org/officeDocument/2006/relationships/hyperlink" Target="file://localhost/Users/royc/Google_Drive/Thesis/RoyC_Umass_Thesis.html" TargetMode="External"/><Relationship Id="rId814" Type="http://schemas.openxmlformats.org/officeDocument/2006/relationships/hyperlink" Target="file://localhost/Users/royc/Google_Drive/Thesis/RoyC_Umass_Thesis.html" TargetMode="External"/><Relationship Id="rId815" Type="http://schemas.openxmlformats.org/officeDocument/2006/relationships/hyperlink" Target="file://localhost/Users/royc/Google_Drive/Thesis/RoyC_Umass_Thesis.html" TargetMode="External"/><Relationship Id="rId816" Type="http://schemas.openxmlformats.org/officeDocument/2006/relationships/hyperlink" Target="file://localhost/Users/royc/Google_Drive/Thesis/RoyC_Umass_Thesis.html" TargetMode="External"/><Relationship Id="rId817" Type="http://schemas.openxmlformats.org/officeDocument/2006/relationships/hyperlink" Target="file://localhost/Users/royc/Google_Drive/Thesis/RoyC_Umass_Thesis.html" TargetMode="External"/><Relationship Id="rId818" Type="http://schemas.openxmlformats.org/officeDocument/2006/relationships/hyperlink" Target="file://localhost/Users/royc/Google_Drive/Thesis/RoyC_Umass_Thesis.html" TargetMode="External"/><Relationship Id="rId819" Type="http://schemas.openxmlformats.org/officeDocument/2006/relationships/hyperlink" Target="file://localhost/Users/royc/Google_Drive/Thesis/RoyC_Umass_Thesis.html" TargetMode="External"/><Relationship Id="rId1680" Type="http://schemas.openxmlformats.org/officeDocument/2006/relationships/image" Target="file://localhost/Users/royc/Library/Containers/com.apple.mail/Data/Library/Mail%20Downloads/SamsungSSD:Users:royc:Google_Drive:Thesis:Build_Versions:2014-04-29:./RoyC_Umass_Thesis-2014-04-29_files/RoyC_Umass_Thesis55x.png" TargetMode="External"/><Relationship Id="rId1681" Type="http://schemas.openxmlformats.org/officeDocument/2006/relationships/hyperlink" Target="file://localhost/Users/royc/Google_Drive/Thesis/RoyC_Umass_Thesis.html" TargetMode="External"/><Relationship Id="rId1682" Type="http://schemas.openxmlformats.org/officeDocument/2006/relationships/hyperlink" Target="file://localhost/Users/royc/Google_Drive/Thesis/RoyC_Umass_Thesis.html" TargetMode="External"/><Relationship Id="rId1683" Type="http://schemas.openxmlformats.org/officeDocument/2006/relationships/hyperlink" Target="file://localhost/Users/royc/Google_Drive/Thesis/RoyC_Umass_Thesis.html" TargetMode="External"/><Relationship Id="rId1290" Type="http://schemas.openxmlformats.org/officeDocument/2006/relationships/image" Target="file://localhost/Users/royc/Library/Containers/com.apple.mail/Data/Library/Mail%20Downloads/SamsungSSD:Users:royc:Google_Drive:Thesis:Build_Versions:2014-04-29:./RoyC_Umass_Thesis-2014-04-29_files/RoyC_Umass_Thesis29x.png" TargetMode="External"/><Relationship Id="rId1291" Type="http://schemas.openxmlformats.org/officeDocument/2006/relationships/hyperlink" Target="file://localhost/Users/royc/Google_Drive/Thesis/RoyC_Umass_Thesis.html" TargetMode="External"/><Relationship Id="rId1292" Type="http://schemas.openxmlformats.org/officeDocument/2006/relationships/hyperlink" Target="file://localhost/Users/royc/Google_Drive/Thesis/RoyC_Umass_Thesis.html" TargetMode="External"/><Relationship Id="rId1293" Type="http://schemas.openxmlformats.org/officeDocument/2006/relationships/hyperlink" Target="file://localhost/Users/royc/Google_Drive/Thesis/RoyC_Umass_Thesis.html" TargetMode="External"/><Relationship Id="rId1294" Type="http://schemas.openxmlformats.org/officeDocument/2006/relationships/hyperlink" Target="file://localhost/Users/royc/Google_Drive/Thesis/RoyC_Umass_Thesis.html" TargetMode="External"/><Relationship Id="rId1295" Type="http://schemas.openxmlformats.org/officeDocument/2006/relationships/hyperlink" Target="file://localhost/Users/royc/Google_Drive/Thesis/RoyC_Umass_Thesis.html" TargetMode="External"/><Relationship Id="rId1296" Type="http://schemas.openxmlformats.org/officeDocument/2006/relationships/hyperlink" Target="file://localhost/Users/royc/Google_Drive/Thesis/RoyC_Umass_Thesis.html" TargetMode="External"/><Relationship Id="rId1297" Type="http://schemas.openxmlformats.org/officeDocument/2006/relationships/hyperlink" Target="file://localhost/Users/royc/Google_Drive/Thesis/RoyC_Umass_Thesis.html" TargetMode="External"/><Relationship Id="rId1298" Type="http://schemas.openxmlformats.org/officeDocument/2006/relationships/hyperlink" Target="file://localhost/Users/royc/Google_Drive/Thesis/RoyC_Umass_Thesis.html" TargetMode="External"/><Relationship Id="rId1299" Type="http://schemas.openxmlformats.org/officeDocument/2006/relationships/hyperlink" Target="file://localhost/Users/royc/Google_Drive/Thesis/RoyC_Umass_Thesis.html" TargetMode="External"/><Relationship Id="rId1684" Type="http://schemas.openxmlformats.org/officeDocument/2006/relationships/hyperlink" Target="file://localhost/Users/royc/Google_Drive/Thesis/RoyC_Umass_Thesis.html" TargetMode="External"/><Relationship Id="rId1685" Type="http://schemas.openxmlformats.org/officeDocument/2006/relationships/hyperlink" Target="file://localhost/Users/royc/Google_Drive/Thesis/RoyC_Umass_Thesis.html" TargetMode="External"/><Relationship Id="rId1686" Type="http://schemas.openxmlformats.org/officeDocument/2006/relationships/hyperlink" Target="file://localhost/Users/royc/Google_Drive/Thesis/RoyC_Umass_Thesis.html" TargetMode="External"/><Relationship Id="rId1687" Type="http://schemas.openxmlformats.org/officeDocument/2006/relationships/image" Target="file://localhost/Users/royc/Library/Containers/com.apple.mail/Data/Library/Mail%20Downloads/SamsungSSD:Users:royc:Google_Drive:Thesis:Build_Versions:2014-04-29:./RoyC_Umass_Thesis-2014-04-29_files/RoyC_Umass_Thesis56x.png" TargetMode="External"/><Relationship Id="rId1688" Type="http://schemas.openxmlformats.org/officeDocument/2006/relationships/hyperlink" Target="file://localhost/Users/royc/Google_Drive/Thesis/RoyC_Umass_Thesis.html" TargetMode="External"/><Relationship Id="rId1689" Type="http://schemas.openxmlformats.org/officeDocument/2006/relationships/hyperlink" Target="file://localhost/Users/royc/Google_Drive/Thesis/RoyC_Umass_Thesis.html" TargetMode="External"/><Relationship Id="rId820" Type="http://schemas.openxmlformats.org/officeDocument/2006/relationships/hyperlink" Target="file://localhost/Users/royc/Google_Drive/Thesis/RoyC_Umass_Thesis.html" TargetMode="External"/><Relationship Id="rId821" Type="http://schemas.openxmlformats.org/officeDocument/2006/relationships/hyperlink" Target="file://localhost/Users/royc/Google_Drive/Thesis/RoyC_Umass_Thesis.html" TargetMode="External"/><Relationship Id="rId822" Type="http://schemas.openxmlformats.org/officeDocument/2006/relationships/hyperlink" Target="file://localhost/Users/royc/Google_Drive/Thesis/RoyC_Umass_Thesis.html" TargetMode="External"/><Relationship Id="rId823" Type="http://schemas.openxmlformats.org/officeDocument/2006/relationships/hyperlink" Target="file://localhost/Users/royc/Google_Drive/Thesis/RoyC_Umass_Thesis.html" TargetMode="External"/><Relationship Id="rId430" Type="http://schemas.openxmlformats.org/officeDocument/2006/relationships/hyperlink" Target="file://localhost/Users/royc/Google_Drive/Thesis/RoyC_Umass_Thesis.html" TargetMode="External"/><Relationship Id="rId431" Type="http://schemas.openxmlformats.org/officeDocument/2006/relationships/hyperlink" Target="file://localhost/Users/royc/Google_Drive/Thesis/RoyC_Umass_Thesis.html" TargetMode="External"/><Relationship Id="rId432" Type="http://schemas.openxmlformats.org/officeDocument/2006/relationships/hyperlink" Target="file://localhost/Users/royc/Google_Drive/Thesis/RoyC_Umass_Thesis.html" TargetMode="External"/><Relationship Id="rId433" Type="http://schemas.openxmlformats.org/officeDocument/2006/relationships/hyperlink" Target="file://localhost/Users/royc/Google_Drive/Thesis/RoyC_Umass_Thesis.html" TargetMode="External"/><Relationship Id="rId434" Type="http://schemas.openxmlformats.org/officeDocument/2006/relationships/hyperlink" Target="file://localhost/Users/royc/Google_Drive/Thesis/RoyC_Umass_Thesis.html" TargetMode="External"/><Relationship Id="rId435" Type="http://schemas.openxmlformats.org/officeDocument/2006/relationships/hyperlink" Target="file://localhost/Users/royc/Google_Drive/Thesis/RoyC_Umass_Thesis.html" TargetMode="External"/><Relationship Id="rId436" Type="http://schemas.openxmlformats.org/officeDocument/2006/relationships/hyperlink" Target="file://localhost/Users/royc/Google_Drive/Thesis/RoyC_Umass_Thesis.html" TargetMode="External"/><Relationship Id="rId437" Type="http://schemas.openxmlformats.org/officeDocument/2006/relationships/hyperlink" Target="file://localhost/Users/royc/Google_Drive/Thesis/RoyC_Umass_Thesis.html" TargetMode="External"/><Relationship Id="rId438" Type="http://schemas.openxmlformats.org/officeDocument/2006/relationships/hyperlink" Target="file://localhost/Users/royc/Google_Drive/Thesis/RoyC_Umass_Thesis.html" TargetMode="External"/><Relationship Id="rId439" Type="http://schemas.openxmlformats.org/officeDocument/2006/relationships/hyperlink" Target="file://localhost/Users/royc/Google_Drive/Thesis/RoyC_Umass_Thesis.html" TargetMode="External"/><Relationship Id="rId824" Type="http://schemas.openxmlformats.org/officeDocument/2006/relationships/hyperlink" Target="file://localhost/Users/royc/Google_Drive/Thesis/RoyC_Umass_Thesis.html" TargetMode="External"/><Relationship Id="rId825" Type="http://schemas.openxmlformats.org/officeDocument/2006/relationships/hyperlink" Target="file://localhost/Users/royc/Google_Drive/Thesis/RoyC_Umass_Thesis.html" TargetMode="External"/><Relationship Id="rId826" Type="http://schemas.openxmlformats.org/officeDocument/2006/relationships/hyperlink" Target="file://localhost/Users/royc/Google_Drive/Thesis/RoyC_Umass_Thesis.html" TargetMode="External"/><Relationship Id="rId827" Type="http://schemas.openxmlformats.org/officeDocument/2006/relationships/hyperlink" Target="file://localhost/Users/royc/Google_Drive/Thesis/RoyC_Umass_Thesis.html" TargetMode="External"/><Relationship Id="rId828" Type="http://schemas.openxmlformats.org/officeDocument/2006/relationships/hyperlink" Target="file://localhost/Users/royc/Google_Drive/Thesis/RoyC_Umass_Thesis.html" TargetMode="External"/><Relationship Id="rId829" Type="http://schemas.openxmlformats.org/officeDocument/2006/relationships/hyperlink" Target="file://localhost/Users/royc/Google_Drive/Thesis/RoyC_Umass_Thesis.html" TargetMode="External"/><Relationship Id="rId1690" Type="http://schemas.openxmlformats.org/officeDocument/2006/relationships/hyperlink" Target="file://localhost/Users/royc/Google_Drive/Thesis/RoyC_Umass_Thesis.html" TargetMode="External"/><Relationship Id="rId1691" Type="http://schemas.openxmlformats.org/officeDocument/2006/relationships/hyperlink" Target="file://localhost/Users/royc/Google_Drive/Thesis/RoyC_Umass_Thesis.html" TargetMode="External"/><Relationship Id="rId1692" Type="http://schemas.openxmlformats.org/officeDocument/2006/relationships/hyperlink" Target="file://localhost/Users/royc/Google_Drive/Thesis/RoyC_Umass_Thesis.html" TargetMode="External"/><Relationship Id="rId1693" Type="http://schemas.openxmlformats.org/officeDocument/2006/relationships/image" Target="file://localhost/Users/royc/Library/Containers/com.apple.mail/Data/Library/Mail%20Downloads/SamsungSSD:Users:royc:Google_Drive:Thesis:Build_Versions:2014-04-29:./RoyC_Umass_Thesis-2014-04-29_files/RoyC_Umass_Thesis57x.png" TargetMode="External"/><Relationship Id="rId1694" Type="http://schemas.openxmlformats.org/officeDocument/2006/relationships/hyperlink" Target="file://localhost/Users/royc/Google_Drive/Thesis/RoyC_Umass_Thesis.html" TargetMode="External"/><Relationship Id="rId1695" Type="http://schemas.openxmlformats.org/officeDocument/2006/relationships/hyperlink" Target="file://localhost/Users/royc/Google_Drive/Thesis/RoyC_Umass_Thesis.html" TargetMode="External"/><Relationship Id="rId1696" Type="http://schemas.openxmlformats.org/officeDocument/2006/relationships/hyperlink" Target="file://localhost/Users/royc/Google_Drive/Thesis/RoyC_Umass_Thesis.html" TargetMode="External"/><Relationship Id="rId1697" Type="http://schemas.openxmlformats.org/officeDocument/2006/relationships/hyperlink" Target="file://localhost/Users/royc/Google_Drive/Thesis/RoyC_Umass_Thesis.html" TargetMode="External"/><Relationship Id="rId1698" Type="http://schemas.openxmlformats.org/officeDocument/2006/relationships/hyperlink" Target="file://localhost/Users/royc/Google_Drive/Thesis/RoyC_Umass_Thesis.html" TargetMode="External"/><Relationship Id="rId1699" Type="http://schemas.openxmlformats.org/officeDocument/2006/relationships/hyperlink" Target="file://localhost/Users/royc/Google_Drive/Thesis/RoyC_Umass_Thesis.html" TargetMode="External"/><Relationship Id="rId830" Type="http://schemas.openxmlformats.org/officeDocument/2006/relationships/hyperlink" Target="file://localhost/Users/royc/Google_Drive/Thesis/RoyC_Umass_Thesis.html" TargetMode="External"/><Relationship Id="rId831" Type="http://schemas.openxmlformats.org/officeDocument/2006/relationships/hyperlink" Target="file://localhost/Users/royc/Google_Drive/Thesis/RoyC_Umass_Thesis.html" TargetMode="External"/><Relationship Id="rId832" Type="http://schemas.openxmlformats.org/officeDocument/2006/relationships/hyperlink" Target="file://localhost/Users/royc/Google_Drive/Thesis/RoyC_Umass_Thesis.html" TargetMode="External"/><Relationship Id="rId833" Type="http://schemas.openxmlformats.org/officeDocument/2006/relationships/hyperlink" Target="file://localhost/Users/royc/Google_Drive/Thesis/RoyC_Umass_Thesis.html" TargetMode="External"/><Relationship Id="rId440" Type="http://schemas.openxmlformats.org/officeDocument/2006/relationships/hyperlink" Target="file://localhost/Users/royc/Google_Drive/Thesis/RoyC_Umass_Thesis.html" TargetMode="External"/><Relationship Id="rId441" Type="http://schemas.openxmlformats.org/officeDocument/2006/relationships/hyperlink" Target="file://localhost/Users/royc/Google_Drive/Thesis/RoyC_Umass_Thesis.html" TargetMode="External"/><Relationship Id="rId442" Type="http://schemas.openxmlformats.org/officeDocument/2006/relationships/hyperlink" Target="file://localhost/Users/royc/Google_Drive/Thesis/RoyC_Umass_Thesis.html" TargetMode="External"/><Relationship Id="rId443" Type="http://schemas.openxmlformats.org/officeDocument/2006/relationships/hyperlink" Target="file://localhost/Users/royc/Google_Drive/Thesis/RoyC_Umass_Thesis.html" TargetMode="External"/><Relationship Id="rId444" Type="http://schemas.openxmlformats.org/officeDocument/2006/relationships/hyperlink" Target="file://localhost/Users/royc/Google_Drive/Thesis/RoyC_Umass_Thesis.html" TargetMode="External"/><Relationship Id="rId445" Type="http://schemas.openxmlformats.org/officeDocument/2006/relationships/hyperlink" Target="file://localhost/Users/royc/Google_Drive/Thesis/RoyC_Umass_Thesis.html" TargetMode="External"/><Relationship Id="rId446" Type="http://schemas.openxmlformats.org/officeDocument/2006/relationships/hyperlink" Target="file://localhost/Users/royc/Google_Drive/Thesis/RoyC_Umass_Thesis.html" TargetMode="External"/><Relationship Id="rId447" Type="http://schemas.openxmlformats.org/officeDocument/2006/relationships/hyperlink" Target="file://localhost/Users/royc/Google_Drive/Thesis/RoyC_Umass_Thesis.html" TargetMode="External"/><Relationship Id="rId448" Type="http://schemas.openxmlformats.org/officeDocument/2006/relationships/hyperlink" Target="file://localhost/Users/royc/Google_Drive/Thesis/RoyC_Umass_Thesis.html" TargetMode="External"/><Relationship Id="rId449" Type="http://schemas.openxmlformats.org/officeDocument/2006/relationships/hyperlink" Target="file://localhost/Users/royc/Google_Drive/Thesis/RoyC_Umass_Thesis.html" TargetMode="External"/><Relationship Id="rId834" Type="http://schemas.openxmlformats.org/officeDocument/2006/relationships/hyperlink" Target="file://localhost/Users/royc/Google_Drive/Thesis/RoyC_Umass_Thesis.html" TargetMode="External"/><Relationship Id="rId835" Type="http://schemas.openxmlformats.org/officeDocument/2006/relationships/hyperlink" Target="file://localhost/Users/royc/Google_Drive/Thesis/RoyC_Umass_Thesis.html" TargetMode="External"/><Relationship Id="rId836" Type="http://schemas.openxmlformats.org/officeDocument/2006/relationships/hyperlink" Target="file://localhost/Users/royc/Google_Drive/Thesis/RoyC_Umass_Thesis.html" TargetMode="External"/><Relationship Id="rId837" Type="http://schemas.openxmlformats.org/officeDocument/2006/relationships/hyperlink" Target="file://localhost/Users/royc/Google_Drive/Thesis/RoyC_Umass_Thesis.html" TargetMode="External"/><Relationship Id="rId838" Type="http://schemas.openxmlformats.org/officeDocument/2006/relationships/hyperlink" Target="file://localhost/Users/royc/Google_Drive/Thesis/RoyC_Umass_Thesis.html" TargetMode="External"/><Relationship Id="rId839" Type="http://schemas.openxmlformats.org/officeDocument/2006/relationships/hyperlink" Target="file://localhost/Users/royc/Google_Drive/Thesis/RoyC_Umass_Thesis.html" TargetMode="External"/><Relationship Id="rId1300" Type="http://schemas.openxmlformats.org/officeDocument/2006/relationships/hyperlink" Target="file://localhost/Users/royc/Google_Drive/Thesis/RoyC_Umass_Thesis.html" TargetMode="External"/><Relationship Id="rId1301" Type="http://schemas.openxmlformats.org/officeDocument/2006/relationships/hyperlink" Target="file://localhost/Users/royc/Google_Drive/Thesis/RoyC_Umass_Thesis.html" TargetMode="External"/><Relationship Id="rId1302" Type="http://schemas.openxmlformats.org/officeDocument/2006/relationships/hyperlink" Target="file://localhost/Users/royc/Google_Drive/Thesis/RoyC_Umass_Thesis.html" TargetMode="External"/><Relationship Id="rId1303" Type="http://schemas.openxmlformats.org/officeDocument/2006/relationships/hyperlink" Target="file://localhost/Users/royc/Google_Drive/Thesis/RoyC_Umass_Thesis.html" TargetMode="External"/><Relationship Id="rId1304" Type="http://schemas.openxmlformats.org/officeDocument/2006/relationships/hyperlink" Target="file://localhost/Users/royc/Google_Drive/Thesis/RoyC_Umass_Thesis.html" TargetMode="External"/><Relationship Id="rId1305" Type="http://schemas.openxmlformats.org/officeDocument/2006/relationships/hyperlink" Target="file://localhost/Users/royc/Google_Drive/Thesis/RoyC_Umass_Thesis.html" TargetMode="External"/><Relationship Id="rId1306" Type="http://schemas.openxmlformats.org/officeDocument/2006/relationships/hyperlink" Target="file://localhost/Users/royc/Google_Drive/Thesis/RoyC_Umass_Thesis.html" TargetMode="External"/><Relationship Id="rId1307" Type="http://schemas.openxmlformats.org/officeDocument/2006/relationships/hyperlink" Target="file://localhost/Users/royc/Google_Drive/Thesis/RoyC_Umass_Thesis.html" TargetMode="External"/><Relationship Id="rId1308" Type="http://schemas.openxmlformats.org/officeDocument/2006/relationships/hyperlink" Target="file://localhost/Users/royc/Google_Drive/Thesis/RoyC_Umass_Thesis.html" TargetMode="External"/><Relationship Id="rId1309" Type="http://schemas.openxmlformats.org/officeDocument/2006/relationships/hyperlink" Target="file://localhost/Users/royc/Google_Drive/Thesis/RoyC_Umass_Thesis.html" TargetMode="External"/><Relationship Id="rId840" Type="http://schemas.openxmlformats.org/officeDocument/2006/relationships/hyperlink" Target="file://localhost/Users/royc/Google_Drive/Thesis/RoyC_Umass_Thesis.html" TargetMode="External"/><Relationship Id="rId841" Type="http://schemas.openxmlformats.org/officeDocument/2006/relationships/hyperlink" Target="file://localhost/Users/royc/Google_Drive/Thesis/RoyC_Umass_Thesis.html" TargetMode="External"/><Relationship Id="rId450" Type="http://schemas.openxmlformats.org/officeDocument/2006/relationships/hyperlink" Target="file://localhost/Users/royc/Google_Drive/Thesis/RoyC_Umass_Thesis.html" TargetMode="External"/><Relationship Id="rId451" Type="http://schemas.openxmlformats.org/officeDocument/2006/relationships/hyperlink" Target="file://localhost/Users/royc/Google_Drive/Thesis/RoyC_Umass_Thesis.html" TargetMode="External"/><Relationship Id="rId452" Type="http://schemas.openxmlformats.org/officeDocument/2006/relationships/hyperlink" Target="file://localhost/Users/royc/Google_Drive/Thesis/RoyC_Umass_Thesis.html" TargetMode="External"/><Relationship Id="rId453" Type="http://schemas.openxmlformats.org/officeDocument/2006/relationships/hyperlink" Target="file://localhost/Users/royc/Google_Drive/Thesis/RoyC_Umass_Thesis.html" TargetMode="External"/><Relationship Id="rId454" Type="http://schemas.openxmlformats.org/officeDocument/2006/relationships/image" Target="file://localhost/Users/royc/Library/Containers/com.apple.mail/Data/Library/Mail%20Downloads/SamsungSSD:Users:royc:Google_Drive:Thesis:Build_Versions:2014-04-29:./RoyC_Umass_Thesis-2014-04-29_files/RoyC_Umass_Thesis5x.png" TargetMode="External"/><Relationship Id="rId455" Type="http://schemas.openxmlformats.org/officeDocument/2006/relationships/hyperlink" Target="file://localhost/Users/royc/Google_Drive/Thesis/RoyC_Umass_Thesis.html" TargetMode="External"/><Relationship Id="rId456" Type="http://schemas.openxmlformats.org/officeDocument/2006/relationships/hyperlink" Target="file://localhost/Users/royc/Google_Drive/Thesis/RoyC_Umass_Thesis.html" TargetMode="External"/><Relationship Id="rId457" Type="http://schemas.openxmlformats.org/officeDocument/2006/relationships/hyperlink" Target="file://localhost/Users/royc/Google_Drive/Thesis/RoyC_Umass_Thesis.html" TargetMode="External"/><Relationship Id="rId458" Type="http://schemas.openxmlformats.org/officeDocument/2006/relationships/hyperlink" Target="file://localhost/Users/royc/Google_Drive/Thesis/RoyC_Umass_Thesis.html" TargetMode="External"/><Relationship Id="rId459" Type="http://schemas.openxmlformats.org/officeDocument/2006/relationships/hyperlink" Target="file://localhost/Users/royc/Google_Drive/Thesis/RoyC_Umass_Thesis.html" TargetMode="External"/><Relationship Id="rId842" Type="http://schemas.openxmlformats.org/officeDocument/2006/relationships/hyperlink" Target="file://localhost/Users/royc/Google_Drive/Thesis/RoyC_Umass_Thesis.html" TargetMode="External"/><Relationship Id="rId843" Type="http://schemas.openxmlformats.org/officeDocument/2006/relationships/hyperlink" Target="file://localhost/Users/royc/Google_Drive/Thesis/RoyC_Umass_Thesis.html" TargetMode="External"/><Relationship Id="rId844" Type="http://schemas.openxmlformats.org/officeDocument/2006/relationships/hyperlink" Target="file://localhost/Users/royc/Google_Drive/Thesis/RoyC_Umass_Thesis.html" TargetMode="External"/><Relationship Id="rId845" Type="http://schemas.openxmlformats.org/officeDocument/2006/relationships/hyperlink" Target="file://localhost/Users/royc/Google_Drive/Thesis/RoyC_Umass_Thesis.html" TargetMode="External"/><Relationship Id="rId846" Type="http://schemas.openxmlformats.org/officeDocument/2006/relationships/hyperlink" Target="file://localhost/Users/royc/Google_Drive/Thesis/RoyC_Umass_Thesis.html" TargetMode="External"/><Relationship Id="rId847" Type="http://schemas.openxmlformats.org/officeDocument/2006/relationships/hyperlink" Target="file://localhost/Users/royc/Google_Drive/Thesis/RoyC_Umass_Thesis.html" TargetMode="External"/><Relationship Id="rId848" Type="http://schemas.openxmlformats.org/officeDocument/2006/relationships/hyperlink" Target="file://localhost/Users/royc/Google_Drive/Thesis/RoyC_Umass_Thesis.html" TargetMode="External"/><Relationship Id="rId849" Type="http://schemas.openxmlformats.org/officeDocument/2006/relationships/hyperlink" Target="file://localhost/Users/royc/Google_Drive/Thesis/RoyC_Umass_Thesis.html" TargetMode="External"/><Relationship Id="rId1700" Type="http://schemas.openxmlformats.org/officeDocument/2006/relationships/hyperlink" Target="file://localhost/Users/royc/Google_Drive/Thesis/RoyC_Umass_Thesis.html" TargetMode="External"/><Relationship Id="rId1701" Type="http://schemas.openxmlformats.org/officeDocument/2006/relationships/hyperlink" Target="file://localhost/Users/royc/Google_Drive/Thesis/RoyC_Umass_Thesis.html" TargetMode="External"/><Relationship Id="rId1702" Type="http://schemas.openxmlformats.org/officeDocument/2006/relationships/hyperlink" Target="file://localhost/Users/royc/Google_Drive/Thesis/RoyC_Umass_Thesis.html" TargetMode="External"/><Relationship Id="rId1703" Type="http://schemas.openxmlformats.org/officeDocument/2006/relationships/hyperlink" Target="file://localhost/Users/royc/Google_Drive/Thesis/RoyC_Umass_Thesis.html" TargetMode="External"/><Relationship Id="rId1310" Type="http://schemas.openxmlformats.org/officeDocument/2006/relationships/hyperlink" Target="file://localhost/Users/royc/Google_Drive/Thesis/RoyC_Umass_Thesis.html" TargetMode="External"/><Relationship Id="rId1311" Type="http://schemas.openxmlformats.org/officeDocument/2006/relationships/hyperlink" Target="file://localhost/Users/royc/Google_Drive/Thesis/RoyC_Umass_Thesis.html" TargetMode="External"/><Relationship Id="rId1312" Type="http://schemas.openxmlformats.org/officeDocument/2006/relationships/hyperlink" Target="file://localhost/Users/royc/Google_Drive/Thesis/RoyC_Umass_Thesis.html" TargetMode="External"/><Relationship Id="rId1313" Type="http://schemas.openxmlformats.org/officeDocument/2006/relationships/hyperlink" Target="file://localhost/Users/royc/Google_Drive/Thesis/RoyC_Umass_Thesis.html" TargetMode="External"/><Relationship Id="rId1314" Type="http://schemas.openxmlformats.org/officeDocument/2006/relationships/hyperlink" Target="file://localhost/Users/royc/Google_Drive/Thesis/RoyC_Umass_Thesis.html" TargetMode="External"/><Relationship Id="rId1315" Type="http://schemas.openxmlformats.org/officeDocument/2006/relationships/hyperlink" Target="file://localhost/Users/royc/Google_Drive/Thesis/RoyC_Umass_Thesis.html" TargetMode="External"/><Relationship Id="rId1316" Type="http://schemas.openxmlformats.org/officeDocument/2006/relationships/hyperlink" Target="file://localhost/Users/royc/Google_Drive/Thesis/RoyC_Umass_Thesis.html" TargetMode="External"/><Relationship Id="rId1317" Type="http://schemas.openxmlformats.org/officeDocument/2006/relationships/image" Target="file://localhost/Users/royc/Library/Containers/com.apple.mail/Data/Library/Mail%20Downloads/SamsungSSD:Users:royc:Google_Drive:Thesis:Build_Versions:2014-04-29:./RoyC_Umass_Thesis-2014-04-29_files/RoyC_Umass_Thesis30x.png" TargetMode="External"/><Relationship Id="rId1318" Type="http://schemas.openxmlformats.org/officeDocument/2006/relationships/hyperlink" Target="file://localhost/Users/royc/Google_Drive/Thesis/RoyC_Umass_Thesis.html" TargetMode="External"/><Relationship Id="rId1319" Type="http://schemas.openxmlformats.org/officeDocument/2006/relationships/image" Target="file://localhost/Users/royc/Library/Containers/com.apple.mail/Data/Library/Mail%20Downloads/SamsungSSD:Users:royc:Google_Drive:Thesis:Build_Versions:2014-04-29:./RoyC_Umass_Thesis-2014-04-29_files/RoyC_Umass_Thesis31x.png" TargetMode="External"/><Relationship Id="rId850" Type="http://schemas.openxmlformats.org/officeDocument/2006/relationships/hyperlink" Target="file://localhost/Users/royc/Google_Drive/Thesis/RoyC_Umass_Thesis.html" TargetMode="External"/><Relationship Id="rId851" Type="http://schemas.openxmlformats.org/officeDocument/2006/relationships/hyperlink" Target="file://localhost/Users/royc/Google_Drive/Thesis/RoyC_Umass_Thesis.html" TargetMode="External"/><Relationship Id="rId460" Type="http://schemas.openxmlformats.org/officeDocument/2006/relationships/hyperlink" Target="file://localhost/Users/royc/Google_Drive/Thesis/RoyC_Umass_Thesis.html" TargetMode="External"/><Relationship Id="rId461" Type="http://schemas.openxmlformats.org/officeDocument/2006/relationships/hyperlink" Target="file://localhost/Users/royc/Google_Drive/Thesis/RoyC_Umass_Thesis.html" TargetMode="External"/><Relationship Id="rId462" Type="http://schemas.openxmlformats.org/officeDocument/2006/relationships/hyperlink" Target="file://localhost/Users/royc/Google_Drive/Thesis/RoyC_Umass_Thesis.html" TargetMode="External"/><Relationship Id="rId463" Type="http://schemas.openxmlformats.org/officeDocument/2006/relationships/hyperlink" Target="file://localhost/Users/royc/Google_Drive/Thesis/RoyC_Umass_Thesis.html" TargetMode="External"/><Relationship Id="rId464" Type="http://schemas.openxmlformats.org/officeDocument/2006/relationships/hyperlink" Target="file://localhost/Users/royc/Google_Drive/Thesis/RoyC_Umass_Thesis.html" TargetMode="External"/><Relationship Id="rId465" Type="http://schemas.openxmlformats.org/officeDocument/2006/relationships/hyperlink" Target="file://localhost/Users/royc/Google_Drive/Thesis/RoyC_Umass_Thesis.html" TargetMode="External"/><Relationship Id="rId466" Type="http://schemas.openxmlformats.org/officeDocument/2006/relationships/hyperlink" Target="file://localhost/Users/royc/Google_Drive/Thesis/RoyC_Umass_Thesis.html" TargetMode="External"/><Relationship Id="rId467" Type="http://schemas.openxmlformats.org/officeDocument/2006/relationships/hyperlink" Target="file://localhost/Users/royc/Google_Drive/Thesis/RoyC_Umass_Thesis.html" TargetMode="External"/><Relationship Id="rId468" Type="http://schemas.openxmlformats.org/officeDocument/2006/relationships/hyperlink" Target="file://localhost/Users/royc/Google_Drive/Thesis/RoyC_Umass_Thesis.html" TargetMode="External"/><Relationship Id="rId469" Type="http://schemas.openxmlformats.org/officeDocument/2006/relationships/hyperlink" Target="file://localhost/Users/royc/Google_Drive/Thesis/RoyC_Umass_Thesis.html" TargetMode="External"/><Relationship Id="rId852" Type="http://schemas.openxmlformats.org/officeDocument/2006/relationships/hyperlink" Target="file://localhost/Users/royc/Google_Drive/Thesis/RoyC_Umass_Thesis.html" TargetMode="External"/><Relationship Id="rId853" Type="http://schemas.openxmlformats.org/officeDocument/2006/relationships/hyperlink" Target="file://localhost/Users/royc/Google_Drive/Thesis/RoyC_Umass_Thesis.html" TargetMode="External"/><Relationship Id="rId854" Type="http://schemas.openxmlformats.org/officeDocument/2006/relationships/hyperlink" Target="file://localhost/Users/royc/Google_Drive/Thesis/RoyC_Umass_Thesis.html" TargetMode="External"/><Relationship Id="rId855" Type="http://schemas.openxmlformats.org/officeDocument/2006/relationships/hyperlink" Target="file://localhost/Users/royc/Google_Drive/Thesis/RoyC_Umass_Thesis.html" TargetMode="External"/><Relationship Id="rId856" Type="http://schemas.openxmlformats.org/officeDocument/2006/relationships/hyperlink" Target="file://localhost/Users/royc/Google_Drive/Thesis/RoyC_Umass_Thesis.html" TargetMode="External"/><Relationship Id="rId857" Type="http://schemas.openxmlformats.org/officeDocument/2006/relationships/hyperlink" Target="file://localhost/Users/royc/Google_Drive/Thesis/RoyC_Umass_Thesis.html" TargetMode="External"/><Relationship Id="rId858" Type="http://schemas.openxmlformats.org/officeDocument/2006/relationships/hyperlink" Target="file://localhost/Users/royc/Google_Drive/Thesis/RoyC_Umass_Thesis.html" TargetMode="External"/><Relationship Id="rId859" Type="http://schemas.openxmlformats.org/officeDocument/2006/relationships/hyperlink" Target="file://localhost/Users/royc/Google_Drive/Thesis/RoyC_Umass_Thesis.html" TargetMode="External"/><Relationship Id="rId1704" Type="http://schemas.openxmlformats.org/officeDocument/2006/relationships/hyperlink" Target="file://localhost/Users/royc/Google_Drive/Thesis/RoyC_Umass_Thesis.html" TargetMode="External"/><Relationship Id="rId1705" Type="http://schemas.openxmlformats.org/officeDocument/2006/relationships/hyperlink" Target="file://localhost/Users/royc/Google_Drive/Thesis/RoyC_Umass_Thesis.html" TargetMode="External"/><Relationship Id="rId1706" Type="http://schemas.openxmlformats.org/officeDocument/2006/relationships/hyperlink" Target="file://localhost/Users/royc/Google_Drive/Thesis/RoyC_Umass_Thesis.html" TargetMode="External"/><Relationship Id="rId1707" Type="http://schemas.openxmlformats.org/officeDocument/2006/relationships/hyperlink" Target="file://localhost/Users/royc/Google_Drive/Thesis/RoyC_Umass_Thesis.html" TargetMode="External"/><Relationship Id="rId1708" Type="http://schemas.openxmlformats.org/officeDocument/2006/relationships/hyperlink" Target="file://localhost/Users/royc/Google_Drive/Thesis/RoyC_Umass_Thesis.html" TargetMode="External"/><Relationship Id="rId1709" Type="http://schemas.openxmlformats.org/officeDocument/2006/relationships/hyperlink" Target="file://localhost/Users/royc/Google_Drive/Thesis/RoyC_Umass_Thesis.html" TargetMode="External"/><Relationship Id="rId1710" Type="http://schemas.openxmlformats.org/officeDocument/2006/relationships/hyperlink" Target="file://localhost/Users/royc/Google_Drive/Thesis/RoyC_Umass_Thesis.html" TargetMode="External"/><Relationship Id="rId1711" Type="http://schemas.openxmlformats.org/officeDocument/2006/relationships/hyperlink" Target="file://localhost/Users/royc/Google_Drive/Thesis/RoyC_Umass_Thesis.html" TargetMode="External"/><Relationship Id="rId1712" Type="http://schemas.openxmlformats.org/officeDocument/2006/relationships/hyperlink" Target="file://localhost/Users/royc/Google_Drive/Thesis/RoyC_Umass_Thesis.html" TargetMode="External"/><Relationship Id="rId1713" Type="http://schemas.openxmlformats.org/officeDocument/2006/relationships/hyperlink" Target="file://localhost/Users/royc/Google_Drive/Thesis/RoyC_Umass_Thesis.html" TargetMode="External"/><Relationship Id="rId1320" Type="http://schemas.openxmlformats.org/officeDocument/2006/relationships/hyperlink" Target="file://localhost/Users/royc/Google_Drive/Thesis/RoyC_Umass_Thesis.html" TargetMode="External"/><Relationship Id="rId1321" Type="http://schemas.openxmlformats.org/officeDocument/2006/relationships/hyperlink" Target="file://localhost/Users/royc/Google_Drive/Thesis/RoyC_Umass_Thesis.html" TargetMode="External"/><Relationship Id="rId1322" Type="http://schemas.openxmlformats.org/officeDocument/2006/relationships/hyperlink" Target="file://localhost/Users/royc/Google_Drive/Thesis/RoyC_Umass_Thesis.html" TargetMode="External"/><Relationship Id="rId1323" Type="http://schemas.openxmlformats.org/officeDocument/2006/relationships/hyperlink" Target="file://localhost/Users/royc/Google_Drive/Thesis/RoyC_Umass_Thesis.html" TargetMode="External"/><Relationship Id="rId1324" Type="http://schemas.openxmlformats.org/officeDocument/2006/relationships/hyperlink" Target="file://localhost/Users/royc/Google_Drive/Thesis/RoyC_Umass_Thesis.html" TargetMode="External"/><Relationship Id="rId1325" Type="http://schemas.openxmlformats.org/officeDocument/2006/relationships/hyperlink" Target="file://localhost/Users/royc/Google_Drive/Thesis/RoyC_Umass_Thesis.html" TargetMode="External"/><Relationship Id="rId1326" Type="http://schemas.openxmlformats.org/officeDocument/2006/relationships/hyperlink" Target="file://localhost/Users/royc/Google_Drive/Thesis/RoyC_Umass_Thesis.html" TargetMode="External"/><Relationship Id="rId1327" Type="http://schemas.openxmlformats.org/officeDocument/2006/relationships/hyperlink" Target="file://localhost/Users/royc/Google_Drive/Thesis/RoyC_Umass_Thesis.html" TargetMode="External"/><Relationship Id="rId1328" Type="http://schemas.openxmlformats.org/officeDocument/2006/relationships/hyperlink" Target="file://localhost/Users/royc/Google_Drive/Thesis/RoyC_Umass_Thesis.html" TargetMode="External"/><Relationship Id="rId1329" Type="http://schemas.openxmlformats.org/officeDocument/2006/relationships/hyperlink" Target="file://localhost/Users/royc/Google_Drive/Thesis/RoyC_Umass_Thesis.html" TargetMode="External"/><Relationship Id="rId860" Type="http://schemas.openxmlformats.org/officeDocument/2006/relationships/hyperlink" Target="file://localhost/Users/royc/Google_Drive/Thesis/RoyC_Umass_Thesis.html" TargetMode="External"/><Relationship Id="rId861" Type="http://schemas.openxmlformats.org/officeDocument/2006/relationships/hyperlink" Target="file://localhost/Users/royc/Google_Drive/Thesis/RoyC_Umass_Thesis.html" TargetMode="External"/><Relationship Id="rId470" Type="http://schemas.openxmlformats.org/officeDocument/2006/relationships/hyperlink" Target="file://localhost/Users/royc/Google_Drive/Thesis/RoyC_Umass_Thesis.html" TargetMode="External"/><Relationship Id="rId471" Type="http://schemas.openxmlformats.org/officeDocument/2006/relationships/hyperlink" Target="file://localhost/Users/royc/Google_Drive/Thesis/RoyC_Umass_Thesis.html" TargetMode="External"/><Relationship Id="rId472" Type="http://schemas.openxmlformats.org/officeDocument/2006/relationships/hyperlink" Target="file://localhost/Users/royc/Google_Drive/Thesis/RoyC_Umass_Thesis.html" TargetMode="External"/><Relationship Id="rId473" Type="http://schemas.openxmlformats.org/officeDocument/2006/relationships/hyperlink" Target="file://localhost/Users/royc/Google_Drive/Thesis/RoyC_Umass_Thesis.html" TargetMode="External"/><Relationship Id="rId474" Type="http://schemas.openxmlformats.org/officeDocument/2006/relationships/hyperlink" Target="file://localhost/Users/royc/Google_Drive/Thesis/RoyC_Umass_Thesis.html" TargetMode="External"/><Relationship Id="rId475" Type="http://schemas.openxmlformats.org/officeDocument/2006/relationships/hyperlink" Target="file://localhost/Users/royc/Google_Drive/Thesis/RoyC_Umass_Thesis.html" TargetMode="External"/><Relationship Id="rId476" Type="http://schemas.openxmlformats.org/officeDocument/2006/relationships/hyperlink" Target="file://localhost/Users/royc/Google_Drive/Thesis/RoyC_Umass_Thesis.html" TargetMode="External"/><Relationship Id="rId477" Type="http://schemas.openxmlformats.org/officeDocument/2006/relationships/hyperlink" Target="file://localhost/Users/royc/Google_Drive/Thesis/RoyC_Umass_Thesis.html" TargetMode="External"/><Relationship Id="rId478" Type="http://schemas.openxmlformats.org/officeDocument/2006/relationships/hyperlink" Target="file://localhost/Users/royc/Google_Drive/Thesis/RoyC_Umass_Thesis.html" TargetMode="External"/><Relationship Id="rId479" Type="http://schemas.openxmlformats.org/officeDocument/2006/relationships/hyperlink" Target="file://localhost/Users/royc/Google_Drive/Thesis/RoyC_Umass_Thesis.html" TargetMode="External"/><Relationship Id="rId862" Type="http://schemas.openxmlformats.org/officeDocument/2006/relationships/hyperlink" Target="file://localhost/Users/royc/Google_Drive/Thesis/RoyC_Umass_Thesis.html" TargetMode="External"/><Relationship Id="rId863" Type="http://schemas.openxmlformats.org/officeDocument/2006/relationships/hyperlink" Target="file://localhost/Users/royc/Google_Drive/Thesis/RoyC_Umass_Thesis.html" TargetMode="External"/><Relationship Id="rId864" Type="http://schemas.openxmlformats.org/officeDocument/2006/relationships/hyperlink" Target="file://localhost/Users/royc/Google_Drive/Thesis/RoyC_Umass_Thesis.html" TargetMode="External"/><Relationship Id="rId865" Type="http://schemas.openxmlformats.org/officeDocument/2006/relationships/hyperlink" Target="file://localhost/Users/royc/Google_Drive/Thesis/RoyC_Umass_Thesis.html" TargetMode="External"/><Relationship Id="rId866" Type="http://schemas.openxmlformats.org/officeDocument/2006/relationships/hyperlink" Target="file://localhost/Users/royc/Google_Drive/Thesis/RoyC_Umass_Thesis.html" TargetMode="External"/><Relationship Id="rId867" Type="http://schemas.openxmlformats.org/officeDocument/2006/relationships/hyperlink" Target="file://localhost/Users/royc/Google_Drive/Thesis/RoyC_Umass_Thesis.html" TargetMode="External"/><Relationship Id="rId868" Type="http://schemas.openxmlformats.org/officeDocument/2006/relationships/hyperlink" Target="file://localhost/Users/royc/Google_Drive/Thesis/RoyC_Umass_Thesis.html" TargetMode="External"/><Relationship Id="rId869" Type="http://schemas.openxmlformats.org/officeDocument/2006/relationships/hyperlink" Target="file://localhost/Users/royc/Google_Drive/Thesis/RoyC_Umass_Thesis.html" TargetMode="External"/><Relationship Id="rId1714" Type="http://schemas.openxmlformats.org/officeDocument/2006/relationships/hyperlink" Target="file://localhost/Users/royc/Google_Drive/Thesis/RoyC_Umass_Thesis.html" TargetMode="External"/><Relationship Id="rId1715" Type="http://schemas.openxmlformats.org/officeDocument/2006/relationships/hyperlink" Target="file://localhost/Users/royc/Google_Drive/Thesis/RoyC_Umass_Thesis.html" TargetMode="External"/><Relationship Id="rId1716" Type="http://schemas.openxmlformats.org/officeDocument/2006/relationships/hyperlink" Target="file://localhost/Users/royc/Google_Drive/Thesis/RoyC_Umass_Thesis.html" TargetMode="External"/><Relationship Id="rId1717" Type="http://schemas.openxmlformats.org/officeDocument/2006/relationships/hyperlink" Target="file://localhost/Users/royc/Google_Drive/Thesis/RoyC_Umass_Thesis.html" TargetMode="External"/><Relationship Id="rId1718" Type="http://schemas.openxmlformats.org/officeDocument/2006/relationships/hyperlink" Target="file://localhost/Users/royc/Google_Drive/Thesis/RoyC_Umass_Thesis.html" TargetMode="External"/><Relationship Id="rId1719" Type="http://schemas.openxmlformats.org/officeDocument/2006/relationships/hyperlink" Target="file://localhost/Users/royc/Google_Drive/Thesis/RoyC_Umass_Thesis.html" TargetMode="External"/><Relationship Id="rId1720" Type="http://schemas.openxmlformats.org/officeDocument/2006/relationships/hyperlink" Target="file://localhost/Users/royc/Google_Drive/Thesis/RoyC_Umass_Thesis.html" TargetMode="External"/><Relationship Id="rId1721" Type="http://schemas.openxmlformats.org/officeDocument/2006/relationships/hyperlink" Target="file://localhost/Users/royc/Google_Drive/Thesis/RoyC_Umass_Thesis.html" TargetMode="External"/><Relationship Id="rId1722" Type="http://schemas.openxmlformats.org/officeDocument/2006/relationships/hyperlink" Target="file://localhost/Users/royc/Google_Drive/Thesis/RoyC_Umass_Thesis.html" TargetMode="External"/><Relationship Id="rId1723" Type="http://schemas.openxmlformats.org/officeDocument/2006/relationships/hyperlink" Target="file://localhost/Users/royc/Google_Drive/Thesis/RoyC_Umass_Thesis.html" TargetMode="External"/><Relationship Id="rId1330" Type="http://schemas.openxmlformats.org/officeDocument/2006/relationships/hyperlink" Target="file://localhost/Users/royc/Google_Drive/Thesis/RoyC_Umass_Thesis.html" TargetMode="External"/><Relationship Id="rId1331" Type="http://schemas.openxmlformats.org/officeDocument/2006/relationships/hyperlink" Target="file://localhost/Users/royc/Google_Drive/Thesis/RoyC_Umass_Thesis.html" TargetMode="External"/><Relationship Id="rId1332" Type="http://schemas.openxmlformats.org/officeDocument/2006/relationships/hyperlink" Target="file://localhost/Users/royc/Google_Drive/Thesis/RoyC_Umass_Thesis.html" TargetMode="External"/><Relationship Id="rId1333" Type="http://schemas.openxmlformats.org/officeDocument/2006/relationships/hyperlink" Target="file://localhost/Users/royc/Google_Drive/Thesis/RoyC_Umass_Thesis.html" TargetMode="External"/><Relationship Id="rId1334" Type="http://schemas.openxmlformats.org/officeDocument/2006/relationships/hyperlink" Target="file://localhost/Users/royc/Google_Drive/Thesis/RoyC_Umass_Thesis.html" TargetMode="External"/><Relationship Id="rId1335" Type="http://schemas.openxmlformats.org/officeDocument/2006/relationships/hyperlink" Target="file://localhost/Users/royc/Google_Drive/Thesis/RoyC_Umass_Thesis.html" TargetMode="External"/><Relationship Id="rId1336" Type="http://schemas.openxmlformats.org/officeDocument/2006/relationships/hyperlink" Target="file://localhost/Users/royc/Google_Drive/Thesis/RoyC_Umass_Thesis.html" TargetMode="External"/><Relationship Id="rId1337" Type="http://schemas.openxmlformats.org/officeDocument/2006/relationships/hyperlink" Target="file://localhost/Users/royc/Google_Drive/Thesis/RoyC_Umass_Thesis.html" TargetMode="External"/><Relationship Id="rId1338" Type="http://schemas.openxmlformats.org/officeDocument/2006/relationships/hyperlink" Target="file://localhost/Users/royc/Google_Drive/Thesis/RoyC_Umass_Thesis.html" TargetMode="External"/><Relationship Id="rId1339" Type="http://schemas.openxmlformats.org/officeDocument/2006/relationships/hyperlink" Target="file://localhost/Users/royc/Google_Drive/Thesis/RoyC_Umass_Thesis.html" TargetMode="External"/><Relationship Id="rId870" Type="http://schemas.openxmlformats.org/officeDocument/2006/relationships/hyperlink" Target="file://localhost/Users/royc/Google_Drive/Thesis/RoyC_Umass_Thesis.html" TargetMode="External"/><Relationship Id="rId871" Type="http://schemas.openxmlformats.org/officeDocument/2006/relationships/hyperlink" Target="file://localhost/Users/royc/Google_Drive/Thesis/RoyC_Umass_Thesis.html" TargetMode="External"/><Relationship Id="rId480" Type="http://schemas.openxmlformats.org/officeDocument/2006/relationships/hyperlink" Target="file://localhost/Users/royc/Google_Drive/Thesis/RoyC_Umass_Thesis.html" TargetMode="External"/><Relationship Id="rId481" Type="http://schemas.openxmlformats.org/officeDocument/2006/relationships/image" Target="file://localhost/Users/royc/Library/Containers/com.apple.mail/Data/Library/Mail%20Downloads/SamsungSSD:Users:royc:Google_Drive:Thesis:Build_Versions:2014-04-29:./RoyC_Umass_Thesis-2014-04-29_files/RoyC_Umass_Thesis6x.png" TargetMode="External"/><Relationship Id="rId482" Type="http://schemas.openxmlformats.org/officeDocument/2006/relationships/hyperlink" Target="file://localhost/Users/royc/Google_Drive/Thesis/RoyC_Umass_Thesis.html" TargetMode="External"/><Relationship Id="rId483" Type="http://schemas.openxmlformats.org/officeDocument/2006/relationships/hyperlink" Target="file://localhost/Users/royc/Google_Drive/Thesis/RoyC_Umass_Thesis.html" TargetMode="External"/><Relationship Id="rId484" Type="http://schemas.openxmlformats.org/officeDocument/2006/relationships/hyperlink" Target="file://localhost/Users/royc/Google_Drive/Thesis/RoyC_Umass_Thesis.html" TargetMode="External"/><Relationship Id="rId485" Type="http://schemas.openxmlformats.org/officeDocument/2006/relationships/hyperlink" Target="file://localhost/Users/royc/Google_Drive/Thesis/RoyC_Umass_Thesis.html" TargetMode="External"/><Relationship Id="rId486" Type="http://schemas.openxmlformats.org/officeDocument/2006/relationships/hyperlink" Target="file://localhost/Users/royc/Google_Drive/Thesis/RoyC_Umass_Thesis.html" TargetMode="External"/><Relationship Id="rId487" Type="http://schemas.openxmlformats.org/officeDocument/2006/relationships/hyperlink" Target="file://localhost/Users/royc/Google_Drive/Thesis/RoyC_Umass_Thesis.html" TargetMode="External"/><Relationship Id="rId488" Type="http://schemas.openxmlformats.org/officeDocument/2006/relationships/hyperlink" Target="file://localhost/Users/royc/Google_Drive/Thesis/RoyC_Umass_Thesis.html" TargetMode="External"/><Relationship Id="rId489" Type="http://schemas.openxmlformats.org/officeDocument/2006/relationships/hyperlink" Target="file://localhost/Users/royc/Google_Drive/Thesis/RoyC_Umass_Thesis.html" TargetMode="External"/><Relationship Id="rId872" Type="http://schemas.openxmlformats.org/officeDocument/2006/relationships/hyperlink" Target="file://localhost/Users/royc/Google_Drive/Thesis/RoyC_Umass_Thesis.html" TargetMode="External"/><Relationship Id="rId873" Type="http://schemas.openxmlformats.org/officeDocument/2006/relationships/hyperlink" Target="file://localhost/Users/royc/Google_Drive/Thesis/RoyC_Umass_Thesis.html" TargetMode="External"/><Relationship Id="rId874" Type="http://schemas.openxmlformats.org/officeDocument/2006/relationships/hyperlink" Target="file://localhost/Users/royc/Google_Drive/Thesis/RoyC_Umass_Thesis.html" TargetMode="External"/><Relationship Id="rId875" Type="http://schemas.openxmlformats.org/officeDocument/2006/relationships/hyperlink" Target="file://localhost/Users/royc/Google_Drive/Thesis/RoyC_Umass_Thesis.html" TargetMode="External"/><Relationship Id="rId876" Type="http://schemas.openxmlformats.org/officeDocument/2006/relationships/hyperlink" Target="file://localhost/Users/royc/Google_Drive/Thesis/RoyC_Umass_Thesis.html" TargetMode="External"/><Relationship Id="rId877" Type="http://schemas.openxmlformats.org/officeDocument/2006/relationships/hyperlink" Target="file://localhost/Users/royc/Google_Drive/Thesis/RoyC_Umass_Thesis.html" TargetMode="External"/><Relationship Id="rId878" Type="http://schemas.openxmlformats.org/officeDocument/2006/relationships/hyperlink" Target="file://localhost/Users/royc/Google_Drive/Thesis/RoyC_Umass_Thesis.html" TargetMode="External"/><Relationship Id="rId879" Type="http://schemas.openxmlformats.org/officeDocument/2006/relationships/hyperlink" Target="file://localhost/Users/royc/Google_Drive/Thesis/RoyC_Umass_Thesis.html" TargetMode="External"/><Relationship Id="rId1724" Type="http://schemas.openxmlformats.org/officeDocument/2006/relationships/hyperlink" Target="file://localhost/Users/royc/Google_Drive/Thesis/RoyC_Umass_Thesis.html" TargetMode="External"/><Relationship Id="rId1725" Type="http://schemas.openxmlformats.org/officeDocument/2006/relationships/hyperlink" Target="file://localhost/Users/royc/Google_Drive/Thesis/RoyC_Umass_Thesis.html" TargetMode="External"/><Relationship Id="rId1726" Type="http://schemas.openxmlformats.org/officeDocument/2006/relationships/hyperlink" Target="file://localhost/Users/royc/Google_Drive/Thesis/RoyC_Umass_Thesis.html" TargetMode="External"/><Relationship Id="rId1727" Type="http://schemas.openxmlformats.org/officeDocument/2006/relationships/hyperlink" Target="file://localhost/Users/royc/Google_Drive/Thesis/RoyC_Umass_Thesis.html" TargetMode="External"/><Relationship Id="rId1728" Type="http://schemas.openxmlformats.org/officeDocument/2006/relationships/hyperlink" Target="file://localhost/Users/royc/Google_Drive/Thesis/RoyC_Umass_Thesis.html" TargetMode="External"/><Relationship Id="rId1729" Type="http://schemas.openxmlformats.org/officeDocument/2006/relationships/hyperlink" Target="file://localhost/Users/royc/Google_Drive/Thesis/RoyC_Umass_Thesis.html" TargetMode="External"/><Relationship Id="rId1730" Type="http://schemas.openxmlformats.org/officeDocument/2006/relationships/hyperlink" Target="file://localhost/Users/royc/Google_Drive/Thesis/RoyC_Umass_Thesis.html" TargetMode="External"/><Relationship Id="rId1731" Type="http://schemas.openxmlformats.org/officeDocument/2006/relationships/hyperlink" Target="file://localhost/Users/royc/Google_Drive/Thesis/RoyC_Umass_Thesis.html" TargetMode="External"/><Relationship Id="rId1732" Type="http://schemas.openxmlformats.org/officeDocument/2006/relationships/hyperlink" Target="file://localhost/Users/royc/Google_Drive/Thesis/RoyC_Umass_Thesis.html" TargetMode="External"/><Relationship Id="rId1733" Type="http://schemas.openxmlformats.org/officeDocument/2006/relationships/hyperlink" Target="file://localhost/Users/royc/Google_Drive/Thesis/RoyC_Umass_Thesis.html" TargetMode="External"/><Relationship Id="rId1340" Type="http://schemas.openxmlformats.org/officeDocument/2006/relationships/hyperlink" Target="file://localhost/Users/royc/Google_Drive/Thesis/RoyC_Umass_Thesis.html" TargetMode="External"/><Relationship Id="rId1341" Type="http://schemas.openxmlformats.org/officeDocument/2006/relationships/hyperlink" Target="file://localhost/Users/royc/Google_Drive/Thesis/RoyC_Umass_Thesis.html" TargetMode="External"/><Relationship Id="rId1342" Type="http://schemas.openxmlformats.org/officeDocument/2006/relationships/hyperlink" Target="file://localhost/Users/royc/Google_Drive/Thesis/RoyC_Umass_Thesis.html" TargetMode="External"/><Relationship Id="rId1343" Type="http://schemas.openxmlformats.org/officeDocument/2006/relationships/hyperlink" Target="file://localhost/Users/royc/Google_Drive/Thesis/RoyC_Umass_Thesis.html" TargetMode="External"/><Relationship Id="rId1344" Type="http://schemas.openxmlformats.org/officeDocument/2006/relationships/hyperlink" Target="file://localhost/Users/royc/Google_Drive/Thesis/RoyC_Umass_Thesis.html" TargetMode="External"/><Relationship Id="rId1345" Type="http://schemas.openxmlformats.org/officeDocument/2006/relationships/hyperlink" Target="file://localhost/Users/royc/Google_Drive/Thesis/RoyC_Umass_Thesis.html" TargetMode="External"/><Relationship Id="rId1346" Type="http://schemas.openxmlformats.org/officeDocument/2006/relationships/hyperlink" Target="file://localhost/Users/royc/Google_Drive/Thesis/RoyC_Umass_Thesis.html" TargetMode="External"/><Relationship Id="rId1347" Type="http://schemas.openxmlformats.org/officeDocument/2006/relationships/hyperlink" Target="file://localhost/Users/royc/Google_Drive/Thesis/RoyC_Umass_Thesis.html" TargetMode="External"/><Relationship Id="rId1348" Type="http://schemas.openxmlformats.org/officeDocument/2006/relationships/hyperlink" Target="file://localhost/Users/royc/Google_Drive/Thesis/RoyC_Umass_Thesis.html" TargetMode="External"/><Relationship Id="rId1349" Type="http://schemas.openxmlformats.org/officeDocument/2006/relationships/image" Target="file://localhost/Users/royc/Library/Containers/com.apple.mail/Data/Library/Mail%20Downloads/SamsungSSD:Users:royc:Google_Drive:Thesis:Build_Versions:2014-04-29:./RoyC_Umass_Thesis-2014-04-29_files/RoyC_Umass_Thesis32x.png" TargetMode="External"/><Relationship Id="rId880" Type="http://schemas.openxmlformats.org/officeDocument/2006/relationships/hyperlink" Target="file://localhost/Users/royc/Google_Drive/Thesis/RoyC_Umass_Thesis.html" TargetMode="External"/><Relationship Id="rId881" Type="http://schemas.openxmlformats.org/officeDocument/2006/relationships/hyperlink" Target="file://localhost/Users/royc/Google_Drive/Thesis/RoyC_Umass_Thesis.html" TargetMode="External"/><Relationship Id="rId490" Type="http://schemas.openxmlformats.org/officeDocument/2006/relationships/hyperlink" Target="file://localhost/Users/royc/Google_Drive/Thesis/RoyC_Umass_Thesis.html" TargetMode="External"/><Relationship Id="rId491" Type="http://schemas.openxmlformats.org/officeDocument/2006/relationships/hyperlink" Target="file://localhost/Users/royc/Google_Drive/Thesis/RoyC_Umass_Thesis.html" TargetMode="External"/><Relationship Id="rId492" Type="http://schemas.openxmlformats.org/officeDocument/2006/relationships/hyperlink" Target="file://localhost/Users/royc/Google_Drive/Thesis/RoyC_Umass_Thesis.html" TargetMode="External"/><Relationship Id="rId493" Type="http://schemas.openxmlformats.org/officeDocument/2006/relationships/image" Target="file://localhost/Users/royc/Library/Containers/com.apple.mail/Data/Library/Mail%20Downloads/SamsungSSD:Users:royc:Google_Drive:Thesis:Build_Versions:2014-04-29:./RoyC_Umass_Thesis-2014-04-29_files/RoyC_Umass_Thesis7x.png" TargetMode="External"/><Relationship Id="rId494" Type="http://schemas.openxmlformats.org/officeDocument/2006/relationships/hyperlink" Target="file://localhost/Users/royc/Google_Drive/Thesis/RoyC_Umass_Thesis.html" TargetMode="External"/><Relationship Id="rId495" Type="http://schemas.openxmlformats.org/officeDocument/2006/relationships/hyperlink" Target="file://localhost/Users/royc/Google_Drive/Thesis/RoyC_Umass_Thesis.html" TargetMode="External"/><Relationship Id="rId496" Type="http://schemas.openxmlformats.org/officeDocument/2006/relationships/hyperlink" Target="file://localhost/Users/royc/Google_Drive/Thesis/RoyC_Umass_Thesis.html" TargetMode="External"/><Relationship Id="rId497" Type="http://schemas.openxmlformats.org/officeDocument/2006/relationships/hyperlink" Target="file://localhost/Users/royc/Google_Drive/Thesis/RoyC_Umass_Thesis.html" TargetMode="External"/><Relationship Id="rId498" Type="http://schemas.openxmlformats.org/officeDocument/2006/relationships/hyperlink" Target="file://localhost/Users/royc/Google_Drive/Thesis/RoyC_Umass_Thesis.html" TargetMode="External"/><Relationship Id="rId499" Type="http://schemas.openxmlformats.org/officeDocument/2006/relationships/hyperlink" Target="file://localhost/Users/royc/Google_Drive/Thesis/RoyC_Umass_Thesis.html" TargetMode="External"/><Relationship Id="rId882" Type="http://schemas.openxmlformats.org/officeDocument/2006/relationships/hyperlink" Target="file://localhost/Users/royc/Google_Drive/Thesis/RoyC_Umass_Thesis.html" TargetMode="External"/><Relationship Id="rId883" Type="http://schemas.openxmlformats.org/officeDocument/2006/relationships/hyperlink" Target="file://localhost/Users/royc/Google_Drive/Thesis/RoyC_Umass_Thesis.html" TargetMode="External"/><Relationship Id="rId884" Type="http://schemas.openxmlformats.org/officeDocument/2006/relationships/hyperlink" Target="file://localhost/Users/royc/Google_Drive/Thesis/RoyC_Umass_Thesis.html" TargetMode="External"/><Relationship Id="rId885" Type="http://schemas.openxmlformats.org/officeDocument/2006/relationships/hyperlink" Target="file://localhost/Users/royc/Google_Drive/Thesis/RoyC_Umass_Thesis.html" TargetMode="External"/><Relationship Id="rId886" Type="http://schemas.openxmlformats.org/officeDocument/2006/relationships/hyperlink" Target="file://localhost/Users/royc/Google_Drive/Thesis/RoyC_Umass_Thesis.html" TargetMode="External"/><Relationship Id="rId887" Type="http://schemas.openxmlformats.org/officeDocument/2006/relationships/hyperlink" Target="file://localhost/Users/royc/Google_Drive/Thesis/RoyC_Umass_Thesis.html" TargetMode="External"/><Relationship Id="rId888" Type="http://schemas.openxmlformats.org/officeDocument/2006/relationships/hyperlink" Target="file://localhost/Users/royc/Google_Drive/Thesis/RoyC_Umass_Thesis.html" TargetMode="External"/><Relationship Id="rId889" Type="http://schemas.openxmlformats.org/officeDocument/2006/relationships/hyperlink" Target="file://localhost/Users/royc/Google_Drive/Thesis/RoyC_Umass_Thesis.html" TargetMode="External"/><Relationship Id="rId1734" Type="http://schemas.openxmlformats.org/officeDocument/2006/relationships/hyperlink" Target="file://localhost/Users/royc/Google_Drive/Thesis/RoyC_Umass_Thesis.html" TargetMode="External"/><Relationship Id="rId1735" Type="http://schemas.openxmlformats.org/officeDocument/2006/relationships/hyperlink" Target="file://localhost/Users/royc/Google_Drive/Thesis/RoyC_Umass_Thesis.html" TargetMode="External"/><Relationship Id="rId1736" Type="http://schemas.openxmlformats.org/officeDocument/2006/relationships/hyperlink" Target="file://localhost/Users/royc/Google_Drive/Thesis/RoyC_Umass_Thesis.html" TargetMode="External"/><Relationship Id="rId1737" Type="http://schemas.openxmlformats.org/officeDocument/2006/relationships/hyperlink" Target="file://localhost/Users/royc/Google_Drive/Thesis/RoyC_Umass_Thesis.html" TargetMode="External"/><Relationship Id="rId1738" Type="http://schemas.openxmlformats.org/officeDocument/2006/relationships/hyperlink" Target="file://localhost/Users/royc/Google_Drive/Thesis/RoyC_Umass_Thesis.html" TargetMode="External"/><Relationship Id="rId1739" Type="http://schemas.openxmlformats.org/officeDocument/2006/relationships/hyperlink" Target="file://localhost/Users/royc/Google_Drive/Thesis/RoyC_Umass_Thesis.html" TargetMode="External"/><Relationship Id="rId1740" Type="http://schemas.openxmlformats.org/officeDocument/2006/relationships/hyperlink" Target="file://localhost/Users/royc/Google_Drive/Thesis/RoyC_Umass_Thesis.html" TargetMode="External"/><Relationship Id="rId1741" Type="http://schemas.openxmlformats.org/officeDocument/2006/relationships/hyperlink" Target="file://localhost/Users/royc/Google_Drive/Thesis/RoyC_Umass_Thesis.html" TargetMode="External"/><Relationship Id="rId1742" Type="http://schemas.openxmlformats.org/officeDocument/2006/relationships/hyperlink" Target="file://localhost/Users/royc/Google_Drive/Thesis/RoyC_Umass_Thesis.html" TargetMode="External"/><Relationship Id="rId1743" Type="http://schemas.openxmlformats.org/officeDocument/2006/relationships/hyperlink" Target="file://localhost/Users/royc/Google_Drive/Thesis/RoyC_Umass_Thesis.html" TargetMode="External"/><Relationship Id="rId1350" Type="http://schemas.openxmlformats.org/officeDocument/2006/relationships/hyperlink" Target="file://localhost/Users/royc/Google_Drive/Thesis/RoyC_Umass_Thesis.html" TargetMode="External"/><Relationship Id="rId1351" Type="http://schemas.openxmlformats.org/officeDocument/2006/relationships/image" Target="file://localhost/Users/royc/Library/Containers/com.apple.mail/Data/Library/Mail%20Downloads/SamsungSSD:Users:royc:Google_Drive:Thesis:Build_Versions:2014-04-29:./RoyC_Umass_Thesis-2014-04-29_files/RoyC_Umass_Thesis33x.png" TargetMode="External"/><Relationship Id="rId1352" Type="http://schemas.openxmlformats.org/officeDocument/2006/relationships/hyperlink" Target="file://localhost/Users/royc/Google_Drive/Thesis/RoyC_Umass_Thesis.html" TargetMode="External"/><Relationship Id="rId1353" Type="http://schemas.openxmlformats.org/officeDocument/2006/relationships/hyperlink" Target="file://localhost/Users/royc/Google_Drive/Thesis/RoyC_Umass_Thesis.html" TargetMode="External"/><Relationship Id="rId1354" Type="http://schemas.openxmlformats.org/officeDocument/2006/relationships/hyperlink" Target="file://localhost/Users/royc/Google_Drive/Thesis/RoyC_Umass_Thesis.html" TargetMode="External"/><Relationship Id="rId1355" Type="http://schemas.openxmlformats.org/officeDocument/2006/relationships/hyperlink" Target="file://localhost/Users/royc/Google_Drive/Thesis/RoyC_Umass_Thesis.html" TargetMode="External"/><Relationship Id="rId1356" Type="http://schemas.openxmlformats.org/officeDocument/2006/relationships/hyperlink" Target="file://localhost/Users/royc/Google_Drive/Thesis/RoyC_Umass_Thesis.html" TargetMode="External"/><Relationship Id="rId1357" Type="http://schemas.openxmlformats.org/officeDocument/2006/relationships/hyperlink" Target="file://localhost/Users/royc/Google_Drive/Thesis/RoyC_Umass_Thesis.html" TargetMode="External"/><Relationship Id="rId1358" Type="http://schemas.openxmlformats.org/officeDocument/2006/relationships/hyperlink" Target="file://localhost/Users/royc/Google_Drive/Thesis/RoyC_Umass_Thesis.html" TargetMode="External"/><Relationship Id="rId1359" Type="http://schemas.openxmlformats.org/officeDocument/2006/relationships/hyperlink" Target="file://localhost/Users/royc/Google_Drive/Thesis/RoyC_Umass_Thesis.html" TargetMode="External"/><Relationship Id="rId890" Type="http://schemas.openxmlformats.org/officeDocument/2006/relationships/hyperlink" Target="file://localhost/Users/royc/Google_Drive/Thesis/RoyC_Umass_Thesis.html" TargetMode="External"/><Relationship Id="rId891" Type="http://schemas.openxmlformats.org/officeDocument/2006/relationships/hyperlink" Target="file://localhost/Users/royc/Google_Drive/Thesis/RoyC_Umass_Thesis.html" TargetMode="External"/><Relationship Id="rId892" Type="http://schemas.openxmlformats.org/officeDocument/2006/relationships/hyperlink" Target="file://localhost/Users/royc/Google_Drive/Thesis/RoyC_Umass_Thesis.html" TargetMode="External"/><Relationship Id="rId893" Type="http://schemas.openxmlformats.org/officeDocument/2006/relationships/hyperlink" Target="file://localhost/Users/royc/Google_Drive/Thesis/RoyC_Umass_Thesis.html" TargetMode="External"/><Relationship Id="rId894" Type="http://schemas.openxmlformats.org/officeDocument/2006/relationships/hyperlink" Target="file://localhost/Users/royc/Google_Drive/Thesis/RoyC_Umass_Thesis.html" TargetMode="External"/><Relationship Id="rId895" Type="http://schemas.openxmlformats.org/officeDocument/2006/relationships/hyperlink" Target="file://localhost/Users/royc/Google_Drive/Thesis/RoyC_Umass_Thesis.html" TargetMode="External"/><Relationship Id="rId896" Type="http://schemas.openxmlformats.org/officeDocument/2006/relationships/hyperlink" Target="file://localhost/Users/royc/Google_Drive/Thesis/RoyC_Umass_Thesis.html" TargetMode="External"/><Relationship Id="rId897" Type="http://schemas.openxmlformats.org/officeDocument/2006/relationships/image" Target="file://localhost/Users/royc/Library/Containers/com.apple.mail/Data/Library/Mail%20Downloads/SamsungSSD:Users:royc:Google_Drive:Thesis:Build_Versions:2014-04-29:./RoyC_Umass_Thesis-2014-04-29_files/RoyC_Umass_Thesis14x.png" TargetMode="External"/><Relationship Id="rId898" Type="http://schemas.openxmlformats.org/officeDocument/2006/relationships/hyperlink" Target="file://localhost/Users/royc/Google_Drive/Thesis/RoyC_Umass_Thesis.html" TargetMode="External"/><Relationship Id="rId899" Type="http://schemas.openxmlformats.org/officeDocument/2006/relationships/hyperlink" Target="file://localhost/Users/royc/Google_Drive/Thesis/RoyC_Umass_Thesis.html" TargetMode="External"/><Relationship Id="rId1744" Type="http://schemas.openxmlformats.org/officeDocument/2006/relationships/hyperlink" Target="file://localhost/Users/royc/Google_Drive/Thesis/RoyC_Umass_Thesis.html" TargetMode="External"/><Relationship Id="rId1745" Type="http://schemas.openxmlformats.org/officeDocument/2006/relationships/hyperlink" Target="file://localhost/Users/royc/Google_Drive/Thesis/RoyC_Umass_Thesis.html" TargetMode="External"/><Relationship Id="rId1746" Type="http://schemas.openxmlformats.org/officeDocument/2006/relationships/hyperlink" Target="file://localhost/Users/royc/Google_Drive/Thesis/RoyC_Umass_Thesis.html" TargetMode="External"/><Relationship Id="rId1747" Type="http://schemas.openxmlformats.org/officeDocument/2006/relationships/hyperlink" Target="file://localhost/Users/royc/Google_Drive/Thesis/RoyC_Umass_Thesis.html" TargetMode="External"/><Relationship Id="rId1748" Type="http://schemas.openxmlformats.org/officeDocument/2006/relationships/hyperlink" Target="file://localhost/Users/royc/Google_Drive/Thesis/RoyC_Umass_Thesis.html" TargetMode="External"/><Relationship Id="rId1749" Type="http://schemas.openxmlformats.org/officeDocument/2006/relationships/hyperlink" Target="file://localhost/Users/royc/Google_Drive/Thesis/RoyC_Umass_Thesis.html" TargetMode="External"/><Relationship Id="rId100" Type="http://schemas.openxmlformats.org/officeDocument/2006/relationships/hyperlink" Target="file://localhost/Users/royc/Google_Drive/Thesis/RoyC_Umass_Thesis.html" TargetMode="External"/><Relationship Id="rId101" Type="http://schemas.openxmlformats.org/officeDocument/2006/relationships/hyperlink" Target="file://localhost/Users/royc/Google_Drive/Thesis/RoyC_Umass_Thesis.html" TargetMode="External"/><Relationship Id="rId102" Type="http://schemas.openxmlformats.org/officeDocument/2006/relationships/hyperlink" Target="file://localhost/Users/royc/Google_Drive/Thesis/RoyC_Umass_Thesis.html" TargetMode="External"/><Relationship Id="rId103" Type="http://schemas.openxmlformats.org/officeDocument/2006/relationships/hyperlink" Target="file://localhost/Users/royc/Google_Drive/Thesis/RoyC_Umass_Thesis.html" TargetMode="External"/><Relationship Id="rId104" Type="http://schemas.openxmlformats.org/officeDocument/2006/relationships/hyperlink" Target="file://localhost/Users/royc/Google_Drive/Thesis/RoyC_Umass_Thesis.html" TargetMode="External"/><Relationship Id="rId105" Type="http://schemas.openxmlformats.org/officeDocument/2006/relationships/hyperlink" Target="file://localhost/Users/royc/Google_Drive/Thesis/RoyC_Umass_Thesis.html" TargetMode="External"/><Relationship Id="rId106" Type="http://schemas.openxmlformats.org/officeDocument/2006/relationships/hyperlink" Target="file://localhost/Users/royc/Google_Drive/Thesis/RoyC_Umass_Thesis.html" TargetMode="External"/><Relationship Id="rId107" Type="http://schemas.openxmlformats.org/officeDocument/2006/relationships/hyperlink" Target="file://localhost/Users/royc/Google_Drive/Thesis/RoyC_Umass_Thesis.html" TargetMode="External"/><Relationship Id="rId108" Type="http://schemas.openxmlformats.org/officeDocument/2006/relationships/hyperlink" Target="file://localhost/Users/royc/Google_Drive/Thesis/RoyC_Umass_Thesis.html" TargetMode="External"/><Relationship Id="rId109" Type="http://schemas.openxmlformats.org/officeDocument/2006/relationships/hyperlink" Target="file://localhost/Users/royc/Google_Drive/Thesis/RoyC_Umass_Thesis.html" TargetMode="External"/><Relationship Id="rId1750" Type="http://schemas.openxmlformats.org/officeDocument/2006/relationships/image" Target="file://localhost/Users/royc/Library/Containers/com.apple.mail/Data/Library/Mail%20Downloads/SamsungSSD:Users:royc:Google_Drive:Thesis:Build_Versions:2014-04-29:./RoyC_Umass_Thesis-2014-04-29_files/RoyC_Umass_Thesis58x.png" TargetMode="External"/><Relationship Id="rId1751" Type="http://schemas.openxmlformats.org/officeDocument/2006/relationships/hyperlink" Target="file://localhost/Users/royc/Google_Drive/Thesis/RoyC_Umass_Thesis.html" TargetMode="External"/><Relationship Id="rId1752" Type="http://schemas.openxmlformats.org/officeDocument/2006/relationships/hyperlink" Target="file://localhost/Users/royc/Google_Drive/Thesis/RoyC_Umass_Thesis.html" TargetMode="External"/><Relationship Id="rId1753" Type="http://schemas.openxmlformats.org/officeDocument/2006/relationships/hyperlink" Target="file://localhost/Users/royc/Google_Drive/Thesis/RoyC_Umass_Thesis.html" TargetMode="External"/><Relationship Id="rId1360" Type="http://schemas.openxmlformats.org/officeDocument/2006/relationships/hyperlink" Target="file://localhost/Users/royc/Google_Drive/Thesis/RoyC_Umass_Thesis.html" TargetMode="External"/><Relationship Id="rId1361" Type="http://schemas.openxmlformats.org/officeDocument/2006/relationships/hyperlink" Target="file://localhost/Users/royc/Google_Drive/Thesis/RoyC_Umass_Thesis.html" TargetMode="External"/><Relationship Id="rId1362" Type="http://schemas.openxmlformats.org/officeDocument/2006/relationships/hyperlink" Target="file://localhost/Users/royc/Google_Drive/Thesis/RoyC_Umass_Thesis.html" TargetMode="External"/><Relationship Id="rId1363" Type="http://schemas.openxmlformats.org/officeDocument/2006/relationships/hyperlink" Target="file://localhost/Users/royc/Google_Drive/Thesis/RoyC_Umass_Thesis.html" TargetMode="External"/><Relationship Id="rId1364" Type="http://schemas.openxmlformats.org/officeDocument/2006/relationships/hyperlink" Target="file://localhost/Users/royc/Google_Drive/Thesis/RoyC_Umass_Thesis.html" TargetMode="External"/><Relationship Id="rId1365" Type="http://schemas.openxmlformats.org/officeDocument/2006/relationships/hyperlink" Target="file://localhost/Users/royc/Google_Drive/Thesis/RoyC_Umass_Thesis.html" TargetMode="External"/><Relationship Id="rId1366" Type="http://schemas.openxmlformats.org/officeDocument/2006/relationships/hyperlink" Target="file://localhost/Users/royc/Google_Drive/Thesis/RoyC_Umass_Thesis.html" TargetMode="External"/><Relationship Id="rId1367" Type="http://schemas.openxmlformats.org/officeDocument/2006/relationships/hyperlink" Target="file://localhost/Users/royc/Google_Drive/Thesis/RoyC_Umass_Thesis.html" TargetMode="External"/><Relationship Id="rId1368" Type="http://schemas.openxmlformats.org/officeDocument/2006/relationships/hyperlink" Target="file://localhost/Users/royc/Google_Drive/Thesis/RoyC_Umass_Thesis.html" TargetMode="External"/><Relationship Id="rId1369" Type="http://schemas.openxmlformats.org/officeDocument/2006/relationships/hyperlink" Target="file://localhost/Users/royc/Google_Drive/Thesis/RoyC_Umass_Thesis.html" TargetMode="External"/><Relationship Id="rId1754" Type="http://schemas.openxmlformats.org/officeDocument/2006/relationships/hyperlink" Target="file://localhost/Users/royc/Google_Drive/Thesis/RoyC_Umass_Thesis.html" TargetMode="External"/><Relationship Id="rId1755" Type="http://schemas.openxmlformats.org/officeDocument/2006/relationships/hyperlink" Target="file://localhost/Users/royc/Google_Drive/Thesis/RoyC_Umass_Thesis.html" TargetMode="External"/><Relationship Id="rId1756" Type="http://schemas.openxmlformats.org/officeDocument/2006/relationships/hyperlink" Target="file://localhost/Users/royc/Google_Drive/Thesis/RoyC_Umass_Thesis.html" TargetMode="External"/><Relationship Id="rId1757" Type="http://schemas.openxmlformats.org/officeDocument/2006/relationships/hyperlink" Target="file://localhost/Users/royc/Google_Drive/Thesis/RoyC_Umass_Thesis.html" TargetMode="External"/><Relationship Id="rId1758" Type="http://schemas.openxmlformats.org/officeDocument/2006/relationships/hyperlink" Target="file://localhost/Users/royc/Google_Drive/Thesis/RoyC_Umass_Thesis.html" TargetMode="External"/><Relationship Id="rId1759" Type="http://schemas.openxmlformats.org/officeDocument/2006/relationships/hyperlink" Target="file://localhost/Users/royc/Google_Drive/Thesis/RoyC_Umass_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92884</Words>
  <Characters>529445</Characters>
  <Application>Microsoft Macintosh Word</Application>
  <DocSecurity>0</DocSecurity>
  <Lines>4412</Lines>
  <Paragraphs>1242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Contents</vt:lpstr>
      <vt:lpstr>    List of Figures</vt:lpstr>
      <vt:lpstr>    List of Tables</vt:lpstr>
      <vt:lpstr>    Chapter 1 Introduction</vt:lpstr>
      <vt:lpstr>        1.1 Fixed Genomes and Flexible Genes</vt:lpstr>
      <vt:lpstr>        1.2 Nucleic Acid Sequencing</vt:lpstr>
      <vt:lpstr>        1.3 Nucleic Acid Splicing</vt:lpstr>
    </vt:vector>
  </TitlesOfParts>
  <Company>ZamoreLab</Company>
  <LinksUpToDate>false</LinksUpToDate>
  <CharactersWithSpaces>621087</CharactersWithSpaces>
  <SharedDoc>false</SharedDoc>
  <HLinks>
    <vt:vector size="10944" baseType="variant">
      <vt:variant>
        <vt:i4>6357013</vt:i4>
      </vt:variant>
      <vt:variant>
        <vt:i4>5865</vt:i4>
      </vt:variant>
      <vt:variant>
        <vt:i4>0</vt:i4>
      </vt:variant>
      <vt:variant>
        <vt:i4>5</vt:i4>
      </vt:variant>
      <vt:variant>
        <vt:lpwstr>file://localhost/Users/royc/Google_Drive/Thesis/RoyC_Umass_Thesis.html</vt:lpwstr>
      </vt:variant>
      <vt:variant>
        <vt:lpwstr>XLi2013e</vt:lpwstr>
      </vt:variant>
      <vt:variant>
        <vt:i4>6357013</vt:i4>
      </vt:variant>
      <vt:variant>
        <vt:i4>5862</vt:i4>
      </vt:variant>
      <vt:variant>
        <vt:i4>0</vt:i4>
      </vt:variant>
      <vt:variant>
        <vt:i4>5</vt:i4>
      </vt:variant>
      <vt:variant>
        <vt:lpwstr>file://localhost/Users/royc/Google_Drive/Thesis/RoyC_Umass_Thesis.html</vt:lpwstr>
      </vt:variant>
      <vt:variant>
        <vt:lpwstr>XLi2013e</vt:lpwstr>
      </vt:variant>
      <vt:variant>
        <vt:i4>7209059</vt:i4>
      </vt:variant>
      <vt:variant>
        <vt:i4>5859</vt:i4>
      </vt:variant>
      <vt:variant>
        <vt:i4>0</vt:i4>
      </vt:variant>
      <vt:variant>
        <vt:i4>5</vt:i4>
      </vt:variant>
      <vt:variant>
        <vt:lpwstr>file://localhost/Users/royc/Google_Drive/Thesis/RoyC_Umass_Thesis.html</vt:lpwstr>
      </vt:variant>
      <vt:variant>
        <vt:lpwstr>x1-420003</vt:lpwstr>
      </vt:variant>
      <vt:variant>
        <vt:i4>5439528</vt:i4>
      </vt:variant>
      <vt:variant>
        <vt:i4>5838</vt:i4>
      </vt:variant>
      <vt:variant>
        <vt:i4>0</vt:i4>
      </vt:variant>
      <vt:variant>
        <vt:i4>5</vt:i4>
      </vt:variant>
      <vt:variant>
        <vt:lpwstr>file://localhost/Users/royc/Google_Drive/Thesis/RoyC_Umass_Thesis.html</vt:lpwstr>
      </vt:variant>
      <vt:variant>
        <vt:lpwstr>x1-98001r1</vt:lpwstr>
      </vt:variant>
      <vt:variant>
        <vt:i4>1966104</vt:i4>
      </vt:variant>
      <vt:variant>
        <vt:i4>5835</vt:i4>
      </vt:variant>
      <vt:variant>
        <vt:i4>0</vt:i4>
      </vt:variant>
      <vt:variant>
        <vt:i4>5</vt:i4>
      </vt:variant>
      <vt:variant>
        <vt:lpwstr>file://localhost/Users/royc/Google_Drive/Thesis/RoyC_Umass_Thesis.html</vt:lpwstr>
      </vt:variant>
      <vt:variant>
        <vt:lpwstr>XPlocik2013</vt:lpwstr>
      </vt:variant>
      <vt:variant>
        <vt:i4>1966104</vt:i4>
      </vt:variant>
      <vt:variant>
        <vt:i4>5832</vt:i4>
      </vt:variant>
      <vt:variant>
        <vt:i4>0</vt:i4>
      </vt:variant>
      <vt:variant>
        <vt:i4>5</vt:i4>
      </vt:variant>
      <vt:variant>
        <vt:lpwstr>file://localhost/Users/royc/Google_Drive/Thesis/RoyC_Umass_Thesis.html</vt:lpwstr>
      </vt:variant>
      <vt:variant>
        <vt:lpwstr>XPlocik2013</vt:lpwstr>
      </vt:variant>
      <vt:variant>
        <vt:i4>1966104</vt:i4>
      </vt:variant>
      <vt:variant>
        <vt:i4>5829</vt:i4>
      </vt:variant>
      <vt:variant>
        <vt:i4>0</vt:i4>
      </vt:variant>
      <vt:variant>
        <vt:i4>5</vt:i4>
      </vt:variant>
      <vt:variant>
        <vt:lpwstr>file://localhost/Users/royc/Google_Drive/Thesis/RoyC_Umass_Thesis.html</vt:lpwstr>
      </vt:variant>
      <vt:variant>
        <vt:lpwstr>XPlocik2013</vt:lpwstr>
      </vt:variant>
      <vt:variant>
        <vt:i4>1966104</vt:i4>
      </vt:variant>
      <vt:variant>
        <vt:i4>5826</vt:i4>
      </vt:variant>
      <vt:variant>
        <vt:i4>0</vt:i4>
      </vt:variant>
      <vt:variant>
        <vt:i4>5</vt:i4>
      </vt:variant>
      <vt:variant>
        <vt:lpwstr>file://localhost/Users/royc/Google_Drive/Thesis/RoyC_Umass_Thesis.html</vt:lpwstr>
      </vt:variant>
      <vt:variant>
        <vt:lpwstr>XPlocik2013</vt:lpwstr>
      </vt:variant>
      <vt:variant>
        <vt:i4>7077989</vt:i4>
      </vt:variant>
      <vt:variant>
        <vt:i4>5823</vt:i4>
      </vt:variant>
      <vt:variant>
        <vt:i4>0</vt:i4>
      </vt:variant>
      <vt:variant>
        <vt:i4>5</vt:i4>
      </vt:variant>
      <vt:variant>
        <vt:lpwstr>file://localhost/Users/royc/Google_Drive/Thesis/RoyC_Umass_Thesis.html</vt:lpwstr>
      </vt:variant>
      <vt:variant>
        <vt:lpwstr>x1-650002</vt:lpwstr>
      </vt:variant>
      <vt:variant>
        <vt:i4>7274507</vt:i4>
      </vt:variant>
      <vt:variant>
        <vt:i4>5820</vt:i4>
      </vt:variant>
      <vt:variant>
        <vt:i4>0</vt:i4>
      </vt:variant>
      <vt:variant>
        <vt:i4>5</vt:i4>
      </vt:variant>
      <vt:variant>
        <vt:lpwstr>file://localhost/Users/royc/Google_Drive/Thesis/RoyC_Umass_Thesis.html</vt:lpwstr>
      </vt:variant>
      <vt:variant>
        <vt:lpwstr>XBlankenberg2010</vt:lpwstr>
      </vt:variant>
      <vt:variant>
        <vt:i4>7274507</vt:i4>
      </vt:variant>
      <vt:variant>
        <vt:i4>5817</vt:i4>
      </vt:variant>
      <vt:variant>
        <vt:i4>0</vt:i4>
      </vt:variant>
      <vt:variant>
        <vt:i4>5</vt:i4>
      </vt:variant>
      <vt:variant>
        <vt:lpwstr>file://localhost/Users/royc/Google_Drive/Thesis/RoyC_Umass_Thesis.html</vt:lpwstr>
      </vt:variant>
      <vt:variant>
        <vt:lpwstr>XBlankenberg2010</vt:lpwstr>
      </vt:variant>
      <vt:variant>
        <vt:i4>852088</vt:i4>
      </vt:variant>
      <vt:variant>
        <vt:i4>5814</vt:i4>
      </vt:variant>
      <vt:variant>
        <vt:i4>0</vt:i4>
      </vt:variant>
      <vt:variant>
        <vt:i4>5</vt:i4>
      </vt:variant>
      <vt:variant>
        <vt:lpwstr>file://localhost/Users/royc/Google_Drive/Thesis/RoyC_Umass_Thesis.html</vt:lpwstr>
      </vt:variant>
      <vt:variant>
        <vt:lpwstr>XRaney2013</vt:lpwstr>
      </vt:variant>
      <vt:variant>
        <vt:i4>852088</vt:i4>
      </vt:variant>
      <vt:variant>
        <vt:i4>5811</vt:i4>
      </vt:variant>
      <vt:variant>
        <vt:i4>0</vt:i4>
      </vt:variant>
      <vt:variant>
        <vt:i4>5</vt:i4>
      </vt:variant>
      <vt:variant>
        <vt:lpwstr>file://localhost/Users/royc/Google_Drive/Thesis/RoyC_Umass_Thesis.html</vt:lpwstr>
      </vt:variant>
      <vt:variant>
        <vt:lpwstr>XRaney2013</vt:lpwstr>
      </vt:variant>
      <vt:variant>
        <vt:i4>1769571</vt:i4>
      </vt:variant>
      <vt:variant>
        <vt:i4>5808</vt:i4>
      </vt:variant>
      <vt:variant>
        <vt:i4>0</vt:i4>
      </vt:variant>
      <vt:variant>
        <vt:i4>5</vt:i4>
      </vt:variant>
      <vt:variant>
        <vt:lpwstr>file://localhost/Users/royc/Google_Drive/Thesis/RoyC_Umass_Thesis.html</vt:lpwstr>
      </vt:variant>
      <vt:variant>
        <vt:lpwstr>XZweig2008</vt:lpwstr>
      </vt:variant>
      <vt:variant>
        <vt:i4>1769571</vt:i4>
      </vt:variant>
      <vt:variant>
        <vt:i4>5805</vt:i4>
      </vt:variant>
      <vt:variant>
        <vt:i4>0</vt:i4>
      </vt:variant>
      <vt:variant>
        <vt:i4>5</vt:i4>
      </vt:variant>
      <vt:variant>
        <vt:lpwstr>file://localhost/Users/royc/Google_Drive/Thesis/RoyC_Umass_Thesis.html</vt:lpwstr>
      </vt:variant>
      <vt:variant>
        <vt:lpwstr>XZweig2008</vt:lpwstr>
      </vt:variant>
      <vt:variant>
        <vt:i4>7929957</vt:i4>
      </vt:variant>
      <vt:variant>
        <vt:i4>5802</vt:i4>
      </vt:variant>
      <vt:variant>
        <vt:i4>0</vt:i4>
      </vt:variant>
      <vt:variant>
        <vt:i4>5</vt:i4>
      </vt:variant>
      <vt:variant>
        <vt:lpwstr>file://localhost/Users/royc/Google_Drive/Thesis/RoyC_Umass_Thesis.html</vt:lpwstr>
      </vt:variant>
      <vt:variant>
        <vt:lpwstr>XRobinson2011</vt:lpwstr>
      </vt:variant>
      <vt:variant>
        <vt:i4>7929957</vt:i4>
      </vt:variant>
      <vt:variant>
        <vt:i4>5799</vt:i4>
      </vt:variant>
      <vt:variant>
        <vt:i4>0</vt:i4>
      </vt:variant>
      <vt:variant>
        <vt:i4>5</vt:i4>
      </vt:variant>
      <vt:variant>
        <vt:lpwstr>file://localhost/Users/royc/Google_Drive/Thesis/RoyC_Umass_Thesis.html</vt:lpwstr>
      </vt:variant>
      <vt:variant>
        <vt:lpwstr>XRobinson2011</vt:lpwstr>
      </vt:variant>
      <vt:variant>
        <vt:i4>7733269</vt:i4>
      </vt:variant>
      <vt:variant>
        <vt:i4>5796</vt:i4>
      </vt:variant>
      <vt:variant>
        <vt:i4>0</vt:i4>
      </vt:variant>
      <vt:variant>
        <vt:i4>5</vt:i4>
      </vt:variant>
      <vt:variant>
        <vt:lpwstr>file://localhost/Users/royc/Google_Drive/Thesis/RoyC_Umass_Thesis.html</vt:lpwstr>
      </vt:variant>
      <vt:variant>
        <vt:lpwstr>XLiu2014</vt:lpwstr>
      </vt:variant>
      <vt:variant>
        <vt:i4>7733269</vt:i4>
      </vt:variant>
      <vt:variant>
        <vt:i4>5793</vt:i4>
      </vt:variant>
      <vt:variant>
        <vt:i4>0</vt:i4>
      </vt:variant>
      <vt:variant>
        <vt:i4>5</vt:i4>
      </vt:variant>
      <vt:variant>
        <vt:lpwstr>file://localhost/Users/royc/Google_Drive/Thesis/RoyC_Umass_Thesis.html</vt:lpwstr>
      </vt:variant>
      <vt:variant>
        <vt:lpwstr>XLiu2014</vt:lpwstr>
      </vt:variant>
      <vt:variant>
        <vt:i4>1769552</vt:i4>
      </vt:variant>
      <vt:variant>
        <vt:i4>5790</vt:i4>
      </vt:variant>
      <vt:variant>
        <vt:i4>0</vt:i4>
      </vt:variant>
      <vt:variant>
        <vt:i4>5</vt:i4>
      </vt:variant>
      <vt:variant>
        <vt:lpwstr>http://bit.ly/PZpegZ</vt:lpwstr>
      </vt:variant>
      <vt:variant>
        <vt:lpwstr/>
      </vt:variant>
      <vt:variant>
        <vt:i4>6750321</vt:i4>
      </vt:variant>
      <vt:variant>
        <vt:i4>5787</vt:i4>
      </vt:variant>
      <vt:variant>
        <vt:i4>0</vt:i4>
      </vt:variant>
      <vt:variant>
        <vt:i4>5</vt:i4>
      </vt:variant>
      <vt:variant>
        <vt:lpwstr>file://localhost/Users/royc/Google_Drive/Thesis/RoyC_Umass_Thesis.html</vt:lpwstr>
      </vt:variant>
      <vt:variant>
        <vt:lpwstr>XLangmead2009</vt:lpwstr>
      </vt:variant>
      <vt:variant>
        <vt:i4>6750321</vt:i4>
      </vt:variant>
      <vt:variant>
        <vt:i4>5784</vt:i4>
      </vt:variant>
      <vt:variant>
        <vt:i4>0</vt:i4>
      </vt:variant>
      <vt:variant>
        <vt:i4>5</vt:i4>
      </vt:variant>
      <vt:variant>
        <vt:lpwstr>file://localhost/Users/royc/Google_Drive/Thesis/RoyC_Umass_Thesis.html</vt:lpwstr>
      </vt:variant>
      <vt:variant>
        <vt:lpwstr>XLangmead2009</vt:lpwstr>
      </vt:variant>
      <vt:variant>
        <vt:i4>6291565</vt:i4>
      </vt:variant>
      <vt:variant>
        <vt:i4>5781</vt:i4>
      </vt:variant>
      <vt:variant>
        <vt:i4>0</vt:i4>
      </vt:variant>
      <vt:variant>
        <vt:i4>5</vt:i4>
      </vt:variant>
      <vt:variant>
        <vt:lpwstr>file://localhost/Users/royc/Google_Drive/Thesis/RoyC_Umass_Thesis.html</vt:lpwstr>
      </vt:variant>
      <vt:variant>
        <vt:lpwstr>XAltschul1990</vt:lpwstr>
      </vt:variant>
      <vt:variant>
        <vt:i4>6291565</vt:i4>
      </vt:variant>
      <vt:variant>
        <vt:i4>5778</vt:i4>
      </vt:variant>
      <vt:variant>
        <vt:i4>0</vt:i4>
      </vt:variant>
      <vt:variant>
        <vt:i4>5</vt:i4>
      </vt:variant>
      <vt:variant>
        <vt:lpwstr>file://localhost/Users/royc/Google_Drive/Thesis/RoyC_Umass_Thesis.html</vt:lpwstr>
      </vt:variant>
      <vt:variant>
        <vt:lpwstr>XAltschul1990</vt:lpwstr>
      </vt:variant>
      <vt:variant>
        <vt:i4>5177426</vt:i4>
      </vt:variant>
      <vt:variant>
        <vt:i4>5775</vt:i4>
      </vt:variant>
      <vt:variant>
        <vt:i4>0</vt:i4>
      </vt:variant>
      <vt:variant>
        <vt:i4>5</vt:i4>
      </vt:variant>
      <vt:variant>
        <vt:lpwstr>http://simplystatistics.org/2014/04/07/writing-good-software-can-have-more-impact-than-publishing-in-high-impact-journals-for-genomic-statisticians/</vt:lpwstr>
      </vt:variant>
      <vt:variant>
        <vt:lpwstr/>
      </vt:variant>
      <vt:variant>
        <vt:i4>7340153</vt:i4>
      </vt:variant>
      <vt:variant>
        <vt:i4>5772</vt:i4>
      </vt:variant>
      <vt:variant>
        <vt:i4>0</vt:i4>
      </vt:variant>
      <vt:variant>
        <vt:i4>5</vt:i4>
      </vt:variant>
      <vt:variant>
        <vt:lpwstr>http://www.pnas.org/reports/most-cited</vt:lpwstr>
      </vt:variant>
      <vt:variant>
        <vt:lpwstr/>
      </vt:variant>
      <vt:variant>
        <vt:i4>393322</vt:i4>
      </vt:variant>
      <vt:variant>
        <vt:i4>5769</vt:i4>
      </vt:variant>
      <vt:variant>
        <vt:i4>0</vt:i4>
      </vt:variant>
      <vt:variant>
        <vt:i4>5</vt:i4>
      </vt:variant>
      <vt:variant>
        <vt:lpwstr>file://localhost/Users/royc/Google_Drive/Thesis/RoyC_Umass_Thesis.html</vt:lpwstr>
      </vt:variant>
      <vt:variant>
        <vt:lpwstr>XMacilwain2010</vt:lpwstr>
      </vt:variant>
      <vt:variant>
        <vt:i4>393322</vt:i4>
      </vt:variant>
      <vt:variant>
        <vt:i4>5766</vt:i4>
      </vt:variant>
      <vt:variant>
        <vt:i4>0</vt:i4>
      </vt:variant>
      <vt:variant>
        <vt:i4>5</vt:i4>
      </vt:variant>
      <vt:variant>
        <vt:lpwstr>file://localhost/Users/royc/Google_Drive/Thesis/RoyC_Umass_Thesis.html</vt:lpwstr>
      </vt:variant>
      <vt:variant>
        <vt:lpwstr>XMacilwain2010</vt:lpwstr>
      </vt:variant>
      <vt:variant>
        <vt:i4>983160</vt:i4>
      </vt:variant>
      <vt:variant>
        <vt:i4>5763</vt:i4>
      </vt:variant>
      <vt:variant>
        <vt:i4>0</vt:i4>
      </vt:variant>
      <vt:variant>
        <vt:i4>5</vt:i4>
      </vt:variant>
      <vt:variant>
        <vt:lpwstr>file://localhost/Users/royc/Google_Drive/Thesis/RoyC_Umass_Thesis.html</vt:lpwstr>
      </vt:variant>
      <vt:variant>
        <vt:lpwstr>XChen2011a</vt:lpwstr>
      </vt:variant>
      <vt:variant>
        <vt:i4>983160</vt:i4>
      </vt:variant>
      <vt:variant>
        <vt:i4>5760</vt:i4>
      </vt:variant>
      <vt:variant>
        <vt:i4>0</vt:i4>
      </vt:variant>
      <vt:variant>
        <vt:i4>5</vt:i4>
      </vt:variant>
      <vt:variant>
        <vt:lpwstr>file://localhost/Users/royc/Google_Drive/Thesis/RoyC_Umass_Thesis.html</vt:lpwstr>
      </vt:variant>
      <vt:variant>
        <vt:lpwstr>XChen2011a</vt:lpwstr>
      </vt:variant>
      <vt:variant>
        <vt:i4>6422629</vt:i4>
      </vt:variant>
      <vt:variant>
        <vt:i4>5757</vt:i4>
      </vt:variant>
      <vt:variant>
        <vt:i4>0</vt:i4>
      </vt:variant>
      <vt:variant>
        <vt:i4>5</vt:i4>
      </vt:variant>
      <vt:variant>
        <vt:lpwstr>file://localhost/Users/royc/Google_Drive/Thesis/RoyC_Umass_Thesis.html</vt:lpwstr>
      </vt:variant>
      <vt:variant>
        <vt:lpwstr>x1-840003</vt:lpwstr>
      </vt:variant>
      <vt:variant>
        <vt:i4>5636130</vt:i4>
      </vt:variant>
      <vt:variant>
        <vt:i4>5754</vt:i4>
      </vt:variant>
      <vt:variant>
        <vt:i4>0</vt:i4>
      </vt:variant>
      <vt:variant>
        <vt:i4>5</vt:i4>
      </vt:variant>
      <vt:variant>
        <vt:lpwstr>file://localhost/Users/royc/Google_Drive/Thesis/RoyC_Umass_Thesis.html</vt:lpwstr>
      </vt:variant>
      <vt:variant>
        <vt:lpwstr>x1-92001r4</vt:lpwstr>
      </vt:variant>
      <vt:variant>
        <vt:i4>327793</vt:i4>
      </vt:variant>
      <vt:variant>
        <vt:i4>5745</vt:i4>
      </vt:variant>
      <vt:variant>
        <vt:i4>0</vt:i4>
      </vt:variant>
      <vt:variant>
        <vt:i4>5</vt:i4>
      </vt:variant>
      <vt:variant>
        <vt:lpwstr>file://localhost/Users/royc/Google_Drive/Thesis/RoyC_Umass_Thesis.html</vt:lpwstr>
      </vt:variant>
      <vt:variant>
        <vt:lpwstr>XChauleau2013b</vt:lpwstr>
      </vt:variant>
      <vt:variant>
        <vt:i4>327793</vt:i4>
      </vt:variant>
      <vt:variant>
        <vt:i4>5742</vt:i4>
      </vt:variant>
      <vt:variant>
        <vt:i4>0</vt:i4>
      </vt:variant>
      <vt:variant>
        <vt:i4>5</vt:i4>
      </vt:variant>
      <vt:variant>
        <vt:lpwstr>file://localhost/Users/royc/Google_Drive/Thesis/RoyC_Umass_Thesis.html</vt:lpwstr>
      </vt:variant>
      <vt:variant>
        <vt:lpwstr>XChauleau2013b</vt:lpwstr>
      </vt:variant>
      <vt:variant>
        <vt:i4>5308448</vt:i4>
      </vt:variant>
      <vt:variant>
        <vt:i4>5739</vt:i4>
      </vt:variant>
      <vt:variant>
        <vt:i4>0</vt:i4>
      </vt:variant>
      <vt:variant>
        <vt:i4>5</vt:i4>
      </vt:variant>
      <vt:variant>
        <vt:lpwstr>file://localhost/Users/royc/Google_Drive/Thesis/RoyC_Umass_Thesis.html</vt:lpwstr>
      </vt:variant>
      <vt:variant>
        <vt:lpwstr>x1-90001r3</vt:lpwstr>
      </vt:variant>
      <vt:variant>
        <vt:i4>7077989</vt:i4>
      </vt:variant>
      <vt:variant>
        <vt:i4>5736</vt:i4>
      </vt:variant>
      <vt:variant>
        <vt:i4>0</vt:i4>
      </vt:variant>
      <vt:variant>
        <vt:i4>5</vt:i4>
      </vt:variant>
      <vt:variant>
        <vt:lpwstr>file://localhost/Users/royc/Google_Drive/Thesis/RoyC_Umass_Thesis.html</vt:lpwstr>
      </vt:variant>
      <vt:variant>
        <vt:lpwstr>x1-630004</vt:lpwstr>
      </vt:variant>
      <vt:variant>
        <vt:i4>6815846</vt:i4>
      </vt:variant>
      <vt:variant>
        <vt:i4>5733</vt:i4>
      </vt:variant>
      <vt:variant>
        <vt:i4>0</vt:i4>
      </vt:variant>
      <vt:variant>
        <vt:i4>5</vt:i4>
      </vt:variant>
      <vt:variant>
        <vt:lpwstr>file://localhost/Users/royc/Google_Drive/Thesis/RoyC_Umass_Thesis.html</vt:lpwstr>
      </vt:variant>
      <vt:variant>
        <vt:lpwstr>x1-260002</vt:lpwstr>
      </vt:variant>
      <vt:variant>
        <vt:i4>5308448</vt:i4>
      </vt:variant>
      <vt:variant>
        <vt:i4>5724</vt:i4>
      </vt:variant>
      <vt:variant>
        <vt:i4>0</vt:i4>
      </vt:variant>
      <vt:variant>
        <vt:i4>5</vt:i4>
      </vt:variant>
      <vt:variant>
        <vt:lpwstr>file://localhost/Users/royc/Google_Drive/Thesis/RoyC_Umass_Thesis.html</vt:lpwstr>
      </vt:variant>
      <vt:variant>
        <vt:lpwstr>x1-90001r3</vt:lpwstr>
      </vt:variant>
      <vt:variant>
        <vt:i4>6422628</vt:i4>
      </vt:variant>
      <vt:variant>
        <vt:i4>5721</vt:i4>
      </vt:variant>
      <vt:variant>
        <vt:i4>0</vt:i4>
      </vt:variant>
      <vt:variant>
        <vt:i4>5</vt:i4>
      </vt:variant>
      <vt:variant>
        <vt:lpwstr>file://localhost/Users/royc/Google_Drive/Thesis/RoyC_Umass_Thesis.html</vt:lpwstr>
      </vt:variant>
      <vt:variant>
        <vt:lpwstr>x1-870001</vt:lpwstr>
      </vt:variant>
      <vt:variant>
        <vt:i4>1900558</vt:i4>
      </vt:variant>
      <vt:variant>
        <vt:i4>5718</vt:i4>
      </vt:variant>
      <vt:variant>
        <vt:i4>0</vt:i4>
      </vt:variant>
      <vt:variant>
        <vt:i4>5</vt:i4>
      </vt:variant>
      <vt:variant>
        <vt:lpwstr>file://localhost/Users/royc/Google_Drive/Thesis/RoyC_Umass_Thesis.html</vt:lpwstr>
      </vt:variant>
      <vt:variant>
        <vt:lpwstr>XBarany1991</vt:lpwstr>
      </vt:variant>
      <vt:variant>
        <vt:i4>1900558</vt:i4>
      </vt:variant>
      <vt:variant>
        <vt:i4>5715</vt:i4>
      </vt:variant>
      <vt:variant>
        <vt:i4>0</vt:i4>
      </vt:variant>
      <vt:variant>
        <vt:i4>5</vt:i4>
      </vt:variant>
      <vt:variant>
        <vt:lpwstr>file://localhost/Users/royc/Google_Drive/Thesis/RoyC_Umass_Thesis.html</vt:lpwstr>
      </vt:variant>
      <vt:variant>
        <vt:lpwstr>XBarany1991</vt:lpwstr>
      </vt:variant>
      <vt:variant>
        <vt:i4>7274507</vt:i4>
      </vt:variant>
      <vt:variant>
        <vt:i4>5712</vt:i4>
      </vt:variant>
      <vt:variant>
        <vt:i4>0</vt:i4>
      </vt:variant>
      <vt:variant>
        <vt:i4>5</vt:i4>
      </vt:variant>
      <vt:variant>
        <vt:lpwstr>file://localhost/Users/royc/Google_Drive/Thesis/RoyC_Umass_Thesis.html</vt:lpwstr>
      </vt:variant>
      <vt:variant>
        <vt:lpwstr>XStemmer1994</vt:lpwstr>
      </vt:variant>
      <vt:variant>
        <vt:i4>7274507</vt:i4>
      </vt:variant>
      <vt:variant>
        <vt:i4>5709</vt:i4>
      </vt:variant>
      <vt:variant>
        <vt:i4>0</vt:i4>
      </vt:variant>
      <vt:variant>
        <vt:i4>5</vt:i4>
      </vt:variant>
      <vt:variant>
        <vt:lpwstr>file://localhost/Users/royc/Google_Drive/Thesis/RoyC_Umass_Thesis.html</vt:lpwstr>
      </vt:variant>
      <vt:variant>
        <vt:lpwstr>XStemmer1994</vt:lpwstr>
      </vt:variant>
      <vt:variant>
        <vt:i4>6619155</vt:i4>
      </vt:variant>
      <vt:variant>
        <vt:i4>5706</vt:i4>
      </vt:variant>
      <vt:variant>
        <vt:i4>0</vt:i4>
      </vt:variant>
      <vt:variant>
        <vt:i4>5</vt:i4>
      </vt:variant>
      <vt:variant>
        <vt:lpwstr>file://localhost/Users/royc/Google_Drive/Thesis/RoyC_Umass_Thesis.html</vt:lpwstr>
      </vt:variant>
      <vt:variant>
        <vt:lpwstr>XRomero2009a</vt:lpwstr>
      </vt:variant>
      <vt:variant>
        <vt:i4>6619155</vt:i4>
      </vt:variant>
      <vt:variant>
        <vt:i4>5703</vt:i4>
      </vt:variant>
      <vt:variant>
        <vt:i4>0</vt:i4>
      </vt:variant>
      <vt:variant>
        <vt:i4>5</vt:i4>
      </vt:variant>
      <vt:variant>
        <vt:lpwstr>file://localhost/Users/royc/Google_Drive/Thesis/RoyC_Umass_Thesis.html</vt:lpwstr>
      </vt:variant>
      <vt:variant>
        <vt:lpwstr>XRomero2009a</vt:lpwstr>
      </vt:variant>
      <vt:variant>
        <vt:i4>6357010</vt:i4>
      </vt:variant>
      <vt:variant>
        <vt:i4>5700</vt:i4>
      </vt:variant>
      <vt:variant>
        <vt:i4>0</vt:i4>
      </vt:variant>
      <vt:variant>
        <vt:i4>5</vt:i4>
      </vt:variant>
      <vt:variant>
        <vt:lpwstr>file://localhost/Users/royc/Google_Drive/Thesis/RoyC_Umass_Thesis.html</vt:lpwstr>
      </vt:variant>
      <vt:variant>
        <vt:lpwstr>XYou2006</vt:lpwstr>
      </vt:variant>
      <vt:variant>
        <vt:i4>6357010</vt:i4>
      </vt:variant>
      <vt:variant>
        <vt:i4>5697</vt:i4>
      </vt:variant>
      <vt:variant>
        <vt:i4>0</vt:i4>
      </vt:variant>
      <vt:variant>
        <vt:i4>5</vt:i4>
      </vt:variant>
      <vt:variant>
        <vt:lpwstr>file://localhost/Users/royc/Google_Drive/Thesis/RoyC_Umass_Thesis.html</vt:lpwstr>
      </vt:variant>
      <vt:variant>
        <vt:lpwstr>XYou2006</vt:lpwstr>
      </vt:variant>
      <vt:variant>
        <vt:i4>5308456</vt:i4>
      </vt:variant>
      <vt:variant>
        <vt:i4>5694</vt:i4>
      </vt:variant>
      <vt:variant>
        <vt:i4>0</vt:i4>
      </vt:variant>
      <vt:variant>
        <vt:i4>5</vt:i4>
      </vt:variant>
      <vt:variant>
        <vt:lpwstr>file://localhost/Users/royc/Google_Drive/Thesis/RoyC_Umass_Thesis.html</vt:lpwstr>
      </vt:variant>
      <vt:variant>
        <vt:lpwstr>x1-88001r2</vt:lpwstr>
      </vt:variant>
      <vt:variant>
        <vt:i4>8192010</vt:i4>
      </vt:variant>
      <vt:variant>
        <vt:i4>5691</vt:i4>
      </vt:variant>
      <vt:variant>
        <vt:i4>0</vt:i4>
      </vt:variant>
      <vt:variant>
        <vt:i4>5</vt:i4>
      </vt:variant>
      <vt:variant>
        <vt:lpwstr>file://localhost/Users/royc/Google_Drive/Thesis/RoyC_Umass_Thesis.html</vt:lpwstr>
      </vt:variant>
      <vt:variant>
        <vt:lpwstr>XNandakumar2004a</vt:lpwstr>
      </vt:variant>
      <vt:variant>
        <vt:i4>8192010</vt:i4>
      </vt:variant>
      <vt:variant>
        <vt:i4>5688</vt:i4>
      </vt:variant>
      <vt:variant>
        <vt:i4>0</vt:i4>
      </vt:variant>
      <vt:variant>
        <vt:i4>5</vt:i4>
      </vt:variant>
      <vt:variant>
        <vt:lpwstr>file://localhost/Users/royc/Google_Drive/Thesis/RoyC_Umass_Thesis.html</vt:lpwstr>
      </vt:variant>
      <vt:variant>
        <vt:lpwstr>XNandakumar2004a</vt:lpwstr>
      </vt:variant>
      <vt:variant>
        <vt:i4>1835016</vt:i4>
      </vt:variant>
      <vt:variant>
        <vt:i4>5685</vt:i4>
      </vt:variant>
      <vt:variant>
        <vt:i4>0</vt:i4>
      </vt:variant>
      <vt:variant>
        <vt:i4>5</vt:i4>
      </vt:variant>
      <vt:variant>
        <vt:lpwstr>file://localhost/Users/royc/Google_Drive/Thesis/RoyC_Umass_Thesis.html</vt:lpwstr>
      </vt:variant>
      <vt:variant>
        <vt:lpwstr>XNandakumar2006</vt:lpwstr>
      </vt:variant>
      <vt:variant>
        <vt:i4>1835016</vt:i4>
      </vt:variant>
      <vt:variant>
        <vt:i4>5682</vt:i4>
      </vt:variant>
      <vt:variant>
        <vt:i4>0</vt:i4>
      </vt:variant>
      <vt:variant>
        <vt:i4>5</vt:i4>
      </vt:variant>
      <vt:variant>
        <vt:lpwstr>file://localhost/Users/royc/Google_Drive/Thesis/RoyC_Umass_Thesis.html</vt:lpwstr>
      </vt:variant>
      <vt:variant>
        <vt:lpwstr>XNandakumar2006</vt:lpwstr>
      </vt:variant>
      <vt:variant>
        <vt:i4>1835016</vt:i4>
      </vt:variant>
      <vt:variant>
        <vt:i4>5673</vt:i4>
      </vt:variant>
      <vt:variant>
        <vt:i4>0</vt:i4>
      </vt:variant>
      <vt:variant>
        <vt:i4>5</vt:i4>
      </vt:variant>
      <vt:variant>
        <vt:lpwstr>file://localhost/Users/royc/Google_Drive/Thesis/RoyC_Umass_Thesis.html</vt:lpwstr>
      </vt:variant>
      <vt:variant>
        <vt:lpwstr>XNandakumar2006</vt:lpwstr>
      </vt:variant>
      <vt:variant>
        <vt:i4>8192010</vt:i4>
      </vt:variant>
      <vt:variant>
        <vt:i4>5670</vt:i4>
      </vt:variant>
      <vt:variant>
        <vt:i4>0</vt:i4>
      </vt:variant>
      <vt:variant>
        <vt:i4>5</vt:i4>
      </vt:variant>
      <vt:variant>
        <vt:lpwstr>file://localhost/Users/royc/Google_Drive/Thesis/RoyC_Umass_Thesis.html</vt:lpwstr>
      </vt:variant>
      <vt:variant>
        <vt:lpwstr>XNandakumar2004a</vt:lpwstr>
      </vt:variant>
      <vt:variant>
        <vt:i4>8192010</vt:i4>
      </vt:variant>
      <vt:variant>
        <vt:i4>5667</vt:i4>
      </vt:variant>
      <vt:variant>
        <vt:i4>0</vt:i4>
      </vt:variant>
      <vt:variant>
        <vt:i4>5</vt:i4>
      </vt:variant>
      <vt:variant>
        <vt:lpwstr>file://localhost/Users/royc/Google_Drive/Thesis/RoyC_Umass_Thesis.html</vt:lpwstr>
      </vt:variant>
      <vt:variant>
        <vt:lpwstr>XNandakumar2004a</vt:lpwstr>
      </vt:variant>
      <vt:variant>
        <vt:i4>1835016</vt:i4>
      </vt:variant>
      <vt:variant>
        <vt:i4>5664</vt:i4>
      </vt:variant>
      <vt:variant>
        <vt:i4>0</vt:i4>
      </vt:variant>
      <vt:variant>
        <vt:i4>5</vt:i4>
      </vt:variant>
      <vt:variant>
        <vt:lpwstr>file://localhost/Users/royc/Google_Drive/Thesis/RoyC_Umass_Thesis.html</vt:lpwstr>
      </vt:variant>
      <vt:variant>
        <vt:lpwstr>XNandakumar2006</vt:lpwstr>
      </vt:variant>
      <vt:variant>
        <vt:i4>1835016</vt:i4>
      </vt:variant>
      <vt:variant>
        <vt:i4>5661</vt:i4>
      </vt:variant>
      <vt:variant>
        <vt:i4>0</vt:i4>
      </vt:variant>
      <vt:variant>
        <vt:i4>5</vt:i4>
      </vt:variant>
      <vt:variant>
        <vt:lpwstr>file://localhost/Users/royc/Google_Drive/Thesis/RoyC_Umass_Thesis.html</vt:lpwstr>
      </vt:variant>
      <vt:variant>
        <vt:lpwstr>XNandakumar2006</vt:lpwstr>
      </vt:variant>
      <vt:variant>
        <vt:i4>5308456</vt:i4>
      </vt:variant>
      <vt:variant>
        <vt:i4>5658</vt:i4>
      </vt:variant>
      <vt:variant>
        <vt:i4>0</vt:i4>
      </vt:variant>
      <vt:variant>
        <vt:i4>5</vt:i4>
      </vt:variant>
      <vt:variant>
        <vt:lpwstr>file://localhost/Users/royc/Google_Drive/Thesis/RoyC_Umass_Thesis.html</vt:lpwstr>
      </vt:variant>
      <vt:variant>
        <vt:lpwstr>x1-88001r2</vt:lpwstr>
      </vt:variant>
      <vt:variant>
        <vt:i4>6357002</vt:i4>
      </vt:variant>
      <vt:variant>
        <vt:i4>5655</vt:i4>
      </vt:variant>
      <vt:variant>
        <vt:i4>0</vt:i4>
      </vt:variant>
      <vt:variant>
        <vt:i4>5</vt:i4>
      </vt:variant>
      <vt:variant>
        <vt:lpwstr>file://localhost/Users/royc/Google_Drive/Thesis/RoyC_Umass_Thesis.html</vt:lpwstr>
      </vt:variant>
      <vt:variant>
        <vt:lpwstr>XShiroguchi2012a</vt:lpwstr>
      </vt:variant>
      <vt:variant>
        <vt:i4>6357002</vt:i4>
      </vt:variant>
      <vt:variant>
        <vt:i4>5652</vt:i4>
      </vt:variant>
      <vt:variant>
        <vt:i4>0</vt:i4>
      </vt:variant>
      <vt:variant>
        <vt:i4>5</vt:i4>
      </vt:variant>
      <vt:variant>
        <vt:lpwstr>file://localhost/Users/royc/Google_Drive/Thesis/RoyC_Umass_Thesis.html</vt:lpwstr>
      </vt:variant>
      <vt:variant>
        <vt:lpwstr>XShiroguchi2012a</vt:lpwstr>
      </vt:variant>
      <vt:variant>
        <vt:i4>4390965</vt:i4>
      </vt:variant>
      <vt:variant>
        <vt:i4>5649</vt:i4>
      </vt:variant>
      <vt:variant>
        <vt:i4>0</vt:i4>
      </vt:variant>
      <vt:variant>
        <vt:i4>5</vt:i4>
      </vt:variant>
      <vt:variant>
        <vt:lpwstr>http://www.nimblegen.com/</vt:lpwstr>
      </vt:variant>
      <vt:variant>
        <vt:lpwstr/>
      </vt:variant>
      <vt:variant>
        <vt:i4>917602</vt:i4>
      </vt:variant>
      <vt:variant>
        <vt:i4>5646</vt:i4>
      </vt:variant>
      <vt:variant>
        <vt:i4>0</vt:i4>
      </vt:variant>
      <vt:variant>
        <vt:i4>5</vt:i4>
      </vt:variant>
      <vt:variant>
        <vt:lpwstr>file://localhost/Users/royc/Google_Drive/Thesis/RoyC_Umass_Thesis.html</vt:lpwstr>
      </vt:variant>
      <vt:variant>
        <vt:lpwstr>x1-107000B</vt:lpwstr>
      </vt:variant>
      <vt:variant>
        <vt:i4>7340145</vt:i4>
      </vt:variant>
      <vt:variant>
        <vt:i4>5643</vt:i4>
      </vt:variant>
      <vt:variant>
        <vt:i4>0</vt:i4>
      </vt:variant>
      <vt:variant>
        <vt:i4>5</vt:i4>
      </vt:variant>
      <vt:variant>
        <vt:lpwstr>file://localhost/Users/royc/Google_Drive/Thesis/RoyC_Umass_Thesis.html</vt:lpwstr>
      </vt:variant>
      <vt:variant>
        <vt:lpwstr>XWang2008</vt:lpwstr>
      </vt:variant>
      <vt:variant>
        <vt:i4>7340145</vt:i4>
      </vt:variant>
      <vt:variant>
        <vt:i4>5640</vt:i4>
      </vt:variant>
      <vt:variant>
        <vt:i4>0</vt:i4>
      </vt:variant>
      <vt:variant>
        <vt:i4>5</vt:i4>
      </vt:variant>
      <vt:variant>
        <vt:lpwstr>file://localhost/Users/royc/Google_Drive/Thesis/RoyC_Umass_Thesis.html</vt:lpwstr>
      </vt:variant>
      <vt:variant>
        <vt:lpwstr>XWang2008</vt:lpwstr>
      </vt:variant>
      <vt:variant>
        <vt:i4>8192028</vt:i4>
      </vt:variant>
      <vt:variant>
        <vt:i4>5637</vt:i4>
      </vt:variant>
      <vt:variant>
        <vt:i4>0</vt:i4>
      </vt:variant>
      <vt:variant>
        <vt:i4>5</vt:i4>
      </vt:variant>
      <vt:variant>
        <vt:lpwstr>file://localhost/Users/royc/Google_Drive/Thesis/RoyC_Umass_Thesis.html</vt:lpwstr>
      </vt:variant>
      <vt:variant>
        <vt:lpwstr>XPan2008</vt:lpwstr>
      </vt:variant>
      <vt:variant>
        <vt:i4>8192028</vt:i4>
      </vt:variant>
      <vt:variant>
        <vt:i4>5634</vt:i4>
      </vt:variant>
      <vt:variant>
        <vt:i4>0</vt:i4>
      </vt:variant>
      <vt:variant>
        <vt:i4>5</vt:i4>
      </vt:variant>
      <vt:variant>
        <vt:lpwstr>file://localhost/Users/royc/Google_Drive/Thesis/RoyC_Umass_Thesis.html</vt:lpwstr>
      </vt:variant>
      <vt:variant>
        <vt:lpwstr>XPan2008</vt:lpwstr>
      </vt:variant>
      <vt:variant>
        <vt:i4>7077989</vt:i4>
      </vt:variant>
      <vt:variant>
        <vt:i4>5631</vt:i4>
      </vt:variant>
      <vt:variant>
        <vt:i4>0</vt:i4>
      </vt:variant>
      <vt:variant>
        <vt:i4>5</vt:i4>
      </vt:variant>
      <vt:variant>
        <vt:lpwstr>file://localhost/Users/royc/Google_Drive/Thesis/RoyC_Umass_Thesis.html</vt:lpwstr>
      </vt:variant>
      <vt:variant>
        <vt:lpwstr>x1-630004</vt:lpwstr>
      </vt:variant>
      <vt:variant>
        <vt:i4>6815846</vt:i4>
      </vt:variant>
      <vt:variant>
        <vt:i4>5628</vt:i4>
      </vt:variant>
      <vt:variant>
        <vt:i4>0</vt:i4>
      </vt:variant>
      <vt:variant>
        <vt:i4>5</vt:i4>
      </vt:variant>
      <vt:variant>
        <vt:lpwstr>file://localhost/Users/royc/Google_Drive/Thesis/RoyC_Umass_Thesis.html</vt:lpwstr>
      </vt:variant>
      <vt:variant>
        <vt:lpwstr>x1-260002</vt:lpwstr>
      </vt:variant>
      <vt:variant>
        <vt:i4>6684792</vt:i4>
      </vt:variant>
      <vt:variant>
        <vt:i4>5625</vt:i4>
      </vt:variant>
      <vt:variant>
        <vt:i4>0</vt:i4>
      </vt:variant>
      <vt:variant>
        <vt:i4>5</vt:i4>
      </vt:variant>
      <vt:variant>
        <vt:lpwstr>file://localhost/Users/royc/Google_Drive/Thesis/RoyC_Umass_Thesis.html</vt:lpwstr>
      </vt:variant>
      <vt:variant>
        <vt:lpwstr>XLee2014a</vt:lpwstr>
      </vt:variant>
      <vt:variant>
        <vt:i4>6684792</vt:i4>
      </vt:variant>
      <vt:variant>
        <vt:i4>5622</vt:i4>
      </vt:variant>
      <vt:variant>
        <vt:i4>0</vt:i4>
      </vt:variant>
      <vt:variant>
        <vt:i4>5</vt:i4>
      </vt:variant>
      <vt:variant>
        <vt:lpwstr>file://localhost/Users/royc/Google_Drive/Thesis/RoyC_Umass_Thesis.html</vt:lpwstr>
      </vt:variant>
      <vt:variant>
        <vt:lpwstr>XLee2014a</vt:lpwstr>
      </vt:variant>
      <vt:variant>
        <vt:i4>6291538</vt:i4>
      </vt:variant>
      <vt:variant>
        <vt:i4>5619</vt:i4>
      </vt:variant>
      <vt:variant>
        <vt:i4>0</vt:i4>
      </vt:variant>
      <vt:variant>
        <vt:i4>5</vt:i4>
      </vt:variant>
      <vt:variant>
        <vt:lpwstr>file://localhost/Users/royc/Google_Drive/Thesis/RoyC_Umass_Thesis.html</vt:lpwstr>
      </vt:variant>
      <vt:variant>
        <vt:lpwstr>x1-90003</vt:lpwstr>
      </vt:variant>
      <vt:variant>
        <vt:i4>6684792</vt:i4>
      </vt:variant>
      <vt:variant>
        <vt:i4>5616</vt:i4>
      </vt:variant>
      <vt:variant>
        <vt:i4>0</vt:i4>
      </vt:variant>
      <vt:variant>
        <vt:i4>5</vt:i4>
      </vt:variant>
      <vt:variant>
        <vt:lpwstr>file://localhost/Users/royc/Google_Drive/Thesis/RoyC_Umass_Thesis.html</vt:lpwstr>
      </vt:variant>
      <vt:variant>
        <vt:lpwstr>XLee2014a</vt:lpwstr>
      </vt:variant>
      <vt:variant>
        <vt:i4>6684792</vt:i4>
      </vt:variant>
      <vt:variant>
        <vt:i4>5613</vt:i4>
      </vt:variant>
      <vt:variant>
        <vt:i4>0</vt:i4>
      </vt:variant>
      <vt:variant>
        <vt:i4>5</vt:i4>
      </vt:variant>
      <vt:variant>
        <vt:lpwstr>file://localhost/Users/royc/Google_Drive/Thesis/RoyC_Umass_Thesis.html</vt:lpwstr>
      </vt:variant>
      <vt:variant>
        <vt:lpwstr>XLee2014a</vt:lpwstr>
      </vt:variant>
      <vt:variant>
        <vt:i4>196633</vt:i4>
      </vt:variant>
      <vt:variant>
        <vt:i4>5610</vt:i4>
      </vt:variant>
      <vt:variant>
        <vt:i4>0</vt:i4>
      </vt:variant>
      <vt:variant>
        <vt:i4>5</vt:i4>
      </vt:variant>
      <vt:variant>
        <vt:lpwstr>file://localhost/Users/royc/Google_Drive/Thesis/RoyC_Umass_Thesis.html</vt:lpwstr>
      </vt:variant>
      <vt:variant>
        <vt:lpwstr>XKe2013</vt:lpwstr>
      </vt:variant>
      <vt:variant>
        <vt:i4>196633</vt:i4>
      </vt:variant>
      <vt:variant>
        <vt:i4>5607</vt:i4>
      </vt:variant>
      <vt:variant>
        <vt:i4>0</vt:i4>
      </vt:variant>
      <vt:variant>
        <vt:i4>5</vt:i4>
      </vt:variant>
      <vt:variant>
        <vt:lpwstr>file://localhost/Users/royc/Google_Drive/Thesis/RoyC_Umass_Thesis.html</vt:lpwstr>
      </vt:variant>
      <vt:variant>
        <vt:lpwstr>XKe2013</vt:lpwstr>
      </vt:variant>
      <vt:variant>
        <vt:i4>6946929</vt:i4>
      </vt:variant>
      <vt:variant>
        <vt:i4>5604</vt:i4>
      </vt:variant>
      <vt:variant>
        <vt:i4>0</vt:i4>
      </vt:variant>
      <vt:variant>
        <vt:i4>5</vt:i4>
      </vt:variant>
      <vt:variant>
        <vt:lpwstr>file://localhost/Users/royc/Google_Drive/Thesis/RoyC_Umass_Thesis.html</vt:lpwstr>
      </vt:variant>
      <vt:variant>
        <vt:lpwstr>XPark2014</vt:lpwstr>
      </vt:variant>
      <vt:variant>
        <vt:i4>6946929</vt:i4>
      </vt:variant>
      <vt:variant>
        <vt:i4>5601</vt:i4>
      </vt:variant>
      <vt:variant>
        <vt:i4>0</vt:i4>
      </vt:variant>
      <vt:variant>
        <vt:i4>5</vt:i4>
      </vt:variant>
      <vt:variant>
        <vt:lpwstr>file://localhost/Users/royc/Google_Drive/Thesis/RoyC_Umass_Thesis.html</vt:lpwstr>
      </vt:variant>
      <vt:variant>
        <vt:lpwstr>XPark2014</vt:lpwstr>
      </vt:variant>
      <vt:variant>
        <vt:i4>6488162</vt:i4>
      </vt:variant>
      <vt:variant>
        <vt:i4>5598</vt:i4>
      </vt:variant>
      <vt:variant>
        <vt:i4>0</vt:i4>
      </vt:variant>
      <vt:variant>
        <vt:i4>5</vt:i4>
      </vt:variant>
      <vt:variant>
        <vt:lpwstr>file://localhost/Users/royc/Google_Drive/Thesis/RoyC_Umass_Thesis.html</vt:lpwstr>
      </vt:variant>
      <vt:variant>
        <vt:lpwstr>x1-920002</vt:lpwstr>
      </vt:variant>
      <vt:variant>
        <vt:i4>6684697</vt:i4>
      </vt:variant>
      <vt:variant>
        <vt:i4>5595</vt:i4>
      </vt:variant>
      <vt:variant>
        <vt:i4>0</vt:i4>
      </vt:variant>
      <vt:variant>
        <vt:i4>5</vt:i4>
      </vt:variant>
      <vt:variant>
        <vt:lpwstr>file://localhost/Users/royc/Google_Drive/Thesis/RoyC_Umass_Thesis.html</vt:lpwstr>
      </vt:variant>
      <vt:variant>
        <vt:lpwstr>XLee2014</vt:lpwstr>
      </vt:variant>
      <vt:variant>
        <vt:i4>6684697</vt:i4>
      </vt:variant>
      <vt:variant>
        <vt:i4>5592</vt:i4>
      </vt:variant>
      <vt:variant>
        <vt:i4>0</vt:i4>
      </vt:variant>
      <vt:variant>
        <vt:i4>5</vt:i4>
      </vt:variant>
      <vt:variant>
        <vt:lpwstr>file://localhost/Users/royc/Google_Drive/Thesis/RoyC_Umass_Thesis.html</vt:lpwstr>
      </vt:variant>
      <vt:variant>
        <vt:lpwstr>XLee2014</vt:lpwstr>
      </vt:variant>
      <vt:variant>
        <vt:i4>851975</vt:i4>
      </vt:variant>
      <vt:variant>
        <vt:i4>5589</vt:i4>
      </vt:variant>
      <vt:variant>
        <vt:i4>0</vt:i4>
      </vt:variant>
      <vt:variant>
        <vt:i4>5</vt:i4>
      </vt:variant>
      <vt:variant>
        <vt:lpwstr>file://localhost/Users/royc/Google_Drive/Thesis/RoyC_Umass_Thesis.html</vt:lpwstr>
      </vt:variant>
      <vt:variant>
        <vt:lpwstr>XMeikar2014</vt:lpwstr>
      </vt:variant>
      <vt:variant>
        <vt:i4>851970</vt:i4>
      </vt:variant>
      <vt:variant>
        <vt:i4>5586</vt:i4>
      </vt:variant>
      <vt:variant>
        <vt:i4>0</vt:i4>
      </vt:variant>
      <vt:variant>
        <vt:i4>5</vt:i4>
      </vt:variant>
      <vt:variant>
        <vt:lpwstr>file://localhost/Users/royc/Google_Drive/Thesis/RoyC_Umass_Thesis.html</vt:lpwstr>
      </vt:variant>
      <vt:variant>
        <vt:lpwstr>XMeikar2011</vt:lpwstr>
      </vt:variant>
      <vt:variant>
        <vt:i4>851970</vt:i4>
      </vt:variant>
      <vt:variant>
        <vt:i4>5583</vt:i4>
      </vt:variant>
      <vt:variant>
        <vt:i4>0</vt:i4>
      </vt:variant>
      <vt:variant>
        <vt:i4>5</vt:i4>
      </vt:variant>
      <vt:variant>
        <vt:lpwstr>file://localhost/Users/royc/Google_Drive/Thesis/RoyC_Umass_Thesis.html</vt:lpwstr>
      </vt:variant>
      <vt:variant>
        <vt:lpwstr>XMeikar2011</vt:lpwstr>
      </vt:variant>
      <vt:variant>
        <vt:i4>7209060</vt:i4>
      </vt:variant>
      <vt:variant>
        <vt:i4>5580</vt:i4>
      </vt:variant>
      <vt:variant>
        <vt:i4>0</vt:i4>
      </vt:variant>
      <vt:variant>
        <vt:i4>5</vt:i4>
      </vt:variant>
      <vt:variant>
        <vt:lpwstr>file://localhost/Users/royc/Google_Drive/Thesis/RoyC_Umass_Thesis.html</vt:lpwstr>
      </vt:variant>
      <vt:variant>
        <vt:lpwstr>x1-440002</vt:lpwstr>
      </vt:variant>
      <vt:variant>
        <vt:i4>6815752</vt:i4>
      </vt:variant>
      <vt:variant>
        <vt:i4>5577</vt:i4>
      </vt:variant>
      <vt:variant>
        <vt:i4>0</vt:i4>
      </vt:variant>
      <vt:variant>
        <vt:i4>5</vt:i4>
      </vt:variant>
      <vt:variant>
        <vt:lpwstr>file://localhost/Users/royc/Google_Drive/Thesis/RoyC_Umass_Thesis.html</vt:lpwstr>
      </vt:variant>
      <vt:variant>
        <vt:lpwstr>XLecuyer2007</vt:lpwstr>
      </vt:variant>
      <vt:variant>
        <vt:i4>6815752</vt:i4>
      </vt:variant>
      <vt:variant>
        <vt:i4>5574</vt:i4>
      </vt:variant>
      <vt:variant>
        <vt:i4>0</vt:i4>
      </vt:variant>
      <vt:variant>
        <vt:i4>5</vt:i4>
      </vt:variant>
      <vt:variant>
        <vt:lpwstr>file://localhost/Users/royc/Google_Drive/Thesis/RoyC_Umass_Thesis.html</vt:lpwstr>
      </vt:variant>
      <vt:variant>
        <vt:lpwstr>XLecuyer2007</vt:lpwstr>
      </vt:variant>
      <vt:variant>
        <vt:i4>524307</vt:i4>
      </vt:variant>
      <vt:variant>
        <vt:i4>5571</vt:i4>
      </vt:variant>
      <vt:variant>
        <vt:i4>0</vt:i4>
      </vt:variant>
      <vt:variant>
        <vt:i4>5</vt:i4>
      </vt:variant>
      <vt:variant>
        <vt:lpwstr>file://localhost/Users/royc/Google_Drive/Thesis/RoyC_Umass_Thesis.html</vt:lpwstr>
      </vt:variant>
      <vt:variant>
        <vt:lpwstr>XRebagliati1985</vt:lpwstr>
      </vt:variant>
      <vt:variant>
        <vt:i4>524307</vt:i4>
      </vt:variant>
      <vt:variant>
        <vt:i4>5568</vt:i4>
      </vt:variant>
      <vt:variant>
        <vt:i4>0</vt:i4>
      </vt:variant>
      <vt:variant>
        <vt:i4>5</vt:i4>
      </vt:variant>
      <vt:variant>
        <vt:lpwstr>file://localhost/Users/royc/Google_Drive/Thesis/RoyC_Umass_Thesis.html</vt:lpwstr>
      </vt:variant>
      <vt:variant>
        <vt:lpwstr>XRebagliati1985</vt:lpwstr>
      </vt:variant>
      <vt:variant>
        <vt:i4>1048588</vt:i4>
      </vt:variant>
      <vt:variant>
        <vt:i4>5565</vt:i4>
      </vt:variant>
      <vt:variant>
        <vt:i4>0</vt:i4>
      </vt:variant>
      <vt:variant>
        <vt:i4>5</vt:i4>
      </vt:variant>
      <vt:variant>
        <vt:lpwstr>file://localhost/Users/royc/Google_Drive/Thesis/RoyC_Umass_Thesis.html</vt:lpwstr>
      </vt:variant>
      <vt:variant>
        <vt:lpwstr>XSander2014</vt:lpwstr>
      </vt:variant>
      <vt:variant>
        <vt:i4>1048588</vt:i4>
      </vt:variant>
      <vt:variant>
        <vt:i4>5562</vt:i4>
      </vt:variant>
      <vt:variant>
        <vt:i4>0</vt:i4>
      </vt:variant>
      <vt:variant>
        <vt:i4>5</vt:i4>
      </vt:variant>
      <vt:variant>
        <vt:lpwstr>file://localhost/Users/royc/Google_Drive/Thesis/RoyC_Umass_Thesis.html</vt:lpwstr>
      </vt:variant>
      <vt:variant>
        <vt:lpwstr>XSander2014</vt:lpwstr>
      </vt:variant>
      <vt:variant>
        <vt:i4>1179663</vt:i4>
      </vt:variant>
      <vt:variant>
        <vt:i4>5559</vt:i4>
      </vt:variant>
      <vt:variant>
        <vt:i4>0</vt:i4>
      </vt:variant>
      <vt:variant>
        <vt:i4>5</vt:i4>
      </vt:variant>
      <vt:variant>
        <vt:lpwstr>file://localhost/Users/royc/Google_Drive/Thesis/RoyC_Umass_Thesis.html</vt:lpwstr>
      </vt:variant>
      <vt:variant>
        <vt:lpwstr>XMercer2014</vt:lpwstr>
      </vt:variant>
      <vt:variant>
        <vt:i4>1179663</vt:i4>
      </vt:variant>
      <vt:variant>
        <vt:i4>5556</vt:i4>
      </vt:variant>
      <vt:variant>
        <vt:i4>0</vt:i4>
      </vt:variant>
      <vt:variant>
        <vt:i4>5</vt:i4>
      </vt:variant>
      <vt:variant>
        <vt:lpwstr>file://localhost/Users/royc/Google_Drive/Thesis/RoyC_Umass_Thesis.html</vt:lpwstr>
      </vt:variant>
      <vt:variant>
        <vt:lpwstr>XMercer2014</vt:lpwstr>
      </vt:variant>
      <vt:variant>
        <vt:i4>7143522</vt:i4>
      </vt:variant>
      <vt:variant>
        <vt:i4>5553</vt:i4>
      </vt:variant>
      <vt:variant>
        <vt:i4>0</vt:i4>
      </vt:variant>
      <vt:variant>
        <vt:i4>5</vt:i4>
      </vt:variant>
      <vt:variant>
        <vt:lpwstr>file://localhost/Users/royc/Google_Drive/Thesis/RoyC_Umass_Thesis.html</vt:lpwstr>
      </vt:variant>
      <vt:variant>
        <vt:lpwstr>x1-740004</vt:lpwstr>
      </vt:variant>
      <vt:variant>
        <vt:i4>851970</vt:i4>
      </vt:variant>
      <vt:variant>
        <vt:i4>5550</vt:i4>
      </vt:variant>
      <vt:variant>
        <vt:i4>0</vt:i4>
      </vt:variant>
      <vt:variant>
        <vt:i4>5</vt:i4>
      </vt:variant>
      <vt:variant>
        <vt:lpwstr>file://localhost/Users/royc/Google_Drive/Thesis/RoyC_Umass_Thesis.html</vt:lpwstr>
      </vt:variant>
      <vt:variant>
        <vt:lpwstr>XHelwak2014</vt:lpwstr>
      </vt:variant>
      <vt:variant>
        <vt:i4>851970</vt:i4>
      </vt:variant>
      <vt:variant>
        <vt:i4>5547</vt:i4>
      </vt:variant>
      <vt:variant>
        <vt:i4>0</vt:i4>
      </vt:variant>
      <vt:variant>
        <vt:i4>5</vt:i4>
      </vt:variant>
      <vt:variant>
        <vt:lpwstr>file://localhost/Users/royc/Google_Drive/Thesis/RoyC_Umass_Thesis.html</vt:lpwstr>
      </vt:variant>
      <vt:variant>
        <vt:lpwstr>XHelwak2014</vt:lpwstr>
      </vt:variant>
      <vt:variant>
        <vt:i4>6619156</vt:i4>
      </vt:variant>
      <vt:variant>
        <vt:i4>5544</vt:i4>
      </vt:variant>
      <vt:variant>
        <vt:i4>0</vt:i4>
      </vt:variant>
      <vt:variant>
        <vt:i4>5</vt:i4>
      </vt:variant>
      <vt:variant>
        <vt:lpwstr>file://localhost/Users/royc/Google_Drive/Thesis/RoyC_Umass_Thesis.html</vt:lpwstr>
      </vt:variant>
      <vt:variant>
        <vt:lpwstr>XLi2012a</vt:lpwstr>
      </vt:variant>
      <vt:variant>
        <vt:i4>6619156</vt:i4>
      </vt:variant>
      <vt:variant>
        <vt:i4>5541</vt:i4>
      </vt:variant>
      <vt:variant>
        <vt:i4>0</vt:i4>
      </vt:variant>
      <vt:variant>
        <vt:i4>5</vt:i4>
      </vt:variant>
      <vt:variant>
        <vt:lpwstr>file://localhost/Users/royc/Google_Drive/Thesis/RoyC_Umass_Thesis.html</vt:lpwstr>
      </vt:variant>
      <vt:variant>
        <vt:lpwstr>XLi2012a</vt:lpwstr>
      </vt:variant>
      <vt:variant>
        <vt:i4>1835133</vt:i4>
      </vt:variant>
      <vt:variant>
        <vt:i4>5538</vt:i4>
      </vt:variant>
      <vt:variant>
        <vt:i4>0</vt:i4>
      </vt:variant>
      <vt:variant>
        <vt:i4>5</vt:i4>
      </vt:variant>
      <vt:variant>
        <vt:lpwstr>file://localhost/Users/royc/Google_Drive/Thesis/RoyC_Umass_Thesis.html</vt:lpwstr>
      </vt:variant>
      <vt:variant>
        <vt:lpwstr>XJones1999</vt:lpwstr>
      </vt:variant>
      <vt:variant>
        <vt:i4>1835133</vt:i4>
      </vt:variant>
      <vt:variant>
        <vt:i4>5535</vt:i4>
      </vt:variant>
      <vt:variant>
        <vt:i4>0</vt:i4>
      </vt:variant>
      <vt:variant>
        <vt:i4>5</vt:i4>
      </vt:variant>
      <vt:variant>
        <vt:lpwstr>file://localhost/Users/royc/Google_Drive/Thesis/RoyC_Umass_Thesis.html</vt:lpwstr>
      </vt:variant>
      <vt:variant>
        <vt:lpwstr>XJones1999</vt:lpwstr>
      </vt:variant>
      <vt:variant>
        <vt:i4>7274616</vt:i4>
      </vt:variant>
      <vt:variant>
        <vt:i4>5532</vt:i4>
      </vt:variant>
      <vt:variant>
        <vt:i4>0</vt:i4>
      </vt:variant>
      <vt:variant>
        <vt:i4>5</vt:i4>
      </vt:variant>
      <vt:variant>
        <vt:lpwstr>file://localhost/Users/royc/Google_Drive/Thesis/RoyC_Umass_Thesis.html</vt:lpwstr>
      </vt:variant>
      <vt:variant>
        <vt:lpwstr>XVourekas2012</vt:lpwstr>
      </vt:variant>
      <vt:variant>
        <vt:i4>7274616</vt:i4>
      </vt:variant>
      <vt:variant>
        <vt:i4>5529</vt:i4>
      </vt:variant>
      <vt:variant>
        <vt:i4>0</vt:i4>
      </vt:variant>
      <vt:variant>
        <vt:i4>5</vt:i4>
      </vt:variant>
      <vt:variant>
        <vt:lpwstr>file://localhost/Users/royc/Google_Drive/Thesis/RoyC_Umass_Thesis.html</vt:lpwstr>
      </vt:variant>
      <vt:variant>
        <vt:lpwstr>XVourekas2012</vt:lpwstr>
      </vt:variant>
      <vt:variant>
        <vt:i4>7864343</vt:i4>
      </vt:variant>
      <vt:variant>
        <vt:i4>5526</vt:i4>
      </vt:variant>
      <vt:variant>
        <vt:i4>0</vt:i4>
      </vt:variant>
      <vt:variant>
        <vt:i4>5</vt:i4>
      </vt:variant>
      <vt:variant>
        <vt:lpwstr>file://localhost/Users/royc/Google_Drive/Thesis/RoyC_Umass_Thesis.html</vt:lpwstr>
      </vt:variant>
      <vt:variant>
        <vt:lpwstr>XKawaoka2011</vt:lpwstr>
      </vt:variant>
      <vt:variant>
        <vt:i4>7340054</vt:i4>
      </vt:variant>
      <vt:variant>
        <vt:i4>5523</vt:i4>
      </vt:variant>
      <vt:variant>
        <vt:i4>0</vt:i4>
      </vt:variant>
      <vt:variant>
        <vt:i4>5</vt:i4>
      </vt:variant>
      <vt:variant>
        <vt:lpwstr>file://localhost/Users/royc/Google_Drive/Thesis/RoyC_Umass_Thesis.html</vt:lpwstr>
      </vt:variant>
      <vt:variant>
        <vt:lpwstr>XKawaoka2009</vt:lpwstr>
      </vt:variant>
      <vt:variant>
        <vt:i4>7340054</vt:i4>
      </vt:variant>
      <vt:variant>
        <vt:i4>5520</vt:i4>
      </vt:variant>
      <vt:variant>
        <vt:i4>0</vt:i4>
      </vt:variant>
      <vt:variant>
        <vt:i4>5</vt:i4>
      </vt:variant>
      <vt:variant>
        <vt:lpwstr>file://localhost/Users/royc/Google_Drive/Thesis/RoyC_Umass_Thesis.html</vt:lpwstr>
      </vt:variant>
      <vt:variant>
        <vt:lpwstr>XKawaoka2009</vt:lpwstr>
      </vt:variant>
      <vt:variant>
        <vt:i4>6356994</vt:i4>
      </vt:variant>
      <vt:variant>
        <vt:i4>5517</vt:i4>
      </vt:variant>
      <vt:variant>
        <vt:i4>0</vt:i4>
      </vt:variant>
      <vt:variant>
        <vt:i4>5</vt:i4>
      </vt:variant>
      <vt:variant>
        <vt:lpwstr>file://localhost/Users/royc/Google_Drive/Thesis/RoyC_Umass_Thesis.html</vt:lpwstr>
      </vt:variant>
      <vt:variant>
        <vt:lpwstr>XChodosh2001</vt:lpwstr>
      </vt:variant>
      <vt:variant>
        <vt:i4>6356994</vt:i4>
      </vt:variant>
      <vt:variant>
        <vt:i4>5514</vt:i4>
      </vt:variant>
      <vt:variant>
        <vt:i4>0</vt:i4>
      </vt:variant>
      <vt:variant>
        <vt:i4>5</vt:i4>
      </vt:variant>
      <vt:variant>
        <vt:lpwstr>file://localhost/Users/royc/Google_Drive/Thesis/RoyC_Umass_Thesis.html</vt:lpwstr>
      </vt:variant>
      <vt:variant>
        <vt:lpwstr>XChodosh2001</vt:lpwstr>
      </vt:variant>
      <vt:variant>
        <vt:i4>7209080</vt:i4>
      </vt:variant>
      <vt:variant>
        <vt:i4>5511</vt:i4>
      </vt:variant>
      <vt:variant>
        <vt:i4>0</vt:i4>
      </vt:variant>
      <vt:variant>
        <vt:i4>5</vt:i4>
      </vt:variant>
      <vt:variant>
        <vt:lpwstr>file://localhost/Users/royc/Google_Drive/Thesis/RoyC_Umass_Thesis.html</vt:lpwstr>
      </vt:variant>
      <vt:variant>
        <vt:lpwstr>XChen2011</vt:lpwstr>
      </vt:variant>
      <vt:variant>
        <vt:i4>7209080</vt:i4>
      </vt:variant>
      <vt:variant>
        <vt:i4>5508</vt:i4>
      </vt:variant>
      <vt:variant>
        <vt:i4>0</vt:i4>
      </vt:variant>
      <vt:variant>
        <vt:i4>5</vt:i4>
      </vt:variant>
      <vt:variant>
        <vt:lpwstr>file://localhost/Users/royc/Google_Drive/Thesis/RoyC_Umass_Thesis.html</vt:lpwstr>
      </vt:variant>
      <vt:variant>
        <vt:lpwstr>XChen2011</vt:lpwstr>
      </vt:variant>
      <vt:variant>
        <vt:i4>1572982</vt:i4>
      </vt:variant>
      <vt:variant>
        <vt:i4>5505</vt:i4>
      </vt:variant>
      <vt:variant>
        <vt:i4>0</vt:i4>
      </vt:variant>
      <vt:variant>
        <vt:i4>5</vt:i4>
      </vt:variant>
      <vt:variant>
        <vt:lpwstr>file://localhost/Users/royc/Google_Drive/Thesis/RoyC_Umass_Thesis.html</vt:lpwstr>
      </vt:variant>
      <vt:variant>
        <vt:lpwstr>XLasko2013</vt:lpwstr>
      </vt:variant>
      <vt:variant>
        <vt:i4>1572982</vt:i4>
      </vt:variant>
      <vt:variant>
        <vt:i4>5502</vt:i4>
      </vt:variant>
      <vt:variant>
        <vt:i4>0</vt:i4>
      </vt:variant>
      <vt:variant>
        <vt:i4>5</vt:i4>
      </vt:variant>
      <vt:variant>
        <vt:lpwstr>file://localhost/Users/royc/Google_Drive/Thesis/RoyC_Umass_Thesis.html</vt:lpwstr>
      </vt:variant>
      <vt:variant>
        <vt:lpwstr>XLasko2013</vt:lpwstr>
      </vt:variant>
      <vt:variant>
        <vt:i4>7274616</vt:i4>
      </vt:variant>
      <vt:variant>
        <vt:i4>5499</vt:i4>
      </vt:variant>
      <vt:variant>
        <vt:i4>0</vt:i4>
      </vt:variant>
      <vt:variant>
        <vt:i4>5</vt:i4>
      </vt:variant>
      <vt:variant>
        <vt:lpwstr>file://localhost/Users/royc/Google_Drive/Thesis/RoyC_Umass_Thesis.html</vt:lpwstr>
      </vt:variant>
      <vt:variant>
        <vt:lpwstr>XVourekas2012</vt:lpwstr>
      </vt:variant>
      <vt:variant>
        <vt:i4>7274616</vt:i4>
      </vt:variant>
      <vt:variant>
        <vt:i4>5496</vt:i4>
      </vt:variant>
      <vt:variant>
        <vt:i4>0</vt:i4>
      </vt:variant>
      <vt:variant>
        <vt:i4>5</vt:i4>
      </vt:variant>
      <vt:variant>
        <vt:lpwstr>file://localhost/Users/royc/Google_Drive/Thesis/RoyC_Umass_Thesis.html</vt:lpwstr>
      </vt:variant>
      <vt:variant>
        <vt:lpwstr>XVourekas2012</vt:lpwstr>
      </vt:variant>
      <vt:variant>
        <vt:i4>851970</vt:i4>
      </vt:variant>
      <vt:variant>
        <vt:i4>5493</vt:i4>
      </vt:variant>
      <vt:variant>
        <vt:i4>0</vt:i4>
      </vt:variant>
      <vt:variant>
        <vt:i4>5</vt:i4>
      </vt:variant>
      <vt:variant>
        <vt:lpwstr>file://localhost/Users/royc/Google_Drive/Thesis/RoyC_Umass_Thesis.html</vt:lpwstr>
      </vt:variant>
      <vt:variant>
        <vt:lpwstr>XHelwak2014</vt:lpwstr>
      </vt:variant>
      <vt:variant>
        <vt:i4>851970</vt:i4>
      </vt:variant>
      <vt:variant>
        <vt:i4>5490</vt:i4>
      </vt:variant>
      <vt:variant>
        <vt:i4>0</vt:i4>
      </vt:variant>
      <vt:variant>
        <vt:i4>5</vt:i4>
      </vt:variant>
      <vt:variant>
        <vt:lpwstr>file://localhost/Users/royc/Google_Drive/Thesis/RoyC_Umass_Thesis.html</vt:lpwstr>
      </vt:variant>
      <vt:variant>
        <vt:lpwstr>XHelwak2014</vt:lpwstr>
      </vt:variant>
      <vt:variant>
        <vt:i4>8061043</vt:i4>
      </vt:variant>
      <vt:variant>
        <vt:i4>5487</vt:i4>
      </vt:variant>
      <vt:variant>
        <vt:i4>0</vt:i4>
      </vt:variant>
      <vt:variant>
        <vt:i4>5</vt:i4>
      </vt:variant>
      <vt:variant>
        <vt:lpwstr>file://localhost/Users/royc/Google_Drive/Thesis/RoyC_Umass_Thesis.html</vt:lpwstr>
      </vt:variant>
      <vt:variant>
        <vt:lpwstr>XEngreitz2013</vt:lpwstr>
      </vt:variant>
      <vt:variant>
        <vt:i4>8061043</vt:i4>
      </vt:variant>
      <vt:variant>
        <vt:i4>5484</vt:i4>
      </vt:variant>
      <vt:variant>
        <vt:i4>0</vt:i4>
      </vt:variant>
      <vt:variant>
        <vt:i4>5</vt:i4>
      </vt:variant>
      <vt:variant>
        <vt:lpwstr>file://localhost/Users/royc/Google_Drive/Thesis/RoyC_Umass_Thesis.html</vt:lpwstr>
      </vt:variant>
      <vt:variant>
        <vt:lpwstr>XEngreitz2013</vt:lpwstr>
      </vt:variant>
      <vt:variant>
        <vt:i4>8323092</vt:i4>
      </vt:variant>
      <vt:variant>
        <vt:i4>5481</vt:i4>
      </vt:variant>
      <vt:variant>
        <vt:i4>0</vt:i4>
      </vt:variant>
      <vt:variant>
        <vt:i4>5</vt:i4>
      </vt:variant>
      <vt:variant>
        <vt:lpwstr>file://localhost/Users/royc/Google_Drive/Thesis/RoyC_Umass_Thesis.html</vt:lpwstr>
      </vt:variant>
      <vt:variant>
        <vt:lpwstr>XChu2012</vt:lpwstr>
      </vt:variant>
      <vt:variant>
        <vt:i4>8323092</vt:i4>
      </vt:variant>
      <vt:variant>
        <vt:i4>5478</vt:i4>
      </vt:variant>
      <vt:variant>
        <vt:i4>0</vt:i4>
      </vt:variant>
      <vt:variant>
        <vt:i4>5</vt:i4>
      </vt:variant>
      <vt:variant>
        <vt:lpwstr>file://localhost/Users/royc/Google_Drive/Thesis/RoyC_Umass_Thesis.html</vt:lpwstr>
      </vt:variant>
      <vt:variant>
        <vt:lpwstr>XChu2012</vt:lpwstr>
      </vt:variant>
      <vt:variant>
        <vt:i4>589946</vt:i4>
      </vt:variant>
      <vt:variant>
        <vt:i4>5475</vt:i4>
      </vt:variant>
      <vt:variant>
        <vt:i4>0</vt:i4>
      </vt:variant>
      <vt:variant>
        <vt:i4>5</vt:i4>
      </vt:variant>
      <vt:variant>
        <vt:lpwstr>file://localhost/Users/royc/Google_Drive/Thesis/RoyC_Umass_Thesis.html</vt:lpwstr>
      </vt:variant>
      <vt:variant>
        <vt:lpwstr>XKonig2010</vt:lpwstr>
      </vt:variant>
      <vt:variant>
        <vt:i4>589946</vt:i4>
      </vt:variant>
      <vt:variant>
        <vt:i4>5472</vt:i4>
      </vt:variant>
      <vt:variant>
        <vt:i4>0</vt:i4>
      </vt:variant>
      <vt:variant>
        <vt:i4>5</vt:i4>
      </vt:variant>
      <vt:variant>
        <vt:lpwstr>file://localhost/Users/royc/Google_Drive/Thesis/RoyC_Umass_Thesis.html</vt:lpwstr>
      </vt:variant>
      <vt:variant>
        <vt:lpwstr>XKonig2010</vt:lpwstr>
      </vt:variant>
      <vt:variant>
        <vt:i4>196610</vt:i4>
      </vt:variant>
      <vt:variant>
        <vt:i4>5469</vt:i4>
      </vt:variant>
      <vt:variant>
        <vt:i4>0</vt:i4>
      </vt:variant>
      <vt:variant>
        <vt:i4>5</vt:i4>
      </vt:variant>
      <vt:variant>
        <vt:lpwstr>file://localhost/Users/royc/Google_Drive/Thesis/RoyC_Umass_Thesis.html</vt:lpwstr>
      </vt:variant>
      <vt:variant>
        <vt:lpwstr>XHafner2010</vt:lpwstr>
      </vt:variant>
      <vt:variant>
        <vt:i4>196610</vt:i4>
      </vt:variant>
      <vt:variant>
        <vt:i4>5466</vt:i4>
      </vt:variant>
      <vt:variant>
        <vt:i4>0</vt:i4>
      </vt:variant>
      <vt:variant>
        <vt:i4>5</vt:i4>
      </vt:variant>
      <vt:variant>
        <vt:lpwstr>file://localhost/Users/royc/Google_Drive/Thesis/RoyC_Umass_Thesis.html</vt:lpwstr>
      </vt:variant>
      <vt:variant>
        <vt:lpwstr>XHafner2010</vt:lpwstr>
      </vt:variant>
      <vt:variant>
        <vt:i4>851992</vt:i4>
      </vt:variant>
      <vt:variant>
        <vt:i4>5463</vt:i4>
      </vt:variant>
      <vt:variant>
        <vt:i4>0</vt:i4>
      </vt:variant>
      <vt:variant>
        <vt:i4>5</vt:i4>
      </vt:variant>
      <vt:variant>
        <vt:lpwstr>file://localhost/Users/royc/Google_Drive/Thesis/RoyC_Umass_Thesis.html</vt:lpwstr>
      </vt:variant>
      <vt:variant>
        <vt:lpwstr>XLicatalosi2008</vt:lpwstr>
      </vt:variant>
      <vt:variant>
        <vt:i4>851992</vt:i4>
      </vt:variant>
      <vt:variant>
        <vt:i4>5460</vt:i4>
      </vt:variant>
      <vt:variant>
        <vt:i4>0</vt:i4>
      </vt:variant>
      <vt:variant>
        <vt:i4>5</vt:i4>
      </vt:variant>
      <vt:variant>
        <vt:lpwstr>file://localhost/Users/royc/Google_Drive/Thesis/RoyC_Umass_Thesis.html</vt:lpwstr>
      </vt:variant>
      <vt:variant>
        <vt:lpwstr>XLicatalosi2008</vt:lpwstr>
      </vt:variant>
      <vt:variant>
        <vt:i4>524410</vt:i4>
      </vt:variant>
      <vt:variant>
        <vt:i4>5457</vt:i4>
      </vt:variant>
      <vt:variant>
        <vt:i4>0</vt:i4>
      </vt:variant>
      <vt:variant>
        <vt:i4>5</vt:i4>
      </vt:variant>
      <vt:variant>
        <vt:lpwstr>file://localhost/Users/royc/Google_Drive/Thesis/RoyC_Umass_Thesis.html</vt:lpwstr>
      </vt:variant>
      <vt:variant>
        <vt:lpwstr>XKonig2011</vt:lpwstr>
      </vt:variant>
      <vt:variant>
        <vt:i4>524410</vt:i4>
      </vt:variant>
      <vt:variant>
        <vt:i4>5454</vt:i4>
      </vt:variant>
      <vt:variant>
        <vt:i4>0</vt:i4>
      </vt:variant>
      <vt:variant>
        <vt:i4>5</vt:i4>
      </vt:variant>
      <vt:variant>
        <vt:lpwstr>file://localhost/Users/royc/Google_Drive/Thesis/RoyC_Umass_Thesis.html</vt:lpwstr>
      </vt:variant>
      <vt:variant>
        <vt:lpwstr>XKonig2011</vt:lpwstr>
      </vt:variant>
      <vt:variant>
        <vt:i4>7864447</vt:i4>
      </vt:variant>
      <vt:variant>
        <vt:i4>5451</vt:i4>
      </vt:variant>
      <vt:variant>
        <vt:i4>0</vt:i4>
      </vt:variant>
      <vt:variant>
        <vt:i4>5</vt:i4>
      </vt:variant>
      <vt:variant>
        <vt:lpwstr>file://localhost/Users/royc/Google_Drive/Thesis/RoyC_Umass_Thesis.html</vt:lpwstr>
      </vt:variant>
      <vt:variant>
        <vt:lpwstr>XBerg2012</vt:lpwstr>
      </vt:variant>
      <vt:variant>
        <vt:i4>7864447</vt:i4>
      </vt:variant>
      <vt:variant>
        <vt:i4>5448</vt:i4>
      </vt:variant>
      <vt:variant>
        <vt:i4>0</vt:i4>
      </vt:variant>
      <vt:variant>
        <vt:i4>5</vt:i4>
      </vt:variant>
      <vt:variant>
        <vt:lpwstr>file://localhost/Users/royc/Google_Drive/Thesis/RoyC_Umass_Thesis.html</vt:lpwstr>
      </vt:variant>
      <vt:variant>
        <vt:lpwstr>XBerg2012</vt:lpwstr>
      </vt:variant>
      <vt:variant>
        <vt:i4>7012450</vt:i4>
      </vt:variant>
      <vt:variant>
        <vt:i4>5445</vt:i4>
      </vt:variant>
      <vt:variant>
        <vt:i4>0</vt:i4>
      </vt:variant>
      <vt:variant>
        <vt:i4>5</vt:i4>
      </vt:variant>
      <vt:variant>
        <vt:lpwstr>file://localhost/Users/royc/Google_Drive/Thesis/RoyC_Umass_Thesis.html</vt:lpwstr>
      </vt:variant>
      <vt:variant>
        <vt:lpwstr>x1-120002</vt:lpwstr>
      </vt:variant>
      <vt:variant>
        <vt:i4>7012450</vt:i4>
      </vt:variant>
      <vt:variant>
        <vt:i4>5442</vt:i4>
      </vt:variant>
      <vt:variant>
        <vt:i4>0</vt:i4>
      </vt:variant>
      <vt:variant>
        <vt:i4>5</vt:i4>
      </vt:variant>
      <vt:variant>
        <vt:lpwstr>file://localhost/Users/royc/Google_Drive/Thesis/RoyC_Umass_Thesis.html</vt:lpwstr>
      </vt:variant>
      <vt:variant>
        <vt:lpwstr>x1-110001</vt:lpwstr>
      </vt:variant>
      <vt:variant>
        <vt:i4>7209059</vt:i4>
      </vt:variant>
      <vt:variant>
        <vt:i4>5439</vt:i4>
      </vt:variant>
      <vt:variant>
        <vt:i4>0</vt:i4>
      </vt:variant>
      <vt:variant>
        <vt:i4>5</vt:i4>
      </vt:variant>
      <vt:variant>
        <vt:lpwstr>file://localhost/Users/royc/Google_Drive/Thesis/RoyC_Umass_Thesis.html</vt:lpwstr>
      </vt:variant>
      <vt:variant>
        <vt:lpwstr>x1-420003</vt:lpwstr>
      </vt:variant>
      <vt:variant>
        <vt:i4>5505058</vt:i4>
      </vt:variant>
      <vt:variant>
        <vt:i4>5436</vt:i4>
      </vt:variant>
      <vt:variant>
        <vt:i4>0</vt:i4>
      </vt:variant>
      <vt:variant>
        <vt:i4>5</vt:i4>
      </vt:variant>
      <vt:variant>
        <vt:lpwstr>file://localhost/Users/royc/Google_Drive/Thesis/RoyC_Umass_Thesis.html</vt:lpwstr>
      </vt:variant>
      <vt:variant>
        <vt:lpwstr>x1-72001r8</vt:lpwstr>
      </vt:variant>
      <vt:variant>
        <vt:i4>7864348</vt:i4>
      </vt:variant>
      <vt:variant>
        <vt:i4>5433</vt:i4>
      </vt:variant>
      <vt:variant>
        <vt:i4>0</vt:i4>
      </vt:variant>
      <vt:variant>
        <vt:i4>5</vt:i4>
      </vt:variant>
      <vt:variant>
        <vt:lpwstr>file://localhost/Users/royc/Google_Drive/Thesis/RoyC_Umass_Thesis.html</vt:lpwstr>
      </vt:variant>
      <vt:variant>
        <vt:lpwstr>XGuttman2013</vt:lpwstr>
      </vt:variant>
      <vt:variant>
        <vt:i4>7864348</vt:i4>
      </vt:variant>
      <vt:variant>
        <vt:i4>5430</vt:i4>
      </vt:variant>
      <vt:variant>
        <vt:i4>0</vt:i4>
      </vt:variant>
      <vt:variant>
        <vt:i4>5</vt:i4>
      </vt:variant>
      <vt:variant>
        <vt:lpwstr>file://localhost/Users/royc/Google_Drive/Thesis/RoyC_Umass_Thesis.html</vt:lpwstr>
      </vt:variant>
      <vt:variant>
        <vt:lpwstr>XGuttman2013</vt:lpwstr>
      </vt:variant>
      <vt:variant>
        <vt:i4>6881300</vt:i4>
      </vt:variant>
      <vt:variant>
        <vt:i4>5427</vt:i4>
      </vt:variant>
      <vt:variant>
        <vt:i4>0</vt:i4>
      </vt:variant>
      <vt:variant>
        <vt:i4>5</vt:i4>
      </vt:variant>
      <vt:variant>
        <vt:lpwstr>file://localhost/Users/royc/Google_Drive/Thesis/RoyC_Umass_Thesis.html</vt:lpwstr>
      </vt:variant>
      <vt:variant>
        <vt:lpwstr>XIngolia2011</vt:lpwstr>
      </vt:variant>
      <vt:variant>
        <vt:i4>6881300</vt:i4>
      </vt:variant>
      <vt:variant>
        <vt:i4>5424</vt:i4>
      </vt:variant>
      <vt:variant>
        <vt:i4>0</vt:i4>
      </vt:variant>
      <vt:variant>
        <vt:i4>5</vt:i4>
      </vt:variant>
      <vt:variant>
        <vt:lpwstr>file://localhost/Users/royc/Google_Drive/Thesis/RoyC_Umass_Thesis.html</vt:lpwstr>
      </vt:variant>
      <vt:variant>
        <vt:lpwstr>XIngolia2011</vt:lpwstr>
      </vt:variant>
      <vt:variant>
        <vt:i4>1507349</vt:i4>
      </vt:variant>
      <vt:variant>
        <vt:i4>5421</vt:i4>
      </vt:variant>
      <vt:variant>
        <vt:i4>0</vt:i4>
      </vt:variant>
      <vt:variant>
        <vt:i4>5</vt:i4>
      </vt:variant>
      <vt:variant>
        <vt:lpwstr>file://localhost/Users/royc/Google_Drive/Thesis/RoyC_Umass_Thesis.html</vt:lpwstr>
      </vt:variant>
      <vt:variant>
        <vt:lpwstr>XRobine2009</vt:lpwstr>
      </vt:variant>
      <vt:variant>
        <vt:i4>1507349</vt:i4>
      </vt:variant>
      <vt:variant>
        <vt:i4>5418</vt:i4>
      </vt:variant>
      <vt:variant>
        <vt:i4>0</vt:i4>
      </vt:variant>
      <vt:variant>
        <vt:i4>5</vt:i4>
      </vt:variant>
      <vt:variant>
        <vt:lpwstr>file://localhost/Users/royc/Google_Drive/Thesis/RoyC_Umass_Thesis.html</vt:lpwstr>
      </vt:variant>
      <vt:variant>
        <vt:lpwstr>XRobine2009</vt:lpwstr>
      </vt:variant>
      <vt:variant>
        <vt:i4>5373986</vt:i4>
      </vt:variant>
      <vt:variant>
        <vt:i4>5409</vt:i4>
      </vt:variant>
      <vt:variant>
        <vt:i4>0</vt:i4>
      </vt:variant>
      <vt:variant>
        <vt:i4>5</vt:i4>
      </vt:variant>
      <vt:variant>
        <vt:lpwstr>file://localhost/Users/royc/Google_Drive/Thesis/RoyC_Umass_Thesis.html</vt:lpwstr>
      </vt:variant>
      <vt:variant>
        <vt:lpwstr>x1-82001r1</vt:lpwstr>
      </vt:variant>
      <vt:variant>
        <vt:i4>7209059</vt:i4>
      </vt:variant>
      <vt:variant>
        <vt:i4>5406</vt:i4>
      </vt:variant>
      <vt:variant>
        <vt:i4>0</vt:i4>
      </vt:variant>
      <vt:variant>
        <vt:i4>5</vt:i4>
      </vt:variant>
      <vt:variant>
        <vt:lpwstr>file://localhost/Users/royc/Google_Drive/Thesis/RoyC_Umass_Thesis.html</vt:lpwstr>
      </vt:variant>
      <vt:variant>
        <vt:lpwstr>x1-420003</vt:lpwstr>
      </vt:variant>
      <vt:variant>
        <vt:i4>7405691</vt:i4>
      </vt:variant>
      <vt:variant>
        <vt:i4>5403</vt:i4>
      </vt:variant>
      <vt:variant>
        <vt:i4>0</vt:i4>
      </vt:variant>
      <vt:variant>
        <vt:i4>5</vt:i4>
      </vt:variant>
      <vt:variant>
        <vt:lpwstr>file://localhost/Users/royc/Google_Drive/Thesis/RoyC_Umass_Thesis.html</vt:lpwstr>
      </vt:variant>
      <vt:variant>
        <vt:lpwstr>XWashietl2014</vt:lpwstr>
      </vt:variant>
      <vt:variant>
        <vt:i4>7405691</vt:i4>
      </vt:variant>
      <vt:variant>
        <vt:i4>5400</vt:i4>
      </vt:variant>
      <vt:variant>
        <vt:i4>0</vt:i4>
      </vt:variant>
      <vt:variant>
        <vt:i4>5</vt:i4>
      </vt:variant>
      <vt:variant>
        <vt:lpwstr>file://localhost/Users/royc/Google_Drive/Thesis/RoyC_Umass_Thesis.html</vt:lpwstr>
      </vt:variant>
      <vt:variant>
        <vt:lpwstr>XWashietl2014</vt:lpwstr>
      </vt:variant>
      <vt:variant>
        <vt:i4>786553</vt:i4>
      </vt:variant>
      <vt:variant>
        <vt:i4>5397</vt:i4>
      </vt:variant>
      <vt:variant>
        <vt:i4>0</vt:i4>
      </vt:variant>
      <vt:variant>
        <vt:i4>5</vt:i4>
      </vt:variant>
      <vt:variant>
        <vt:lpwstr>file://localhost/Users/royc/Google_Drive/Thesis/RoyC_Umass_Thesis.html</vt:lpwstr>
      </vt:variant>
      <vt:variant>
        <vt:lpwstr>XBrown2014</vt:lpwstr>
      </vt:variant>
      <vt:variant>
        <vt:i4>786553</vt:i4>
      </vt:variant>
      <vt:variant>
        <vt:i4>5394</vt:i4>
      </vt:variant>
      <vt:variant>
        <vt:i4>0</vt:i4>
      </vt:variant>
      <vt:variant>
        <vt:i4>5</vt:i4>
      </vt:variant>
      <vt:variant>
        <vt:lpwstr>file://localhost/Users/royc/Google_Drive/Thesis/RoyC_Umass_Thesis.html</vt:lpwstr>
      </vt:variant>
      <vt:variant>
        <vt:lpwstr>XBrown2014</vt:lpwstr>
      </vt:variant>
      <vt:variant>
        <vt:i4>1966109</vt:i4>
      </vt:variant>
      <vt:variant>
        <vt:i4>5391</vt:i4>
      </vt:variant>
      <vt:variant>
        <vt:i4>0</vt:i4>
      </vt:variant>
      <vt:variant>
        <vt:i4>5</vt:i4>
      </vt:variant>
      <vt:variant>
        <vt:lpwstr>file://localhost/Users/royc/Google_Drive/Thesis/RoyC_Umass_Thesis.html</vt:lpwstr>
      </vt:variant>
      <vt:variant>
        <vt:lpwstr>XMerkin2012</vt:lpwstr>
      </vt:variant>
      <vt:variant>
        <vt:i4>1966109</vt:i4>
      </vt:variant>
      <vt:variant>
        <vt:i4>5388</vt:i4>
      </vt:variant>
      <vt:variant>
        <vt:i4>0</vt:i4>
      </vt:variant>
      <vt:variant>
        <vt:i4>5</vt:i4>
      </vt:variant>
      <vt:variant>
        <vt:lpwstr>file://localhost/Users/royc/Google_Drive/Thesis/RoyC_Umass_Thesis.html</vt:lpwstr>
      </vt:variant>
      <vt:variant>
        <vt:lpwstr>XMerkin2012</vt:lpwstr>
      </vt:variant>
      <vt:variant>
        <vt:i4>93</vt:i4>
      </vt:variant>
      <vt:variant>
        <vt:i4>5385</vt:i4>
      </vt:variant>
      <vt:variant>
        <vt:i4>0</vt:i4>
      </vt:variant>
      <vt:variant>
        <vt:i4>5</vt:i4>
      </vt:variant>
      <vt:variant>
        <vt:lpwstr>file://localhost/Users/royc/Google_Drive/Thesis/RoyC_Umass_Thesis.html</vt:lpwstr>
      </vt:variant>
      <vt:variant>
        <vt:lpwstr>XBarbosa-Morais2012</vt:lpwstr>
      </vt:variant>
      <vt:variant>
        <vt:i4>93</vt:i4>
      </vt:variant>
      <vt:variant>
        <vt:i4>5382</vt:i4>
      </vt:variant>
      <vt:variant>
        <vt:i4>0</vt:i4>
      </vt:variant>
      <vt:variant>
        <vt:i4>5</vt:i4>
      </vt:variant>
      <vt:variant>
        <vt:lpwstr>file://localhost/Users/royc/Google_Drive/Thesis/RoyC_Umass_Thesis.html</vt:lpwstr>
      </vt:variant>
      <vt:variant>
        <vt:lpwstr>XBarbosa-Morais2012</vt:lpwstr>
      </vt:variant>
      <vt:variant>
        <vt:i4>7012450</vt:i4>
      </vt:variant>
      <vt:variant>
        <vt:i4>5379</vt:i4>
      </vt:variant>
      <vt:variant>
        <vt:i4>0</vt:i4>
      </vt:variant>
      <vt:variant>
        <vt:i4>5</vt:i4>
      </vt:variant>
      <vt:variant>
        <vt:lpwstr>file://localhost/Users/royc/Google_Drive/Thesis/RoyC_Umass_Thesis.html</vt:lpwstr>
      </vt:variant>
      <vt:variant>
        <vt:lpwstr>x1-110001</vt:lpwstr>
      </vt:variant>
      <vt:variant>
        <vt:i4>7733277</vt:i4>
      </vt:variant>
      <vt:variant>
        <vt:i4>5376</vt:i4>
      </vt:variant>
      <vt:variant>
        <vt:i4>0</vt:i4>
      </vt:variant>
      <vt:variant>
        <vt:i4>5</vt:i4>
      </vt:variant>
      <vt:variant>
        <vt:lpwstr>file://localhost/Users/royc/Google_Drive/Thesis/RoyC_Umass_Thesis.html</vt:lpwstr>
      </vt:variant>
      <vt:variant>
        <vt:lpwstr>XPan2013</vt:lpwstr>
      </vt:variant>
      <vt:variant>
        <vt:i4>7733277</vt:i4>
      </vt:variant>
      <vt:variant>
        <vt:i4>5373</vt:i4>
      </vt:variant>
      <vt:variant>
        <vt:i4>0</vt:i4>
      </vt:variant>
      <vt:variant>
        <vt:i4>5</vt:i4>
      </vt:variant>
      <vt:variant>
        <vt:lpwstr>file://localhost/Users/royc/Google_Drive/Thesis/RoyC_Umass_Thesis.html</vt:lpwstr>
      </vt:variant>
      <vt:variant>
        <vt:lpwstr>XPan2013</vt:lpwstr>
      </vt:variant>
      <vt:variant>
        <vt:i4>1376264</vt:i4>
      </vt:variant>
      <vt:variant>
        <vt:i4>5370</vt:i4>
      </vt:variant>
      <vt:variant>
        <vt:i4>0</vt:i4>
      </vt:variant>
      <vt:variant>
        <vt:i4>5</vt:i4>
      </vt:variant>
      <vt:variant>
        <vt:lpwstr>file://localhost/Users/royc/Google_Drive/Thesis/RoyC_Umass_Thesis.html</vt:lpwstr>
      </vt:variant>
      <vt:variant>
        <vt:lpwstr>XSharon2013</vt:lpwstr>
      </vt:variant>
      <vt:variant>
        <vt:i4>1376264</vt:i4>
      </vt:variant>
      <vt:variant>
        <vt:i4>5367</vt:i4>
      </vt:variant>
      <vt:variant>
        <vt:i4>0</vt:i4>
      </vt:variant>
      <vt:variant>
        <vt:i4>5</vt:i4>
      </vt:variant>
      <vt:variant>
        <vt:lpwstr>file://localhost/Users/royc/Google_Drive/Thesis/RoyC_Umass_Thesis.html</vt:lpwstr>
      </vt:variant>
      <vt:variant>
        <vt:lpwstr>XSharon2013</vt:lpwstr>
      </vt:variant>
      <vt:variant>
        <vt:i4>7405684</vt:i4>
      </vt:variant>
      <vt:variant>
        <vt:i4>5364</vt:i4>
      </vt:variant>
      <vt:variant>
        <vt:i4>0</vt:i4>
      </vt:variant>
      <vt:variant>
        <vt:i4>5</vt:i4>
      </vt:variant>
      <vt:variant>
        <vt:lpwstr>file://localhost/Users/royc/Google_Drive/Thesis/RoyC_Umass_Thesis.html</vt:lpwstr>
      </vt:variant>
      <vt:variant>
        <vt:lpwstr>XSteijger2013</vt:lpwstr>
      </vt:variant>
      <vt:variant>
        <vt:i4>7405684</vt:i4>
      </vt:variant>
      <vt:variant>
        <vt:i4>5361</vt:i4>
      </vt:variant>
      <vt:variant>
        <vt:i4>0</vt:i4>
      </vt:variant>
      <vt:variant>
        <vt:i4>5</vt:i4>
      </vt:variant>
      <vt:variant>
        <vt:lpwstr>file://localhost/Users/royc/Google_Drive/Thesis/RoyC_Umass_Thesis.html</vt:lpwstr>
      </vt:variant>
      <vt:variant>
        <vt:lpwstr>XSteijger2013</vt:lpwstr>
      </vt:variant>
      <vt:variant>
        <vt:i4>7405694</vt:i4>
      </vt:variant>
      <vt:variant>
        <vt:i4>5358</vt:i4>
      </vt:variant>
      <vt:variant>
        <vt:i4>0</vt:i4>
      </vt:variant>
      <vt:variant>
        <vt:i4>5</vt:i4>
      </vt:variant>
      <vt:variant>
        <vt:lpwstr>file://localhost/Users/royc/Google_Drive/Thesis/RoyC_Umass_Thesis.html</vt:lpwstr>
      </vt:variant>
      <vt:variant>
        <vt:lpwstr>XEngstrom2013</vt:lpwstr>
      </vt:variant>
      <vt:variant>
        <vt:i4>7405694</vt:i4>
      </vt:variant>
      <vt:variant>
        <vt:i4>5355</vt:i4>
      </vt:variant>
      <vt:variant>
        <vt:i4>0</vt:i4>
      </vt:variant>
      <vt:variant>
        <vt:i4>5</vt:i4>
      </vt:variant>
      <vt:variant>
        <vt:lpwstr>file://localhost/Users/royc/Google_Drive/Thesis/RoyC_Umass_Thesis.html</vt:lpwstr>
      </vt:variant>
      <vt:variant>
        <vt:lpwstr>XEngstrom2013</vt:lpwstr>
      </vt:variant>
      <vt:variant>
        <vt:i4>6815845</vt:i4>
      </vt:variant>
      <vt:variant>
        <vt:i4>5352</vt:i4>
      </vt:variant>
      <vt:variant>
        <vt:i4>0</vt:i4>
      </vt:variant>
      <vt:variant>
        <vt:i4>5</vt:i4>
      </vt:variant>
      <vt:variant>
        <vt:lpwstr>file://localhost/Users/royc/Google_Drive/Thesis/RoyC_Umass_Thesis.html</vt:lpwstr>
      </vt:variant>
      <vt:variant>
        <vt:lpwstr>x1-240003</vt:lpwstr>
      </vt:variant>
      <vt:variant>
        <vt:i4>655385</vt:i4>
      </vt:variant>
      <vt:variant>
        <vt:i4>5349</vt:i4>
      </vt:variant>
      <vt:variant>
        <vt:i4>0</vt:i4>
      </vt:variant>
      <vt:variant>
        <vt:i4>5</vt:i4>
      </vt:variant>
      <vt:variant>
        <vt:lpwstr>file://localhost/Users/royc/Google_Drive/Thesis/RoyC_Umass_Thesis.html</vt:lpwstr>
      </vt:variant>
      <vt:variant>
        <vt:lpwstr>XChang2014c</vt:lpwstr>
      </vt:variant>
      <vt:variant>
        <vt:i4>655385</vt:i4>
      </vt:variant>
      <vt:variant>
        <vt:i4>5346</vt:i4>
      </vt:variant>
      <vt:variant>
        <vt:i4>0</vt:i4>
      </vt:variant>
      <vt:variant>
        <vt:i4>5</vt:i4>
      </vt:variant>
      <vt:variant>
        <vt:lpwstr>file://localhost/Users/royc/Google_Drive/Thesis/RoyC_Umass_Thesis.html</vt:lpwstr>
      </vt:variant>
      <vt:variant>
        <vt:lpwstr>XChang2014c</vt:lpwstr>
      </vt:variant>
      <vt:variant>
        <vt:i4>7405684</vt:i4>
      </vt:variant>
      <vt:variant>
        <vt:i4>5343</vt:i4>
      </vt:variant>
      <vt:variant>
        <vt:i4>0</vt:i4>
      </vt:variant>
      <vt:variant>
        <vt:i4>5</vt:i4>
      </vt:variant>
      <vt:variant>
        <vt:lpwstr>file://localhost/Users/royc/Google_Drive/Thesis/RoyC_Umass_Thesis.html</vt:lpwstr>
      </vt:variant>
      <vt:variant>
        <vt:lpwstr>XSteijger2013</vt:lpwstr>
      </vt:variant>
      <vt:variant>
        <vt:i4>7405684</vt:i4>
      </vt:variant>
      <vt:variant>
        <vt:i4>5340</vt:i4>
      </vt:variant>
      <vt:variant>
        <vt:i4>0</vt:i4>
      </vt:variant>
      <vt:variant>
        <vt:i4>5</vt:i4>
      </vt:variant>
      <vt:variant>
        <vt:lpwstr>file://localhost/Users/royc/Google_Drive/Thesis/RoyC_Umass_Thesis.html</vt:lpwstr>
      </vt:variant>
      <vt:variant>
        <vt:lpwstr>XSteijger2013</vt:lpwstr>
      </vt:variant>
      <vt:variant>
        <vt:i4>7340040</vt:i4>
      </vt:variant>
      <vt:variant>
        <vt:i4>5337</vt:i4>
      </vt:variant>
      <vt:variant>
        <vt:i4>0</vt:i4>
      </vt:variant>
      <vt:variant>
        <vt:i4>5</vt:i4>
      </vt:variant>
      <vt:variant>
        <vt:lpwstr>file://localhost/Users/royc/Google_Drive/Thesis/RoyC_Umass_Thesis.html</vt:lpwstr>
      </vt:variant>
      <vt:variant>
        <vt:lpwstr>XOzsolak2010</vt:lpwstr>
      </vt:variant>
      <vt:variant>
        <vt:i4>7340040</vt:i4>
      </vt:variant>
      <vt:variant>
        <vt:i4>5334</vt:i4>
      </vt:variant>
      <vt:variant>
        <vt:i4>0</vt:i4>
      </vt:variant>
      <vt:variant>
        <vt:i4>5</vt:i4>
      </vt:variant>
      <vt:variant>
        <vt:lpwstr>file://localhost/Users/royc/Google_Drive/Thesis/RoyC_Umass_Thesis.html</vt:lpwstr>
      </vt:variant>
      <vt:variant>
        <vt:lpwstr>XOzsolak2010</vt:lpwstr>
      </vt:variant>
      <vt:variant>
        <vt:i4>6815845</vt:i4>
      </vt:variant>
      <vt:variant>
        <vt:i4>5331</vt:i4>
      </vt:variant>
      <vt:variant>
        <vt:i4>0</vt:i4>
      </vt:variant>
      <vt:variant>
        <vt:i4>5</vt:i4>
      </vt:variant>
      <vt:variant>
        <vt:lpwstr>file://localhost/Users/royc/Google_Drive/Thesis/RoyC_Umass_Thesis.html</vt:lpwstr>
      </vt:variant>
      <vt:variant>
        <vt:lpwstr>x1-240003</vt:lpwstr>
      </vt:variant>
      <vt:variant>
        <vt:i4>393329</vt:i4>
      </vt:variant>
      <vt:variant>
        <vt:i4>5328</vt:i4>
      </vt:variant>
      <vt:variant>
        <vt:i4>0</vt:i4>
      </vt:variant>
      <vt:variant>
        <vt:i4>5</vt:i4>
      </vt:variant>
      <vt:variant>
        <vt:lpwstr>file://localhost/Users/royc/Google_Drive/Thesis/RoyC_Umass_Thesis.html</vt:lpwstr>
      </vt:variant>
      <vt:variant>
        <vt:lpwstr>XPauli2011</vt:lpwstr>
      </vt:variant>
      <vt:variant>
        <vt:i4>393329</vt:i4>
      </vt:variant>
      <vt:variant>
        <vt:i4>5325</vt:i4>
      </vt:variant>
      <vt:variant>
        <vt:i4>0</vt:i4>
      </vt:variant>
      <vt:variant>
        <vt:i4>5</vt:i4>
      </vt:variant>
      <vt:variant>
        <vt:lpwstr>file://localhost/Users/royc/Google_Drive/Thesis/RoyC_Umass_Thesis.html</vt:lpwstr>
      </vt:variant>
      <vt:variant>
        <vt:lpwstr>XPauli2011</vt:lpwstr>
      </vt:variant>
      <vt:variant>
        <vt:i4>7864334</vt:i4>
      </vt:variant>
      <vt:variant>
        <vt:i4>5322</vt:i4>
      </vt:variant>
      <vt:variant>
        <vt:i4>0</vt:i4>
      </vt:variant>
      <vt:variant>
        <vt:i4>5</vt:i4>
      </vt:variant>
      <vt:variant>
        <vt:lpwstr>file://localhost/Users/royc/Google_Drive/Thesis/RoyC_Umass_Thesis.html</vt:lpwstr>
      </vt:variant>
      <vt:variant>
        <vt:lpwstr>XDerrien2012</vt:lpwstr>
      </vt:variant>
      <vt:variant>
        <vt:i4>7864334</vt:i4>
      </vt:variant>
      <vt:variant>
        <vt:i4>5319</vt:i4>
      </vt:variant>
      <vt:variant>
        <vt:i4>0</vt:i4>
      </vt:variant>
      <vt:variant>
        <vt:i4>5</vt:i4>
      </vt:variant>
      <vt:variant>
        <vt:lpwstr>file://localhost/Users/royc/Google_Drive/Thesis/RoyC_Umass_Thesis.html</vt:lpwstr>
      </vt:variant>
      <vt:variant>
        <vt:lpwstr>XDerrien2012</vt:lpwstr>
      </vt:variant>
      <vt:variant>
        <vt:i4>7012450</vt:i4>
      </vt:variant>
      <vt:variant>
        <vt:i4>5316</vt:i4>
      </vt:variant>
      <vt:variant>
        <vt:i4>0</vt:i4>
      </vt:variant>
      <vt:variant>
        <vt:i4>5</vt:i4>
      </vt:variant>
      <vt:variant>
        <vt:lpwstr>file://localhost/Users/royc/Google_Drive/Thesis/RoyC_Umass_Thesis.html</vt:lpwstr>
      </vt:variant>
      <vt:variant>
        <vt:lpwstr>x1-150005</vt:lpwstr>
      </vt:variant>
      <vt:variant>
        <vt:i4>6291480</vt:i4>
      </vt:variant>
      <vt:variant>
        <vt:i4>5313</vt:i4>
      </vt:variant>
      <vt:variant>
        <vt:i4>0</vt:i4>
      </vt:variant>
      <vt:variant>
        <vt:i4>5</vt:i4>
      </vt:variant>
      <vt:variant>
        <vt:lpwstr>file://localhost/Users/royc/Google_Drive/Thesis/RoyC_Umass_Thesis.html</vt:lpwstr>
      </vt:variant>
      <vt:variant>
        <vt:lpwstr>XDjebali2012</vt:lpwstr>
      </vt:variant>
      <vt:variant>
        <vt:i4>6291480</vt:i4>
      </vt:variant>
      <vt:variant>
        <vt:i4>5310</vt:i4>
      </vt:variant>
      <vt:variant>
        <vt:i4>0</vt:i4>
      </vt:variant>
      <vt:variant>
        <vt:i4>5</vt:i4>
      </vt:variant>
      <vt:variant>
        <vt:lpwstr>file://localhost/Users/royc/Google_Drive/Thesis/RoyC_Umass_Thesis.html</vt:lpwstr>
      </vt:variant>
      <vt:variant>
        <vt:lpwstr>XDjebali2012</vt:lpwstr>
      </vt:variant>
      <vt:variant>
        <vt:i4>1835131</vt:i4>
      </vt:variant>
      <vt:variant>
        <vt:i4>5307</vt:i4>
      </vt:variant>
      <vt:variant>
        <vt:i4>0</vt:i4>
      </vt:variant>
      <vt:variant>
        <vt:i4>5</vt:i4>
      </vt:variant>
      <vt:variant>
        <vt:lpwstr>file://localhost/Users/royc/Google_Drive/Thesis/RoyC_Umass_Thesis.html</vt:lpwstr>
      </vt:variant>
      <vt:variant>
        <vt:lpwstr>XGraur2013</vt:lpwstr>
      </vt:variant>
      <vt:variant>
        <vt:i4>1835131</vt:i4>
      </vt:variant>
      <vt:variant>
        <vt:i4>5304</vt:i4>
      </vt:variant>
      <vt:variant>
        <vt:i4>0</vt:i4>
      </vt:variant>
      <vt:variant>
        <vt:i4>5</vt:i4>
      </vt:variant>
      <vt:variant>
        <vt:lpwstr>file://localhost/Users/royc/Google_Drive/Thesis/RoyC_Umass_Thesis.html</vt:lpwstr>
      </vt:variant>
      <vt:variant>
        <vt:lpwstr>XGraur2013</vt:lpwstr>
      </vt:variant>
      <vt:variant>
        <vt:i4>1376382</vt:i4>
      </vt:variant>
      <vt:variant>
        <vt:i4>5301</vt:i4>
      </vt:variant>
      <vt:variant>
        <vt:i4>0</vt:i4>
      </vt:variant>
      <vt:variant>
        <vt:i4>5</vt:i4>
      </vt:variant>
      <vt:variant>
        <vt:lpwstr>file://localhost/Users/royc/Google_Drive/Thesis/RoyC_Umass_Thesis.html</vt:lpwstr>
      </vt:variant>
      <vt:variant>
        <vt:lpwstr>XBhattacharjee2014</vt:lpwstr>
      </vt:variant>
      <vt:variant>
        <vt:i4>1376382</vt:i4>
      </vt:variant>
      <vt:variant>
        <vt:i4>5298</vt:i4>
      </vt:variant>
      <vt:variant>
        <vt:i4>0</vt:i4>
      </vt:variant>
      <vt:variant>
        <vt:i4>5</vt:i4>
      </vt:variant>
      <vt:variant>
        <vt:lpwstr>file://localhost/Users/royc/Google_Drive/Thesis/RoyC_Umass_Thesis.html</vt:lpwstr>
      </vt:variant>
      <vt:variant>
        <vt:lpwstr>XBhattacharjee2014</vt:lpwstr>
      </vt:variant>
      <vt:variant>
        <vt:i4>196621</vt:i4>
      </vt:variant>
      <vt:variant>
        <vt:i4>5295</vt:i4>
      </vt:variant>
      <vt:variant>
        <vt:i4>0</vt:i4>
      </vt:variant>
      <vt:variant>
        <vt:i4>5</vt:i4>
      </vt:variant>
      <vt:variant>
        <vt:lpwstr>file://localhost/Users/royc/Google_Drive/Thesis/RoyC_Umass_Thesis.html</vt:lpwstr>
      </vt:variant>
      <vt:variant>
        <vt:lpwstr>XDunham2012</vt:lpwstr>
      </vt:variant>
      <vt:variant>
        <vt:i4>196621</vt:i4>
      </vt:variant>
      <vt:variant>
        <vt:i4>5292</vt:i4>
      </vt:variant>
      <vt:variant>
        <vt:i4>0</vt:i4>
      </vt:variant>
      <vt:variant>
        <vt:i4>5</vt:i4>
      </vt:variant>
      <vt:variant>
        <vt:lpwstr>file://localhost/Users/royc/Google_Drive/Thesis/RoyC_Umass_Thesis.html</vt:lpwstr>
      </vt:variant>
      <vt:variant>
        <vt:lpwstr>XDunham2012</vt:lpwstr>
      </vt:variant>
      <vt:variant>
        <vt:i4>8192121</vt:i4>
      </vt:variant>
      <vt:variant>
        <vt:i4>5289</vt:i4>
      </vt:variant>
      <vt:variant>
        <vt:i4>0</vt:i4>
      </vt:variant>
      <vt:variant>
        <vt:i4>5</vt:i4>
      </vt:variant>
      <vt:variant>
        <vt:lpwstr>file://localhost/Users/royc/Google_Drive/Thesis/RoyC_Umass_Thesis.html</vt:lpwstr>
      </vt:variant>
      <vt:variant>
        <vt:lpwstr>XRumsfeld2011</vt:lpwstr>
      </vt:variant>
      <vt:variant>
        <vt:i4>8192121</vt:i4>
      </vt:variant>
      <vt:variant>
        <vt:i4>5286</vt:i4>
      </vt:variant>
      <vt:variant>
        <vt:i4>0</vt:i4>
      </vt:variant>
      <vt:variant>
        <vt:i4>5</vt:i4>
      </vt:variant>
      <vt:variant>
        <vt:lpwstr>file://localhost/Users/royc/Google_Drive/Thesis/RoyC_Umass_Thesis.html</vt:lpwstr>
      </vt:variant>
      <vt:variant>
        <vt:lpwstr>XRumsfeld2011</vt:lpwstr>
      </vt:variant>
      <vt:variant>
        <vt:i4>6160417</vt:i4>
      </vt:variant>
      <vt:variant>
        <vt:i4>5283</vt:i4>
      </vt:variant>
      <vt:variant>
        <vt:i4>0</vt:i4>
      </vt:variant>
      <vt:variant>
        <vt:i4>5</vt:i4>
      </vt:variant>
      <vt:variant>
        <vt:lpwstr>file://localhost/Users/royc/Google_Drive/Thesis/RoyC_Umass_Thesis.html</vt:lpwstr>
      </vt:variant>
      <vt:variant>
        <vt:lpwstr>x1-11001r4</vt:lpwstr>
      </vt:variant>
      <vt:variant>
        <vt:i4>1966104</vt:i4>
      </vt:variant>
      <vt:variant>
        <vt:i4>5280</vt:i4>
      </vt:variant>
      <vt:variant>
        <vt:i4>0</vt:i4>
      </vt:variant>
      <vt:variant>
        <vt:i4>5</vt:i4>
      </vt:variant>
      <vt:variant>
        <vt:lpwstr>file://localhost/Users/royc/Google_Drive/Thesis/RoyC_Umass_Thesis.html</vt:lpwstr>
      </vt:variant>
      <vt:variant>
        <vt:lpwstr>XPlocik2013</vt:lpwstr>
      </vt:variant>
      <vt:variant>
        <vt:i4>1966104</vt:i4>
      </vt:variant>
      <vt:variant>
        <vt:i4>5277</vt:i4>
      </vt:variant>
      <vt:variant>
        <vt:i4>0</vt:i4>
      </vt:variant>
      <vt:variant>
        <vt:i4>5</vt:i4>
      </vt:variant>
      <vt:variant>
        <vt:lpwstr>file://localhost/Users/royc/Google_Drive/Thesis/RoyC_Umass_Thesis.html</vt:lpwstr>
      </vt:variant>
      <vt:variant>
        <vt:lpwstr>XPlocik2013</vt:lpwstr>
      </vt:variant>
      <vt:variant>
        <vt:i4>6488169</vt:i4>
      </vt:variant>
      <vt:variant>
        <vt:i4>5274</vt:i4>
      </vt:variant>
      <vt:variant>
        <vt:i4>0</vt:i4>
      </vt:variant>
      <vt:variant>
        <vt:i4>5</vt:i4>
      </vt:variant>
      <vt:variant>
        <vt:lpwstr>file://localhost/Users/royc/Google_Drive/Thesis/RoyC_Umass_Thesis.html</vt:lpwstr>
      </vt:variant>
      <vt:variant>
        <vt:lpwstr>x1-980003</vt:lpwstr>
      </vt:variant>
      <vt:variant>
        <vt:i4>7798898</vt:i4>
      </vt:variant>
      <vt:variant>
        <vt:i4>5271</vt:i4>
      </vt:variant>
      <vt:variant>
        <vt:i4>0</vt:i4>
      </vt:variant>
      <vt:variant>
        <vt:i4>5</vt:i4>
      </vt:variant>
      <vt:variant>
        <vt:lpwstr>file://localhost/Users/royc/Google_Drive/Thesis/RoyC_Umass_Thesis.html</vt:lpwstr>
      </vt:variant>
      <vt:variant>
        <vt:lpwstr>XFire1998</vt:lpwstr>
      </vt:variant>
      <vt:variant>
        <vt:i4>7798898</vt:i4>
      </vt:variant>
      <vt:variant>
        <vt:i4>5268</vt:i4>
      </vt:variant>
      <vt:variant>
        <vt:i4>0</vt:i4>
      </vt:variant>
      <vt:variant>
        <vt:i4>5</vt:i4>
      </vt:variant>
      <vt:variant>
        <vt:lpwstr>file://localhost/Users/royc/Google_Drive/Thesis/RoyC_Umass_Thesis.html</vt:lpwstr>
      </vt:variant>
      <vt:variant>
        <vt:lpwstr>XFire1998</vt:lpwstr>
      </vt:variant>
      <vt:variant>
        <vt:i4>7929884</vt:i4>
      </vt:variant>
      <vt:variant>
        <vt:i4>5265</vt:i4>
      </vt:variant>
      <vt:variant>
        <vt:i4>0</vt:i4>
      </vt:variant>
      <vt:variant>
        <vt:i4>5</vt:i4>
      </vt:variant>
      <vt:variant>
        <vt:lpwstr>file://localhost/Users/royc/Google_Drive/Thesis/RoyC_Umass_Thesis.html</vt:lpwstr>
      </vt:variant>
      <vt:variant>
        <vt:lpwstr>XWei1975</vt:lpwstr>
      </vt:variant>
      <vt:variant>
        <vt:i4>7929884</vt:i4>
      </vt:variant>
      <vt:variant>
        <vt:i4>5262</vt:i4>
      </vt:variant>
      <vt:variant>
        <vt:i4>0</vt:i4>
      </vt:variant>
      <vt:variant>
        <vt:i4>5</vt:i4>
      </vt:variant>
      <vt:variant>
        <vt:lpwstr>file://localhost/Users/royc/Google_Drive/Thesis/RoyC_Umass_Thesis.html</vt:lpwstr>
      </vt:variant>
      <vt:variant>
        <vt:lpwstr>XWei1975</vt:lpwstr>
      </vt:variant>
      <vt:variant>
        <vt:i4>7864441</vt:i4>
      </vt:variant>
      <vt:variant>
        <vt:i4>5259</vt:i4>
      </vt:variant>
      <vt:variant>
        <vt:i4>0</vt:i4>
      </vt:variant>
      <vt:variant>
        <vt:i4>5</vt:i4>
      </vt:variant>
      <vt:variant>
        <vt:lpwstr>file://localhost/Users/royc/Google_Drive/Thesis/RoyC_Umass_Thesis.html</vt:lpwstr>
      </vt:variant>
      <vt:variant>
        <vt:lpwstr>XFuruichi1975</vt:lpwstr>
      </vt:variant>
      <vt:variant>
        <vt:i4>7864441</vt:i4>
      </vt:variant>
      <vt:variant>
        <vt:i4>5256</vt:i4>
      </vt:variant>
      <vt:variant>
        <vt:i4>0</vt:i4>
      </vt:variant>
      <vt:variant>
        <vt:i4>5</vt:i4>
      </vt:variant>
      <vt:variant>
        <vt:lpwstr>file://localhost/Users/royc/Google_Drive/Thesis/RoyC_Umass_Thesis.html</vt:lpwstr>
      </vt:variant>
      <vt:variant>
        <vt:lpwstr>XFuruichi1975</vt:lpwstr>
      </vt:variant>
      <vt:variant>
        <vt:i4>7798804</vt:i4>
      </vt:variant>
      <vt:variant>
        <vt:i4>5253</vt:i4>
      </vt:variant>
      <vt:variant>
        <vt:i4>0</vt:i4>
      </vt:variant>
      <vt:variant>
        <vt:i4>5</vt:i4>
      </vt:variant>
      <vt:variant>
        <vt:lpwstr>file://localhost/Users/royc/Google_Drive/Thesis/RoyC_Umass_Thesis.html</vt:lpwstr>
      </vt:variant>
      <vt:variant>
        <vt:lpwstr>XSchena1995a</vt:lpwstr>
      </vt:variant>
      <vt:variant>
        <vt:i4>7798804</vt:i4>
      </vt:variant>
      <vt:variant>
        <vt:i4>5250</vt:i4>
      </vt:variant>
      <vt:variant>
        <vt:i4>0</vt:i4>
      </vt:variant>
      <vt:variant>
        <vt:i4>5</vt:i4>
      </vt:variant>
      <vt:variant>
        <vt:lpwstr>file://localhost/Users/royc/Google_Drive/Thesis/RoyC_Umass_Thesis.html</vt:lpwstr>
      </vt:variant>
      <vt:variant>
        <vt:lpwstr>XSchena1995a</vt:lpwstr>
      </vt:variant>
      <vt:variant>
        <vt:i4>6422625</vt:i4>
      </vt:variant>
      <vt:variant>
        <vt:i4>5247</vt:i4>
      </vt:variant>
      <vt:variant>
        <vt:i4>0</vt:i4>
      </vt:variant>
      <vt:variant>
        <vt:i4>5</vt:i4>
      </vt:variant>
      <vt:variant>
        <vt:lpwstr>file://localhost/Users/royc/Google_Drive/Thesis/RoyC_Umass_Thesis.html</vt:lpwstr>
      </vt:variant>
      <vt:variant>
        <vt:lpwstr>x1-810002</vt:lpwstr>
      </vt:variant>
      <vt:variant>
        <vt:i4>7209059</vt:i4>
      </vt:variant>
      <vt:variant>
        <vt:i4>5244</vt:i4>
      </vt:variant>
      <vt:variant>
        <vt:i4>0</vt:i4>
      </vt:variant>
      <vt:variant>
        <vt:i4>5</vt:i4>
      </vt:variant>
      <vt:variant>
        <vt:lpwstr>file://localhost/Users/royc/Google_Drive/Thesis/RoyC_Umass_Thesis.html</vt:lpwstr>
      </vt:variant>
      <vt:variant>
        <vt:lpwstr>x1-420003</vt:lpwstr>
      </vt:variant>
      <vt:variant>
        <vt:i4>2031697</vt:i4>
      </vt:variant>
      <vt:variant>
        <vt:i4>5235</vt:i4>
      </vt:variant>
      <vt:variant>
        <vt:i4>0</vt:i4>
      </vt:variant>
      <vt:variant>
        <vt:i4>5</vt:i4>
      </vt:variant>
      <vt:variant>
        <vt:lpwstr>file://localhost/Users/royc/Google_Drive/Thesis/RoyC_Umass_Thesis.html</vt:lpwstr>
      </vt:variant>
      <vt:variant>
        <vt:lpwstr>x1-106001r2</vt:lpwstr>
      </vt:variant>
      <vt:variant>
        <vt:i4>5767197</vt:i4>
      </vt:variant>
      <vt:variant>
        <vt:i4>5232</vt:i4>
      </vt:variant>
      <vt:variant>
        <vt:i4>0</vt:i4>
      </vt:variant>
      <vt:variant>
        <vt:i4>5</vt:i4>
      </vt:variant>
      <vt:variant>
        <vt:lpwstr>file://localhost/Users/royc/Google_Drive/Thesis/RoyC_Umass_Thesis.html</vt:lpwstr>
      </vt:variant>
      <vt:variant>
        <vt:lpwstr>x1-75004r18</vt:lpwstr>
      </vt:variant>
      <vt:variant>
        <vt:i4>6357013</vt:i4>
      </vt:variant>
      <vt:variant>
        <vt:i4>5229</vt:i4>
      </vt:variant>
      <vt:variant>
        <vt:i4>0</vt:i4>
      </vt:variant>
      <vt:variant>
        <vt:i4>5</vt:i4>
      </vt:variant>
      <vt:variant>
        <vt:lpwstr>file://localhost/Users/royc/Google_Drive/Thesis/RoyC_Umass_Thesis.html</vt:lpwstr>
      </vt:variant>
      <vt:variant>
        <vt:lpwstr>XLi2013e</vt:lpwstr>
      </vt:variant>
      <vt:variant>
        <vt:i4>6357013</vt:i4>
      </vt:variant>
      <vt:variant>
        <vt:i4>5226</vt:i4>
      </vt:variant>
      <vt:variant>
        <vt:i4>0</vt:i4>
      </vt:variant>
      <vt:variant>
        <vt:i4>5</vt:i4>
      </vt:variant>
      <vt:variant>
        <vt:lpwstr>file://localhost/Users/royc/Google_Drive/Thesis/RoyC_Umass_Thesis.html</vt:lpwstr>
      </vt:variant>
      <vt:variant>
        <vt:lpwstr>XLi2013e</vt:lpwstr>
      </vt:variant>
      <vt:variant>
        <vt:i4>7209059</vt:i4>
      </vt:variant>
      <vt:variant>
        <vt:i4>5223</vt:i4>
      </vt:variant>
      <vt:variant>
        <vt:i4>0</vt:i4>
      </vt:variant>
      <vt:variant>
        <vt:i4>5</vt:i4>
      </vt:variant>
      <vt:variant>
        <vt:lpwstr>file://localhost/Users/royc/Google_Drive/Thesis/RoyC_Umass_Thesis.html</vt:lpwstr>
      </vt:variant>
      <vt:variant>
        <vt:lpwstr>x1-420003</vt:lpwstr>
      </vt:variant>
      <vt:variant>
        <vt:i4>6225938</vt:i4>
      </vt:variant>
      <vt:variant>
        <vt:i4>5214</vt:i4>
      </vt:variant>
      <vt:variant>
        <vt:i4>0</vt:i4>
      </vt:variant>
      <vt:variant>
        <vt:i4>5</vt:i4>
      </vt:variant>
      <vt:variant>
        <vt:lpwstr>file://localhost/Users/royc/Google_Drive/Thesis/RoyC_Umass_Thesis.html</vt:lpwstr>
      </vt:variant>
      <vt:variant>
        <vt:lpwstr>x1-75003r17</vt:lpwstr>
      </vt:variant>
      <vt:variant>
        <vt:i4>6750321</vt:i4>
      </vt:variant>
      <vt:variant>
        <vt:i4>5211</vt:i4>
      </vt:variant>
      <vt:variant>
        <vt:i4>0</vt:i4>
      </vt:variant>
      <vt:variant>
        <vt:i4>5</vt:i4>
      </vt:variant>
      <vt:variant>
        <vt:lpwstr>file://localhost/Users/royc/Google_Drive/Thesis/RoyC_Umass_Thesis.html</vt:lpwstr>
      </vt:variant>
      <vt:variant>
        <vt:lpwstr>XLangmead2009</vt:lpwstr>
      </vt:variant>
      <vt:variant>
        <vt:i4>6750321</vt:i4>
      </vt:variant>
      <vt:variant>
        <vt:i4>5208</vt:i4>
      </vt:variant>
      <vt:variant>
        <vt:i4>0</vt:i4>
      </vt:variant>
      <vt:variant>
        <vt:i4>5</vt:i4>
      </vt:variant>
      <vt:variant>
        <vt:lpwstr>file://localhost/Users/royc/Google_Drive/Thesis/RoyC_Umass_Thesis.html</vt:lpwstr>
      </vt:variant>
      <vt:variant>
        <vt:lpwstr>XLangmead2009</vt:lpwstr>
      </vt:variant>
      <vt:variant>
        <vt:i4>8257661</vt:i4>
      </vt:variant>
      <vt:variant>
        <vt:i4>5205</vt:i4>
      </vt:variant>
      <vt:variant>
        <vt:i4>0</vt:i4>
      </vt:variant>
      <vt:variant>
        <vt:i4>5</vt:i4>
      </vt:variant>
      <vt:variant>
        <vt:lpwstr>file://localhost/Users/royc/Google_Drive/Thesis/RoyC_Umass_Thesis.html</vt:lpwstr>
      </vt:variant>
      <vt:variant>
        <vt:lpwstr>XTrapnell2009</vt:lpwstr>
      </vt:variant>
      <vt:variant>
        <vt:i4>8257661</vt:i4>
      </vt:variant>
      <vt:variant>
        <vt:i4>5202</vt:i4>
      </vt:variant>
      <vt:variant>
        <vt:i4>0</vt:i4>
      </vt:variant>
      <vt:variant>
        <vt:i4>5</vt:i4>
      </vt:variant>
      <vt:variant>
        <vt:lpwstr>file://localhost/Users/royc/Google_Drive/Thesis/RoyC_Umass_Thesis.html</vt:lpwstr>
      </vt:variant>
      <vt:variant>
        <vt:lpwstr>XTrapnell2009</vt:lpwstr>
      </vt:variant>
      <vt:variant>
        <vt:i4>6160403</vt:i4>
      </vt:variant>
      <vt:variant>
        <vt:i4>5199</vt:i4>
      </vt:variant>
      <vt:variant>
        <vt:i4>0</vt:i4>
      </vt:variant>
      <vt:variant>
        <vt:i4>5</vt:i4>
      </vt:variant>
      <vt:variant>
        <vt:lpwstr>file://localhost/Users/royc/Google_Drive/Thesis/RoyC_Umass_Thesis.html</vt:lpwstr>
      </vt:variant>
      <vt:variant>
        <vt:lpwstr>x1-75002r16</vt:lpwstr>
      </vt:variant>
      <vt:variant>
        <vt:i4>6094881</vt:i4>
      </vt:variant>
      <vt:variant>
        <vt:i4>5190</vt:i4>
      </vt:variant>
      <vt:variant>
        <vt:i4>0</vt:i4>
      </vt:variant>
      <vt:variant>
        <vt:i4>5</vt:i4>
      </vt:variant>
      <vt:variant>
        <vt:lpwstr>file://localhost/Users/royc/Google_Drive/Thesis/RoyC_Umass_Thesis.html</vt:lpwstr>
      </vt:variant>
      <vt:variant>
        <vt:lpwstr>x1-71002r2</vt:lpwstr>
      </vt:variant>
      <vt:variant>
        <vt:i4>7209059</vt:i4>
      </vt:variant>
      <vt:variant>
        <vt:i4>5187</vt:i4>
      </vt:variant>
      <vt:variant>
        <vt:i4>0</vt:i4>
      </vt:variant>
      <vt:variant>
        <vt:i4>5</vt:i4>
      </vt:variant>
      <vt:variant>
        <vt:lpwstr>file://localhost/Users/royc/Google_Drive/Thesis/RoyC_Umass_Thesis.html</vt:lpwstr>
      </vt:variant>
      <vt:variant>
        <vt:lpwstr>x1-420003</vt:lpwstr>
      </vt:variant>
      <vt:variant>
        <vt:i4>6160403</vt:i4>
      </vt:variant>
      <vt:variant>
        <vt:i4>5184</vt:i4>
      </vt:variant>
      <vt:variant>
        <vt:i4>0</vt:i4>
      </vt:variant>
      <vt:variant>
        <vt:i4>5</vt:i4>
      </vt:variant>
      <vt:variant>
        <vt:lpwstr>file://localhost/Users/royc/Google_Drive/Thesis/RoyC_Umass_Thesis.html</vt:lpwstr>
      </vt:variant>
      <vt:variant>
        <vt:lpwstr>x1-75002r16</vt:lpwstr>
      </vt:variant>
      <vt:variant>
        <vt:i4>6094864</vt:i4>
      </vt:variant>
      <vt:variant>
        <vt:i4>5175</vt:i4>
      </vt:variant>
      <vt:variant>
        <vt:i4>0</vt:i4>
      </vt:variant>
      <vt:variant>
        <vt:i4>5</vt:i4>
      </vt:variant>
      <vt:variant>
        <vt:lpwstr>file://localhost/Users/royc/Google_Drive/Thesis/RoyC_Umass_Thesis.html</vt:lpwstr>
      </vt:variant>
      <vt:variant>
        <vt:lpwstr>x1-75001r15</vt:lpwstr>
      </vt:variant>
      <vt:variant>
        <vt:i4>8257661</vt:i4>
      </vt:variant>
      <vt:variant>
        <vt:i4>5172</vt:i4>
      </vt:variant>
      <vt:variant>
        <vt:i4>0</vt:i4>
      </vt:variant>
      <vt:variant>
        <vt:i4>5</vt:i4>
      </vt:variant>
      <vt:variant>
        <vt:lpwstr>file://localhost/Users/royc/Google_Drive/Thesis/RoyC_Umass_Thesis.html</vt:lpwstr>
      </vt:variant>
      <vt:variant>
        <vt:lpwstr>XTrapnell2009</vt:lpwstr>
      </vt:variant>
      <vt:variant>
        <vt:i4>8257661</vt:i4>
      </vt:variant>
      <vt:variant>
        <vt:i4>5169</vt:i4>
      </vt:variant>
      <vt:variant>
        <vt:i4>0</vt:i4>
      </vt:variant>
      <vt:variant>
        <vt:i4>5</vt:i4>
      </vt:variant>
      <vt:variant>
        <vt:lpwstr>file://localhost/Users/royc/Google_Drive/Thesis/RoyC_Umass_Thesis.html</vt:lpwstr>
      </vt:variant>
      <vt:variant>
        <vt:lpwstr>XTrapnell2009</vt:lpwstr>
      </vt:variant>
      <vt:variant>
        <vt:i4>6422625</vt:i4>
      </vt:variant>
      <vt:variant>
        <vt:i4>5166</vt:i4>
      </vt:variant>
      <vt:variant>
        <vt:i4>0</vt:i4>
      </vt:variant>
      <vt:variant>
        <vt:i4>5</vt:i4>
      </vt:variant>
      <vt:variant>
        <vt:lpwstr>file://localhost/Users/royc/Google_Drive/Thesis/RoyC_Umass_Thesis.html</vt:lpwstr>
      </vt:variant>
      <vt:variant>
        <vt:lpwstr>x1-810002</vt:lpwstr>
      </vt:variant>
      <vt:variant>
        <vt:i4>6815843</vt:i4>
      </vt:variant>
      <vt:variant>
        <vt:i4>5163</vt:i4>
      </vt:variant>
      <vt:variant>
        <vt:i4>0</vt:i4>
      </vt:variant>
      <vt:variant>
        <vt:i4>5</vt:i4>
      </vt:variant>
      <vt:variant>
        <vt:lpwstr>file://localhost/Users/royc/Google_Drive/Thesis/RoyC_Umass_Thesis.html</vt:lpwstr>
      </vt:variant>
      <vt:variant>
        <vt:lpwstr>x1-230002</vt:lpwstr>
      </vt:variant>
      <vt:variant>
        <vt:i4>7209059</vt:i4>
      </vt:variant>
      <vt:variant>
        <vt:i4>5160</vt:i4>
      </vt:variant>
      <vt:variant>
        <vt:i4>0</vt:i4>
      </vt:variant>
      <vt:variant>
        <vt:i4>5</vt:i4>
      </vt:variant>
      <vt:variant>
        <vt:lpwstr>file://localhost/Users/royc/Google_Drive/Thesis/RoyC_Umass_Thesis.html</vt:lpwstr>
      </vt:variant>
      <vt:variant>
        <vt:lpwstr>x1-420003</vt:lpwstr>
      </vt:variant>
      <vt:variant>
        <vt:i4>7143522</vt:i4>
      </vt:variant>
      <vt:variant>
        <vt:i4>5157</vt:i4>
      </vt:variant>
      <vt:variant>
        <vt:i4>0</vt:i4>
      </vt:variant>
      <vt:variant>
        <vt:i4>5</vt:i4>
      </vt:variant>
      <vt:variant>
        <vt:lpwstr>file://localhost/Users/royc/Google_Drive/Thesis/RoyC_Umass_Thesis.html</vt:lpwstr>
      </vt:variant>
      <vt:variant>
        <vt:lpwstr>x1-750005</vt:lpwstr>
      </vt:variant>
      <vt:variant>
        <vt:i4>6225936</vt:i4>
      </vt:variant>
      <vt:variant>
        <vt:i4>5148</vt:i4>
      </vt:variant>
      <vt:variant>
        <vt:i4>0</vt:i4>
      </vt:variant>
      <vt:variant>
        <vt:i4>5</vt:i4>
      </vt:variant>
      <vt:variant>
        <vt:lpwstr>file://localhost/Users/royc/Google_Drive/Thesis/RoyC_Umass_Thesis.html</vt:lpwstr>
      </vt:variant>
      <vt:variant>
        <vt:lpwstr>x1-74003r14</vt:lpwstr>
      </vt:variant>
      <vt:variant>
        <vt:i4>7143522</vt:i4>
      </vt:variant>
      <vt:variant>
        <vt:i4>5145</vt:i4>
      </vt:variant>
      <vt:variant>
        <vt:i4>0</vt:i4>
      </vt:variant>
      <vt:variant>
        <vt:i4>5</vt:i4>
      </vt:variant>
      <vt:variant>
        <vt:lpwstr>file://localhost/Users/royc/Google_Drive/Thesis/RoyC_Umass_Thesis.html</vt:lpwstr>
      </vt:variant>
      <vt:variant>
        <vt:lpwstr>x1-730003</vt:lpwstr>
      </vt:variant>
      <vt:variant>
        <vt:i4>6881382</vt:i4>
      </vt:variant>
      <vt:variant>
        <vt:i4>5142</vt:i4>
      </vt:variant>
      <vt:variant>
        <vt:i4>0</vt:i4>
      </vt:variant>
      <vt:variant>
        <vt:i4>5</vt:i4>
      </vt:variant>
      <vt:variant>
        <vt:lpwstr>file://localhost/Users/royc/Google_Drive/Thesis/RoyC_Umass_Thesis.html</vt:lpwstr>
      </vt:variant>
      <vt:variant>
        <vt:lpwstr>x1-370003</vt:lpwstr>
      </vt:variant>
      <vt:variant>
        <vt:i4>7077989</vt:i4>
      </vt:variant>
      <vt:variant>
        <vt:i4>5139</vt:i4>
      </vt:variant>
      <vt:variant>
        <vt:i4>0</vt:i4>
      </vt:variant>
      <vt:variant>
        <vt:i4>5</vt:i4>
      </vt:variant>
      <vt:variant>
        <vt:lpwstr>file://localhost/Users/royc/Google_Drive/Thesis/RoyC_Umass_Thesis.html</vt:lpwstr>
      </vt:variant>
      <vt:variant>
        <vt:lpwstr>x1-650002</vt:lpwstr>
      </vt:variant>
      <vt:variant>
        <vt:i4>6815846</vt:i4>
      </vt:variant>
      <vt:variant>
        <vt:i4>5136</vt:i4>
      </vt:variant>
      <vt:variant>
        <vt:i4>0</vt:i4>
      </vt:variant>
      <vt:variant>
        <vt:i4>5</vt:i4>
      </vt:variant>
      <vt:variant>
        <vt:lpwstr>file://localhost/Users/royc/Google_Drive/Thesis/RoyC_Umass_Thesis.html</vt:lpwstr>
      </vt:variant>
      <vt:variant>
        <vt:lpwstr>x1-260002</vt:lpwstr>
      </vt:variant>
      <vt:variant>
        <vt:i4>6094870</vt:i4>
      </vt:variant>
      <vt:variant>
        <vt:i4>5121</vt:i4>
      </vt:variant>
      <vt:variant>
        <vt:i4>0</vt:i4>
      </vt:variant>
      <vt:variant>
        <vt:i4>5</vt:i4>
      </vt:variant>
      <vt:variant>
        <vt:lpwstr>file://localhost/Users/royc/Google_Drive/Thesis/RoyC_Umass_Thesis.html</vt:lpwstr>
      </vt:variant>
      <vt:variant>
        <vt:lpwstr>x1-74001r12</vt:lpwstr>
      </vt:variant>
      <vt:variant>
        <vt:i4>6160407</vt:i4>
      </vt:variant>
      <vt:variant>
        <vt:i4>5118</vt:i4>
      </vt:variant>
      <vt:variant>
        <vt:i4>0</vt:i4>
      </vt:variant>
      <vt:variant>
        <vt:i4>5</vt:i4>
      </vt:variant>
      <vt:variant>
        <vt:lpwstr>file://localhost/Users/royc/Google_Drive/Thesis/RoyC_Umass_Thesis.html</vt:lpwstr>
      </vt:variant>
      <vt:variant>
        <vt:lpwstr>x1-74002r13</vt:lpwstr>
      </vt:variant>
      <vt:variant>
        <vt:i4>6094870</vt:i4>
      </vt:variant>
      <vt:variant>
        <vt:i4>5115</vt:i4>
      </vt:variant>
      <vt:variant>
        <vt:i4>0</vt:i4>
      </vt:variant>
      <vt:variant>
        <vt:i4>5</vt:i4>
      </vt:variant>
      <vt:variant>
        <vt:lpwstr>file://localhost/Users/royc/Google_Drive/Thesis/RoyC_Umass_Thesis.html</vt:lpwstr>
      </vt:variant>
      <vt:variant>
        <vt:lpwstr>x1-74001r12</vt:lpwstr>
      </vt:variant>
      <vt:variant>
        <vt:i4>6094870</vt:i4>
      </vt:variant>
      <vt:variant>
        <vt:i4>5112</vt:i4>
      </vt:variant>
      <vt:variant>
        <vt:i4>0</vt:i4>
      </vt:variant>
      <vt:variant>
        <vt:i4>5</vt:i4>
      </vt:variant>
      <vt:variant>
        <vt:lpwstr>file://localhost/Users/royc/Google_Drive/Thesis/RoyC_Umass_Thesis.html</vt:lpwstr>
      </vt:variant>
      <vt:variant>
        <vt:lpwstr>x1-74001r12</vt:lpwstr>
      </vt:variant>
      <vt:variant>
        <vt:i4>6094870</vt:i4>
      </vt:variant>
      <vt:variant>
        <vt:i4>5109</vt:i4>
      </vt:variant>
      <vt:variant>
        <vt:i4>0</vt:i4>
      </vt:variant>
      <vt:variant>
        <vt:i4>5</vt:i4>
      </vt:variant>
      <vt:variant>
        <vt:lpwstr>file://localhost/Users/royc/Google_Drive/Thesis/RoyC_Umass_Thesis.html</vt:lpwstr>
      </vt:variant>
      <vt:variant>
        <vt:lpwstr>x1-74001r12</vt:lpwstr>
      </vt:variant>
      <vt:variant>
        <vt:i4>6160402</vt:i4>
      </vt:variant>
      <vt:variant>
        <vt:i4>5100</vt:i4>
      </vt:variant>
      <vt:variant>
        <vt:i4>0</vt:i4>
      </vt:variant>
      <vt:variant>
        <vt:i4>5</vt:i4>
      </vt:variant>
      <vt:variant>
        <vt:lpwstr>file://localhost/Users/royc/Google_Drive/Thesis/RoyC_Umass_Thesis.html</vt:lpwstr>
      </vt:variant>
      <vt:variant>
        <vt:lpwstr>x1-73002r11</vt:lpwstr>
      </vt:variant>
      <vt:variant>
        <vt:i4>6815850</vt:i4>
      </vt:variant>
      <vt:variant>
        <vt:i4>5097</vt:i4>
      </vt:variant>
      <vt:variant>
        <vt:i4>0</vt:i4>
      </vt:variant>
      <vt:variant>
        <vt:i4>5</vt:i4>
      </vt:variant>
      <vt:variant>
        <vt:lpwstr>file://localhost/Users/royc/Google_Drive/Thesis/RoyC_Umass_Thesis.html</vt:lpwstr>
      </vt:variant>
      <vt:variant>
        <vt:lpwstr>x1-290001</vt:lpwstr>
      </vt:variant>
      <vt:variant>
        <vt:i4>6094867</vt:i4>
      </vt:variant>
      <vt:variant>
        <vt:i4>5094</vt:i4>
      </vt:variant>
      <vt:variant>
        <vt:i4>0</vt:i4>
      </vt:variant>
      <vt:variant>
        <vt:i4>5</vt:i4>
      </vt:variant>
      <vt:variant>
        <vt:lpwstr>file://localhost/Users/royc/Google_Drive/Thesis/RoyC_Umass_Thesis.html</vt:lpwstr>
      </vt:variant>
      <vt:variant>
        <vt:lpwstr>x1-73001r10</vt:lpwstr>
      </vt:variant>
      <vt:variant>
        <vt:i4>6094867</vt:i4>
      </vt:variant>
      <vt:variant>
        <vt:i4>5085</vt:i4>
      </vt:variant>
      <vt:variant>
        <vt:i4>0</vt:i4>
      </vt:variant>
      <vt:variant>
        <vt:i4>5</vt:i4>
      </vt:variant>
      <vt:variant>
        <vt:lpwstr>file://localhost/Users/royc/Google_Drive/Thesis/RoyC_Umass_Thesis.html</vt:lpwstr>
      </vt:variant>
      <vt:variant>
        <vt:lpwstr>x1-73001r10</vt:lpwstr>
      </vt:variant>
      <vt:variant>
        <vt:i4>5636130</vt:i4>
      </vt:variant>
      <vt:variant>
        <vt:i4>5076</vt:i4>
      </vt:variant>
      <vt:variant>
        <vt:i4>0</vt:i4>
      </vt:variant>
      <vt:variant>
        <vt:i4>5</vt:i4>
      </vt:variant>
      <vt:variant>
        <vt:lpwstr>file://localhost/Users/royc/Google_Drive/Thesis/RoyC_Umass_Thesis.html</vt:lpwstr>
      </vt:variant>
      <vt:variant>
        <vt:lpwstr>x1-72002r9</vt:lpwstr>
      </vt:variant>
      <vt:variant>
        <vt:i4>5636130</vt:i4>
      </vt:variant>
      <vt:variant>
        <vt:i4>5073</vt:i4>
      </vt:variant>
      <vt:variant>
        <vt:i4>0</vt:i4>
      </vt:variant>
      <vt:variant>
        <vt:i4>5</vt:i4>
      </vt:variant>
      <vt:variant>
        <vt:lpwstr>file://localhost/Users/royc/Google_Drive/Thesis/RoyC_Umass_Thesis.html</vt:lpwstr>
      </vt:variant>
      <vt:variant>
        <vt:lpwstr>x1-72002r9</vt:lpwstr>
      </vt:variant>
      <vt:variant>
        <vt:i4>5505058</vt:i4>
      </vt:variant>
      <vt:variant>
        <vt:i4>5070</vt:i4>
      </vt:variant>
      <vt:variant>
        <vt:i4>0</vt:i4>
      </vt:variant>
      <vt:variant>
        <vt:i4>5</vt:i4>
      </vt:variant>
      <vt:variant>
        <vt:lpwstr>file://localhost/Users/royc/Google_Drive/Thesis/RoyC_Umass_Thesis.html</vt:lpwstr>
      </vt:variant>
      <vt:variant>
        <vt:lpwstr>x1-72001r8</vt:lpwstr>
      </vt:variant>
      <vt:variant>
        <vt:i4>2031697</vt:i4>
      </vt:variant>
      <vt:variant>
        <vt:i4>5061</vt:i4>
      </vt:variant>
      <vt:variant>
        <vt:i4>0</vt:i4>
      </vt:variant>
      <vt:variant>
        <vt:i4>5</vt:i4>
      </vt:variant>
      <vt:variant>
        <vt:lpwstr>file://localhost/Users/royc/Google_Drive/Thesis/RoyC_Umass_Thesis.html</vt:lpwstr>
      </vt:variant>
      <vt:variant>
        <vt:lpwstr>x1-106001r2</vt:lpwstr>
      </vt:variant>
      <vt:variant>
        <vt:i4>5505058</vt:i4>
      </vt:variant>
      <vt:variant>
        <vt:i4>5058</vt:i4>
      </vt:variant>
      <vt:variant>
        <vt:i4>0</vt:i4>
      </vt:variant>
      <vt:variant>
        <vt:i4>5</vt:i4>
      </vt:variant>
      <vt:variant>
        <vt:lpwstr>file://localhost/Users/royc/Google_Drive/Thesis/RoyC_Umass_Thesis.html</vt:lpwstr>
      </vt:variant>
      <vt:variant>
        <vt:lpwstr>x1-72001r8</vt:lpwstr>
      </vt:variant>
      <vt:variant>
        <vt:i4>6422625</vt:i4>
      </vt:variant>
      <vt:variant>
        <vt:i4>5055</vt:i4>
      </vt:variant>
      <vt:variant>
        <vt:i4>0</vt:i4>
      </vt:variant>
      <vt:variant>
        <vt:i4>5</vt:i4>
      </vt:variant>
      <vt:variant>
        <vt:lpwstr>file://localhost/Users/royc/Google_Drive/Thesis/RoyC_Umass_Thesis.html</vt:lpwstr>
      </vt:variant>
      <vt:variant>
        <vt:lpwstr>x1-820001</vt:lpwstr>
      </vt:variant>
      <vt:variant>
        <vt:i4>7012450</vt:i4>
      </vt:variant>
      <vt:variant>
        <vt:i4>5052</vt:i4>
      </vt:variant>
      <vt:variant>
        <vt:i4>0</vt:i4>
      </vt:variant>
      <vt:variant>
        <vt:i4>5</vt:i4>
      </vt:variant>
      <vt:variant>
        <vt:lpwstr>file://localhost/Users/royc/Google_Drive/Thesis/RoyC_Umass_Thesis.html</vt:lpwstr>
      </vt:variant>
      <vt:variant>
        <vt:lpwstr>x1-140004</vt:lpwstr>
      </vt:variant>
      <vt:variant>
        <vt:i4>6094881</vt:i4>
      </vt:variant>
      <vt:variant>
        <vt:i4>5049</vt:i4>
      </vt:variant>
      <vt:variant>
        <vt:i4>0</vt:i4>
      </vt:variant>
      <vt:variant>
        <vt:i4>5</vt:i4>
      </vt:variant>
      <vt:variant>
        <vt:lpwstr>file://localhost/Users/royc/Google_Drive/Thesis/RoyC_Umass_Thesis.html</vt:lpwstr>
      </vt:variant>
      <vt:variant>
        <vt:lpwstr>x1-71002r2</vt:lpwstr>
      </vt:variant>
      <vt:variant>
        <vt:i4>7274596</vt:i4>
      </vt:variant>
      <vt:variant>
        <vt:i4>5046</vt:i4>
      </vt:variant>
      <vt:variant>
        <vt:i4>0</vt:i4>
      </vt:variant>
      <vt:variant>
        <vt:i4>5</vt:i4>
      </vt:variant>
      <vt:variant>
        <vt:lpwstr>file://localhost/Users/royc/Google_Drive/Thesis/RoyC_Umass_Thesis.html</vt:lpwstr>
      </vt:variant>
      <vt:variant>
        <vt:lpwstr>x1-530005</vt:lpwstr>
      </vt:variant>
      <vt:variant>
        <vt:i4>5963809</vt:i4>
      </vt:variant>
      <vt:variant>
        <vt:i4>5037</vt:i4>
      </vt:variant>
      <vt:variant>
        <vt:i4>0</vt:i4>
      </vt:variant>
      <vt:variant>
        <vt:i4>5</vt:i4>
      </vt:variant>
      <vt:variant>
        <vt:lpwstr>file://localhost/Users/royc/Google_Drive/Thesis/RoyC_Umass_Thesis.html</vt:lpwstr>
      </vt:variant>
      <vt:variant>
        <vt:lpwstr>x1-71001r7</vt:lpwstr>
      </vt:variant>
      <vt:variant>
        <vt:i4>7209059</vt:i4>
      </vt:variant>
      <vt:variant>
        <vt:i4>5034</vt:i4>
      </vt:variant>
      <vt:variant>
        <vt:i4>0</vt:i4>
      </vt:variant>
      <vt:variant>
        <vt:i4>5</vt:i4>
      </vt:variant>
      <vt:variant>
        <vt:lpwstr>file://localhost/Users/royc/Google_Drive/Thesis/RoyC_Umass_Thesis.html</vt:lpwstr>
      </vt:variant>
      <vt:variant>
        <vt:lpwstr>x1-420003</vt:lpwstr>
      </vt:variant>
      <vt:variant>
        <vt:i4>6553602</vt:i4>
      </vt:variant>
      <vt:variant>
        <vt:i4>5031</vt:i4>
      </vt:variant>
      <vt:variant>
        <vt:i4>0</vt:i4>
      </vt:variant>
      <vt:variant>
        <vt:i4>5</vt:i4>
      </vt:variant>
      <vt:variant>
        <vt:lpwstr>file://localhost/Users/royc/Google_Drive/Thesis/RoyC_Umass_Thesis.html</vt:lpwstr>
      </vt:variant>
      <vt:variant>
        <vt:lpwstr>XGunawardane2007</vt:lpwstr>
      </vt:variant>
      <vt:variant>
        <vt:i4>6553602</vt:i4>
      </vt:variant>
      <vt:variant>
        <vt:i4>5028</vt:i4>
      </vt:variant>
      <vt:variant>
        <vt:i4>0</vt:i4>
      </vt:variant>
      <vt:variant>
        <vt:i4>5</vt:i4>
      </vt:variant>
      <vt:variant>
        <vt:lpwstr>file://localhost/Users/royc/Google_Drive/Thesis/RoyC_Umass_Thesis.html</vt:lpwstr>
      </vt:variant>
      <vt:variant>
        <vt:lpwstr>XGunawardane2007</vt:lpwstr>
      </vt:variant>
      <vt:variant>
        <vt:i4>196719</vt:i4>
      </vt:variant>
      <vt:variant>
        <vt:i4>5025</vt:i4>
      </vt:variant>
      <vt:variant>
        <vt:i4>0</vt:i4>
      </vt:variant>
      <vt:variant>
        <vt:i4>5</vt:i4>
      </vt:variant>
      <vt:variant>
        <vt:lpwstr>file://localhost/Users/royc/Google_Drive/Thesis/RoyC_Umass_Thesis.html</vt:lpwstr>
      </vt:variant>
      <vt:variant>
        <vt:lpwstr>XBrennecke2007</vt:lpwstr>
      </vt:variant>
      <vt:variant>
        <vt:i4>196719</vt:i4>
      </vt:variant>
      <vt:variant>
        <vt:i4>5022</vt:i4>
      </vt:variant>
      <vt:variant>
        <vt:i4>0</vt:i4>
      </vt:variant>
      <vt:variant>
        <vt:i4>5</vt:i4>
      </vt:variant>
      <vt:variant>
        <vt:lpwstr>file://localhost/Users/royc/Google_Drive/Thesis/RoyC_Umass_Thesis.html</vt:lpwstr>
      </vt:variant>
      <vt:variant>
        <vt:lpwstr>XBrennecke2007</vt:lpwstr>
      </vt:variant>
      <vt:variant>
        <vt:i4>6815846</vt:i4>
      </vt:variant>
      <vt:variant>
        <vt:i4>5019</vt:i4>
      </vt:variant>
      <vt:variant>
        <vt:i4>0</vt:i4>
      </vt:variant>
      <vt:variant>
        <vt:i4>5</vt:i4>
      </vt:variant>
      <vt:variant>
        <vt:lpwstr>file://localhost/Users/royc/Google_Drive/Thesis/RoyC_Umass_Thesis.html</vt:lpwstr>
      </vt:variant>
      <vt:variant>
        <vt:lpwstr>x1-210005</vt:lpwstr>
      </vt:variant>
      <vt:variant>
        <vt:i4>7471200</vt:i4>
      </vt:variant>
      <vt:variant>
        <vt:i4>5016</vt:i4>
      </vt:variant>
      <vt:variant>
        <vt:i4>0</vt:i4>
      </vt:variant>
      <vt:variant>
        <vt:i4>5</vt:i4>
      </vt:variant>
      <vt:variant>
        <vt:lpwstr>file://localhost/Users/royc/Google_Drive/Thesis/RoyC_Umass_Thesis.html</vt:lpwstr>
      </vt:variant>
      <vt:variant>
        <vt:lpwstr>XSerquina2013</vt:lpwstr>
      </vt:variant>
      <vt:variant>
        <vt:i4>7471200</vt:i4>
      </vt:variant>
      <vt:variant>
        <vt:i4>5013</vt:i4>
      </vt:variant>
      <vt:variant>
        <vt:i4>0</vt:i4>
      </vt:variant>
      <vt:variant>
        <vt:i4>5</vt:i4>
      </vt:variant>
      <vt:variant>
        <vt:lpwstr>file://localhost/Users/royc/Google_Drive/Thesis/RoyC_Umass_Thesis.html</vt:lpwstr>
      </vt:variant>
      <vt:variant>
        <vt:lpwstr>XSerquina2013</vt:lpwstr>
      </vt:variant>
      <vt:variant>
        <vt:i4>5963817</vt:i4>
      </vt:variant>
      <vt:variant>
        <vt:i4>5010</vt:i4>
      </vt:variant>
      <vt:variant>
        <vt:i4>0</vt:i4>
      </vt:variant>
      <vt:variant>
        <vt:i4>5</vt:i4>
      </vt:variant>
      <vt:variant>
        <vt:lpwstr>file://localhost/Users/royc/Google_Drive/Thesis/RoyC_Umass_Thesis.html</vt:lpwstr>
      </vt:variant>
      <vt:variant>
        <vt:lpwstr>x1-69001r6</vt:lpwstr>
      </vt:variant>
      <vt:variant>
        <vt:i4>5963817</vt:i4>
      </vt:variant>
      <vt:variant>
        <vt:i4>5001</vt:i4>
      </vt:variant>
      <vt:variant>
        <vt:i4>0</vt:i4>
      </vt:variant>
      <vt:variant>
        <vt:i4>5</vt:i4>
      </vt:variant>
      <vt:variant>
        <vt:lpwstr>file://localhost/Users/royc/Google_Drive/Thesis/RoyC_Umass_Thesis.html</vt:lpwstr>
      </vt:variant>
      <vt:variant>
        <vt:lpwstr>x1-69001r6</vt:lpwstr>
      </vt:variant>
      <vt:variant>
        <vt:i4>7471200</vt:i4>
      </vt:variant>
      <vt:variant>
        <vt:i4>4998</vt:i4>
      </vt:variant>
      <vt:variant>
        <vt:i4>0</vt:i4>
      </vt:variant>
      <vt:variant>
        <vt:i4>5</vt:i4>
      </vt:variant>
      <vt:variant>
        <vt:lpwstr>file://localhost/Users/royc/Google_Drive/Thesis/RoyC_Umass_Thesis.html</vt:lpwstr>
      </vt:variant>
      <vt:variant>
        <vt:lpwstr>XSerquina2013</vt:lpwstr>
      </vt:variant>
      <vt:variant>
        <vt:i4>7471200</vt:i4>
      </vt:variant>
      <vt:variant>
        <vt:i4>4995</vt:i4>
      </vt:variant>
      <vt:variant>
        <vt:i4>0</vt:i4>
      </vt:variant>
      <vt:variant>
        <vt:i4>5</vt:i4>
      </vt:variant>
      <vt:variant>
        <vt:lpwstr>file://localhost/Users/royc/Google_Drive/Thesis/RoyC_Umass_Thesis.html</vt:lpwstr>
      </vt:variant>
      <vt:variant>
        <vt:lpwstr>XSerquina2013</vt:lpwstr>
      </vt:variant>
      <vt:variant>
        <vt:i4>1376382</vt:i4>
      </vt:variant>
      <vt:variant>
        <vt:i4>4992</vt:i4>
      </vt:variant>
      <vt:variant>
        <vt:i4>0</vt:i4>
      </vt:variant>
      <vt:variant>
        <vt:i4>5</vt:i4>
      </vt:variant>
      <vt:variant>
        <vt:lpwstr>file://localhost/Users/royc/Google_Drive/Thesis/RoyC_Umass_Thesis.html</vt:lpwstr>
      </vt:variant>
      <vt:variant>
        <vt:lpwstr>XGregersen2014</vt:lpwstr>
      </vt:variant>
      <vt:variant>
        <vt:i4>1376382</vt:i4>
      </vt:variant>
      <vt:variant>
        <vt:i4>4989</vt:i4>
      </vt:variant>
      <vt:variant>
        <vt:i4>0</vt:i4>
      </vt:variant>
      <vt:variant>
        <vt:i4>5</vt:i4>
      </vt:variant>
      <vt:variant>
        <vt:lpwstr>file://localhost/Users/royc/Google_Drive/Thesis/RoyC_Umass_Thesis.html</vt:lpwstr>
      </vt:variant>
      <vt:variant>
        <vt:lpwstr>XGregersen2014</vt:lpwstr>
      </vt:variant>
      <vt:variant>
        <vt:i4>6619257</vt:i4>
      </vt:variant>
      <vt:variant>
        <vt:i4>4986</vt:i4>
      </vt:variant>
      <vt:variant>
        <vt:i4>0</vt:i4>
      </vt:variant>
      <vt:variant>
        <vt:i4>5</vt:i4>
      </vt:variant>
      <vt:variant>
        <vt:lpwstr>file://localhost/Users/royc/Google_Drive/Thesis/RoyC_Umass_Thesis.html</vt:lpwstr>
      </vt:variant>
      <vt:variant>
        <vt:lpwstr>XBhattacharya2000</vt:lpwstr>
      </vt:variant>
      <vt:variant>
        <vt:i4>6619257</vt:i4>
      </vt:variant>
      <vt:variant>
        <vt:i4>4983</vt:i4>
      </vt:variant>
      <vt:variant>
        <vt:i4>0</vt:i4>
      </vt:variant>
      <vt:variant>
        <vt:i4>5</vt:i4>
      </vt:variant>
      <vt:variant>
        <vt:lpwstr>file://localhost/Users/royc/Google_Drive/Thesis/RoyC_Umass_Thesis.html</vt:lpwstr>
      </vt:variant>
      <vt:variant>
        <vt:lpwstr>XBhattacharya2000</vt:lpwstr>
      </vt:variant>
      <vt:variant>
        <vt:i4>4784214</vt:i4>
      </vt:variant>
      <vt:variant>
        <vt:i4>4980</vt:i4>
      </vt:variant>
      <vt:variant>
        <vt:i4>0</vt:i4>
      </vt:variant>
      <vt:variant>
        <vt:i4>5</vt:i4>
      </vt:variant>
      <vt:variant>
        <vt:lpwstr>http://profiles.umassmed.edu/profiles/display/133484</vt:lpwstr>
      </vt:variant>
      <vt:variant>
        <vt:lpwstr/>
      </vt:variant>
      <vt:variant>
        <vt:i4>6815846</vt:i4>
      </vt:variant>
      <vt:variant>
        <vt:i4>4971</vt:i4>
      </vt:variant>
      <vt:variant>
        <vt:i4>0</vt:i4>
      </vt:variant>
      <vt:variant>
        <vt:i4>5</vt:i4>
      </vt:variant>
      <vt:variant>
        <vt:lpwstr>file://localhost/Users/royc/Google_Drive/Thesis/RoyC_Umass_Thesis.html</vt:lpwstr>
      </vt:variant>
      <vt:variant>
        <vt:lpwstr>x1-260002</vt:lpwstr>
      </vt:variant>
      <vt:variant>
        <vt:i4>5963815</vt:i4>
      </vt:variant>
      <vt:variant>
        <vt:i4>4968</vt:i4>
      </vt:variant>
      <vt:variant>
        <vt:i4>0</vt:i4>
      </vt:variant>
      <vt:variant>
        <vt:i4>5</vt:i4>
      </vt:variant>
      <vt:variant>
        <vt:lpwstr>file://localhost/Users/royc/Google_Drive/Thesis/RoyC_Umass_Thesis.html</vt:lpwstr>
      </vt:variant>
      <vt:variant>
        <vt:lpwstr>x1-67002r5</vt:lpwstr>
      </vt:variant>
      <vt:variant>
        <vt:i4>5832743</vt:i4>
      </vt:variant>
      <vt:variant>
        <vt:i4>4965</vt:i4>
      </vt:variant>
      <vt:variant>
        <vt:i4>0</vt:i4>
      </vt:variant>
      <vt:variant>
        <vt:i4>5</vt:i4>
      </vt:variant>
      <vt:variant>
        <vt:lpwstr>file://localhost/Users/royc/Google_Drive/Thesis/RoyC_Umass_Thesis.html</vt:lpwstr>
      </vt:variant>
      <vt:variant>
        <vt:lpwstr>x1-67001r4</vt:lpwstr>
      </vt:variant>
      <vt:variant>
        <vt:i4>7077991</vt:i4>
      </vt:variant>
      <vt:variant>
        <vt:i4>4962</vt:i4>
      </vt:variant>
      <vt:variant>
        <vt:i4>0</vt:i4>
      </vt:variant>
      <vt:variant>
        <vt:i4>5</vt:i4>
      </vt:variant>
      <vt:variant>
        <vt:lpwstr>file://localhost/Users/royc/Google_Drive/Thesis/RoyC_Umass_Thesis.html</vt:lpwstr>
      </vt:variant>
      <vt:variant>
        <vt:lpwstr>x1-660003</vt:lpwstr>
      </vt:variant>
      <vt:variant>
        <vt:i4>5832743</vt:i4>
      </vt:variant>
      <vt:variant>
        <vt:i4>4959</vt:i4>
      </vt:variant>
      <vt:variant>
        <vt:i4>0</vt:i4>
      </vt:variant>
      <vt:variant>
        <vt:i4>5</vt:i4>
      </vt:variant>
      <vt:variant>
        <vt:lpwstr>file://localhost/Users/royc/Google_Drive/Thesis/RoyC_Umass_Thesis.html</vt:lpwstr>
      </vt:variant>
      <vt:variant>
        <vt:lpwstr>x1-67001r4</vt:lpwstr>
      </vt:variant>
      <vt:variant>
        <vt:i4>5832743</vt:i4>
      </vt:variant>
      <vt:variant>
        <vt:i4>4950</vt:i4>
      </vt:variant>
      <vt:variant>
        <vt:i4>0</vt:i4>
      </vt:variant>
      <vt:variant>
        <vt:i4>5</vt:i4>
      </vt:variant>
      <vt:variant>
        <vt:lpwstr>file://localhost/Users/royc/Google_Drive/Thesis/RoyC_Umass_Thesis.html</vt:lpwstr>
      </vt:variant>
      <vt:variant>
        <vt:lpwstr>x1-67001r4</vt:lpwstr>
      </vt:variant>
      <vt:variant>
        <vt:i4>6422628</vt:i4>
      </vt:variant>
      <vt:variant>
        <vt:i4>4941</vt:i4>
      </vt:variant>
      <vt:variant>
        <vt:i4>0</vt:i4>
      </vt:variant>
      <vt:variant>
        <vt:i4>5</vt:i4>
      </vt:variant>
      <vt:variant>
        <vt:lpwstr>file://localhost/Users/royc/Google_Drive/Thesis/RoyC_Umass_Thesis.html</vt:lpwstr>
      </vt:variant>
      <vt:variant>
        <vt:lpwstr>x1-870001</vt:lpwstr>
      </vt:variant>
      <vt:variant>
        <vt:i4>6029349</vt:i4>
      </vt:variant>
      <vt:variant>
        <vt:i4>4938</vt:i4>
      </vt:variant>
      <vt:variant>
        <vt:i4>0</vt:i4>
      </vt:variant>
      <vt:variant>
        <vt:i4>5</vt:i4>
      </vt:variant>
      <vt:variant>
        <vt:lpwstr>file://localhost/Users/royc/Google_Drive/Thesis/RoyC_Umass_Thesis.html</vt:lpwstr>
      </vt:variant>
      <vt:variant>
        <vt:lpwstr>x1-65003r3</vt:lpwstr>
      </vt:variant>
      <vt:variant>
        <vt:i4>7209062</vt:i4>
      </vt:variant>
      <vt:variant>
        <vt:i4>4929</vt:i4>
      </vt:variant>
      <vt:variant>
        <vt:i4>0</vt:i4>
      </vt:variant>
      <vt:variant>
        <vt:i4>5</vt:i4>
      </vt:variant>
      <vt:variant>
        <vt:lpwstr>file://localhost/Users/royc/Google_Drive/Thesis/RoyC_Umass_Thesis.html</vt:lpwstr>
      </vt:variant>
      <vt:variant>
        <vt:lpwstr>x1-400004</vt:lpwstr>
      </vt:variant>
      <vt:variant>
        <vt:i4>6619164</vt:i4>
      </vt:variant>
      <vt:variant>
        <vt:i4>4926</vt:i4>
      </vt:variant>
      <vt:variant>
        <vt:i4>0</vt:i4>
      </vt:variant>
      <vt:variant>
        <vt:i4>5</vt:i4>
      </vt:variant>
      <vt:variant>
        <vt:lpwstr>file://localhost/Users/royc/Google_Drive/Thesis/RoyC_Umass_Thesis.html</vt:lpwstr>
      </vt:variant>
      <vt:variant>
        <vt:lpwstr>XFagnani2007</vt:lpwstr>
      </vt:variant>
      <vt:variant>
        <vt:i4>6619164</vt:i4>
      </vt:variant>
      <vt:variant>
        <vt:i4>4923</vt:i4>
      </vt:variant>
      <vt:variant>
        <vt:i4>0</vt:i4>
      </vt:variant>
      <vt:variant>
        <vt:i4>5</vt:i4>
      </vt:variant>
      <vt:variant>
        <vt:lpwstr>file://localhost/Users/royc/Google_Drive/Thesis/RoyC_Umass_Thesis.html</vt:lpwstr>
      </vt:variant>
      <vt:variant>
        <vt:lpwstr>XFagnani2007</vt:lpwstr>
      </vt:variant>
      <vt:variant>
        <vt:i4>7077989</vt:i4>
      </vt:variant>
      <vt:variant>
        <vt:i4>4920</vt:i4>
      </vt:variant>
      <vt:variant>
        <vt:i4>0</vt:i4>
      </vt:variant>
      <vt:variant>
        <vt:i4>5</vt:i4>
      </vt:variant>
      <vt:variant>
        <vt:lpwstr>file://localhost/Users/royc/Google_Drive/Thesis/RoyC_Umass_Thesis.html</vt:lpwstr>
      </vt:variant>
      <vt:variant>
        <vt:lpwstr>x1-650002</vt:lpwstr>
      </vt:variant>
      <vt:variant>
        <vt:i4>6029349</vt:i4>
      </vt:variant>
      <vt:variant>
        <vt:i4>4917</vt:i4>
      </vt:variant>
      <vt:variant>
        <vt:i4>0</vt:i4>
      </vt:variant>
      <vt:variant>
        <vt:i4>5</vt:i4>
      </vt:variant>
      <vt:variant>
        <vt:lpwstr>file://localhost/Users/royc/Google_Drive/Thesis/RoyC_Umass_Thesis.html</vt:lpwstr>
      </vt:variant>
      <vt:variant>
        <vt:lpwstr>x1-65001r1</vt:lpwstr>
      </vt:variant>
      <vt:variant>
        <vt:i4>6619164</vt:i4>
      </vt:variant>
      <vt:variant>
        <vt:i4>4914</vt:i4>
      </vt:variant>
      <vt:variant>
        <vt:i4>0</vt:i4>
      </vt:variant>
      <vt:variant>
        <vt:i4>5</vt:i4>
      </vt:variant>
      <vt:variant>
        <vt:lpwstr>file://localhost/Users/royc/Google_Drive/Thesis/RoyC_Umass_Thesis.html</vt:lpwstr>
      </vt:variant>
      <vt:variant>
        <vt:lpwstr>XFagnani2007</vt:lpwstr>
      </vt:variant>
      <vt:variant>
        <vt:i4>6619164</vt:i4>
      </vt:variant>
      <vt:variant>
        <vt:i4>4911</vt:i4>
      </vt:variant>
      <vt:variant>
        <vt:i4>0</vt:i4>
      </vt:variant>
      <vt:variant>
        <vt:i4>5</vt:i4>
      </vt:variant>
      <vt:variant>
        <vt:lpwstr>file://localhost/Users/royc/Google_Drive/Thesis/RoyC_Umass_Thesis.html</vt:lpwstr>
      </vt:variant>
      <vt:variant>
        <vt:lpwstr>XFagnani2007</vt:lpwstr>
      </vt:variant>
      <vt:variant>
        <vt:i4>7798821</vt:i4>
      </vt:variant>
      <vt:variant>
        <vt:i4>4908</vt:i4>
      </vt:variant>
      <vt:variant>
        <vt:i4>0</vt:i4>
      </vt:variant>
      <vt:variant>
        <vt:i4>5</vt:i4>
      </vt:variant>
      <vt:variant>
        <vt:lpwstr>file://localhost/Users/royc/Google_Drive/Thesis/RoyC_Umass_Thesis.html</vt:lpwstr>
      </vt:variant>
      <vt:variant>
        <vt:lpwstr>XThierry-Mieg2006</vt:lpwstr>
      </vt:variant>
      <vt:variant>
        <vt:i4>7798821</vt:i4>
      </vt:variant>
      <vt:variant>
        <vt:i4>4905</vt:i4>
      </vt:variant>
      <vt:variant>
        <vt:i4>0</vt:i4>
      </vt:variant>
      <vt:variant>
        <vt:i4>5</vt:i4>
      </vt:variant>
      <vt:variant>
        <vt:lpwstr>file://localhost/Users/royc/Google_Drive/Thesis/RoyC_Umass_Thesis.html</vt:lpwstr>
      </vt:variant>
      <vt:variant>
        <vt:lpwstr>XThierry-Mieg2006</vt:lpwstr>
      </vt:variant>
      <vt:variant>
        <vt:i4>6619164</vt:i4>
      </vt:variant>
      <vt:variant>
        <vt:i4>4902</vt:i4>
      </vt:variant>
      <vt:variant>
        <vt:i4>0</vt:i4>
      </vt:variant>
      <vt:variant>
        <vt:i4>5</vt:i4>
      </vt:variant>
      <vt:variant>
        <vt:lpwstr>file://localhost/Users/royc/Google_Drive/Thesis/RoyC_Umass_Thesis.html</vt:lpwstr>
      </vt:variant>
      <vt:variant>
        <vt:lpwstr>XFagnani2007</vt:lpwstr>
      </vt:variant>
      <vt:variant>
        <vt:i4>6619164</vt:i4>
      </vt:variant>
      <vt:variant>
        <vt:i4>4899</vt:i4>
      </vt:variant>
      <vt:variant>
        <vt:i4>0</vt:i4>
      </vt:variant>
      <vt:variant>
        <vt:i4>5</vt:i4>
      </vt:variant>
      <vt:variant>
        <vt:lpwstr>file://localhost/Users/royc/Google_Drive/Thesis/RoyC_Umass_Thesis.html</vt:lpwstr>
      </vt:variant>
      <vt:variant>
        <vt:lpwstr>XFagnani2007</vt:lpwstr>
      </vt:variant>
      <vt:variant>
        <vt:i4>196631</vt:i4>
      </vt:variant>
      <vt:variant>
        <vt:i4>4896</vt:i4>
      </vt:variant>
      <vt:variant>
        <vt:i4>0</vt:i4>
      </vt:variant>
      <vt:variant>
        <vt:i4>5</vt:i4>
      </vt:variant>
      <vt:variant>
        <vt:lpwstr>file://localhost/Users/royc/Google_Drive/Thesis/RoyC_Umass_Thesis.html</vt:lpwstr>
      </vt:variant>
      <vt:variant>
        <vt:lpwstr>XHughes2006</vt:lpwstr>
      </vt:variant>
      <vt:variant>
        <vt:i4>196631</vt:i4>
      </vt:variant>
      <vt:variant>
        <vt:i4>4893</vt:i4>
      </vt:variant>
      <vt:variant>
        <vt:i4>0</vt:i4>
      </vt:variant>
      <vt:variant>
        <vt:i4>5</vt:i4>
      </vt:variant>
      <vt:variant>
        <vt:lpwstr>file://localhost/Users/royc/Google_Drive/Thesis/RoyC_Umass_Thesis.html</vt:lpwstr>
      </vt:variant>
      <vt:variant>
        <vt:lpwstr>XHughes2006</vt:lpwstr>
      </vt:variant>
      <vt:variant>
        <vt:i4>6946834</vt:i4>
      </vt:variant>
      <vt:variant>
        <vt:i4>4890</vt:i4>
      </vt:variant>
      <vt:variant>
        <vt:i4>0</vt:i4>
      </vt:variant>
      <vt:variant>
        <vt:i4>5</vt:i4>
      </vt:variant>
      <vt:variant>
        <vt:lpwstr>file://localhost/Users/royc/Google_Drive/Thesis/RoyC_Umass_Thesis.html</vt:lpwstr>
      </vt:variant>
      <vt:variant>
        <vt:lpwstr>XBingham2008</vt:lpwstr>
      </vt:variant>
      <vt:variant>
        <vt:i4>6946834</vt:i4>
      </vt:variant>
      <vt:variant>
        <vt:i4>4887</vt:i4>
      </vt:variant>
      <vt:variant>
        <vt:i4>0</vt:i4>
      </vt:variant>
      <vt:variant>
        <vt:i4>5</vt:i4>
      </vt:variant>
      <vt:variant>
        <vt:lpwstr>file://localhost/Users/royc/Google_Drive/Thesis/RoyC_Umass_Thesis.html</vt:lpwstr>
      </vt:variant>
      <vt:variant>
        <vt:lpwstr>XBingham2008</vt:lpwstr>
      </vt:variant>
      <vt:variant>
        <vt:i4>6094885</vt:i4>
      </vt:variant>
      <vt:variant>
        <vt:i4>4884</vt:i4>
      </vt:variant>
      <vt:variant>
        <vt:i4>0</vt:i4>
      </vt:variant>
      <vt:variant>
        <vt:i4>5</vt:i4>
      </vt:variant>
      <vt:variant>
        <vt:lpwstr>file://localhost/Users/royc/Google_Drive/Thesis/RoyC_Umass_Thesis.html</vt:lpwstr>
      </vt:variant>
      <vt:variant>
        <vt:lpwstr>x1-15001r7</vt:lpwstr>
      </vt:variant>
      <vt:variant>
        <vt:i4>6619164</vt:i4>
      </vt:variant>
      <vt:variant>
        <vt:i4>4881</vt:i4>
      </vt:variant>
      <vt:variant>
        <vt:i4>0</vt:i4>
      </vt:variant>
      <vt:variant>
        <vt:i4>5</vt:i4>
      </vt:variant>
      <vt:variant>
        <vt:lpwstr>file://localhost/Users/royc/Google_Drive/Thesis/RoyC_Umass_Thesis.html</vt:lpwstr>
      </vt:variant>
      <vt:variant>
        <vt:lpwstr>XFagnani2007</vt:lpwstr>
      </vt:variant>
      <vt:variant>
        <vt:i4>6619164</vt:i4>
      </vt:variant>
      <vt:variant>
        <vt:i4>4878</vt:i4>
      </vt:variant>
      <vt:variant>
        <vt:i4>0</vt:i4>
      </vt:variant>
      <vt:variant>
        <vt:i4>5</vt:i4>
      </vt:variant>
      <vt:variant>
        <vt:lpwstr>file://localhost/Users/royc/Google_Drive/Thesis/RoyC_Umass_Thesis.html</vt:lpwstr>
      </vt:variant>
      <vt:variant>
        <vt:lpwstr>XFagnani2007</vt:lpwstr>
      </vt:variant>
      <vt:variant>
        <vt:i4>6619164</vt:i4>
      </vt:variant>
      <vt:variant>
        <vt:i4>4875</vt:i4>
      </vt:variant>
      <vt:variant>
        <vt:i4>0</vt:i4>
      </vt:variant>
      <vt:variant>
        <vt:i4>5</vt:i4>
      </vt:variant>
      <vt:variant>
        <vt:lpwstr>file://localhost/Users/royc/Google_Drive/Thesis/RoyC_Umass_Thesis.html</vt:lpwstr>
      </vt:variant>
      <vt:variant>
        <vt:lpwstr>XFagnani2007</vt:lpwstr>
      </vt:variant>
      <vt:variant>
        <vt:i4>6619164</vt:i4>
      </vt:variant>
      <vt:variant>
        <vt:i4>4872</vt:i4>
      </vt:variant>
      <vt:variant>
        <vt:i4>0</vt:i4>
      </vt:variant>
      <vt:variant>
        <vt:i4>5</vt:i4>
      </vt:variant>
      <vt:variant>
        <vt:lpwstr>file://localhost/Users/royc/Google_Drive/Thesis/RoyC_Umass_Thesis.html</vt:lpwstr>
      </vt:variant>
      <vt:variant>
        <vt:lpwstr>XFagnani2007</vt:lpwstr>
      </vt:variant>
      <vt:variant>
        <vt:i4>7143521</vt:i4>
      </vt:variant>
      <vt:variant>
        <vt:i4>4869</vt:i4>
      </vt:variant>
      <vt:variant>
        <vt:i4>0</vt:i4>
      </vt:variant>
      <vt:variant>
        <vt:i4>5</vt:i4>
      </vt:variant>
      <vt:variant>
        <vt:lpwstr>file://localhost/Users/royc/Google_Drive/Thesis/RoyC_Umass_Thesis.html</vt:lpwstr>
      </vt:variant>
      <vt:variant>
        <vt:lpwstr>x1-760005</vt:lpwstr>
      </vt:variant>
      <vt:variant>
        <vt:i4>7143526</vt:i4>
      </vt:variant>
      <vt:variant>
        <vt:i4>4866</vt:i4>
      </vt:variant>
      <vt:variant>
        <vt:i4>0</vt:i4>
      </vt:variant>
      <vt:variant>
        <vt:i4>5</vt:i4>
      </vt:variant>
      <vt:variant>
        <vt:lpwstr>file://localhost/Users/royc/Google_Drive/Thesis/RoyC_Umass_Thesis.html</vt:lpwstr>
      </vt:variant>
      <vt:variant>
        <vt:lpwstr>x1-700004</vt:lpwstr>
      </vt:variant>
      <vt:variant>
        <vt:i4>7012450</vt:i4>
      </vt:variant>
      <vt:variant>
        <vt:i4>4863</vt:i4>
      </vt:variant>
      <vt:variant>
        <vt:i4>0</vt:i4>
      </vt:variant>
      <vt:variant>
        <vt:i4>5</vt:i4>
      </vt:variant>
      <vt:variant>
        <vt:lpwstr>file://localhost/Users/royc/Google_Drive/Thesis/RoyC_Umass_Thesis.html</vt:lpwstr>
      </vt:variant>
      <vt:variant>
        <vt:lpwstr>x1-140004</vt:lpwstr>
      </vt:variant>
      <vt:variant>
        <vt:i4>7143526</vt:i4>
      </vt:variant>
      <vt:variant>
        <vt:i4>4860</vt:i4>
      </vt:variant>
      <vt:variant>
        <vt:i4>0</vt:i4>
      </vt:variant>
      <vt:variant>
        <vt:i4>5</vt:i4>
      </vt:variant>
      <vt:variant>
        <vt:lpwstr>file://localhost/Users/royc/Google_Drive/Thesis/RoyC_Umass_Thesis.html</vt:lpwstr>
      </vt:variant>
      <vt:variant>
        <vt:lpwstr>x1-700004</vt:lpwstr>
      </vt:variant>
      <vt:variant>
        <vt:i4>7077991</vt:i4>
      </vt:variant>
      <vt:variant>
        <vt:i4>4857</vt:i4>
      </vt:variant>
      <vt:variant>
        <vt:i4>0</vt:i4>
      </vt:variant>
      <vt:variant>
        <vt:i4>5</vt:i4>
      </vt:variant>
      <vt:variant>
        <vt:lpwstr>file://localhost/Users/royc/Google_Drive/Thesis/RoyC_Umass_Thesis.html</vt:lpwstr>
      </vt:variant>
      <vt:variant>
        <vt:lpwstr>x1-660003</vt:lpwstr>
      </vt:variant>
      <vt:variant>
        <vt:i4>7077989</vt:i4>
      </vt:variant>
      <vt:variant>
        <vt:i4>4854</vt:i4>
      </vt:variant>
      <vt:variant>
        <vt:i4>0</vt:i4>
      </vt:variant>
      <vt:variant>
        <vt:i4>5</vt:i4>
      </vt:variant>
      <vt:variant>
        <vt:lpwstr>file://localhost/Users/royc/Google_Drive/Thesis/RoyC_Umass_Thesis.html</vt:lpwstr>
      </vt:variant>
      <vt:variant>
        <vt:lpwstr>x1-650002</vt:lpwstr>
      </vt:variant>
      <vt:variant>
        <vt:i4>6815846</vt:i4>
      </vt:variant>
      <vt:variant>
        <vt:i4>4851</vt:i4>
      </vt:variant>
      <vt:variant>
        <vt:i4>0</vt:i4>
      </vt:variant>
      <vt:variant>
        <vt:i4>5</vt:i4>
      </vt:variant>
      <vt:variant>
        <vt:lpwstr>file://localhost/Users/royc/Google_Drive/Thesis/RoyC_Umass_Thesis.html</vt:lpwstr>
      </vt:variant>
      <vt:variant>
        <vt:lpwstr>x1-260002</vt:lpwstr>
      </vt:variant>
      <vt:variant>
        <vt:i4>7143522</vt:i4>
      </vt:variant>
      <vt:variant>
        <vt:i4>4848</vt:i4>
      </vt:variant>
      <vt:variant>
        <vt:i4>0</vt:i4>
      </vt:variant>
      <vt:variant>
        <vt:i4>5</vt:i4>
      </vt:variant>
      <vt:variant>
        <vt:lpwstr>file://localhost/Users/royc/Google_Drive/Thesis/RoyC_Umass_Thesis.html</vt:lpwstr>
      </vt:variant>
      <vt:variant>
        <vt:lpwstr>x1-740004</vt:lpwstr>
      </vt:variant>
      <vt:variant>
        <vt:i4>7077991</vt:i4>
      </vt:variant>
      <vt:variant>
        <vt:i4>4845</vt:i4>
      </vt:variant>
      <vt:variant>
        <vt:i4>0</vt:i4>
      </vt:variant>
      <vt:variant>
        <vt:i4>5</vt:i4>
      </vt:variant>
      <vt:variant>
        <vt:lpwstr>file://localhost/Users/royc/Google_Drive/Thesis/RoyC_Umass_Thesis.html</vt:lpwstr>
      </vt:variant>
      <vt:variant>
        <vt:lpwstr>x1-660003</vt:lpwstr>
      </vt:variant>
      <vt:variant>
        <vt:i4>7077989</vt:i4>
      </vt:variant>
      <vt:variant>
        <vt:i4>4842</vt:i4>
      </vt:variant>
      <vt:variant>
        <vt:i4>0</vt:i4>
      </vt:variant>
      <vt:variant>
        <vt:i4>5</vt:i4>
      </vt:variant>
      <vt:variant>
        <vt:lpwstr>file://localhost/Users/royc/Google_Drive/Thesis/RoyC_Umass_Thesis.html</vt:lpwstr>
      </vt:variant>
      <vt:variant>
        <vt:lpwstr>x1-650002</vt:lpwstr>
      </vt:variant>
      <vt:variant>
        <vt:i4>589828</vt:i4>
      </vt:variant>
      <vt:variant>
        <vt:i4>4839</vt:i4>
      </vt:variant>
      <vt:variant>
        <vt:i4>0</vt:i4>
      </vt:variant>
      <vt:variant>
        <vt:i4>5</vt:i4>
      </vt:variant>
      <vt:variant>
        <vt:lpwstr>file://localhost/protect%20/begingroup%20/def%20/MessageBreak%20%7B(caption)%20%20%20%20%20%20%20%20%20%20%20%20%20%20%20%20%7D/let%20/protect%20/immediate/write%20/@unused%20%7BPackage%20caption%20Warning:%20/label%20without%20proper%20/caption%20on%20input%20line%206.See%20the%20caption%20package%20documentation%20for%20explanation.%7D/endgroup%20/edef%20hd:abrevs%7Bhd:abrevs%7D/protect%20/gdef%20/protect%20/begingroup%20/def%20/MessageBreak%20%7B%20%20%20%20%20%20%20%20%20%20%20%20%20%20%20%7D/let%20/pro</vt:lpwstr>
      </vt:variant>
      <vt:variant>
        <vt:lpwstr/>
      </vt:variant>
      <vt:variant>
        <vt:i4>7077970</vt:i4>
      </vt:variant>
      <vt:variant>
        <vt:i4>4836</vt:i4>
      </vt:variant>
      <vt:variant>
        <vt:i4>0</vt:i4>
      </vt:variant>
      <vt:variant>
        <vt:i4>5</vt:i4>
      </vt:variant>
      <vt:variant>
        <vt:lpwstr>file://localhost/Users/royc/Google_Drive/Thesis/RoyC_Umass_Thesis.html</vt:lpwstr>
      </vt:variant>
      <vt:variant>
        <vt:lpwstr>x1-70001</vt:lpwstr>
      </vt:variant>
      <vt:variant>
        <vt:i4>6225948</vt:i4>
      </vt:variant>
      <vt:variant>
        <vt:i4>4833</vt:i4>
      </vt:variant>
      <vt:variant>
        <vt:i4>0</vt:i4>
      </vt:variant>
      <vt:variant>
        <vt:i4>5</vt:i4>
      </vt:variant>
      <vt:variant>
        <vt:lpwstr>file://localhost/Users/royc/Google_Drive/Thesis/RoyC_Umass_Thesis.html</vt:lpwstr>
      </vt:variant>
      <vt:variant>
        <vt:lpwstr>x1-59001r15</vt:lpwstr>
      </vt:variant>
      <vt:variant>
        <vt:i4>6553631</vt:i4>
      </vt:variant>
      <vt:variant>
        <vt:i4>4830</vt:i4>
      </vt:variant>
      <vt:variant>
        <vt:i4>0</vt:i4>
      </vt:variant>
      <vt:variant>
        <vt:i4>5</vt:i4>
      </vt:variant>
      <vt:variant>
        <vt:lpwstr>file://localhost/Users/royc/Google_Drive/Thesis/RoyC_Umass_Thesis.html</vt:lpwstr>
      </vt:variant>
      <vt:variant>
        <vt:lpwstr>XLi2009a</vt:lpwstr>
      </vt:variant>
      <vt:variant>
        <vt:i4>6553631</vt:i4>
      </vt:variant>
      <vt:variant>
        <vt:i4>4827</vt:i4>
      </vt:variant>
      <vt:variant>
        <vt:i4>0</vt:i4>
      </vt:variant>
      <vt:variant>
        <vt:i4>5</vt:i4>
      </vt:variant>
      <vt:variant>
        <vt:lpwstr>file://localhost/Users/royc/Google_Drive/Thesis/RoyC_Umass_Thesis.html</vt:lpwstr>
      </vt:variant>
      <vt:variant>
        <vt:lpwstr>XLi2009a</vt:lpwstr>
      </vt:variant>
      <vt:variant>
        <vt:i4>6029335</vt:i4>
      </vt:variant>
      <vt:variant>
        <vt:i4>4824</vt:i4>
      </vt:variant>
      <vt:variant>
        <vt:i4>0</vt:i4>
      </vt:variant>
      <vt:variant>
        <vt:i4>5</vt:i4>
      </vt:variant>
      <vt:variant>
        <vt:lpwstr>file://localhost/Users/royc/Google_Drive/Thesis/RoyC_Umass_Thesis.html</vt:lpwstr>
      </vt:variant>
      <vt:variant>
        <vt:lpwstr>x1-55002r12</vt:lpwstr>
      </vt:variant>
      <vt:variant>
        <vt:i4>2031739</vt:i4>
      </vt:variant>
      <vt:variant>
        <vt:i4>4821</vt:i4>
      </vt:variant>
      <vt:variant>
        <vt:i4>0</vt:i4>
      </vt:variant>
      <vt:variant>
        <vt:i4>5</vt:i4>
      </vt:variant>
      <vt:variant>
        <vt:lpwstr>file://localhost/Users/royc/Google_Drive/Thesis/RoyC_Umass_Thesis.html</vt:lpwstr>
      </vt:variant>
      <vt:variant>
        <vt:lpwstr>XZhang2008</vt:lpwstr>
      </vt:variant>
      <vt:variant>
        <vt:i4>2031739</vt:i4>
      </vt:variant>
      <vt:variant>
        <vt:i4>4818</vt:i4>
      </vt:variant>
      <vt:variant>
        <vt:i4>0</vt:i4>
      </vt:variant>
      <vt:variant>
        <vt:i4>5</vt:i4>
      </vt:variant>
      <vt:variant>
        <vt:lpwstr>file://localhost/Users/royc/Google_Drive/Thesis/RoyC_Umass_Thesis.html</vt:lpwstr>
      </vt:variant>
      <vt:variant>
        <vt:lpwstr>XZhang2008</vt:lpwstr>
      </vt:variant>
      <vt:variant>
        <vt:i4>6750321</vt:i4>
      </vt:variant>
      <vt:variant>
        <vt:i4>4815</vt:i4>
      </vt:variant>
      <vt:variant>
        <vt:i4>0</vt:i4>
      </vt:variant>
      <vt:variant>
        <vt:i4>5</vt:i4>
      </vt:variant>
      <vt:variant>
        <vt:lpwstr>file://localhost/Users/royc/Google_Drive/Thesis/RoyC_Umass_Thesis.html</vt:lpwstr>
      </vt:variant>
      <vt:variant>
        <vt:lpwstr>XLangmead2009</vt:lpwstr>
      </vt:variant>
      <vt:variant>
        <vt:i4>6750321</vt:i4>
      </vt:variant>
      <vt:variant>
        <vt:i4>4812</vt:i4>
      </vt:variant>
      <vt:variant>
        <vt:i4>0</vt:i4>
      </vt:variant>
      <vt:variant>
        <vt:i4>5</vt:i4>
      </vt:variant>
      <vt:variant>
        <vt:lpwstr>file://localhost/Users/royc/Google_Drive/Thesis/RoyC_Umass_Thesis.html</vt:lpwstr>
      </vt:variant>
      <vt:variant>
        <vt:lpwstr>XLangmead2009</vt:lpwstr>
      </vt:variant>
      <vt:variant>
        <vt:i4>7077893</vt:i4>
      </vt:variant>
      <vt:variant>
        <vt:i4>4809</vt:i4>
      </vt:variant>
      <vt:variant>
        <vt:i4>0</vt:i4>
      </vt:variant>
      <vt:variant>
        <vt:i4>5</vt:i4>
      </vt:variant>
      <vt:variant>
        <vt:lpwstr>file://localhost/Users/royc/Google_Drive/Thesis/RoyC_Umass_Thesis.html</vt:lpwstr>
      </vt:variant>
      <vt:variant>
        <vt:lpwstr>XPeirson2003</vt:lpwstr>
      </vt:variant>
      <vt:variant>
        <vt:i4>7077893</vt:i4>
      </vt:variant>
      <vt:variant>
        <vt:i4>4806</vt:i4>
      </vt:variant>
      <vt:variant>
        <vt:i4>0</vt:i4>
      </vt:variant>
      <vt:variant>
        <vt:i4>5</vt:i4>
      </vt:variant>
      <vt:variant>
        <vt:lpwstr>file://localhost/Users/royc/Google_Drive/Thesis/RoyC_Umass_Thesis.html</vt:lpwstr>
      </vt:variant>
      <vt:variant>
        <vt:lpwstr>XPeirson2003</vt:lpwstr>
      </vt:variant>
      <vt:variant>
        <vt:i4>7274609</vt:i4>
      </vt:variant>
      <vt:variant>
        <vt:i4>4803</vt:i4>
      </vt:variant>
      <vt:variant>
        <vt:i4>0</vt:i4>
      </vt:variant>
      <vt:variant>
        <vt:i4>5</vt:i4>
      </vt:variant>
      <vt:variant>
        <vt:lpwstr>file://localhost/Users/royc/Google_Drive/Thesis/RoyC_Umass_Thesis.html</vt:lpwstr>
      </vt:variant>
      <vt:variant>
        <vt:lpwstr>XChen2008</vt:lpwstr>
      </vt:variant>
      <vt:variant>
        <vt:i4>7274609</vt:i4>
      </vt:variant>
      <vt:variant>
        <vt:i4>4800</vt:i4>
      </vt:variant>
      <vt:variant>
        <vt:i4>0</vt:i4>
      </vt:variant>
      <vt:variant>
        <vt:i4>5</vt:i4>
      </vt:variant>
      <vt:variant>
        <vt:lpwstr>file://localhost/Users/royc/Google_Drive/Thesis/RoyC_Umass_Thesis.html</vt:lpwstr>
      </vt:variant>
      <vt:variant>
        <vt:lpwstr>XChen2008</vt:lpwstr>
      </vt:variant>
      <vt:variant>
        <vt:i4>1572960</vt:i4>
      </vt:variant>
      <vt:variant>
        <vt:i4>4797</vt:i4>
      </vt:variant>
      <vt:variant>
        <vt:i4>0</vt:i4>
      </vt:variant>
      <vt:variant>
        <vt:i4>5</vt:i4>
      </vt:variant>
      <vt:variant>
        <vt:lpwstr>file://localhost/Users/royc/Google_Drive/Thesis/RoyC_Umass_Thesis.html</vt:lpwstr>
      </vt:variant>
      <vt:variant>
        <vt:lpwstr>XGrant2011</vt:lpwstr>
      </vt:variant>
      <vt:variant>
        <vt:i4>1572960</vt:i4>
      </vt:variant>
      <vt:variant>
        <vt:i4>4794</vt:i4>
      </vt:variant>
      <vt:variant>
        <vt:i4>0</vt:i4>
      </vt:variant>
      <vt:variant>
        <vt:i4>5</vt:i4>
      </vt:variant>
      <vt:variant>
        <vt:lpwstr>file://localhost/Users/royc/Google_Drive/Thesis/RoyC_Umass_Thesis.html</vt:lpwstr>
      </vt:variant>
      <vt:variant>
        <vt:lpwstr>XGrant2011</vt:lpwstr>
      </vt:variant>
      <vt:variant>
        <vt:i4>1704060</vt:i4>
      </vt:variant>
      <vt:variant>
        <vt:i4>4791</vt:i4>
      </vt:variant>
      <vt:variant>
        <vt:i4>0</vt:i4>
      </vt:variant>
      <vt:variant>
        <vt:i4>5</vt:i4>
      </vt:variant>
      <vt:variant>
        <vt:lpwstr>file://localhost/Users/royc/Google_Drive/Thesis/RoyC_Umass_Thesis.html</vt:lpwstr>
      </vt:variant>
      <vt:variant>
        <vt:lpwstr>XGupta2007</vt:lpwstr>
      </vt:variant>
      <vt:variant>
        <vt:i4>1704060</vt:i4>
      </vt:variant>
      <vt:variant>
        <vt:i4>4788</vt:i4>
      </vt:variant>
      <vt:variant>
        <vt:i4>0</vt:i4>
      </vt:variant>
      <vt:variant>
        <vt:i4>5</vt:i4>
      </vt:variant>
      <vt:variant>
        <vt:lpwstr>file://localhost/Users/royc/Google_Drive/Thesis/RoyC_Umass_Thesis.html</vt:lpwstr>
      </vt:variant>
      <vt:variant>
        <vt:lpwstr>XGupta2007</vt:lpwstr>
      </vt:variant>
      <vt:variant>
        <vt:i4>851974</vt:i4>
      </vt:variant>
      <vt:variant>
        <vt:i4>4785</vt:i4>
      </vt:variant>
      <vt:variant>
        <vt:i4>0</vt:i4>
      </vt:variant>
      <vt:variant>
        <vt:i4>5</vt:i4>
      </vt:variant>
      <vt:variant>
        <vt:lpwstr>file://localhost/Users/royc/Google_Drive/Thesis/RoyC_Umass_Thesis.html</vt:lpwstr>
      </vt:variant>
      <vt:variant>
        <vt:lpwstr>XBailey1994</vt:lpwstr>
      </vt:variant>
      <vt:variant>
        <vt:i4>851974</vt:i4>
      </vt:variant>
      <vt:variant>
        <vt:i4>4782</vt:i4>
      </vt:variant>
      <vt:variant>
        <vt:i4>0</vt:i4>
      </vt:variant>
      <vt:variant>
        <vt:i4>5</vt:i4>
      </vt:variant>
      <vt:variant>
        <vt:lpwstr>file://localhost/Users/royc/Google_Drive/Thesis/RoyC_Umass_Thesis.html</vt:lpwstr>
      </vt:variant>
      <vt:variant>
        <vt:lpwstr>XBailey1994</vt:lpwstr>
      </vt:variant>
      <vt:variant>
        <vt:i4>458754</vt:i4>
      </vt:variant>
      <vt:variant>
        <vt:i4>4779</vt:i4>
      </vt:variant>
      <vt:variant>
        <vt:i4>0</vt:i4>
      </vt:variant>
      <vt:variant>
        <vt:i4>5</vt:i4>
      </vt:variant>
      <vt:variant>
        <vt:lpwstr>file://localhost/Users/royc/Google_Drive/Thesis/RoyC_Umass_Thesis.html</vt:lpwstr>
      </vt:variant>
      <vt:variant>
        <vt:lpwstr>XBailey2009</vt:lpwstr>
      </vt:variant>
      <vt:variant>
        <vt:i4>458754</vt:i4>
      </vt:variant>
      <vt:variant>
        <vt:i4>4776</vt:i4>
      </vt:variant>
      <vt:variant>
        <vt:i4>0</vt:i4>
      </vt:variant>
      <vt:variant>
        <vt:i4>5</vt:i4>
      </vt:variant>
      <vt:variant>
        <vt:lpwstr>file://localhost/Users/royc/Google_Drive/Thesis/RoyC_Umass_Thesis.html</vt:lpwstr>
      </vt:variant>
      <vt:variant>
        <vt:lpwstr>XBailey2009</vt:lpwstr>
      </vt:variant>
      <vt:variant>
        <vt:i4>8257543</vt:i4>
      </vt:variant>
      <vt:variant>
        <vt:i4>4773</vt:i4>
      </vt:variant>
      <vt:variant>
        <vt:i4>0</vt:i4>
      </vt:variant>
      <vt:variant>
        <vt:i4>5</vt:i4>
      </vt:variant>
      <vt:variant>
        <vt:lpwstr>file://localhost/Users/royc/Google_Drive/Thesis/RoyC_Umass_Thesis.html</vt:lpwstr>
      </vt:variant>
      <vt:variant>
        <vt:lpwstr>XAnders2010a</vt:lpwstr>
      </vt:variant>
      <vt:variant>
        <vt:i4>8257543</vt:i4>
      </vt:variant>
      <vt:variant>
        <vt:i4>4770</vt:i4>
      </vt:variant>
      <vt:variant>
        <vt:i4>0</vt:i4>
      </vt:variant>
      <vt:variant>
        <vt:i4>5</vt:i4>
      </vt:variant>
      <vt:variant>
        <vt:lpwstr>file://localhost/Users/royc/Google_Drive/Thesis/RoyC_Umass_Thesis.html</vt:lpwstr>
      </vt:variant>
      <vt:variant>
        <vt:lpwstr>XAnders2010a</vt:lpwstr>
      </vt:variant>
      <vt:variant>
        <vt:i4>8323188</vt:i4>
      </vt:variant>
      <vt:variant>
        <vt:i4>4767</vt:i4>
      </vt:variant>
      <vt:variant>
        <vt:i4>0</vt:i4>
      </vt:variant>
      <vt:variant>
        <vt:i4>5</vt:i4>
      </vt:variant>
      <vt:variant>
        <vt:lpwstr>file://localhost/Users/royc/Google_Drive/Thesis/RoyC_Umass_Thesis.html</vt:lpwstr>
      </vt:variant>
      <vt:variant>
        <vt:lpwstr>XTrapnell2010</vt:lpwstr>
      </vt:variant>
      <vt:variant>
        <vt:i4>8323188</vt:i4>
      </vt:variant>
      <vt:variant>
        <vt:i4>4764</vt:i4>
      </vt:variant>
      <vt:variant>
        <vt:i4>0</vt:i4>
      </vt:variant>
      <vt:variant>
        <vt:i4>5</vt:i4>
      </vt:variant>
      <vt:variant>
        <vt:lpwstr>file://localhost/Users/royc/Google_Drive/Thesis/RoyC_Umass_Thesis.html</vt:lpwstr>
      </vt:variant>
      <vt:variant>
        <vt:lpwstr>XTrapnell2010</vt:lpwstr>
      </vt:variant>
      <vt:variant>
        <vt:i4>8323188</vt:i4>
      </vt:variant>
      <vt:variant>
        <vt:i4>4761</vt:i4>
      </vt:variant>
      <vt:variant>
        <vt:i4>0</vt:i4>
      </vt:variant>
      <vt:variant>
        <vt:i4>5</vt:i4>
      </vt:variant>
      <vt:variant>
        <vt:lpwstr>file://localhost/Users/royc/Google_Drive/Thesis/RoyC_Umass_Thesis.html</vt:lpwstr>
      </vt:variant>
      <vt:variant>
        <vt:lpwstr>XTrapnell2010</vt:lpwstr>
      </vt:variant>
      <vt:variant>
        <vt:i4>8323188</vt:i4>
      </vt:variant>
      <vt:variant>
        <vt:i4>4758</vt:i4>
      </vt:variant>
      <vt:variant>
        <vt:i4>0</vt:i4>
      </vt:variant>
      <vt:variant>
        <vt:i4>5</vt:i4>
      </vt:variant>
      <vt:variant>
        <vt:lpwstr>file://localhost/Users/royc/Google_Drive/Thesis/RoyC_Umass_Thesis.html</vt:lpwstr>
      </vt:variant>
      <vt:variant>
        <vt:lpwstr>XTrapnell2010</vt:lpwstr>
      </vt:variant>
      <vt:variant>
        <vt:i4>7077996</vt:i4>
      </vt:variant>
      <vt:variant>
        <vt:i4>4755</vt:i4>
      </vt:variant>
      <vt:variant>
        <vt:i4>0</vt:i4>
      </vt:variant>
      <vt:variant>
        <vt:i4>5</vt:i4>
      </vt:variant>
      <vt:variant>
        <vt:lpwstr>file://localhost/Users/royc/Google_Drive/Thesis/RoyC_Umass_Thesis.html</vt:lpwstr>
      </vt:variant>
      <vt:variant>
        <vt:lpwstr>XKent2002</vt:lpwstr>
      </vt:variant>
      <vt:variant>
        <vt:i4>7077996</vt:i4>
      </vt:variant>
      <vt:variant>
        <vt:i4>4752</vt:i4>
      </vt:variant>
      <vt:variant>
        <vt:i4>0</vt:i4>
      </vt:variant>
      <vt:variant>
        <vt:i4>5</vt:i4>
      </vt:variant>
      <vt:variant>
        <vt:lpwstr>file://localhost/Users/royc/Google_Drive/Thesis/RoyC_Umass_Thesis.html</vt:lpwstr>
      </vt:variant>
      <vt:variant>
        <vt:lpwstr>XKent2002</vt:lpwstr>
      </vt:variant>
      <vt:variant>
        <vt:i4>7602297</vt:i4>
      </vt:variant>
      <vt:variant>
        <vt:i4>4749</vt:i4>
      </vt:variant>
      <vt:variant>
        <vt:i4>0</vt:i4>
      </vt:variant>
      <vt:variant>
        <vt:i4>5</vt:i4>
      </vt:variant>
      <vt:variant>
        <vt:lpwstr>file://localhost/Users/royc/Google_Drive/Thesis/RoyC_Umass_Thesis.html</vt:lpwstr>
      </vt:variant>
      <vt:variant>
        <vt:lpwstr>XGrabherr2011</vt:lpwstr>
      </vt:variant>
      <vt:variant>
        <vt:i4>7602297</vt:i4>
      </vt:variant>
      <vt:variant>
        <vt:i4>4746</vt:i4>
      </vt:variant>
      <vt:variant>
        <vt:i4>0</vt:i4>
      </vt:variant>
      <vt:variant>
        <vt:i4>5</vt:i4>
      </vt:variant>
      <vt:variant>
        <vt:lpwstr>file://localhost/Users/royc/Google_Drive/Thesis/RoyC_Umass_Thesis.html</vt:lpwstr>
      </vt:variant>
      <vt:variant>
        <vt:lpwstr>XGrabherr2011</vt:lpwstr>
      </vt:variant>
      <vt:variant>
        <vt:i4>8323192</vt:i4>
      </vt:variant>
      <vt:variant>
        <vt:i4>4743</vt:i4>
      </vt:variant>
      <vt:variant>
        <vt:i4>0</vt:i4>
      </vt:variant>
      <vt:variant>
        <vt:i4>5</vt:i4>
      </vt:variant>
      <vt:variant>
        <vt:lpwstr>file://localhost/Users/royc/Google_Drive/Thesis/RoyC_Umass_Thesis.html</vt:lpwstr>
      </vt:variant>
      <vt:variant>
        <vt:lpwstr>XYang2011</vt:lpwstr>
      </vt:variant>
      <vt:variant>
        <vt:i4>8323192</vt:i4>
      </vt:variant>
      <vt:variant>
        <vt:i4>4740</vt:i4>
      </vt:variant>
      <vt:variant>
        <vt:i4>0</vt:i4>
      </vt:variant>
      <vt:variant>
        <vt:i4>5</vt:i4>
      </vt:variant>
      <vt:variant>
        <vt:lpwstr>file://localhost/Users/royc/Google_Drive/Thesis/RoyC_Umass_Thesis.html</vt:lpwstr>
      </vt:variant>
      <vt:variant>
        <vt:lpwstr>XYang2011</vt:lpwstr>
      </vt:variant>
      <vt:variant>
        <vt:i4>7929878</vt:i4>
      </vt:variant>
      <vt:variant>
        <vt:i4>4737</vt:i4>
      </vt:variant>
      <vt:variant>
        <vt:i4>0</vt:i4>
      </vt:variant>
      <vt:variant>
        <vt:i4>5</vt:i4>
      </vt:variant>
      <vt:variant>
        <vt:lpwstr>file://localhost/Users/royc/Google_Drive/Thesis/RoyC_Umass_Thesis.html</vt:lpwstr>
      </vt:variant>
      <vt:variant>
        <vt:lpwstr>XShepard2011</vt:lpwstr>
      </vt:variant>
      <vt:variant>
        <vt:i4>7929878</vt:i4>
      </vt:variant>
      <vt:variant>
        <vt:i4>4734</vt:i4>
      </vt:variant>
      <vt:variant>
        <vt:i4>0</vt:i4>
      </vt:variant>
      <vt:variant>
        <vt:i4>5</vt:i4>
      </vt:variant>
      <vt:variant>
        <vt:lpwstr>file://localhost/Users/royc/Google_Drive/Thesis/RoyC_Umass_Thesis.html</vt:lpwstr>
      </vt:variant>
      <vt:variant>
        <vt:lpwstr>XShepard2011</vt:lpwstr>
      </vt:variant>
      <vt:variant>
        <vt:i4>7405574</vt:i4>
      </vt:variant>
      <vt:variant>
        <vt:i4>4731</vt:i4>
      </vt:variant>
      <vt:variant>
        <vt:i4>0</vt:i4>
      </vt:variant>
      <vt:variant>
        <vt:i4>5</vt:i4>
      </vt:variant>
      <vt:variant>
        <vt:lpwstr>file://localhost/Users/royc/Google_Drive/Thesis/RoyC_Umass_Thesis.html</vt:lpwstr>
      </vt:variant>
      <vt:variant>
        <vt:lpwstr>XQuinlan2010</vt:lpwstr>
      </vt:variant>
      <vt:variant>
        <vt:i4>7405574</vt:i4>
      </vt:variant>
      <vt:variant>
        <vt:i4>4728</vt:i4>
      </vt:variant>
      <vt:variant>
        <vt:i4>0</vt:i4>
      </vt:variant>
      <vt:variant>
        <vt:i4>5</vt:i4>
      </vt:variant>
      <vt:variant>
        <vt:lpwstr>file://localhost/Users/royc/Google_Drive/Thesis/RoyC_Umass_Thesis.html</vt:lpwstr>
      </vt:variant>
      <vt:variant>
        <vt:lpwstr>XQuinlan2010</vt:lpwstr>
      </vt:variant>
      <vt:variant>
        <vt:i4>8257661</vt:i4>
      </vt:variant>
      <vt:variant>
        <vt:i4>4725</vt:i4>
      </vt:variant>
      <vt:variant>
        <vt:i4>0</vt:i4>
      </vt:variant>
      <vt:variant>
        <vt:i4>5</vt:i4>
      </vt:variant>
      <vt:variant>
        <vt:lpwstr>file://localhost/Users/royc/Google_Drive/Thesis/RoyC_Umass_Thesis.html</vt:lpwstr>
      </vt:variant>
      <vt:variant>
        <vt:lpwstr>XTrapnell2009</vt:lpwstr>
      </vt:variant>
      <vt:variant>
        <vt:i4>8257661</vt:i4>
      </vt:variant>
      <vt:variant>
        <vt:i4>4722</vt:i4>
      </vt:variant>
      <vt:variant>
        <vt:i4>0</vt:i4>
      </vt:variant>
      <vt:variant>
        <vt:i4>5</vt:i4>
      </vt:variant>
      <vt:variant>
        <vt:lpwstr>file://localhost/Users/royc/Google_Drive/Thesis/RoyC_Umass_Thesis.html</vt:lpwstr>
      </vt:variant>
      <vt:variant>
        <vt:lpwstr>XTrapnell2009</vt:lpwstr>
      </vt:variant>
      <vt:variant>
        <vt:i4>6553631</vt:i4>
      </vt:variant>
      <vt:variant>
        <vt:i4>4719</vt:i4>
      </vt:variant>
      <vt:variant>
        <vt:i4>0</vt:i4>
      </vt:variant>
      <vt:variant>
        <vt:i4>5</vt:i4>
      </vt:variant>
      <vt:variant>
        <vt:lpwstr>file://localhost/Users/royc/Google_Drive/Thesis/RoyC_Umass_Thesis.html</vt:lpwstr>
      </vt:variant>
      <vt:variant>
        <vt:lpwstr>XLi2009a</vt:lpwstr>
      </vt:variant>
      <vt:variant>
        <vt:i4>6553631</vt:i4>
      </vt:variant>
      <vt:variant>
        <vt:i4>4716</vt:i4>
      </vt:variant>
      <vt:variant>
        <vt:i4>0</vt:i4>
      </vt:variant>
      <vt:variant>
        <vt:i4>5</vt:i4>
      </vt:variant>
      <vt:variant>
        <vt:lpwstr>file://localhost/Users/royc/Google_Drive/Thesis/RoyC_Umass_Thesis.html</vt:lpwstr>
      </vt:variant>
      <vt:variant>
        <vt:lpwstr>XLi2009a</vt:lpwstr>
      </vt:variant>
      <vt:variant>
        <vt:i4>1376378</vt:i4>
      </vt:variant>
      <vt:variant>
        <vt:i4>4713</vt:i4>
      </vt:variant>
      <vt:variant>
        <vt:i4>0</vt:i4>
      </vt:variant>
      <vt:variant>
        <vt:i4>5</vt:i4>
      </vt:variant>
      <vt:variant>
        <vt:lpwstr>file://localhost/Users/royc/Google_Drive/Thesis/RoyC_Umass_Thesis.html</vt:lpwstr>
      </vt:variant>
      <vt:variant>
        <vt:lpwstr>XZhang2012</vt:lpwstr>
      </vt:variant>
      <vt:variant>
        <vt:i4>1376378</vt:i4>
      </vt:variant>
      <vt:variant>
        <vt:i4>4710</vt:i4>
      </vt:variant>
      <vt:variant>
        <vt:i4>0</vt:i4>
      </vt:variant>
      <vt:variant>
        <vt:i4>5</vt:i4>
      </vt:variant>
      <vt:variant>
        <vt:lpwstr>file://localhost/Users/royc/Google_Drive/Thesis/RoyC_Umass_Thesis.html</vt:lpwstr>
      </vt:variant>
      <vt:variant>
        <vt:lpwstr>XZhang2012</vt:lpwstr>
      </vt:variant>
      <vt:variant>
        <vt:i4>1507455</vt:i4>
      </vt:variant>
      <vt:variant>
        <vt:i4>4707</vt:i4>
      </vt:variant>
      <vt:variant>
        <vt:i4>0</vt:i4>
      </vt:variant>
      <vt:variant>
        <vt:i4>5</vt:i4>
      </vt:variant>
      <vt:variant>
        <vt:lpwstr>file://localhost/Users/royc/Google_Drive/Thesis/RoyC_Umass_Thesis.html</vt:lpwstr>
      </vt:variant>
      <vt:variant>
        <vt:lpwstr>XShoji2009</vt:lpwstr>
      </vt:variant>
      <vt:variant>
        <vt:i4>1507455</vt:i4>
      </vt:variant>
      <vt:variant>
        <vt:i4>4704</vt:i4>
      </vt:variant>
      <vt:variant>
        <vt:i4>0</vt:i4>
      </vt:variant>
      <vt:variant>
        <vt:i4>5</vt:i4>
      </vt:variant>
      <vt:variant>
        <vt:lpwstr>file://localhost/Users/royc/Google_Drive/Thesis/RoyC_Umass_Thesis.html</vt:lpwstr>
      </vt:variant>
      <vt:variant>
        <vt:lpwstr>XShoji2009</vt:lpwstr>
      </vt:variant>
      <vt:variant>
        <vt:i4>1900661</vt:i4>
      </vt:variant>
      <vt:variant>
        <vt:i4>4701</vt:i4>
      </vt:variant>
      <vt:variant>
        <vt:i4>0</vt:i4>
      </vt:variant>
      <vt:variant>
        <vt:i4>5</vt:i4>
      </vt:variant>
      <vt:variant>
        <vt:lpwstr>file://localhost/Users/royc/Google_Drive/Thesis/RoyC_Umass_Thesis.html</vt:lpwstr>
      </vt:variant>
      <vt:variant>
        <vt:lpwstr>XVagin2009</vt:lpwstr>
      </vt:variant>
      <vt:variant>
        <vt:i4>1900661</vt:i4>
      </vt:variant>
      <vt:variant>
        <vt:i4>4698</vt:i4>
      </vt:variant>
      <vt:variant>
        <vt:i4>0</vt:i4>
      </vt:variant>
      <vt:variant>
        <vt:i4>5</vt:i4>
      </vt:variant>
      <vt:variant>
        <vt:lpwstr>file://localhost/Users/royc/Google_Drive/Thesis/RoyC_Umass_Thesis.html</vt:lpwstr>
      </vt:variant>
      <vt:variant>
        <vt:lpwstr>XVagin2009</vt:lpwstr>
      </vt:variant>
      <vt:variant>
        <vt:i4>6357021</vt:i4>
      </vt:variant>
      <vt:variant>
        <vt:i4>4695</vt:i4>
      </vt:variant>
      <vt:variant>
        <vt:i4>0</vt:i4>
      </vt:variant>
      <vt:variant>
        <vt:i4>5</vt:i4>
      </vt:variant>
      <vt:variant>
        <vt:lpwstr>file://localhost/Users/royc/Google_Drive/Thesis/RoyC_Umass_Thesis.html</vt:lpwstr>
      </vt:variant>
      <vt:variant>
        <vt:lpwstr>XAravin2008a</vt:lpwstr>
      </vt:variant>
      <vt:variant>
        <vt:i4>6357021</vt:i4>
      </vt:variant>
      <vt:variant>
        <vt:i4>4692</vt:i4>
      </vt:variant>
      <vt:variant>
        <vt:i4>0</vt:i4>
      </vt:variant>
      <vt:variant>
        <vt:i4>5</vt:i4>
      </vt:variant>
      <vt:variant>
        <vt:lpwstr>file://localhost/Users/royc/Google_Drive/Thesis/RoyC_Umass_Thesis.html</vt:lpwstr>
      </vt:variant>
      <vt:variant>
        <vt:lpwstr>XAravin2008a</vt:lpwstr>
      </vt:variant>
      <vt:variant>
        <vt:i4>7995417</vt:i4>
      </vt:variant>
      <vt:variant>
        <vt:i4>4689</vt:i4>
      </vt:variant>
      <vt:variant>
        <vt:i4>0</vt:i4>
      </vt:variant>
      <vt:variant>
        <vt:i4>5</vt:i4>
      </vt:variant>
      <vt:variant>
        <vt:lpwstr>file://localhost/Users/royc/Google_Drive/Thesis/RoyC_Umass_Thesis.html</vt:lpwstr>
      </vt:variant>
      <vt:variant>
        <vt:lpwstr>XModzelewski2012</vt:lpwstr>
      </vt:variant>
      <vt:variant>
        <vt:i4>7995417</vt:i4>
      </vt:variant>
      <vt:variant>
        <vt:i4>4686</vt:i4>
      </vt:variant>
      <vt:variant>
        <vt:i4>0</vt:i4>
      </vt:variant>
      <vt:variant>
        <vt:i4>5</vt:i4>
      </vt:variant>
      <vt:variant>
        <vt:lpwstr>file://localhost/Users/royc/Google_Drive/Thesis/RoyC_Umass_Thesis.html</vt:lpwstr>
      </vt:variant>
      <vt:variant>
        <vt:lpwstr>XModzelewski2012</vt:lpwstr>
      </vt:variant>
      <vt:variant>
        <vt:i4>6488093</vt:i4>
      </vt:variant>
      <vt:variant>
        <vt:i4>4683</vt:i4>
      </vt:variant>
      <vt:variant>
        <vt:i4>0</vt:i4>
      </vt:variant>
      <vt:variant>
        <vt:i4>5</vt:i4>
      </vt:variant>
      <vt:variant>
        <vt:lpwstr>file://localhost/Users/royc/Google_Drive/Thesis/RoyC_Umass_Thesis.html</vt:lpwstr>
      </vt:variant>
      <vt:variant>
        <vt:lpwstr>XGan2011</vt:lpwstr>
      </vt:variant>
      <vt:variant>
        <vt:i4>6488093</vt:i4>
      </vt:variant>
      <vt:variant>
        <vt:i4>4680</vt:i4>
      </vt:variant>
      <vt:variant>
        <vt:i4>0</vt:i4>
      </vt:variant>
      <vt:variant>
        <vt:i4>5</vt:i4>
      </vt:variant>
      <vt:variant>
        <vt:lpwstr>file://localhost/Users/royc/Google_Drive/Thesis/RoyC_Umass_Thesis.html</vt:lpwstr>
      </vt:variant>
      <vt:variant>
        <vt:lpwstr>XGan2011</vt:lpwstr>
      </vt:variant>
      <vt:variant>
        <vt:i4>196716</vt:i4>
      </vt:variant>
      <vt:variant>
        <vt:i4>4677</vt:i4>
      </vt:variant>
      <vt:variant>
        <vt:i4>0</vt:i4>
      </vt:variant>
      <vt:variant>
        <vt:i4>5</vt:i4>
      </vt:variant>
      <vt:variant>
        <vt:lpwstr>file://localhost/Users/royc/Google_Drive/Thesis/RoyC_Umass_Thesis.html</vt:lpwstr>
      </vt:variant>
      <vt:variant>
        <vt:lpwstr>XSeitz2008</vt:lpwstr>
      </vt:variant>
      <vt:variant>
        <vt:i4>196716</vt:i4>
      </vt:variant>
      <vt:variant>
        <vt:i4>4674</vt:i4>
      </vt:variant>
      <vt:variant>
        <vt:i4>0</vt:i4>
      </vt:variant>
      <vt:variant>
        <vt:i4>5</vt:i4>
      </vt:variant>
      <vt:variant>
        <vt:lpwstr>file://localhost/Users/royc/Google_Drive/Thesis/RoyC_Umass_Thesis.html</vt:lpwstr>
      </vt:variant>
      <vt:variant>
        <vt:lpwstr>XSeitz2008</vt:lpwstr>
      </vt:variant>
      <vt:variant>
        <vt:i4>1835121</vt:i4>
      </vt:variant>
      <vt:variant>
        <vt:i4>4671</vt:i4>
      </vt:variant>
      <vt:variant>
        <vt:i4>0</vt:i4>
      </vt:variant>
      <vt:variant>
        <vt:i4>5</vt:i4>
      </vt:variant>
      <vt:variant>
        <vt:lpwstr>file://localhost/Users/royc/Google_Drive/Thesis/RoyC_Umass_Thesis.html</vt:lpwstr>
      </vt:variant>
      <vt:variant>
        <vt:lpwstr>XGhildiyal2008</vt:lpwstr>
      </vt:variant>
      <vt:variant>
        <vt:i4>1835121</vt:i4>
      </vt:variant>
      <vt:variant>
        <vt:i4>4668</vt:i4>
      </vt:variant>
      <vt:variant>
        <vt:i4>0</vt:i4>
      </vt:variant>
      <vt:variant>
        <vt:i4>5</vt:i4>
      </vt:variant>
      <vt:variant>
        <vt:lpwstr>file://localhost/Users/royc/Google_Drive/Thesis/RoyC_Umass_Thesis.html</vt:lpwstr>
      </vt:variant>
      <vt:variant>
        <vt:lpwstr>XGhildiyal2008</vt:lpwstr>
      </vt:variant>
      <vt:variant>
        <vt:i4>127</vt:i4>
      </vt:variant>
      <vt:variant>
        <vt:i4>4665</vt:i4>
      </vt:variant>
      <vt:variant>
        <vt:i4>0</vt:i4>
      </vt:variant>
      <vt:variant>
        <vt:i4>5</vt:i4>
      </vt:variant>
      <vt:variant>
        <vt:lpwstr>file://localhost/Users/royc/Google_Drive/Thesis/RoyC_Umass_Thesis.html</vt:lpwstr>
      </vt:variant>
      <vt:variant>
        <vt:lpwstr>XDeng2002c</vt:lpwstr>
      </vt:variant>
      <vt:variant>
        <vt:i4>127</vt:i4>
      </vt:variant>
      <vt:variant>
        <vt:i4>4662</vt:i4>
      </vt:variant>
      <vt:variant>
        <vt:i4>0</vt:i4>
      </vt:variant>
      <vt:variant>
        <vt:i4>5</vt:i4>
      </vt:variant>
      <vt:variant>
        <vt:lpwstr>file://localhost/Users/royc/Google_Drive/Thesis/RoyC_Umass_Thesis.html</vt:lpwstr>
      </vt:variant>
      <vt:variant>
        <vt:lpwstr>XDeng2002c</vt:lpwstr>
      </vt:variant>
      <vt:variant>
        <vt:i4>3539045</vt:i4>
      </vt:variant>
      <vt:variant>
        <vt:i4>4659</vt:i4>
      </vt:variant>
      <vt:variant>
        <vt:i4>0</vt:i4>
      </vt:variant>
      <vt:variant>
        <vt:i4>5</vt:i4>
      </vt:variant>
      <vt:variant>
        <vt:lpwstr>file://localhost/Users/royc/Google_Drive/Thesis/RoyC_Umass_Thesis.html</vt:lpwstr>
      </vt:variant>
      <vt:variant>
        <vt:lpwstr>XBolcun-Filas2011</vt:lpwstr>
      </vt:variant>
      <vt:variant>
        <vt:i4>3539045</vt:i4>
      </vt:variant>
      <vt:variant>
        <vt:i4>4656</vt:i4>
      </vt:variant>
      <vt:variant>
        <vt:i4>0</vt:i4>
      </vt:variant>
      <vt:variant>
        <vt:i4>5</vt:i4>
      </vt:variant>
      <vt:variant>
        <vt:lpwstr>file://localhost/Users/royc/Google_Drive/Thesis/RoyC_Umass_Thesis.html</vt:lpwstr>
      </vt:variant>
      <vt:variant>
        <vt:lpwstr>XBolcun-Filas2011</vt:lpwstr>
      </vt:variant>
      <vt:variant>
        <vt:i4>8126478</vt:i4>
      </vt:variant>
      <vt:variant>
        <vt:i4>4653</vt:i4>
      </vt:variant>
      <vt:variant>
        <vt:i4>0</vt:i4>
      </vt:variant>
      <vt:variant>
        <vt:i4>5</vt:i4>
      </vt:variant>
      <vt:variant>
        <vt:lpwstr>file://localhost/Users/royc/Google_Drive/Thesis/RoyC_Umass_Thesis.html</vt:lpwstr>
      </vt:variant>
      <vt:variant>
        <vt:lpwstr>XBaudat2000c</vt:lpwstr>
      </vt:variant>
      <vt:variant>
        <vt:i4>8126478</vt:i4>
      </vt:variant>
      <vt:variant>
        <vt:i4>4650</vt:i4>
      </vt:variant>
      <vt:variant>
        <vt:i4>0</vt:i4>
      </vt:variant>
      <vt:variant>
        <vt:i4>5</vt:i4>
      </vt:variant>
      <vt:variant>
        <vt:lpwstr>file://localhost/Users/royc/Google_Drive/Thesis/RoyC_Umass_Thesis.html</vt:lpwstr>
      </vt:variant>
      <vt:variant>
        <vt:lpwstr>XBaudat2000c</vt:lpwstr>
      </vt:variant>
      <vt:variant>
        <vt:i4>2031739</vt:i4>
      </vt:variant>
      <vt:variant>
        <vt:i4>4647</vt:i4>
      </vt:variant>
      <vt:variant>
        <vt:i4>0</vt:i4>
      </vt:variant>
      <vt:variant>
        <vt:i4>5</vt:i4>
      </vt:variant>
      <vt:variant>
        <vt:lpwstr>file://localhost/Users/royc/Google_Drive/Thesis/RoyC_Umass_Thesis.html</vt:lpwstr>
      </vt:variant>
      <vt:variant>
        <vt:lpwstr>XZhang2008</vt:lpwstr>
      </vt:variant>
      <vt:variant>
        <vt:i4>2031739</vt:i4>
      </vt:variant>
      <vt:variant>
        <vt:i4>4644</vt:i4>
      </vt:variant>
      <vt:variant>
        <vt:i4>0</vt:i4>
      </vt:variant>
      <vt:variant>
        <vt:i4>5</vt:i4>
      </vt:variant>
      <vt:variant>
        <vt:lpwstr>file://localhost/Users/royc/Google_Drive/Thesis/RoyC_Umass_Thesis.html</vt:lpwstr>
      </vt:variant>
      <vt:variant>
        <vt:lpwstr>XZhang2008</vt:lpwstr>
      </vt:variant>
      <vt:variant>
        <vt:i4>6750321</vt:i4>
      </vt:variant>
      <vt:variant>
        <vt:i4>4641</vt:i4>
      </vt:variant>
      <vt:variant>
        <vt:i4>0</vt:i4>
      </vt:variant>
      <vt:variant>
        <vt:i4>5</vt:i4>
      </vt:variant>
      <vt:variant>
        <vt:lpwstr>file://localhost/Users/royc/Google_Drive/Thesis/RoyC_Umass_Thesis.html</vt:lpwstr>
      </vt:variant>
      <vt:variant>
        <vt:lpwstr>XLangmead2009</vt:lpwstr>
      </vt:variant>
      <vt:variant>
        <vt:i4>6750321</vt:i4>
      </vt:variant>
      <vt:variant>
        <vt:i4>4638</vt:i4>
      </vt:variant>
      <vt:variant>
        <vt:i4>0</vt:i4>
      </vt:variant>
      <vt:variant>
        <vt:i4>5</vt:i4>
      </vt:variant>
      <vt:variant>
        <vt:lpwstr>file://localhost/Users/royc/Google_Drive/Thesis/RoyC_Umass_Thesis.html</vt:lpwstr>
      </vt:variant>
      <vt:variant>
        <vt:lpwstr>XLangmead2009</vt:lpwstr>
      </vt:variant>
      <vt:variant>
        <vt:i4>8257543</vt:i4>
      </vt:variant>
      <vt:variant>
        <vt:i4>4635</vt:i4>
      </vt:variant>
      <vt:variant>
        <vt:i4>0</vt:i4>
      </vt:variant>
      <vt:variant>
        <vt:i4>5</vt:i4>
      </vt:variant>
      <vt:variant>
        <vt:lpwstr>file://localhost/Users/royc/Google_Drive/Thesis/RoyC_Umass_Thesis.html</vt:lpwstr>
      </vt:variant>
      <vt:variant>
        <vt:lpwstr>XAnders2010a</vt:lpwstr>
      </vt:variant>
      <vt:variant>
        <vt:i4>8257543</vt:i4>
      </vt:variant>
      <vt:variant>
        <vt:i4>4632</vt:i4>
      </vt:variant>
      <vt:variant>
        <vt:i4>0</vt:i4>
      </vt:variant>
      <vt:variant>
        <vt:i4>5</vt:i4>
      </vt:variant>
      <vt:variant>
        <vt:lpwstr>file://localhost/Users/royc/Google_Drive/Thesis/RoyC_Umass_Thesis.html</vt:lpwstr>
      </vt:variant>
      <vt:variant>
        <vt:lpwstr>XAnders2010a</vt:lpwstr>
      </vt:variant>
      <vt:variant>
        <vt:i4>6553631</vt:i4>
      </vt:variant>
      <vt:variant>
        <vt:i4>4629</vt:i4>
      </vt:variant>
      <vt:variant>
        <vt:i4>0</vt:i4>
      </vt:variant>
      <vt:variant>
        <vt:i4>5</vt:i4>
      </vt:variant>
      <vt:variant>
        <vt:lpwstr>file://localhost/Users/royc/Google_Drive/Thesis/RoyC_Umass_Thesis.html</vt:lpwstr>
      </vt:variant>
      <vt:variant>
        <vt:lpwstr>XLi2009a</vt:lpwstr>
      </vt:variant>
      <vt:variant>
        <vt:i4>6553631</vt:i4>
      </vt:variant>
      <vt:variant>
        <vt:i4>4626</vt:i4>
      </vt:variant>
      <vt:variant>
        <vt:i4>0</vt:i4>
      </vt:variant>
      <vt:variant>
        <vt:i4>5</vt:i4>
      </vt:variant>
      <vt:variant>
        <vt:lpwstr>file://localhost/Users/royc/Google_Drive/Thesis/RoyC_Umass_Thesis.html</vt:lpwstr>
      </vt:variant>
      <vt:variant>
        <vt:lpwstr>XLi2009a</vt:lpwstr>
      </vt:variant>
      <vt:variant>
        <vt:i4>1376283</vt:i4>
      </vt:variant>
      <vt:variant>
        <vt:i4>4623</vt:i4>
      </vt:variant>
      <vt:variant>
        <vt:i4>0</vt:i4>
      </vt:variant>
      <vt:variant>
        <vt:i4>5</vt:i4>
      </vt:variant>
      <vt:variant>
        <vt:lpwstr>file://localhost/Users/royc/Google_Drive/Thesis/RoyC_Umass_Thesis.html</vt:lpwstr>
      </vt:variant>
      <vt:variant>
        <vt:lpwstr>XZhang2012a</vt:lpwstr>
      </vt:variant>
      <vt:variant>
        <vt:i4>1376283</vt:i4>
      </vt:variant>
      <vt:variant>
        <vt:i4>4620</vt:i4>
      </vt:variant>
      <vt:variant>
        <vt:i4>0</vt:i4>
      </vt:variant>
      <vt:variant>
        <vt:i4>5</vt:i4>
      </vt:variant>
      <vt:variant>
        <vt:lpwstr>file://localhost/Users/royc/Google_Drive/Thesis/RoyC_Umass_Thesis.html</vt:lpwstr>
      </vt:variant>
      <vt:variant>
        <vt:lpwstr>XZhang2012a</vt:lpwstr>
      </vt:variant>
      <vt:variant>
        <vt:i4>196716</vt:i4>
      </vt:variant>
      <vt:variant>
        <vt:i4>4617</vt:i4>
      </vt:variant>
      <vt:variant>
        <vt:i4>0</vt:i4>
      </vt:variant>
      <vt:variant>
        <vt:i4>5</vt:i4>
      </vt:variant>
      <vt:variant>
        <vt:lpwstr>file://localhost/Users/royc/Google_Drive/Thesis/RoyC_Umass_Thesis.html</vt:lpwstr>
      </vt:variant>
      <vt:variant>
        <vt:lpwstr>XSeitz2008</vt:lpwstr>
      </vt:variant>
      <vt:variant>
        <vt:i4>196716</vt:i4>
      </vt:variant>
      <vt:variant>
        <vt:i4>4614</vt:i4>
      </vt:variant>
      <vt:variant>
        <vt:i4>0</vt:i4>
      </vt:variant>
      <vt:variant>
        <vt:i4>5</vt:i4>
      </vt:variant>
      <vt:variant>
        <vt:lpwstr>file://localhost/Users/royc/Google_Drive/Thesis/RoyC_Umass_Thesis.html</vt:lpwstr>
      </vt:variant>
      <vt:variant>
        <vt:lpwstr>XSeitz2008</vt:lpwstr>
      </vt:variant>
      <vt:variant>
        <vt:i4>1835121</vt:i4>
      </vt:variant>
      <vt:variant>
        <vt:i4>4611</vt:i4>
      </vt:variant>
      <vt:variant>
        <vt:i4>0</vt:i4>
      </vt:variant>
      <vt:variant>
        <vt:i4>5</vt:i4>
      </vt:variant>
      <vt:variant>
        <vt:lpwstr>file://localhost/Users/royc/Google_Drive/Thesis/RoyC_Umass_Thesis.html</vt:lpwstr>
      </vt:variant>
      <vt:variant>
        <vt:lpwstr>XGhildiyal2008</vt:lpwstr>
      </vt:variant>
      <vt:variant>
        <vt:i4>1835121</vt:i4>
      </vt:variant>
      <vt:variant>
        <vt:i4>4608</vt:i4>
      </vt:variant>
      <vt:variant>
        <vt:i4>0</vt:i4>
      </vt:variant>
      <vt:variant>
        <vt:i4>5</vt:i4>
      </vt:variant>
      <vt:variant>
        <vt:lpwstr>file://localhost/Users/royc/Google_Drive/Thesis/RoyC_Umass_Thesis.html</vt:lpwstr>
      </vt:variant>
      <vt:variant>
        <vt:lpwstr>XGhildiyal2008</vt:lpwstr>
      </vt:variant>
      <vt:variant>
        <vt:i4>127</vt:i4>
      </vt:variant>
      <vt:variant>
        <vt:i4>4605</vt:i4>
      </vt:variant>
      <vt:variant>
        <vt:i4>0</vt:i4>
      </vt:variant>
      <vt:variant>
        <vt:i4>5</vt:i4>
      </vt:variant>
      <vt:variant>
        <vt:lpwstr>file://localhost/Users/royc/Google_Drive/Thesis/RoyC_Umass_Thesis.html</vt:lpwstr>
      </vt:variant>
      <vt:variant>
        <vt:lpwstr>XDeng2002c</vt:lpwstr>
      </vt:variant>
      <vt:variant>
        <vt:i4>127</vt:i4>
      </vt:variant>
      <vt:variant>
        <vt:i4>4602</vt:i4>
      </vt:variant>
      <vt:variant>
        <vt:i4>0</vt:i4>
      </vt:variant>
      <vt:variant>
        <vt:i4>5</vt:i4>
      </vt:variant>
      <vt:variant>
        <vt:lpwstr>file://localhost/Users/royc/Google_Drive/Thesis/RoyC_Umass_Thesis.html</vt:lpwstr>
      </vt:variant>
      <vt:variant>
        <vt:lpwstr>XDeng2002c</vt:lpwstr>
      </vt:variant>
      <vt:variant>
        <vt:i4>3539045</vt:i4>
      </vt:variant>
      <vt:variant>
        <vt:i4>4599</vt:i4>
      </vt:variant>
      <vt:variant>
        <vt:i4>0</vt:i4>
      </vt:variant>
      <vt:variant>
        <vt:i4>5</vt:i4>
      </vt:variant>
      <vt:variant>
        <vt:lpwstr>file://localhost/Users/royc/Google_Drive/Thesis/RoyC_Umass_Thesis.html</vt:lpwstr>
      </vt:variant>
      <vt:variant>
        <vt:lpwstr>XBolcun-Filas2011</vt:lpwstr>
      </vt:variant>
      <vt:variant>
        <vt:i4>3539045</vt:i4>
      </vt:variant>
      <vt:variant>
        <vt:i4>4596</vt:i4>
      </vt:variant>
      <vt:variant>
        <vt:i4>0</vt:i4>
      </vt:variant>
      <vt:variant>
        <vt:i4>5</vt:i4>
      </vt:variant>
      <vt:variant>
        <vt:lpwstr>file://localhost/Users/royc/Google_Drive/Thesis/RoyC_Umass_Thesis.html</vt:lpwstr>
      </vt:variant>
      <vt:variant>
        <vt:lpwstr>XBolcun-Filas2011</vt:lpwstr>
      </vt:variant>
      <vt:variant>
        <vt:i4>8126478</vt:i4>
      </vt:variant>
      <vt:variant>
        <vt:i4>4593</vt:i4>
      </vt:variant>
      <vt:variant>
        <vt:i4>0</vt:i4>
      </vt:variant>
      <vt:variant>
        <vt:i4>5</vt:i4>
      </vt:variant>
      <vt:variant>
        <vt:lpwstr>file://localhost/Users/royc/Google_Drive/Thesis/RoyC_Umass_Thesis.html</vt:lpwstr>
      </vt:variant>
      <vt:variant>
        <vt:lpwstr>XBaudat2000c</vt:lpwstr>
      </vt:variant>
      <vt:variant>
        <vt:i4>8126478</vt:i4>
      </vt:variant>
      <vt:variant>
        <vt:i4>4590</vt:i4>
      </vt:variant>
      <vt:variant>
        <vt:i4>0</vt:i4>
      </vt:variant>
      <vt:variant>
        <vt:i4>5</vt:i4>
      </vt:variant>
      <vt:variant>
        <vt:lpwstr>file://localhost/Users/royc/Google_Drive/Thesis/RoyC_Umass_Thesis.html</vt:lpwstr>
      </vt:variant>
      <vt:variant>
        <vt:lpwstr>XBaudat2000c</vt:lpwstr>
      </vt:variant>
      <vt:variant>
        <vt:i4>8323083</vt:i4>
      </vt:variant>
      <vt:variant>
        <vt:i4>4587</vt:i4>
      </vt:variant>
      <vt:variant>
        <vt:i4>0</vt:i4>
      </vt:variant>
      <vt:variant>
        <vt:i4>5</vt:i4>
      </vt:variant>
      <vt:variant>
        <vt:lpwstr>file://localhost/Users/royc/Google_Drive/Thesis/RoyC_Umass_Thesis.html</vt:lpwstr>
      </vt:variant>
      <vt:variant>
        <vt:lpwstr>XHouwing2007</vt:lpwstr>
      </vt:variant>
      <vt:variant>
        <vt:i4>8323083</vt:i4>
      </vt:variant>
      <vt:variant>
        <vt:i4>4584</vt:i4>
      </vt:variant>
      <vt:variant>
        <vt:i4>0</vt:i4>
      </vt:variant>
      <vt:variant>
        <vt:i4>5</vt:i4>
      </vt:variant>
      <vt:variant>
        <vt:lpwstr>file://localhost/Users/royc/Google_Drive/Thesis/RoyC_Umass_Thesis.html</vt:lpwstr>
      </vt:variant>
      <vt:variant>
        <vt:lpwstr>XHouwing2007</vt:lpwstr>
      </vt:variant>
      <vt:variant>
        <vt:i4>196719</vt:i4>
      </vt:variant>
      <vt:variant>
        <vt:i4>4581</vt:i4>
      </vt:variant>
      <vt:variant>
        <vt:i4>0</vt:i4>
      </vt:variant>
      <vt:variant>
        <vt:i4>5</vt:i4>
      </vt:variant>
      <vt:variant>
        <vt:lpwstr>file://localhost/Users/royc/Google_Drive/Thesis/RoyC_Umass_Thesis.html</vt:lpwstr>
      </vt:variant>
      <vt:variant>
        <vt:lpwstr>XBrennecke2007</vt:lpwstr>
      </vt:variant>
      <vt:variant>
        <vt:i4>196719</vt:i4>
      </vt:variant>
      <vt:variant>
        <vt:i4>4578</vt:i4>
      </vt:variant>
      <vt:variant>
        <vt:i4>0</vt:i4>
      </vt:variant>
      <vt:variant>
        <vt:i4>5</vt:i4>
      </vt:variant>
      <vt:variant>
        <vt:lpwstr>file://localhost/Users/royc/Google_Drive/Thesis/RoyC_Umass_Thesis.html</vt:lpwstr>
      </vt:variant>
      <vt:variant>
        <vt:lpwstr>XBrennecke2007</vt:lpwstr>
      </vt:variant>
      <vt:variant>
        <vt:i4>127</vt:i4>
      </vt:variant>
      <vt:variant>
        <vt:i4>4575</vt:i4>
      </vt:variant>
      <vt:variant>
        <vt:i4>0</vt:i4>
      </vt:variant>
      <vt:variant>
        <vt:i4>5</vt:i4>
      </vt:variant>
      <vt:variant>
        <vt:lpwstr>file://localhost/Users/royc/Google_Drive/Thesis/RoyC_Umass_Thesis.html</vt:lpwstr>
      </vt:variant>
      <vt:variant>
        <vt:lpwstr>XDeng2002c</vt:lpwstr>
      </vt:variant>
      <vt:variant>
        <vt:i4>127</vt:i4>
      </vt:variant>
      <vt:variant>
        <vt:i4>4572</vt:i4>
      </vt:variant>
      <vt:variant>
        <vt:i4>0</vt:i4>
      </vt:variant>
      <vt:variant>
        <vt:i4>5</vt:i4>
      </vt:variant>
      <vt:variant>
        <vt:lpwstr>file://localhost/Users/royc/Google_Drive/Thesis/RoyC_Umass_Thesis.html</vt:lpwstr>
      </vt:variant>
      <vt:variant>
        <vt:lpwstr>XDeng2002c</vt:lpwstr>
      </vt:variant>
      <vt:variant>
        <vt:i4>7405584</vt:i4>
      </vt:variant>
      <vt:variant>
        <vt:i4>4569</vt:i4>
      </vt:variant>
      <vt:variant>
        <vt:i4>0</vt:i4>
      </vt:variant>
      <vt:variant>
        <vt:i4>5</vt:i4>
      </vt:variant>
      <vt:variant>
        <vt:lpwstr>file://localhost/Users/royc/Google_Drive/Thesis/RoyC_Umass_Thesis.html</vt:lpwstr>
      </vt:variant>
      <vt:variant>
        <vt:lpwstr>XHorvath2009</vt:lpwstr>
      </vt:variant>
      <vt:variant>
        <vt:i4>7405584</vt:i4>
      </vt:variant>
      <vt:variant>
        <vt:i4>4566</vt:i4>
      </vt:variant>
      <vt:variant>
        <vt:i4>0</vt:i4>
      </vt:variant>
      <vt:variant>
        <vt:i4>5</vt:i4>
      </vt:variant>
      <vt:variant>
        <vt:lpwstr>file://localhost/Users/royc/Google_Drive/Thesis/RoyC_Umass_Thesis.html</vt:lpwstr>
      </vt:variant>
      <vt:variant>
        <vt:lpwstr>XHorvath2009</vt:lpwstr>
      </vt:variant>
      <vt:variant>
        <vt:i4>6094880</vt:i4>
      </vt:variant>
      <vt:variant>
        <vt:i4>4563</vt:i4>
      </vt:variant>
      <vt:variant>
        <vt:i4>0</vt:i4>
      </vt:variant>
      <vt:variant>
        <vt:i4>5</vt:i4>
      </vt:variant>
      <vt:variant>
        <vt:lpwstr>file://localhost/Users/royc/Google_Drive/Thesis/RoyC_Umass_Thesis.html</vt:lpwstr>
      </vt:variant>
      <vt:variant>
        <vt:lpwstr>x1-50001r3</vt:lpwstr>
      </vt:variant>
      <vt:variant>
        <vt:i4>720916</vt:i4>
      </vt:variant>
      <vt:variant>
        <vt:i4>4560</vt:i4>
      </vt:variant>
      <vt:variant>
        <vt:i4>0</vt:i4>
      </vt:variant>
      <vt:variant>
        <vt:i4>5</vt:i4>
      </vt:variant>
      <vt:variant>
        <vt:lpwstr>file://localhost/Users/royc/Google_Drive/Thesis/RoyC_Umass_Thesis.html</vt:lpwstr>
      </vt:variant>
      <vt:variant>
        <vt:lpwstr>XMangan2003</vt:lpwstr>
      </vt:variant>
      <vt:variant>
        <vt:i4>720916</vt:i4>
      </vt:variant>
      <vt:variant>
        <vt:i4>4557</vt:i4>
      </vt:variant>
      <vt:variant>
        <vt:i4>0</vt:i4>
      </vt:variant>
      <vt:variant>
        <vt:i4>5</vt:i4>
      </vt:variant>
      <vt:variant>
        <vt:lpwstr>file://localhost/Users/royc/Google_Drive/Thesis/RoyC_Umass_Thesis.html</vt:lpwstr>
      </vt:variant>
      <vt:variant>
        <vt:lpwstr>XMangan2003</vt:lpwstr>
      </vt:variant>
      <vt:variant>
        <vt:i4>7274616</vt:i4>
      </vt:variant>
      <vt:variant>
        <vt:i4>4554</vt:i4>
      </vt:variant>
      <vt:variant>
        <vt:i4>0</vt:i4>
      </vt:variant>
      <vt:variant>
        <vt:i4>5</vt:i4>
      </vt:variant>
      <vt:variant>
        <vt:lpwstr>file://localhost/Users/royc/Google_Drive/Thesis/RoyC_Umass_Thesis.html</vt:lpwstr>
      </vt:variant>
      <vt:variant>
        <vt:lpwstr>XVourekas2012</vt:lpwstr>
      </vt:variant>
      <vt:variant>
        <vt:i4>7274616</vt:i4>
      </vt:variant>
      <vt:variant>
        <vt:i4>4551</vt:i4>
      </vt:variant>
      <vt:variant>
        <vt:i4>0</vt:i4>
      </vt:variant>
      <vt:variant>
        <vt:i4>5</vt:i4>
      </vt:variant>
      <vt:variant>
        <vt:lpwstr>file://localhost/Users/royc/Google_Drive/Thesis/RoyC_Umass_Thesis.html</vt:lpwstr>
      </vt:variant>
      <vt:variant>
        <vt:lpwstr>XVourekas2012</vt:lpwstr>
      </vt:variant>
      <vt:variant>
        <vt:i4>6029343</vt:i4>
      </vt:variant>
      <vt:variant>
        <vt:i4>4548</vt:i4>
      </vt:variant>
      <vt:variant>
        <vt:i4>0</vt:i4>
      </vt:variant>
      <vt:variant>
        <vt:i4>5</vt:i4>
      </vt:variant>
      <vt:variant>
        <vt:lpwstr>file://localhost/Users/royc/Google_Drive/Thesis/RoyC_Umass_Thesis.html</vt:lpwstr>
      </vt:variant>
      <vt:variant>
        <vt:lpwstr>x1-59002r16</vt:lpwstr>
      </vt:variant>
      <vt:variant>
        <vt:i4>6488163</vt:i4>
      </vt:variant>
      <vt:variant>
        <vt:i4>4545</vt:i4>
      </vt:variant>
      <vt:variant>
        <vt:i4>0</vt:i4>
      </vt:variant>
      <vt:variant>
        <vt:i4>5</vt:i4>
      </vt:variant>
      <vt:variant>
        <vt:lpwstr>file://localhost/Users/royc/Google_Drive/Thesis/RoyC_Umass_Thesis.html</vt:lpwstr>
      </vt:variant>
      <vt:variant>
        <vt:lpwstr>XSchoenmakers2009</vt:lpwstr>
      </vt:variant>
      <vt:variant>
        <vt:i4>6488163</vt:i4>
      </vt:variant>
      <vt:variant>
        <vt:i4>4542</vt:i4>
      </vt:variant>
      <vt:variant>
        <vt:i4>0</vt:i4>
      </vt:variant>
      <vt:variant>
        <vt:i4>5</vt:i4>
      </vt:variant>
      <vt:variant>
        <vt:lpwstr>file://localhost/Users/royc/Google_Drive/Thesis/RoyC_Umass_Thesis.html</vt:lpwstr>
      </vt:variant>
      <vt:variant>
        <vt:lpwstr>XSchoenmakers2009</vt:lpwstr>
      </vt:variant>
      <vt:variant>
        <vt:i4>7733362</vt:i4>
      </vt:variant>
      <vt:variant>
        <vt:i4>4539</vt:i4>
      </vt:variant>
      <vt:variant>
        <vt:i4>0</vt:i4>
      </vt:variant>
      <vt:variant>
        <vt:i4>5</vt:i4>
      </vt:variant>
      <vt:variant>
        <vt:lpwstr>file://localhost/Users/royc/Google_Drive/Thesis/RoyC_Umass_Thesis.html</vt:lpwstr>
      </vt:variant>
      <vt:variant>
        <vt:lpwstr>XNamekawa2009</vt:lpwstr>
      </vt:variant>
      <vt:variant>
        <vt:i4>7733362</vt:i4>
      </vt:variant>
      <vt:variant>
        <vt:i4>4536</vt:i4>
      </vt:variant>
      <vt:variant>
        <vt:i4>0</vt:i4>
      </vt:variant>
      <vt:variant>
        <vt:i4>5</vt:i4>
      </vt:variant>
      <vt:variant>
        <vt:lpwstr>file://localhost/Users/royc/Google_Drive/Thesis/RoyC_Umass_Thesis.html</vt:lpwstr>
      </vt:variant>
      <vt:variant>
        <vt:lpwstr>XNamekawa2009</vt:lpwstr>
      </vt:variant>
      <vt:variant>
        <vt:i4>6357023</vt:i4>
      </vt:variant>
      <vt:variant>
        <vt:i4>4533</vt:i4>
      </vt:variant>
      <vt:variant>
        <vt:i4>0</vt:i4>
      </vt:variant>
      <vt:variant>
        <vt:i4>5</vt:i4>
      </vt:variant>
      <vt:variant>
        <vt:lpwstr>file://localhost/Users/royc/Google_Drive/Thesis/RoyC_Umass_Thesis.html</vt:lpwstr>
      </vt:variant>
      <vt:variant>
        <vt:lpwstr>XLi2009d</vt:lpwstr>
      </vt:variant>
      <vt:variant>
        <vt:i4>6357023</vt:i4>
      </vt:variant>
      <vt:variant>
        <vt:i4>4530</vt:i4>
      </vt:variant>
      <vt:variant>
        <vt:i4>0</vt:i4>
      </vt:variant>
      <vt:variant>
        <vt:i4>5</vt:i4>
      </vt:variant>
      <vt:variant>
        <vt:lpwstr>file://localhost/Users/royc/Google_Drive/Thesis/RoyC_Umass_Thesis.html</vt:lpwstr>
      </vt:variant>
      <vt:variant>
        <vt:lpwstr>XLi2009d</vt:lpwstr>
      </vt:variant>
      <vt:variant>
        <vt:i4>6160422</vt:i4>
      </vt:variant>
      <vt:variant>
        <vt:i4>4527</vt:i4>
      </vt:variant>
      <vt:variant>
        <vt:i4>0</vt:i4>
      </vt:variant>
      <vt:variant>
        <vt:i4>5</vt:i4>
      </vt:variant>
      <vt:variant>
        <vt:lpwstr>file://localhost/Users/royc/Google_Drive/Thesis/RoyC_Umass_Thesis.html</vt:lpwstr>
      </vt:variant>
      <vt:variant>
        <vt:lpwstr>x1-46002r2</vt:lpwstr>
      </vt:variant>
      <vt:variant>
        <vt:i4>6225948</vt:i4>
      </vt:variant>
      <vt:variant>
        <vt:i4>4524</vt:i4>
      </vt:variant>
      <vt:variant>
        <vt:i4>0</vt:i4>
      </vt:variant>
      <vt:variant>
        <vt:i4>5</vt:i4>
      </vt:variant>
      <vt:variant>
        <vt:lpwstr>file://localhost/Users/royc/Google_Drive/Thesis/RoyC_Umass_Thesis.html</vt:lpwstr>
      </vt:variant>
      <vt:variant>
        <vt:lpwstr>x1-59001r15</vt:lpwstr>
      </vt:variant>
      <vt:variant>
        <vt:i4>6225948</vt:i4>
      </vt:variant>
      <vt:variant>
        <vt:i4>4521</vt:i4>
      </vt:variant>
      <vt:variant>
        <vt:i4>0</vt:i4>
      </vt:variant>
      <vt:variant>
        <vt:i4>5</vt:i4>
      </vt:variant>
      <vt:variant>
        <vt:lpwstr>file://localhost/Users/royc/Google_Drive/Thesis/RoyC_Umass_Thesis.html</vt:lpwstr>
      </vt:variant>
      <vt:variant>
        <vt:lpwstr>x1-59001r15</vt:lpwstr>
      </vt:variant>
      <vt:variant>
        <vt:i4>7077987</vt:i4>
      </vt:variant>
      <vt:variant>
        <vt:i4>4512</vt:i4>
      </vt:variant>
      <vt:variant>
        <vt:i4>0</vt:i4>
      </vt:variant>
      <vt:variant>
        <vt:i4>5</vt:i4>
      </vt:variant>
      <vt:variant>
        <vt:lpwstr>file://localhost/Users/royc/Google_Drive/Thesis/RoyC_Umass_Thesis.html</vt:lpwstr>
      </vt:variant>
      <vt:variant>
        <vt:lpwstr>x1-600001</vt:lpwstr>
      </vt:variant>
      <vt:variant>
        <vt:i4>524299</vt:i4>
      </vt:variant>
      <vt:variant>
        <vt:i4>4503</vt:i4>
      </vt:variant>
      <vt:variant>
        <vt:i4>0</vt:i4>
      </vt:variant>
      <vt:variant>
        <vt:i4>5</vt:i4>
      </vt:variant>
      <vt:variant>
        <vt:lpwstr>file://localhost/Users/royc/Google_Drive/Thesis/RoyC_Umass_Thesis.html</vt:lpwstr>
      </vt:variant>
      <vt:variant>
        <vt:lpwstr>XWeston1992</vt:lpwstr>
      </vt:variant>
      <vt:variant>
        <vt:i4>524299</vt:i4>
      </vt:variant>
      <vt:variant>
        <vt:i4>4500</vt:i4>
      </vt:variant>
      <vt:variant>
        <vt:i4>0</vt:i4>
      </vt:variant>
      <vt:variant>
        <vt:i4>5</vt:i4>
      </vt:variant>
      <vt:variant>
        <vt:lpwstr>file://localhost/Users/royc/Google_Drive/Thesis/RoyC_Umass_Thesis.html</vt:lpwstr>
      </vt:variant>
      <vt:variant>
        <vt:lpwstr>XWeston1992</vt:lpwstr>
      </vt:variant>
      <vt:variant>
        <vt:i4>6881394</vt:i4>
      </vt:variant>
      <vt:variant>
        <vt:i4>4497</vt:i4>
      </vt:variant>
      <vt:variant>
        <vt:i4>0</vt:i4>
      </vt:variant>
      <vt:variant>
        <vt:i4>5</vt:i4>
      </vt:variant>
      <vt:variant>
        <vt:lpwstr>file://localhost/Users/royc/Google_Drive/Thesis/RoyC_Umass_Thesis.html</vt:lpwstr>
      </vt:variant>
      <vt:variant>
        <vt:lpwstr>XDeng1996</vt:lpwstr>
      </vt:variant>
      <vt:variant>
        <vt:i4>6881394</vt:i4>
      </vt:variant>
      <vt:variant>
        <vt:i4>4494</vt:i4>
      </vt:variant>
      <vt:variant>
        <vt:i4>0</vt:i4>
      </vt:variant>
      <vt:variant>
        <vt:i4>5</vt:i4>
      </vt:variant>
      <vt:variant>
        <vt:lpwstr>file://localhost/Users/royc/Google_Drive/Thesis/RoyC_Umass_Thesis.html</vt:lpwstr>
      </vt:variant>
      <vt:variant>
        <vt:lpwstr>XDeng1996</vt:lpwstr>
      </vt:variant>
      <vt:variant>
        <vt:i4>5832739</vt:i4>
      </vt:variant>
      <vt:variant>
        <vt:i4>4491</vt:i4>
      </vt:variant>
      <vt:variant>
        <vt:i4>0</vt:i4>
      </vt:variant>
      <vt:variant>
        <vt:i4>5</vt:i4>
      </vt:variant>
      <vt:variant>
        <vt:lpwstr>file://localhost/Users/royc/Google_Drive/Thesis/RoyC_Umass_Thesis.html</vt:lpwstr>
      </vt:variant>
      <vt:variant>
        <vt:lpwstr>x1-53001r7</vt:lpwstr>
      </vt:variant>
      <vt:variant>
        <vt:i4>6225948</vt:i4>
      </vt:variant>
      <vt:variant>
        <vt:i4>4488</vt:i4>
      </vt:variant>
      <vt:variant>
        <vt:i4>0</vt:i4>
      </vt:variant>
      <vt:variant>
        <vt:i4>5</vt:i4>
      </vt:variant>
      <vt:variant>
        <vt:lpwstr>file://localhost/Users/royc/Google_Drive/Thesis/RoyC_Umass_Thesis.html</vt:lpwstr>
      </vt:variant>
      <vt:variant>
        <vt:lpwstr>x1-59001r15</vt:lpwstr>
      </vt:variant>
      <vt:variant>
        <vt:i4>6029343</vt:i4>
      </vt:variant>
      <vt:variant>
        <vt:i4>4485</vt:i4>
      </vt:variant>
      <vt:variant>
        <vt:i4>0</vt:i4>
      </vt:variant>
      <vt:variant>
        <vt:i4>5</vt:i4>
      </vt:variant>
      <vt:variant>
        <vt:lpwstr>file://localhost/Users/royc/Google_Drive/Thesis/RoyC_Umass_Thesis.html</vt:lpwstr>
      </vt:variant>
      <vt:variant>
        <vt:lpwstr>x1-59002r16</vt:lpwstr>
      </vt:variant>
      <vt:variant>
        <vt:i4>6225948</vt:i4>
      </vt:variant>
      <vt:variant>
        <vt:i4>4482</vt:i4>
      </vt:variant>
      <vt:variant>
        <vt:i4>0</vt:i4>
      </vt:variant>
      <vt:variant>
        <vt:i4>5</vt:i4>
      </vt:variant>
      <vt:variant>
        <vt:lpwstr>file://localhost/Users/royc/Google_Drive/Thesis/RoyC_Umass_Thesis.html</vt:lpwstr>
      </vt:variant>
      <vt:variant>
        <vt:lpwstr>x1-59001r15</vt:lpwstr>
      </vt:variant>
      <vt:variant>
        <vt:i4>6225948</vt:i4>
      </vt:variant>
      <vt:variant>
        <vt:i4>4479</vt:i4>
      </vt:variant>
      <vt:variant>
        <vt:i4>0</vt:i4>
      </vt:variant>
      <vt:variant>
        <vt:i4>5</vt:i4>
      </vt:variant>
      <vt:variant>
        <vt:lpwstr>file://localhost/Users/royc/Google_Drive/Thesis/RoyC_Umass_Thesis.html</vt:lpwstr>
      </vt:variant>
      <vt:variant>
        <vt:lpwstr>x1-59001r15</vt:lpwstr>
      </vt:variant>
      <vt:variant>
        <vt:i4>6225948</vt:i4>
      </vt:variant>
      <vt:variant>
        <vt:i4>4476</vt:i4>
      </vt:variant>
      <vt:variant>
        <vt:i4>0</vt:i4>
      </vt:variant>
      <vt:variant>
        <vt:i4>5</vt:i4>
      </vt:variant>
      <vt:variant>
        <vt:lpwstr>file://localhost/Users/royc/Google_Drive/Thesis/RoyC_Umass_Thesis.html</vt:lpwstr>
      </vt:variant>
      <vt:variant>
        <vt:lpwstr>x1-59001r15</vt:lpwstr>
      </vt:variant>
      <vt:variant>
        <vt:i4>7209056</vt:i4>
      </vt:variant>
      <vt:variant>
        <vt:i4>4473</vt:i4>
      </vt:variant>
      <vt:variant>
        <vt:i4>0</vt:i4>
      </vt:variant>
      <vt:variant>
        <vt:i4>5</vt:i4>
      </vt:variant>
      <vt:variant>
        <vt:lpwstr>file://localhost/Users/royc/Google_Drive/Thesis/RoyC_Umass_Thesis.html</vt:lpwstr>
      </vt:variant>
      <vt:variant>
        <vt:lpwstr>XBurnside2008</vt:lpwstr>
      </vt:variant>
      <vt:variant>
        <vt:i4>7209056</vt:i4>
      </vt:variant>
      <vt:variant>
        <vt:i4>4470</vt:i4>
      </vt:variant>
      <vt:variant>
        <vt:i4>0</vt:i4>
      </vt:variant>
      <vt:variant>
        <vt:i4>5</vt:i4>
      </vt:variant>
      <vt:variant>
        <vt:lpwstr>file://localhost/Users/royc/Google_Drive/Thesis/RoyC_Umass_Thesis.html</vt:lpwstr>
      </vt:variant>
      <vt:variant>
        <vt:lpwstr>XBurnside2008</vt:lpwstr>
      </vt:variant>
      <vt:variant>
        <vt:i4>655367</vt:i4>
      </vt:variant>
      <vt:variant>
        <vt:i4>4467</vt:i4>
      </vt:variant>
      <vt:variant>
        <vt:i4>0</vt:i4>
      </vt:variant>
      <vt:variant>
        <vt:i4>5</vt:i4>
      </vt:variant>
      <vt:variant>
        <vt:lpwstr>file://localhost/Users/royc/Google_Drive/Thesis/RoyC_Umass_Thesis.html</vt:lpwstr>
      </vt:variant>
      <vt:variant>
        <vt:lpwstr>XBenton2007</vt:lpwstr>
      </vt:variant>
      <vt:variant>
        <vt:i4>655367</vt:i4>
      </vt:variant>
      <vt:variant>
        <vt:i4>4464</vt:i4>
      </vt:variant>
      <vt:variant>
        <vt:i4>0</vt:i4>
      </vt:variant>
      <vt:variant>
        <vt:i4>5</vt:i4>
      </vt:variant>
      <vt:variant>
        <vt:lpwstr>file://localhost/Users/royc/Google_Drive/Thesis/RoyC_Umass_Thesis.html</vt:lpwstr>
      </vt:variant>
      <vt:variant>
        <vt:lpwstr>XBenton2007</vt:lpwstr>
      </vt:variant>
      <vt:variant>
        <vt:i4>6029330</vt:i4>
      </vt:variant>
      <vt:variant>
        <vt:i4>4461</vt:i4>
      </vt:variant>
      <vt:variant>
        <vt:i4>0</vt:i4>
      </vt:variant>
      <vt:variant>
        <vt:i4>5</vt:i4>
      </vt:variant>
      <vt:variant>
        <vt:lpwstr>file://localhost/Users/royc/Google_Drive/Thesis/RoyC_Umass_Thesis.html</vt:lpwstr>
      </vt:variant>
      <vt:variant>
        <vt:lpwstr>x1-56002r14</vt:lpwstr>
      </vt:variant>
      <vt:variant>
        <vt:i4>7274600</vt:i4>
      </vt:variant>
      <vt:variant>
        <vt:i4>4458</vt:i4>
      </vt:variant>
      <vt:variant>
        <vt:i4>0</vt:i4>
      </vt:variant>
      <vt:variant>
        <vt:i4>5</vt:i4>
      </vt:variant>
      <vt:variant>
        <vt:lpwstr>file://localhost/Users/royc/Google_Drive/Thesis/RoyC_Umass_Thesis.html</vt:lpwstr>
      </vt:variant>
      <vt:variant>
        <vt:lpwstr>x1-580002</vt:lpwstr>
      </vt:variant>
      <vt:variant>
        <vt:i4>7274596</vt:i4>
      </vt:variant>
      <vt:variant>
        <vt:i4>4449</vt:i4>
      </vt:variant>
      <vt:variant>
        <vt:i4>0</vt:i4>
      </vt:variant>
      <vt:variant>
        <vt:i4>5</vt:i4>
      </vt:variant>
      <vt:variant>
        <vt:lpwstr>file://localhost/Users/royc/Google_Drive/Thesis/RoyC_Umass_Thesis.html</vt:lpwstr>
      </vt:variant>
      <vt:variant>
        <vt:lpwstr>x1-570001</vt:lpwstr>
      </vt:variant>
      <vt:variant>
        <vt:i4>3539045</vt:i4>
      </vt:variant>
      <vt:variant>
        <vt:i4>4440</vt:i4>
      </vt:variant>
      <vt:variant>
        <vt:i4>0</vt:i4>
      </vt:variant>
      <vt:variant>
        <vt:i4>5</vt:i4>
      </vt:variant>
      <vt:variant>
        <vt:lpwstr>file://localhost/Users/royc/Google_Drive/Thesis/RoyC_Umass_Thesis.html</vt:lpwstr>
      </vt:variant>
      <vt:variant>
        <vt:lpwstr>XBolcun-Filas2011</vt:lpwstr>
      </vt:variant>
      <vt:variant>
        <vt:i4>3539045</vt:i4>
      </vt:variant>
      <vt:variant>
        <vt:i4>4437</vt:i4>
      </vt:variant>
      <vt:variant>
        <vt:i4>0</vt:i4>
      </vt:variant>
      <vt:variant>
        <vt:i4>5</vt:i4>
      </vt:variant>
      <vt:variant>
        <vt:lpwstr>file://localhost/Users/royc/Google_Drive/Thesis/RoyC_Umass_Thesis.html</vt:lpwstr>
      </vt:variant>
      <vt:variant>
        <vt:lpwstr>XBolcun-Filas2011</vt:lpwstr>
      </vt:variant>
      <vt:variant>
        <vt:i4>6225941</vt:i4>
      </vt:variant>
      <vt:variant>
        <vt:i4>4434</vt:i4>
      </vt:variant>
      <vt:variant>
        <vt:i4>0</vt:i4>
      </vt:variant>
      <vt:variant>
        <vt:i4>5</vt:i4>
      </vt:variant>
      <vt:variant>
        <vt:lpwstr>file://localhost/Users/royc/Google_Drive/Thesis/RoyC_Umass_Thesis.html</vt:lpwstr>
      </vt:variant>
      <vt:variant>
        <vt:lpwstr>x1-56001r13</vt:lpwstr>
      </vt:variant>
      <vt:variant>
        <vt:i4>6225941</vt:i4>
      </vt:variant>
      <vt:variant>
        <vt:i4>4431</vt:i4>
      </vt:variant>
      <vt:variant>
        <vt:i4>0</vt:i4>
      </vt:variant>
      <vt:variant>
        <vt:i4>5</vt:i4>
      </vt:variant>
      <vt:variant>
        <vt:lpwstr>file://localhost/Users/royc/Google_Drive/Thesis/RoyC_Umass_Thesis.html</vt:lpwstr>
      </vt:variant>
      <vt:variant>
        <vt:lpwstr>x1-56001r13</vt:lpwstr>
      </vt:variant>
      <vt:variant>
        <vt:i4>2097254</vt:i4>
      </vt:variant>
      <vt:variant>
        <vt:i4>4428</vt:i4>
      </vt:variant>
      <vt:variant>
        <vt:i4>0</vt:i4>
      </vt:variant>
      <vt:variant>
        <vt:i4>5</vt:i4>
      </vt:variant>
      <vt:variant>
        <vt:lpwstr>file://localhost/Users/royc/Google_Drive/Thesis/RoyC_Umass_Thesis.html</vt:lpwstr>
      </vt:variant>
      <vt:variant>
        <vt:lpwstr>XShen-Orr2002</vt:lpwstr>
      </vt:variant>
      <vt:variant>
        <vt:i4>2097254</vt:i4>
      </vt:variant>
      <vt:variant>
        <vt:i4>4425</vt:i4>
      </vt:variant>
      <vt:variant>
        <vt:i4>0</vt:i4>
      </vt:variant>
      <vt:variant>
        <vt:i4>5</vt:i4>
      </vt:variant>
      <vt:variant>
        <vt:lpwstr>file://localhost/Users/royc/Google_Drive/Thesis/RoyC_Umass_Thesis.html</vt:lpwstr>
      </vt:variant>
      <vt:variant>
        <vt:lpwstr>XShen-Orr2002</vt:lpwstr>
      </vt:variant>
      <vt:variant>
        <vt:i4>917504</vt:i4>
      </vt:variant>
      <vt:variant>
        <vt:i4>4422</vt:i4>
      </vt:variant>
      <vt:variant>
        <vt:i4>0</vt:i4>
      </vt:variant>
      <vt:variant>
        <vt:i4>5</vt:i4>
      </vt:variant>
      <vt:variant>
        <vt:lpwstr>file://localhost/Users/royc/Google_Drive/Thesis/RoyC_Umass_Thesis.html</vt:lpwstr>
      </vt:variant>
      <vt:variant>
        <vt:lpwstr>XOsella2011</vt:lpwstr>
      </vt:variant>
      <vt:variant>
        <vt:i4>917504</vt:i4>
      </vt:variant>
      <vt:variant>
        <vt:i4>4419</vt:i4>
      </vt:variant>
      <vt:variant>
        <vt:i4>0</vt:i4>
      </vt:variant>
      <vt:variant>
        <vt:i4>5</vt:i4>
      </vt:variant>
      <vt:variant>
        <vt:lpwstr>file://localhost/Users/royc/Google_Drive/Thesis/RoyC_Umass_Thesis.html</vt:lpwstr>
      </vt:variant>
      <vt:variant>
        <vt:lpwstr>XOsella2011</vt:lpwstr>
      </vt:variant>
      <vt:variant>
        <vt:i4>6225941</vt:i4>
      </vt:variant>
      <vt:variant>
        <vt:i4>4416</vt:i4>
      </vt:variant>
      <vt:variant>
        <vt:i4>0</vt:i4>
      </vt:variant>
      <vt:variant>
        <vt:i4>5</vt:i4>
      </vt:variant>
      <vt:variant>
        <vt:lpwstr>file://localhost/Users/royc/Google_Drive/Thesis/RoyC_Umass_Thesis.html</vt:lpwstr>
      </vt:variant>
      <vt:variant>
        <vt:lpwstr>x1-56001r13</vt:lpwstr>
      </vt:variant>
      <vt:variant>
        <vt:i4>6029330</vt:i4>
      </vt:variant>
      <vt:variant>
        <vt:i4>4413</vt:i4>
      </vt:variant>
      <vt:variant>
        <vt:i4>0</vt:i4>
      </vt:variant>
      <vt:variant>
        <vt:i4>5</vt:i4>
      </vt:variant>
      <vt:variant>
        <vt:lpwstr>file://localhost/Users/royc/Google_Drive/Thesis/RoyC_Umass_Thesis.html</vt:lpwstr>
      </vt:variant>
      <vt:variant>
        <vt:lpwstr>x1-56002r14</vt:lpwstr>
      </vt:variant>
      <vt:variant>
        <vt:i4>6225941</vt:i4>
      </vt:variant>
      <vt:variant>
        <vt:i4>4410</vt:i4>
      </vt:variant>
      <vt:variant>
        <vt:i4>0</vt:i4>
      </vt:variant>
      <vt:variant>
        <vt:i4>5</vt:i4>
      </vt:variant>
      <vt:variant>
        <vt:lpwstr>file://localhost/Users/royc/Google_Drive/Thesis/RoyC_Umass_Thesis.html</vt:lpwstr>
      </vt:variant>
      <vt:variant>
        <vt:lpwstr>x1-56001r13</vt:lpwstr>
      </vt:variant>
      <vt:variant>
        <vt:i4>7209080</vt:i4>
      </vt:variant>
      <vt:variant>
        <vt:i4>4407</vt:i4>
      </vt:variant>
      <vt:variant>
        <vt:i4>0</vt:i4>
      </vt:variant>
      <vt:variant>
        <vt:i4>5</vt:i4>
      </vt:variant>
      <vt:variant>
        <vt:lpwstr>file://localhost/Users/royc/Google_Drive/Thesis/RoyC_Umass_Thesis.html</vt:lpwstr>
      </vt:variant>
      <vt:variant>
        <vt:lpwstr>XHosokawa2007</vt:lpwstr>
      </vt:variant>
      <vt:variant>
        <vt:i4>7209080</vt:i4>
      </vt:variant>
      <vt:variant>
        <vt:i4>4404</vt:i4>
      </vt:variant>
      <vt:variant>
        <vt:i4>0</vt:i4>
      </vt:variant>
      <vt:variant>
        <vt:i4>5</vt:i4>
      </vt:variant>
      <vt:variant>
        <vt:lpwstr>file://localhost/Users/royc/Google_Drive/Thesis/RoyC_Umass_Thesis.html</vt:lpwstr>
      </vt:variant>
      <vt:variant>
        <vt:lpwstr>XHosokawa2007</vt:lpwstr>
      </vt:variant>
      <vt:variant>
        <vt:i4>327697</vt:i4>
      </vt:variant>
      <vt:variant>
        <vt:i4>4401</vt:i4>
      </vt:variant>
      <vt:variant>
        <vt:i4>0</vt:i4>
      </vt:variant>
      <vt:variant>
        <vt:i4>5</vt:i4>
      </vt:variant>
      <vt:variant>
        <vt:lpwstr>file://localhost/Users/royc/Google_Drive/Thesis/RoyC_Umass_Thesis.html</vt:lpwstr>
      </vt:variant>
      <vt:variant>
        <vt:lpwstr>XKojima2009</vt:lpwstr>
      </vt:variant>
      <vt:variant>
        <vt:i4>327697</vt:i4>
      </vt:variant>
      <vt:variant>
        <vt:i4>4398</vt:i4>
      </vt:variant>
      <vt:variant>
        <vt:i4>0</vt:i4>
      </vt:variant>
      <vt:variant>
        <vt:i4>5</vt:i4>
      </vt:variant>
      <vt:variant>
        <vt:lpwstr>file://localhost/Users/royc/Google_Drive/Thesis/RoyC_Umass_Thesis.html</vt:lpwstr>
      </vt:variant>
      <vt:variant>
        <vt:lpwstr>XKojima2009</vt:lpwstr>
      </vt:variant>
      <vt:variant>
        <vt:i4>917616</vt:i4>
      </vt:variant>
      <vt:variant>
        <vt:i4>4395</vt:i4>
      </vt:variant>
      <vt:variant>
        <vt:i4>0</vt:i4>
      </vt:variant>
      <vt:variant>
        <vt:i4>5</vt:i4>
      </vt:variant>
      <vt:variant>
        <vt:lpwstr>file://localhost/Users/royc/Google_Drive/Thesis/RoyC_Umass_Thesis.html</vt:lpwstr>
      </vt:variant>
      <vt:variant>
        <vt:lpwstr>XChen2009a</vt:lpwstr>
      </vt:variant>
      <vt:variant>
        <vt:i4>917616</vt:i4>
      </vt:variant>
      <vt:variant>
        <vt:i4>4392</vt:i4>
      </vt:variant>
      <vt:variant>
        <vt:i4>0</vt:i4>
      </vt:variant>
      <vt:variant>
        <vt:i4>5</vt:i4>
      </vt:variant>
      <vt:variant>
        <vt:lpwstr>file://localhost/Users/royc/Google_Drive/Thesis/RoyC_Umass_Thesis.html</vt:lpwstr>
      </vt:variant>
      <vt:variant>
        <vt:lpwstr>XChen2009a</vt:lpwstr>
      </vt:variant>
      <vt:variant>
        <vt:i4>1703961</vt:i4>
      </vt:variant>
      <vt:variant>
        <vt:i4>4389</vt:i4>
      </vt:variant>
      <vt:variant>
        <vt:i4>0</vt:i4>
      </vt:variant>
      <vt:variant>
        <vt:i4>5</vt:i4>
      </vt:variant>
      <vt:variant>
        <vt:lpwstr>file://localhost/Users/royc/Google_Drive/Thesis/RoyC_Umass_Thesis.html</vt:lpwstr>
      </vt:variant>
      <vt:variant>
        <vt:lpwstr>XChuma2006a</vt:lpwstr>
      </vt:variant>
      <vt:variant>
        <vt:i4>1703961</vt:i4>
      </vt:variant>
      <vt:variant>
        <vt:i4>4386</vt:i4>
      </vt:variant>
      <vt:variant>
        <vt:i4>0</vt:i4>
      </vt:variant>
      <vt:variant>
        <vt:i4>5</vt:i4>
      </vt:variant>
      <vt:variant>
        <vt:lpwstr>file://localhost/Users/royc/Google_Drive/Thesis/RoyC_Umass_Thesis.html</vt:lpwstr>
      </vt:variant>
      <vt:variant>
        <vt:lpwstr>XChuma2006a</vt:lpwstr>
      </vt:variant>
      <vt:variant>
        <vt:i4>1703961</vt:i4>
      </vt:variant>
      <vt:variant>
        <vt:i4>4383</vt:i4>
      </vt:variant>
      <vt:variant>
        <vt:i4>0</vt:i4>
      </vt:variant>
      <vt:variant>
        <vt:i4>5</vt:i4>
      </vt:variant>
      <vt:variant>
        <vt:lpwstr>file://localhost/Users/royc/Google_Drive/Thesis/RoyC_Umass_Thesis.html</vt:lpwstr>
      </vt:variant>
      <vt:variant>
        <vt:lpwstr>XChuma2006a</vt:lpwstr>
      </vt:variant>
      <vt:variant>
        <vt:i4>1703961</vt:i4>
      </vt:variant>
      <vt:variant>
        <vt:i4>4380</vt:i4>
      </vt:variant>
      <vt:variant>
        <vt:i4>0</vt:i4>
      </vt:variant>
      <vt:variant>
        <vt:i4>5</vt:i4>
      </vt:variant>
      <vt:variant>
        <vt:lpwstr>file://localhost/Users/royc/Google_Drive/Thesis/RoyC_Umass_Thesis.html</vt:lpwstr>
      </vt:variant>
      <vt:variant>
        <vt:lpwstr>XChuma2006a</vt:lpwstr>
      </vt:variant>
      <vt:variant>
        <vt:i4>7471132</vt:i4>
      </vt:variant>
      <vt:variant>
        <vt:i4>4377</vt:i4>
      </vt:variant>
      <vt:variant>
        <vt:i4>0</vt:i4>
      </vt:variant>
      <vt:variant>
        <vt:i4>5</vt:i4>
      </vt:variant>
      <vt:variant>
        <vt:lpwstr>file://localhost/Users/royc/Google_Drive/Thesis/RoyC_Umass_Thesis.html</vt:lpwstr>
      </vt:variant>
      <vt:variant>
        <vt:lpwstr>XHandler2011</vt:lpwstr>
      </vt:variant>
      <vt:variant>
        <vt:i4>7471132</vt:i4>
      </vt:variant>
      <vt:variant>
        <vt:i4>4374</vt:i4>
      </vt:variant>
      <vt:variant>
        <vt:i4>0</vt:i4>
      </vt:variant>
      <vt:variant>
        <vt:i4>5</vt:i4>
      </vt:variant>
      <vt:variant>
        <vt:lpwstr>file://localhost/Users/royc/Google_Drive/Thesis/RoyC_Umass_Thesis.html</vt:lpwstr>
      </vt:variant>
      <vt:variant>
        <vt:lpwstr>XHandler2011</vt:lpwstr>
      </vt:variant>
      <vt:variant>
        <vt:i4>393338</vt:i4>
      </vt:variant>
      <vt:variant>
        <vt:i4>4371</vt:i4>
      </vt:variant>
      <vt:variant>
        <vt:i4>0</vt:i4>
      </vt:variant>
      <vt:variant>
        <vt:i4>5</vt:i4>
      </vt:variant>
      <vt:variant>
        <vt:lpwstr>file://localhost/Users/royc/Google_Drive/Thesis/RoyC_Umass_Thesis.html</vt:lpwstr>
      </vt:variant>
      <vt:variant>
        <vt:lpwstr>XWatanabe2011a</vt:lpwstr>
      </vt:variant>
      <vt:variant>
        <vt:i4>393338</vt:i4>
      </vt:variant>
      <vt:variant>
        <vt:i4>4368</vt:i4>
      </vt:variant>
      <vt:variant>
        <vt:i4>0</vt:i4>
      </vt:variant>
      <vt:variant>
        <vt:i4>5</vt:i4>
      </vt:variant>
      <vt:variant>
        <vt:lpwstr>file://localhost/Users/royc/Google_Drive/Thesis/RoyC_Umass_Thesis.html</vt:lpwstr>
      </vt:variant>
      <vt:variant>
        <vt:lpwstr>XWatanabe2011a</vt:lpwstr>
      </vt:variant>
      <vt:variant>
        <vt:i4>7798908</vt:i4>
      </vt:variant>
      <vt:variant>
        <vt:i4>4365</vt:i4>
      </vt:variant>
      <vt:variant>
        <vt:i4>0</vt:i4>
      </vt:variant>
      <vt:variant>
        <vt:i4>5</vt:i4>
      </vt:variant>
      <vt:variant>
        <vt:lpwstr>file://localhost/Users/royc/Google_Drive/Thesis/RoyC_Umass_Thesis.html</vt:lpwstr>
      </vt:variant>
      <vt:variant>
        <vt:lpwstr>XPane2007</vt:lpwstr>
      </vt:variant>
      <vt:variant>
        <vt:i4>7798908</vt:i4>
      </vt:variant>
      <vt:variant>
        <vt:i4>4362</vt:i4>
      </vt:variant>
      <vt:variant>
        <vt:i4>0</vt:i4>
      </vt:variant>
      <vt:variant>
        <vt:i4>5</vt:i4>
      </vt:variant>
      <vt:variant>
        <vt:lpwstr>file://localhost/Users/royc/Google_Drive/Thesis/RoyC_Umass_Thesis.html</vt:lpwstr>
      </vt:variant>
      <vt:variant>
        <vt:lpwstr>XPane2007</vt:lpwstr>
      </vt:variant>
      <vt:variant>
        <vt:i4>589923</vt:i4>
      </vt:variant>
      <vt:variant>
        <vt:i4>4359</vt:i4>
      </vt:variant>
      <vt:variant>
        <vt:i4>0</vt:i4>
      </vt:variant>
      <vt:variant>
        <vt:i4>5</vt:i4>
      </vt:variant>
      <vt:variant>
        <vt:lpwstr>file://localhost/Users/royc/Google_Drive/Thesis/RoyC_Umass_Thesis.html</vt:lpwstr>
      </vt:variant>
      <vt:variant>
        <vt:lpwstr>XNishimasu2012</vt:lpwstr>
      </vt:variant>
      <vt:variant>
        <vt:i4>589923</vt:i4>
      </vt:variant>
      <vt:variant>
        <vt:i4>4356</vt:i4>
      </vt:variant>
      <vt:variant>
        <vt:i4>0</vt:i4>
      </vt:variant>
      <vt:variant>
        <vt:i4>5</vt:i4>
      </vt:variant>
      <vt:variant>
        <vt:lpwstr>file://localhost/Users/royc/Google_Drive/Thesis/RoyC_Umass_Thesis.html</vt:lpwstr>
      </vt:variant>
      <vt:variant>
        <vt:lpwstr>XNishimasu2012</vt:lpwstr>
      </vt:variant>
      <vt:variant>
        <vt:i4>3</vt:i4>
      </vt:variant>
      <vt:variant>
        <vt:i4>4353</vt:i4>
      </vt:variant>
      <vt:variant>
        <vt:i4>0</vt:i4>
      </vt:variant>
      <vt:variant>
        <vt:i4>5</vt:i4>
      </vt:variant>
      <vt:variant>
        <vt:lpwstr>file://localhost/Users/royc/Google_Drive/Thesis/RoyC_Umass_Thesis.html</vt:lpwstr>
      </vt:variant>
      <vt:variant>
        <vt:lpwstr>XIpsaro2012</vt:lpwstr>
      </vt:variant>
      <vt:variant>
        <vt:i4>3</vt:i4>
      </vt:variant>
      <vt:variant>
        <vt:i4>4350</vt:i4>
      </vt:variant>
      <vt:variant>
        <vt:i4>0</vt:i4>
      </vt:variant>
      <vt:variant>
        <vt:i4>5</vt:i4>
      </vt:variant>
      <vt:variant>
        <vt:lpwstr>file://localhost/Users/royc/Google_Drive/Thesis/RoyC_Umass_Thesis.html</vt:lpwstr>
      </vt:variant>
      <vt:variant>
        <vt:lpwstr>XIpsaro2012</vt:lpwstr>
      </vt:variant>
      <vt:variant>
        <vt:i4>262247</vt:i4>
      </vt:variant>
      <vt:variant>
        <vt:i4>4347</vt:i4>
      </vt:variant>
      <vt:variant>
        <vt:i4>0</vt:i4>
      </vt:variant>
      <vt:variant>
        <vt:i4>5</vt:i4>
      </vt:variant>
      <vt:variant>
        <vt:lpwstr>file://localhost/Users/royc/Google_Drive/Thesis/RoyC_Umass_Thesis.html</vt:lpwstr>
      </vt:variant>
      <vt:variant>
        <vt:lpwstr>XHuang2011</vt:lpwstr>
      </vt:variant>
      <vt:variant>
        <vt:i4>262247</vt:i4>
      </vt:variant>
      <vt:variant>
        <vt:i4>4344</vt:i4>
      </vt:variant>
      <vt:variant>
        <vt:i4>0</vt:i4>
      </vt:variant>
      <vt:variant>
        <vt:i4>5</vt:i4>
      </vt:variant>
      <vt:variant>
        <vt:lpwstr>file://localhost/Users/royc/Google_Drive/Thesis/RoyC_Umass_Thesis.html</vt:lpwstr>
      </vt:variant>
      <vt:variant>
        <vt:lpwstr>XHuang2011</vt:lpwstr>
      </vt:variant>
      <vt:variant>
        <vt:i4>8323083</vt:i4>
      </vt:variant>
      <vt:variant>
        <vt:i4>4341</vt:i4>
      </vt:variant>
      <vt:variant>
        <vt:i4>0</vt:i4>
      </vt:variant>
      <vt:variant>
        <vt:i4>5</vt:i4>
      </vt:variant>
      <vt:variant>
        <vt:lpwstr>file://localhost/Users/royc/Google_Drive/Thesis/RoyC_Umass_Thesis.html</vt:lpwstr>
      </vt:variant>
      <vt:variant>
        <vt:lpwstr>XHouwing2007</vt:lpwstr>
      </vt:variant>
      <vt:variant>
        <vt:i4>8323083</vt:i4>
      </vt:variant>
      <vt:variant>
        <vt:i4>4338</vt:i4>
      </vt:variant>
      <vt:variant>
        <vt:i4>0</vt:i4>
      </vt:variant>
      <vt:variant>
        <vt:i4>5</vt:i4>
      </vt:variant>
      <vt:variant>
        <vt:lpwstr>file://localhost/Users/royc/Google_Drive/Thesis/RoyC_Umass_Thesis.html</vt:lpwstr>
      </vt:variant>
      <vt:variant>
        <vt:lpwstr>XHouwing2007</vt:lpwstr>
      </vt:variant>
      <vt:variant>
        <vt:i4>458862</vt:i4>
      </vt:variant>
      <vt:variant>
        <vt:i4>4335</vt:i4>
      </vt:variant>
      <vt:variant>
        <vt:i4>0</vt:i4>
      </vt:variant>
      <vt:variant>
        <vt:i4>5</vt:i4>
      </vt:variant>
      <vt:variant>
        <vt:lpwstr>file://localhost/Users/royc/Google_Drive/Thesis/RoyC_Umass_Thesis.html</vt:lpwstr>
      </vt:variant>
      <vt:variant>
        <vt:lpwstr>XHaase2010</vt:lpwstr>
      </vt:variant>
      <vt:variant>
        <vt:i4>458862</vt:i4>
      </vt:variant>
      <vt:variant>
        <vt:i4>4332</vt:i4>
      </vt:variant>
      <vt:variant>
        <vt:i4>0</vt:i4>
      </vt:variant>
      <vt:variant>
        <vt:i4>5</vt:i4>
      </vt:variant>
      <vt:variant>
        <vt:lpwstr>file://localhost/Users/royc/Google_Drive/Thesis/RoyC_Umass_Thesis.html</vt:lpwstr>
      </vt:variant>
      <vt:variant>
        <vt:lpwstr>XHaase2010</vt:lpwstr>
      </vt:variant>
      <vt:variant>
        <vt:i4>1900661</vt:i4>
      </vt:variant>
      <vt:variant>
        <vt:i4>4329</vt:i4>
      </vt:variant>
      <vt:variant>
        <vt:i4>0</vt:i4>
      </vt:variant>
      <vt:variant>
        <vt:i4>5</vt:i4>
      </vt:variant>
      <vt:variant>
        <vt:lpwstr>file://localhost/Users/royc/Google_Drive/Thesis/RoyC_Umass_Thesis.html</vt:lpwstr>
      </vt:variant>
      <vt:variant>
        <vt:lpwstr>XVagin2009</vt:lpwstr>
      </vt:variant>
      <vt:variant>
        <vt:i4>1900661</vt:i4>
      </vt:variant>
      <vt:variant>
        <vt:i4>4326</vt:i4>
      </vt:variant>
      <vt:variant>
        <vt:i4>0</vt:i4>
      </vt:variant>
      <vt:variant>
        <vt:i4>5</vt:i4>
      </vt:variant>
      <vt:variant>
        <vt:lpwstr>file://localhost/Users/royc/Google_Drive/Thesis/RoyC_Umass_Thesis.html</vt:lpwstr>
      </vt:variant>
      <vt:variant>
        <vt:lpwstr>XVagin2009</vt:lpwstr>
      </vt:variant>
      <vt:variant>
        <vt:i4>6094880</vt:i4>
      </vt:variant>
      <vt:variant>
        <vt:i4>4323</vt:i4>
      </vt:variant>
      <vt:variant>
        <vt:i4>0</vt:i4>
      </vt:variant>
      <vt:variant>
        <vt:i4>5</vt:i4>
      </vt:variant>
      <vt:variant>
        <vt:lpwstr>file://localhost/Users/royc/Google_Drive/Thesis/RoyC_Umass_Thesis.html</vt:lpwstr>
      </vt:variant>
      <vt:variant>
        <vt:lpwstr>x1-50004r6</vt:lpwstr>
      </vt:variant>
      <vt:variant>
        <vt:i4>458763</vt:i4>
      </vt:variant>
      <vt:variant>
        <vt:i4>4320</vt:i4>
      </vt:variant>
      <vt:variant>
        <vt:i4>0</vt:i4>
      </vt:variant>
      <vt:variant>
        <vt:i4>5</vt:i4>
      </vt:variant>
      <vt:variant>
        <vt:lpwstr>file://localhost/Users/royc/Google_Drive/Thesis/RoyC_Umass_Thesis.html</vt:lpwstr>
      </vt:variant>
      <vt:variant>
        <vt:lpwstr>XYabuta2011</vt:lpwstr>
      </vt:variant>
      <vt:variant>
        <vt:i4>458763</vt:i4>
      </vt:variant>
      <vt:variant>
        <vt:i4>4317</vt:i4>
      </vt:variant>
      <vt:variant>
        <vt:i4>0</vt:i4>
      </vt:variant>
      <vt:variant>
        <vt:i4>5</vt:i4>
      </vt:variant>
      <vt:variant>
        <vt:lpwstr>file://localhost/Users/royc/Google_Drive/Thesis/RoyC_Umass_Thesis.html</vt:lpwstr>
      </vt:variant>
      <vt:variant>
        <vt:lpwstr>XYabuta2011</vt:lpwstr>
      </vt:variant>
      <vt:variant>
        <vt:i4>7733370</vt:i4>
      </vt:variant>
      <vt:variant>
        <vt:i4>4314</vt:i4>
      </vt:variant>
      <vt:variant>
        <vt:i4>0</vt:i4>
      </vt:variant>
      <vt:variant>
        <vt:i4>5</vt:i4>
      </vt:variant>
      <vt:variant>
        <vt:lpwstr>file://localhost/Users/royc/Google_Drive/Thesis/RoyC_Umass_Thesis.html</vt:lpwstr>
      </vt:variant>
      <vt:variant>
        <vt:lpwstr>XVasileva2009</vt:lpwstr>
      </vt:variant>
      <vt:variant>
        <vt:i4>7733370</vt:i4>
      </vt:variant>
      <vt:variant>
        <vt:i4>4311</vt:i4>
      </vt:variant>
      <vt:variant>
        <vt:i4>0</vt:i4>
      </vt:variant>
      <vt:variant>
        <vt:i4>5</vt:i4>
      </vt:variant>
      <vt:variant>
        <vt:lpwstr>file://localhost/Users/royc/Google_Drive/Thesis/RoyC_Umass_Thesis.html</vt:lpwstr>
      </vt:variant>
      <vt:variant>
        <vt:lpwstr>XVasileva2009</vt:lpwstr>
      </vt:variant>
      <vt:variant>
        <vt:i4>7733370</vt:i4>
      </vt:variant>
      <vt:variant>
        <vt:i4>4308</vt:i4>
      </vt:variant>
      <vt:variant>
        <vt:i4>0</vt:i4>
      </vt:variant>
      <vt:variant>
        <vt:i4>5</vt:i4>
      </vt:variant>
      <vt:variant>
        <vt:lpwstr>file://localhost/Users/royc/Google_Drive/Thesis/RoyC_Umass_Thesis.html</vt:lpwstr>
      </vt:variant>
      <vt:variant>
        <vt:lpwstr>XVasileva2009</vt:lpwstr>
      </vt:variant>
      <vt:variant>
        <vt:i4>7733370</vt:i4>
      </vt:variant>
      <vt:variant>
        <vt:i4>4305</vt:i4>
      </vt:variant>
      <vt:variant>
        <vt:i4>0</vt:i4>
      </vt:variant>
      <vt:variant>
        <vt:i4>5</vt:i4>
      </vt:variant>
      <vt:variant>
        <vt:lpwstr>file://localhost/Users/royc/Google_Drive/Thesis/RoyC_Umass_Thesis.html</vt:lpwstr>
      </vt:variant>
      <vt:variant>
        <vt:lpwstr>XVasileva2009</vt:lpwstr>
      </vt:variant>
      <vt:variant>
        <vt:i4>1900661</vt:i4>
      </vt:variant>
      <vt:variant>
        <vt:i4>4302</vt:i4>
      </vt:variant>
      <vt:variant>
        <vt:i4>0</vt:i4>
      </vt:variant>
      <vt:variant>
        <vt:i4>5</vt:i4>
      </vt:variant>
      <vt:variant>
        <vt:lpwstr>file://localhost/Users/royc/Google_Drive/Thesis/RoyC_Umass_Thesis.html</vt:lpwstr>
      </vt:variant>
      <vt:variant>
        <vt:lpwstr>XVagin2009</vt:lpwstr>
      </vt:variant>
      <vt:variant>
        <vt:i4>1900661</vt:i4>
      </vt:variant>
      <vt:variant>
        <vt:i4>4299</vt:i4>
      </vt:variant>
      <vt:variant>
        <vt:i4>0</vt:i4>
      </vt:variant>
      <vt:variant>
        <vt:i4>5</vt:i4>
      </vt:variant>
      <vt:variant>
        <vt:lpwstr>file://localhost/Users/royc/Google_Drive/Thesis/RoyC_Umass_Thesis.html</vt:lpwstr>
      </vt:variant>
      <vt:variant>
        <vt:lpwstr>XVagin2009</vt:lpwstr>
      </vt:variant>
      <vt:variant>
        <vt:i4>917616</vt:i4>
      </vt:variant>
      <vt:variant>
        <vt:i4>4296</vt:i4>
      </vt:variant>
      <vt:variant>
        <vt:i4>0</vt:i4>
      </vt:variant>
      <vt:variant>
        <vt:i4>5</vt:i4>
      </vt:variant>
      <vt:variant>
        <vt:lpwstr>file://localhost/Users/royc/Google_Drive/Thesis/RoyC_Umass_Thesis.html</vt:lpwstr>
      </vt:variant>
      <vt:variant>
        <vt:lpwstr>XChen2009a</vt:lpwstr>
      </vt:variant>
      <vt:variant>
        <vt:i4>917616</vt:i4>
      </vt:variant>
      <vt:variant>
        <vt:i4>4293</vt:i4>
      </vt:variant>
      <vt:variant>
        <vt:i4>0</vt:i4>
      </vt:variant>
      <vt:variant>
        <vt:i4>5</vt:i4>
      </vt:variant>
      <vt:variant>
        <vt:lpwstr>file://localhost/Users/royc/Google_Drive/Thesis/RoyC_Umass_Thesis.html</vt:lpwstr>
      </vt:variant>
      <vt:variant>
        <vt:lpwstr>XChen2009a</vt:lpwstr>
      </vt:variant>
      <vt:variant>
        <vt:i4>458763</vt:i4>
      </vt:variant>
      <vt:variant>
        <vt:i4>4290</vt:i4>
      </vt:variant>
      <vt:variant>
        <vt:i4>0</vt:i4>
      </vt:variant>
      <vt:variant>
        <vt:i4>5</vt:i4>
      </vt:variant>
      <vt:variant>
        <vt:lpwstr>file://localhost/Users/royc/Google_Drive/Thesis/RoyC_Umass_Thesis.html</vt:lpwstr>
      </vt:variant>
      <vt:variant>
        <vt:lpwstr>XYabuta2011</vt:lpwstr>
      </vt:variant>
      <vt:variant>
        <vt:i4>458763</vt:i4>
      </vt:variant>
      <vt:variant>
        <vt:i4>4287</vt:i4>
      </vt:variant>
      <vt:variant>
        <vt:i4>0</vt:i4>
      </vt:variant>
      <vt:variant>
        <vt:i4>5</vt:i4>
      </vt:variant>
      <vt:variant>
        <vt:lpwstr>file://localhost/Users/royc/Google_Drive/Thesis/RoyC_Umass_Thesis.html</vt:lpwstr>
      </vt:variant>
      <vt:variant>
        <vt:lpwstr>XYabuta2011</vt:lpwstr>
      </vt:variant>
      <vt:variant>
        <vt:i4>7733370</vt:i4>
      </vt:variant>
      <vt:variant>
        <vt:i4>4284</vt:i4>
      </vt:variant>
      <vt:variant>
        <vt:i4>0</vt:i4>
      </vt:variant>
      <vt:variant>
        <vt:i4>5</vt:i4>
      </vt:variant>
      <vt:variant>
        <vt:lpwstr>file://localhost/Users/royc/Google_Drive/Thesis/RoyC_Umass_Thesis.html</vt:lpwstr>
      </vt:variant>
      <vt:variant>
        <vt:lpwstr>XVasileva2009</vt:lpwstr>
      </vt:variant>
      <vt:variant>
        <vt:i4>7733370</vt:i4>
      </vt:variant>
      <vt:variant>
        <vt:i4>4281</vt:i4>
      </vt:variant>
      <vt:variant>
        <vt:i4>0</vt:i4>
      </vt:variant>
      <vt:variant>
        <vt:i4>5</vt:i4>
      </vt:variant>
      <vt:variant>
        <vt:lpwstr>file://localhost/Users/royc/Google_Drive/Thesis/RoyC_Umass_Thesis.html</vt:lpwstr>
      </vt:variant>
      <vt:variant>
        <vt:lpwstr>XVasileva2009</vt:lpwstr>
      </vt:variant>
      <vt:variant>
        <vt:i4>7209080</vt:i4>
      </vt:variant>
      <vt:variant>
        <vt:i4>4278</vt:i4>
      </vt:variant>
      <vt:variant>
        <vt:i4>0</vt:i4>
      </vt:variant>
      <vt:variant>
        <vt:i4>5</vt:i4>
      </vt:variant>
      <vt:variant>
        <vt:lpwstr>file://localhost/Users/royc/Google_Drive/Thesis/RoyC_Umass_Thesis.html</vt:lpwstr>
      </vt:variant>
      <vt:variant>
        <vt:lpwstr>XHosokawa2007</vt:lpwstr>
      </vt:variant>
      <vt:variant>
        <vt:i4>7209080</vt:i4>
      </vt:variant>
      <vt:variant>
        <vt:i4>4275</vt:i4>
      </vt:variant>
      <vt:variant>
        <vt:i4>0</vt:i4>
      </vt:variant>
      <vt:variant>
        <vt:i4>5</vt:i4>
      </vt:variant>
      <vt:variant>
        <vt:lpwstr>file://localhost/Users/royc/Google_Drive/Thesis/RoyC_Umass_Thesis.html</vt:lpwstr>
      </vt:variant>
      <vt:variant>
        <vt:lpwstr>XHosokawa2007</vt:lpwstr>
      </vt:variant>
      <vt:variant>
        <vt:i4>7733370</vt:i4>
      </vt:variant>
      <vt:variant>
        <vt:i4>4272</vt:i4>
      </vt:variant>
      <vt:variant>
        <vt:i4>0</vt:i4>
      </vt:variant>
      <vt:variant>
        <vt:i4>5</vt:i4>
      </vt:variant>
      <vt:variant>
        <vt:lpwstr>file://localhost/Users/royc/Google_Drive/Thesis/RoyC_Umass_Thesis.html</vt:lpwstr>
      </vt:variant>
      <vt:variant>
        <vt:lpwstr>XVasileva2009</vt:lpwstr>
      </vt:variant>
      <vt:variant>
        <vt:i4>7733370</vt:i4>
      </vt:variant>
      <vt:variant>
        <vt:i4>4269</vt:i4>
      </vt:variant>
      <vt:variant>
        <vt:i4>0</vt:i4>
      </vt:variant>
      <vt:variant>
        <vt:i4>5</vt:i4>
      </vt:variant>
      <vt:variant>
        <vt:lpwstr>file://localhost/Users/royc/Google_Drive/Thesis/RoyC_Umass_Thesis.html</vt:lpwstr>
      </vt:variant>
      <vt:variant>
        <vt:lpwstr>XVasileva2009</vt:lpwstr>
      </vt:variant>
      <vt:variant>
        <vt:i4>458763</vt:i4>
      </vt:variant>
      <vt:variant>
        <vt:i4>4266</vt:i4>
      </vt:variant>
      <vt:variant>
        <vt:i4>0</vt:i4>
      </vt:variant>
      <vt:variant>
        <vt:i4>5</vt:i4>
      </vt:variant>
      <vt:variant>
        <vt:lpwstr>file://localhost/Users/royc/Google_Drive/Thesis/RoyC_Umass_Thesis.html</vt:lpwstr>
      </vt:variant>
      <vt:variant>
        <vt:lpwstr>XYabuta2011</vt:lpwstr>
      </vt:variant>
      <vt:variant>
        <vt:i4>458763</vt:i4>
      </vt:variant>
      <vt:variant>
        <vt:i4>4263</vt:i4>
      </vt:variant>
      <vt:variant>
        <vt:i4>0</vt:i4>
      </vt:variant>
      <vt:variant>
        <vt:i4>5</vt:i4>
      </vt:variant>
      <vt:variant>
        <vt:lpwstr>file://localhost/Users/royc/Google_Drive/Thesis/RoyC_Umass_Thesis.html</vt:lpwstr>
      </vt:variant>
      <vt:variant>
        <vt:lpwstr>XYabuta2011</vt:lpwstr>
      </vt:variant>
      <vt:variant>
        <vt:i4>1900644</vt:i4>
      </vt:variant>
      <vt:variant>
        <vt:i4>4260</vt:i4>
      </vt:variant>
      <vt:variant>
        <vt:i4>0</vt:i4>
      </vt:variant>
      <vt:variant>
        <vt:i4>5</vt:i4>
      </vt:variant>
      <vt:variant>
        <vt:lpwstr>file://localhost/Users/royc/Google_Drive/Thesis/RoyC_Umass_Thesis.html</vt:lpwstr>
      </vt:variant>
      <vt:variant>
        <vt:lpwstr>XSmith2004</vt:lpwstr>
      </vt:variant>
      <vt:variant>
        <vt:i4>1900644</vt:i4>
      </vt:variant>
      <vt:variant>
        <vt:i4>4257</vt:i4>
      </vt:variant>
      <vt:variant>
        <vt:i4>0</vt:i4>
      </vt:variant>
      <vt:variant>
        <vt:i4>5</vt:i4>
      </vt:variant>
      <vt:variant>
        <vt:lpwstr>file://localhost/Users/royc/Google_Drive/Thesis/RoyC_Umass_Thesis.html</vt:lpwstr>
      </vt:variant>
      <vt:variant>
        <vt:lpwstr>XSmith2004</vt:lpwstr>
      </vt:variant>
      <vt:variant>
        <vt:i4>458763</vt:i4>
      </vt:variant>
      <vt:variant>
        <vt:i4>4254</vt:i4>
      </vt:variant>
      <vt:variant>
        <vt:i4>0</vt:i4>
      </vt:variant>
      <vt:variant>
        <vt:i4>5</vt:i4>
      </vt:variant>
      <vt:variant>
        <vt:lpwstr>file://localhost/Users/royc/Google_Drive/Thesis/RoyC_Umass_Thesis.html</vt:lpwstr>
      </vt:variant>
      <vt:variant>
        <vt:lpwstr>XYabuta2011</vt:lpwstr>
      </vt:variant>
      <vt:variant>
        <vt:i4>458763</vt:i4>
      </vt:variant>
      <vt:variant>
        <vt:i4>4251</vt:i4>
      </vt:variant>
      <vt:variant>
        <vt:i4>0</vt:i4>
      </vt:variant>
      <vt:variant>
        <vt:i4>5</vt:i4>
      </vt:variant>
      <vt:variant>
        <vt:lpwstr>file://localhost/Users/royc/Google_Drive/Thesis/RoyC_Umass_Thesis.html</vt:lpwstr>
      </vt:variant>
      <vt:variant>
        <vt:lpwstr>XYabuta2011</vt:lpwstr>
      </vt:variant>
      <vt:variant>
        <vt:i4>6225941</vt:i4>
      </vt:variant>
      <vt:variant>
        <vt:i4>4248</vt:i4>
      </vt:variant>
      <vt:variant>
        <vt:i4>0</vt:i4>
      </vt:variant>
      <vt:variant>
        <vt:i4>5</vt:i4>
      </vt:variant>
      <vt:variant>
        <vt:lpwstr>file://localhost/Users/royc/Google_Drive/Thesis/RoyC_Umass_Thesis.html</vt:lpwstr>
      </vt:variant>
      <vt:variant>
        <vt:lpwstr>x1-56001r13</vt:lpwstr>
      </vt:variant>
      <vt:variant>
        <vt:i4>6029335</vt:i4>
      </vt:variant>
      <vt:variant>
        <vt:i4>4239</vt:i4>
      </vt:variant>
      <vt:variant>
        <vt:i4>0</vt:i4>
      </vt:variant>
      <vt:variant>
        <vt:i4>5</vt:i4>
      </vt:variant>
      <vt:variant>
        <vt:lpwstr>file://localhost/Users/royc/Google_Drive/Thesis/RoyC_Umass_Thesis.html</vt:lpwstr>
      </vt:variant>
      <vt:variant>
        <vt:lpwstr>x1-55002r12</vt:lpwstr>
      </vt:variant>
      <vt:variant>
        <vt:i4>5701668</vt:i4>
      </vt:variant>
      <vt:variant>
        <vt:i4>4230</vt:i4>
      </vt:variant>
      <vt:variant>
        <vt:i4>0</vt:i4>
      </vt:variant>
      <vt:variant>
        <vt:i4>5</vt:i4>
      </vt:variant>
      <vt:variant>
        <vt:lpwstr>file://localhost/Users/royc/Google_Drive/Thesis/RoyC_Umass_Thesis.html</vt:lpwstr>
      </vt:variant>
      <vt:variant>
        <vt:lpwstr>x1-54001r9</vt:lpwstr>
      </vt:variant>
      <vt:variant>
        <vt:i4>5701668</vt:i4>
      </vt:variant>
      <vt:variant>
        <vt:i4>4227</vt:i4>
      </vt:variant>
      <vt:variant>
        <vt:i4>0</vt:i4>
      </vt:variant>
      <vt:variant>
        <vt:i4>5</vt:i4>
      </vt:variant>
      <vt:variant>
        <vt:lpwstr>file://localhost/Users/royc/Google_Drive/Thesis/RoyC_Umass_Thesis.html</vt:lpwstr>
      </vt:variant>
      <vt:variant>
        <vt:lpwstr>x1-54001r9</vt:lpwstr>
      </vt:variant>
      <vt:variant>
        <vt:i4>589852</vt:i4>
      </vt:variant>
      <vt:variant>
        <vt:i4>4224</vt:i4>
      </vt:variant>
      <vt:variant>
        <vt:i4>0</vt:i4>
      </vt:variant>
      <vt:variant>
        <vt:i4>5</vt:i4>
      </vt:variant>
      <vt:variant>
        <vt:lpwstr>file://localhost/Users/royc/Google_Drive/Thesis/RoyC_Umass_Thesis.html</vt:lpwstr>
      </vt:variant>
      <vt:variant>
        <vt:lpwstr>XGrivna2006</vt:lpwstr>
      </vt:variant>
      <vt:variant>
        <vt:i4>589852</vt:i4>
      </vt:variant>
      <vt:variant>
        <vt:i4>4221</vt:i4>
      </vt:variant>
      <vt:variant>
        <vt:i4>0</vt:i4>
      </vt:variant>
      <vt:variant>
        <vt:i4>5</vt:i4>
      </vt:variant>
      <vt:variant>
        <vt:lpwstr>file://localhost/Users/royc/Google_Drive/Thesis/RoyC_Umass_Thesis.html</vt:lpwstr>
      </vt:variant>
      <vt:variant>
        <vt:lpwstr>XGrivna2006</vt:lpwstr>
      </vt:variant>
      <vt:variant>
        <vt:i4>127</vt:i4>
      </vt:variant>
      <vt:variant>
        <vt:i4>4218</vt:i4>
      </vt:variant>
      <vt:variant>
        <vt:i4>0</vt:i4>
      </vt:variant>
      <vt:variant>
        <vt:i4>5</vt:i4>
      </vt:variant>
      <vt:variant>
        <vt:lpwstr>file://localhost/Users/royc/Google_Drive/Thesis/RoyC_Umass_Thesis.html</vt:lpwstr>
      </vt:variant>
      <vt:variant>
        <vt:lpwstr>XDeng2002c</vt:lpwstr>
      </vt:variant>
      <vt:variant>
        <vt:i4>127</vt:i4>
      </vt:variant>
      <vt:variant>
        <vt:i4>4215</vt:i4>
      </vt:variant>
      <vt:variant>
        <vt:i4>0</vt:i4>
      </vt:variant>
      <vt:variant>
        <vt:i4>5</vt:i4>
      </vt:variant>
      <vt:variant>
        <vt:lpwstr>file://localhost/Users/royc/Google_Drive/Thesis/RoyC_Umass_Thesis.html</vt:lpwstr>
      </vt:variant>
      <vt:variant>
        <vt:lpwstr>XDeng2002c</vt:lpwstr>
      </vt:variant>
      <vt:variant>
        <vt:i4>127</vt:i4>
      </vt:variant>
      <vt:variant>
        <vt:i4>4212</vt:i4>
      </vt:variant>
      <vt:variant>
        <vt:i4>0</vt:i4>
      </vt:variant>
      <vt:variant>
        <vt:i4>5</vt:i4>
      </vt:variant>
      <vt:variant>
        <vt:lpwstr>file://localhost/Users/royc/Google_Drive/Thesis/RoyC_Umass_Thesis.html</vt:lpwstr>
      </vt:variant>
      <vt:variant>
        <vt:lpwstr>XDeng2002c</vt:lpwstr>
      </vt:variant>
      <vt:variant>
        <vt:i4>127</vt:i4>
      </vt:variant>
      <vt:variant>
        <vt:i4>4209</vt:i4>
      </vt:variant>
      <vt:variant>
        <vt:i4>0</vt:i4>
      </vt:variant>
      <vt:variant>
        <vt:i4>5</vt:i4>
      </vt:variant>
      <vt:variant>
        <vt:lpwstr>file://localhost/Users/royc/Google_Drive/Thesis/RoyC_Umass_Thesis.html</vt:lpwstr>
      </vt:variant>
      <vt:variant>
        <vt:lpwstr>XDeng2002c</vt:lpwstr>
      </vt:variant>
      <vt:variant>
        <vt:i4>6094880</vt:i4>
      </vt:variant>
      <vt:variant>
        <vt:i4>4206</vt:i4>
      </vt:variant>
      <vt:variant>
        <vt:i4>0</vt:i4>
      </vt:variant>
      <vt:variant>
        <vt:i4>5</vt:i4>
      </vt:variant>
      <vt:variant>
        <vt:lpwstr>file://localhost/Users/royc/Google_Drive/Thesis/RoyC_Umass_Thesis.html</vt:lpwstr>
      </vt:variant>
      <vt:variant>
        <vt:lpwstr>x1-50001r3</vt:lpwstr>
      </vt:variant>
      <vt:variant>
        <vt:i4>6029330</vt:i4>
      </vt:variant>
      <vt:variant>
        <vt:i4>4203</vt:i4>
      </vt:variant>
      <vt:variant>
        <vt:i4>0</vt:i4>
      </vt:variant>
      <vt:variant>
        <vt:i4>5</vt:i4>
      </vt:variant>
      <vt:variant>
        <vt:lpwstr>file://localhost/Users/royc/Google_Drive/Thesis/RoyC_Umass_Thesis.html</vt:lpwstr>
      </vt:variant>
      <vt:variant>
        <vt:lpwstr>x1-56002r14</vt:lpwstr>
      </vt:variant>
      <vt:variant>
        <vt:i4>5570595</vt:i4>
      </vt:variant>
      <vt:variant>
        <vt:i4>4200</vt:i4>
      </vt:variant>
      <vt:variant>
        <vt:i4>0</vt:i4>
      </vt:variant>
      <vt:variant>
        <vt:i4>5</vt:i4>
      </vt:variant>
      <vt:variant>
        <vt:lpwstr>file://localhost/Users/royc/Google_Drive/Thesis/RoyC_Umass_Thesis.html</vt:lpwstr>
      </vt:variant>
      <vt:variant>
        <vt:lpwstr>x1-53002r8</vt:lpwstr>
      </vt:variant>
      <vt:variant>
        <vt:i4>6225941</vt:i4>
      </vt:variant>
      <vt:variant>
        <vt:i4>4197</vt:i4>
      </vt:variant>
      <vt:variant>
        <vt:i4>0</vt:i4>
      </vt:variant>
      <vt:variant>
        <vt:i4>5</vt:i4>
      </vt:variant>
      <vt:variant>
        <vt:lpwstr>file://localhost/Users/royc/Google_Drive/Thesis/RoyC_Umass_Thesis.html</vt:lpwstr>
      </vt:variant>
      <vt:variant>
        <vt:lpwstr>x1-56001r13</vt:lpwstr>
      </vt:variant>
      <vt:variant>
        <vt:i4>6029330</vt:i4>
      </vt:variant>
      <vt:variant>
        <vt:i4>4194</vt:i4>
      </vt:variant>
      <vt:variant>
        <vt:i4>0</vt:i4>
      </vt:variant>
      <vt:variant>
        <vt:i4>5</vt:i4>
      </vt:variant>
      <vt:variant>
        <vt:lpwstr>file://localhost/Users/royc/Google_Drive/Thesis/RoyC_Umass_Thesis.html</vt:lpwstr>
      </vt:variant>
      <vt:variant>
        <vt:lpwstr>x1-56002r14</vt:lpwstr>
      </vt:variant>
      <vt:variant>
        <vt:i4>6225941</vt:i4>
      </vt:variant>
      <vt:variant>
        <vt:i4>4191</vt:i4>
      </vt:variant>
      <vt:variant>
        <vt:i4>0</vt:i4>
      </vt:variant>
      <vt:variant>
        <vt:i4>5</vt:i4>
      </vt:variant>
      <vt:variant>
        <vt:lpwstr>file://localhost/Users/royc/Google_Drive/Thesis/RoyC_Umass_Thesis.html</vt:lpwstr>
      </vt:variant>
      <vt:variant>
        <vt:lpwstr>x1-56001r13</vt:lpwstr>
      </vt:variant>
      <vt:variant>
        <vt:i4>3539045</vt:i4>
      </vt:variant>
      <vt:variant>
        <vt:i4>4188</vt:i4>
      </vt:variant>
      <vt:variant>
        <vt:i4>0</vt:i4>
      </vt:variant>
      <vt:variant>
        <vt:i4>5</vt:i4>
      </vt:variant>
      <vt:variant>
        <vt:lpwstr>file://localhost/Users/royc/Google_Drive/Thesis/RoyC_Umass_Thesis.html</vt:lpwstr>
      </vt:variant>
      <vt:variant>
        <vt:lpwstr>XBolcun-Filas2011</vt:lpwstr>
      </vt:variant>
      <vt:variant>
        <vt:i4>3539045</vt:i4>
      </vt:variant>
      <vt:variant>
        <vt:i4>4185</vt:i4>
      </vt:variant>
      <vt:variant>
        <vt:i4>0</vt:i4>
      </vt:variant>
      <vt:variant>
        <vt:i4>5</vt:i4>
      </vt:variant>
      <vt:variant>
        <vt:lpwstr>file://localhost/Users/royc/Google_Drive/Thesis/RoyC_Umass_Thesis.html</vt:lpwstr>
      </vt:variant>
      <vt:variant>
        <vt:lpwstr>XBolcun-Filas2011</vt:lpwstr>
      </vt:variant>
      <vt:variant>
        <vt:i4>5701668</vt:i4>
      </vt:variant>
      <vt:variant>
        <vt:i4>4182</vt:i4>
      </vt:variant>
      <vt:variant>
        <vt:i4>0</vt:i4>
      </vt:variant>
      <vt:variant>
        <vt:i4>5</vt:i4>
      </vt:variant>
      <vt:variant>
        <vt:lpwstr>file://localhost/Users/royc/Google_Drive/Thesis/RoyC_Umass_Thesis.html</vt:lpwstr>
      </vt:variant>
      <vt:variant>
        <vt:lpwstr>x1-54001r9</vt:lpwstr>
      </vt:variant>
      <vt:variant>
        <vt:i4>6029335</vt:i4>
      </vt:variant>
      <vt:variant>
        <vt:i4>4179</vt:i4>
      </vt:variant>
      <vt:variant>
        <vt:i4>0</vt:i4>
      </vt:variant>
      <vt:variant>
        <vt:i4>5</vt:i4>
      </vt:variant>
      <vt:variant>
        <vt:lpwstr>file://localhost/Users/royc/Google_Drive/Thesis/RoyC_Umass_Thesis.html</vt:lpwstr>
      </vt:variant>
      <vt:variant>
        <vt:lpwstr>x1-55002r12</vt:lpwstr>
      </vt:variant>
      <vt:variant>
        <vt:i4>327697</vt:i4>
      </vt:variant>
      <vt:variant>
        <vt:i4>4176</vt:i4>
      </vt:variant>
      <vt:variant>
        <vt:i4>0</vt:i4>
      </vt:variant>
      <vt:variant>
        <vt:i4>5</vt:i4>
      </vt:variant>
      <vt:variant>
        <vt:lpwstr>file://localhost/Users/royc/Google_Drive/Thesis/RoyC_Umass_Thesis.html</vt:lpwstr>
      </vt:variant>
      <vt:variant>
        <vt:lpwstr>XLi2007</vt:lpwstr>
      </vt:variant>
      <vt:variant>
        <vt:i4>327697</vt:i4>
      </vt:variant>
      <vt:variant>
        <vt:i4>4173</vt:i4>
      </vt:variant>
      <vt:variant>
        <vt:i4>0</vt:i4>
      </vt:variant>
      <vt:variant>
        <vt:i4>5</vt:i4>
      </vt:variant>
      <vt:variant>
        <vt:lpwstr>file://localhost/Users/royc/Google_Drive/Thesis/RoyC_Umass_Thesis.html</vt:lpwstr>
      </vt:variant>
      <vt:variant>
        <vt:lpwstr>XLi2007</vt:lpwstr>
      </vt:variant>
      <vt:variant>
        <vt:i4>3539045</vt:i4>
      </vt:variant>
      <vt:variant>
        <vt:i4>4170</vt:i4>
      </vt:variant>
      <vt:variant>
        <vt:i4>0</vt:i4>
      </vt:variant>
      <vt:variant>
        <vt:i4>5</vt:i4>
      </vt:variant>
      <vt:variant>
        <vt:lpwstr>file://localhost/Users/royc/Google_Drive/Thesis/RoyC_Umass_Thesis.html</vt:lpwstr>
      </vt:variant>
      <vt:variant>
        <vt:lpwstr>XBolcun-Filas2011</vt:lpwstr>
      </vt:variant>
      <vt:variant>
        <vt:i4>3539045</vt:i4>
      </vt:variant>
      <vt:variant>
        <vt:i4>4167</vt:i4>
      </vt:variant>
      <vt:variant>
        <vt:i4>0</vt:i4>
      </vt:variant>
      <vt:variant>
        <vt:i4>5</vt:i4>
      </vt:variant>
      <vt:variant>
        <vt:lpwstr>file://localhost/Users/royc/Google_Drive/Thesis/RoyC_Umass_Thesis.html</vt:lpwstr>
      </vt:variant>
      <vt:variant>
        <vt:lpwstr>XBolcun-Filas2011</vt:lpwstr>
      </vt:variant>
      <vt:variant>
        <vt:i4>6029332</vt:i4>
      </vt:variant>
      <vt:variant>
        <vt:i4>4164</vt:i4>
      </vt:variant>
      <vt:variant>
        <vt:i4>0</vt:i4>
      </vt:variant>
      <vt:variant>
        <vt:i4>5</vt:i4>
      </vt:variant>
      <vt:variant>
        <vt:lpwstr>file://localhost/Users/royc/Google_Drive/Thesis/RoyC_Umass_Thesis.html</vt:lpwstr>
      </vt:variant>
      <vt:variant>
        <vt:lpwstr>x1-54002r10</vt:lpwstr>
      </vt:variant>
      <vt:variant>
        <vt:i4>1441817</vt:i4>
      </vt:variant>
      <vt:variant>
        <vt:i4>4161</vt:i4>
      </vt:variant>
      <vt:variant>
        <vt:i4>0</vt:i4>
      </vt:variant>
      <vt:variant>
        <vt:i4>5</vt:i4>
      </vt:variant>
      <vt:variant>
        <vt:lpwstr>file://localhost/Users/royc/Google_Drive/Thesis/RoyC_Umass_Thesis.html</vt:lpwstr>
      </vt:variant>
      <vt:variant>
        <vt:lpwstr>XRomanienko2000</vt:lpwstr>
      </vt:variant>
      <vt:variant>
        <vt:i4>1441817</vt:i4>
      </vt:variant>
      <vt:variant>
        <vt:i4>4158</vt:i4>
      </vt:variant>
      <vt:variant>
        <vt:i4>0</vt:i4>
      </vt:variant>
      <vt:variant>
        <vt:i4>5</vt:i4>
      </vt:variant>
      <vt:variant>
        <vt:lpwstr>file://localhost/Users/royc/Google_Drive/Thesis/RoyC_Umass_Thesis.html</vt:lpwstr>
      </vt:variant>
      <vt:variant>
        <vt:lpwstr>XRomanienko2000</vt:lpwstr>
      </vt:variant>
      <vt:variant>
        <vt:i4>8126478</vt:i4>
      </vt:variant>
      <vt:variant>
        <vt:i4>4155</vt:i4>
      </vt:variant>
      <vt:variant>
        <vt:i4>0</vt:i4>
      </vt:variant>
      <vt:variant>
        <vt:i4>5</vt:i4>
      </vt:variant>
      <vt:variant>
        <vt:lpwstr>file://localhost/Users/royc/Google_Drive/Thesis/RoyC_Umass_Thesis.html</vt:lpwstr>
      </vt:variant>
      <vt:variant>
        <vt:lpwstr>XBaudat2000c</vt:lpwstr>
      </vt:variant>
      <vt:variant>
        <vt:i4>8126478</vt:i4>
      </vt:variant>
      <vt:variant>
        <vt:i4>4152</vt:i4>
      </vt:variant>
      <vt:variant>
        <vt:i4>0</vt:i4>
      </vt:variant>
      <vt:variant>
        <vt:i4>5</vt:i4>
      </vt:variant>
      <vt:variant>
        <vt:lpwstr>file://localhost/Users/royc/Google_Drive/Thesis/RoyC_Umass_Thesis.html</vt:lpwstr>
      </vt:variant>
      <vt:variant>
        <vt:lpwstr>XBaudat2000c</vt:lpwstr>
      </vt:variant>
      <vt:variant>
        <vt:i4>3539045</vt:i4>
      </vt:variant>
      <vt:variant>
        <vt:i4>4149</vt:i4>
      </vt:variant>
      <vt:variant>
        <vt:i4>0</vt:i4>
      </vt:variant>
      <vt:variant>
        <vt:i4>5</vt:i4>
      </vt:variant>
      <vt:variant>
        <vt:lpwstr>file://localhost/Users/royc/Google_Drive/Thesis/RoyC_Umass_Thesis.html</vt:lpwstr>
      </vt:variant>
      <vt:variant>
        <vt:lpwstr>XBolcun-Filas2011</vt:lpwstr>
      </vt:variant>
      <vt:variant>
        <vt:i4>3539045</vt:i4>
      </vt:variant>
      <vt:variant>
        <vt:i4>4146</vt:i4>
      </vt:variant>
      <vt:variant>
        <vt:i4>0</vt:i4>
      </vt:variant>
      <vt:variant>
        <vt:i4>5</vt:i4>
      </vt:variant>
      <vt:variant>
        <vt:lpwstr>file://localhost/Users/royc/Google_Drive/Thesis/RoyC_Umass_Thesis.html</vt:lpwstr>
      </vt:variant>
      <vt:variant>
        <vt:lpwstr>XBolcun-Filas2011</vt:lpwstr>
      </vt:variant>
      <vt:variant>
        <vt:i4>6029332</vt:i4>
      </vt:variant>
      <vt:variant>
        <vt:i4>4137</vt:i4>
      </vt:variant>
      <vt:variant>
        <vt:i4>0</vt:i4>
      </vt:variant>
      <vt:variant>
        <vt:i4>5</vt:i4>
      </vt:variant>
      <vt:variant>
        <vt:lpwstr>file://localhost/Users/royc/Google_Drive/Thesis/RoyC_Umass_Thesis.html</vt:lpwstr>
      </vt:variant>
      <vt:variant>
        <vt:lpwstr>x1-54002r10</vt:lpwstr>
      </vt:variant>
      <vt:variant>
        <vt:i4>5701668</vt:i4>
      </vt:variant>
      <vt:variant>
        <vt:i4>4128</vt:i4>
      </vt:variant>
      <vt:variant>
        <vt:i4>0</vt:i4>
      </vt:variant>
      <vt:variant>
        <vt:i4>5</vt:i4>
      </vt:variant>
      <vt:variant>
        <vt:lpwstr>file://localhost/Users/royc/Google_Drive/Thesis/RoyC_Umass_Thesis.html</vt:lpwstr>
      </vt:variant>
      <vt:variant>
        <vt:lpwstr>x1-54001r9</vt:lpwstr>
      </vt:variant>
      <vt:variant>
        <vt:i4>5701668</vt:i4>
      </vt:variant>
      <vt:variant>
        <vt:i4>4125</vt:i4>
      </vt:variant>
      <vt:variant>
        <vt:i4>0</vt:i4>
      </vt:variant>
      <vt:variant>
        <vt:i4>5</vt:i4>
      </vt:variant>
      <vt:variant>
        <vt:lpwstr>file://localhost/Users/royc/Google_Drive/Thesis/RoyC_Umass_Thesis.html</vt:lpwstr>
      </vt:variant>
      <vt:variant>
        <vt:lpwstr>x1-54001r9</vt:lpwstr>
      </vt:variant>
      <vt:variant>
        <vt:i4>5832739</vt:i4>
      </vt:variant>
      <vt:variant>
        <vt:i4>4122</vt:i4>
      </vt:variant>
      <vt:variant>
        <vt:i4>0</vt:i4>
      </vt:variant>
      <vt:variant>
        <vt:i4>5</vt:i4>
      </vt:variant>
      <vt:variant>
        <vt:lpwstr>file://localhost/Users/royc/Google_Drive/Thesis/RoyC_Umass_Thesis.html</vt:lpwstr>
      </vt:variant>
      <vt:variant>
        <vt:lpwstr>x1-53001r7</vt:lpwstr>
      </vt:variant>
      <vt:variant>
        <vt:i4>5570595</vt:i4>
      </vt:variant>
      <vt:variant>
        <vt:i4>4119</vt:i4>
      </vt:variant>
      <vt:variant>
        <vt:i4>0</vt:i4>
      </vt:variant>
      <vt:variant>
        <vt:i4>5</vt:i4>
      </vt:variant>
      <vt:variant>
        <vt:lpwstr>file://localhost/Users/royc/Google_Drive/Thesis/RoyC_Umass_Thesis.html</vt:lpwstr>
      </vt:variant>
      <vt:variant>
        <vt:lpwstr>x1-53002r8</vt:lpwstr>
      </vt:variant>
      <vt:variant>
        <vt:i4>5832739</vt:i4>
      </vt:variant>
      <vt:variant>
        <vt:i4>4116</vt:i4>
      </vt:variant>
      <vt:variant>
        <vt:i4>0</vt:i4>
      </vt:variant>
      <vt:variant>
        <vt:i4>5</vt:i4>
      </vt:variant>
      <vt:variant>
        <vt:lpwstr>file://localhost/Users/royc/Google_Drive/Thesis/RoyC_Umass_Thesis.html</vt:lpwstr>
      </vt:variant>
      <vt:variant>
        <vt:lpwstr>x1-53001r7</vt:lpwstr>
      </vt:variant>
      <vt:variant>
        <vt:i4>5832739</vt:i4>
      </vt:variant>
      <vt:variant>
        <vt:i4>4113</vt:i4>
      </vt:variant>
      <vt:variant>
        <vt:i4>0</vt:i4>
      </vt:variant>
      <vt:variant>
        <vt:i4>5</vt:i4>
      </vt:variant>
      <vt:variant>
        <vt:lpwstr>file://localhost/Users/royc/Google_Drive/Thesis/RoyC_Umass_Thesis.html</vt:lpwstr>
      </vt:variant>
      <vt:variant>
        <vt:lpwstr>x1-53001r7</vt:lpwstr>
      </vt:variant>
      <vt:variant>
        <vt:i4>2031739</vt:i4>
      </vt:variant>
      <vt:variant>
        <vt:i4>4110</vt:i4>
      </vt:variant>
      <vt:variant>
        <vt:i4>0</vt:i4>
      </vt:variant>
      <vt:variant>
        <vt:i4>5</vt:i4>
      </vt:variant>
      <vt:variant>
        <vt:lpwstr>file://localhost/Users/royc/Google_Drive/Thesis/RoyC_Umass_Thesis.html</vt:lpwstr>
      </vt:variant>
      <vt:variant>
        <vt:lpwstr>XZhang2008</vt:lpwstr>
      </vt:variant>
      <vt:variant>
        <vt:i4>2031739</vt:i4>
      </vt:variant>
      <vt:variant>
        <vt:i4>4107</vt:i4>
      </vt:variant>
      <vt:variant>
        <vt:i4>0</vt:i4>
      </vt:variant>
      <vt:variant>
        <vt:i4>5</vt:i4>
      </vt:variant>
      <vt:variant>
        <vt:lpwstr>file://localhost/Users/royc/Google_Drive/Thesis/RoyC_Umass_Thesis.html</vt:lpwstr>
      </vt:variant>
      <vt:variant>
        <vt:lpwstr>XZhang2008</vt:lpwstr>
      </vt:variant>
      <vt:variant>
        <vt:i4>7405584</vt:i4>
      </vt:variant>
      <vt:variant>
        <vt:i4>4104</vt:i4>
      </vt:variant>
      <vt:variant>
        <vt:i4>0</vt:i4>
      </vt:variant>
      <vt:variant>
        <vt:i4>5</vt:i4>
      </vt:variant>
      <vt:variant>
        <vt:lpwstr>file://localhost/Users/royc/Google_Drive/Thesis/RoyC_Umass_Thesis.html</vt:lpwstr>
      </vt:variant>
      <vt:variant>
        <vt:lpwstr>XHorvath2009</vt:lpwstr>
      </vt:variant>
      <vt:variant>
        <vt:i4>7405584</vt:i4>
      </vt:variant>
      <vt:variant>
        <vt:i4>4101</vt:i4>
      </vt:variant>
      <vt:variant>
        <vt:i4>0</vt:i4>
      </vt:variant>
      <vt:variant>
        <vt:i4>5</vt:i4>
      </vt:variant>
      <vt:variant>
        <vt:lpwstr>file://localhost/Users/royc/Google_Drive/Thesis/RoyC_Umass_Thesis.html</vt:lpwstr>
      </vt:variant>
      <vt:variant>
        <vt:lpwstr>XHorvath2009</vt:lpwstr>
      </vt:variant>
      <vt:variant>
        <vt:i4>6946837</vt:i4>
      </vt:variant>
      <vt:variant>
        <vt:i4>4098</vt:i4>
      </vt:variant>
      <vt:variant>
        <vt:i4>0</vt:i4>
      </vt:variant>
      <vt:variant>
        <vt:i4>5</vt:i4>
      </vt:variant>
      <vt:variant>
        <vt:lpwstr>file://localhost/Users/royc/Google_Drive/Thesis/RoyC_Umass_Thesis.html</vt:lpwstr>
      </vt:variant>
      <vt:variant>
        <vt:lpwstr>XToscani1997</vt:lpwstr>
      </vt:variant>
      <vt:variant>
        <vt:i4>6946837</vt:i4>
      </vt:variant>
      <vt:variant>
        <vt:i4>4095</vt:i4>
      </vt:variant>
      <vt:variant>
        <vt:i4>0</vt:i4>
      </vt:variant>
      <vt:variant>
        <vt:i4>5</vt:i4>
      </vt:variant>
      <vt:variant>
        <vt:lpwstr>file://localhost/Users/royc/Google_Drive/Thesis/RoyC_Umass_Thesis.html</vt:lpwstr>
      </vt:variant>
      <vt:variant>
        <vt:lpwstr>XToscani1997</vt:lpwstr>
      </vt:variant>
      <vt:variant>
        <vt:i4>3539045</vt:i4>
      </vt:variant>
      <vt:variant>
        <vt:i4>4092</vt:i4>
      </vt:variant>
      <vt:variant>
        <vt:i4>0</vt:i4>
      </vt:variant>
      <vt:variant>
        <vt:i4>5</vt:i4>
      </vt:variant>
      <vt:variant>
        <vt:lpwstr>file://localhost/Users/royc/Google_Drive/Thesis/RoyC_Umass_Thesis.html</vt:lpwstr>
      </vt:variant>
      <vt:variant>
        <vt:lpwstr>XBolcun-Filas2011</vt:lpwstr>
      </vt:variant>
      <vt:variant>
        <vt:i4>3539045</vt:i4>
      </vt:variant>
      <vt:variant>
        <vt:i4>4089</vt:i4>
      </vt:variant>
      <vt:variant>
        <vt:i4>0</vt:i4>
      </vt:variant>
      <vt:variant>
        <vt:i4>5</vt:i4>
      </vt:variant>
      <vt:variant>
        <vt:lpwstr>file://localhost/Users/royc/Google_Drive/Thesis/RoyC_Umass_Thesis.html</vt:lpwstr>
      </vt:variant>
      <vt:variant>
        <vt:lpwstr>XBolcun-Filas2011</vt:lpwstr>
      </vt:variant>
      <vt:variant>
        <vt:i4>6094880</vt:i4>
      </vt:variant>
      <vt:variant>
        <vt:i4>4086</vt:i4>
      </vt:variant>
      <vt:variant>
        <vt:i4>0</vt:i4>
      </vt:variant>
      <vt:variant>
        <vt:i4>5</vt:i4>
      </vt:variant>
      <vt:variant>
        <vt:lpwstr>file://localhost/Users/royc/Google_Drive/Thesis/RoyC_Umass_Thesis.html</vt:lpwstr>
      </vt:variant>
      <vt:variant>
        <vt:lpwstr>x1-50001r3</vt:lpwstr>
      </vt:variant>
      <vt:variant>
        <vt:i4>7405584</vt:i4>
      </vt:variant>
      <vt:variant>
        <vt:i4>4083</vt:i4>
      </vt:variant>
      <vt:variant>
        <vt:i4>0</vt:i4>
      </vt:variant>
      <vt:variant>
        <vt:i4>5</vt:i4>
      </vt:variant>
      <vt:variant>
        <vt:lpwstr>file://localhost/Users/royc/Google_Drive/Thesis/RoyC_Umass_Thesis.html</vt:lpwstr>
      </vt:variant>
      <vt:variant>
        <vt:lpwstr>XHorvath2009</vt:lpwstr>
      </vt:variant>
      <vt:variant>
        <vt:i4>7405584</vt:i4>
      </vt:variant>
      <vt:variant>
        <vt:i4>4080</vt:i4>
      </vt:variant>
      <vt:variant>
        <vt:i4>0</vt:i4>
      </vt:variant>
      <vt:variant>
        <vt:i4>5</vt:i4>
      </vt:variant>
      <vt:variant>
        <vt:lpwstr>file://localhost/Users/royc/Google_Drive/Thesis/RoyC_Umass_Thesis.html</vt:lpwstr>
      </vt:variant>
      <vt:variant>
        <vt:lpwstr>XHorvath2009</vt:lpwstr>
      </vt:variant>
      <vt:variant>
        <vt:i4>3539045</vt:i4>
      </vt:variant>
      <vt:variant>
        <vt:i4>4077</vt:i4>
      </vt:variant>
      <vt:variant>
        <vt:i4>0</vt:i4>
      </vt:variant>
      <vt:variant>
        <vt:i4>5</vt:i4>
      </vt:variant>
      <vt:variant>
        <vt:lpwstr>file://localhost/Users/royc/Google_Drive/Thesis/RoyC_Umass_Thesis.html</vt:lpwstr>
      </vt:variant>
      <vt:variant>
        <vt:lpwstr>XBolcun-Filas2011</vt:lpwstr>
      </vt:variant>
      <vt:variant>
        <vt:i4>3539045</vt:i4>
      </vt:variant>
      <vt:variant>
        <vt:i4>4074</vt:i4>
      </vt:variant>
      <vt:variant>
        <vt:i4>0</vt:i4>
      </vt:variant>
      <vt:variant>
        <vt:i4>5</vt:i4>
      </vt:variant>
      <vt:variant>
        <vt:lpwstr>file://localhost/Users/royc/Google_Drive/Thesis/RoyC_Umass_Thesis.html</vt:lpwstr>
      </vt:variant>
      <vt:variant>
        <vt:lpwstr>XBolcun-Filas2011</vt:lpwstr>
      </vt:variant>
      <vt:variant>
        <vt:i4>6094880</vt:i4>
      </vt:variant>
      <vt:variant>
        <vt:i4>4071</vt:i4>
      </vt:variant>
      <vt:variant>
        <vt:i4>0</vt:i4>
      </vt:variant>
      <vt:variant>
        <vt:i4>5</vt:i4>
      </vt:variant>
      <vt:variant>
        <vt:lpwstr>file://localhost/Users/royc/Google_Drive/Thesis/RoyC_Umass_Thesis.html</vt:lpwstr>
      </vt:variant>
      <vt:variant>
        <vt:lpwstr>x1-50001r3</vt:lpwstr>
      </vt:variant>
      <vt:variant>
        <vt:i4>131101</vt:i4>
      </vt:variant>
      <vt:variant>
        <vt:i4>4068</vt:i4>
      </vt:variant>
      <vt:variant>
        <vt:i4>0</vt:i4>
      </vt:variant>
      <vt:variant>
        <vt:i4>5</vt:i4>
      </vt:variant>
      <vt:variant>
        <vt:lpwstr>file://localhost/Users/royc/Google_Drive/Thesis/RoyC_Umass_Thesis.html</vt:lpwstr>
      </vt:variant>
      <vt:variant>
        <vt:lpwstr>XTrauth1994</vt:lpwstr>
      </vt:variant>
      <vt:variant>
        <vt:i4>131101</vt:i4>
      </vt:variant>
      <vt:variant>
        <vt:i4>4065</vt:i4>
      </vt:variant>
      <vt:variant>
        <vt:i4>0</vt:i4>
      </vt:variant>
      <vt:variant>
        <vt:i4>5</vt:i4>
      </vt:variant>
      <vt:variant>
        <vt:lpwstr>file://localhost/Users/royc/Google_Drive/Thesis/RoyC_Umass_Thesis.html</vt:lpwstr>
      </vt:variant>
      <vt:variant>
        <vt:lpwstr>XTrauth1994</vt:lpwstr>
      </vt:variant>
      <vt:variant>
        <vt:i4>786455</vt:i4>
      </vt:variant>
      <vt:variant>
        <vt:i4>4062</vt:i4>
      </vt:variant>
      <vt:variant>
        <vt:i4>0</vt:i4>
      </vt:variant>
      <vt:variant>
        <vt:i4>5</vt:i4>
      </vt:variant>
      <vt:variant>
        <vt:lpwstr>file://localhost/Users/royc/Google_Drive/Thesis/RoyC_Umass_Thesis.html</vt:lpwstr>
      </vt:variant>
      <vt:variant>
        <vt:lpwstr>XOh1999</vt:lpwstr>
      </vt:variant>
      <vt:variant>
        <vt:i4>786455</vt:i4>
      </vt:variant>
      <vt:variant>
        <vt:i4>4059</vt:i4>
      </vt:variant>
      <vt:variant>
        <vt:i4>0</vt:i4>
      </vt:variant>
      <vt:variant>
        <vt:i4>5</vt:i4>
      </vt:variant>
      <vt:variant>
        <vt:lpwstr>file://localhost/Users/royc/Google_Drive/Thesis/RoyC_Umass_Thesis.html</vt:lpwstr>
      </vt:variant>
      <vt:variant>
        <vt:lpwstr>XOh1999</vt:lpwstr>
      </vt:variant>
      <vt:variant>
        <vt:i4>983056</vt:i4>
      </vt:variant>
      <vt:variant>
        <vt:i4>4056</vt:i4>
      </vt:variant>
      <vt:variant>
        <vt:i4>0</vt:i4>
      </vt:variant>
      <vt:variant>
        <vt:i4>5</vt:i4>
      </vt:variant>
      <vt:variant>
        <vt:lpwstr>file://localhost/Users/royc/Google_Drive/Thesis/RoyC_Umass_Thesis.html</vt:lpwstr>
      </vt:variant>
      <vt:variant>
        <vt:lpwstr>XMettus1994</vt:lpwstr>
      </vt:variant>
      <vt:variant>
        <vt:i4>983056</vt:i4>
      </vt:variant>
      <vt:variant>
        <vt:i4>4053</vt:i4>
      </vt:variant>
      <vt:variant>
        <vt:i4>0</vt:i4>
      </vt:variant>
      <vt:variant>
        <vt:i4>5</vt:i4>
      </vt:variant>
      <vt:variant>
        <vt:lpwstr>file://localhost/Users/royc/Google_Drive/Thesis/RoyC_Umass_Thesis.html</vt:lpwstr>
      </vt:variant>
      <vt:variant>
        <vt:lpwstr>XMettus1994</vt:lpwstr>
      </vt:variant>
      <vt:variant>
        <vt:i4>1703956</vt:i4>
      </vt:variant>
      <vt:variant>
        <vt:i4>4050</vt:i4>
      </vt:variant>
      <vt:variant>
        <vt:i4>0</vt:i4>
      </vt:variant>
      <vt:variant>
        <vt:i4>5</vt:i4>
      </vt:variant>
      <vt:variant>
        <vt:lpwstr>file://localhost/Users/royc/Google_Drive/Thesis/RoyC_Umass_Thesis.html</vt:lpwstr>
      </vt:variant>
      <vt:variant>
        <vt:lpwstr>XLatham1996</vt:lpwstr>
      </vt:variant>
      <vt:variant>
        <vt:i4>1703956</vt:i4>
      </vt:variant>
      <vt:variant>
        <vt:i4>4047</vt:i4>
      </vt:variant>
      <vt:variant>
        <vt:i4>0</vt:i4>
      </vt:variant>
      <vt:variant>
        <vt:i4>5</vt:i4>
      </vt:variant>
      <vt:variant>
        <vt:lpwstr>file://localhost/Users/royc/Google_Drive/Thesis/RoyC_Umass_Thesis.html</vt:lpwstr>
      </vt:variant>
      <vt:variant>
        <vt:lpwstr>XLatham1996</vt:lpwstr>
      </vt:variant>
      <vt:variant>
        <vt:i4>5832739</vt:i4>
      </vt:variant>
      <vt:variant>
        <vt:i4>4044</vt:i4>
      </vt:variant>
      <vt:variant>
        <vt:i4>0</vt:i4>
      </vt:variant>
      <vt:variant>
        <vt:i4>5</vt:i4>
      </vt:variant>
      <vt:variant>
        <vt:lpwstr>file://localhost/Users/royc/Google_Drive/Thesis/RoyC_Umass_Thesis.html</vt:lpwstr>
      </vt:variant>
      <vt:variant>
        <vt:lpwstr>x1-53001r7</vt:lpwstr>
      </vt:variant>
      <vt:variant>
        <vt:i4>5570595</vt:i4>
      </vt:variant>
      <vt:variant>
        <vt:i4>4035</vt:i4>
      </vt:variant>
      <vt:variant>
        <vt:i4>0</vt:i4>
      </vt:variant>
      <vt:variant>
        <vt:i4>5</vt:i4>
      </vt:variant>
      <vt:variant>
        <vt:lpwstr>file://localhost/Users/royc/Google_Drive/Thesis/RoyC_Umass_Thesis.html</vt:lpwstr>
      </vt:variant>
      <vt:variant>
        <vt:lpwstr>x1-53002r8</vt:lpwstr>
      </vt:variant>
      <vt:variant>
        <vt:i4>5832739</vt:i4>
      </vt:variant>
      <vt:variant>
        <vt:i4>4026</vt:i4>
      </vt:variant>
      <vt:variant>
        <vt:i4>0</vt:i4>
      </vt:variant>
      <vt:variant>
        <vt:i4>5</vt:i4>
      </vt:variant>
      <vt:variant>
        <vt:lpwstr>file://localhost/Users/royc/Google_Drive/Thesis/RoyC_Umass_Thesis.html</vt:lpwstr>
      </vt:variant>
      <vt:variant>
        <vt:lpwstr>x1-53001r7</vt:lpwstr>
      </vt:variant>
      <vt:variant>
        <vt:i4>1769581</vt:i4>
      </vt:variant>
      <vt:variant>
        <vt:i4>4023</vt:i4>
      </vt:variant>
      <vt:variant>
        <vt:i4>0</vt:i4>
      </vt:variant>
      <vt:variant>
        <vt:i4>5</vt:i4>
      </vt:variant>
      <vt:variant>
        <vt:lpwstr>file://localhost/Users/royc/Google_Drive/Thesis/RoyC_Umass_Thesis.html</vt:lpwstr>
      </vt:variant>
      <vt:variant>
        <vt:lpwstr>XNewburger2009</vt:lpwstr>
      </vt:variant>
      <vt:variant>
        <vt:i4>1769581</vt:i4>
      </vt:variant>
      <vt:variant>
        <vt:i4>4020</vt:i4>
      </vt:variant>
      <vt:variant>
        <vt:i4>0</vt:i4>
      </vt:variant>
      <vt:variant>
        <vt:i4>5</vt:i4>
      </vt:variant>
      <vt:variant>
        <vt:lpwstr>file://localhost/Users/royc/Google_Drive/Thesis/RoyC_Umass_Thesis.html</vt:lpwstr>
      </vt:variant>
      <vt:variant>
        <vt:lpwstr>XNewburger2009</vt:lpwstr>
      </vt:variant>
      <vt:variant>
        <vt:i4>1704060</vt:i4>
      </vt:variant>
      <vt:variant>
        <vt:i4>4017</vt:i4>
      </vt:variant>
      <vt:variant>
        <vt:i4>0</vt:i4>
      </vt:variant>
      <vt:variant>
        <vt:i4>5</vt:i4>
      </vt:variant>
      <vt:variant>
        <vt:lpwstr>file://localhost/Users/royc/Google_Drive/Thesis/RoyC_Umass_Thesis.html</vt:lpwstr>
      </vt:variant>
      <vt:variant>
        <vt:lpwstr>XGupta2007</vt:lpwstr>
      </vt:variant>
      <vt:variant>
        <vt:i4>1704060</vt:i4>
      </vt:variant>
      <vt:variant>
        <vt:i4>4014</vt:i4>
      </vt:variant>
      <vt:variant>
        <vt:i4>0</vt:i4>
      </vt:variant>
      <vt:variant>
        <vt:i4>5</vt:i4>
      </vt:variant>
      <vt:variant>
        <vt:lpwstr>file://localhost/Users/royc/Google_Drive/Thesis/RoyC_Umass_Thesis.html</vt:lpwstr>
      </vt:variant>
      <vt:variant>
        <vt:lpwstr>XGupta2007</vt:lpwstr>
      </vt:variant>
      <vt:variant>
        <vt:i4>5832739</vt:i4>
      </vt:variant>
      <vt:variant>
        <vt:i4>4011</vt:i4>
      </vt:variant>
      <vt:variant>
        <vt:i4>0</vt:i4>
      </vt:variant>
      <vt:variant>
        <vt:i4>5</vt:i4>
      </vt:variant>
      <vt:variant>
        <vt:lpwstr>file://localhost/Users/royc/Google_Drive/Thesis/RoyC_Umass_Thesis.html</vt:lpwstr>
      </vt:variant>
      <vt:variant>
        <vt:lpwstr>x1-53001r7</vt:lpwstr>
      </vt:variant>
      <vt:variant>
        <vt:i4>5832739</vt:i4>
      </vt:variant>
      <vt:variant>
        <vt:i4>4008</vt:i4>
      </vt:variant>
      <vt:variant>
        <vt:i4>0</vt:i4>
      </vt:variant>
      <vt:variant>
        <vt:i4>5</vt:i4>
      </vt:variant>
      <vt:variant>
        <vt:lpwstr>file://localhost/Users/royc/Google_Drive/Thesis/RoyC_Umass_Thesis.html</vt:lpwstr>
      </vt:variant>
      <vt:variant>
        <vt:lpwstr>x1-53001r7</vt:lpwstr>
      </vt:variant>
      <vt:variant>
        <vt:i4>851974</vt:i4>
      </vt:variant>
      <vt:variant>
        <vt:i4>4005</vt:i4>
      </vt:variant>
      <vt:variant>
        <vt:i4>0</vt:i4>
      </vt:variant>
      <vt:variant>
        <vt:i4>5</vt:i4>
      </vt:variant>
      <vt:variant>
        <vt:lpwstr>file://localhost/Users/royc/Google_Drive/Thesis/RoyC_Umass_Thesis.html</vt:lpwstr>
      </vt:variant>
      <vt:variant>
        <vt:lpwstr>XBailey1994</vt:lpwstr>
      </vt:variant>
      <vt:variant>
        <vt:i4>851974</vt:i4>
      </vt:variant>
      <vt:variant>
        <vt:i4>4002</vt:i4>
      </vt:variant>
      <vt:variant>
        <vt:i4>0</vt:i4>
      </vt:variant>
      <vt:variant>
        <vt:i4>5</vt:i4>
      </vt:variant>
      <vt:variant>
        <vt:lpwstr>file://localhost/Users/royc/Google_Drive/Thesis/RoyC_Umass_Thesis.html</vt:lpwstr>
      </vt:variant>
      <vt:variant>
        <vt:lpwstr>XBailey1994</vt:lpwstr>
      </vt:variant>
      <vt:variant>
        <vt:i4>7995417</vt:i4>
      </vt:variant>
      <vt:variant>
        <vt:i4>3999</vt:i4>
      </vt:variant>
      <vt:variant>
        <vt:i4>0</vt:i4>
      </vt:variant>
      <vt:variant>
        <vt:i4>5</vt:i4>
      </vt:variant>
      <vt:variant>
        <vt:lpwstr>file://localhost/Users/royc/Google_Drive/Thesis/RoyC_Umass_Thesis.html</vt:lpwstr>
      </vt:variant>
      <vt:variant>
        <vt:lpwstr>XModzelewski2012</vt:lpwstr>
      </vt:variant>
      <vt:variant>
        <vt:i4>7995417</vt:i4>
      </vt:variant>
      <vt:variant>
        <vt:i4>3996</vt:i4>
      </vt:variant>
      <vt:variant>
        <vt:i4>0</vt:i4>
      </vt:variant>
      <vt:variant>
        <vt:i4>5</vt:i4>
      </vt:variant>
      <vt:variant>
        <vt:lpwstr>file://localhost/Users/royc/Google_Drive/Thesis/RoyC_Umass_Thesis.html</vt:lpwstr>
      </vt:variant>
      <vt:variant>
        <vt:lpwstr>XModzelewski2012</vt:lpwstr>
      </vt:variant>
      <vt:variant>
        <vt:i4>6488093</vt:i4>
      </vt:variant>
      <vt:variant>
        <vt:i4>3993</vt:i4>
      </vt:variant>
      <vt:variant>
        <vt:i4>0</vt:i4>
      </vt:variant>
      <vt:variant>
        <vt:i4>5</vt:i4>
      </vt:variant>
      <vt:variant>
        <vt:lpwstr>file://localhost/Users/royc/Google_Drive/Thesis/RoyC_Umass_Thesis.html</vt:lpwstr>
      </vt:variant>
      <vt:variant>
        <vt:lpwstr>XGan2011</vt:lpwstr>
      </vt:variant>
      <vt:variant>
        <vt:i4>6488093</vt:i4>
      </vt:variant>
      <vt:variant>
        <vt:i4>3990</vt:i4>
      </vt:variant>
      <vt:variant>
        <vt:i4>0</vt:i4>
      </vt:variant>
      <vt:variant>
        <vt:i4>5</vt:i4>
      </vt:variant>
      <vt:variant>
        <vt:lpwstr>file://localhost/Users/royc/Google_Drive/Thesis/RoyC_Umass_Thesis.html</vt:lpwstr>
      </vt:variant>
      <vt:variant>
        <vt:lpwstr>XGan2011</vt:lpwstr>
      </vt:variant>
      <vt:variant>
        <vt:i4>5832736</vt:i4>
      </vt:variant>
      <vt:variant>
        <vt:i4>3987</vt:i4>
      </vt:variant>
      <vt:variant>
        <vt:i4>0</vt:i4>
      </vt:variant>
      <vt:variant>
        <vt:i4>5</vt:i4>
      </vt:variant>
      <vt:variant>
        <vt:lpwstr>file://localhost/Users/royc/Google_Drive/Thesis/RoyC_Umass_Thesis.html</vt:lpwstr>
      </vt:variant>
      <vt:variant>
        <vt:lpwstr>x1-50002r4</vt:lpwstr>
      </vt:variant>
      <vt:variant>
        <vt:i4>7995417</vt:i4>
      </vt:variant>
      <vt:variant>
        <vt:i4>3984</vt:i4>
      </vt:variant>
      <vt:variant>
        <vt:i4>0</vt:i4>
      </vt:variant>
      <vt:variant>
        <vt:i4>5</vt:i4>
      </vt:variant>
      <vt:variant>
        <vt:lpwstr>file://localhost/Users/royc/Google_Drive/Thesis/RoyC_Umass_Thesis.html</vt:lpwstr>
      </vt:variant>
      <vt:variant>
        <vt:lpwstr>XModzelewski2012</vt:lpwstr>
      </vt:variant>
      <vt:variant>
        <vt:i4>7995417</vt:i4>
      </vt:variant>
      <vt:variant>
        <vt:i4>3981</vt:i4>
      </vt:variant>
      <vt:variant>
        <vt:i4>0</vt:i4>
      </vt:variant>
      <vt:variant>
        <vt:i4>5</vt:i4>
      </vt:variant>
      <vt:variant>
        <vt:lpwstr>file://localhost/Users/royc/Google_Drive/Thesis/RoyC_Umass_Thesis.html</vt:lpwstr>
      </vt:variant>
      <vt:variant>
        <vt:lpwstr>XModzelewski2012</vt:lpwstr>
      </vt:variant>
      <vt:variant>
        <vt:i4>7995417</vt:i4>
      </vt:variant>
      <vt:variant>
        <vt:i4>3978</vt:i4>
      </vt:variant>
      <vt:variant>
        <vt:i4>0</vt:i4>
      </vt:variant>
      <vt:variant>
        <vt:i4>5</vt:i4>
      </vt:variant>
      <vt:variant>
        <vt:lpwstr>file://localhost/Users/royc/Google_Drive/Thesis/RoyC_Umass_Thesis.html</vt:lpwstr>
      </vt:variant>
      <vt:variant>
        <vt:lpwstr>XModzelewski2012</vt:lpwstr>
      </vt:variant>
      <vt:variant>
        <vt:i4>7995417</vt:i4>
      </vt:variant>
      <vt:variant>
        <vt:i4>3975</vt:i4>
      </vt:variant>
      <vt:variant>
        <vt:i4>0</vt:i4>
      </vt:variant>
      <vt:variant>
        <vt:i4>5</vt:i4>
      </vt:variant>
      <vt:variant>
        <vt:lpwstr>file://localhost/Users/royc/Google_Drive/Thesis/RoyC_Umass_Thesis.html</vt:lpwstr>
      </vt:variant>
      <vt:variant>
        <vt:lpwstr>XModzelewski2012</vt:lpwstr>
      </vt:variant>
      <vt:variant>
        <vt:i4>6488093</vt:i4>
      </vt:variant>
      <vt:variant>
        <vt:i4>3972</vt:i4>
      </vt:variant>
      <vt:variant>
        <vt:i4>0</vt:i4>
      </vt:variant>
      <vt:variant>
        <vt:i4>5</vt:i4>
      </vt:variant>
      <vt:variant>
        <vt:lpwstr>file://localhost/Users/royc/Google_Drive/Thesis/RoyC_Umass_Thesis.html</vt:lpwstr>
      </vt:variant>
      <vt:variant>
        <vt:lpwstr>XGan2011</vt:lpwstr>
      </vt:variant>
      <vt:variant>
        <vt:i4>6488093</vt:i4>
      </vt:variant>
      <vt:variant>
        <vt:i4>3969</vt:i4>
      </vt:variant>
      <vt:variant>
        <vt:i4>0</vt:i4>
      </vt:variant>
      <vt:variant>
        <vt:i4>5</vt:i4>
      </vt:variant>
      <vt:variant>
        <vt:lpwstr>file://localhost/Users/royc/Google_Drive/Thesis/RoyC_Umass_Thesis.html</vt:lpwstr>
      </vt:variant>
      <vt:variant>
        <vt:lpwstr>XGan2011</vt:lpwstr>
      </vt:variant>
      <vt:variant>
        <vt:i4>6488093</vt:i4>
      </vt:variant>
      <vt:variant>
        <vt:i4>3966</vt:i4>
      </vt:variant>
      <vt:variant>
        <vt:i4>0</vt:i4>
      </vt:variant>
      <vt:variant>
        <vt:i4>5</vt:i4>
      </vt:variant>
      <vt:variant>
        <vt:lpwstr>file://localhost/Users/royc/Google_Drive/Thesis/RoyC_Umass_Thesis.html</vt:lpwstr>
      </vt:variant>
      <vt:variant>
        <vt:lpwstr>XGan2011</vt:lpwstr>
      </vt:variant>
      <vt:variant>
        <vt:i4>6488093</vt:i4>
      </vt:variant>
      <vt:variant>
        <vt:i4>3963</vt:i4>
      </vt:variant>
      <vt:variant>
        <vt:i4>0</vt:i4>
      </vt:variant>
      <vt:variant>
        <vt:i4>5</vt:i4>
      </vt:variant>
      <vt:variant>
        <vt:lpwstr>file://localhost/Users/royc/Google_Drive/Thesis/RoyC_Umass_Thesis.html</vt:lpwstr>
      </vt:variant>
      <vt:variant>
        <vt:lpwstr>XGan2011</vt:lpwstr>
      </vt:variant>
      <vt:variant>
        <vt:i4>917525</vt:i4>
      </vt:variant>
      <vt:variant>
        <vt:i4>3960</vt:i4>
      </vt:variant>
      <vt:variant>
        <vt:i4>0</vt:i4>
      </vt:variant>
      <vt:variant>
        <vt:i4>5</vt:i4>
      </vt:variant>
      <vt:variant>
        <vt:lpwstr>file://localhost/Users/royc/Google_Drive/Thesis/RoyC_Umass_Thesis.html</vt:lpwstr>
      </vt:variant>
      <vt:variant>
        <vt:lpwstr>XGirard2006</vt:lpwstr>
      </vt:variant>
      <vt:variant>
        <vt:i4>917525</vt:i4>
      </vt:variant>
      <vt:variant>
        <vt:i4>3957</vt:i4>
      </vt:variant>
      <vt:variant>
        <vt:i4>0</vt:i4>
      </vt:variant>
      <vt:variant>
        <vt:i4>5</vt:i4>
      </vt:variant>
      <vt:variant>
        <vt:lpwstr>file://localhost/Users/royc/Google_Drive/Thesis/RoyC_Umass_Thesis.html</vt:lpwstr>
      </vt:variant>
      <vt:variant>
        <vt:lpwstr>XGirard2006</vt:lpwstr>
      </vt:variant>
      <vt:variant>
        <vt:i4>7602204</vt:i4>
      </vt:variant>
      <vt:variant>
        <vt:i4>3954</vt:i4>
      </vt:variant>
      <vt:variant>
        <vt:i4>0</vt:i4>
      </vt:variant>
      <vt:variant>
        <vt:i4>5</vt:i4>
      </vt:variant>
      <vt:variant>
        <vt:lpwstr>file://localhost/Users/royc/Google_Drive/Thesis/RoyC_Umass_Thesis.html</vt:lpwstr>
      </vt:variant>
      <vt:variant>
        <vt:lpwstr>XLau2006</vt:lpwstr>
      </vt:variant>
      <vt:variant>
        <vt:i4>7602204</vt:i4>
      </vt:variant>
      <vt:variant>
        <vt:i4>3951</vt:i4>
      </vt:variant>
      <vt:variant>
        <vt:i4>0</vt:i4>
      </vt:variant>
      <vt:variant>
        <vt:i4>5</vt:i4>
      </vt:variant>
      <vt:variant>
        <vt:lpwstr>file://localhost/Users/royc/Google_Drive/Thesis/RoyC_Umass_Thesis.html</vt:lpwstr>
      </vt:variant>
      <vt:variant>
        <vt:lpwstr>XLau2006</vt:lpwstr>
      </vt:variant>
      <vt:variant>
        <vt:i4>917525</vt:i4>
      </vt:variant>
      <vt:variant>
        <vt:i4>3942</vt:i4>
      </vt:variant>
      <vt:variant>
        <vt:i4>0</vt:i4>
      </vt:variant>
      <vt:variant>
        <vt:i4>5</vt:i4>
      </vt:variant>
      <vt:variant>
        <vt:lpwstr>file://localhost/Users/royc/Google_Drive/Thesis/RoyC_Umass_Thesis.html</vt:lpwstr>
      </vt:variant>
      <vt:variant>
        <vt:lpwstr>XGirard2006</vt:lpwstr>
      </vt:variant>
      <vt:variant>
        <vt:i4>917525</vt:i4>
      </vt:variant>
      <vt:variant>
        <vt:i4>3939</vt:i4>
      </vt:variant>
      <vt:variant>
        <vt:i4>0</vt:i4>
      </vt:variant>
      <vt:variant>
        <vt:i4>5</vt:i4>
      </vt:variant>
      <vt:variant>
        <vt:lpwstr>file://localhost/Users/royc/Google_Drive/Thesis/RoyC_Umass_Thesis.html</vt:lpwstr>
      </vt:variant>
      <vt:variant>
        <vt:lpwstr>XGirard2006</vt:lpwstr>
      </vt:variant>
      <vt:variant>
        <vt:i4>7602204</vt:i4>
      </vt:variant>
      <vt:variant>
        <vt:i4>3936</vt:i4>
      </vt:variant>
      <vt:variant>
        <vt:i4>0</vt:i4>
      </vt:variant>
      <vt:variant>
        <vt:i4>5</vt:i4>
      </vt:variant>
      <vt:variant>
        <vt:lpwstr>file://localhost/Users/royc/Google_Drive/Thesis/RoyC_Umass_Thesis.html</vt:lpwstr>
      </vt:variant>
      <vt:variant>
        <vt:lpwstr>XLau2006</vt:lpwstr>
      </vt:variant>
      <vt:variant>
        <vt:i4>7602204</vt:i4>
      </vt:variant>
      <vt:variant>
        <vt:i4>3933</vt:i4>
      </vt:variant>
      <vt:variant>
        <vt:i4>0</vt:i4>
      </vt:variant>
      <vt:variant>
        <vt:i4>5</vt:i4>
      </vt:variant>
      <vt:variant>
        <vt:lpwstr>file://localhost/Users/royc/Google_Drive/Thesis/RoyC_Umass_Thesis.html</vt:lpwstr>
      </vt:variant>
      <vt:variant>
        <vt:lpwstr>XLau2006</vt:lpwstr>
      </vt:variant>
      <vt:variant>
        <vt:i4>6094880</vt:i4>
      </vt:variant>
      <vt:variant>
        <vt:i4>3924</vt:i4>
      </vt:variant>
      <vt:variant>
        <vt:i4>0</vt:i4>
      </vt:variant>
      <vt:variant>
        <vt:i4>5</vt:i4>
      </vt:variant>
      <vt:variant>
        <vt:lpwstr>file://localhost/Users/royc/Google_Drive/Thesis/RoyC_Umass_Thesis.html</vt:lpwstr>
      </vt:variant>
      <vt:variant>
        <vt:lpwstr>x1-50004r6</vt:lpwstr>
      </vt:variant>
      <vt:variant>
        <vt:i4>5832736</vt:i4>
      </vt:variant>
      <vt:variant>
        <vt:i4>3921</vt:i4>
      </vt:variant>
      <vt:variant>
        <vt:i4>0</vt:i4>
      </vt:variant>
      <vt:variant>
        <vt:i4>5</vt:i4>
      </vt:variant>
      <vt:variant>
        <vt:lpwstr>file://localhost/Users/royc/Google_Drive/Thesis/RoyC_Umass_Thesis.html</vt:lpwstr>
      </vt:variant>
      <vt:variant>
        <vt:lpwstr>x1-50003r5</vt:lpwstr>
      </vt:variant>
      <vt:variant>
        <vt:i4>6488093</vt:i4>
      </vt:variant>
      <vt:variant>
        <vt:i4>3918</vt:i4>
      </vt:variant>
      <vt:variant>
        <vt:i4>0</vt:i4>
      </vt:variant>
      <vt:variant>
        <vt:i4>5</vt:i4>
      </vt:variant>
      <vt:variant>
        <vt:lpwstr>file://localhost/Users/royc/Google_Drive/Thesis/RoyC_Umass_Thesis.html</vt:lpwstr>
      </vt:variant>
      <vt:variant>
        <vt:lpwstr>XGan2011</vt:lpwstr>
      </vt:variant>
      <vt:variant>
        <vt:i4>6488093</vt:i4>
      </vt:variant>
      <vt:variant>
        <vt:i4>3915</vt:i4>
      </vt:variant>
      <vt:variant>
        <vt:i4>0</vt:i4>
      </vt:variant>
      <vt:variant>
        <vt:i4>5</vt:i4>
      </vt:variant>
      <vt:variant>
        <vt:lpwstr>file://localhost/Users/royc/Google_Drive/Thesis/RoyC_Umass_Thesis.html</vt:lpwstr>
      </vt:variant>
      <vt:variant>
        <vt:lpwstr>XGan2011</vt:lpwstr>
      </vt:variant>
      <vt:variant>
        <vt:i4>5832736</vt:i4>
      </vt:variant>
      <vt:variant>
        <vt:i4>3912</vt:i4>
      </vt:variant>
      <vt:variant>
        <vt:i4>0</vt:i4>
      </vt:variant>
      <vt:variant>
        <vt:i4>5</vt:i4>
      </vt:variant>
      <vt:variant>
        <vt:lpwstr>file://localhost/Users/royc/Google_Drive/Thesis/RoyC_Umass_Thesis.html</vt:lpwstr>
      </vt:variant>
      <vt:variant>
        <vt:lpwstr>x1-50002r4</vt:lpwstr>
      </vt:variant>
      <vt:variant>
        <vt:i4>6094880</vt:i4>
      </vt:variant>
      <vt:variant>
        <vt:i4>3909</vt:i4>
      </vt:variant>
      <vt:variant>
        <vt:i4>0</vt:i4>
      </vt:variant>
      <vt:variant>
        <vt:i4>5</vt:i4>
      </vt:variant>
      <vt:variant>
        <vt:lpwstr>file://localhost/Users/royc/Google_Drive/Thesis/RoyC_Umass_Thesis.html</vt:lpwstr>
      </vt:variant>
      <vt:variant>
        <vt:lpwstr>x1-50001r3</vt:lpwstr>
      </vt:variant>
      <vt:variant>
        <vt:i4>917525</vt:i4>
      </vt:variant>
      <vt:variant>
        <vt:i4>3906</vt:i4>
      </vt:variant>
      <vt:variant>
        <vt:i4>0</vt:i4>
      </vt:variant>
      <vt:variant>
        <vt:i4>5</vt:i4>
      </vt:variant>
      <vt:variant>
        <vt:lpwstr>file://localhost/Users/royc/Google_Drive/Thesis/RoyC_Umass_Thesis.html</vt:lpwstr>
      </vt:variant>
      <vt:variant>
        <vt:lpwstr>XGirard2006</vt:lpwstr>
      </vt:variant>
      <vt:variant>
        <vt:i4>917525</vt:i4>
      </vt:variant>
      <vt:variant>
        <vt:i4>3903</vt:i4>
      </vt:variant>
      <vt:variant>
        <vt:i4>0</vt:i4>
      </vt:variant>
      <vt:variant>
        <vt:i4>5</vt:i4>
      </vt:variant>
      <vt:variant>
        <vt:lpwstr>file://localhost/Users/royc/Google_Drive/Thesis/RoyC_Umass_Thesis.html</vt:lpwstr>
      </vt:variant>
      <vt:variant>
        <vt:lpwstr>XGirard2006</vt:lpwstr>
      </vt:variant>
      <vt:variant>
        <vt:i4>5832736</vt:i4>
      </vt:variant>
      <vt:variant>
        <vt:i4>3900</vt:i4>
      </vt:variant>
      <vt:variant>
        <vt:i4>0</vt:i4>
      </vt:variant>
      <vt:variant>
        <vt:i4>5</vt:i4>
      </vt:variant>
      <vt:variant>
        <vt:lpwstr>file://localhost/Users/royc/Google_Drive/Thesis/RoyC_Umass_Thesis.html</vt:lpwstr>
      </vt:variant>
      <vt:variant>
        <vt:lpwstr>x1-50002r4</vt:lpwstr>
      </vt:variant>
      <vt:variant>
        <vt:i4>5832736</vt:i4>
      </vt:variant>
      <vt:variant>
        <vt:i4>3897</vt:i4>
      </vt:variant>
      <vt:variant>
        <vt:i4>0</vt:i4>
      </vt:variant>
      <vt:variant>
        <vt:i4>5</vt:i4>
      </vt:variant>
      <vt:variant>
        <vt:lpwstr>file://localhost/Users/royc/Google_Drive/Thesis/RoyC_Umass_Thesis.html</vt:lpwstr>
      </vt:variant>
      <vt:variant>
        <vt:lpwstr>x1-50002r4</vt:lpwstr>
      </vt:variant>
      <vt:variant>
        <vt:i4>7995417</vt:i4>
      </vt:variant>
      <vt:variant>
        <vt:i4>3894</vt:i4>
      </vt:variant>
      <vt:variant>
        <vt:i4>0</vt:i4>
      </vt:variant>
      <vt:variant>
        <vt:i4>5</vt:i4>
      </vt:variant>
      <vt:variant>
        <vt:lpwstr>file://localhost/Users/royc/Google_Drive/Thesis/RoyC_Umass_Thesis.html</vt:lpwstr>
      </vt:variant>
      <vt:variant>
        <vt:lpwstr>XModzelewski2012</vt:lpwstr>
      </vt:variant>
      <vt:variant>
        <vt:i4>7995417</vt:i4>
      </vt:variant>
      <vt:variant>
        <vt:i4>3891</vt:i4>
      </vt:variant>
      <vt:variant>
        <vt:i4>0</vt:i4>
      </vt:variant>
      <vt:variant>
        <vt:i4>5</vt:i4>
      </vt:variant>
      <vt:variant>
        <vt:lpwstr>file://localhost/Users/royc/Google_Drive/Thesis/RoyC_Umass_Thesis.html</vt:lpwstr>
      </vt:variant>
      <vt:variant>
        <vt:lpwstr>XModzelewski2012</vt:lpwstr>
      </vt:variant>
      <vt:variant>
        <vt:i4>6488093</vt:i4>
      </vt:variant>
      <vt:variant>
        <vt:i4>3888</vt:i4>
      </vt:variant>
      <vt:variant>
        <vt:i4>0</vt:i4>
      </vt:variant>
      <vt:variant>
        <vt:i4>5</vt:i4>
      </vt:variant>
      <vt:variant>
        <vt:lpwstr>file://localhost/Users/royc/Google_Drive/Thesis/RoyC_Umass_Thesis.html</vt:lpwstr>
      </vt:variant>
      <vt:variant>
        <vt:lpwstr>XGan2011</vt:lpwstr>
      </vt:variant>
      <vt:variant>
        <vt:i4>6488093</vt:i4>
      </vt:variant>
      <vt:variant>
        <vt:i4>3885</vt:i4>
      </vt:variant>
      <vt:variant>
        <vt:i4>0</vt:i4>
      </vt:variant>
      <vt:variant>
        <vt:i4>5</vt:i4>
      </vt:variant>
      <vt:variant>
        <vt:lpwstr>file://localhost/Users/royc/Google_Drive/Thesis/RoyC_Umass_Thesis.html</vt:lpwstr>
      </vt:variant>
      <vt:variant>
        <vt:lpwstr>XGan2011</vt:lpwstr>
      </vt:variant>
      <vt:variant>
        <vt:i4>5832736</vt:i4>
      </vt:variant>
      <vt:variant>
        <vt:i4>3882</vt:i4>
      </vt:variant>
      <vt:variant>
        <vt:i4>0</vt:i4>
      </vt:variant>
      <vt:variant>
        <vt:i4>5</vt:i4>
      </vt:variant>
      <vt:variant>
        <vt:lpwstr>file://localhost/Users/royc/Google_Drive/Thesis/RoyC_Umass_Thesis.html</vt:lpwstr>
      </vt:variant>
      <vt:variant>
        <vt:lpwstr>x1-50002r4</vt:lpwstr>
      </vt:variant>
      <vt:variant>
        <vt:i4>5832736</vt:i4>
      </vt:variant>
      <vt:variant>
        <vt:i4>3879</vt:i4>
      </vt:variant>
      <vt:variant>
        <vt:i4>0</vt:i4>
      </vt:variant>
      <vt:variant>
        <vt:i4>5</vt:i4>
      </vt:variant>
      <vt:variant>
        <vt:lpwstr>file://localhost/Users/royc/Google_Drive/Thesis/RoyC_Umass_Thesis.html</vt:lpwstr>
      </vt:variant>
      <vt:variant>
        <vt:lpwstr>x1-50002r4</vt:lpwstr>
      </vt:variant>
      <vt:variant>
        <vt:i4>7995417</vt:i4>
      </vt:variant>
      <vt:variant>
        <vt:i4>3876</vt:i4>
      </vt:variant>
      <vt:variant>
        <vt:i4>0</vt:i4>
      </vt:variant>
      <vt:variant>
        <vt:i4>5</vt:i4>
      </vt:variant>
      <vt:variant>
        <vt:lpwstr>file://localhost/Users/royc/Google_Drive/Thesis/RoyC_Umass_Thesis.html</vt:lpwstr>
      </vt:variant>
      <vt:variant>
        <vt:lpwstr>XModzelewski2012</vt:lpwstr>
      </vt:variant>
      <vt:variant>
        <vt:i4>7995417</vt:i4>
      </vt:variant>
      <vt:variant>
        <vt:i4>3873</vt:i4>
      </vt:variant>
      <vt:variant>
        <vt:i4>0</vt:i4>
      </vt:variant>
      <vt:variant>
        <vt:i4>5</vt:i4>
      </vt:variant>
      <vt:variant>
        <vt:lpwstr>file://localhost/Users/royc/Google_Drive/Thesis/RoyC_Umass_Thesis.html</vt:lpwstr>
      </vt:variant>
      <vt:variant>
        <vt:lpwstr>XModzelewski2012</vt:lpwstr>
      </vt:variant>
      <vt:variant>
        <vt:i4>6488093</vt:i4>
      </vt:variant>
      <vt:variant>
        <vt:i4>3870</vt:i4>
      </vt:variant>
      <vt:variant>
        <vt:i4>0</vt:i4>
      </vt:variant>
      <vt:variant>
        <vt:i4>5</vt:i4>
      </vt:variant>
      <vt:variant>
        <vt:lpwstr>file://localhost/Users/royc/Google_Drive/Thesis/RoyC_Umass_Thesis.html</vt:lpwstr>
      </vt:variant>
      <vt:variant>
        <vt:lpwstr>XGan2011</vt:lpwstr>
      </vt:variant>
      <vt:variant>
        <vt:i4>6488093</vt:i4>
      </vt:variant>
      <vt:variant>
        <vt:i4>3867</vt:i4>
      </vt:variant>
      <vt:variant>
        <vt:i4>0</vt:i4>
      </vt:variant>
      <vt:variant>
        <vt:i4>5</vt:i4>
      </vt:variant>
      <vt:variant>
        <vt:lpwstr>file://localhost/Users/royc/Google_Drive/Thesis/RoyC_Umass_Thesis.html</vt:lpwstr>
      </vt:variant>
      <vt:variant>
        <vt:lpwstr>XGan2011</vt:lpwstr>
      </vt:variant>
      <vt:variant>
        <vt:i4>5832736</vt:i4>
      </vt:variant>
      <vt:variant>
        <vt:i4>3864</vt:i4>
      </vt:variant>
      <vt:variant>
        <vt:i4>0</vt:i4>
      </vt:variant>
      <vt:variant>
        <vt:i4>5</vt:i4>
      </vt:variant>
      <vt:variant>
        <vt:lpwstr>file://localhost/Users/royc/Google_Drive/Thesis/RoyC_Umass_Thesis.html</vt:lpwstr>
      </vt:variant>
      <vt:variant>
        <vt:lpwstr>x1-50002r4</vt:lpwstr>
      </vt:variant>
      <vt:variant>
        <vt:i4>7274594</vt:i4>
      </vt:variant>
      <vt:variant>
        <vt:i4>3861</vt:i4>
      </vt:variant>
      <vt:variant>
        <vt:i4>0</vt:i4>
      </vt:variant>
      <vt:variant>
        <vt:i4>5</vt:i4>
      </vt:variant>
      <vt:variant>
        <vt:lpwstr>file://localhost/Users/royc/Google_Drive/Thesis/RoyC_Umass_Thesis.html</vt:lpwstr>
      </vt:variant>
      <vt:variant>
        <vt:lpwstr>x1-520002</vt:lpwstr>
      </vt:variant>
      <vt:variant>
        <vt:i4>7274594</vt:i4>
      </vt:variant>
      <vt:variant>
        <vt:i4>3852</vt:i4>
      </vt:variant>
      <vt:variant>
        <vt:i4>0</vt:i4>
      </vt:variant>
      <vt:variant>
        <vt:i4>5</vt:i4>
      </vt:variant>
      <vt:variant>
        <vt:lpwstr>file://localhost/Users/royc/Google_Drive/Thesis/RoyC_Umass_Thesis.html</vt:lpwstr>
      </vt:variant>
      <vt:variant>
        <vt:lpwstr>x1-510001</vt:lpwstr>
      </vt:variant>
      <vt:variant>
        <vt:i4>6094880</vt:i4>
      </vt:variant>
      <vt:variant>
        <vt:i4>3843</vt:i4>
      </vt:variant>
      <vt:variant>
        <vt:i4>0</vt:i4>
      </vt:variant>
      <vt:variant>
        <vt:i4>5</vt:i4>
      </vt:variant>
      <vt:variant>
        <vt:lpwstr>file://localhost/Users/royc/Google_Drive/Thesis/RoyC_Umass_Thesis.html</vt:lpwstr>
      </vt:variant>
      <vt:variant>
        <vt:lpwstr>x1-50001r3</vt:lpwstr>
      </vt:variant>
      <vt:variant>
        <vt:i4>5832736</vt:i4>
      </vt:variant>
      <vt:variant>
        <vt:i4>3840</vt:i4>
      </vt:variant>
      <vt:variant>
        <vt:i4>0</vt:i4>
      </vt:variant>
      <vt:variant>
        <vt:i4>5</vt:i4>
      </vt:variant>
      <vt:variant>
        <vt:lpwstr>file://localhost/Users/royc/Google_Drive/Thesis/RoyC_Umass_Thesis.html</vt:lpwstr>
      </vt:variant>
      <vt:variant>
        <vt:lpwstr>x1-50002r4</vt:lpwstr>
      </vt:variant>
      <vt:variant>
        <vt:i4>6094880</vt:i4>
      </vt:variant>
      <vt:variant>
        <vt:i4>3837</vt:i4>
      </vt:variant>
      <vt:variant>
        <vt:i4>0</vt:i4>
      </vt:variant>
      <vt:variant>
        <vt:i4>5</vt:i4>
      </vt:variant>
      <vt:variant>
        <vt:lpwstr>file://localhost/Users/royc/Google_Drive/Thesis/RoyC_Umass_Thesis.html</vt:lpwstr>
      </vt:variant>
      <vt:variant>
        <vt:lpwstr>x1-50001r3</vt:lpwstr>
      </vt:variant>
      <vt:variant>
        <vt:i4>1507349</vt:i4>
      </vt:variant>
      <vt:variant>
        <vt:i4>3834</vt:i4>
      </vt:variant>
      <vt:variant>
        <vt:i4>0</vt:i4>
      </vt:variant>
      <vt:variant>
        <vt:i4>5</vt:i4>
      </vt:variant>
      <vt:variant>
        <vt:lpwstr>file://localhost/Users/royc/Google_Drive/Thesis/RoyC_Umass_Thesis.html</vt:lpwstr>
      </vt:variant>
      <vt:variant>
        <vt:lpwstr>XRobine2009</vt:lpwstr>
      </vt:variant>
      <vt:variant>
        <vt:i4>1507349</vt:i4>
      </vt:variant>
      <vt:variant>
        <vt:i4>3831</vt:i4>
      </vt:variant>
      <vt:variant>
        <vt:i4>0</vt:i4>
      </vt:variant>
      <vt:variant>
        <vt:i4>5</vt:i4>
      </vt:variant>
      <vt:variant>
        <vt:lpwstr>file://localhost/Users/royc/Google_Drive/Thesis/RoyC_Umass_Thesis.html</vt:lpwstr>
      </vt:variant>
      <vt:variant>
        <vt:lpwstr>XRobine2009</vt:lpwstr>
      </vt:variant>
      <vt:variant>
        <vt:i4>720917</vt:i4>
      </vt:variant>
      <vt:variant>
        <vt:i4>3828</vt:i4>
      </vt:variant>
      <vt:variant>
        <vt:i4>0</vt:i4>
      </vt:variant>
      <vt:variant>
        <vt:i4>5</vt:i4>
      </vt:variant>
      <vt:variant>
        <vt:lpwstr>file://localhost/Users/royc/Google_Drive/Thesis/RoyC_Umass_Thesis.html</vt:lpwstr>
      </vt:variant>
      <vt:variant>
        <vt:lpwstr>XReuter2009</vt:lpwstr>
      </vt:variant>
      <vt:variant>
        <vt:i4>720917</vt:i4>
      </vt:variant>
      <vt:variant>
        <vt:i4>3825</vt:i4>
      </vt:variant>
      <vt:variant>
        <vt:i4>0</vt:i4>
      </vt:variant>
      <vt:variant>
        <vt:i4>5</vt:i4>
      </vt:variant>
      <vt:variant>
        <vt:lpwstr>file://localhost/Users/royc/Google_Drive/Thesis/RoyC_Umass_Thesis.html</vt:lpwstr>
      </vt:variant>
      <vt:variant>
        <vt:lpwstr>XReuter2009</vt:lpwstr>
      </vt:variant>
      <vt:variant>
        <vt:i4>5832736</vt:i4>
      </vt:variant>
      <vt:variant>
        <vt:i4>3822</vt:i4>
      </vt:variant>
      <vt:variant>
        <vt:i4>0</vt:i4>
      </vt:variant>
      <vt:variant>
        <vt:i4>5</vt:i4>
      </vt:variant>
      <vt:variant>
        <vt:lpwstr>file://localhost/Users/royc/Google_Drive/Thesis/RoyC_Umass_Thesis.html</vt:lpwstr>
      </vt:variant>
      <vt:variant>
        <vt:lpwstr>x1-50002r4</vt:lpwstr>
      </vt:variant>
      <vt:variant>
        <vt:i4>1507349</vt:i4>
      </vt:variant>
      <vt:variant>
        <vt:i4>3819</vt:i4>
      </vt:variant>
      <vt:variant>
        <vt:i4>0</vt:i4>
      </vt:variant>
      <vt:variant>
        <vt:i4>5</vt:i4>
      </vt:variant>
      <vt:variant>
        <vt:lpwstr>file://localhost/Users/royc/Google_Drive/Thesis/RoyC_Umass_Thesis.html</vt:lpwstr>
      </vt:variant>
      <vt:variant>
        <vt:lpwstr>XRobine2009</vt:lpwstr>
      </vt:variant>
      <vt:variant>
        <vt:i4>1507349</vt:i4>
      </vt:variant>
      <vt:variant>
        <vt:i4>3816</vt:i4>
      </vt:variant>
      <vt:variant>
        <vt:i4>0</vt:i4>
      </vt:variant>
      <vt:variant>
        <vt:i4>5</vt:i4>
      </vt:variant>
      <vt:variant>
        <vt:lpwstr>file://localhost/Users/royc/Google_Drive/Thesis/RoyC_Umass_Thesis.html</vt:lpwstr>
      </vt:variant>
      <vt:variant>
        <vt:lpwstr>XRobine2009</vt:lpwstr>
      </vt:variant>
      <vt:variant>
        <vt:i4>1572886</vt:i4>
      </vt:variant>
      <vt:variant>
        <vt:i4>3813</vt:i4>
      </vt:variant>
      <vt:variant>
        <vt:i4>0</vt:i4>
      </vt:variant>
      <vt:variant>
        <vt:i4>5</vt:i4>
      </vt:variant>
      <vt:variant>
        <vt:lpwstr>file://localhost/Users/royc/Google_Drive/Thesis/RoyC_Umass_Thesis.html</vt:lpwstr>
      </vt:variant>
      <vt:variant>
        <vt:lpwstr>XMontgomery1998</vt:lpwstr>
      </vt:variant>
      <vt:variant>
        <vt:i4>1572886</vt:i4>
      </vt:variant>
      <vt:variant>
        <vt:i4>3810</vt:i4>
      </vt:variant>
      <vt:variant>
        <vt:i4>0</vt:i4>
      </vt:variant>
      <vt:variant>
        <vt:i4>5</vt:i4>
      </vt:variant>
      <vt:variant>
        <vt:lpwstr>file://localhost/Users/royc/Google_Drive/Thesis/RoyC_Umass_Thesis.html</vt:lpwstr>
      </vt:variant>
      <vt:variant>
        <vt:lpwstr>XMontgomery1998</vt:lpwstr>
      </vt:variant>
      <vt:variant>
        <vt:i4>6357021</vt:i4>
      </vt:variant>
      <vt:variant>
        <vt:i4>3807</vt:i4>
      </vt:variant>
      <vt:variant>
        <vt:i4>0</vt:i4>
      </vt:variant>
      <vt:variant>
        <vt:i4>5</vt:i4>
      </vt:variant>
      <vt:variant>
        <vt:lpwstr>file://localhost/Users/royc/Google_Drive/Thesis/RoyC_Umass_Thesis.html</vt:lpwstr>
      </vt:variant>
      <vt:variant>
        <vt:lpwstr>XAravin2008a</vt:lpwstr>
      </vt:variant>
      <vt:variant>
        <vt:i4>6357021</vt:i4>
      </vt:variant>
      <vt:variant>
        <vt:i4>3804</vt:i4>
      </vt:variant>
      <vt:variant>
        <vt:i4>0</vt:i4>
      </vt:variant>
      <vt:variant>
        <vt:i4>5</vt:i4>
      </vt:variant>
      <vt:variant>
        <vt:lpwstr>file://localhost/Users/royc/Google_Drive/Thesis/RoyC_Umass_Thesis.html</vt:lpwstr>
      </vt:variant>
      <vt:variant>
        <vt:lpwstr>XAravin2008a</vt:lpwstr>
      </vt:variant>
      <vt:variant>
        <vt:i4>19</vt:i4>
      </vt:variant>
      <vt:variant>
        <vt:i4>3801</vt:i4>
      </vt:variant>
      <vt:variant>
        <vt:i4>0</vt:i4>
      </vt:variant>
      <vt:variant>
        <vt:i4>5</vt:i4>
      </vt:variant>
      <vt:variant>
        <vt:lpwstr>file://localhost/Users/royc/Google_Drive/Thesis/RoyC_Umass_Thesis.html</vt:lpwstr>
      </vt:variant>
      <vt:variant>
        <vt:lpwstr>XAravin2006</vt:lpwstr>
      </vt:variant>
      <vt:variant>
        <vt:i4>19</vt:i4>
      </vt:variant>
      <vt:variant>
        <vt:i4>3798</vt:i4>
      </vt:variant>
      <vt:variant>
        <vt:i4>0</vt:i4>
      </vt:variant>
      <vt:variant>
        <vt:i4>5</vt:i4>
      </vt:variant>
      <vt:variant>
        <vt:lpwstr>file://localhost/Users/royc/Google_Drive/Thesis/RoyC_Umass_Thesis.html</vt:lpwstr>
      </vt:variant>
      <vt:variant>
        <vt:lpwstr>XAravin2006</vt:lpwstr>
      </vt:variant>
      <vt:variant>
        <vt:i4>127</vt:i4>
      </vt:variant>
      <vt:variant>
        <vt:i4>3795</vt:i4>
      </vt:variant>
      <vt:variant>
        <vt:i4>0</vt:i4>
      </vt:variant>
      <vt:variant>
        <vt:i4>5</vt:i4>
      </vt:variant>
      <vt:variant>
        <vt:lpwstr>file://localhost/Users/royc/Google_Drive/Thesis/RoyC_Umass_Thesis.html</vt:lpwstr>
      </vt:variant>
      <vt:variant>
        <vt:lpwstr>XDeng2002c</vt:lpwstr>
      </vt:variant>
      <vt:variant>
        <vt:i4>127</vt:i4>
      </vt:variant>
      <vt:variant>
        <vt:i4>3792</vt:i4>
      </vt:variant>
      <vt:variant>
        <vt:i4>0</vt:i4>
      </vt:variant>
      <vt:variant>
        <vt:i4>5</vt:i4>
      </vt:variant>
      <vt:variant>
        <vt:lpwstr>file://localhost/Users/royc/Google_Drive/Thesis/RoyC_Umass_Thesis.html</vt:lpwstr>
      </vt:variant>
      <vt:variant>
        <vt:lpwstr>XDeng2002c</vt:lpwstr>
      </vt:variant>
      <vt:variant>
        <vt:i4>1245261</vt:i4>
      </vt:variant>
      <vt:variant>
        <vt:i4>3789</vt:i4>
      </vt:variant>
      <vt:variant>
        <vt:i4>0</vt:i4>
      </vt:variant>
      <vt:variant>
        <vt:i4>5</vt:i4>
      </vt:variant>
      <vt:variant>
        <vt:lpwstr>file://localhost/Users/royc/Google_Drive/Thesis/RoyC_Umass_Thesis.html</vt:lpwstr>
      </vt:variant>
      <vt:variant>
        <vt:lpwstr>XKuramochi-Miyagawa2004</vt:lpwstr>
      </vt:variant>
      <vt:variant>
        <vt:i4>1245261</vt:i4>
      </vt:variant>
      <vt:variant>
        <vt:i4>3786</vt:i4>
      </vt:variant>
      <vt:variant>
        <vt:i4>0</vt:i4>
      </vt:variant>
      <vt:variant>
        <vt:i4>5</vt:i4>
      </vt:variant>
      <vt:variant>
        <vt:lpwstr>file://localhost/Users/royc/Google_Drive/Thesis/RoyC_Umass_Thesis.html</vt:lpwstr>
      </vt:variant>
      <vt:variant>
        <vt:lpwstr>XKuramochi-Miyagawa2004</vt:lpwstr>
      </vt:variant>
      <vt:variant>
        <vt:i4>6357010</vt:i4>
      </vt:variant>
      <vt:variant>
        <vt:i4>3783</vt:i4>
      </vt:variant>
      <vt:variant>
        <vt:i4>0</vt:i4>
      </vt:variant>
      <vt:variant>
        <vt:i4>5</vt:i4>
      </vt:variant>
      <vt:variant>
        <vt:lpwstr>file://localhost/Users/royc/Google_Drive/Thesis/RoyC_Umass_Thesis.html</vt:lpwstr>
      </vt:variant>
      <vt:variant>
        <vt:lpwstr>XAravin2007a</vt:lpwstr>
      </vt:variant>
      <vt:variant>
        <vt:i4>19</vt:i4>
      </vt:variant>
      <vt:variant>
        <vt:i4>3780</vt:i4>
      </vt:variant>
      <vt:variant>
        <vt:i4>0</vt:i4>
      </vt:variant>
      <vt:variant>
        <vt:i4>5</vt:i4>
      </vt:variant>
      <vt:variant>
        <vt:lpwstr>file://localhost/Users/royc/Google_Drive/Thesis/RoyC_Umass_Thesis.html</vt:lpwstr>
      </vt:variant>
      <vt:variant>
        <vt:lpwstr>XAravin2006</vt:lpwstr>
      </vt:variant>
      <vt:variant>
        <vt:i4>19</vt:i4>
      </vt:variant>
      <vt:variant>
        <vt:i4>3777</vt:i4>
      </vt:variant>
      <vt:variant>
        <vt:i4>0</vt:i4>
      </vt:variant>
      <vt:variant>
        <vt:i4>5</vt:i4>
      </vt:variant>
      <vt:variant>
        <vt:lpwstr>file://localhost/Users/royc/Google_Drive/Thesis/RoyC_Umass_Thesis.html</vt:lpwstr>
      </vt:variant>
      <vt:variant>
        <vt:lpwstr>XAravin2006</vt:lpwstr>
      </vt:variant>
      <vt:variant>
        <vt:i4>7602205</vt:i4>
      </vt:variant>
      <vt:variant>
        <vt:i4>3774</vt:i4>
      </vt:variant>
      <vt:variant>
        <vt:i4>0</vt:i4>
      </vt:variant>
      <vt:variant>
        <vt:i4>5</vt:i4>
      </vt:variant>
      <vt:variant>
        <vt:lpwstr>file://localhost/Users/royc/Google_Drive/Thesis/RoyC_Umass_Thesis.html</vt:lpwstr>
      </vt:variant>
      <vt:variant>
        <vt:lpwstr>XCarmell2007</vt:lpwstr>
      </vt:variant>
      <vt:variant>
        <vt:i4>7602205</vt:i4>
      </vt:variant>
      <vt:variant>
        <vt:i4>3771</vt:i4>
      </vt:variant>
      <vt:variant>
        <vt:i4>0</vt:i4>
      </vt:variant>
      <vt:variant>
        <vt:i4>5</vt:i4>
      </vt:variant>
      <vt:variant>
        <vt:lpwstr>file://localhost/Users/royc/Google_Drive/Thesis/RoyC_Umass_Thesis.html</vt:lpwstr>
      </vt:variant>
      <vt:variant>
        <vt:lpwstr>XCarmell2007</vt:lpwstr>
      </vt:variant>
      <vt:variant>
        <vt:i4>6357021</vt:i4>
      </vt:variant>
      <vt:variant>
        <vt:i4>3768</vt:i4>
      </vt:variant>
      <vt:variant>
        <vt:i4>0</vt:i4>
      </vt:variant>
      <vt:variant>
        <vt:i4>5</vt:i4>
      </vt:variant>
      <vt:variant>
        <vt:lpwstr>file://localhost/Users/royc/Google_Drive/Thesis/RoyC_Umass_Thesis.html</vt:lpwstr>
      </vt:variant>
      <vt:variant>
        <vt:lpwstr>XAravin2008a</vt:lpwstr>
      </vt:variant>
      <vt:variant>
        <vt:i4>6357021</vt:i4>
      </vt:variant>
      <vt:variant>
        <vt:i4>3765</vt:i4>
      </vt:variant>
      <vt:variant>
        <vt:i4>0</vt:i4>
      </vt:variant>
      <vt:variant>
        <vt:i4>5</vt:i4>
      </vt:variant>
      <vt:variant>
        <vt:lpwstr>file://localhost/Users/royc/Google_Drive/Thesis/RoyC_Umass_Thesis.html</vt:lpwstr>
      </vt:variant>
      <vt:variant>
        <vt:lpwstr>XAravin2008a</vt:lpwstr>
      </vt:variant>
      <vt:variant>
        <vt:i4>7602204</vt:i4>
      </vt:variant>
      <vt:variant>
        <vt:i4>3762</vt:i4>
      </vt:variant>
      <vt:variant>
        <vt:i4>0</vt:i4>
      </vt:variant>
      <vt:variant>
        <vt:i4>5</vt:i4>
      </vt:variant>
      <vt:variant>
        <vt:lpwstr>file://localhost/Users/royc/Google_Drive/Thesis/RoyC_Umass_Thesis.html</vt:lpwstr>
      </vt:variant>
      <vt:variant>
        <vt:lpwstr>XLau2006</vt:lpwstr>
      </vt:variant>
      <vt:variant>
        <vt:i4>7602204</vt:i4>
      </vt:variant>
      <vt:variant>
        <vt:i4>3759</vt:i4>
      </vt:variant>
      <vt:variant>
        <vt:i4>0</vt:i4>
      </vt:variant>
      <vt:variant>
        <vt:i4>5</vt:i4>
      </vt:variant>
      <vt:variant>
        <vt:lpwstr>file://localhost/Users/royc/Google_Drive/Thesis/RoyC_Umass_Thesis.html</vt:lpwstr>
      </vt:variant>
      <vt:variant>
        <vt:lpwstr>XLau2006</vt:lpwstr>
      </vt:variant>
      <vt:variant>
        <vt:i4>917525</vt:i4>
      </vt:variant>
      <vt:variant>
        <vt:i4>3756</vt:i4>
      </vt:variant>
      <vt:variant>
        <vt:i4>0</vt:i4>
      </vt:variant>
      <vt:variant>
        <vt:i4>5</vt:i4>
      </vt:variant>
      <vt:variant>
        <vt:lpwstr>file://localhost/Users/royc/Google_Drive/Thesis/RoyC_Umass_Thesis.html</vt:lpwstr>
      </vt:variant>
      <vt:variant>
        <vt:lpwstr>XGirard2006</vt:lpwstr>
      </vt:variant>
      <vt:variant>
        <vt:i4>917525</vt:i4>
      </vt:variant>
      <vt:variant>
        <vt:i4>3753</vt:i4>
      </vt:variant>
      <vt:variant>
        <vt:i4>0</vt:i4>
      </vt:variant>
      <vt:variant>
        <vt:i4>5</vt:i4>
      </vt:variant>
      <vt:variant>
        <vt:lpwstr>file://localhost/Users/royc/Google_Drive/Thesis/RoyC_Umass_Thesis.html</vt:lpwstr>
      </vt:variant>
      <vt:variant>
        <vt:lpwstr>XGirard2006</vt:lpwstr>
      </vt:variant>
      <vt:variant>
        <vt:i4>6357010</vt:i4>
      </vt:variant>
      <vt:variant>
        <vt:i4>3750</vt:i4>
      </vt:variant>
      <vt:variant>
        <vt:i4>0</vt:i4>
      </vt:variant>
      <vt:variant>
        <vt:i4>5</vt:i4>
      </vt:variant>
      <vt:variant>
        <vt:lpwstr>file://localhost/Users/royc/Google_Drive/Thesis/RoyC_Umass_Thesis.html</vt:lpwstr>
      </vt:variant>
      <vt:variant>
        <vt:lpwstr>XAravin2007a</vt:lpwstr>
      </vt:variant>
      <vt:variant>
        <vt:i4>6357010</vt:i4>
      </vt:variant>
      <vt:variant>
        <vt:i4>3747</vt:i4>
      </vt:variant>
      <vt:variant>
        <vt:i4>0</vt:i4>
      </vt:variant>
      <vt:variant>
        <vt:i4>5</vt:i4>
      </vt:variant>
      <vt:variant>
        <vt:lpwstr>file://localhost/Users/royc/Google_Drive/Thesis/RoyC_Umass_Thesis.html</vt:lpwstr>
      </vt:variant>
      <vt:variant>
        <vt:lpwstr>XAravin2007a</vt:lpwstr>
      </vt:variant>
      <vt:variant>
        <vt:i4>7602204</vt:i4>
      </vt:variant>
      <vt:variant>
        <vt:i4>3744</vt:i4>
      </vt:variant>
      <vt:variant>
        <vt:i4>0</vt:i4>
      </vt:variant>
      <vt:variant>
        <vt:i4>5</vt:i4>
      </vt:variant>
      <vt:variant>
        <vt:lpwstr>file://localhost/Users/royc/Google_Drive/Thesis/RoyC_Umass_Thesis.html</vt:lpwstr>
      </vt:variant>
      <vt:variant>
        <vt:lpwstr>XLau2006</vt:lpwstr>
      </vt:variant>
      <vt:variant>
        <vt:i4>7602204</vt:i4>
      </vt:variant>
      <vt:variant>
        <vt:i4>3741</vt:i4>
      </vt:variant>
      <vt:variant>
        <vt:i4>0</vt:i4>
      </vt:variant>
      <vt:variant>
        <vt:i4>5</vt:i4>
      </vt:variant>
      <vt:variant>
        <vt:lpwstr>file://localhost/Users/royc/Google_Drive/Thesis/RoyC_Umass_Thesis.html</vt:lpwstr>
      </vt:variant>
      <vt:variant>
        <vt:lpwstr>XLau2006</vt:lpwstr>
      </vt:variant>
      <vt:variant>
        <vt:i4>917525</vt:i4>
      </vt:variant>
      <vt:variant>
        <vt:i4>3738</vt:i4>
      </vt:variant>
      <vt:variant>
        <vt:i4>0</vt:i4>
      </vt:variant>
      <vt:variant>
        <vt:i4>5</vt:i4>
      </vt:variant>
      <vt:variant>
        <vt:lpwstr>file://localhost/Users/royc/Google_Drive/Thesis/RoyC_Umass_Thesis.html</vt:lpwstr>
      </vt:variant>
      <vt:variant>
        <vt:lpwstr>XGirard2006</vt:lpwstr>
      </vt:variant>
      <vt:variant>
        <vt:i4>917525</vt:i4>
      </vt:variant>
      <vt:variant>
        <vt:i4>3735</vt:i4>
      </vt:variant>
      <vt:variant>
        <vt:i4>0</vt:i4>
      </vt:variant>
      <vt:variant>
        <vt:i4>5</vt:i4>
      </vt:variant>
      <vt:variant>
        <vt:lpwstr>file://localhost/Users/royc/Google_Drive/Thesis/RoyC_Umass_Thesis.html</vt:lpwstr>
      </vt:variant>
      <vt:variant>
        <vt:lpwstr>XGirard2006</vt:lpwstr>
      </vt:variant>
      <vt:variant>
        <vt:i4>6160422</vt:i4>
      </vt:variant>
      <vt:variant>
        <vt:i4>3732</vt:i4>
      </vt:variant>
      <vt:variant>
        <vt:i4>0</vt:i4>
      </vt:variant>
      <vt:variant>
        <vt:i4>5</vt:i4>
      </vt:variant>
      <vt:variant>
        <vt:lpwstr>file://localhost/Users/royc/Google_Drive/Thesis/RoyC_Umass_Thesis.html</vt:lpwstr>
      </vt:variant>
      <vt:variant>
        <vt:lpwstr>x1-46002r2</vt:lpwstr>
      </vt:variant>
      <vt:variant>
        <vt:i4>6160422</vt:i4>
      </vt:variant>
      <vt:variant>
        <vt:i4>3729</vt:i4>
      </vt:variant>
      <vt:variant>
        <vt:i4>0</vt:i4>
      </vt:variant>
      <vt:variant>
        <vt:i4>5</vt:i4>
      </vt:variant>
      <vt:variant>
        <vt:lpwstr>file://localhost/Users/royc/Google_Drive/Thesis/RoyC_Umass_Thesis.html</vt:lpwstr>
      </vt:variant>
      <vt:variant>
        <vt:lpwstr>x1-46002r2</vt:lpwstr>
      </vt:variant>
      <vt:variant>
        <vt:i4>7602204</vt:i4>
      </vt:variant>
      <vt:variant>
        <vt:i4>3726</vt:i4>
      </vt:variant>
      <vt:variant>
        <vt:i4>0</vt:i4>
      </vt:variant>
      <vt:variant>
        <vt:i4>5</vt:i4>
      </vt:variant>
      <vt:variant>
        <vt:lpwstr>file://localhost/Users/royc/Google_Drive/Thesis/RoyC_Umass_Thesis.html</vt:lpwstr>
      </vt:variant>
      <vt:variant>
        <vt:lpwstr>XLau2006</vt:lpwstr>
      </vt:variant>
      <vt:variant>
        <vt:i4>7602204</vt:i4>
      </vt:variant>
      <vt:variant>
        <vt:i4>3723</vt:i4>
      </vt:variant>
      <vt:variant>
        <vt:i4>0</vt:i4>
      </vt:variant>
      <vt:variant>
        <vt:i4>5</vt:i4>
      </vt:variant>
      <vt:variant>
        <vt:lpwstr>file://localhost/Users/royc/Google_Drive/Thesis/RoyC_Umass_Thesis.html</vt:lpwstr>
      </vt:variant>
      <vt:variant>
        <vt:lpwstr>XLau2006</vt:lpwstr>
      </vt:variant>
      <vt:variant>
        <vt:i4>917525</vt:i4>
      </vt:variant>
      <vt:variant>
        <vt:i4>3720</vt:i4>
      </vt:variant>
      <vt:variant>
        <vt:i4>0</vt:i4>
      </vt:variant>
      <vt:variant>
        <vt:i4>5</vt:i4>
      </vt:variant>
      <vt:variant>
        <vt:lpwstr>file://localhost/Users/royc/Google_Drive/Thesis/RoyC_Umass_Thesis.html</vt:lpwstr>
      </vt:variant>
      <vt:variant>
        <vt:lpwstr>XGirard2006</vt:lpwstr>
      </vt:variant>
      <vt:variant>
        <vt:i4>917525</vt:i4>
      </vt:variant>
      <vt:variant>
        <vt:i4>3717</vt:i4>
      </vt:variant>
      <vt:variant>
        <vt:i4>0</vt:i4>
      </vt:variant>
      <vt:variant>
        <vt:i4>5</vt:i4>
      </vt:variant>
      <vt:variant>
        <vt:lpwstr>file://localhost/Users/royc/Google_Drive/Thesis/RoyC_Umass_Thesis.html</vt:lpwstr>
      </vt:variant>
      <vt:variant>
        <vt:lpwstr>XGirard2006</vt:lpwstr>
      </vt:variant>
      <vt:variant>
        <vt:i4>6357010</vt:i4>
      </vt:variant>
      <vt:variant>
        <vt:i4>3714</vt:i4>
      </vt:variant>
      <vt:variant>
        <vt:i4>0</vt:i4>
      </vt:variant>
      <vt:variant>
        <vt:i4>5</vt:i4>
      </vt:variant>
      <vt:variant>
        <vt:lpwstr>file://localhost/Users/royc/Google_Drive/Thesis/RoyC_Umass_Thesis.html</vt:lpwstr>
      </vt:variant>
      <vt:variant>
        <vt:lpwstr>XAravin2007a</vt:lpwstr>
      </vt:variant>
      <vt:variant>
        <vt:i4>6357010</vt:i4>
      </vt:variant>
      <vt:variant>
        <vt:i4>3711</vt:i4>
      </vt:variant>
      <vt:variant>
        <vt:i4>0</vt:i4>
      </vt:variant>
      <vt:variant>
        <vt:i4>5</vt:i4>
      </vt:variant>
      <vt:variant>
        <vt:lpwstr>file://localhost/Users/royc/Google_Drive/Thesis/RoyC_Umass_Thesis.html</vt:lpwstr>
      </vt:variant>
      <vt:variant>
        <vt:lpwstr>XAravin2007a</vt:lpwstr>
      </vt:variant>
      <vt:variant>
        <vt:i4>6160422</vt:i4>
      </vt:variant>
      <vt:variant>
        <vt:i4>3708</vt:i4>
      </vt:variant>
      <vt:variant>
        <vt:i4>0</vt:i4>
      </vt:variant>
      <vt:variant>
        <vt:i4>5</vt:i4>
      </vt:variant>
      <vt:variant>
        <vt:lpwstr>file://localhost/Users/royc/Google_Drive/Thesis/RoyC_Umass_Thesis.html</vt:lpwstr>
      </vt:variant>
      <vt:variant>
        <vt:lpwstr>x1-46002r2</vt:lpwstr>
      </vt:variant>
      <vt:variant>
        <vt:i4>1179661</vt:i4>
      </vt:variant>
      <vt:variant>
        <vt:i4>3705</vt:i4>
      </vt:variant>
      <vt:variant>
        <vt:i4>0</vt:i4>
      </vt:variant>
      <vt:variant>
        <vt:i4>5</vt:i4>
      </vt:variant>
      <vt:variant>
        <vt:lpwstr>file://localhost/Users/royc/Google_Drive/Thesis/RoyC_Umass_Thesis.html</vt:lpwstr>
      </vt:variant>
      <vt:variant>
        <vt:lpwstr>XKutter2011</vt:lpwstr>
      </vt:variant>
      <vt:variant>
        <vt:i4>1179661</vt:i4>
      </vt:variant>
      <vt:variant>
        <vt:i4>3702</vt:i4>
      </vt:variant>
      <vt:variant>
        <vt:i4>0</vt:i4>
      </vt:variant>
      <vt:variant>
        <vt:i4>5</vt:i4>
      </vt:variant>
      <vt:variant>
        <vt:lpwstr>file://localhost/Users/royc/Google_Drive/Thesis/RoyC_Umass_Thesis.html</vt:lpwstr>
      </vt:variant>
      <vt:variant>
        <vt:lpwstr>XKutter2011</vt:lpwstr>
      </vt:variant>
      <vt:variant>
        <vt:i4>6160422</vt:i4>
      </vt:variant>
      <vt:variant>
        <vt:i4>3699</vt:i4>
      </vt:variant>
      <vt:variant>
        <vt:i4>0</vt:i4>
      </vt:variant>
      <vt:variant>
        <vt:i4>5</vt:i4>
      </vt:variant>
      <vt:variant>
        <vt:lpwstr>file://localhost/Users/royc/Google_Drive/Thesis/RoyC_Umass_Thesis.html</vt:lpwstr>
      </vt:variant>
      <vt:variant>
        <vt:lpwstr>x1-46001r1</vt:lpwstr>
      </vt:variant>
      <vt:variant>
        <vt:i4>6160422</vt:i4>
      </vt:variant>
      <vt:variant>
        <vt:i4>3696</vt:i4>
      </vt:variant>
      <vt:variant>
        <vt:i4>0</vt:i4>
      </vt:variant>
      <vt:variant>
        <vt:i4>5</vt:i4>
      </vt:variant>
      <vt:variant>
        <vt:lpwstr>file://localhost/Users/royc/Google_Drive/Thesis/RoyC_Umass_Thesis.html</vt:lpwstr>
      </vt:variant>
      <vt:variant>
        <vt:lpwstr>x1-46001r1</vt:lpwstr>
      </vt:variant>
      <vt:variant>
        <vt:i4>7602204</vt:i4>
      </vt:variant>
      <vt:variant>
        <vt:i4>3693</vt:i4>
      </vt:variant>
      <vt:variant>
        <vt:i4>0</vt:i4>
      </vt:variant>
      <vt:variant>
        <vt:i4>5</vt:i4>
      </vt:variant>
      <vt:variant>
        <vt:lpwstr>file://localhost/Users/royc/Google_Drive/Thesis/RoyC_Umass_Thesis.html</vt:lpwstr>
      </vt:variant>
      <vt:variant>
        <vt:lpwstr>XLau2006</vt:lpwstr>
      </vt:variant>
      <vt:variant>
        <vt:i4>7602204</vt:i4>
      </vt:variant>
      <vt:variant>
        <vt:i4>3690</vt:i4>
      </vt:variant>
      <vt:variant>
        <vt:i4>0</vt:i4>
      </vt:variant>
      <vt:variant>
        <vt:i4>5</vt:i4>
      </vt:variant>
      <vt:variant>
        <vt:lpwstr>file://localhost/Users/royc/Google_Drive/Thesis/RoyC_Umass_Thesis.html</vt:lpwstr>
      </vt:variant>
      <vt:variant>
        <vt:lpwstr>XLau2006</vt:lpwstr>
      </vt:variant>
      <vt:variant>
        <vt:i4>917525</vt:i4>
      </vt:variant>
      <vt:variant>
        <vt:i4>3687</vt:i4>
      </vt:variant>
      <vt:variant>
        <vt:i4>0</vt:i4>
      </vt:variant>
      <vt:variant>
        <vt:i4>5</vt:i4>
      </vt:variant>
      <vt:variant>
        <vt:lpwstr>file://localhost/Users/royc/Google_Drive/Thesis/RoyC_Umass_Thesis.html</vt:lpwstr>
      </vt:variant>
      <vt:variant>
        <vt:lpwstr>XGirard2006</vt:lpwstr>
      </vt:variant>
      <vt:variant>
        <vt:i4>917525</vt:i4>
      </vt:variant>
      <vt:variant>
        <vt:i4>3684</vt:i4>
      </vt:variant>
      <vt:variant>
        <vt:i4>0</vt:i4>
      </vt:variant>
      <vt:variant>
        <vt:i4>5</vt:i4>
      </vt:variant>
      <vt:variant>
        <vt:lpwstr>file://localhost/Users/royc/Google_Drive/Thesis/RoyC_Umass_Thesis.html</vt:lpwstr>
      </vt:variant>
      <vt:variant>
        <vt:lpwstr>XGirard2006</vt:lpwstr>
      </vt:variant>
      <vt:variant>
        <vt:i4>7995513</vt:i4>
      </vt:variant>
      <vt:variant>
        <vt:i4>3681</vt:i4>
      </vt:variant>
      <vt:variant>
        <vt:i4>0</vt:i4>
      </vt:variant>
      <vt:variant>
        <vt:i4>5</vt:i4>
      </vt:variant>
      <vt:variant>
        <vt:lpwstr>file://localhost/Users/royc/Google_Drive/Thesis/RoyC_Umass_Thesis.html</vt:lpwstr>
      </vt:variant>
      <vt:variant>
        <vt:lpwstr>XGuenther2007</vt:lpwstr>
      </vt:variant>
      <vt:variant>
        <vt:i4>7995513</vt:i4>
      </vt:variant>
      <vt:variant>
        <vt:i4>3678</vt:i4>
      </vt:variant>
      <vt:variant>
        <vt:i4>0</vt:i4>
      </vt:variant>
      <vt:variant>
        <vt:i4>5</vt:i4>
      </vt:variant>
      <vt:variant>
        <vt:lpwstr>file://localhost/Users/royc/Google_Drive/Thesis/RoyC_Umass_Thesis.html</vt:lpwstr>
      </vt:variant>
      <vt:variant>
        <vt:lpwstr>XGuenther2007</vt:lpwstr>
      </vt:variant>
      <vt:variant>
        <vt:i4>6160422</vt:i4>
      </vt:variant>
      <vt:variant>
        <vt:i4>3675</vt:i4>
      </vt:variant>
      <vt:variant>
        <vt:i4>0</vt:i4>
      </vt:variant>
      <vt:variant>
        <vt:i4>5</vt:i4>
      </vt:variant>
      <vt:variant>
        <vt:lpwstr>file://localhost/Users/royc/Google_Drive/Thesis/RoyC_Umass_Thesis.html</vt:lpwstr>
      </vt:variant>
      <vt:variant>
        <vt:lpwstr>x1-46001r1</vt:lpwstr>
      </vt:variant>
      <vt:variant>
        <vt:i4>1835121</vt:i4>
      </vt:variant>
      <vt:variant>
        <vt:i4>3672</vt:i4>
      </vt:variant>
      <vt:variant>
        <vt:i4>0</vt:i4>
      </vt:variant>
      <vt:variant>
        <vt:i4>5</vt:i4>
      </vt:variant>
      <vt:variant>
        <vt:lpwstr>file://localhost/Users/royc/Google_Drive/Thesis/RoyC_Umass_Thesis.html</vt:lpwstr>
      </vt:variant>
      <vt:variant>
        <vt:lpwstr>XGhildiyal2008</vt:lpwstr>
      </vt:variant>
      <vt:variant>
        <vt:i4>1835121</vt:i4>
      </vt:variant>
      <vt:variant>
        <vt:i4>3669</vt:i4>
      </vt:variant>
      <vt:variant>
        <vt:i4>0</vt:i4>
      </vt:variant>
      <vt:variant>
        <vt:i4>5</vt:i4>
      </vt:variant>
      <vt:variant>
        <vt:lpwstr>file://localhost/Users/royc/Google_Drive/Thesis/RoyC_Umass_Thesis.html</vt:lpwstr>
      </vt:variant>
      <vt:variant>
        <vt:lpwstr>XGhildiyal2008</vt:lpwstr>
      </vt:variant>
      <vt:variant>
        <vt:i4>196728</vt:i4>
      </vt:variant>
      <vt:variant>
        <vt:i4>3666</vt:i4>
      </vt:variant>
      <vt:variant>
        <vt:i4>0</vt:i4>
      </vt:variant>
      <vt:variant>
        <vt:i4>5</vt:i4>
      </vt:variant>
      <vt:variant>
        <vt:lpwstr>file://localhost/Users/royc/Google_Drive/Thesis/RoyC_Umass_Thesis.html</vt:lpwstr>
      </vt:variant>
      <vt:variant>
        <vt:lpwstr>XNEBEL1961</vt:lpwstr>
      </vt:variant>
      <vt:variant>
        <vt:i4>196728</vt:i4>
      </vt:variant>
      <vt:variant>
        <vt:i4>3663</vt:i4>
      </vt:variant>
      <vt:variant>
        <vt:i4>0</vt:i4>
      </vt:variant>
      <vt:variant>
        <vt:i4>5</vt:i4>
      </vt:variant>
      <vt:variant>
        <vt:lpwstr>file://localhost/Users/royc/Google_Drive/Thesis/RoyC_Umass_Thesis.html</vt:lpwstr>
      </vt:variant>
      <vt:variant>
        <vt:lpwstr>XNEBEL1961</vt:lpwstr>
      </vt:variant>
      <vt:variant>
        <vt:i4>7209060</vt:i4>
      </vt:variant>
      <vt:variant>
        <vt:i4>3660</vt:i4>
      </vt:variant>
      <vt:variant>
        <vt:i4>0</vt:i4>
      </vt:variant>
      <vt:variant>
        <vt:i4>5</vt:i4>
      </vt:variant>
      <vt:variant>
        <vt:lpwstr>file://localhost/Users/royc/Google_Drive/Thesis/RoyC_Umass_Thesis.html</vt:lpwstr>
      </vt:variant>
      <vt:variant>
        <vt:lpwstr>x1-470001</vt:lpwstr>
      </vt:variant>
      <vt:variant>
        <vt:i4>6160422</vt:i4>
      </vt:variant>
      <vt:variant>
        <vt:i4>3651</vt:i4>
      </vt:variant>
      <vt:variant>
        <vt:i4>0</vt:i4>
      </vt:variant>
      <vt:variant>
        <vt:i4>5</vt:i4>
      </vt:variant>
      <vt:variant>
        <vt:lpwstr>file://localhost/Users/royc/Google_Drive/Thesis/RoyC_Umass_Thesis.html</vt:lpwstr>
      </vt:variant>
      <vt:variant>
        <vt:lpwstr>x1-46002r2</vt:lpwstr>
      </vt:variant>
      <vt:variant>
        <vt:i4>8323188</vt:i4>
      </vt:variant>
      <vt:variant>
        <vt:i4>3642</vt:i4>
      </vt:variant>
      <vt:variant>
        <vt:i4>0</vt:i4>
      </vt:variant>
      <vt:variant>
        <vt:i4>5</vt:i4>
      </vt:variant>
      <vt:variant>
        <vt:lpwstr>file://localhost/Users/royc/Google_Drive/Thesis/RoyC_Umass_Thesis.html</vt:lpwstr>
      </vt:variant>
      <vt:variant>
        <vt:lpwstr>XTrapnell2010</vt:lpwstr>
      </vt:variant>
      <vt:variant>
        <vt:i4>8323188</vt:i4>
      </vt:variant>
      <vt:variant>
        <vt:i4>3639</vt:i4>
      </vt:variant>
      <vt:variant>
        <vt:i4>0</vt:i4>
      </vt:variant>
      <vt:variant>
        <vt:i4>5</vt:i4>
      </vt:variant>
      <vt:variant>
        <vt:lpwstr>file://localhost/Users/royc/Google_Drive/Thesis/RoyC_Umass_Thesis.html</vt:lpwstr>
      </vt:variant>
      <vt:variant>
        <vt:lpwstr>XTrapnell2010</vt:lpwstr>
      </vt:variant>
      <vt:variant>
        <vt:i4>7602297</vt:i4>
      </vt:variant>
      <vt:variant>
        <vt:i4>3636</vt:i4>
      </vt:variant>
      <vt:variant>
        <vt:i4>0</vt:i4>
      </vt:variant>
      <vt:variant>
        <vt:i4>5</vt:i4>
      </vt:variant>
      <vt:variant>
        <vt:lpwstr>file://localhost/Users/royc/Google_Drive/Thesis/RoyC_Umass_Thesis.html</vt:lpwstr>
      </vt:variant>
      <vt:variant>
        <vt:lpwstr>XGrabherr2011</vt:lpwstr>
      </vt:variant>
      <vt:variant>
        <vt:i4>7602297</vt:i4>
      </vt:variant>
      <vt:variant>
        <vt:i4>3633</vt:i4>
      </vt:variant>
      <vt:variant>
        <vt:i4>0</vt:i4>
      </vt:variant>
      <vt:variant>
        <vt:i4>5</vt:i4>
      </vt:variant>
      <vt:variant>
        <vt:lpwstr>file://localhost/Users/royc/Google_Drive/Thesis/RoyC_Umass_Thesis.html</vt:lpwstr>
      </vt:variant>
      <vt:variant>
        <vt:lpwstr>XGrabherr2011</vt:lpwstr>
      </vt:variant>
      <vt:variant>
        <vt:i4>8257661</vt:i4>
      </vt:variant>
      <vt:variant>
        <vt:i4>3630</vt:i4>
      </vt:variant>
      <vt:variant>
        <vt:i4>0</vt:i4>
      </vt:variant>
      <vt:variant>
        <vt:i4>5</vt:i4>
      </vt:variant>
      <vt:variant>
        <vt:lpwstr>file://localhost/Users/royc/Google_Drive/Thesis/RoyC_Umass_Thesis.html</vt:lpwstr>
      </vt:variant>
      <vt:variant>
        <vt:lpwstr>XTrapnell2009</vt:lpwstr>
      </vt:variant>
      <vt:variant>
        <vt:i4>8257661</vt:i4>
      </vt:variant>
      <vt:variant>
        <vt:i4>3627</vt:i4>
      </vt:variant>
      <vt:variant>
        <vt:i4>0</vt:i4>
      </vt:variant>
      <vt:variant>
        <vt:i4>5</vt:i4>
      </vt:variant>
      <vt:variant>
        <vt:lpwstr>file://localhost/Users/royc/Google_Drive/Thesis/RoyC_Umass_Thesis.html</vt:lpwstr>
      </vt:variant>
      <vt:variant>
        <vt:lpwstr>XTrapnell2009</vt:lpwstr>
      </vt:variant>
      <vt:variant>
        <vt:i4>6160422</vt:i4>
      </vt:variant>
      <vt:variant>
        <vt:i4>3624</vt:i4>
      </vt:variant>
      <vt:variant>
        <vt:i4>0</vt:i4>
      </vt:variant>
      <vt:variant>
        <vt:i4>5</vt:i4>
      </vt:variant>
      <vt:variant>
        <vt:lpwstr>file://localhost/Users/royc/Google_Drive/Thesis/RoyC_Umass_Thesis.html</vt:lpwstr>
      </vt:variant>
      <vt:variant>
        <vt:lpwstr>x1-46001r1</vt:lpwstr>
      </vt:variant>
      <vt:variant>
        <vt:i4>131101</vt:i4>
      </vt:variant>
      <vt:variant>
        <vt:i4>3621</vt:i4>
      </vt:variant>
      <vt:variant>
        <vt:i4>0</vt:i4>
      </vt:variant>
      <vt:variant>
        <vt:i4>5</vt:i4>
      </vt:variant>
      <vt:variant>
        <vt:lpwstr>file://localhost/Users/royc/Google_Drive/Thesis/RoyC_Umass_Thesis.html</vt:lpwstr>
      </vt:variant>
      <vt:variant>
        <vt:lpwstr>XTrauth1994</vt:lpwstr>
      </vt:variant>
      <vt:variant>
        <vt:i4>131101</vt:i4>
      </vt:variant>
      <vt:variant>
        <vt:i4>3618</vt:i4>
      </vt:variant>
      <vt:variant>
        <vt:i4>0</vt:i4>
      </vt:variant>
      <vt:variant>
        <vt:i4>5</vt:i4>
      </vt:variant>
      <vt:variant>
        <vt:lpwstr>file://localhost/Users/royc/Google_Drive/Thesis/RoyC_Umass_Thesis.html</vt:lpwstr>
      </vt:variant>
      <vt:variant>
        <vt:lpwstr>XTrauth1994</vt:lpwstr>
      </vt:variant>
      <vt:variant>
        <vt:i4>3539045</vt:i4>
      </vt:variant>
      <vt:variant>
        <vt:i4>3615</vt:i4>
      </vt:variant>
      <vt:variant>
        <vt:i4>0</vt:i4>
      </vt:variant>
      <vt:variant>
        <vt:i4>5</vt:i4>
      </vt:variant>
      <vt:variant>
        <vt:lpwstr>file://localhost/Users/royc/Google_Drive/Thesis/RoyC_Umass_Thesis.html</vt:lpwstr>
      </vt:variant>
      <vt:variant>
        <vt:lpwstr>XBolcun-Filas2011</vt:lpwstr>
      </vt:variant>
      <vt:variant>
        <vt:i4>3539045</vt:i4>
      </vt:variant>
      <vt:variant>
        <vt:i4>3612</vt:i4>
      </vt:variant>
      <vt:variant>
        <vt:i4>0</vt:i4>
      </vt:variant>
      <vt:variant>
        <vt:i4>5</vt:i4>
      </vt:variant>
      <vt:variant>
        <vt:lpwstr>file://localhost/Users/royc/Google_Drive/Thesis/RoyC_Umass_Thesis.html</vt:lpwstr>
      </vt:variant>
      <vt:variant>
        <vt:lpwstr>XBolcun-Filas2011</vt:lpwstr>
      </vt:variant>
      <vt:variant>
        <vt:i4>1507432</vt:i4>
      </vt:variant>
      <vt:variant>
        <vt:i4>3609</vt:i4>
      </vt:variant>
      <vt:variant>
        <vt:i4>0</vt:i4>
      </vt:variant>
      <vt:variant>
        <vt:i4>5</vt:i4>
      </vt:variant>
      <vt:variant>
        <vt:lpwstr>file://localhost/Users/royc/Google_Drive/Thesis/RoyC_Umass_Thesis.html</vt:lpwstr>
      </vt:variant>
      <vt:variant>
        <vt:lpwstr>XSaito2009</vt:lpwstr>
      </vt:variant>
      <vt:variant>
        <vt:i4>1507432</vt:i4>
      </vt:variant>
      <vt:variant>
        <vt:i4>3606</vt:i4>
      </vt:variant>
      <vt:variant>
        <vt:i4>0</vt:i4>
      </vt:variant>
      <vt:variant>
        <vt:i4>5</vt:i4>
      </vt:variant>
      <vt:variant>
        <vt:lpwstr>file://localhost/Users/royc/Google_Drive/Thesis/RoyC_Umass_Thesis.html</vt:lpwstr>
      </vt:variant>
      <vt:variant>
        <vt:lpwstr>XSaito2009</vt:lpwstr>
      </vt:variant>
      <vt:variant>
        <vt:i4>1507349</vt:i4>
      </vt:variant>
      <vt:variant>
        <vt:i4>3603</vt:i4>
      </vt:variant>
      <vt:variant>
        <vt:i4>0</vt:i4>
      </vt:variant>
      <vt:variant>
        <vt:i4>5</vt:i4>
      </vt:variant>
      <vt:variant>
        <vt:lpwstr>file://localhost/Users/royc/Google_Drive/Thesis/RoyC_Umass_Thesis.html</vt:lpwstr>
      </vt:variant>
      <vt:variant>
        <vt:lpwstr>XRobine2009</vt:lpwstr>
      </vt:variant>
      <vt:variant>
        <vt:i4>1507349</vt:i4>
      </vt:variant>
      <vt:variant>
        <vt:i4>3600</vt:i4>
      </vt:variant>
      <vt:variant>
        <vt:i4>0</vt:i4>
      </vt:variant>
      <vt:variant>
        <vt:i4>5</vt:i4>
      </vt:variant>
      <vt:variant>
        <vt:lpwstr>file://localhost/Users/royc/Google_Drive/Thesis/RoyC_Umass_Thesis.html</vt:lpwstr>
      </vt:variant>
      <vt:variant>
        <vt:lpwstr>XRobine2009</vt:lpwstr>
      </vt:variant>
      <vt:variant>
        <vt:i4>18</vt:i4>
      </vt:variant>
      <vt:variant>
        <vt:i4>3597</vt:i4>
      </vt:variant>
      <vt:variant>
        <vt:i4>0</vt:i4>
      </vt:variant>
      <vt:variant>
        <vt:i4>5</vt:i4>
      </vt:variant>
      <vt:variant>
        <vt:lpwstr>file://localhost/Users/royc/Google_Drive/Thesis/RoyC_Umass_Thesis.html</vt:lpwstr>
      </vt:variant>
      <vt:variant>
        <vt:lpwstr>XAravin2007</vt:lpwstr>
      </vt:variant>
      <vt:variant>
        <vt:i4>18</vt:i4>
      </vt:variant>
      <vt:variant>
        <vt:i4>3594</vt:i4>
      </vt:variant>
      <vt:variant>
        <vt:i4>0</vt:i4>
      </vt:variant>
      <vt:variant>
        <vt:i4>5</vt:i4>
      </vt:variant>
      <vt:variant>
        <vt:lpwstr>file://localhost/Users/royc/Google_Drive/Thesis/RoyC_Umass_Thesis.html</vt:lpwstr>
      </vt:variant>
      <vt:variant>
        <vt:lpwstr>XAravin2007</vt:lpwstr>
      </vt:variant>
      <vt:variant>
        <vt:i4>7274616</vt:i4>
      </vt:variant>
      <vt:variant>
        <vt:i4>3591</vt:i4>
      </vt:variant>
      <vt:variant>
        <vt:i4>0</vt:i4>
      </vt:variant>
      <vt:variant>
        <vt:i4>5</vt:i4>
      </vt:variant>
      <vt:variant>
        <vt:lpwstr>file://localhost/Users/royc/Google_Drive/Thesis/RoyC_Umass_Thesis.html</vt:lpwstr>
      </vt:variant>
      <vt:variant>
        <vt:lpwstr>XVourekas2012</vt:lpwstr>
      </vt:variant>
      <vt:variant>
        <vt:i4>7274616</vt:i4>
      </vt:variant>
      <vt:variant>
        <vt:i4>3588</vt:i4>
      </vt:variant>
      <vt:variant>
        <vt:i4>0</vt:i4>
      </vt:variant>
      <vt:variant>
        <vt:i4>5</vt:i4>
      </vt:variant>
      <vt:variant>
        <vt:lpwstr>file://localhost/Users/royc/Google_Drive/Thesis/RoyC_Umass_Thesis.html</vt:lpwstr>
      </vt:variant>
      <vt:variant>
        <vt:lpwstr>XVourekas2012</vt:lpwstr>
      </vt:variant>
      <vt:variant>
        <vt:i4>786543</vt:i4>
      </vt:variant>
      <vt:variant>
        <vt:i4>3585</vt:i4>
      </vt:variant>
      <vt:variant>
        <vt:i4>0</vt:i4>
      </vt:variant>
      <vt:variant>
        <vt:i4>5</vt:i4>
      </vt:variant>
      <vt:variant>
        <vt:lpwstr>file://localhost/Users/royc/Google_Drive/Thesis/RoyC_Umass_Thesis.html</vt:lpwstr>
      </vt:variant>
      <vt:variant>
        <vt:lpwstr>XBrennecke2008</vt:lpwstr>
      </vt:variant>
      <vt:variant>
        <vt:i4>786543</vt:i4>
      </vt:variant>
      <vt:variant>
        <vt:i4>3582</vt:i4>
      </vt:variant>
      <vt:variant>
        <vt:i4>0</vt:i4>
      </vt:variant>
      <vt:variant>
        <vt:i4>5</vt:i4>
      </vt:variant>
      <vt:variant>
        <vt:lpwstr>file://localhost/Users/royc/Google_Drive/Thesis/RoyC_Umass_Thesis.html</vt:lpwstr>
      </vt:variant>
      <vt:variant>
        <vt:lpwstr>XBrennecke2008</vt:lpwstr>
      </vt:variant>
      <vt:variant>
        <vt:i4>196719</vt:i4>
      </vt:variant>
      <vt:variant>
        <vt:i4>3579</vt:i4>
      </vt:variant>
      <vt:variant>
        <vt:i4>0</vt:i4>
      </vt:variant>
      <vt:variant>
        <vt:i4>5</vt:i4>
      </vt:variant>
      <vt:variant>
        <vt:lpwstr>file://localhost/Users/royc/Google_Drive/Thesis/RoyC_Umass_Thesis.html</vt:lpwstr>
      </vt:variant>
      <vt:variant>
        <vt:lpwstr>XBrennecke2007</vt:lpwstr>
      </vt:variant>
      <vt:variant>
        <vt:i4>196719</vt:i4>
      </vt:variant>
      <vt:variant>
        <vt:i4>3576</vt:i4>
      </vt:variant>
      <vt:variant>
        <vt:i4>0</vt:i4>
      </vt:variant>
      <vt:variant>
        <vt:i4>5</vt:i4>
      </vt:variant>
      <vt:variant>
        <vt:lpwstr>file://localhost/Users/royc/Google_Drive/Thesis/RoyC_Umass_Thesis.html</vt:lpwstr>
      </vt:variant>
      <vt:variant>
        <vt:lpwstr>XBrennecke2007</vt:lpwstr>
      </vt:variant>
      <vt:variant>
        <vt:i4>1769495</vt:i4>
      </vt:variant>
      <vt:variant>
        <vt:i4>3573</vt:i4>
      </vt:variant>
      <vt:variant>
        <vt:i4>0</vt:i4>
      </vt:variant>
      <vt:variant>
        <vt:i4>5</vt:i4>
      </vt:variant>
      <vt:variant>
        <vt:lpwstr>file://localhost/Users/royc/Google_Drive/Thesis/RoyC_Umass_Thesis.html</vt:lpwstr>
      </vt:variant>
      <vt:variant>
        <vt:lpwstr>XRo2007</vt:lpwstr>
      </vt:variant>
      <vt:variant>
        <vt:i4>1769495</vt:i4>
      </vt:variant>
      <vt:variant>
        <vt:i4>3570</vt:i4>
      </vt:variant>
      <vt:variant>
        <vt:i4>0</vt:i4>
      </vt:variant>
      <vt:variant>
        <vt:i4>5</vt:i4>
      </vt:variant>
      <vt:variant>
        <vt:lpwstr>file://localhost/Users/royc/Google_Drive/Thesis/RoyC_Umass_Thesis.html</vt:lpwstr>
      </vt:variant>
      <vt:variant>
        <vt:lpwstr>XRo2007</vt:lpwstr>
      </vt:variant>
      <vt:variant>
        <vt:i4>7602204</vt:i4>
      </vt:variant>
      <vt:variant>
        <vt:i4>3567</vt:i4>
      </vt:variant>
      <vt:variant>
        <vt:i4>0</vt:i4>
      </vt:variant>
      <vt:variant>
        <vt:i4>5</vt:i4>
      </vt:variant>
      <vt:variant>
        <vt:lpwstr>file://localhost/Users/royc/Google_Drive/Thesis/RoyC_Umass_Thesis.html</vt:lpwstr>
      </vt:variant>
      <vt:variant>
        <vt:lpwstr>XLau2006</vt:lpwstr>
      </vt:variant>
      <vt:variant>
        <vt:i4>7602204</vt:i4>
      </vt:variant>
      <vt:variant>
        <vt:i4>3564</vt:i4>
      </vt:variant>
      <vt:variant>
        <vt:i4>0</vt:i4>
      </vt:variant>
      <vt:variant>
        <vt:i4>5</vt:i4>
      </vt:variant>
      <vt:variant>
        <vt:lpwstr>file://localhost/Users/royc/Google_Drive/Thesis/RoyC_Umass_Thesis.html</vt:lpwstr>
      </vt:variant>
      <vt:variant>
        <vt:lpwstr>XLau2006</vt:lpwstr>
      </vt:variant>
      <vt:variant>
        <vt:i4>589852</vt:i4>
      </vt:variant>
      <vt:variant>
        <vt:i4>3561</vt:i4>
      </vt:variant>
      <vt:variant>
        <vt:i4>0</vt:i4>
      </vt:variant>
      <vt:variant>
        <vt:i4>5</vt:i4>
      </vt:variant>
      <vt:variant>
        <vt:lpwstr>file://localhost/Users/royc/Google_Drive/Thesis/RoyC_Umass_Thesis.html</vt:lpwstr>
      </vt:variant>
      <vt:variant>
        <vt:lpwstr>XGrivna2006</vt:lpwstr>
      </vt:variant>
      <vt:variant>
        <vt:i4>589852</vt:i4>
      </vt:variant>
      <vt:variant>
        <vt:i4>3558</vt:i4>
      </vt:variant>
      <vt:variant>
        <vt:i4>0</vt:i4>
      </vt:variant>
      <vt:variant>
        <vt:i4>5</vt:i4>
      </vt:variant>
      <vt:variant>
        <vt:lpwstr>file://localhost/Users/royc/Google_Drive/Thesis/RoyC_Umass_Thesis.html</vt:lpwstr>
      </vt:variant>
      <vt:variant>
        <vt:lpwstr>XGrivna2006</vt:lpwstr>
      </vt:variant>
      <vt:variant>
        <vt:i4>917525</vt:i4>
      </vt:variant>
      <vt:variant>
        <vt:i4>3555</vt:i4>
      </vt:variant>
      <vt:variant>
        <vt:i4>0</vt:i4>
      </vt:variant>
      <vt:variant>
        <vt:i4>5</vt:i4>
      </vt:variant>
      <vt:variant>
        <vt:lpwstr>file://localhost/Users/royc/Google_Drive/Thesis/RoyC_Umass_Thesis.html</vt:lpwstr>
      </vt:variant>
      <vt:variant>
        <vt:lpwstr>XGirard2006</vt:lpwstr>
      </vt:variant>
      <vt:variant>
        <vt:i4>917525</vt:i4>
      </vt:variant>
      <vt:variant>
        <vt:i4>3552</vt:i4>
      </vt:variant>
      <vt:variant>
        <vt:i4>0</vt:i4>
      </vt:variant>
      <vt:variant>
        <vt:i4>5</vt:i4>
      </vt:variant>
      <vt:variant>
        <vt:lpwstr>file://localhost/Users/royc/Google_Drive/Thesis/RoyC_Umass_Thesis.html</vt:lpwstr>
      </vt:variant>
      <vt:variant>
        <vt:lpwstr>XGirard2006</vt:lpwstr>
      </vt:variant>
      <vt:variant>
        <vt:i4>196719</vt:i4>
      </vt:variant>
      <vt:variant>
        <vt:i4>3549</vt:i4>
      </vt:variant>
      <vt:variant>
        <vt:i4>0</vt:i4>
      </vt:variant>
      <vt:variant>
        <vt:i4>5</vt:i4>
      </vt:variant>
      <vt:variant>
        <vt:lpwstr>file://localhost/Users/royc/Google_Drive/Thesis/RoyC_Umass_Thesis.html</vt:lpwstr>
      </vt:variant>
      <vt:variant>
        <vt:lpwstr>XBrennecke2007</vt:lpwstr>
      </vt:variant>
      <vt:variant>
        <vt:i4>196719</vt:i4>
      </vt:variant>
      <vt:variant>
        <vt:i4>3546</vt:i4>
      </vt:variant>
      <vt:variant>
        <vt:i4>0</vt:i4>
      </vt:variant>
      <vt:variant>
        <vt:i4>5</vt:i4>
      </vt:variant>
      <vt:variant>
        <vt:lpwstr>file://localhost/Users/royc/Google_Drive/Thesis/RoyC_Umass_Thesis.html</vt:lpwstr>
      </vt:variant>
      <vt:variant>
        <vt:lpwstr>XBrennecke2007</vt:lpwstr>
      </vt:variant>
      <vt:variant>
        <vt:i4>19</vt:i4>
      </vt:variant>
      <vt:variant>
        <vt:i4>3543</vt:i4>
      </vt:variant>
      <vt:variant>
        <vt:i4>0</vt:i4>
      </vt:variant>
      <vt:variant>
        <vt:i4>5</vt:i4>
      </vt:variant>
      <vt:variant>
        <vt:lpwstr>file://localhost/Users/royc/Google_Drive/Thesis/RoyC_Umass_Thesis.html</vt:lpwstr>
      </vt:variant>
      <vt:variant>
        <vt:lpwstr>XAravin2006</vt:lpwstr>
      </vt:variant>
      <vt:variant>
        <vt:i4>19</vt:i4>
      </vt:variant>
      <vt:variant>
        <vt:i4>3540</vt:i4>
      </vt:variant>
      <vt:variant>
        <vt:i4>0</vt:i4>
      </vt:variant>
      <vt:variant>
        <vt:i4>5</vt:i4>
      </vt:variant>
      <vt:variant>
        <vt:lpwstr>file://localhost/Users/royc/Google_Drive/Thesis/RoyC_Umass_Thesis.html</vt:lpwstr>
      </vt:variant>
      <vt:variant>
        <vt:lpwstr>XAravin2006</vt:lpwstr>
      </vt:variant>
      <vt:variant>
        <vt:i4>8060951</vt:i4>
      </vt:variant>
      <vt:variant>
        <vt:i4>3537</vt:i4>
      </vt:variant>
      <vt:variant>
        <vt:i4>0</vt:i4>
      </vt:variant>
      <vt:variant>
        <vt:i4>5</vt:i4>
      </vt:variant>
      <vt:variant>
        <vt:lpwstr>file://localhost/Users/royc/Google_Drive/Thesis/RoyC_Umass_Thesis.html</vt:lpwstr>
      </vt:variant>
      <vt:variant>
        <vt:lpwstr>XKawaoka2012</vt:lpwstr>
      </vt:variant>
      <vt:variant>
        <vt:i4>8060951</vt:i4>
      </vt:variant>
      <vt:variant>
        <vt:i4>3534</vt:i4>
      </vt:variant>
      <vt:variant>
        <vt:i4>0</vt:i4>
      </vt:variant>
      <vt:variant>
        <vt:i4>5</vt:i4>
      </vt:variant>
      <vt:variant>
        <vt:lpwstr>file://localhost/Users/royc/Google_Drive/Thesis/RoyC_Umass_Thesis.html</vt:lpwstr>
      </vt:variant>
      <vt:variant>
        <vt:lpwstr>XKawaoka2012</vt:lpwstr>
      </vt:variant>
      <vt:variant>
        <vt:i4>196719</vt:i4>
      </vt:variant>
      <vt:variant>
        <vt:i4>3531</vt:i4>
      </vt:variant>
      <vt:variant>
        <vt:i4>0</vt:i4>
      </vt:variant>
      <vt:variant>
        <vt:i4>5</vt:i4>
      </vt:variant>
      <vt:variant>
        <vt:lpwstr>file://localhost/Users/royc/Google_Drive/Thesis/RoyC_Umass_Thesis.html</vt:lpwstr>
      </vt:variant>
      <vt:variant>
        <vt:lpwstr>XBrennecke2007</vt:lpwstr>
      </vt:variant>
      <vt:variant>
        <vt:i4>196719</vt:i4>
      </vt:variant>
      <vt:variant>
        <vt:i4>3528</vt:i4>
      </vt:variant>
      <vt:variant>
        <vt:i4>0</vt:i4>
      </vt:variant>
      <vt:variant>
        <vt:i4>5</vt:i4>
      </vt:variant>
      <vt:variant>
        <vt:lpwstr>file://localhost/Users/royc/Google_Drive/Thesis/RoyC_Umass_Thesis.html</vt:lpwstr>
      </vt:variant>
      <vt:variant>
        <vt:lpwstr>XBrennecke2007</vt:lpwstr>
      </vt:variant>
      <vt:variant>
        <vt:i4>983048</vt:i4>
      </vt:variant>
      <vt:variant>
        <vt:i4>3525</vt:i4>
      </vt:variant>
      <vt:variant>
        <vt:i4>0</vt:i4>
      </vt:variant>
      <vt:variant>
        <vt:i4>5</vt:i4>
      </vt:variant>
      <vt:variant>
        <vt:lpwstr>file://localhost/Users/royc/Google_Drive/Thesis/RoyC_Umass_Thesis.html</vt:lpwstr>
      </vt:variant>
      <vt:variant>
        <vt:lpwstr>XGu2012</vt:lpwstr>
      </vt:variant>
      <vt:variant>
        <vt:i4>983048</vt:i4>
      </vt:variant>
      <vt:variant>
        <vt:i4>3522</vt:i4>
      </vt:variant>
      <vt:variant>
        <vt:i4>0</vt:i4>
      </vt:variant>
      <vt:variant>
        <vt:i4>5</vt:i4>
      </vt:variant>
      <vt:variant>
        <vt:lpwstr>file://localhost/Users/royc/Google_Drive/Thesis/RoyC_Umass_Thesis.html</vt:lpwstr>
      </vt:variant>
      <vt:variant>
        <vt:lpwstr>XGu2012</vt:lpwstr>
      </vt:variant>
      <vt:variant>
        <vt:i4>7274616</vt:i4>
      </vt:variant>
      <vt:variant>
        <vt:i4>3519</vt:i4>
      </vt:variant>
      <vt:variant>
        <vt:i4>0</vt:i4>
      </vt:variant>
      <vt:variant>
        <vt:i4>5</vt:i4>
      </vt:variant>
      <vt:variant>
        <vt:lpwstr>file://localhost/Users/royc/Google_Drive/Thesis/RoyC_Umass_Thesis.html</vt:lpwstr>
      </vt:variant>
      <vt:variant>
        <vt:lpwstr>XVourekas2012</vt:lpwstr>
      </vt:variant>
      <vt:variant>
        <vt:i4>7274616</vt:i4>
      </vt:variant>
      <vt:variant>
        <vt:i4>3516</vt:i4>
      </vt:variant>
      <vt:variant>
        <vt:i4>0</vt:i4>
      </vt:variant>
      <vt:variant>
        <vt:i4>5</vt:i4>
      </vt:variant>
      <vt:variant>
        <vt:lpwstr>file://localhost/Users/royc/Google_Drive/Thesis/RoyC_Umass_Thesis.html</vt:lpwstr>
      </vt:variant>
      <vt:variant>
        <vt:lpwstr>XVourekas2012</vt:lpwstr>
      </vt:variant>
      <vt:variant>
        <vt:i4>655389</vt:i4>
      </vt:variant>
      <vt:variant>
        <vt:i4>3513</vt:i4>
      </vt:variant>
      <vt:variant>
        <vt:i4>0</vt:i4>
      </vt:variant>
      <vt:variant>
        <vt:i4>5</vt:i4>
      </vt:variant>
      <vt:variant>
        <vt:lpwstr>file://localhost/Users/royc/Google_Drive/Thesis/RoyC_Umass_Thesis.html</vt:lpwstr>
      </vt:variant>
      <vt:variant>
        <vt:lpwstr>XReuter2011</vt:lpwstr>
      </vt:variant>
      <vt:variant>
        <vt:i4>655389</vt:i4>
      </vt:variant>
      <vt:variant>
        <vt:i4>3510</vt:i4>
      </vt:variant>
      <vt:variant>
        <vt:i4>0</vt:i4>
      </vt:variant>
      <vt:variant>
        <vt:i4>5</vt:i4>
      </vt:variant>
      <vt:variant>
        <vt:lpwstr>file://localhost/Users/royc/Google_Drive/Thesis/RoyC_Umass_Thesis.html</vt:lpwstr>
      </vt:variant>
      <vt:variant>
        <vt:lpwstr>XReuter2011</vt:lpwstr>
      </vt:variant>
      <vt:variant>
        <vt:i4>127</vt:i4>
      </vt:variant>
      <vt:variant>
        <vt:i4>3507</vt:i4>
      </vt:variant>
      <vt:variant>
        <vt:i4>0</vt:i4>
      </vt:variant>
      <vt:variant>
        <vt:i4>5</vt:i4>
      </vt:variant>
      <vt:variant>
        <vt:lpwstr>file://localhost/Users/royc/Google_Drive/Thesis/RoyC_Umass_Thesis.html</vt:lpwstr>
      </vt:variant>
      <vt:variant>
        <vt:lpwstr>XDeng2002c</vt:lpwstr>
      </vt:variant>
      <vt:variant>
        <vt:i4>127</vt:i4>
      </vt:variant>
      <vt:variant>
        <vt:i4>3504</vt:i4>
      </vt:variant>
      <vt:variant>
        <vt:i4>0</vt:i4>
      </vt:variant>
      <vt:variant>
        <vt:i4>5</vt:i4>
      </vt:variant>
      <vt:variant>
        <vt:lpwstr>file://localhost/Users/royc/Google_Drive/Thesis/RoyC_Umass_Thesis.html</vt:lpwstr>
      </vt:variant>
      <vt:variant>
        <vt:lpwstr>XDeng2002c</vt:lpwstr>
      </vt:variant>
      <vt:variant>
        <vt:i4>20</vt:i4>
      </vt:variant>
      <vt:variant>
        <vt:i4>3501</vt:i4>
      </vt:variant>
      <vt:variant>
        <vt:i4>0</vt:i4>
      </vt:variant>
      <vt:variant>
        <vt:i4>5</vt:i4>
      </vt:variant>
      <vt:variant>
        <vt:lpwstr>file://localhost/Users/royc/Google_Drive/Thesis/RoyC_Umass_Thesis.html</vt:lpwstr>
      </vt:variant>
      <vt:variant>
        <vt:lpwstr>XAravin2001</vt:lpwstr>
      </vt:variant>
      <vt:variant>
        <vt:i4>20</vt:i4>
      </vt:variant>
      <vt:variant>
        <vt:i4>3498</vt:i4>
      </vt:variant>
      <vt:variant>
        <vt:i4>0</vt:i4>
      </vt:variant>
      <vt:variant>
        <vt:i4>5</vt:i4>
      </vt:variant>
      <vt:variant>
        <vt:lpwstr>file://localhost/Users/royc/Google_Drive/Thesis/RoyC_Umass_Thesis.html</vt:lpwstr>
      </vt:variant>
      <vt:variant>
        <vt:lpwstr>XAravin2001</vt:lpwstr>
      </vt:variant>
      <vt:variant>
        <vt:i4>1048693</vt:i4>
      </vt:variant>
      <vt:variant>
        <vt:i4>3495</vt:i4>
      </vt:variant>
      <vt:variant>
        <vt:i4>0</vt:i4>
      </vt:variant>
      <vt:variant>
        <vt:i4>5</vt:i4>
      </vt:variant>
      <vt:variant>
        <vt:lpwstr>file://localhost/Users/royc/Google_Drive/Thesis/RoyC_Umass_Thesis.html</vt:lpwstr>
      </vt:variant>
      <vt:variant>
        <vt:lpwstr>XVagin2004</vt:lpwstr>
      </vt:variant>
      <vt:variant>
        <vt:i4>1048693</vt:i4>
      </vt:variant>
      <vt:variant>
        <vt:i4>3492</vt:i4>
      </vt:variant>
      <vt:variant>
        <vt:i4>0</vt:i4>
      </vt:variant>
      <vt:variant>
        <vt:i4>5</vt:i4>
      </vt:variant>
      <vt:variant>
        <vt:lpwstr>file://localhost/Users/royc/Google_Drive/Thesis/RoyC_Umass_Thesis.html</vt:lpwstr>
      </vt:variant>
      <vt:variant>
        <vt:lpwstr>XVagin2004</vt:lpwstr>
      </vt:variant>
      <vt:variant>
        <vt:i4>1179762</vt:i4>
      </vt:variant>
      <vt:variant>
        <vt:i4>3489</vt:i4>
      </vt:variant>
      <vt:variant>
        <vt:i4>0</vt:i4>
      </vt:variant>
      <vt:variant>
        <vt:i4>5</vt:i4>
      </vt:variant>
      <vt:variant>
        <vt:lpwstr>file://localhost/Users/royc/Google_Drive/Thesis/RoyC_Umass_Thesis.html</vt:lpwstr>
      </vt:variant>
      <vt:variant>
        <vt:lpwstr>XShirayama2012</vt:lpwstr>
      </vt:variant>
      <vt:variant>
        <vt:i4>1179762</vt:i4>
      </vt:variant>
      <vt:variant>
        <vt:i4>3486</vt:i4>
      </vt:variant>
      <vt:variant>
        <vt:i4>0</vt:i4>
      </vt:variant>
      <vt:variant>
        <vt:i4>5</vt:i4>
      </vt:variant>
      <vt:variant>
        <vt:lpwstr>file://localhost/Users/royc/Google_Drive/Thesis/RoyC_Umass_Thesis.html</vt:lpwstr>
      </vt:variant>
      <vt:variant>
        <vt:lpwstr>XShirayama2012</vt:lpwstr>
      </vt:variant>
      <vt:variant>
        <vt:i4>6291481</vt:i4>
      </vt:variant>
      <vt:variant>
        <vt:i4>3483</vt:i4>
      </vt:variant>
      <vt:variant>
        <vt:i4>0</vt:i4>
      </vt:variant>
      <vt:variant>
        <vt:i4>5</vt:i4>
      </vt:variant>
      <vt:variant>
        <vt:lpwstr>file://localhost/Users/royc/Google_Drive/Thesis/RoyC_Umass_Thesis.html</vt:lpwstr>
      </vt:variant>
      <vt:variant>
        <vt:lpwstr>XLee2012</vt:lpwstr>
      </vt:variant>
      <vt:variant>
        <vt:i4>6291481</vt:i4>
      </vt:variant>
      <vt:variant>
        <vt:i4>3480</vt:i4>
      </vt:variant>
      <vt:variant>
        <vt:i4>0</vt:i4>
      </vt:variant>
      <vt:variant>
        <vt:i4>5</vt:i4>
      </vt:variant>
      <vt:variant>
        <vt:lpwstr>file://localhost/Users/royc/Google_Drive/Thesis/RoyC_Umass_Thesis.html</vt:lpwstr>
      </vt:variant>
      <vt:variant>
        <vt:lpwstr>XLee2012</vt:lpwstr>
      </vt:variant>
      <vt:variant>
        <vt:i4>1900654</vt:i4>
      </vt:variant>
      <vt:variant>
        <vt:i4>3477</vt:i4>
      </vt:variant>
      <vt:variant>
        <vt:i4>0</vt:i4>
      </vt:variant>
      <vt:variant>
        <vt:i4>5</vt:i4>
      </vt:variant>
      <vt:variant>
        <vt:lpwstr>file://localhost/Users/royc/Google_Drive/Thesis/RoyC_Umass_Thesis.html</vt:lpwstr>
      </vt:variant>
      <vt:variant>
        <vt:lpwstr>XKuramochi2008</vt:lpwstr>
      </vt:variant>
      <vt:variant>
        <vt:i4>1900654</vt:i4>
      </vt:variant>
      <vt:variant>
        <vt:i4>3474</vt:i4>
      </vt:variant>
      <vt:variant>
        <vt:i4>0</vt:i4>
      </vt:variant>
      <vt:variant>
        <vt:i4>5</vt:i4>
      </vt:variant>
      <vt:variant>
        <vt:lpwstr>file://localhost/Users/royc/Google_Drive/Thesis/RoyC_Umass_Thesis.html</vt:lpwstr>
      </vt:variant>
      <vt:variant>
        <vt:lpwstr>XKuramochi2008</vt:lpwstr>
      </vt:variant>
      <vt:variant>
        <vt:i4>1703946</vt:i4>
      </vt:variant>
      <vt:variant>
        <vt:i4>3471</vt:i4>
      </vt:variant>
      <vt:variant>
        <vt:i4>0</vt:i4>
      </vt:variant>
      <vt:variant>
        <vt:i4>5</vt:i4>
      </vt:variant>
      <vt:variant>
        <vt:lpwstr>file://localhost/Users/royc/Google_Drive/Thesis/RoyC_Umass_Thesis.html</vt:lpwstr>
      </vt:variant>
      <vt:variant>
        <vt:lpwstr>XHartig2007</vt:lpwstr>
      </vt:variant>
      <vt:variant>
        <vt:i4>1703946</vt:i4>
      </vt:variant>
      <vt:variant>
        <vt:i4>3468</vt:i4>
      </vt:variant>
      <vt:variant>
        <vt:i4>0</vt:i4>
      </vt:variant>
      <vt:variant>
        <vt:i4>5</vt:i4>
      </vt:variant>
      <vt:variant>
        <vt:lpwstr>file://localhost/Users/royc/Google_Drive/Thesis/RoyC_Umass_Thesis.html</vt:lpwstr>
      </vt:variant>
      <vt:variant>
        <vt:lpwstr>XHartig2007</vt:lpwstr>
      </vt:variant>
      <vt:variant>
        <vt:i4>7602205</vt:i4>
      </vt:variant>
      <vt:variant>
        <vt:i4>3465</vt:i4>
      </vt:variant>
      <vt:variant>
        <vt:i4>0</vt:i4>
      </vt:variant>
      <vt:variant>
        <vt:i4>5</vt:i4>
      </vt:variant>
      <vt:variant>
        <vt:lpwstr>file://localhost/Users/royc/Google_Drive/Thesis/RoyC_Umass_Thesis.html</vt:lpwstr>
      </vt:variant>
      <vt:variant>
        <vt:lpwstr>XCarmell2007</vt:lpwstr>
      </vt:variant>
      <vt:variant>
        <vt:i4>7602205</vt:i4>
      </vt:variant>
      <vt:variant>
        <vt:i4>3462</vt:i4>
      </vt:variant>
      <vt:variant>
        <vt:i4>0</vt:i4>
      </vt:variant>
      <vt:variant>
        <vt:i4>5</vt:i4>
      </vt:variant>
      <vt:variant>
        <vt:lpwstr>file://localhost/Users/royc/Google_Drive/Thesis/RoyC_Umass_Thesis.html</vt:lpwstr>
      </vt:variant>
      <vt:variant>
        <vt:lpwstr>XCarmell2007</vt:lpwstr>
      </vt:variant>
      <vt:variant>
        <vt:i4>196719</vt:i4>
      </vt:variant>
      <vt:variant>
        <vt:i4>3459</vt:i4>
      </vt:variant>
      <vt:variant>
        <vt:i4>0</vt:i4>
      </vt:variant>
      <vt:variant>
        <vt:i4>5</vt:i4>
      </vt:variant>
      <vt:variant>
        <vt:lpwstr>file://localhost/Users/royc/Google_Drive/Thesis/RoyC_Umass_Thesis.html</vt:lpwstr>
      </vt:variant>
      <vt:variant>
        <vt:lpwstr>XBrennecke2007</vt:lpwstr>
      </vt:variant>
      <vt:variant>
        <vt:i4>196719</vt:i4>
      </vt:variant>
      <vt:variant>
        <vt:i4>3456</vt:i4>
      </vt:variant>
      <vt:variant>
        <vt:i4>0</vt:i4>
      </vt:variant>
      <vt:variant>
        <vt:i4>5</vt:i4>
      </vt:variant>
      <vt:variant>
        <vt:lpwstr>file://localhost/Users/royc/Google_Drive/Thesis/RoyC_Umass_Thesis.html</vt:lpwstr>
      </vt:variant>
      <vt:variant>
        <vt:lpwstr>XBrennecke2007</vt:lpwstr>
      </vt:variant>
      <vt:variant>
        <vt:i4>6357099</vt:i4>
      </vt:variant>
      <vt:variant>
        <vt:i4>3453</vt:i4>
      </vt:variant>
      <vt:variant>
        <vt:i4>0</vt:i4>
      </vt:variant>
      <vt:variant>
        <vt:i4>5</vt:i4>
      </vt:variant>
      <vt:variant>
        <vt:lpwstr>file://localhost/Users/royc/Google_Drive/Thesis/RoyC_Umass_Thesis.html</vt:lpwstr>
      </vt:variant>
      <vt:variant>
        <vt:lpwstr>XAshe2012</vt:lpwstr>
      </vt:variant>
      <vt:variant>
        <vt:i4>6357099</vt:i4>
      </vt:variant>
      <vt:variant>
        <vt:i4>3450</vt:i4>
      </vt:variant>
      <vt:variant>
        <vt:i4>0</vt:i4>
      </vt:variant>
      <vt:variant>
        <vt:i4>5</vt:i4>
      </vt:variant>
      <vt:variant>
        <vt:lpwstr>file://localhost/Users/royc/Google_Drive/Thesis/RoyC_Umass_Thesis.html</vt:lpwstr>
      </vt:variant>
      <vt:variant>
        <vt:lpwstr>XAshe2012</vt:lpwstr>
      </vt:variant>
      <vt:variant>
        <vt:i4>20</vt:i4>
      </vt:variant>
      <vt:variant>
        <vt:i4>3447</vt:i4>
      </vt:variant>
      <vt:variant>
        <vt:i4>0</vt:i4>
      </vt:variant>
      <vt:variant>
        <vt:i4>5</vt:i4>
      </vt:variant>
      <vt:variant>
        <vt:lpwstr>file://localhost/Users/royc/Google_Drive/Thesis/RoyC_Umass_Thesis.html</vt:lpwstr>
      </vt:variant>
      <vt:variant>
        <vt:lpwstr>XAravin2001</vt:lpwstr>
      </vt:variant>
      <vt:variant>
        <vt:i4>6357010</vt:i4>
      </vt:variant>
      <vt:variant>
        <vt:i4>3444</vt:i4>
      </vt:variant>
      <vt:variant>
        <vt:i4>0</vt:i4>
      </vt:variant>
      <vt:variant>
        <vt:i4>5</vt:i4>
      </vt:variant>
      <vt:variant>
        <vt:lpwstr>file://localhost/Users/royc/Google_Drive/Thesis/RoyC_Umass_Thesis.html</vt:lpwstr>
      </vt:variant>
      <vt:variant>
        <vt:lpwstr>XAravin2007a</vt:lpwstr>
      </vt:variant>
      <vt:variant>
        <vt:i4>6357010</vt:i4>
      </vt:variant>
      <vt:variant>
        <vt:i4>3441</vt:i4>
      </vt:variant>
      <vt:variant>
        <vt:i4>0</vt:i4>
      </vt:variant>
      <vt:variant>
        <vt:i4>5</vt:i4>
      </vt:variant>
      <vt:variant>
        <vt:lpwstr>file://localhost/Users/royc/Google_Drive/Thesis/RoyC_Umass_Thesis.html</vt:lpwstr>
      </vt:variant>
      <vt:variant>
        <vt:lpwstr>XAravin2007a</vt:lpwstr>
      </vt:variant>
      <vt:variant>
        <vt:i4>6357021</vt:i4>
      </vt:variant>
      <vt:variant>
        <vt:i4>3438</vt:i4>
      </vt:variant>
      <vt:variant>
        <vt:i4>0</vt:i4>
      </vt:variant>
      <vt:variant>
        <vt:i4>5</vt:i4>
      </vt:variant>
      <vt:variant>
        <vt:lpwstr>file://localhost/Users/royc/Google_Drive/Thesis/RoyC_Umass_Thesis.html</vt:lpwstr>
      </vt:variant>
      <vt:variant>
        <vt:lpwstr>XAravin2008a</vt:lpwstr>
      </vt:variant>
      <vt:variant>
        <vt:i4>6357021</vt:i4>
      </vt:variant>
      <vt:variant>
        <vt:i4>3435</vt:i4>
      </vt:variant>
      <vt:variant>
        <vt:i4>0</vt:i4>
      </vt:variant>
      <vt:variant>
        <vt:i4>5</vt:i4>
      </vt:variant>
      <vt:variant>
        <vt:lpwstr>file://localhost/Users/royc/Google_Drive/Thesis/RoyC_Umass_Thesis.html</vt:lpwstr>
      </vt:variant>
      <vt:variant>
        <vt:lpwstr>XAravin2008a</vt:lpwstr>
      </vt:variant>
      <vt:variant>
        <vt:i4>1179765</vt:i4>
      </vt:variant>
      <vt:variant>
        <vt:i4>3432</vt:i4>
      </vt:variant>
      <vt:variant>
        <vt:i4>0</vt:i4>
      </vt:variant>
      <vt:variant>
        <vt:i4>5</vt:i4>
      </vt:variant>
      <vt:variant>
        <vt:lpwstr>file://localhost/Users/royc/Google_Drive/Thesis/RoyC_Umass_Thesis.html</vt:lpwstr>
      </vt:variant>
      <vt:variant>
        <vt:lpwstr>XVagin2006</vt:lpwstr>
      </vt:variant>
      <vt:variant>
        <vt:i4>1179765</vt:i4>
      </vt:variant>
      <vt:variant>
        <vt:i4>3429</vt:i4>
      </vt:variant>
      <vt:variant>
        <vt:i4>0</vt:i4>
      </vt:variant>
      <vt:variant>
        <vt:i4>5</vt:i4>
      </vt:variant>
      <vt:variant>
        <vt:lpwstr>file://localhost/Users/royc/Google_Drive/Thesis/RoyC_Umass_Thesis.html</vt:lpwstr>
      </vt:variant>
      <vt:variant>
        <vt:lpwstr>XVagin2006</vt:lpwstr>
      </vt:variant>
      <vt:variant>
        <vt:i4>8323083</vt:i4>
      </vt:variant>
      <vt:variant>
        <vt:i4>3426</vt:i4>
      </vt:variant>
      <vt:variant>
        <vt:i4>0</vt:i4>
      </vt:variant>
      <vt:variant>
        <vt:i4>5</vt:i4>
      </vt:variant>
      <vt:variant>
        <vt:lpwstr>file://localhost/Users/royc/Google_Drive/Thesis/RoyC_Umass_Thesis.html</vt:lpwstr>
      </vt:variant>
      <vt:variant>
        <vt:lpwstr>XHouwing2007</vt:lpwstr>
      </vt:variant>
      <vt:variant>
        <vt:i4>8323083</vt:i4>
      </vt:variant>
      <vt:variant>
        <vt:i4>3423</vt:i4>
      </vt:variant>
      <vt:variant>
        <vt:i4>0</vt:i4>
      </vt:variant>
      <vt:variant>
        <vt:i4>5</vt:i4>
      </vt:variant>
      <vt:variant>
        <vt:lpwstr>file://localhost/Users/royc/Google_Drive/Thesis/RoyC_Umass_Thesis.html</vt:lpwstr>
      </vt:variant>
      <vt:variant>
        <vt:lpwstr>XHouwing2007</vt:lpwstr>
      </vt:variant>
      <vt:variant>
        <vt:i4>6553623</vt:i4>
      </vt:variant>
      <vt:variant>
        <vt:i4>3420</vt:i4>
      </vt:variant>
      <vt:variant>
        <vt:i4>0</vt:i4>
      </vt:variant>
      <vt:variant>
        <vt:i4>5</vt:i4>
      </vt:variant>
      <vt:variant>
        <vt:lpwstr>file://localhost/Users/royc/Google_Drive/Thesis/RoyC_Umass_Thesis.html</vt:lpwstr>
      </vt:variant>
      <vt:variant>
        <vt:lpwstr>XThomson2009</vt:lpwstr>
      </vt:variant>
      <vt:variant>
        <vt:i4>6553623</vt:i4>
      </vt:variant>
      <vt:variant>
        <vt:i4>3417</vt:i4>
      </vt:variant>
      <vt:variant>
        <vt:i4>0</vt:i4>
      </vt:variant>
      <vt:variant>
        <vt:i4>5</vt:i4>
      </vt:variant>
      <vt:variant>
        <vt:lpwstr>file://localhost/Users/royc/Google_Drive/Thesis/RoyC_Umass_Thesis.html</vt:lpwstr>
      </vt:variant>
      <vt:variant>
        <vt:lpwstr>XThomson2009</vt:lpwstr>
      </vt:variant>
      <vt:variant>
        <vt:i4>1966179</vt:i4>
      </vt:variant>
      <vt:variant>
        <vt:i4>3414</vt:i4>
      </vt:variant>
      <vt:variant>
        <vt:i4>0</vt:i4>
      </vt:variant>
      <vt:variant>
        <vt:i4>5</vt:i4>
      </vt:variant>
      <vt:variant>
        <vt:lpwstr>file://localhost/Users/royc/Google_Drive/Thesis/RoyC_Umass_Thesis.html</vt:lpwstr>
      </vt:variant>
      <vt:variant>
        <vt:lpwstr>XKumar1998</vt:lpwstr>
      </vt:variant>
      <vt:variant>
        <vt:i4>1966179</vt:i4>
      </vt:variant>
      <vt:variant>
        <vt:i4>3411</vt:i4>
      </vt:variant>
      <vt:variant>
        <vt:i4>0</vt:i4>
      </vt:variant>
      <vt:variant>
        <vt:i4>5</vt:i4>
      </vt:variant>
      <vt:variant>
        <vt:lpwstr>file://localhost/Users/royc/Google_Drive/Thesis/RoyC_Umass_Thesis.html</vt:lpwstr>
      </vt:variant>
      <vt:variant>
        <vt:lpwstr>XKumar1998</vt:lpwstr>
      </vt:variant>
      <vt:variant>
        <vt:i4>6553620</vt:i4>
      </vt:variant>
      <vt:variant>
        <vt:i4>3408</vt:i4>
      </vt:variant>
      <vt:variant>
        <vt:i4>0</vt:i4>
      </vt:variant>
      <vt:variant>
        <vt:i4>5</vt:i4>
      </vt:variant>
      <vt:variant>
        <vt:lpwstr>file://localhost/Users/royc/Google_Drive/Thesis/RoyC_Umass_Thesis.html</vt:lpwstr>
      </vt:variant>
      <vt:variant>
        <vt:lpwstr>XKim2009</vt:lpwstr>
      </vt:variant>
      <vt:variant>
        <vt:i4>6553620</vt:i4>
      </vt:variant>
      <vt:variant>
        <vt:i4>3405</vt:i4>
      </vt:variant>
      <vt:variant>
        <vt:i4>0</vt:i4>
      </vt:variant>
      <vt:variant>
        <vt:i4>5</vt:i4>
      </vt:variant>
      <vt:variant>
        <vt:lpwstr>file://localhost/Users/royc/Google_Drive/Thesis/RoyC_Umass_Thesis.html</vt:lpwstr>
      </vt:variant>
      <vt:variant>
        <vt:lpwstr>XKim2009</vt:lpwstr>
      </vt:variant>
      <vt:variant>
        <vt:i4>458782</vt:i4>
      </vt:variant>
      <vt:variant>
        <vt:i4>3402</vt:i4>
      </vt:variant>
      <vt:variant>
        <vt:i4>0</vt:i4>
      </vt:variant>
      <vt:variant>
        <vt:i4>5</vt:i4>
      </vt:variant>
      <vt:variant>
        <vt:lpwstr>file://localhost/Users/royc/Google_Drive/Thesis/RoyC_Umass_Thesis.html</vt:lpwstr>
      </vt:variant>
      <vt:variant>
        <vt:lpwstr>XFarazi2008</vt:lpwstr>
      </vt:variant>
      <vt:variant>
        <vt:i4>458782</vt:i4>
      </vt:variant>
      <vt:variant>
        <vt:i4>3399</vt:i4>
      </vt:variant>
      <vt:variant>
        <vt:i4>0</vt:i4>
      </vt:variant>
      <vt:variant>
        <vt:i4>5</vt:i4>
      </vt:variant>
      <vt:variant>
        <vt:lpwstr>file://localhost/Users/royc/Google_Drive/Thesis/RoyC_Umass_Thesis.html</vt:lpwstr>
      </vt:variant>
      <vt:variant>
        <vt:lpwstr>XFarazi2008</vt:lpwstr>
      </vt:variant>
      <vt:variant>
        <vt:i4>786544</vt:i4>
      </vt:variant>
      <vt:variant>
        <vt:i4>3396</vt:i4>
      </vt:variant>
      <vt:variant>
        <vt:i4>0</vt:i4>
      </vt:variant>
      <vt:variant>
        <vt:i4>5</vt:i4>
      </vt:variant>
      <vt:variant>
        <vt:lpwstr>file://localhost/Users/royc/Google_Drive/Thesis/RoyC_Umass_Thesis.html</vt:lpwstr>
      </vt:variant>
      <vt:variant>
        <vt:lpwstr>XCenik2011</vt:lpwstr>
      </vt:variant>
      <vt:variant>
        <vt:i4>786544</vt:i4>
      </vt:variant>
      <vt:variant>
        <vt:i4>3393</vt:i4>
      </vt:variant>
      <vt:variant>
        <vt:i4>0</vt:i4>
      </vt:variant>
      <vt:variant>
        <vt:i4>5</vt:i4>
      </vt:variant>
      <vt:variant>
        <vt:lpwstr>file://localhost/Users/royc/Google_Drive/Thesis/RoyC_Umass_Thesis.html</vt:lpwstr>
      </vt:variant>
      <vt:variant>
        <vt:lpwstr>XCenik2011</vt:lpwstr>
      </vt:variant>
      <vt:variant>
        <vt:i4>29</vt:i4>
      </vt:variant>
      <vt:variant>
        <vt:i4>3390</vt:i4>
      </vt:variant>
      <vt:variant>
        <vt:i4>0</vt:i4>
      </vt:variant>
      <vt:variant>
        <vt:i4>5</vt:i4>
      </vt:variant>
      <vt:variant>
        <vt:lpwstr>file://localhost/Users/royc/Google_Drive/Thesis/RoyC_Umass_Thesis.html</vt:lpwstr>
      </vt:variant>
      <vt:variant>
        <vt:lpwstr>XAravin2008</vt:lpwstr>
      </vt:variant>
      <vt:variant>
        <vt:i4>29</vt:i4>
      </vt:variant>
      <vt:variant>
        <vt:i4>3387</vt:i4>
      </vt:variant>
      <vt:variant>
        <vt:i4>0</vt:i4>
      </vt:variant>
      <vt:variant>
        <vt:i4>5</vt:i4>
      </vt:variant>
      <vt:variant>
        <vt:lpwstr>file://localhost/Users/royc/Google_Drive/Thesis/RoyC_Umass_Thesis.html</vt:lpwstr>
      </vt:variant>
      <vt:variant>
        <vt:lpwstr>XAravin2008</vt:lpwstr>
      </vt:variant>
      <vt:variant>
        <vt:i4>4784230</vt:i4>
      </vt:variant>
      <vt:variant>
        <vt:i4>3384</vt:i4>
      </vt:variant>
      <vt:variant>
        <vt:i4>0</vt:i4>
      </vt:variant>
      <vt:variant>
        <vt:i4>5</vt:i4>
      </vt:variant>
      <vt:variant>
        <vt:lpwstr>http://www.sciencedirect.com/science/article/pii/S109727651300172X</vt:lpwstr>
      </vt:variant>
      <vt:variant>
        <vt:lpwstr>appd003</vt:lpwstr>
      </vt:variant>
      <vt:variant>
        <vt:i4>4784168</vt:i4>
      </vt:variant>
      <vt:variant>
        <vt:i4>3381</vt:i4>
      </vt:variant>
      <vt:variant>
        <vt:i4>0</vt:i4>
      </vt:variant>
      <vt:variant>
        <vt:i4>5</vt:i4>
      </vt:variant>
      <vt:variant>
        <vt:lpwstr>http://www.cell.com/molecular-cell/abstract/S1097-2765(13)00172-X</vt:lpwstr>
      </vt:variant>
      <vt:variant>
        <vt:lpwstr/>
      </vt:variant>
      <vt:variant>
        <vt:i4>3276828</vt:i4>
      </vt:variant>
      <vt:variant>
        <vt:i4>3378</vt:i4>
      </vt:variant>
      <vt:variant>
        <vt:i4>0</vt:i4>
      </vt:variant>
      <vt:variant>
        <vt:i4>5</vt:i4>
      </vt:variant>
      <vt:variant>
        <vt:lpwstr>http://www.ncbi.nlm.nih.gov/pubmed/23523368</vt:lpwstr>
      </vt:variant>
      <vt:variant>
        <vt:lpwstr/>
      </vt:variant>
      <vt:variant>
        <vt:i4>262154</vt:i4>
      </vt:variant>
      <vt:variant>
        <vt:i4>3375</vt:i4>
      </vt:variant>
      <vt:variant>
        <vt:i4>0</vt:i4>
      </vt:variant>
      <vt:variant>
        <vt:i4>5</vt:i4>
      </vt:variant>
      <vt:variant>
        <vt:lpwstr>file://localhost/Users/royc/Google_Drive/Thesis/RoyC_Umass_Thesis.html</vt:lpwstr>
      </vt:variant>
      <vt:variant>
        <vt:lpwstr>XWaterhouse2009</vt:lpwstr>
      </vt:variant>
      <vt:variant>
        <vt:i4>262154</vt:i4>
      </vt:variant>
      <vt:variant>
        <vt:i4>3372</vt:i4>
      </vt:variant>
      <vt:variant>
        <vt:i4>0</vt:i4>
      </vt:variant>
      <vt:variant>
        <vt:i4>5</vt:i4>
      </vt:variant>
      <vt:variant>
        <vt:lpwstr>file://localhost/Users/royc/Google_Drive/Thesis/RoyC_Umass_Thesis.html</vt:lpwstr>
      </vt:variant>
      <vt:variant>
        <vt:lpwstr>XWaterhouse2009</vt:lpwstr>
      </vt:variant>
      <vt:variant>
        <vt:i4>1048681</vt:i4>
      </vt:variant>
      <vt:variant>
        <vt:i4>3369</vt:i4>
      </vt:variant>
      <vt:variant>
        <vt:i4>0</vt:i4>
      </vt:variant>
      <vt:variant>
        <vt:i4>5</vt:i4>
      </vt:variant>
      <vt:variant>
        <vt:lpwstr>file://localhost/Users/royc/Google_Drive/Thesis/RoyC_Umass_Thesis.html</vt:lpwstr>
      </vt:variant>
      <vt:variant>
        <vt:lpwstr>XNotredame2000</vt:lpwstr>
      </vt:variant>
      <vt:variant>
        <vt:i4>1048681</vt:i4>
      </vt:variant>
      <vt:variant>
        <vt:i4>3366</vt:i4>
      </vt:variant>
      <vt:variant>
        <vt:i4>0</vt:i4>
      </vt:variant>
      <vt:variant>
        <vt:i4>5</vt:i4>
      </vt:variant>
      <vt:variant>
        <vt:lpwstr>file://localhost/Users/royc/Google_Drive/Thesis/RoyC_Umass_Thesis.html</vt:lpwstr>
      </vt:variant>
      <vt:variant>
        <vt:lpwstr>XNotredame2000</vt:lpwstr>
      </vt:variant>
      <vt:variant>
        <vt:i4>7405574</vt:i4>
      </vt:variant>
      <vt:variant>
        <vt:i4>3363</vt:i4>
      </vt:variant>
      <vt:variant>
        <vt:i4>0</vt:i4>
      </vt:variant>
      <vt:variant>
        <vt:i4>5</vt:i4>
      </vt:variant>
      <vt:variant>
        <vt:lpwstr>file://localhost/Users/royc/Google_Drive/Thesis/RoyC_Umass_Thesis.html</vt:lpwstr>
      </vt:variant>
      <vt:variant>
        <vt:lpwstr>XQuinlan2010</vt:lpwstr>
      </vt:variant>
      <vt:variant>
        <vt:i4>7405574</vt:i4>
      </vt:variant>
      <vt:variant>
        <vt:i4>3360</vt:i4>
      </vt:variant>
      <vt:variant>
        <vt:i4>0</vt:i4>
      </vt:variant>
      <vt:variant>
        <vt:i4>5</vt:i4>
      </vt:variant>
      <vt:variant>
        <vt:lpwstr>file://localhost/Users/royc/Google_Drive/Thesis/RoyC_Umass_Thesis.html</vt:lpwstr>
      </vt:variant>
      <vt:variant>
        <vt:lpwstr>XQuinlan2010</vt:lpwstr>
      </vt:variant>
      <vt:variant>
        <vt:i4>7471203</vt:i4>
      </vt:variant>
      <vt:variant>
        <vt:i4>3357</vt:i4>
      </vt:variant>
      <vt:variant>
        <vt:i4>0</vt:i4>
      </vt:variant>
      <vt:variant>
        <vt:i4>5</vt:i4>
      </vt:variant>
      <vt:variant>
        <vt:lpwstr>file://localhost/Users/royc/Google_Drive/Thesis/RoyC_Umass_Thesis.html</vt:lpwstr>
      </vt:variant>
      <vt:variant>
        <vt:lpwstr>XRDevelopmentCoreTeam2011</vt:lpwstr>
      </vt:variant>
      <vt:variant>
        <vt:i4>7471203</vt:i4>
      </vt:variant>
      <vt:variant>
        <vt:i4>3354</vt:i4>
      </vt:variant>
      <vt:variant>
        <vt:i4>0</vt:i4>
      </vt:variant>
      <vt:variant>
        <vt:i4>5</vt:i4>
      </vt:variant>
      <vt:variant>
        <vt:lpwstr>file://localhost/Users/royc/Google_Drive/Thesis/RoyC_Umass_Thesis.html</vt:lpwstr>
      </vt:variant>
      <vt:variant>
        <vt:lpwstr>XRDevelopmentCoreTeam2011</vt:lpwstr>
      </vt:variant>
      <vt:variant>
        <vt:i4>6357023</vt:i4>
      </vt:variant>
      <vt:variant>
        <vt:i4>3351</vt:i4>
      </vt:variant>
      <vt:variant>
        <vt:i4>0</vt:i4>
      </vt:variant>
      <vt:variant>
        <vt:i4>5</vt:i4>
      </vt:variant>
      <vt:variant>
        <vt:lpwstr>file://localhost/Users/royc/Google_Drive/Thesis/RoyC_Umass_Thesis.html</vt:lpwstr>
      </vt:variant>
      <vt:variant>
        <vt:lpwstr>XLi2009d</vt:lpwstr>
      </vt:variant>
      <vt:variant>
        <vt:i4>6357023</vt:i4>
      </vt:variant>
      <vt:variant>
        <vt:i4>3348</vt:i4>
      </vt:variant>
      <vt:variant>
        <vt:i4>0</vt:i4>
      </vt:variant>
      <vt:variant>
        <vt:i4>5</vt:i4>
      </vt:variant>
      <vt:variant>
        <vt:lpwstr>file://localhost/Users/royc/Google_Drive/Thesis/RoyC_Umass_Thesis.html</vt:lpwstr>
      </vt:variant>
      <vt:variant>
        <vt:lpwstr>XLi2009d</vt:lpwstr>
      </vt:variant>
      <vt:variant>
        <vt:i4>6684794</vt:i4>
      </vt:variant>
      <vt:variant>
        <vt:i4>3345</vt:i4>
      </vt:variant>
      <vt:variant>
        <vt:i4>0</vt:i4>
      </vt:variant>
      <vt:variant>
        <vt:i4>5</vt:i4>
      </vt:variant>
      <vt:variant>
        <vt:lpwstr>file://localhost/Users/royc/Google_Drive/Thesis/RoyC_Umass_Thesis.html</vt:lpwstr>
      </vt:variant>
      <vt:variant>
        <vt:lpwstr>XLangmead2012</vt:lpwstr>
      </vt:variant>
      <vt:variant>
        <vt:i4>6684794</vt:i4>
      </vt:variant>
      <vt:variant>
        <vt:i4>3342</vt:i4>
      </vt:variant>
      <vt:variant>
        <vt:i4>0</vt:i4>
      </vt:variant>
      <vt:variant>
        <vt:i4>5</vt:i4>
      </vt:variant>
      <vt:variant>
        <vt:lpwstr>file://localhost/Users/royc/Google_Drive/Thesis/RoyC_Umass_Thesis.html</vt:lpwstr>
      </vt:variant>
      <vt:variant>
        <vt:lpwstr>XLangmead2012</vt:lpwstr>
      </vt:variant>
      <vt:variant>
        <vt:i4>7536670</vt:i4>
      </vt:variant>
      <vt:variant>
        <vt:i4>3339</vt:i4>
      </vt:variant>
      <vt:variant>
        <vt:i4>0</vt:i4>
      </vt:variant>
      <vt:variant>
        <vt:i4>5</vt:i4>
      </vt:variant>
      <vt:variant>
        <vt:lpwstr>file://localhost/Users/royc/Google_Drive/Thesis/RoyC_Umass_Thesis.html</vt:lpwstr>
      </vt:variant>
      <vt:variant>
        <vt:lpwstr>XXia1998</vt:lpwstr>
      </vt:variant>
      <vt:variant>
        <vt:i4>7536670</vt:i4>
      </vt:variant>
      <vt:variant>
        <vt:i4>3336</vt:i4>
      </vt:variant>
      <vt:variant>
        <vt:i4>0</vt:i4>
      </vt:variant>
      <vt:variant>
        <vt:i4>5</vt:i4>
      </vt:variant>
      <vt:variant>
        <vt:lpwstr>file://localhost/Users/royc/Google_Drive/Thesis/RoyC_Umass_Thesis.html</vt:lpwstr>
      </vt:variant>
      <vt:variant>
        <vt:lpwstr>XXia1998</vt:lpwstr>
      </vt:variant>
      <vt:variant>
        <vt:i4>7077909</vt:i4>
      </vt:variant>
      <vt:variant>
        <vt:i4>3333</vt:i4>
      </vt:variant>
      <vt:variant>
        <vt:i4>0</vt:i4>
      </vt:variant>
      <vt:variant>
        <vt:i4>5</vt:i4>
      </vt:variant>
      <vt:variant>
        <vt:lpwstr>file://localhost/Users/royc/Google_Drive/Thesis/RoyC_Umass_Thesis.html</vt:lpwstr>
      </vt:variant>
      <vt:variant>
        <vt:lpwstr>XLi2013h</vt:lpwstr>
      </vt:variant>
      <vt:variant>
        <vt:i4>7077909</vt:i4>
      </vt:variant>
      <vt:variant>
        <vt:i4>3330</vt:i4>
      </vt:variant>
      <vt:variant>
        <vt:i4>0</vt:i4>
      </vt:variant>
      <vt:variant>
        <vt:i4>5</vt:i4>
      </vt:variant>
      <vt:variant>
        <vt:lpwstr>file://localhost/Users/royc/Google_Drive/Thesis/RoyC_Umass_Thesis.html</vt:lpwstr>
      </vt:variant>
      <vt:variant>
        <vt:lpwstr>XLi2013h</vt:lpwstr>
      </vt:variant>
      <vt:variant>
        <vt:i4>1245306</vt:i4>
      </vt:variant>
      <vt:variant>
        <vt:i4>3327</vt:i4>
      </vt:variant>
      <vt:variant>
        <vt:i4>0</vt:i4>
      </vt:variant>
      <vt:variant>
        <vt:i4>5</vt:i4>
      </vt:variant>
      <vt:variant>
        <vt:lpwstr>file://localhost/Users/royc/Google_Drive/Thesis/RoyC_Umass_Thesis.html</vt:lpwstr>
      </vt:variant>
      <vt:variant>
        <vt:lpwstr>XWang2013b</vt:lpwstr>
      </vt:variant>
      <vt:variant>
        <vt:i4>1245306</vt:i4>
      </vt:variant>
      <vt:variant>
        <vt:i4>3324</vt:i4>
      </vt:variant>
      <vt:variant>
        <vt:i4>0</vt:i4>
      </vt:variant>
      <vt:variant>
        <vt:i4>5</vt:i4>
      </vt:variant>
      <vt:variant>
        <vt:lpwstr>file://localhost/Users/royc/Google_Drive/Thesis/RoyC_Umass_Thesis.html</vt:lpwstr>
      </vt:variant>
      <vt:variant>
        <vt:lpwstr>XWang2013b</vt:lpwstr>
      </vt:variant>
      <vt:variant>
        <vt:i4>65662</vt:i4>
      </vt:variant>
      <vt:variant>
        <vt:i4>3321</vt:i4>
      </vt:variant>
      <vt:variant>
        <vt:i4>0</vt:i4>
      </vt:variant>
      <vt:variant>
        <vt:i4>5</vt:i4>
      </vt:variant>
      <vt:variant>
        <vt:lpwstr>file://localhost/Users/royc/Google_Drive/Thesis/RoyC_Umass_Thesis.html</vt:lpwstr>
      </vt:variant>
      <vt:variant>
        <vt:lpwstr>XTreutlein2014</vt:lpwstr>
      </vt:variant>
      <vt:variant>
        <vt:i4>65662</vt:i4>
      </vt:variant>
      <vt:variant>
        <vt:i4>3318</vt:i4>
      </vt:variant>
      <vt:variant>
        <vt:i4>0</vt:i4>
      </vt:variant>
      <vt:variant>
        <vt:i4>5</vt:i4>
      </vt:variant>
      <vt:variant>
        <vt:lpwstr>file://localhost/Users/royc/Google_Drive/Thesis/RoyC_Umass_Thesis.html</vt:lpwstr>
      </vt:variant>
      <vt:variant>
        <vt:lpwstr>XTreutlein2014</vt:lpwstr>
      </vt:variant>
      <vt:variant>
        <vt:i4>1310730</vt:i4>
      </vt:variant>
      <vt:variant>
        <vt:i4>3315</vt:i4>
      </vt:variant>
      <vt:variant>
        <vt:i4>0</vt:i4>
      </vt:variant>
      <vt:variant>
        <vt:i4>5</vt:i4>
      </vt:variant>
      <vt:variant>
        <vt:lpwstr>file://localhost/Users/royc/Google_Drive/Thesis/RoyC_Umass_Thesis.html</vt:lpwstr>
      </vt:variant>
      <vt:variant>
        <vt:lpwstr>XWu1999</vt:lpwstr>
      </vt:variant>
      <vt:variant>
        <vt:i4>1310730</vt:i4>
      </vt:variant>
      <vt:variant>
        <vt:i4>3312</vt:i4>
      </vt:variant>
      <vt:variant>
        <vt:i4>0</vt:i4>
      </vt:variant>
      <vt:variant>
        <vt:i4>5</vt:i4>
      </vt:variant>
      <vt:variant>
        <vt:lpwstr>file://localhost/Users/royc/Google_Drive/Thesis/RoyC_Umass_Thesis.html</vt:lpwstr>
      </vt:variant>
      <vt:variant>
        <vt:lpwstr>XWu1999</vt:lpwstr>
      </vt:variant>
      <vt:variant>
        <vt:i4>1245298</vt:i4>
      </vt:variant>
      <vt:variant>
        <vt:i4>3309</vt:i4>
      </vt:variant>
      <vt:variant>
        <vt:i4>0</vt:i4>
      </vt:variant>
      <vt:variant>
        <vt:i4>5</vt:i4>
      </vt:variant>
      <vt:variant>
        <vt:lpwstr>file://localhost/Users/royc/Google_Drive/Thesis/RoyC_Umass_Thesis.html</vt:lpwstr>
      </vt:variant>
      <vt:variant>
        <vt:lpwstr>XUshkaryov1992</vt:lpwstr>
      </vt:variant>
      <vt:variant>
        <vt:i4>1245298</vt:i4>
      </vt:variant>
      <vt:variant>
        <vt:i4>3306</vt:i4>
      </vt:variant>
      <vt:variant>
        <vt:i4>0</vt:i4>
      </vt:variant>
      <vt:variant>
        <vt:i4>5</vt:i4>
      </vt:variant>
      <vt:variant>
        <vt:lpwstr>file://localhost/Users/royc/Google_Drive/Thesis/RoyC_Umass_Thesis.html</vt:lpwstr>
      </vt:variant>
      <vt:variant>
        <vt:lpwstr>XUshkaryov1992</vt:lpwstr>
      </vt:variant>
      <vt:variant>
        <vt:i4>655486</vt:i4>
      </vt:variant>
      <vt:variant>
        <vt:i4>3303</vt:i4>
      </vt:variant>
      <vt:variant>
        <vt:i4>0</vt:i4>
      </vt:variant>
      <vt:variant>
        <vt:i4>5</vt:i4>
      </vt:variant>
      <vt:variant>
        <vt:lpwstr>file://localhost/Users/royc/Google_Drive/Thesis/RoyC_Umass_Thesis.html</vt:lpwstr>
      </vt:variant>
      <vt:variant>
        <vt:lpwstr>XYamakawa1998a</vt:lpwstr>
      </vt:variant>
      <vt:variant>
        <vt:i4>655486</vt:i4>
      </vt:variant>
      <vt:variant>
        <vt:i4>3300</vt:i4>
      </vt:variant>
      <vt:variant>
        <vt:i4>0</vt:i4>
      </vt:variant>
      <vt:variant>
        <vt:i4>5</vt:i4>
      </vt:variant>
      <vt:variant>
        <vt:lpwstr>file://localhost/Users/royc/Google_Drive/Thesis/RoyC_Umass_Thesis.html</vt:lpwstr>
      </vt:variant>
      <vt:variant>
        <vt:lpwstr>XYamakawa1998a</vt:lpwstr>
      </vt:variant>
      <vt:variant>
        <vt:i4>7012466</vt:i4>
      </vt:variant>
      <vt:variant>
        <vt:i4>3297</vt:i4>
      </vt:variant>
      <vt:variant>
        <vt:i4>0</vt:i4>
      </vt:variant>
      <vt:variant>
        <vt:i4>5</vt:i4>
      </vt:variant>
      <vt:variant>
        <vt:lpwstr>file://localhost/Users/royc/Google_Drive/Thesis/RoyC_Umass_Thesis.html</vt:lpwstr>
      </vt:variant>
      <vt:variant>
        <vt:lpwstr>XPark2007</vt:lpwstr>
      </vt:variant>
      <vt:variant>
        <vt:i4>7012466</vt:i4>
      </vt:variant>
      <vt:variant>
        <vt:i4>3294</vt:i4>
      </vt:variant>
      <vt:variant>
        <vt:i4>0</vt:i4>
      </vt:variant>
      <vt:variant>
        <vt:i4>5</vt:i4>
      </vt:variant>
      <vt:variant>
        <vt:lpwstr>file://localhost/Users/royc/Google_Drive/Thesis/RoyC_Umass_Thesis.html</vt:lpwstr>
      </vt:variant>
      <vt:variant>
        <vt:lpwstr>XPark2007</vt:lpwstr>
      </vt:variant>
      <vt:variant>
        <vt:i4>1376264</vt:i4>
      </vt:variant>
      <vt:variant>
        <vt:i4>3291</vt:i4>
      </vt:variant>
      <vt:variant>
        <vt:i4>0</vt:i4>
      </vt:variant>
      <vt:variant>
        <vt:i4>5</vt:i4>
      </vt:variant>
      <vt:variant>
        <vt:lpwstr>file://localhost/Users/royc/Google_Drive/Thesis/RoyC_Umass_Thesis.html</vt:lpwstr>
      </vt:variant>
      <vt:variant>
        <vt:lpwstr>XSharon2013</vt:lpwstr>
      </vt:variant>
      <vt:variant>
        <vt:i4>1376264</vt:i4>
      </vt:variant>
      <vt:variant>
        <vt:i4>3288</vt:i4>
      </vt:variant>
      <vt:variant>
        <vt:i4>0</vt:i4>
      </vt:variant>
      <vt:variant>
        <vt:i4>5</vt:i4>
      </vt:variant>
      <vt:variant>
        <vt:lpwstr>file://localhost/Users/royc/Google_Drive/Thesis/RoyC_Umass_Thesis.html</vt:lpwstr>
      </vt:variant>
      <vt:variant>
        <vt:lpwstr>XSharon2013</vt:lpwstr>
      </vt:variant>
      <vt:variant>
        <vt:i4>6684786</vt:i4>
      </vt:variant>
      <vt:variant>
        <vt:i4>3285</vt:i4>
      </vt:variant>
      <vt:variant>
        <vt:i4>0</vt:i4>
      </vt:variant>
      <vt:variant>
        <vt:i4>5</vt:i4>
      </vt:variant>
      <vt:variant>
        <vt:lpwstr>file://localhost/Users/royc/Google_Drive/Thesis/RoyC_Umass_Thesis.html</vt:lpwstr>
      </vt:variant>
      <vt:variant>
        <vt:lpwstr>XLawrenceZipursky2013</vt:lpwstr>
      </vt:variant>
      <vt:variant>
        <vt:i4>6684786</vt:i4>
      </vt:variant>
      <vt:variant>
        <vt:i4>3282</vt:i4>
      </vt:variant>
      <vt:variant>
        <vt:i4>0</vt:i4>
      </vt:variant>
      <vt:variant>
        <vt:i4>5</vt:i4>
      </vt:variant>
      <vt:variant>
        <vt:lpwstr>file://localhost/Users/royc/Google_Drive/Thesis/RoyC_Umass_Thesis.html</vt:lpwstr>
      </vt:variant>
      <vt:variant>
        <vt:lpwstr>XLawrenceZipursky2013</vt:lpwstr>
      </vt:variant>
      <vt:variant>
        <vt:i4>5373990</vt:i4>
      </vt:variant>
      <vt:variant>
        <vt:i4>3279</vt:i4>
      </vt:variant>
      <vt:variant>
        <vt:i4>0</vt:i4>
      </vt:variant>
      <vt:variant>
        <vt:i4>5</vt:i4>
      </vt:variant>
      <vt:variant>
        <vt:lpwstr>file://localhost/Users/royc/Google_Drive/Thesis/RoyC_Umass_Thesis.html</vt:lpwstr>
      </vt:variant>
      <vt:variant>
        <vt:lpwstr>x1-36002r9</vt:lpwstr>
      </vt:variant>
      <vt:variant>
        <vt:i4>5963798</vt:i4>
      </vt:variant>
      <vt:variant>
        <vt:i4>3276</vt:i4>
      </vt:variant>
      <vt:variant>
        <vt:i4>0</vt:i4>
      </vt:variant>
      <vt:variant>
        <vt:i4>5</vt:i4>
      </vt:variant>
      <vt:variant>
        <vt:lpwstr>file://localhost/Users/royc/Google_Drive/Thesis/RoyC_Umass_Thesis.html</vt:lpwstr>
      </vt:variant>
      <vt:variant>
        <vt:lpwstr>x1-36003r10</vt:lpwstr>
      </vt:variant>
      <vt:variant>
        <vt:i4>1441808</vt:i4>
      </vt:variant>
      <vt:variant>
        <vt:i4>3273</vt:i4>
      </vt:variant>
      <vt:variant>
        <vt:i4>0</vt:i4>
      </vt:variant>
      <vt:variant>
        <vt:i4>5</vt:i4>
      </vt:variant>
      <vt:variant>
        <vt:lpwstr>file://localhost/Users/royc/Google_Drive/Thesis/RoyC_Umass_Thesis.html</vt:lpwstr>
      </vt:variant>
      <vt:variant>
        <vt:lpwstr>XMeyerhans1990a</vt:lpwstr>
      </vt:variant>
      <vt:variant>
        <vt:i4>1441808</vt:i4>
      </vt:variant>
      <vt:variant>
        <vt:i4>3270</vt:i4>
      </vt:variant>
      <vt:variant>
        <vt:i4>0</vt:i4>
      </vt:variant>
      <vt:variant>
        <vt:i4>5</vt:i4>
      </vt:variant>
      <vt:variant>
        <vt:lpwstr>file://localhost/Users/royc/Google_Drive/Thesis/RoyC_Umass_Thesis.html</vt:lpwstr>
      </vt:variant>
      <vt:variant>
        <vt:lpwstr>XMeyerhans1990a</vt:lpwstr>
      </vt:variant>
      <vt:variant>
        <vt:i4>7143524</vt:i4>
      </vt:variant>
      <vt:variant>
        <vt:i4>3267</vt:i4>
      </vt:variant>
      <vt:variant>
        <vt:i4>0</vt:i4>
      </vt:variant>
      <vt:variant>
        <vt:i4>5</vt:i4>
      </vt:variant>
      <vt:variant>
        <vt:lpwstr>file://localhost/Users/royc/Google_Drive/Thesis/RoyC_Umass_Thesis.html</vt:lpwstr>
      </vt:variant>
      <vt:variant>
        <vt:lpwstr>XJudo1998</vt:lpwstr>
      </vt:variant>
      <vt:variant>
        <vt:i4>7143524</vt:i4>
      </vt:variant>
      <vt:variant>
        <vt:i4>3264</vt:i4>
      </vt:variant>
      <vt:variant>
        <vt:i4>0</vt:i4>
      </vt:variant>
      <vt:variant>
        <vt:i4>5</vt:i4>
      </vt:variant>
      <vt:variant>
        <vt:lpwstr>file://localhost/Users/royc/Google_Drive/Thesis/RoyC_Umass_Thesis.html</vt:lpwstr>
      </vt:variant>
      <vt:variant>
        <vt:lpwstr>XJudo1998</vt:lpwstr>
      </vt:variant>
      <vt:variant>
        <vt:i4>1310838</vt:i4>
      </vt:variant>
      <vt:variant>
        <vt:i4>3261</vt:i4>
      </vt:variant>
      <vt:variant>
        <vt:i4>0</vt:i4>
      </vt:variant>
      <vt:variant>
        <vt:i4>5</vt:i4>
      </vt:variant>
      <vt:variant>
        <vt:lpwstr>file://localhost/Users/royc/Google_Drive/Thesis/RoyC_Umass_Thesis.html</vt:lpwstr>
      </vt:variant>
      <vt:variant>
        <vt:lpwstr>XHouseley2010a</vt:lpwstr>
      </vt:variant>
      <vt:variant>
        <vt:i4>1310838</vt:i4>
      </vt:variant>
      <vt:variant>
        <vt:i4>3258</vt:i4>
      </vt:variant>
      <vt:variant>
        <vt:i4>0</vt:i4>
      </vt:variant>
      <vt:variant>
        <vt:i4>5</vt:i4>
      </vt:variant>
      <vt:variant>
        <vt:lpwstr>file://localhost/Users/royc/Google_Drive/Thesis/RoyC_Umass_Thesis.html</vt:lpwstr>
      </vt:variant>
      <vt:variant>
        <vt:lpwstr>XHouseley2010a</vt:lpwstr>
      </vt:variant>
      <vt:variant>
        <vt:i4>6160421</vt:i4>
      </vt:variant>
      <vt:variant>
        <vt:i4>3255</vt:i4>
      </vt:variant>
      <vt:variant>
        <vt:i4>0</vt:i4>
      </vt:variant>
      <vt:variant>
        <vt:i4>5</vt:i4>
      </vt:variant>
      <vt:variant>
        <vt:lpwstr>file://localhost/Users/royc/Google_Drive/Thesis/RoyC_Umass_Thesis.html</vt:lpwstr>
      </vt:variant>
      <vt:variant>
        <vt:lpwstr>x1-35002r5</vt:lpwstr>
      </vt:variant>
      <vt:variant>
        <vt:i4>7667721</vt:i4>
      </vt:variant>
      <vt:variant>
        <vt:i4>3252</vt:i4>
      </vt:variant>
      <vt:variant>
        <vt:i4>0</vt:i4>
      </vt:variant>
      <vt:variant>
        <vt:i4>5</vt:i4>
      </vt:variant>
      <vt:variant>
        <vt:lpwstr>file://localhost/Users/royc/Google_Drive/Thesis/RoyC_Umass_Thesis.html</vt:lpwstr>
      </vt:variant>
      <vt:variant>
        <vt:lpwstr>XSun2013</vt:lpwstr>
      </vt:variant>
      <vt:variant>
        <vt:i4>7667721</vt:i4>
      </vt:variant>
      <vt:variant>
        <vt:i4>3249</vt:i4>
      </vt:variant>
      <vt:variant>
        <vt:i4>0</vt:i4>
      </vt:variant>
      <vt:variant>
        <vt:i4>5</vt:i4>
      </vt:variant>
      <vt:variant>
        <vt:lpwstr>file://localhost/Users/royc/Google_Drive/Thesis/RoyC_Umass_Thesis.html</vt:lpwstr>
      </vt:variant>
      <vt:variant>
        <vt:lpwstr>XSun2013</vt:lpwstr>
      </vt:variant>
      <vt:variant>
        <vt:i4>1114117</vt:i4>
      </vt:variant>
      <vt:variant>
        <vt:i4>3246</vt:i4>
      </vt:variant>
      <vt:variant>
        <vt:i4>0</vt:i4>
      </vt:variant>
      <vt:variant>
        <vt:i4>5</vt:i4>
      </vt:variant>
      <vt:variant>
        <vt:lpwstr>file://localhost/Users/royc/Google_Drive/Thesis/RoyC_Umass_Thesis.html</vt:lpwstr>
      </vt:variant>
      <vt:variant>
        <vt:lpwstr>XMiura2013b</vt:lpwstr>
      </vt:variant>
      <vt:variant>
        <vt:i4>1114117</vt:i4>
      </vt:variant>
      <vt:variant>
        <vt:i4>3243</vt:i4>
      </vt:variant>
      <vt:variant>
        <vt:i4>0</vt:i4>
      </vt:variant>
      <vt:variant>
        <vt:i4>5</vt:i4>
      </vt:variant>
      <vt:variant>
        <vt:lpwstr>file://localhost/Users/royc/Google_Drive/Thesis/RoyC_Umass_Thesis.html</vt:lpwstr>
      </vt:variant>
      <vt:variant>
        <vt:lpwstr>XMiura2013b</vt:lpwstr>
      </vt:variant>
      <vt:variant>
        <vt:i4>1376264</vt:i4>
      </vt:variant>
      <vt:variant>
        <vt:i4>3240</vt:i4>
      </vt:variant>
      <vt:variant>
        <vt:i4>0</vt:i4>
      </vt:variant>
      <vt:variant>
        <vt:i4>5</vt:i4>
      </vt:variant>
      <vt:variant>
        <vt:lpwstr>file://localhost/Users/royc/Google_Drive/Thesis/RoyC_Umass_Thesis.html</vt:lpwstr>
      </vt:variant>
      <vt:variant>
        <vt:lpwstr>XSharon2013</vt:lpwstr>
      </vt:variant>
      <vt:variant>
        <vt:i4>1376264</vt:i4>
      </vt:variant>
      <vt:variant>
        <vt:i4>3237</vt:i4>
      </vt:variant>
      <vt:variant>
        <vt:i4>0</vt:i4>
      </vt:variant>
      <vt:variant>
        <vt:i4>5</vt:i4>
      </vt:variant>
      <vt:variant>
        <vt:lpwstr>file://localhost/Users/royc/Google_Drive/Thesis/RoyC_Umass_Thesis.html</vt:lpwstr>
      </vt:variant>
      <vt:variant>
        <vt:lpwstr>XSharon2013</vt:lpwstr>
      </vt:variant>
      <vt:variant>
        <vt:i4>7929882</vt:i4>
      </vt:variant>
      <vt:variant>
        <vt:i4>3234</vt:i4>
      </vt:variant>
      <vt:variant>
        <vt:i4>0</vt:i4>
      </vt:variant>
      <vt:variant>
        <vt:i4>5</vt:i4>
      </vt:variant>
      <vt:variant>
        <vt:lpwstr>file://localhost/Users/royc/Google_Drive/Thesis/RoyC_Umass_Thesis.html</vt:lpwstr>
      </vt:variant>
      <vt:variant>
        <vt:lpwstr>XHattori2008</vt:lpwstr>
      </vt:variant>
      <vt:variant>
        <vt:i4>7929882</vt:i4>
      </vt:variant>
      <vt:variant>
        <vt:i4>3231</vt:i4>
      </vt:variant>
      <vt:variant>
        <vt:i4>0</vt:i4>
      </vt:variant>
      <vt:variant>
        <vt:i4>5</vt:i4>
      </vt:variant>
      <vt:variant>
        <vt:lpwstr>file://localhost/Users/royc/Google_Drive/Thesis/RoyC_Umass_Thesis.html</vt:lpwstr>
      </vt:variant>
      <vt:variant>
        <vt:lpwstr>XHattori2008</vt:lpwstr>
      </vt:variant>
      <vt:variant>
        <vt:i4>6684786</vt:i4>
      </vt:variant>
      <vt:variant>
        <vt:i4>3228</vt:i4>
      </vt:variant>
      <vt:variant>
        <vt:i4>0</vt:i4>
      </vt:variant>
      <vt:variant>
        <vt:i4>5</vt:i4>
      </vt:variant>
      <vt:variant>
        <vt:lpwstr>file://localhost/Users/royc/Google_Drive/Thesis/RoyC_Umass_Thesis.html</vt:lpwstr>
      </vt:variant>
      <vt:variant>
        <vt:lpwstr>XLawrenceZipursky2013</vt:lpwstr>
      </vt:variant>
      <vt:variant>
        <vt:i4>6684786</vt:i4>
      </vt:variant>
      <vt:variant>
        <vt:i4>3225</vt:i4>
      </vt:variant>
      <vt:variant>
        <vt:i4>0</vt:i4>
      </vt:variant>
      <vt:variant>
        <vt:i4>5</vt:i4>
      </vt:variant>
      <vt:variant>
        <vt:lpwstr>file://localhost/Users/royc/Google_Drive/Thesis/RoyC_Umass_Thesis.html</vt:lpwstr>
      </vt:variant>
      <vt:variant>
        <vt:lpwstr>XLawrenceZipursky2013</vt:lpwstr>
      </vt:variant>
      <vt:variant>
        <vt:i4>262269</vt:i4>
      </vt:variant>
      <vt:variant>
        <vt:i4>3222</vt:i4>
      </vt:variant>
      <vt:variant>
        <vt:i4>0</vt:i4>
      </vt:variant>
      <vt:variant>
        <vt:i4>5</vt:i4>
      </vt:variant>
      <vt:variant>
        <vt:lpwstr>file://localhost/Users/royc/Google_Drive/Thesis/RoyC_Umass_Thesis.html</vt:lpwstr>
      </vt:variant>
      <vt:variant>
        <vt:lpwstr>XNeves2004</vt:lpwstr>
      </vt:variant>
      <vt:variant>
        <vt:i4>262269</vt:i4>
      </vt:variant>
      <vt:variant>
        <vt:i4>3219</vt:i4>
      </vt:variant>
      <vt:variant>
        <vt:i4>0</vt:i4>
      </vt:variant>
      <vt:variant>
        <vt:i4>5</vt:i4>
      </vt:variant>
      <vt:variant>
        <vt:lpwstr>file://localhost/Users/royc/Google_Drive/Thesis/RoyC_Umass_Thesis.html</vt:lpwstr>
      </vt:variant>
      <vt:variant>
        <vt:lpwstr>XNeves2004</vt:lpwstr>
      </vt:variant>
      <vt:variant>
        <vt:i4>6422548</vt:i4>
      </vt:variant>
      <vt:variant>
        <vt:i4>3216</vt:i4>
      </vt:variant>
      <vt:variant>
        <vt:i4>0</vt:i4>
      </vt:variant>
      <vt:variant>
        <vt:i4>5</vt:i4>
      </vt:variant>
      <vt:variant>
        <vt:lpwstr>file://localhost/Users/royc/Google_Drive/Thesis/RoyC_Umass_Thesis.html</vt:lpwstr>
      </vt:variant>
      <vt:variant>
        <vt:lpwstr>XLeGault2013</vt:lpwstr>
      </vt:variant>
      <vt:variant>
        <vt:i4>6422548</vt:i4>
      </vt:variant>
      <vt:variant>
        <vt:i4>3213</vt:i4>
      </vt:variant>
      <vt:variant>
        <vt:i4>0</vt:i4>
      </vt:variant>
      <vt:variant>
        <vt:i4>5</vt:i4>
      </vt:variant>
      <vt:variant>
        <vt:lpwstr>file://localhost/Users/royc/Google_Drive/Thesis/RoyC_Umass_Thesis.html</vt:lpwstr>
      </vt:variant>
      <vt:variant>
        <vt:lpwstr>XLeGault2013</vt:lpwstr>
      </vt:variant>
      <vt:variant>
        <vt:i4>7864346</vt:i4>
      </vt:variant>
      <vt:variant>
        <vt:i4>3210</vt:i4>
      </vt:variant>
      <vt:variant>
        <vt:i4>0</vt:i4>
      </vt:variant>
      <vt:variant>
        <vt:i4>5</vt:i4>
      </vt:variant>
      <vt:variant>
        <vt:lpwstr>file://localhost/Users/royc/Google_Drive/Thesis/RoyC_Umass_Thesis.html</vt:lpwstr>
      </vt:variant>
      <vt:variant>
        <vt:lpwstr>XHattori2009</vt:lpwstr>
      </vt:variant>
      <vt:variant>
        <vt:i4>7864346</vt:i4>
      </vt:variant>
      <vt:variant>
        <vt:i4>3207</vt:i4>
      </vt:variant>
      <vt:variant>
        <vt:i4>0</vt:i4>
      </vt:variant>
      <vt:variant>
        <vt:i4>5</vt:i4>
      </vt:variant>
      <vt:variant>
        <vt:lpwstr>file://localhost/Users/royc/Google_Drive/Thesis/RoyC_Umass_Thesis.html</vt:lpwstr>
      </vt:variant>
      <vt:variant>
        <vt:lpwstr>XHattori2009</vt:lpwstr>
      </vt:variant>
      <vt:variant>
        <vt:i4>6684786</vt:i4>
      </vt:variant>
      <vt:variant>
        <vt:i4>3204</vt:i4>
      </vt:variant>
      <vt:variant>
        <vt:i4>0</vt:i4>
      </vt:variant>
      <vt:variant>
        <vt:i4>5</vt:i4>
      </vt:variant>
      <vt:variant>
        <vt:lpwstr>file://localhost/Users/royc/Google_Drive/Thesis/RoyC_Umass_Thesis.html</vt:lpwstr>
      </vt:variant>
      <vt:variant>
        <vt:lpwstr>XLawrenceZipursky2013</vt:lpwstr>
      </vt:variant>
      <vt:variant>
        <vt:i4>6684786</vt:i4>
      </vt:variant>
      <vt:variant>
        <vt:i4>3201</vt:i4>
      </vt:variant>
      <vt:variant>
        <vt:i4>0</vt:i4>
      </vt:variant>
      <vt:variant>
        <vt:i4>5</vt:i4>
      </vt:variant>
      <vt:variant>
        <vt:lpwstr>file://localhost/Users/royc/Google_Drive/Thesis/RoyC_Umass_Thesis.html</vt:lpwstr>
      </vt:variant>
      <vt:variant>
        <vt:lpwstr>XLawrenceZipursky2013</vt:lpwstr>
      </vt:variant>
      <vt:variant>
        <vt:i4>917618</vt:i4>
      </vt:variant>
      <vt:variant>
        <vt:i4>3198</vt:i4>
      </vt:variant>
      <vt:variant>
        <vt:i4>0</vt:i4>
      </vt:variant>
      <vt:variant>
        <vt:i4>5</vt:i4>
      </vt:variant>
      <vt:variant>
        <vt:lpwstr>file://localhost/Users/royc/Google_Drive/Thesis/RoyC_Umass_Thesis.html</vt:lpwstr>
      </vt:variant>
      <vt:variant>
        <vt:lpwstr>XWojtowicz2004</vt:lpwstr>
      </vt:variant>
      <vt:variant>
        <vt:i4>917618</vt:i4>
      </vt:variant>
      <vt:variant>
        <vt:i4>3195</vt:i4>
      </vt:variant>
      <vt:variant>
        <vt:i4>0</vt:i4>
      </vt:variant>
      <vt:variant>
        <vt:i4>5</vt:i4>
      </vt:variant>
      <vt:variant>
        <vt:lpwstr>file://localhost/Users/royc/Google_Drive/Thesis/RoyC_Umass_Thesis.html</vt:lpwstr>
      </vt:variant>
      <vt:variant>
        <vt:lpwstr>XWojtowicz2004</vt:lpwstr>
      </vt:variant>
      <vt:variant>
        <vt:i4>327686</vt:i4>
      </vt:variant>
      <vt:variant>
        <vt:i4>3192</vt:i4>
      </vt:variant>
      <vt:variant>
        <vt:i4>0</vt:i4>
      </vt:variant>
      <vt:variant>
        <vt:i4>5</vt:i4>
      </vt:variant>
      <vt:variant>
        <vt:lpwstr>file://localhost/Users/royc/Google_Drive/Thesis/RoyC_Umass_Thesis.html</vt:lpwstr>
      </vt:variant>
      <vt:variant>
        <vt:lpwstr>XWatson2005</vt:lpwstr>
      </vt:variant>
      <vt:variant>
        <vt:i4>327686</vt:i4>
      </vt:variant>
      <vt:variant>
        <vt:i4>3189</vt:i4>
      </vt:variant>
      <vt:variant>
        <vt:i4>0</vt:i4>
      </vt:variant>
      <vt:variant>
        <vt:i4>5</vt:i4>
      </vt:variant>
      <vt:variant>
        <vt:lpwstr>file://localhost/Users/royc/Google_Drive/Thesis/RoyC_Umass_Thesis.html</vt:lpwstr>
      </vt:variant>
      <vt:variant>
        <vt:lpwstr>XWatson2005</vt:lpwstr>
      </vt:variant>
      <vt:variant>
        <vt:i4>6422651</vt:i4>
      </vt:variant>
      <vt:variant>
        <vt:i4>3186</vt:i4>
      </vt:variant>
      <vt:variant>
        <vt:i4>0</vt:i4>
      </vt:variant>
      <vt:variant>
        <vt:i4>5</vt:i4>
      </vt:variant>
      <vt:variant>
        <vt:lpwstr>file://localhost/Users/royc/Google_Drive/Thesis/RoyC_Umass_Thesis.html</vt:lpwstr>
      </vt:variant>
      <vt:variant>
        <vt:lpwstr>XLee2010b</vt:lpwstr>
      </vt:variant>
      <vt:variant>
        <vt:i4>6422651</vt:i4>
      </vt:variant>
      <vt:variant>
        <vt:i4>3183</vt:i4>
      </vt:variant>
      <vt:variant>
        <vt:i4>0</vt:i4>
      </vt:variant>
      <vt:variant>
        <vt:i4>5</vt:i4>
      </vt:variant>
      <vt:variant>
        <vt:lpwstr>file://localhost/Users/royc/Google_Drive/Thesis/RoyC_Umass_Thesis.html</vt:lpwstr>
      </vt:variant>
      <vt:variant>
        <vt:lpwstr>XLee2010b</vt:lpwstr>
      </vt:variant>
      <vt:variant>
        <vt:i4>7667721</vt:i4>
      </vt:variant>
      <vt:variant>
        <vt:i4>3168</vt:i4>
      </vt:variant>
      <vt:variant>
        <vt:i4>0</vt:i4>
      </vt:variant>
      <vt:variant>
        <vt:i4>5</vt:i4>
      </vt:variant>
      <vt:variant>
        <vt:lpwstr>file://localhost/Users/royc/Google_Drive/Thesis/RoyC_Umass_Thesis.html</vt:lpwstr>
      </vt:variant>
      <vt:variant>
        <vt:lpwstr>XSun2013</vt:lpwstr>
      </vt:variant>
      <vt:variant>
        <vt:i4>7667721</vt:i4>
      </vt:variant>
      <vt:variant>
        <vt:i4>3165</vt:i4>
      </vt:variant>
      <vt:variant>
        <vt:i4>0</vt:i4>
      </vt:variant>
      <vt:variant>
        <vt:i4>5</vt:i4>
      </vt:variant>
      <vt:variant>
        <vt:lpwstr>file://localhost/Users/royc/Google_Drive/Thesis/RoyC_Umass_Thesis.html</vt:lpwstr>
      </vt:variant>
      <vt:variant>
        <vt:lpwstr>XSun2013</vt:lpwstr>
      </vt:variant>
      <vt:variant>
        <vt:i4>262269</vt:i4>
      </vt:variant>
      <vt:variant>
        <vt:i4>3162</vt:i4>
      </vt:variant>
      <vt:variant>
        <vt:i4>0</vt:i4>
      </vt:variant>
      <vt:variant>
        <vt:i4>5</vt:i4>
      </vt:variant>
      <vt:variant>
        <vt:lpwstr>file://localhost/Users/royc/Google_Drive/Thesis/RoyC_Umass_Thesis.html</vt:lpwstr>
      </vt:variant>
      <vt:variant>
        <vt:lpwstr>XNeves2004</vt:lpwstr>
      </vt:variant>
      <vt:variant>
        <vt:i4>262269</vt:i4>
      </vt:variant>
      <vt:variant>
        <vt:i4>3159</vt:i4>
      </vt:variant>
      <vt:variant>
        <vt:i4>0</vt:i4>
      </vt:variant>
      <vt:variant>
        <vt:i4>5</vt:i4>
      </vt:variant>
      <vt:variant>
        <vt:lpwstr>file://localhost/Users/royc/Google_Drive/Thesis/RoyC_Umass_Thesis.html</vt:lpwstr>
      </vt:variant>
      <vt:variant>
        <vt:lpwstr>XNeves2004</vt:lpwstr>
      </vt:variant>
      <vt:variant>
        <vt:i4>5373990</vt:i4>
      </vt:variant>
      <vt:variant>
        <vt:i4>3156</vt:i4>
      </vt:variant>
      <vt:variant>
        <vt:i4>0</vt:i4>
      </vt:variant>
      <vt:variant>
        <vt:i4>5</vt:i4>
      </vt:variant>
      <vt:variant>
        <vt:lpwstr>file://localhost/Users/royc/Google_Drive/Thesis/RoyC_Umass_Thesis.html</vt:lpwstr>
      </vt:variant>
      <vt:variant>
        <vt:lpwstr>x1-36002r9</vt:lpwstr>
      </vt:variant>
      <vt:variant>
        <vt:i4>5373990</vt:i4>
      </vt:variant>
      <vt:variant>
        <vt:i4>3153</vt:i4>
      </vt:variant>
      <vt:variant>
        <vt:i4>0</vt:i4>
      </vt:variant>
      <vt:variant>
        <vt:i4>5</vt:i4>
      </vt:variant>
      <vt:variant>
        <vt:lpwstr>file://localhost/Users/royc/Google_Drive/Thesis/RoyC_Umass_Thesis.html</vt:lpwstr>
      </vt:variant>
      <vt:variant>
        <vt:lpwstr>x1-36002r9</vt:lpwstr>
      </vt:variant>
      <vt:variant>
        <vt:i4>524408</vt:i4>
      </vt:variant>
      <vt:variant>
        <vt:i4>3150</vt:i4>
      </vt:variant>
      <vt:variant>
        <vt:i4>0</vt:i4>
      </vt:variant>
      <vt:variant>
        <vt:i4>5</vt:i4>
      </vt:variant>
      <vt:variant>
        <vt:lpwstr>file://localhost/Users/royc/Google_Drive/Thesis/RoyC_Umass_Thesis.html</vt:lpwstr>
      </vt:variant>
      <vt:variant>
        <vt:lpwstr>XSchneider1972</vt:lpwstr>
      </vt:variant>
      <vt:variant>
        <vt:i4>524408</vt:i4>
      </vt:variant>
      <vt:variant>
        <vt:i4>3147</vt:i4>
      </vt:variant>
      <vt:variant>
        <vt:i4>0</vt:i4>
      </vt:variant>
      <vt:variant>
        <vt:i4>5</vt:i4>
      </vt:variant>
      <vt:variant>
        <vt:lpwstr>file://localhost/Users/royc/Google_Drive/Thesis/RoyC_Umass_Thesis.html</vt:lpwstr>
      </vt:variant>
      <vt:variant>
        <vt:lpwstr>XSchneider1972</vt:lpwstr>
      </vt:variant>
      <vt:variant>
        <vt:i4>327686</vt:i4>
      </vt:variant>
      <vt:variant>
        <vt:i4>3144</vt:i4>
      </vt:variant>
      <vt:variant>
        <vt:i4>0</vt:i4>
      </vt:variant>
      <vt:variant>
        <vt:i4>5</vt:i4>
      </vt:variant>
      <vt:variant>
        <vt:lpwstr>file://localhost/Users/royc/Google_Drive/Thesis/RoyC_Umass_Thesis.html</vt:lpwstr>
      </vt:variant>
      <vt:variant>
        <vt:lpwstr>XWatson2005</vt:lpwstr>
      </vt:variant>
      <vt:variant>
        <vt:i4>327686</vt:i4>
      </vt:variant>
      <vt:variant>
        <vt:i4>3141</vt:i4>
      </vt:variant>
      <vt:variant>
        <vt:i4>0</vt:i4>
      </vt:variant>
      <vt:variant>
        <vt:i4>5</vt:i4>
      </vt:variant>
      <vt:variant>
        <vt:lpwstr>file://localhost/Users/royc/Google_Drive/Thesis/RoyC_Umass_Thesis.html</vt:lpwstr>
      </vt:variant>
      <vt:variant>
        <vt:lpwstr>XWatson2005</vt:lpwstr>
      </vt:variant>
      <vt:variant>
        <vt:i4>7471229</vt:i4>
      </vt:variant>
      <vt:variant>
        <vt:i4>3138</vt:i4>
      </vt:variant>
      <vt:variant>
        <vt:i4>0</vt:i4>
      </vt:variant>
      <vt:variant>
        <vt:i4>5</vt:i4>
      </vt:variant>
      <vt:variant>
        <vt:lpwstr>file://localhost/Users/royc/Google_Drive/Thesis/RoyC_Umass_Thesis.html</vt:lpwstr>
      </vt:variant>
      <vt:variant>
        <vt:lpwstr>XZhan2004</vt:lpwstr>
      </vt:variant>
      <vt:variant>
        <vt:i4>7471229</vt:i4>
      </vt:variant>
      <vt:variant>
        <vt:i4>3135</vt:i4>
      </vt:variant>
      <vt:variant>
        <vt:i4>0</vt:i4>
      </vt:variant>
      <vt:variant>
        <vt:i4>5</vt:i4>
      </vt:variant>
      <vt:variant>
        <vt:lpwstr>file://localhost/Users/royc/Google_Drive/Thesis/RoyC_Umass_Thesis.html</vt:lpwstr>
      </vt:variant>
      <vt:variant>
        <vt:lpwstr>XZhan2004</vt:lpwstr>
      </vt:variant>
      <vt:variant>
        <vt:i4>7667721</vt:i4>
      </vt:variant>
      <vt:variant>
        <vt:i4>3132</vt:i4>
      </vt:variant>
      <vt:variant>
        <vt:i4>0</vt:i4>
      </vt:variant>
      <vt:variant>
        <vt:i4>5</vt:i4>
      </vt:variant>
      <vt:variant>
        <vt:lpwstr>file://localhost/Users/royc/Google_Drive/Thesis/RoyC_Umass_Thesis.html</vt:lpwstr>
      </vt:variant>
      <vt:variant>
        <vt:lpwstr>XSun2013</vt:lpwstr>
      </vt:variant>
      <vt:variant>
        <vt:i4>7667721</vt:i4>
      </vt:variant>
      <vt:variant>
        <vt:i4>3129</vt:i4>
      </vt:variant>
      <vt:variant>
        <vt:i4>0</vt:i4>
      </vt:variant>
      <vt:variant>
        <vt:i4>5</vt:i4>
      </vt:variant>
      <vt:variant>
        <vt:lpwstr>file://localhost/Users/royc/Google_Drive/Thesis/RoyC_Umass_Thesis.html</vt:lpwstr>
      </vt:variant>
      <vt:variant>
        <vt:lpwstr>XSun2013</vt:lpwstr>
      </vt:variant>
      <vt:variant>
        <vt:i4>262269</vt:i4>
      </vt:variant>
      <vt:variant>
        <vt:i4>3126</vt:i4>
      </vt:variant>
      <vt:variant>
        <vt:i4>0</vt:i4>
      </vt:variant>
      <vt:variant>
        <vt:i4>5</vt:i4>
      </vt:variant>
      <vt:variant>
        <vt:lpwstr>file://localhost/Users/royc/Google_Drive/Thesis/RoyC_Umass_Thesis.html</vt:lpwstr>
      </vt:variant>
      <vt:variant>
        <vt:lpwstr>XNeves2004</vt:lpwstr>
      </vt:variant>
      <vt:variant>
        <vt:i4>262269</vt:i4>
      </vt:variant>
      <vt:variant>
        <vt:i4>3123</vt:i4>
      </vt:variant>
      <vt:variant>
        <vt:i4>0</vt:i4>
      </vt:variant>
      <vt:variant>
        <vt:i4>5</vt:i4>
      </vt:variant>
      <vt:variant>
        <vt:lpwstr>file://localhost/Users/royc/Google_Drive/Thesis/RoyC_Umass_Thesis.html</vt:lpwstr>
      </vt:variant>
      <vt:variant>
        <vt:lpwstr>XNeves2004</vt:lpwstr>
      </vt:variant>
      <vt:variant>
        <vt:i4>1114117</vt:i4>
      </vt:variant>
      <vt:variant>
        <vt:i4>3120</vt:i4>
      </vt:variant>
      <vt:variant>
        <vt:i4>0</vt:i4>
      </vt:variant>
      <vt:variant>
        <vt:i4>5</vt:i4>
      </vt:variant>
      <vt:variant>
        <vt:lpwstr>file://localhost/Users/royc/Google_Drive/Thesis/RoyC_Umass_Thesis.html</vt:lpwstr>
      </vt:variant>
      <vt:variant>
        <vt:lpwstr>XMiura2013b</vt:lpwstr>
      </vt:variant>
      <vt:variant>
        <vt:i4>1114117</vt:i4>
      </vt:variant>
      <vt:variant>
        <vt:i4>3117</vt:i4>
      </vt:variant>
      <vt:variant>
        <vt:i4>0</vt:i4>
      </vt:variant>
      <vt:variant>
        <vt:i4>5</vt:i4>
      </vt:variant>
      <vt:variant>
        <vt:lpwstr>file://localhost/Users/royc/Google_Drive/Thesis/RoyC_Umass_Thesis.html</vt:lpwstr>
      </vt:variant>
      <vt:variant>
        <vt:lpwstr>XMiura2013b</vt:lpwstr>
      </vt:variant>
      <vt:variant>
        <vt:i4>8257539</vt:i4>
      </vt:variant>
      <vt:variant>
        <vt:i4>3114</vt:i4>
      </vt:variant>
      <vt:variant>
        <vt:i4>0</vt:i4>
      </vt:variant>
      <vt:variant>
        <vt:i4>5</vt:i4>
      </vt:variant>
      <vt:variant>
        <vt:lpwstr>file://localhost/Users/royc/Google_Drive/Thesis/RoyC_Umass_Thesis.html</vt:lpwstr>
      </vt:variant>
      <vt:variant>
        <vt:lpwstr>XCelotto2001</vt:lpwstr>
      </vt:variant>
      <vt:variant>
        <vt:i4>8257539</vt:i4>
      </vt:variant>
      <vt:variant>
        <vt:i4>3111</vt:i4>
      </vt:variant>
      <vt:variant>
        <vt:i4>0</vt:i4>
      </vt:variant>
      <vt:variant>
        <vt:i4>5</vt:i4>
      </vt:variant>
      <vt:variant>
        <vt:lpwstr>file://localhost/Users/royc/Google_Drive/Thesis/RoyC_Umass_Thesis.html</vt:lpwstr>
      </vt:variant>
      <vt:variant>
        <vt:lpwstr>XCelotto2001</vt:lpwstr>
      </vt:variant>
      <vt:variant>
        <vt:i4>5373990</vt:i4>
      </vt:variant>
      <vt:variant>
        <vt:i4>3108</vt:i4>
      </vt:variant>
      <vt:variant>
        <vt:i4>0</vt:i4>
      </vt:variant>
      <vt:variant>
        <vt:i4>5</vt:i4>
      </vt:variant>
      <vt:variant>
        <vt:lpwstr>file://localhost/Users/royc/Google_Drive/Thesis/RoyC_Umass_Thesis.html</vt:lpwstr>
      </vt:variant>
      <vt:variant>
        <vt:lpwstr>x1-36002r9</vt:lpwstr>
      </vt:variant>
      <vt:variant>
        <vt:i4>5898277</vt:i4>
      </vt:variant>
      <vt:variant>
        <vt:i4>3099</vt:i4>
      </vt:variant>
      <vt:variant>
        <vt:i4>0</vt:i4>
      </vt:variant>
      <vt:variant>
        <vt:i4>5</vt:i4>
      </vt:variant>
      <vt:variant>
        <vt:lpwstr>file://localhost/Users/royc/Google_Drive/Thesis/RoyC_Umass_Thesis.html</vt:lpwstr>
      </vt:variant>
      <vt:variant>
        <vt:lpwstr>x1-35004r7</vt:lpwstr>
      </vt:variant>
      <vt:variant>
        <vt:i4>7471229</vt:i4>
      </vt:variant>
      <vt:variant>
        <vt:i4>3096</vt:i4>
      </vt:variant>
      <vt:variant>
        <vt:i4>0</vt:i4>
      </vt:variant>
      <vt:variant>
        <vt:i4>5</vt:i4>
      </vt:variant>
      <vt:variant>
        <vt:lpwstr>file://localhost/Users/royc/Google_Drive/Thesis/RoyC_Umass_Thesis.html</vt:lpwstr>
      </vt:variant>
      <vt:variant>
        <vt:lpwstr>XZhan2004</vt:lpwstr>
      </vt:variant>
      <vt:variant>
        <vt:i4>7471229</vt:i4>
      </vt:variant>
      <vt:variant>
        <vt:i4>3093</vt:i4>
      </vt:variant>
      <vt:variant>
        <vt:i4>0</vt:i4>
      </vt:variant>
      <vt:variant>
        <vt:i4>5</vt:i4>
      </vt:variant>
      <vt:variant>
        <vt:lpwstr>file://localhost/Users/royc/Google_Drive/Thesis/RoyC_Umass_Thesis.html</vt:lpwstr>
      </vt:variant>
      <vt:variant>
        <vt:lpwstr>XZhan2004</vt:lpwstr>
      </vt:variant>
      <vt:variant>
        <vt:i4>327686</vt:i4>
      </vt:variant>
      <vt:variant>
        <vt:i4>3090</vt:i4>
      </vt:variant>
      <vt:variant>
        <vt:i4>0</vt:i4>
      </vt:variant>
      <vt:variant>
        <vt:i4>5</vt:i4>
      </vt:variant>
      <vt:variant>
        <vt:lpwstr>file://localhost/Users/royc/Google_Drive/Thesis/RoyC_Umass_Thesis.html</vt:lpwstr>
      </vt:variant>
      <vt:variant>
        <vt:lpwstr>XWatson2005</vt:lpwstr>
      </vt:variant>
      <vt:variant>
        <vt:i4>327686</vt:i4>
      </vt:variant>
      <vt:variant>
        <vt:i4>3087</vt:i4>
      </vt:variant>
      <vt:variant>
        <vt:i4>0</vt:i4>
      </vt:variant>
      <vt:variant>
        <vt:i4>5</vt:i4>
      </vt:variant>
      <vt:variant>
        <vt:lpwstr>file://localhost/Users/royc/Google_Drive/Thesis/RoyC_Umass_Thesis.html</vt:lpwstr>
      </vt:variant>
      <vt:variant>
        <vt:lpwstr>XWatson2005</vt:lpwstr>
      </vt:variant>
      <vt:variant>
        <vt:i4>7667721</vt:i4>
      </vt:variant>
      <vt:variant>
        <vt:i4>3084</vt:i4>
      </vt:variant>
      <vt:variant>
        <vt:i4>0</vt:i4>
      </vt:variant>
      <vt:variant>
        <vt:i4>5</vt:i4>
      </vt:variant>
      <vt:variant>
        <vt:lpwstr>file://localhost/Users/royc/Google_Drive/Thesis/RoyC_Umass_Thesis.html</vt:lpwstr>
      </vt:variant>
      <vt:variant>
        <vt:lpwstr>XSun2013</vt:lpwstr>
      </vt:variant>
      <vt:variant>
        <vt:i4>7667721</vt:i4>
      </vt:variant>
      <vt:variant>
        <vt:i4>3081</vt:i4>
      </vt:variant>
      <vt:variant>
        <vt:i4>0</vt:i4>
      </vt:variant>
      <vt:variant>
        <vt:i4>5</vt:i4>
      </vt:variant>
      <vt:variant>
        <vt:lpwstr>file://localhost/Users/royc/Google_Drive/Thesis/RoyC_Umass_Thesis.html</vt:lpwstr>
      </vt:variant>
      <vt:variant>
        <vt:lpwstr>XSun2013</vt:lpwstr>
      </vt:variant>
      <vt:variant>
        <vt:i4>262269</vt:i4>
      </vt:variant>
      <vt:variant>
        <vt:i4>3078</vt:i4>
      </vt:variant>
      <vt:variant>
        <vt:i4>0</vt:i4>
      </vt:variant>
      <vt:variant>
        <vt:i4>5</vt:i4>
      </vt:variant>
      <vt:variant>
        <vt:lpwstr>file://localhost/Users/royc/Google_Drive/Thesis/RoyC_Umass_Thesis.html</vt:lpwstr>
      </vt:variant>
      <vt:variant>
        <vt:lpwstr>XNeves2004</vt:lpwstr>
      </vt:variant>
      <vt:variant>
        <vt:i4>262269</vt:i4>
      </vt:variant>
      <vt:variant>
        <vt:i4>3075</vt:i4>
      </vt:variant>
      <vt:variant>
        <vt:i4>0</vt:i4>
      </vt:variant>
      <vt:variant>
        <vt:i4>5</vt:i4>
      </vt:variant>
      <vt:variant>
        <vt:lpwstr>file://localhost/Users/royc/Google_Drive/Thesis/RoyC_Umass_Thesis.html</vt:lpwstr>
      </vt:variant>
      <vt:variant>
        <vt:lpwstr>XNeves2004</vt:lpwstr>
      </vt:variant>
      <vt:variant>
        <vt:i4>6029349</vt:i4>
      </vt:variant>
      <vt:variant>
        <vt:i4>3072</vt:i4>
      </vt:variant>
      <vt:variant>
        <vt:i4>0</vt:i4>
      </vt:variant>
      <vt:variant>
        <vt:i4>5</vt:i4>
      </vt:variant>
      <vt:variant>
        <vt:lpwstr>file://localhost/Users/royc/Google_Drive/Thesis/RoyC_Umass_Thesis.html</vt:lpwstr>
      </vt:variant>
      <vt:variant>
        <vt:lpwstr>x1-35001r4</vt:lpwstr>
      </vt:variant>
      <vt:variant>
        <vt:i4>6029349</vt:i4>
      </vt:variant>
      <vt:variant>
        <vt:i4>3069</vt:i4>
      </vt:variant>
      <vt:variant>
        <vt:i4>0</vt:i4>
      </vt:variant>
      <vt:variant>
        <vt:i4>5</vt:i4>
      </vt:variant>
      <vt:variant>
        <vt:lpwstr>file://localhost/Users/royc/Google_Drive/Thesis/RoyC_Umass_Thesis.html</vt:lpwstr>
      </vt:variant>
      <vt:variant>
        <vt:lpwstr>x1-35001r4</vt:lpwstr>
      </vt:variant>
      <vt:variant>
        <vt:i4>6029349</vt:i4>
      </vt:variant>
      <vt:variant>
        <vt:i4>3066</vt:i4>
      </vt:variant>
      <vt:variant>
        <vt:i4>0</vt:i4>
      </vt:variant>
      <vt:variant>
        <vt:i4>5</vt:i4>
      </vt:variant>
      <vt:variant>
        <vt:lpwstr>file://localhost/Users/royc/Google_Drive/Thesis/RoyC_Umass_Thesis.html</vt:lpwstr>
      </vt:variant>
      <vt:variant>
        <vt:lpwstr>x1-35003r6</vt:lpwstr>
      </vt:variant>
      <vt:variant>
        <vt:i4>6029349</vt:i4>
      </vt:variant>
      <vt:variant>
        <vt:i4>3063</vt:i4>
      </vt:variant>
      <vt:variant>
        <vt:i4>0</vt:i4>
      </vt:variant>
      <vt:variant>
        <vt:i4>5</vt:i4>
      </vt:variant>
      <vt:variant>
        <vt:lpwstr>file://localhost/Users/royc/Google_Drive/Thesis/RoyC_Umass_Thesis.html</vt:lpwstr>
      </vt:variant>
      <vt:variant>
        <vt:lpwstr>x1-35003r6</vt:lpwstr>
      </vt:variant>
      <vt:variant>
        <vt:i4>6160421</vt:i4>
      </vt:variant>
      <vt:variant>
        <vt:i4>3060</vt:i4>
      </vt:variant>
      <vt:variant>
        <vt:i4>0</vt:i4>
      </vt:variant>
      <vt:variant>
        <vt:i4>5</vt:i4>
      </vt:variant>
      <vt:variant>
        <vt:lpwstr>file://localhost/Users/royc/Google_Drive/Thesis/RoyC_Umass_Thesis.html</vt:lpwstr>
      </vt:variant>
      <vt:variant>
        <vt:lpwstr>x1-35002r5</vt:lpwstr>
      </vt:variant>
      <vt:variant>
        <vt:i4>6029349</vt:i4>
      </vt:variant>
      <vt:variant>
        <vt:i4>3057</vt:i4>
      </vt:variant>
      <vt:variant>
        <vt:i4>0</vt:i4>
      </vt:variant>
      <vt:variant>
        <vt:i4>5</vt:i4>
      </vt:variant>
      <vt:variant>
        <vt:lpwstr>file://localhost/Users/royc/Google_Drive/Thesis/RoyC_Umass_Thesis.html</vt:lpwstr>
      </vt:variant>
      <vt:variant>
        <vt:lpwstr>x1-35001r4</vt:lpwstr>
      </vt:variant>
      <vt:variant>
        <vt:i4>7209062</vt:i4>
      </vt:variant>
      <vt:variant>
        <vt:i4>3054</vt:i4>
      </vt:variant>
      <vt:variant>
        <vt:i4>0</vt:i4>
      </vt:variant>
      <vt:variant>
        <vt:i4>5</vt:i4>
      </vt:variant>
      <vt:variant>
        <vt:lpwstr>file://localhost/Users/royc/Google_Drive/Thesis/RoyC_Umass_Thesis.html</vt:lpwstr>
      </vt:variant>
      <vt:variant>
        <vt:lpwstr>x1-400004</vt:lpwstr>
      </vt:variant>
      <vt:variant>
        <vt:i4>5898277</vt:i4>
      </vt:variant>
      <vt:variant>
        <vt:i4>3051</vt:i4>
      </vt:variant>
      <vt:variant>
        <vt:i4>0</vt:i4>
      </vt:variant>
      <vt:variant>
        <vt:i4>5</vt:i4>
      </vt:variant>
      <vt:variant>
        <vt:lpwstr>file://localhost/Users/royc/Google_Drive/Thesis/RoyC_Umass_Thesis.html</vt:lpwstr>
      </vt:variant>
      <vt:variant>
        <vt:lpwstr>x1-35004r7</vt:lpwstr>
      </vt:variant>
      <vt:variant>
        <vt:i4>655388</vt:i4>
      </vt:variant>
      <vt:variant>
        <vt:i4>3048</vt:i4>
      </vt:variant>
      <vt:variant>
        <vt:i4>0</vt:i4>
      </vt:variant>
      <vt:variant>
        <vt:i4>5</vt:i4>
      </vt:variant>
      <vt:variant>
        <vt:lpwstr>file://localhost/Users/royc/Google_Drive/Thesis/RoyC_Umass_Thesis.html</vt:lpwstr>
      </vt:variant>
      <vt:variant>
        <vt:lpwstr>XReuter2010</vt:lpwstr>
      </vt:variant>
      <vt:variant>
        <vt:i4>655388</vt:i4>
      </vt:variant>
      <vt:variant>
        <vt:i4>3045</vt:i4>
      </vt:variant>
      <vt:variant>
        <vt:i4>0</vt:i4>
      </vt:variant>
      <vt:variant>
        <vt:i4>5</vt:i4>
      </vt:variant>
      <vt:variant>
        <vt:lpwstr>file://localhost/Users/royc/Google_Drive/Thesis/RoyC_Umass_Thesis.html</vt:lpwstr>
      </vt:variant>
      <vt:variant>
        <vt:lpwstr>XReuter2010</vt:lpwstr>
      </vt:variant>
      <vt:variant>
        <vt:i4>5767207</vt:i4>
      </vt:variant>
      <vt:variant>
        <vt:i4>3042</vt:i4>
      </vt:variant>
      <vt:variant>
        <vt:i4>0</vt:i4>
      </vt:variant>
      <vt:variant>
        <vt:i4>5</vt:i4>
      </vt:variant>
      <vt:variant>
        <vt:lpwstr>file://localhost/Users/royc/Google_Drive/Thesis/RoyC_Umass_Thesis.html</vt:lpwstr>
      </vt:variant>
      <vt:variant>
        <vt:lpwstr>x1-27001r1</vt:lpwstr>
      </vt:variant>
      <vt:variant>
        <vt:i4>6160421</vt:i4>
      </vt:variant>
      <vt:variant>
        <vt:i4>3027</vt:i4>
      </vt:variant>
      <vt:variant>
        <vt:i4>0</vt:i4>
      </vt:variant>
      <vt:variant>
        <vt:i4>5</vt:i4>
      </vt:variant>
      <vt:variant>
        <vt:lpwstr>file://localhost/Users/royc/Google_Drive/Thesis/RoyC_Umass_Thesis.html</vt:lpwstr>
      </vt:variant>
      <vt:variant>
        <vt:lpwstr>x1-35002r5</vt:lpwstr>
      </vt:variant>
      <vt:variant>
        <vt:i4>6160421</vt:i4>
      </vt:variant>
      <vt:variant>
        <vt:i4>3024</vt:i4>
      </vt:variant>
      <vt:variant>
        <vt:i4>0</vt:i4>
      </vt:variant>
      <vt:variant>
        <vt:i4>5</vt:i4>
      </vt:variant>
      <vt:variant>
        <vt:lpwstr>file://localhost/Users/royc/Google_Drive/Thesis/RoyC_Umass_Thesis.html</vt:lpwstr>
      </vt:variant>
      <vt:variant>
        <vt:lpwstr>x1-35002r5</vt:lpwstr>
      </vt:variant>
      <vt:variant>
        <vt:i4>6160421</vt:i4>
      </vt:variant>
      <vt:variant>
        <vt:i4>3021</vt:i4>
      </vt:variant>
      <vt:variant>
        <vt:i4>0</vt:i4>
      </vt:variant>
      <vt:variant>
        <vt:i4>5</vt:i4>
      </vt:variant>
      <vt:variant>
        <vt:lpwstr>file://localhost/Users/royc/Google_Drive/Thesis/RoyC_Umass_Thesis.html</vt:lpwstr>
      </vt:variant>
      <vt:variant>
        <vt:lpwstr>x1-35002r5</vt:lpwstr>
      </vt:variant>
      <vt:variant>
        <vt:i4>7209062</vt:i4>
      </vt:variant>
      <vt:variant>
        <vt:i4>3018</vt:i4>
      </vt:variant>
      <vt:variant>
        <vt:i4>0</vt:i4>
      </vt:variant>
      <vt:variant>
        <vt:i4>5</vt:i4>
      </vt:variant>
      <vt:variant>
        <vt:lpwstr>file://localhost/Users/royc/Google_Drive/Thesis/RoyC_Umass_Thesis.html</vt:lpwstr>
      </vt:variant>
      <vt:variant>
        <vt:lpwstr>x1-400004</vt:lpwstr>
      </vt:variant>
      <vt:variant>
        <vt:i4>6160421</vt:i4>
      </vt:variant>
      <vt:variant>
        <vt:i4>3015</vt:i4>
      </vt:variant>
      <vt:variant>
        <vt:i4>0</vt:i4>
      </vt:variant>
      <vt:variant>
        <vt:i4>5</vt:i4>
      </vt:variant>
      <vt:variant>
        <vt:lpwstr>file://localhost/Users/royc/Google_Drive/Thesis/RoyC_Umass_Thesis.html</vt:lpwstr>
      </vt:variant>
      <vt:variant>
        <vt:lpwstr>x1-35002r5</vt:lpwstr>
      </vt:variant>
      <vt:variant>
        <vt:i4>6029349</vt:i4>
      </vt:variant>
      <vt:variant>
        <vt:i4>3012</vt:i4>
      </vt:variant>
      <vt:variant>
        <vt:i4>0</vt:i4>
      </vt:variant>
      <vt:variant>
        <vt:i4>5</vt:i4>
      </vt:variant>
      <vt:variant>
        <vt:lpwstr>file://localhost/Users/royc/Google_Drive/Thesis/RoyC_Umass_Thesis.html</vt:lpwstr>
      </vt:variant>
      <vt:variant>
        <vt:lpwstr>x1-35001r4</vt:lpwstr>
      </vt:variant>
      <vt:variant>
        <vt:i4>7209062</vt:i4>
      </vt:variant>
      <vt:variant>
        <vt:i4>3009</vt:i4>
      </vt:variant>
      <vt:variant>
        <vt:i4>0</vt:i4>
      </vt:variant>
      <vt:variant>
        <vt:i4>5</vt:i4>
      </vt:variant>
      <vt:variant>
        <vt:lpwstr>file://localhost/Users/royc/Google_Drive/Thesis/RoyC_Umass_Thesis.html</vt:lpwstr>
      </vt:variant>
      <vt:variant>
        <vt:lpwstr>x1-400004</vt:lpwstr>
      </vt:variant>
      <vt:variant>
        <vt:i4>6029349</vt:i4>
      </vt:variant>
      <vt:variant>
        <vt:i4>3006</vt:i4>
      </vt:variant>
      <vt:variant>
        <vt:i4>0</vt:i4>
      </vt:variant>
      <vt:variant>
        <vt:i4>5</vt:i4>
      </vt:variant>
      <vt:variant>
        <vt:lpwstr>file://localhost/Users/royc/Google_Drive/Thesis/RoyC_Umass_Thesis.html</vt:lpwstr>
      </vt:variant>
      <vt:variant>
        <vt:lpwstr>x1-35003r6</vt:lpwstr>
      </vt:variant>
      <vt:variant>
        <vt:i4>6029349</vt:i4>
      </vt:variant>
      <vt:variant>
        <vt:i4>3003</vt:i4>
      </vt:variant>
      <vt:variant>
        <vt:i4>0</vt:i4>
      </vt:variant>
      <vt:variant>
        <vt:i4>5</vt:i4>
      </vt:variant>
      <vt:variant>
        <vt:lpwstr>file://localhost/Users/royc/Google_Drive/Thesis/RoyC_Umass_Thesis.html</vt:lpwstr>
      </vt:variant>
      <vt:variant>
        <vt:lpwstr>x1-35001r4</vt:lpwstr>
      </vt:variant>
      <vt:variant>
        <vt:i4>6160421</vt:i4>
      </vt:variant>
      <vt:variant>
        <vt:i4>3000</vt:i4>
      </vt:variant>
      <vt:variant>
        <vt:i4>0</vt:i4>
      </vt:variant>
      <vt:variant>
        <vt:i4>5</vt:i4>
      </vt:variant>
      <vt:variant>
        <vt:lpwstr>file://localhost/Users/royc/Google_Drive/Thesis/RoyC_Umass_Thesis.html</vt:lpwstr>
      </vt:variant>
      <vt:variant>
        <vt:lpwstr>x1-35002r5</vt:lpwstr>
      </vt:variant>
      <vt:variant>
        <vt:i4>6029349</vt:i4>
      </vt:variant>
      <vt:variant>
        <vt:i4>2997</vt:i4>
      </vt:variant>
      <vt:variant>
        <vt:i4>0</vt:i4>
      </vt:variant>
      <vt:variant>
        <vt:i4>5</vt:i4>
      </vt:variant>
      <vt:variant>
        <vt:lpwstr>file://localhost/Users/royc/Google_Drive/Thesis/RoyC_Umass_Thesis.html</vt:lpwstr>
      </vt:variant>
      <vt:variant>
        <vt:lpwstr>x1-35001r4</vt:lpwstr>
      </vt:variant>
      <vt:variant>
        <vt:i4>6160421</vt:i4>
      </vt:variant>
      <vt:variant>
        <vt:i4>2994</vt:i4>
      </vt:variant>
      <vt:variant>
        <vt:i4>0</vt:i4>
      </vt:variant>
      <vt:variant>
        <vt:i4>5</vt:i4>
      </vt:variant>
      <vt:variant>
        <vt:lpwstr>file://localhost/Users/royc/Google_Drive/Thesis/RoyC_Umass_Thesis.html</vt:lpwstr>
      </vt:variant>
      <vt:variant>
        <vt:lpwstr>x1-35002r5</vt:lpwstr>
      </vt:variant>
      <vt:variant>
        <vt:i4>7667721</vt:i4>
      </vt:variant>
      <vt:variant>
        <vt:i4>2991</vt:i4>
      </vt:variant>
      <vt:variant>
        <vt:i4>0</vt:i4>
      </vt:variant>
      <vt:variant>
        <vt:i4>5</vt:i4>
      </vt:variant>
      <vt:variant>
        <vt:lpwstr>file://localhost/Users/royc/Google_Drive/Thesis/RoyC_Umass_Thesis.html</vt:lpwstr>
      </vt:variant>
      <vt:variant>
        <vt:lpwstr>XSun2013</vt:lpwstr>
      </vt:variant>
      <vt:variant>
        <vt:i4>7667721</vt:i4>
      </vt:variant>
      <vt:variant>
        <vt:i4>2988</vt:i4>
      </vt:variant>
      <vt:variant>
        <vt:i4>0</vt:i4>
      </vt:variant>
      <vt:variant>
        <vt:i4>5</vt:i4>
      </vt:variant>
      <vt:variant>
        <vt:lpwstr>file://localhost/Users/royc/Google_Drive/Thesis/RoyC_Umass_Thesis.html</vt:lpwstr>
      </vt:variant>
      <vt:variant>
        <vt:lpwstr>XSun2013</vt:lpwstr>
      </vt:variant>
      <vt:variant>
        <vt:i4>6029349</vt:i4>
      </vt:variant>
      <vt:variant>
        <vt:i4>2985</vt:i4>
      </vt:variant>
      <vt:variant>
        <vt:i4>0</vt:i4>
      </vt:variant>
      <vt:variant>
        <vt:i4>5</vt:i4>
      </vt:variant>
      <vt:variant>
        <vt:lpwstr>file://localhost/Users/royc/Google_Drive/Thesis/RoyC_Umass_Thesis.html</vt:lpwstr>
      </vt:variant>
      <vt:variant>
        <vt:lpwstr>x1-35001r4</vt:lpwstr>
      </vt:variant>
      <vt:variant>
        <vt:i4>7209062</vt:i4>
      </vt:variant>
      <vt:variant>
        <vt:i4>2982</vt:i4>
      </vt:variant>
      <vt:variant>
        <vt:i4>0</vt:i4>
      </vt:variant>
      <vt:variant>
        <vt:i4>5</vt:i4>
      </vt:variant>
      <vt:variant>
        <vt:lpwstr>file://localhost/Users/royc/Google_Drive/Thesis/RoyC_Umass_Thesis.html</vt:lpwstr>
      </vt:variant>
      <vt:variant>
        <vt:lpwstr>x1-400004</vt:lpwstr>
      </vt:variant>
      <vt:variant>
        <vt:i4>6029349</vt:i4>
      </vt:variant>
      <vt:variant>
        <vt:i4>2979</vt:i4>
      </vt:variant>
      <vt:variant>
        <vt:i4>0</vt:i4>
      </vt:variant>
      <vt:variant>
        <vt:i4>5</vt:i4>
      </vt:variant>
      <vt:variant>
        <vt:lpwstr>file://localhost/Users/royc/Google_Drive/Thesis/RoyC_Umass_Thesis.html</vt:lpwstr>
      </vt:variant>
      <vt:variant>
        <vt:lpwstr>x1-35001r4</vt:lpwstr>
      </vt:variant>
      <vt:variant>
        <vt:i4>7143524</vt:i4>
      </vt:variant>
      <vt:variant>
        <vt:i4>2976</vt:i4>
      </vt:variant>
      <vt:variant>
        <vt:i4>0</vt:i4>
      </vt:variant>
      <vt:variant>
        <vt:i4>5</vt:i4>
      </vt:variant>
      <vt:variant>
        <vt:lpwstr>file://localhost/Users/royc/Google_Drive/Thesis/RoyC_Umass_Thesis.html</vt:lpwstr>
      </vt:variant>
      <vt:variant>
        <vt:lpwstr>XJudo1998</vt:lpwstr>
      </vt:variant>
      <vt:variant>
        <vt:i4>7143524</vt:i4>
      </vt:variant>
      <vt:variant>
        <vt:i4>2973</vt:i4>
      </vt:variant>
      <vt:variant>
        <vt:i4>0</vt:i4>
      </vt:variant>
      <vt:variant>
        <vt:i4>5</vt:i4>
      </vt:variant>
      <vt:variant>
        <vt:lpwstr>file://localhost/Users/royc/Google_Drive/Thesis/RoyC_Umass_Thesis.html</vt:lpwstr>
      </vt:variant>
      <vt:variant>
        <vt:lpwstr>XJudo1998</vt:lpwstr>
      </vt:variant>
      <vt:variant>
        <vt:i4>1310838</vt:i4>
      </vt:variant>
      <vt:variant>
        <vt:i4>2970</vt:i4>
      </vt:variant>
      <vt:variant>
        <vt:i4>0</vt:i4>
      </vt:variant>
      <vt:variant>
        <vt:i4>5</vt:i4>
      </vt:variant>
      <vt:variant>
        <vt:lpwstr>file://localhost/Users/royc/Google_Drive/Thesis/RoyC_Umass_Thesis.html</vt:lpwstr>
      </vt:variant>
      <vt:variant>
        <vt:lpwstr>XHouseley2010a</vt:lpwstr>
      </vt:variant>
      <vt:variant>
        <vt:i4>1310838</vt:i4>
      </vt:variant>
      <vt:variant>
        <vt:i4>2967</vt:i4>
      </vt:variant>
      <vt:variant>
        <vt:i4>0</vt:i4>
      </vt:variant>
      <vt:variant>
        <vt:i4>5</vt:i4>
      </vt:variant>
      <vt:variant>
        <vt:lpwstr>file://localhost/Users/royc/Google_Drive/Thesis/RoyC_Umass_Thesis.html</vt:lpwstr>
      </vt:variant>
      <vt:variant>
        <vt:lpwstr>XHouseley2010a</vt:lpwstr>
      </vt:variant>
      <vt:variant>
        <vt:i4>6160421</vt:i4>
      </vt:variant>
      <vt:variant>
        <vt:i4>2964</vt:i4>
      </vt:variant>
      <vt:variant>
        <vt:i4>0</vt:i4>
      </vt:variant>
      <vt:variant>
        <vt:i4>5</vt:i4>
      </vt:variant>
      <vt:variant>
        <vt:lpwstr>file://localhost/Users/royc/Google_Drive/Thesis/RoyC_Umass_Thesis.html</vt:lpwstr>
      </vt:variant>
      <vt:variant>
        <vt:lpwstr>x1-35002r5</vt:lpwstr>
      </vt:variant>
      <vt:variant>
        <vt:i4>6029349</vt:i4>
      </vt:variant>
      <vt:variant>
        <vt:i4>2961</vt:i4>
      </vt:variant>
      <vt:variant>
        <vt:i4>0</vt:i4>
      </vt:variant>
      <vt:variant>
        <vt:i4>5</vt:i4>
      </vt:variant>
      <vt:variant>
        <vt:lpwstr>file://localhost/Users/royc/Google_Drive/Thesis/RoyC_Umass_Thesis.html</vt:lpwstr>
      </vt:variant>
      <vt:variant>
        <vt:lpwstr>x1-35001r4</vt:lpwstr>
      </vt:variant>
      <vt:variant>
        <vt:i4>7667721</vt:i4>
      </vt:variant>
      <vt:variant>
        <vt:i4>2958</vt:i4>
      </vt:variant>
      <vt:variant>
        <vt:i4>0</vt:i4>
      </vt:variant>
      <vt:variant>
        <vt:i4>5</vt:i4>
      </vt:variant>
      <vt:variant>
        <vt:lpwstr>file://localhost/Users/royc/Google_Drive/Thesis/RoyC_Umass_Thesis.html</vt:lpwstr>
      </vt:variant>
      <vt:variant>
        <vt:lpwstr>XSun2013</vt:lpwstr>
      </vt:variant>
      <vt:variant>
        <vt:i4>7667721</vt:i4>
      </vt:variant>
      <vt:variant>
        <vt:i4>2955</vt:i4>
      </vt:variant>
      <vt:variant>
        <vt:i4>0</vt:i4>
      </vt:variant>
      <vt:variant>
        <vt:i4>5</vt:i4>
      </vt:variant>
      <vt:variant>
        <vt:lpwstr>file://localhost/Users/royc/Google_Drive/Thesis/RoyC_Umass_Thesis.html</vt:lpwstr>
      </vt:variant>
      <vt:variant>
        <vt:lpwstr>XSun2013</vt:lpwstr>
      </vt:variant>
      <vt:variant>
        <vt:i4>262154</vt:i4>
      </vt:variant>
      <vt:variant>
        <vt:i4>2952</vt:i4>
      </vt:variant>
      <vt:variant>
        <vt:i4>0</vt:i4>
      </vt:variant>
      <vt:variant>
        <vt:i4>5</vt:i4>
      </vt:variant>
      <vt:variant>
        <vt:lpwstr>file://localhost/Users/royc/Google_Drive/Thesis/RoyC_Umass_Thesis.html</vt:lpwstr>
      </vt:variant>
      <vt:variant>
        <vt:lpwstr>XWaterhouse2009</vt:lpwstr>
      </vt:variant>
      <vt:variant>
        <vt:i4>262154</vt:i4>
      </vt:variant>
      <vt:variant>
        <vt:i4>2949</vt:i4>
      </vt:variant>
      <vt:variant>
        <vt:i4>0</vt:i4>
      </vt:variant>
      <vt:variant>
        <vt:i4>5</vt:i4>
      </vt:variant>
      <vt:variant>
        <vt:lpwstr>file://localhost/Users/royc/Google_Drive/Thesis/RoyC_Umass_Thesis.html</vt:lpwstr>
      </vt:variant>
      <vt:variant>
        <vt:lpwstr>XWaterhouse2009</vt:lpwstr>
      </vt:variant>
      <vt:variant>
        <vt:i4>1048681</vt:i4>
      </vt:variant>
      <vt:variant>
        <vt:i4>2946</vt:i4>
      </vt:variant>
      <vt:variant>
        <vt:i4>0</vt:i4>
      </vt:variant>
      <vt:variant>
        <vt:i4>5</vt:i4>
      </vt:variant>
      <vt:variant>
        <vt:lpwstr>file://localhost/Users/royc/Google_Drive/Thesis/RoyC_Umass_Thesis.html</vt:lpwstr>
      </vt:variant>
      <vt:variant>
        <vt:lpwstr>XNotredame2000</vt:lpwstr>
      </vt:variant>
      <vt:variant>
        <vt:i4>1048681</vt:i4>
      </vt:variant>
      <vt:variant>
        <vt:i4>2943</vt:i4>
      </vt:variant>
      <vt:variant>
        <vt:i4>0</vt:i4>
      </vt:variant>
      <vt:variant>
        <vt:i4>5</vt:i4>
      </vt:variant>
      <vt:variant>
        <vt:lpwstr>file://localhost/Users/royc/Google_Drive/Thesis/RoyC_Umass_Thesis.html</vt:lpwstr>
      </vt:variant>
      <vt:variant>
        <vt:lpwstr>XNotredame2000</vt:lpwstr>
      </vt:variant>
      <vt:variant>
        <vt:i4>5242918</vt:i4>
      </vt:variant>
      <vt:variant>
        <vt:i4>2934</vt:i4>
      </vt:variant>
      <vt:variant>
        <vt:i4>0</vt:i4>
      </vt:variant>
      <vt:variant>
        <vt:i4>5</vt:i4>
      </vt:variant>
      <vt:variant>
        <vt:lpwstr>file://localhost/Users/royc/Google_Drive/Thesis/RoyC_Umass_Thesis.html</vt:lpwstr>
      </vt:variant>
      <vt:variant>
        <vt:lpwstr>x1-36001r8</vt:lpwstr>
      </vt:variant>
      <vt:variant>
        <vt:i4>7667721</vt:i4>
      </vt:variant>
      <vt:variant>
        <vt:i4>2931</vt:i4>
      </vt:variant>
      <vt:variant>
        <vt:i4>0</vt:i4>
      </vt:variant>
      <vt:variant>
        <vt:i4>5</vt:i4>
      </vt:variant>
      <vt:variant>
        <vt:lpwstr>file://localhost/Users/royc/Google_Drive/Thesis/RoyC_Umass_Thesis.html</vt:lpwstr>
      </vt:variant>
      <vt:variant>
        <vt:lpwstr>XSun2013</vt:lpwstr>
      </vt:variant>
      <vt:variant>
        <vt:i4>7667721</vt:i4>
      </vt:variant>
      <vt:variant>
        <vt:i4>2928</vt:i4>
      </vt:variant>
      <vt:variant>
        <vt:i4>0</vt:i4>
      </vt:variant>
      <vt:variant>
        <vt:i4>5</vt:i4>
      </vt:variant>
      <vt:variant>
        <vt:lpwstr>file://localhost/Users/royc/Google_Drive/Thesis/RoyC_Umass_Thesis.html</vt:lpwstr>
      </vt:variant>
      <vt:variant>
        <vt:lpwstr>XSun2013</vt:lpwstr>
      </vt:variant>
      <vt:variant>
        <vt:i4>7667721</vt:i4>
      </vt:variant>
      <vt:variant>
        <vt:i4>2919</vt:i4>
      </vt:variant>
      <vt:variant>
        <vt:i4>0</vt:i4>
      </vt:variant>
      <vt:variant>
        <vt:i4>5</vt:i4>
      </vt:variant>
      <vt:variant>
        <vt:lpwstr>file://localhost/Users/royc/Google_Drive/Thesis/RoyC_Umass_Thesis.html</vt:lpwstr>
      </vt:variant>
      <vt:variant>
        <vt:lpwstr>XSun2013</vt:lpwstr>
      </vt:variant>
      <vt:variant>
        <vt:i4>7667721</vt:i4>
      </vt:variant>
      <vt:variant>
        <vt:i4>2916</vt:i4>
      </vt:variant>
      <vt:variant>
        <vt:i4>0</vt:i4>
      </vt:variant>
      <vt:variant>
        <vt:i4>5</vt:i4>
      </vt:variant>
      <vt:variant>
        <vt:lpwstr>file://localhost/Users/royc/Google_Drive/Thesis/RoyC_Umass_Thesis.html</vt:lpwstr>
      </vt:variant>
      <vt:variant>
        <vt:lpwstr>XSun2013</vt:lpwstr>
      </vt:variant>
      <vt:variant>
        <vt:i4>1114117</vt:i4>
      </vt:variant>
      <vt:variant>
        <vt:i4>2913</vt:i4>
      </vt:variant>
      <vt:variant>
        <vt:i4>0</vt:i4>
      </vt:variant>
      <vt:variant>
        <vt:i4>5</vt:i4>
      </vt:variant>
      <vt:variant>
        <vt:lpwstr>file://localhost/Users/royc/Google_Drive/Thesis/RoyC_Umass_Thesis.html</vt:lpwstr>
      </vt:variant>
      <vt:variant>
        <vt:lpwstr>XMiura2013b</vt:lpwstr>
      </vt:variant>
      <vt:variant>
        <vt:i4>1114117</vt:i4>
      </vt:variant>
      <vt:variant>
        <vt:i4>2910</vt:i4>
      </vt:variant>
      <vt:variant>
        <vt:i4>0</vt:i4>
      </vt:variant>
      <vt:variant>
        <vt:i4>5</vt:i4>
      </vt:variant>
      <vt:variant>
        <vt:lpwstr>file://localhost/Users/royc/Google_Drive/Thesis/RoyC_Umass_Thesis.html</vt:lpwstr>
      </vt:variant>
      <vt:variant>
        <vt:lpwstr>XMiura2013b</vt:lpwstr>
      </vt:variant>
      <vt:variant>
        <vt:i4>7471229</vt:i4>
      </vt:variant>
      <vt:variant>
        <vt:i4>2907</vt:i4>
      </vt:variant>
      <vt:variant>
        <vt:i4>0</vt:i4>
      </vt:variant>
      <vt:variant>
        <vt:i4>5</vt:i4>
      </vt:variant>
      <vt:variant>
        <vt:lpwstr>file://localhost/Users/royc/Google_Drive/Thesis/RoyC_Umass_Thesis.html</vt:lpwstr>
      </vt:variant>
      <vt:variant>
        <vt:lpwstr>XZhan2004</vt:lpwstr>
      </vt:variant>
      <vt:variant>
        <vt:i4>7471229</vt:i4>
      </vt:variant>
      <vt:variant>
        <vt:i4>2904</vt:i4>
      </vt:variant>
      <vt:variant>
        <vt:i4>0</vt:i4>
      </vt:variant>
      <vt:variant>
        <vt:i4>5</vt:i4>
      </vt:variant>
      <vt:variant>
        <vt:lpwstr>file://localhost/Users/royc/Google_Drive/Thesis/RoyC_Umass_Thesis.html</vt:lpwstr>
      </vt:variant>
      <vt:variant>
        <vt:lpwstr>XZhan2004</vt:lpwstr>
      </vt:variant>
      <vt:variant>
        <vt:i4>7667721</vt:i4>
      </vt:variant>
      <vt:variant>
        <vt:i4>2901</vt:i4>
      </vt:variant>
      <vt:variant>
        <vt:i4>0</vt:i4>
      </vt:variant>
      <vt:variant>
        <vt:i4>5</vt:i4>
      </vt:variant>
      <vt:variant>
        <vt:lpwstr>file://localhost/Users/royc/Google_Drive/Thesis/RoyC_Umass_Thesis.html</vt:lpwstr>
      </vt:variant>
      <vt:variant>
        <vt:lpwstr>XSun2013</vt:lpwstr>
      </vt:variant>
      <vt:variant>
        <vt:i4>7667721</vt:i4>
      </vt:variant>
      <vt:variant>
        <vt:i4>2898</vt:i4>
      </vt:variant>
      <vt:variant>
        <vt:i4>0</vt:i4>
      </vt:variant>
      <vt:variant>
        <vt:i4>5</vt:i4>
      </vt:variant>
      <vt:variant>
        <vt:lpwstr>file://localhost/Users/royc/Google_Drive/Thesis/RoyC_Umass_Thesis.html</vt:lpwstr>
      </vt:variant>
      <vt:variant>
        <vt:lpwstr>XSun2013</vt:lpwstr>
      </vt:variant>
      <vt:variant>
        <vt:i4>262269</vt:i4>
      </vt:variant>
      <vt:variant>
        <vt:i4>2895</vt:i4>
      </vt:variant>
      <vt:variant>
        <vt:i4>0</vt:i4>
      </vt:variant>
      <vt:variant>
        <vt:i4>5</vt:i4>
      </vt:variant>
      <vt:variant>
        <vt:lpwstr>file://localhost/Users/royc/Google_Drive/Thesis/RoyC_Umass_Thesis.html</vt:lpwstr>
      </vt:variant>
      <vt:variant>
        <vt:lpwstr>XNeves2004</vt:lpwstr>
      </vt:variant>
      <vt:variant>
        <vt:i4>262269</vt:i4>
      </vt:variant>
      <vt:variant>
        <vt:i4>2892</vt:i4>
      </vt:variant>
      <vt:variant>
        <vt:i4>0</vt:i4>
      </vt:variant>
      <vt:variant>
        <vt:i4>5</vt:i4>
      </vt:variant>
      <vt:variant>
        <vt:lpwstr>file://localhost/Users/royc/Google_Drive/Thesis/RoyC_Umass_Thesis.html</vt:lpwstr>
      </vt:variant>
      <vt:variant>
        <vt:lpwstr>XNeves2004</vt:lpwstr>
      </vt:variant>
      <vt:variant>
        <vt:i4>6029349</vt:i4>
      </vt:variant>
      <vt:variant>
        <vt:i4>2889</vt:i4>
      </vt:variant>
      <vt:variant>
        <vt:i4>0</vt:i4>
      </vt:variant>
      <vt:variant>
        <vt:i4>5</vt:i4>
      </vt:variant>
      <vt:variant>
        <vt:lpwstr>file://localhost/Users/royc/Google_Drive/Thesis/RoyC_Umass_Thesis.html</vt:lpwstr>
      </vt:variant>
      <vt:variant>
        <vt:lpwstr>x1-35001r4</vt:lpwstr>
      </vt:variant>
      <vt:variant>
        <vt:i4>7012353</vt:i4>
      </vt:variant>
      <vt:variant>
        <vt:i4>2886</vt:i4>
      </vt:variant>
      <vt:variant>
        <vt:i4>0</vt:i4>
      </vt:variant>
      <vt:variant>
        <vt:i4>5</vt:i4>
      </vt:variant>
      <vt:variant>
        <vt:lpwstr>file://localhost/Users/royc/Google_Drive/Thesis/RoyC_Umass_Thesis.html</vt:lpwstr>
      </vt:variant>
      <vt:variant>
        <vt:lpwstr>XChauhan2004</vt:lpwstr>
      </vt:variant>
      <vt:variant>
        <vt:i4>7012353</vt:i4>
      </vt:variant>
      <vt:variant>
        <vt:i4>2883</vt:i4>
      </vt:variant>
      <vt:variant>
        <vt:i4>0</vt:i4>
      </vt:variant>
      <vt:variant>
        <vt:i4>5</vt:i4>
      </vt:variant>
      <vt:variant>
        <vt:lpwstr>file://localhost/Users/royc/Google_Drive/Thesis/RoyC_Umass_Thesis.html</vt:lpwstr>
      </vt:variant>
      <vt:variant>
        <vt:lpwstr>XChauhan2004</vt:lpwstr>
      </vt:variant>
      <vt:variant>
        <vt:i4>5963810</vt:i4>
      </vt:variant>
      <vt:variant>
        <vt:i4>2880</vt:i4>
      </vt:variant>
      <vt:variant>
        <vt:i4>0</vt:i4>
      </vt:variant>
      <vt:variant>
        <vt:i4>5</vt:i4>
      </vt:variant>
      <vt:variant>
        <vt:lpwstr>file://localhost/Users/royc/Google_Drive/Thesis/RoyC_Umass_Thesis.html</vt:lpwstr>
      </vt:variant>
      <vt:variant>
        <vt:lpwstr>x1-32001r3</vt:lpwstr>
      </vt:variant>
      <vt:variant>
        <vt:i4>5963810</vt:i4>
      </vt:variant>
      <vt:variant>
        <vt:i4>2877</vt:i4>
      </vt:variant>
      <vt:variant>
        <vt:i4>0</vt:i4>
      </vt:variant>
      <vt:variant>
        <vt:i4>5</vt:i4>
      </vt:variant>
      <vt:variant>
        <vt:lpwstr>file://localhost/Users/royc/Google_Drive/Thesis/RoyC_Umass_Thesis.html</vt:lpwstr>
      </vt:variant>
      <vt:variant>
        <vt:lpwstr>x1-32001r3</vt:lpwstr>
      </vt:variant>
      <vt:variant>
        <vt:i4>7012353</vt:i4>
      </vt:variant>
      <vt:variant>
        <vt:i4>2874</vt:i4>
      </vt:variant>
      <vt:variant>
        <vt:i4>0</vt:i4>
      </vt:variant>
      <vt:variant>
        <vt:i4>5</vt:i4>
      </vt:variant>
      <vt:variant>
        <vt:lpwstr>file://localhost/Users/royc/Google_Drive/Thesis/RoyC_Umass_Thesis.html</vt:lpwstr>
      </vt:variant>
      <vt:variant>
        <vt:lpwstr>XChauhan2004</vt:lpwstr>
      </vt:variant>
      <vt:variant>
        <vt:i4>7012353</vt:i4>
      </vt:variant>
      <vt:variant>
        <vt:i4>2871</vt:i4>
      </vt:variant>
      <vt:variant>
        <vt:i4>0</vt:i4>
      </vt:variant>
      <vt:variant>
        <vt:i4>5</vt:i4>
      </vt:variant>
      <vt:variant>
        <vt:lpwstr>file://localhost/Users/royc/Google_Drive/Thesis/RoyC_Umass_Thesis.html</vt:lpwstr>
      </vt:variant>
      <vt:variant>
        <vt:lpwstr>XChauhan2004</vt:lpwstr>
      </vt:variant>
      <vt:variant>
        <vt:i4>5963810</vt:i4>
      </vt:variant>
      <vt:variant>
        <vt:i4>2868</vt:i4>
      </vt:variant>
      <vt:variant>
        <vt:i4>0</vt:i4>
      </vt:variant>
      <vt:variant>
        <vt:i4>5</vt:i4>
      </vt:variant>
      <vt:variant>
        <vt:lpwstr>file://localhost/Users/royc/Google_Drive/Thesis/RoyC_Umass_Thesis.html</vt:lpwstr>
      </vt:variant>
      <vt:variant>
        <vt:lpwstr>x1-32001r3</vt:lpwstr>
      </vt:variant>
      <vt:variant>
        <vt:i4>5963810</vt:i4>
      </vt:variant>
      <vt:variant>
        <vt:i4>2865</vt:i4>
      </vt:variant>
      <vt:variant>
        <vt:i4>0</vt:i4>
      </vt:variant>
      <vt:variant>
        <vt:i4>5</vt:i4>
      </vt:variant>
      <vt:variant>
        <vt:lpwstr>file://localhost/Users/royc/Google_Drive/Thesis/RoyC_Umass_Thesis.html</vt:lpwstr>
      </vt:variant>
      <vt:variant>
        <vt:lpwstr>x1-32001r3</vt:lpwstr>
      </vt:variant>
      <vt:variant>
        <vt:i4>5963810</vt:i4>
      </vt:variant>
      <vt:variant>
        <vt:i4>2862</vt:i4>
      </vt:variant>
      <vt:variant>
        <vt:i4>0</vt:i4>
      </vt:variant>
      <vt:variant>
        <vt:i4>5</vt:i4>
      </vt:variant>
      <vt:variant>
        <vt:lpwstr>file://localhost/Users/royc/Google_Drive/Thesis/RoyC_Umass_Thesis.html</vt:lpwstr>
      </vt:variant>
      <vt:variant>
        <vt:lpwstr>x1-32001r3</vt:lpwstr>
      </vt:variant>
      <vt:variant>
        <vt:i4>5963810</vt:i4>
      </vt:variant>
      <vt:variant>
        <vt:i4>2859</vt:i4>
      </vt:variant>
      <vt:variant>
        <vt:i4>0</vt:i4>
      </vt:variant>
      <vt:variant>
        <vt:i4>5</vt:i4>
      </vt:variant>
      <vt:variant>
        <vt:lpwstr>file://localhost/Users/royc/Google_Drive/Thesis/RoyC_Umass_Thesis.html</vt:lpwstr>
      </vt:variant>
      <vt:variant>
        <vt:lpwstr>x1-32001r3</vt:lpwstr>
      </vt:variant>
      <vt:variant>
        <vt:i4>5963810</vt:i4>
      </vt:variant>
      <vt:variant>
        <vt:i4>2856</vt:i4>
      </vt:variant>
      <vt:variant>
        <vt:i4>0</vt:i4>
      </vt:variant>
      <vt:variant>
        <vt:i4>5</vt:i4>
      </vt:variant>
      <vt:variant>
        <vt:lpwstr>file://localhost/Users/royc/Google_Drive/Thesis/RoyC_Umass_Thesis.html</vt:lpwstr>
      </vt:variant>
      <vt:variant>
        <vt:lpwstr>x1-32001r3</vt:lpwstr>
      </vt:variant>
      <vt:variant>
        <vt:i4>7012353</vt:i4>
      </vt:variant>
      <vt:variant>
        <vt:i4>2853</vt:i4>
      </vt:variant>
      <vt:variant>
        <vt:i4>0</vt:i4>
      </vt:variant>
      <vt:variant>
        <vt:i4>5</vt:i4>
      </vt:variant>
      <vt:variant>
        <vt:lpwstr>file://localhost/Users/royc/Google_Drive/Thesis/RoyC_Umass_Thesis.html</vt:lpwstr>
      </vt:variant>
      <vt:variant>
        <vt:lpwstr>XChauhan2004</vt:lpwstr>
      </vt:variant>
      <vt:variant>
        <vt:i4>7012353</vt:i4>
      </vt:variant>
      <vt:variant>
        <vt:i4>2850</vt:i4>
      </vt:variant>
      <vt:variant>
        <vt:i4>0</vt:i4>
      </vt:variant>
      <vt:variant>
        <vt:i4>5</vt:i4>
      </vt:variant>
      <vt:variant>
        <vt:lpwstr>file://localhost/Users/royc/Google_Drive/Thesis/RoyC_Umass_Thesis.html</vt:lpwstr>
      </vt:variant>
      <vt:variant>
        <vt:lpwstr>XChauhan2004</vt:lpwstr>
      </vt:variant>
      <vt:variant>
        <vt:i4>983067</vt:i4>
      </vt:variant>
      <vt:variant>
        <vt:i4>2847</vt:i4>
      </vt:variant>
      <vt:variant>
        <vt:i4>0</vt:i4>
      </vt:variant>
      <vt:variant>
        <vt:i4>5</vt:i4>
      </vt:variant>
      <vt:variant>
        <vt:lpwstr>file://localhost/Users/royc/Google_Drive/Thesis/RoyC_Umass_Thesis.html</vt:lpwstr>
      </vt:variant>
      <vt:variant>
        <vt:lpwstr>XFededa2005</vt:lpwstr>
      </vt:variant>
      <vt:variant>
        <vt:i4>983067</vt:i4>
      </vt:variant>
      <vt:variant>
        <vt:i4>2844</vt:i4>
      </vt:variant>
      <vt:variant>
        <vt:i4>0</vt:i4>
      </vt:variant>
      <vt:variant>
        <vt:i4>5</vt:i4>
      </vt:variant>
      <vt:variant>
        <vt:lpwstr>file://localhost/Users/royc/Google_Drive/Thesis/RoyC_Umass_Thesis.html</vt:lpwstr>
      </vt:variant>
      <vt:variant>
        <vt:lpwstr>XFededa2005</vt:lpwstr>
      </vt:variant>
      <vt:variant>
        <vt:i4>5963810</vt:i4>
      </vt:variant>
      <vt:variant>
        <vt:i4>2841</vt:i4>
      </vt:variant>
      <vt:variant>
        <vt:i4>0</vt:i4>
      </vt:variant>
      <vt:variant>
        <vt:i4>5</vt:i4>
      </vt:variant>
      <vt:variant>
        <vt:lpwstr>file://localhost/Users/royc/Google_Drive/Thesis/RoyC_Umass_Thesis.html</vt:lpwstr>
      </vt:variant>
      <vt:variant>
        <vt:lpwstr>x1-32001r3</vt:lpwstr>
      </vt:variant>
      <vt:variant>
        <vt:i4>7209062</vt:i4>
      </vt:variant>
      <vt:variant>
        <vt:i4>2838</vt:i4>
      </vt:variant>
      <vt:variant>
        <vt:i4>0</vt:i4>
      </vt:variant>
      <vt:variant>
        <vt:i4>5</vt:i4>
      </vt:variant>
      <vt:variant>
        <vt:lpwstr>file://localhost/Users/royc/Google_Drive/Thesis/RoyC_Umass_Thesis.html</vt:lpwstr>
      </vt:variant>
      <vt:variant>
        <vt:lpwstr>x1-400004</vt:lpwstr>
      </vt:variant>
      <vt:variant>
        <vt:i4>6881376</vt:i4>
      </vt:variant>
      <vt:variant>
        <vt:i4>2835</vt:i4>
      </vt:variant>
      <vt:variant>
        <vt:i4>0</vt:i4>
      </vt:variant>
      <vt:variant>
        <vt:i4>5</vt:i4>
      </vt:variant>
      <vt:variant>
        <vt:lpwstr>file://localhost/Users/royc/Google_Drive/Thesis/RoyC_Umass_Thesis.html</vt:lpwstr>
      </vt:variant>
      <vt:variant>
        <vt:lpwstr>x1-330001</vt:lpwstr>
      </vt:variant>
      <vt:variant>
        <vt:i4>5963810</vt:i4>
      </vt:variant>
      <vt:variant>
        <vt:i4>2826</vt:i4>
      </vt:variant>
      <vt:variant>
        <vt:i4>0</vt:i4>
      </vt:variant>
      <vt:variant>
        <vt:i4>5</vt:i4>
      </vt:variant>
      <vt:variant>
        <vt:lpwstr>file://localhost/Users/royc/Google_Drive/Thesis/RoyC_Umass_Thesis.html</vt:lpwstr>
      </vt:variant>
      <vt:variant>
        <vt:lpwstr>x1-32001r3</vt:lpwstr>
      </vt:variant>
      <vt:variant>
        <vt:i4>5963810</vt:i4>
      </vt:variant>
      <vt:variant>
        <vt:i4>2823</vt:i4>
      </vt:variant>
      <vt:variant>
        <vt:i4>0</vt:i4>
      </vt:variant>
      <vt:variant>
        <vt:i4>5</vt:i4>
      </vt:variant>
      <vt:variant>
        <vt:lpwstr>file://localhost/Users/royc/Google_Drive/Thesis/RoyC_Umass_Thesis.html</vt:lpwstr>
      </vt:variant>
      <vt:variant>
        <vt:lpwstr>x1-32001r3</vt:lpwstr>
      </vt:variant>
      <vt:variant>
        <vt:i4>6553622</vt:i4>
      </vt:variant>
      <vt:variant>
        <vt:i4>2820</vt:i4>
      </vt:variant>
      <vt:variant>
        <vt:i4>0</vt:i4>
      </vt:variant>
      <vt:variant>
        <vt:i4>5</vt:i4>
      </vt:variant>
      <vt:variant>
        <vt:lpwstr>file://localhost/Users/royc/Google_Drive/Thesis/RoyC_Umass_Thesis.html</vt:lpwstr>
      </vt:variant>
      <vt:variant>
        <vt:lpwstr>XYeakley2002</vt:lpwstr>
      </vt:variant>
      <vt:variant>
        <vt:i4>6553622</vt:i4>
      </vt:variant>
      <vt:variant>
        <vt:i4>2817</vt:i4>
      </vt:variant>
      <vt:variant>
        <vt:i4>0</vt:i4>
      </vt:variant>
      <vt:variant>
        <vt:i4>5</vt:i4>
      </vt:variant>
      <vt:variant>
        <vt:lpwstr>file://localhost/Users/royc/Google_Drive/Thesis/RoyC_Umass_Thesis.html</vt:lpwstr>
      </vt:variant>
      <vt:variant>
        <vt:lpwstr>XYeakley2002</vt:lpwstr>
      </vt:variant>
      <vt:variant>
        <vt:i4>5963810</vt:i4>
      </vt:variant>
      <vt:variant>
        <vt:i4>2814</vt:i4>
      </vt:variant>
      <vt:variant>
        <vt:i4>0</vt:i4>
      </vt:variant>
      <vt:variant>
        <vt:i4>5</vt:i4>
      </vt:variant>
      <vt:variant>
        <vt:lpwstr>file://localhost/Users/royc/Google_Drive/Thesis/RoyC_Umass_Thesis.html</vt:lpwstr>
      </vt:variant>
      <vt:variant>
        <vt:lpwstr>x1-32001r3</vt:lpwstr>
      </vt:variant>
      <vt:variant>
        <vt:i4>1310831</vt:i4>
      </vt:variant>
      <vt:variant>
        <vt:i4>2811</vt:i4>
      </vt:variant>
      <vt:variant>
        <vt:i4>0</vt:i4>
      </vt:variant>
      <vt:variant>
        <vt:i4>5</vt:i4>
      </vt:variant>
      <vt:variant>
        <vt:lpwstr>file://localhost/Users/royc/Google_Drive/Thesis/RoyC_Umass_Thesis.html</vt:lpwstr>
      </vt:variant>
      <vt:variant>
        <vt:lpwstr>XZikherman2008</vt:lpwstr>
      </vt:variant>
      <vt:variant>
        <vt:i4>1310831</vt:i4>
      </vt:variant>
      <vt:variant>
        <vt:i4>2808</vt:i4>
      </vt:variant>
      <vt:variant>
        <vt:i4>0</vt:i4>
      </vt:variant>
      <vt:variant>
        <vt:i4>5</vt:i4>
      </vt:variant>
      <vt:variant>
        <vt:lpwstr>file://localhost/Users/royc/Google_Drive/Thesis/RoyC_Umass_Thesis.html</vt:lpwstr>
      </vt:variant>
      <vt:variant>
        <vt:lpwstr>XZikherman2008</vt:lpwstr>
      </vt:variant>
      <vt:variant>
        <vt:i4>5963817</vt:i4>
      </vt:variant>
      <vt:variant>
        <vt:i4>2805</vt:i4>
      </vt:variant>
      <vt:variant>
        <vt:i4>0</vt:i4>
      </vt:variant>
      <vt:variant>
        <vt:i4>5</vt:i4>
      </vt:variant>
      <vt:variant>
        <vt:lpwstr>file://localhost/Users/royc/Google_Drive/Thesis/RoyC_Umass_Thesis.html</vt:lpwstr>
      </vt:variant>
      <vt:variant>
        <vt:lpwstr>x1-29001r2</vt:lpwstr>
      </vt:variant>
      <vt:variant>
        <vt:i4>5963817</vt:i4>
      </vt:variant>
      <vt:variant>
        <vt:i4>2802</vt:i4>
      </vt:variant>
      <vt:variant>
        <vt:i4>0</vt:i4>
      </vt:variant>
      <vt:variant>
        <vt:i4>5</vt:i4>
      </vt:variant>
      <vt:variant>
        <vt:lpwstr>file://localhost/Users/royc/Google_Drive/Thesis/RoyC_Umass_Thesis.html</vt:lpwstr>
      </vt:variant>
      <vt:variant>
        <vt:lpwstr>x1-29001r2</vt:lpwstr>
      </vt:variant>
      <vt:variant>
        <vt:i4>5963817</vt:i4>
      </vt:variant>
      <vt:variant>
        <vt:i4>2799</vt:i4>
      </vt:variant>
      <vt:variant>
        <vt:i4>0</vt:i4>
      </vt:variant>
      <vt:variant>
        <vt:i4>5</vt:i4>
      </vt:variant>
      <vt:variant>
        <vt:lpwstr>file://localhost/Users/royc/Google_Drive/Thesis/RoyC_Umass_Thesis.html</vt:lpwstr>
      </vt:variant>
      <vt:variant>
        <vt:lpwstr>x1-29001r2</vt:lpwstr>
      </vt:variant>
      <vt:variant>
        <vt:i4>5963817</vt:i4>
      </vt:variant>
      <vt:variant>
        <vt:i4>2796</vt:i4>
      </vt:variant>
      <vt:variant>
        <vt:i4>0</vt:i4>
      </vt:variant>
      <vt:variant>
        <vt:i4>5</vt:i4>
      </vt:variant>
      <vt:variant>
        <vt:lpwstr>file://localhost/Users/royc/Google_Drive/Thesis/RoyC_Umass_Thesis.html</vt:lpwstr>
      </vt:variant>
      <vt:variant>
        <vt:lpwstr>x1-29001r2</vt:lpwstr>
      </vt:variant>
      <vt:variant>
        <vt:i4>5963817</vt:i4>
      </vt:variant>
      <vt:variant>
        <vt:i4>2793</vt:i4>
      </vt:variant>
      <vt:variant>
        <vt:i4>0</vt:i4>
      </vt:variant>
      <vt:variant>
        <vt:i4>5</vt:i4>
      </vt:variant>
      <vt:variant>
        <vt:lpwstr>file://localhost/Users/royc/Google_Drive/Thesis/RoyC_Umass_Thesis.html</vt:lpwstr>
      </vt:variant>
      <vt:variant>
        <vt:lpwstr>x1-29001r2</vt:lpwstr>
      </vt:variant>
      <vt:variant>
        <vt:i4>7209062</vt:i4>
      </vt:variant>
      <vt:variant>
        <vt:i4>2790</vt:i4>
      </vt:variant>
      <vt:variant>
        <vt:i4>0</vt:i4>
      </vt:variant>
      <vt:variant>
        <vt:i4>5</vt:i4>
      </vt:variant>
      <vt:variant>
        <vt:lpwstr>file://localhost/Users/royc/Google_Drive/Thesis/RoyC_Umass_Thesis.html</vt:lpwstr>
      </vt:variant>
      <vt:variant>
        <vt:lpwstr>x1-400004</vt:lpwstr>
      </vt:variant>
      <vt:variant>
        <vt:i4>7209062</vt:i4>
      </vt:variant>
      <vt:variant>
        <vt:i4>2787</vt:i4>
      </vt:variant>
      <vt:variant>
        <vt:i4>0</vt:i4>
      </vt:variant>
      <vt:variant>
        <vt:i4>5</vt:i4>
      </vt:variant>
      <vt:variant>
        <vt:lpwstr>file://localhost/Users/royc/Google_Drive/Thesis/RoyC_Umass_Thesis.html</vt:lpwstr>
      </vt:variant>
      <vt:variant>
        <vt:lpwstr>x1-400004</vt:lpwstr>
      </vt:variant>
      <vt:variant>
        <vt:i4>6881379</vt:i4>
      </vt:variant>
      <vt:variant>
        <vt:i4>2784</vt:i4>
      </vt:variant>
      <vt:variant>
        <vt:i4>0</vt:i4>
      </vt:variant>
      <vt:variant>
        <vt:i4>5</vt:i4>
      </vt:variant>
      <vt:variant>
        <vt:lpwstr>file://localhost/Users/royc/Google_Drive/Thesis/RoyC_Umass_Thesis.html</vt:lpwstr>
      </vt:variant>
      <vt:variant>
        <vt:lpwstr>x1-300001</vt:lpwstr>
      </vt:variant>
      <vt:variant>
        <vt:i4>5963817</vt:i4>
      </vt:variant>
      <vt:variant>
        <vt:i4>2775</vt:i4>
      </vt:variant>
      <vt:variant>
        <vt:i4>0</vt:i4>
      </vt:variant>
      <vt:variant>
        <vt:i4>5</vt:i4>
      </vt:variant>
      <vt:variant>
        <vt:lpwstr>file://localhost/Users/royc/Google_Drive/Thesis/RoyC_Umass_Thesis.html</vt:lpwstr>
      </vt:variant>
      <vt:variant>
        <vt:lpwstr>x1-29001r2</vt:lpwstr>
      </vt:variant>
      <vt:variant>
        <vt:i4>5963817</vt:i4>
      </vt:variant>
      <vt:variant>
        <vt:i4>2772</vt:i4>
      </vt:variant>
      <vt:variant>
        <vt:i4>0</vt:i4>
      </vt:variant>
      <vt:variant>
        <vt:i4>5</vt:i4>
      </vt:variant>
      <vt:variant>
        <vt:lpwstr>file://localhost/Users/royc/Google_Drive/Thesis/RoyC_Umass_Thesis.html</vt:lpwstr>
      </vt:variant>
      <vt:variant>
        <vt:lpwstr>x1-29001r2</vt:lpwstr>
      </vt:variant>
      <vt:variant>
        <vt:i4>5963817</vt:i4>
      </vt:variant>
      <vt:variant>
        <vt:i4>2769</vt:i4>
      </vt:variant>
      <vt:variant>
        <vt:i4>0</vt:i4>
      </vt:variant>
      <vt:variant>
        <vt:i4>5</vt:i4>
      </vt:variant>
      <vt:variant>
        <vt:lpwstr>file://localhost/Users/royc/Google_Drive/Thesis/RoyC_Umass_Thesis.html</vt:lpwstr>
      </vt:variant>
      <vt:variant>
        <vt:lpwstr>x1-29001r2</vt:lpwstr>
      </vt:variant>
      <vt:variant>
        <vt:i4>5963817</vt:i4>
      </vt:variant>
      <vt:variant>
        <vt:i4>2766</vt:i4>
      </vt:variant>
      <vt:variant>
        <vt:i4>0</vt:i4>
      </vt:variant>
      <vt:variant>
        <vt:i4>5</vt:i4>
      </vt:variant>
      <vt:variant>
        <vt:lpwstr>file://localhost/Users/royc/Google_Drive/Thesis/RoyC_Umass_Thesis.html</vt:lpwstr>
      </vt:variant>
      <vt:variant>
        <vt:lpwstr>x1-29001r2</vt:lpwstr>
      </vt:variant>
      <vt:variant>
        <vt:i4>6684694</vt:i4>
      </vt:variant>
      <vt:variant>
        <vt:i4>2763</vt:i4>
      </vt:variant>
      <vt:variant>
        <vt:i4>0</vt:i4>
      </vt:variant>
      <vt:variant>
        <vt:i4>5</vt:i4>
      </vt:variant>
      <vt:variant>
        <vt:lpwstr>file://localhost/Users/royc/Google_Drive/Thesis/RoyC_Umass_Thesis.html</vt:lpwstr>
      </vt:variant>
      <vt:variant>
        <vt:lpwstr>XBullard2006</vt:lpwstr>
      </vt:variant>
      <vt:variant>
        <vt:i4>6684694</vt:i4>
      </vt:variant>
      <vt:variant>
        <vt:i4>2760</vt:i4>
      </vt:variant>
      <vt:variant>
        <vt:i4>0</vt:i4>
      </vt:variant>
      <vt:variant>
        <vt:i4>5</vt:i4>
      </vt:variant>
      <vt:variant>
        <vt:lpwstr>file://localhost/Users/royc/Google_Drive/Thesis/RoyC_Umass_Thesis.html</vt:lpwstr>
      </vt:variant>
      <vt:variant>
        <vt:lpwstr>XBullard2006</vt:lpwstr>
      </vt:variant>
      <vt:variant>
        <vt:i4>5963817</vt:i4>
      </vt:variant>
      <vt:variant>
        <vt:i4>2757</vt:i4>
      </vt:variant>
      <vt:variant>
        <vt:i4>0</vt:i4>
      </vt:variant>
      <vt:variant>
        <vt:i4>5</vt:i4>
      </vt:variant>
      <vt:variant>
        <vt:lpwstr>file://localhost/Users/royc/Google_Drive/Thesis/RoyC_Umass_Thesis.html</vt:lpwstr>
      </vt:variant>
      <vt:variant>
        <vt:lpwstr>x1-29001r2</vt:lpwstr>
      </vt:variant>
      <vt:variant>
        <vt:i4>5963817</vt:i4>
      </vt:variant>
      <vt:variant>
        <vt:i4>2754</vt:i4>
      </vt:variant>
      <vt:variant>
        <vt:i4>0</vt:i4>
      </vt:variant>
      <vt:variant>
        <vt:i4>5</vt:i4>
      </vt:variant>
      <vt:variant>
        <vt:lpwstr>file://localhost/Users/royc/Google_Drive/Thesis/RoyC_Umass_Thesis.html</vt:lpwstr>
      </vt:variant>
      <vt:variant>
        <vt:lpwstr>x1-29001r2</vt:lpwstr>
      </vt:variant>
      <vt:variant>
        <vt:i4>6946913</vt:i4>
      </vt:variant>
      <vt:variant>
        <vt:i4>2751</vt:i4>
      </vt:variant>
      <vt:variant>
        <vt:i4>0</vt:i4>
      </vt:variant>
      <vt:variant>
        <vt:i4>5</vt:i4>
      </vt:variant>
      <vt:variant>
        <vt:lpwstr>file://localhost/Users/royc/Google_Drive/Thesis/RoyC_Umass_Thesis.html</vt:lpwstr>
      </vt:variant>
      <vt:variant>
        <vt:lpwstr>XKuhn2005</vt:lpwstr>
      </vt:variant>
      <vt:variant>
        <vt:i4>6946913</vt:i4>
      </vt:variant>
      <vt:variant>
        <vt:i4>2748</vt:i4>
      </vt:variant>
      <vt:variant>
        <vt:i4>0</vt:i4>
      </vt:variant>
      <vt:variant>
        <vt:i4>5</vt:i4>
      </vt:variant>
      <vt:variant>
        <vt:lpwstr>file://localhost/Users/royc/Google_Drive/Thesis/RoyC_Umass_Thesis.html</vt:lpwstr>
      </vt:variant>
      <vt:variant>
        <vt:lpwstr>XKuhn2005</vt:lpwstr>
      </vt:variant>
      <vt:variant>
        <vt:i4>7667720</vt:i4>
      </vt:variant>
      <vt:variant>
        <vt:i4>2745</vt:i4>
      </vt:variant>
      <vt:variant>
        <vt:i4>0</vt:i4>
      </vt:variant>
      <vt:variant>
        <vt:i4>5</vt:i4>
      </vt:variant>
      <vt:variant>
        <vt:lpwstr>file://localhost/Users/royc/Google_Drive/Thesis/RoyC_Umass_Thesis.html</vt:lpwstr>
      </vt:variant>
      <vt:variant>
        <vt:lpwstr>XNilsson2001</vt:lpwstr>
      </vt:variant>
      <vt:variant>
        <vt:i4>7667720</vt:i4>
      </vt:variant>
      <vt:variant>
        <vt:i4>2742</vt:i4>
      </vt:variant>
      <vt:variant>
        <vt:i4>0</vt:i4>
      </vt:variant>
      <vt:variant>
        <vt:i4>5</vt:i4>
      </vt:variant>
      <vt:variant>
        <vt:lpwstr>file://localhost/Users/royc/Google_Drive/Thesis/RoyC_Umass_Thesis.html</vt:lpwstr>
      </vt:variant>
      <vt:variant>
        <vt:lpwstr>XNilsson2001</vt:lpwstr>
      </vt:variant>
      <vt:variant>
        <vt:i4>7208976</vt:i4>
      </vt:variant>
      <vt:variant>
        <vt:i4>2739</vt:i4>
      </vt:variant>
      <vt:variant>
        <vt:i4>0</vt:i4>
      </vt:variant>
      <vt:variant>
        <vt:i4>5</vt:i4>
      </vt:variant>
      <vt:variant>
        <vt:lpwstr>file://localhost/Users/royc/Google_Drive/Thesis/RoyC_Umass_Thesis.html</vt:lpwstr>
      </vt:variant>
      <vt:variant>
        <vt:lpwstr>XLohman2013c</vt:lpwstr>
      </vt:variant>
      <vt:variant>
        <vt:i4>7208976</vt:i4>
      </vt:variant>
      <vt:variant>
        <vt:i4>2736</vt:i4>
      </vt:variant>
      <vt:variant>
        <vt:i4>0</vt:i4>
      </vt:variant>
      <vt:variant>
        <vt:i4>5</vt:i4>
      </vt:variant>
      <vt:variant>
        <vt:lpwstr>file://localhost/Users/royc/Google_Drive/Thesis/RoyC_Umass_Thesis.html</vt:lpwstr>
      </vt:variant>
      <vt:variant>
        <vt:lpwstr>XLohman2013c</vt:lpwstr>
      </vt:variant>
      <vt:variant>
        <vt:i4>6684694</vt:i4>
      </vt:variant>
      <vt:variant>
        <vt:i4>2733</vt:i4>
      </vt:variant>
      <vt:variant>
        <vt:i4>0</vt:i4>
      </vt:variant>
      <vt:variant>
        <vt:i4>5</vt:i4>
      </vt:variant>
      <vt:variant>
        <vt:lpwstr>file://localhost/Users/royc/Google_Drive/Thesis/RoyC_Umass_Thesis.html</vt:lpwstr>
      </vt:variant>
      <vt:variant>
        <vt:lpwstr>XBullard2006</vt:lpwstr>
      </vt:variant>
      <vt:variant>
        <vt:i4>6684694</vt:i4>
      </vt:variant>
      <vt:variant>
        <vt:i4>2730</vt:i4>
      </vt:variant>
      <vt:variant>
        <vt:i4>0</vt:i4>
      </vt:variant>
      <vt:variant>
        <vt:i4>5</vt:i4>
      </vt:variant>
      <vt:variant>
        <vt:lpwstr>file://localhost/Users/royc/Google_Drive/Thesis/RoyC_Umass_Thesis.html</vt:lpwstr>
      </vt:variant>
      <vt:variant>
        <vt:lpwstr>XBullard2006</vt:lpwstr>
      </vt:variant>
      <vt:variant>
        <vt:i4>5767207</vt:i4>
      </vt:variant>
      <vt:variant>
        <vt:i4>2727</vt:i4>
      </vt:variant>
      <vt:variant>
        <vt:i4>0</vt:i4>
      </vt:variant>
      <vt:variant>
        <vt:i4>5</vt:i4>
      </vt:variant>
      <vt:variant>
        <vt:lpwstr>file://localhost/Users/royc/Google_Drive/Thesis/RoyC_Umass_Thesis.html</vt:lpwstr>
      </vt:variant>
      <vt:variant>
        <vt:lpwstr>x1-27001r1</vt:lpwstr>
      </vt:variant>
      <vt:variant>
        <vt:i4>6488082</vt:i4>
      </vt:variant>
      <vt:variant>
        <vt:i4>2718</vt:i4>
      </vt:variant>
      <vt:variant>
        <vt:i4>0</vt:i4>
      </vt:variant>
      <vt:variant>
        <vt:i4>5</vt:i4>
      </vt:variant>
      <vt:variant>
        <vt:lpwstr>file://localhost/Users/royc/Google_Drive/Thesis/RoyC_Umass_Thesis.html</vt:lpwstr>
      </vt:variant>
      <vt:variant>
        <vt:lpwstr>XHo2002b</vt:lpwstr>
      </vt:variant>
      <vt:variant>
        <vt:i4>6488082</vt:i4>
      </vt:variant>
      <vt:variant>
        <vt:i4>2715</vt:i4>
      </vt:variant>
      <vt:variant>
        <vt:i4>0</vt:i4>
      </vt:variant>
      <vt:variant>
        <vt:i4>5</vt:i4>
      </vt:variant>
      <vt:variant>
        <vt:lpwstr>file://localhost/Users/royc/Google_Drive/Thesis/RoyC_Umass_Thesis.html</vt:lpwstr>
      </vt:variant>
      <vt:variant>
        <vt:lpwstr>XHo2002b</vt:lpwstr>
      </vt:variant>
      <vt:variant>
        <vt:i4>5767207</vt:i4>
      </vt:variant>
      <vt:variant>
        <vt:i4>2712</vt:i4>
      </vt:variant>
      <vt:variant>
        <vt:i4>0</vt:i4>
      </vt:variant>
      <vt:variant>
        <vt:i4>5</vt:i4>
      </vt:variant>
      <vt:variant>
        <vt:lpwstr>file://localhost/Users/royc/Google_Drive/Thesis/RoyC_Umass_Thesis.html</vt:lpwstr>
      </vt:variant>
      <vt:variant>
        <vt:lpwstr>x1-27001r1</vt:lpwstr>
      </vt:variant>
      <vt:variant>
        <vt:i4>7667721</vt:i4>
      </vt:variant>
      <vt:variant>
        <vt:i4>2709</vt:i4>
      </vt:variant>
      <vt:variant>
        <vt:i4>0</vt:i4>
      </vt:variant>
      <vt:variant>
        <vt:i4>5</vt:i4>
      </vt:variant>
      <vt:variant>
        <vt:lpwstr>file://localhost/Users/royc/Google_Drive/Thesis/RoyC_Umass_Thesis.html</vt:lpwstr>
      </vt:variant>
      <vt:variant>
        <vt:lpwstr>XSun2013</vt:lpwstr>
      </vt:variant>
      <vt:variant>
        <vt:i4>7667721</vt:i4>
      </vt:variant>
      <vt:variant>
        <vt:i4>2706</vt:i4>
      </vt:variant>
      <vt:variant>
        <vt:i4>0</vt:i4>
      </vt:variant>
      <vt:variant>
        <vt:i4>5</vt:i4>
      </vt:variant>
      <vt:variant>
        <vt:lpwstr>file://localhost/Users/royc/Google_Drive/Thesis/RoyC_Umass_Thesis.html</vt:lpwstr>
      </vt:variant>
      <vt:variant>
        <vt:lpwstr>XSun2013</vt:lpwstr>
      </vt:variant>
      <vt:variant>
        <vt:i4>1114117</vt:i4>
      </vt:variant>
      <vt:variant>
        <vt:i4>2703</vt:i4>
      </vt:variant>
      <vt:variant>
        <vt:i4>0</vt:i4>
      </vt:variant>
      <vt:variant>
        <vt:i4>5</vt:i4>
      </vt:variant>
      <vt:variant>
        <vt:lpwstr>file://localhost/Users/royc/Google_Drive/Thesis/RoyC_Umass_Thesis.html</vt:lpwstr>
      </vt:variant>
      <vt:variant>
        <vt:lpwstr>XMiura2013b</vt:lpwstr>
      </vt:variant>
      <vt:variant>
        <vt:i4>1114117</vt:i4>
      </vt:variant>
      <vt:variant>
        <vt:i4>2700</vt:i4>
      </vt:variant>
      <vt:variant>
        <vt:i4>0</vt:i4>
      </vt:variant>
      <vt:variant>
        <vt:i4>5</vt:i4>
      </vt:variant>
      <vt:variant>
        <vt:lpwstr>file://localhost/Users/royc/Google_Drive/Thesis/RoyC_Umass_Thesis.html</vt:lpwstr>
      </vt:variant>
      <vt:variant>
        <vt:lpwstr>XMiura2013b</vt:lpwstr>
      </vt:variant>
      <vt:variant>
        <vt:i4>983067</vt:i4>
      </vt:variant>
      <vt:variant>
        <vt:i4>2697</vt:i4>
      </vt:variant>
      <vt:variant>
        <vt:i4>0</vt:i4>
      </vt:variant>
      <vt:variant>
        <vt:i4>5</vt:i4>
      </vt:variant>
      <vt:variant>
        <vt:lpwstr>file://localhost/Users/royc/Google_Drive/Thesis/RoyC_Umass_Thesis.html</vt:lpwstr>
      </vt:variant>
      <vt:variant>
        <vt:lpwstr>XFededa2005</vt:lpwstr>
      </vt:variant>
      <vt:variant>
        <vt:i4>983067</vt:i4>
      </vt:variant>
      <vt:variant>
        <vt:i4>2694</vt:i4>
      </vt:variant>
      <vt:variant>
        <vt:i4>0</vt:i4>
      </vt:variant>
      <vt:variant>
        <vt:i4>5</vt:i4>
      </vt:variant>
      <vt:variant>
        <vt:lpwstr>file://localhost/Users/royc/Google_Drive/Thesis/RoyC_Umass_Thesis.html</vt:lpwstr>
      </vt:variant>
      <vt:variant>
        <vt:lpwstr>XFededa2005</vt:lpwstr>
      </vt:variant>
      <vt:variant>
        <vt:i4>6619164</vt:i4>
      </vt:variant>
      <vt:variant>
        <vt:i4>2691</vt:i4>
      </vt:variant>
      <vt:variant>
        <vt:i4>0</vt:i4>
      </vt:variant>
      <vt:variant>
        <vt:i4>5</vt:i4>
      </vt:variant>
      <vt:variant>
        <vt:lpwstr>file://localhost/Users/royc/Google_Drive/Thesis/RoyC_Umass_Thesis.html</vt:lpwstr>
      </vt:variant>
      <vt:variant>
        <vt:lpwstr>XFagnani2007</vt:lpwstr>
      </vt:variant>
      <vt:variant>
        <vt:i4>6619164</vt:i4>
      </vt:variant>
      <vt:variant>
        <vt:i4>2688</vt:i4>
      </vt:variant>
      <vt:variant>
        <vt:i4>0</vt:i4>
      </vt:variant>
      <vt:variant>
        <vt:i4>5</vt:i4>
      </vt:variant>
      <vt:variant>
        <vt:lpwstr>file://localhost/Users/royc/Google_Drive/Thesis/RoyC_Umass_Thesis.html</vt:lpwstr>
      </vt:variant>
      <vt:variant>
        <vt:lpwstr>XFagnani2007</vt:lpwstr>
      </vt:variant>
      <vt:variant>
        <vt:i4>917517</vt:i4>
      </vt:variant>
      <vt:variant>
        <vt:i4>2685</vt:i4>
      </vt:variant>
      <vt:variant>
        <vt:i4>0</vt:i4>
      </vt:variant>
      <vt:variant>
        <vt:i4>5</vt:i4>
      </vt:variant>
      <vt:variant>
        <vt:lpwstr>file://localhost/Users/royc/Google_Drive/Thesis/RoyC_Umass_Thesis.html</vt:lpwstr>
      </vt:variant>
      <vt:variant>
        <vt:lpwstr>XKornblihtt2013</vt:lpwstr>
      </vt:variant>
      <vt:variant>
        <vt:i4>917517</vt:i4>
      </vt:variant>
      <vt:variant>
        <vt:i4>2682</vt:i4>
      </vt:variant>
      <vt:variant>
        <vt:i4>0</vt:i4>
      </vt:variant>
      <vt:variant>
        <vt:i4>5</vt:i4>
      </vt:variant>
      <vt:variant>
        <vt:lpwstr>file://localhost/Users/royc/Google_Drive/Thesis/RoyC_Umass_Thesis.html</vt:lpwstr>
      </vt:variant>
      <vt:variant>
        <vt:lpwstr>XKornblihtt2013</vt:lpwstr>
      </vt:variant>
      <vt:variant>
        <vt:i4>131182</vt:i4>
      </vt:variant>
      <vt:variant>
        <vt:i4>2679</vt:i4>
      </vt:variant>
      <vt:variant>
        <vt:i4>0</vt:i4>
      </vt:variant>
      <vt:variant>
        <vt:i4>5</vt:i4>
      </vt:variant>
      <vt:variant>
        <vt:lpwstr>file://localhost/Users/royc/Google_Drive/Thesis/RoyC_Umass_Thesis.html</vt:lpwstr>
      </vt:variant>
      <vt:variant>
        <vt:lpwstr>XHaas2013c</vt:lpwstr>
      </vt:variant>
      <vt:variant>
        <vt:i4>131182</vt:i4>
      </vt:variant>
      <vt:variant>
        <vt:i4>2676</vt:i4>
      </vt:variant>
      <vt:variant>
        <vt:i4>0</vt:i4>
      </vt:variant>
      <vt:variant>
        <vt:i4>5</vt:i4>
      </vt:variant>
      <vt:variant>
        <vt:lpwstr>file://localhost/Users/royc/Google_Drive/Thesis/RoyC_Umass_Thesis.html</vt:lpwstr>
      </vt:variant>
      <vt:variant>
        <vt:lpwstr>XHaas2013c</vt:lpwstr>
      </vt:variant>
      <vt:variant>
        <vt:i4>7602297</vt:i4>
      </vt:variant>
      <vt:variant>
        <vt:i4>2673</vt:i4>
      </vt:variant>
      <vt:variant>
        <vt:i4>0</vt:i4>
      </vt:variant>
      <vt:variant>
        <vt:i4>5</vt:i4>
      </vt:variant>
      <vt:variant>
        <vt:lpwstr>file://localhost/Users/royc/Google_Drive/Thesis/RoyC_Umass_Thesis.html</vt:lpwstr>
      </vt:variant>
      <vt:variant>
        <vt:lpwstr>XGrabherr2011</vt:lpwstr>
      </vt:variant>
      <vt:variant>
        <vt:i4>7602297</vt:i4>
      </vt:variant>
      <vt:variant>
        <vt:i4>2670</vt:i4>
      </vt:variant>
      <vt:variant>
        <vt:i4>0</vt:i4>
      </vt:variant>
      <vt:variant>
        <vt:i4>5</vt:i4>
      </vt:variant>
      <vt:variant>
        <vt:lpwstr>file://localhost/Users/royc/Google_Drive/Thesis/RoyC_Umass_Thesis.html</vt:lpwstr>
      </vt:variant>
      <vt:variant>
        <vt:lpwstr>XGrabherr2011</vt:lpwstr>
      </vt:variant>
      <vt:variant>
        <vt:i4>7929871</vt:i4>
      </vt:variant>
      <vt:variant>
        <vt:i4>2667</vt:i4>
      </vt:variant>
      <vt:variant>
        <vt:i4>0</vt:i4>
      </vt:variant>
      <vt:variant>
        <vt:i4>5</vt:i4>
      </vt:variant>
      <vt:variant>
        <vt:lpwstr>file://localhost/Users/royc/Google_Drive/Thesis/RoyC_Umass_Thesis.html</vt:lpwstr>
      </vt:variant>
      <vt:variant>
        <vt:lpwstr>XGarber2011a</vt:lpwstr>
      </vt:variant>
      <vt:variant>
        <vt:i4>7929871</vt:i4>
      </vt:variant>
      <vt:variant>
        <vt:i4>2664</vt:i4>
      </vt:variant>
      <vt:variant>
        <vt:i4>0</vt:i4>
      </vt:variant>
      <vt:variant>
        <vt:i4>5</vt:i4>
      </vt:variant>
      <vt:variant>
        <vt:lpwstr>file://localhost/Users/royc/Google_Drive/Thesis/RoyC_Umass_Thesis.html</vt:lpwstr>
      </vt:variant>
      <vt:variant>
        <vt:lpwstr>XGarber2011a</vt:lpwstr>
      </vt:variant>
      <vt:variant>
        <vt:i4>1572982</vt:i4>
      </vt:variant>
      <vt:variant>
        <vt:i4>2661</vt:i4>
      </vt:variant>
      <vt:variant>
        <vt:i4>0</vt:i4>
      </vt:variant>
      <vt:variant>
        <vt:i4>5</vt:i4>
      </vt:variant>
      <vt:variant>
        <vt:lpwstr>file://localhost/Users/royc/Google_Drive/Thesis/RoyC_Umass_Thesis.html</vt:lpwstr>
      </vt:variant>
      <vt:variant>
        <vt:lpwstr>XBoley2014</vt:lpwstr>
      </vt:variant>
      <vt:variant>
        <vt:i4>1572982</vt:i4>
      </vt:variant>
      <vt:variant>
        <vt:i4>2658</vt:i4>
      </vt:variant>
      <vt:variant>
        <vt:i4>0</vt:i4>
      </vt:variant>
      <vt:variant>
        <vt:i4>5</vt:i4>
      </vt:variant>
      <vt:variant>
        <vt:lpwstr>file://localhost/Users/royc/Google_Drive/Thesis/RoyC_Umass_Thesis.html</vt:lpwstr>
      </vt:variant>
      <vt:variant>
        <vt:lpwstr>XBoley2014</vt:lpwstr>
      </vt:variant>
      <vt:variant>
        <vt:i4>983067</vt:i4>
      </vt:variant>
      <vt:variant>
        <vt:i4>2655</vt:i4>
      </vt:variant>
      <vt:variant>
        <vt:i4>0</vt:i4>
      </vt:variant>
      <vt:variant>
        <vt:i4>5</vt:i4>
      </vt:variant>
      <vt:variant>
        <vt:lpwstr>file://localhost/Users/royc/Google_Drive/Thesis/RoyC_Umass_Thesis.html</vt:lpwstr>
      </vt:variant>
      <vt:variant>
        <vt:lpwstr>XFededa2005</vt:lpwstr>
      </vt:variant>
      <vt:variant>
        <vt:i4>983067</vt:i4>
      </vt:variant>
      <vt:variant>
        <vt:i4>2652</vt:i4>
      </vt:variant>
      <vt:variant>
        <vt:i4>0</vt:i4>
      </vt:variant>
      <vt:variant>
        <vt:i4>5</vt:i4>
      </vt:variant>
      <vt:variant>
        <vt:lpwstr>file://localhost/Users/royc/Google_Drive/Thesis/RoyC_Umass_Thesis.html</vt:lpwstr>
      </vt:variant>
      <vt:variant>
        <vt:lpwstr>XFededa2005</vt:lpwstr>
      </vt:variant>
      <vt:variant>
        <vt:i4>6291480</vt:i4>
      </vt:variant>
      <vt:variant>
        <vt:i4>2649</vt:i4>
      </vt:variant>
      <vt:variant>
        <vt:i4>0</vt:i4>
      </vt:variant>
      <vt:variant>
        <vt:i4>5</vt:i4>
      </vt:variant>
      <vt:variant>
        <vt:lpwstr>file://localhost/Users/royc/Google_Drive/Thesis/RoyC_Umass_Thesis.html</vt:lpwstr>
      </vt:variant>
      <vt:variant>
        <vt:lpwstr>XDjebali2012</vt:lpwstr>
      </vt:variant>
      <vt:variant>
        <vt:i4>6291480</vt:i4>
      </vt:variant>
      <vt:variant>
        <vt:i4>2646</vt:i4>
      </vt:variant>
      <vt:variant>
        <vt:i4>0</vt:i4>
      </vt:variant>
      <vt:variant>
        <vt:i4>5</vt:i4>
      </vt:variant>
      <vt:variant>
        <vt:lpwstr>file://localhost/Users/royc/Google_Drive/Thesis/RoyC_Umass_Thesis.html</vt:lpwstr>
      </vt:variant>
      <vt:variant>
        <vt:lpwstr>XDjebali2012</vt:lpwstr>
      </vt:variant>
      <vt:variant>
        <vt:i4>7340145</vt:i4>
      </vt:variant>
      <vt:variant>
        <vt:i4>2643</vt:i4>
      </vt:variant>
      <vt:variant>
        <vt:i4>0</vt:i4>
      </vt:variant>
      <vt:variant>
        <vt:i4>5</vt:i4>
      </vt:variant>
      <vt:variant>
        <vt:lpwstr>file://localhost/Users/royc/Google_Drive/Thesis/RoyC_Umass_Thesis.html</vt:lpwstr>
      </vt:variant>
      <vt:variant>
        <vt:lpwstr>XWang2008</vt:lpwstr>
      </vt:variant>
      <vt:variant>
        <vt:i4>7340145</vt:i4>
      </vt:variant>
      <vt:variant>
        <vt:i4>2640</vt:i4>
      </vt:variant>
      <vt:variant>
        <vt:i4>0</vt:i4>
      </vt:variant>
      <vt:variant>
        <vt:i4>5</vt:i4>
      </vt:variant>
      <vt:variant>
        <vt:lpwstr>file://localhost/Users/royc/Google_Drive/Thesis/RoyC_Umass_Thesis.html</vt:lpwstr>
      </vt:variant>
      <vt:variant>
        <vt:lpwstr>XWang2008</vt:lpwstr>
      </vt:variant>
      <vt:variant>
        <vt:i4>8192028</vt:i4>
      </vt:variant>
      <vt:variant>
        <vt:i4>2637</vt:i4>
      </vt:variant>
      <vt:variant>
        <vt:i4>0</vt:i4>
      </vt:variant>
      <vt:variant>
        <vt:i4>5</vt:i4>
      </vt:variant>
      <vt:variant>
        <vt:lpwstr>file://localhost/Users/royc/Google_Drive/Thesis/RoyC_Umass_Thesis.html</vt:lpwstr>
      </vt:variant>
      <vt:variant>
        <vt:lpwstr>XPan2008</vt:lpwstr>
      </vt:variant>
      <vt:variant>
        <vt:i4>8192028</vt:i4>
      </vt:variant>
      <vt:variant>
        <vt:i4>2634</vt:i4>
      </vt:variant>
      <vt:variant>
        <vt:i4>0</vt:i4>
      </vt:variant>
      <vt:variant>
        <vt:i4>5</vt:i4>
      </vt:variant>
      <vt:variant>
        <vt:lpwstr>file://localhost/Users/royc/Google_Drive/Thesis/RoyC_Umass_Thesis.html</vt:lpwstr>
      </vt:variant>
      <vt:variant>
        <vt:lpwstr>XPan2008</vt:lpwstr>
      </vt:variant>
      <vt:variant>
        <vt:i4>786553</vt:i4>
      </vt:variant>
      <vt:variant>
        <vt:i4>2631</vt:i4>
      </vt:variant>
      <vt:variant>
        <vt:i4>0</vt:i4>
      </vt:variant>
      <vt:variant>
        <vt:i4>5</vt:i4>
      </vt:variant>
      <vt:variant>
        <vt:lpwstr>file://localhost/Users/royc/Google_Drive/Thesis/RoyC_Umass_Thesis.html</vt:lpwstr>
      </vt:variant>
      <vt:variant>
        <vt:lpwstr>XBrown2014</vt:lpwstr>
      </vt:variant>
      <vt:variant>
        <vt:i4>786553</vt:i4>
      </vt:variant>
      <vt:variant>
        <vt:i4>2628</vt:i4>
      </vt:variant>
      <vt:variant>
        <vt:i4>0</vt:i4>
      </vt:variant>
      <vt:variant>
        <vt:i4>5</vt:i4>
      </vt:variant>
      <vt:variant>
        <vt:lpwstr>file://localhost/Users/royc/Google_Drive/Thesis/RoyC_Umass_Thesis.html</vt:lpwstr>
      </vt:variant>
      <vt:variant>
        <vt:lpwstr>XBrown2014</vt:lpwstr>
      </vt:variant>
      <vt:variant>
        <vt:i4>6488163</vt:i4>
      </vt:variant>
      <vt:variant>
        <vt:i4>2625</vt:i4>
      </vt:variant>
      <vt:variant>
        <vt:i4>0</vt:i4>
      </vt:variant>
      <vt:variant>
        <vt:i4>5</vt:i4>
      </vt:variant>
      <vt:variant>
        <vt:lpwstr>file://localhost/Users/royc/Google_Drive/Thesis/RoyC_Umass_Thesis.html</vt:lpwstr>
      </vt:variant>
      <vt:variant>
        <vt:lpwstr>x1-950004</vt:lpwstr>
      </vt:variant>
      <vt:variant>
        <vt:i4>2097249</vt:i4>
      </vt:variant>
      <vt:variant>
        <vt:i4>2622</vt:i4>
      </vt:variant>
      <vt:variant>
        <vt:i4>0</vt:i4>
      </vt:variant>
      <vt:variant>
        <vt:i4>5</vt:i4>
      </vt:variant>
      <vt:variant>
        <vt:lpwstr>file://localhost/Users/royc/Google_Drive/Thesis/RoyC_Umass_Thesis.html</vt:lpwstr>
      </vt:variant>
      <vt:variant>
        <vt:lpwstr>x1-8001r2</vt:lpwstr>
      </vt:variant>
      <vt:variant>
        <vt:i4>21</vt:i4>
      </vt:variant>
      <vt:variant>
        <vt:i4>2619</vt:i4>
      </vt:variant>
      <vt:variant>
        <vt:i4>0</vt:i4>
      </vt:variant>
      <vt:variant>
        <vt:i4>5</vt:i4>
      </vt:variant>
      <vt:variant>
        <vt:lpwstr>file://localhost/Users/royc/Google_Drive/Thesis/RoyC_Umass_Thesis.html</vt:lpwstr>
      </vt:variant>
      <vt:variant>
        <vt:lpwstr>XBlower2013</vt:lpwstr>
      </vt:variant>
      <vt:variant>
        <vt:i4>21</vt:i4>
      </vt:variant>
      <vt:variant>
        <vt:i4>2616</vt:i4>
      </vt:variant>
      <vt:variant>
        <vt:i4>0</vt:i4>
      </vt:variant>
      <vt:variant>
        <vt:i4>5</vt:i4>
      </vt:variant>
      <vt:variant>
        <vt:lpwstr>file://localhost/Users/royc/Google_Drive/Thesis/RoyC_Umass_Thesis.html</vt:lpwstr>
      </vt:variant>
      <vt:variant>
        <vt:lpwstr>XBlower2013</vt:lpwstr>
      </vt:variant>
      <vt:variant>
        <vt:i4>1376264</vt:i4>
      </vt:variant>
      <vt:variant>
        <vt:i4>2613</vt:i4>
      </vt:variant>
      <vt:variant>
        <vt:i4>0</vt:i4>
      </vt:variant>
      <vt:variant>
        <vt:i4>5</vt:i4>
      </vt:variant>
      <vt:variant>
        <vt:lpwstr>file://localhost/Users/royc/Google_Drive/Thesis/RoyC_Umass_Thesis.html</vt:lpwstr>
      </vt:variant>
      <vt:variant>
        <vt:lpwstr>XSharon2013</vt:lpwstr>
      </vt:variant>
      <vt:variant>
        <vt:i4>1376264</vt:i4>
      </vt:variant>
      <vt:variant>
        <vt:i4>2610</vt:i4>
      </vt:variant>
      <vt:variant>
        <vt:i4>0</vt:i4>
      </vt:variant>
      <vt:variant>
        <vt:i4>5</vt:i4>
      </vt:variant>
      <vt:variant>
        <vt:lpwstr>file://localhost/Users/royc/Google_Drive/Thesis/RoyC_Umass_Thesis.html</vt:lpwstr>
      </vt:variant>
      <vt:variant>
        <vt:lpwstr>XSharon2013</vt:lpwstr>
      </vt:variant>
      <vt:variant>
        <vt:i4>7733277</vt:i4>
      </vt:variant>
      <vt:variant>
        <vt:i4>2607</vt:i4>
      </vt:variant>
      <vt:variant>
        <vt:i4>0</vt:i4>
      </vt:variant>
      <vt:variant>
        <vt:i4>5</vt:i4>
      </vt:variant>
      <vt:variant>
        <vt:lpwstr>file://localhost/Users/royc/Google_Drive/Thesis/RoyC_Umass_Thesis.html</vt:lpwstr>
      </vt:variant>
      <vt:variant>
        <vt:lpwstr>XWan2014</vt:lpwstr>
      </vt:variant>
      <vt:variant>
        <vt:i4>7733277</vt:i4>
      </vt:variant>
      <vt:variant>
        <vt:i4>2604</vt:i4>
      </vt:variant>
      <vt:variant>
        <vt:i4>0</vt:i4>
      </vt:variant>
      <vt:variant>
        <vt:i4>5</vt:i4>
      </vt:variant>
      <vt:variant>
        <vt:lpwstr>file://localhost/Users/royc/Google_Drive/Thesis/RoyC_Umass_Thesis.html</vt:lpwstr>
      </vt:variant>
      <vt:variant>
        <vt:lpwstr>XWan2014</vt:lpwstr>
      </vt:variant>
      <vt:variant>
        <vt:i4>7143529</vt:i4>
      </vt:variant>
      <vt:variant>
        <vt:i4>2601</vt:i4>
      </vt:variant>
      <vt:variant>
        <vt:i4>0</vt:i4>
      </vt:variant>
      <vt:variant>
        <vt:i4>5</vt:i4>
      </vt:variant>
      <vt:variant>
        <vt:lpwstr>file://localhost/Users/royc/Google_Drive/Thesis/RoyC_Umass_Thesis.html</vt:lpwstr>
      </vt:variant>
      <vt:variant>
        <vt:lpwstr>x1-790002</vt:lpwstr>
      </vt:variant>
      <vt:variant>
        <vt:i4>655385</vt:i4>
      </vt:variant>
      <vt:variant>
        <vt:i4>2598</vt:i4>
      </vt:variant>
      <vt:variant>
        <vt:i4>0</vt:i4>
      </vt:variant>
      <vt:variant>
        <vt:i4>5</vt:i4>
      </vt:variant>
      <vt:variant>
        <vt:lpwstr>file://localhost/Users/royc/Google_Drive/Thesis/RoyC_Umass_Thesis.html</vt:lpwstr>
      </vt:variant>
      <vt:variant>
        <vt:lpwstr>XChang2014c</vt:lpwstr>
      </vt:variant>
      <vt:variant>
        <vt:i4>655385</vt:i4>
      </vt:variant>
      <vt:variant>
        <vt:i4>2595</vt:i4>
      </vt:variant>
      <vt:variant>
        <vt:i4>0</vt:i4>
      </vt:variant>
      <vt:variant>
        <vt:i4>5</vt:i4>
      </vt:variant>
      <vt:variant>
        <vt:lpwstr>file://localhost/Users/royc/Google_Drive/Thesis/RoyC_Umass_Thesis.html</vt:lpwstr>
      </vt:variant>
      <vt:variant>
        <vt:lpwstr>XChang2014c</vt:lpwstr>
      </vt:variant>
      <vt:variant>
        <vt:i4>7405684</vt:i4>
      </vt:variant>
      <vt:variant>
        <vt:i4>2592</vt:i4>
      </vt:variant>
      <vt:variant>
        <vt:i4>0</vt:i4>
      </vt:variant>
      <vt:variant>
        <vt:i4>5</vt:i4>
      </vt:variant>
      <vt:variant>
        <vt:lpwstr>file://localhost/Users/royc/Google_Drive/Thesis/RoyC_Umass_Thesis.html</vt:lpwstr>
      </vt:variant>
      <vt:variant>
        <vt:lpwstr>XSteijger2013</vt:lpwstr>
      </vt:variant>
      <vt:variant>
        <vt:i4>7405684</vt:i4>
      </vt:variant>
      <vt:variant>
        <vt:i4>2589</vt:i4>
      </vt:variant>
      <vt:variant>
        <vt:i4>0</vt:i4>
      </vt:variant>
      <vt:variant>
        <vt:i4>5</vt:i4>
      </vt:variant>
      <vt:variant>
        <vt:lpwstr>file://localhost/Users/royc/Google_Drive/Thesis/RoyC_Umass_Thesis.html</vt:lpwstr>
      </vt:variant>
      <vt:variant>
        <vt:lpwstr>XSteijger2013</vt:lpwstr>
      </vt:variant>
      <vt:variant>
        <vt:i4>7733356</vt:i4>
      </vt:variant>
      <vt:variant>
        <vt:i4>2586</vt:i4>
      </vt:variant>
      <vt:variant>
        <vt:i4>0</vt:i4>
      </vt:variant>
      <vt:variant>
        <vt:i4>5</vt:i4>
      </vt:variant>
      <vt:variant>
        <vt:lpwstr>file://localhost/Users/royc/Google_Drive/Thesis/RoyC_Umass_Thesis.html</vt:lpwstr>
      </vt:variant>
      <vt:variant>
        <vt:lpwstr>XRehrauer2013</vt:lpwstr>
      </vt:variant>
      <vt:variant>
        <vt:i4>7733356</vt:i4>
      </vt:variant>
      <vt:variant>
        <vt:i4>2583</vt:i4>
      </vt:variant>
      <vt:variant>
        <vt:i4>0</vt:i4>
      </vt:variant>
      <vt:variant>
        <vt:i4>5</vt:i4>
      </vt:variant>
      <vt:variant>
        <vt:lpwstr>file://localhost/Users/royc/Google_Drive/Thesis/RoyC_Umass_Thesis.html</vt:lpwstr>
      </vt:variant>
      <vt:variant>
        <vt:lpwstr>XRehrauer2013</vt:lpwstr>
      </vt:variant>
      <vt:variant>
        <vt:i4>7143444</vt:i4>
      </vt:variant>
      <vt:variant>
        <vt:i4>2580</vt:i4>
      </vt:variant>
      <vt:variant>
        <vt:i4>0</vt:i4>
      </vt:variant>
      <vt:variant>
        <vt:i4>5</vt:i4>
      </vt:variant>
      <vt:variant>
        <vt:lpwstr>file://localhost/Users/royc/Google_Drive/Thesis/RoyC_Umass_Thesis.html</vt:lpwstr>
      </vt:variant>
      <vt:variant>
        <vt:lpwstr>XZerbino2008</vt:lpwstr>
      </vt:variant>
      <vt:variant>
        <vt:i4>7143444</vt:i4>
      </vt:variant>
      <vt:variant>
        <vt:i4>2577</vt:i4>
      </vt:variant>
      <vt:variant>
        <vt:i4>0</vt:i4>
      </vt:variant>
      <vt:variant>
        <vt:i4>5</vt:i4>
      </vt:variant>
      <vt:variant>
        <vt:lpwstr>file://localhost/Users/royc/Google_Drive/Thesis/RoyC_Umass_Thesis.html</vt:lpwstr>
      </vt:variant>
      <vt:variant>
        <vt:lpwstr>XZerbino2008</vt:lpwstr>
      </vt:variant>
      <vt:variant>
        <vt:i4>2031633</vt:i4>
      </vt:variant>
      <vt:variant>
        <vt:i4>2574</vt:i4>
      </vt:variant>
      <vt:variant>
        <vt:i4>0</vt:i4>
      </vt:variant>
      <vt:variant>
        <vt:i4>5</vt:i4>
      </vt:variant>
      <vt:variant>
        <vt:lpwstr>file://localhost/Users/royc/Google_Drive/Thesis/RoyC_Umass_Thesis.html</vt:lpwstr>
      </vt:variant>
      <vt:variant>
        <vt:lpwstr>XSchulz2012</vt:lpwstr>
      </vt:variant>
      <vt:variant>
        <vt:i4>2031633</vt:i4>
      </vt:variant>
      <vt:variant>
        <vt:i4>2571</vt:i4>
      </vt:variant>
      <vt:variant>
        <vt:i4>0</vt:i4>
      </vt:variant>
      <vt:variant>
        <vt:i4>5</vt:i4>
      </vt:variant>
      <vt:variant>
        <vt:lpwstr>file://localhost/Users/royc/Google_Drive/Thesis/RoyC_Umass_Thesis.html</vt:lpwstr>
      </vt:variant>
      <vt:variant>
        <vt:lpwstr>XSchulz2012</vt:lpwstr>
      </vt:variant>
      <vt:variant>
        <vt:i4>131182</vt:i4>
      </vt:variant>
      <vt:variant>
        <vt:i4>2568</vt:i4>
      </vt:variant>
      <vt:variant>
        <vt:i4>0</vt:i4>
      </vt:variant>
      <vt:variant>
        <vt:i4>5</vt:i4>
      </vt:variant>
      <vt:variant>
        <vt:lpwstr>file://localhost/Users/royc/Google_Drive/Thesis/RoyC_Umass_Thesis.html</vt:lpwstr>
      </vt:variant>
      <vt:variant>
        <vt:lpwstr>XHaas2013c</vt:lpwstr>
      </vt:variant>
      <vt:variant>
        <vt:i4>131182</vt:i4>
      </vt:variant>
      <vt:variant>
        <vt:i4>2565</vt:i4>
      </vt:variant>
      <vt:variant>
        <vt:i4>0</vt:i4>
      </vt:variant>
      <vt:variant>
        <vt:i4>5</vt:i4>
      </vt:variant>
      <vt:variant>
        <vt:lpwstr>file://localhost/Users/royc/Google_Drive/Thesis/RoyC_Umass_Thesis.html</vt:lpwstr>
      </vt:variant>
      <vt:variant>
        <vt:lpwstr>XHaas2013c</vt:lpwstr>
      </vt:variant>
      <vt:variant>
        <vt:i4>8060956</vt:i4>
      </vt:variant>
      <vt:variant>
        <vt:i4>2562</vt:i4>
      </vt:variant>
      <vt:variant>
        <vt:i4>0</vt:i4>
      </vt:variant>
      <vt:variant>
        <vt:i4>5</vt:i4>
      </vt:variant>
      <vt:variant>
        <vt:lpwstr>file://localhost/Users/royc/Google_Drive/Thesis/RoyC_Umass_Thesis.html</vt:lpwstr>
      </vt:variant>
      <vt:variant>
        <vt:lpwstr>XGuttman2010</vt:lpwstr>
      </vt:variant>
      <vt:variant>
        <vt:i4>8060956</vt:i4>
      </vt:variant>
      <vt:variant>
        <vt:i4>2559</vt:i4>
      </vt:variant>
      <vt:variant>
        <vt:i4>0</vt:i4>
      </vt:variant>
      <vt:variant>
        <vt:i4>5</vt:i4>
      </vt:variant>
      <vt:variant>
        <vt:lpwstr>file://localhost/Users/royc/Google_Drive/Thesis/RoyC_Umass_Thesis.html</vt:lpwstr>
      </vt:variant>
      <vt:variant>
        <vt:lpwstr>XGuttman2010</vt:lpwstr>
      </vt:variant>
      <vt:variant>
        <vt:i4>8323188</vt:i4>
      </vt:variant>
      <vt:variant>
        <vt:i4>2556</vt:i4>
      </vt:variant>
      <vt:variant>
        <vt:i4>0</vt:i4>
      </vt:variant>
      <vt:variant>
        <vt:i4>5</vt:i4>
      </vt:variant>
      <vt:variant>
        <vt:lpwstr>file://localhost/Users/royc/Google_Drive/Thesis/RoyC_Umass_Thesis.html</vt:lpwstr>
      </vt:variant>
      <vt:variant>
        <vt:lpwstr>XTrapnell2010</vt:lpwstr>
      </vt:variant>
      <vt:variant>
        <vt:i4>8323188</vt:i4>
      </vt:variant>
      <vt:variant>
        <vt:i4>2553</vt:i4>
      </vt:variant>
      <vt:variant>
        <vt:i4>0</vt:i4>
      </vt:variant>
      <vt:variant>
        <vt:i4>5</vt:i4>
      </vt:variant>
      <vt:variant>
        <vt:lpwstr>file://localhost/Users/royc/Google_Drive/Thesis/RoyC_Umass_Thesis.html</vt:lpwstr>
      </vt:variant>
      <vt:variant>
        <vt:lpwstr>XTrapnell2010</vt:lpwstr>
      </vt:variant>
      <vt:variant>
        <vt:i4>7929871</vt:i4>
      </vt:variant>
      <vt:variant>
        <vt:i4>2550</vt:i4>
      </vt:variant>
      <vt:variant>
        <vt:i4>0</vt:i4>
      </vt:variant>
      <vt:variant>
        <vt:i4>5</vt:i4>
      </vt:variant>
      <vt:variant>
        <vt:lpwstr>file://localhost/Users/royc/Google_Drive/Thesis/RoyC_Umass_Thesis.html</vt:lpwstr>
      </vt:variant>
      <vt:variant>
        <vt:lpwstr>XGarber2011a</vt:lpwstr>
      </vt:variant>
      <vt:variant>
        <vt:i4>7929871</vt:i4>
      </vt:variant>
      <vt:variant>
        <vt:i4>2547</vt:i4>
      </vt:variant>
      <vt:variant>
        <vt:i4>0</vt:i4>
      </vt:variant>
      <vt:variant>
        <vt:i4>5</vt:i4>
      </vt:variant>
      <vt:variant>
        <vt:lpwstr>file://localhost/Users/royc/Google_Drive/Thesis/RoyC_Umass_Thesis.html</vt:lpwstr>
      </vt:variant>
      <vt:variant>
        <vt:lpwstr>XGarber2011a</vt:lpwstr>
      </vt:variant>
      <vt:variant>
        <vt:i4>7012450</vt:i4>
      </vt:variant>
      <vt:variant>
        <vt:i4>2544</vt:i4>
      </vt:variant>
      <vt:variant>
        <vt:i4>0</vt:i4>
      </vt:variant>
      <vt:variant>
        <vt:i4>5</vt:i4>
      </vt:variant>
      <vt:variant>
        <vt:lpwstr>file://localhost/Users/royc/Google_Drive/Thesis/RoyC_Umass_Thesis.html</vt:lpwstr>
      </vt:variant>
      <vt:variant>
        <vt:lpwstr>x1-130003</vt:lpwstr>
      </vt:variant>
      <vt:variant>
        <vt:i4>7995518</vt:i4>
      </vt:variant>
      <vt:variant>
        <vt:i4>2541</vt:i4>
      </vt:variant>
      <vt:variant>
        <vt:i4>0</vt:i4>
      </vt:variant>
      <vt:variant>
        <vt:i4>5</vt:i4>
      </vt:variant>
      <vt:variant>
        <vt:lpwstr>file://localhost/Users/royc/Google_Drive/Thesis/RoyC_Umass_Thesis.html</vt:lpwstr>
      </vt:variant>
      <vt:variant>
        <vt:lpwstr>XBlencowe2009</vt:lpwstr>
      </vt:variant>
      <vt:variant>
        <vt:i4>7995518</vt:i4>
      </vt:variant>
      <vt:variant>
        <vt:i4>2538</vt:i4>
      </vt:variant>
      <vt:variant>
        <vt:i4>0</vt:i4>
      </vt:variant>
      <vt:variant>
        <vt:i4>5</vt:i4>
      </vt:variant>
      <vt:variant>
        <vt:lpwstr>file://localhost/Users/royc/Google_Drive/Thesis/RoyC_Umass_Thesis.html</vt:lpwstr>
      </vt:variant>
      <vt:variant>
        <vt:lpwstr>XBlencowe2009</vt:lpwstr>
      </vt:variant>
      <vt:variant>
        <vt:i4>7209059</vt:i4>
      </vt:variant>
      <vt:variant>
        <vt:i4>2535</vt:i4>
      </vt:variant>
      <vt:variant>
        <vt:i4>0</vt:i4>
      </vt:variant>
      <vt:variant>
        <vt:i4>5</vt:i4>
      </vt:variant>
      <vt:variant>
        <vt:lpwstr>file://localhost/Users/royc/Google_Drive/Thesis/RoyC_Umass_Thesis.html</vt:lpwstr>
      </vt:variant>
      <vt:variant>
        <vt:lpwstr>x1-420003</vt:lpwstr>
      </vt:variant>
      <vt:variant>
        <vt:i4>655390</vt:i4>
      </vt:variant>
      <vt:variant>
        <vt:i4>2532</vt:i4>
      </vt:variant>
      <vt:variant>
        <vt:i4>0</vt:i4>
      </vt:variant>
      <vt:variant>
        <vt:i4>5</vt:i4>
      </vt:variant>
      <vt:variant>
        <vt:lpwstr>file://localhost/Users/royc/Google_Drive/Thesis/RoyC_Umass_Thesis.html</vt:lpwstr>
      </vt:variant>
      <vt:variant>
        <vt:lpwstr>XKhalil2009</vt:lpwstr>
      </vt:variant>
      <vt:variant>
        <vt:i4>655390</vt:i4>
      </vt:variant>
      <vt:variant>
        <vt:i4>2529</vt:i4>
      </vt:variant>
      <vt:variant>
        <vt:i4>0</vt:i4>
      </vt:variant>
      <vt:variant>
        <vt:i4>5</vt:i4>
      </vt:variant>
      <vt:variant>
        <vt:lpwstr>file://localhost/Users/royc/Google_Drive/Thesis/RoyC_Umass_Thesis.html</vt:lpwstr>
      </vt:variant>
      <vt:variant>
        <vt:lpwstr>XKhalil2009</vt:lpwstr>
      </vt:variant>
      <vt:variant>
        <vt:i4>6291538</vt:i4>
      </vt:variant>
      <vt:variant>
        <vt:i4>2526</vt:i4>
      </vt:variant>
      <vt:variant>
        <vt:i4>0</vt:i4>
      </vt:variant>
      <vt:variant>
        <vt:i4>5</vt:i4>
      </vt:variant>
      <vt:variant>
        <vt:lpwstr>file://localhost/Users/royc/Google_Drive/Thesis/RoyC_Umass_Thesis.html</vt:lpwstr>
      </vt:variant>
      <vt:variant>
        <vt:lpwstr>x1-80002</vt:lpwstr>
      </vt:variant>
      <vt:variant>
        <vt:i4>6357013</vt:i4>
      </vt:variant>
      <vt:variant>
        <vt:i4>2523</vt:i4>
      </vt:variant>
      <vt:variant>
        <vt:i4>0</vt:i4>
      </vt:variant>
      <vt:variant>
        <vt:i4>5</vt:i4>
      </vt:variant>
      <vt:variant>
        <vt:lpwstr>file://localhost/Users/royc/Google_Drive/Thesis/RoyC_Umass_Thesis.html</vt:lpwstr>
      </vt:variant>
      <vt:variant>
        <vt:lpwstr>XLi2013e</vt:lpwstr>
      </vt:variant>
      <vt:variant>
        <vt:i4>6357013</vt:i4>
      </vt:variant>
      <vt:variant>
        <vt:i4>2520</vt:i4>
      </vt:variant>
      <vt:variant>
        <vt:i4>0</vt:i4>
      </vt:variant>
      <vt:variant>
        <vt:i4>5</vt:i4>
      </vt:variant>
      <vt:variant>
        <vt:lpwstr>file://localhost/Users/royc/Google_Drive/Thesis/RoyC_Umass_Thesis.html</vt:lpwstr>
      </vt:variant>
      <vt:variant>
        <vt:lpwstr>XLi2013e</vt:lpwstr>
      </vt:variant>
      <vt:variant>
        <vt:i4>21</vt:i4>
      </vt:variant>
      <vt:variant>
        <vt:i4>2517</vt:i4>
      </vt:variant>
      <vt:variant>
        <vt:i4>0</vt:i4>
      </vt:variant>
      <vt:variant>
        <vt:i4>5</vt:i4>
      </vt:variant>
      <vt:variant>
        <vt:lpwstr>file://localhost/Users/royc/Google_Drive/Thesis/RoyC_Umass_Thesis.html</vt:lpwstr>
      </vt:variant>
      <vt:variant>
        <vt:lpwstr>XBlower2013</vt:lpwstr>
      </vt:variant>
      <vt:variant>
        <vt:i4>21</vt:i4>
      </vt:variant>
      <vt:variant>
        <vt:i4>2514</vt:i4>
      </vt:variant>
      <vt:variant>
        <vt:i4>0</vt:i4>
      </vt:variant>
      <vt:variant>
        <vt:i4>5</vt:i4>
      </vt:variant>
      <vt:variant>
        <vt:lpwstr>file://localhost/Users/royc/Google_Drive/Thesis/RoyC_Umass_Thesis.html</vt:lpwstr>
      </vt:variant>
      <vt:variant>
        <vt:lpwstr>XBlower2013</vt:lpwstr>
      </vt:variant>
      <vt:variant>
        <vt:i4>7209069</vt:i4>
      </vt:variant>
      <vt:variant>
        <vt:i4>2511</vt:i4>
      </vt:variant>
      <vt:variant>
        <vt:i4>0</vt:i4>
      </vt:variant>
      <vt:variant>
        <vt:i4>5</vt:i4>
      </vt:variant>
      <vt:variant>
        <vt:lpwstr>file://localhost/Users/royc/Google_Drive/Thesis/RoyC_Umass_Thesis.html</vt:lpwstr>
      </vt:variant>
      <vt:variant>
        <vt:lpwstr>XNellaker2012</vt:lpwstr>
      </vt:variant>
      <vt:variant>
        <vt:i4>7209069</vt:i4>
      </vt:variant>
      <vt:variant>
        <vt:i4>2508</vt:i4>
      </vt:variant>
      <vt:variant>
        <vt:i4>0</vt:i4>
      </vt:variant>
      <vt:variant>
        <vt:i4>5</vt:i4>
      </vt:variant>
      <vt:variant>
        <vt:lpwstr>file://localhost/Users/royc/Google_Drive/Thesis/RoyC_Umass_Thesis.html</vt:lpwstr>
      </vt:variant>
      <vt:variant>
        <vt:lpwstr>XNellaker2012</vt:lpwstr>
      </vt:variant>
      <vt:variant>
        <vt:i4>6553602</vt:i4>
      </vt:variant>
      <vt:variant>
        <vt:i4>2505</vt:i4>
      </vt:variant>
      <vt:variant>
        <vt:i4>0</vt:i4>
      </vt:variant>
      <vt:variant>
        <vt:i4>5</vt:i4>
      </vt:variant>
      <vt:variant>
        <vt:lpwstr>file://localhost/Users/royc/Google_Drive/Thesis/RoyC_Umass_Thesis.html</vt:lpwstr>
      </vt:variant>
      <vt:variant>
        <vt:lpwstr>XGunawardane2007</vt:lpwstr>
      </vt:variant>
      <vt:variant>
        <vt:i4>6553602</vt:i4>
      </vt:variant>
      <vt:variant>
        <vt:i4>2502</vt:i4>
      </vt:variant>
      <vt:variant>
        <vt:i4>0</vt:i4>
      </vt:variant>
      <vt:variant>
        <vt:i4>5</vt:i4>
      </vt:variant>
      <vt:variant>
        <vt:lpwstr>file://localhost/Users/royc/Google_Drive/Thesis/RoyC_Umass_Thesis.html</vt:lpwstr>
      </vt:variant>
      <vt:variant>
        <vt:lpwstr>XGunawardane2007</vt:lpwstr>
      </vt:variant>
      <vt:variant>
        <vt:i4>196719</vt:i4>
      </vt:variant>
      <vt:variant>
        <vt:i4>2499</vt:i4>
      </vt:variant>
      <vt:variant>
        <vt:i4>0</vt:i4>
      </vt:variant>
      <vt:variant>
        <vt:i4>5</vt:i4>
      </vt:variant>
      <vt:variant>
        <vt:lpwstr>file://localhost/Users/royc/Google_Drive/Thesis/RoyC_Umass_Thesis.html</vt:lpwstr>
      </vt:variant>
      <vt:variant>
        <vt:lpwstr>XBrennecke2007</vt:lpwstr>
      </vt:variant>
      <vt:variant>
        <vt:i4>196719</vt:i4>
      </vt:variant>
      <vt:variant>
        <vt:i4>2496</vt:i4>
      </vt:variant>
      <vt:variant>
        <vt:i4>0</vt:i4>
      </vt:variant>
      <vt:variant>
        <vt:i4>5</vt:i4>
      </vt:variant>
      <vt:variant>
        <vt:lpwstr>file://localhost/Users/royc/Google_Drive/Thesis/RoyC_Umass_Thesis.html</vt:lpwstr>
      </vt:variant>
      <vt:variant>
        <vt:lpwstr>XBrennecke2007</vt:lpwstr>
      </vt:variant>
      <vt:variant>
        <vt:i4>6750330</vt:i4>
      </vt:variant>
      <vt:variant>
        <vt:i4>2493</vt:i4>
      </vt:variant>
      <vt:variant>
        <vt:i4>0</vt:i4>
      </vt:variant>
      <vt:variant>
        <vt:i4>5</vt:i4>
      </vt:variant>
      <vt:variant>
        <vt:lpwstr>file://localhost/Users/royc/Google_Drive/Thesis/RoyC_Umass_Thesis.html</vt:lpwstr>
      </vt:variant>
      <vt:variant>
        <vt:lpwstr>XWatanabe2011</vt:lpwstr>
      </vt:variant>
      <vt:variant>
        <vt:i4>6750330</vt:i4>
      </vt:variant>
      <vt:variant>
        <vt:i4>2490</vt:i4>
      </vt:variant>
      <vt:variant>
        <vt:i4>0</vt:i4>
      </vt:variant>
      <vt:variant>
        <vt:i4>5</vt:i4>
      </vt:variant>
      <vt:variant>
        <vt:lpwstr>file://localhost/Users/royc/Google_Drive/Thesis/RoyC_Umass_Thesis.html</vt:lpwstr>
      </vt:variant>
      <vt:variant>
        <vt:lpwstr>XWatanabe2011</vt:lpwstr>
      </vt:variant>
      <vt:variant>
        <vt:i4>1638502</vt:i4>
      </vt:variant>
      <vt:variant>
        <vt:i4>2487</vt:i4>
      </vt:variant>
      <vt:variant>
        <vt:i4>0</vt:i4>
      </vt:variant>
      <vt:variant>
        <vt:i4>5</vt:i4>
      </vt:variant>
      <vt:variant>
        <vt:lpwstr>file://localhost/Users/royc/Google_Drive/Thesis/RoyC_Umass_Thesis.html</vt:lpwstr>
      </vt:variant>
      <vt:variant>
        <vt:lpwstr>XNorth2006</vt:lpwstr>
      </vt:variant>
      <vt:variant>
        <vt:i4>1638502</vt:i4>
      </vt:variant>
      <vt:variant>
        <vt:i4>2484</vt:i4>
      </vt:variant>
      <vt:variant>
        <vt:i4>0</vt:i4>
      </vt:variant>
      <vt:variant>
        <vt:i4>5</vt:i4>
      </vt:variant>
      <vt:variant>
        <vt:lpwstr>file://localhost/Users/royc/Google_Drive/Thesis/RoyC_Umass_Thesis.html</vt:lpwstr>
      </vt:variant>
      <vt:variant>
        <vt:lpwstr>XNorth2006</vt:lpwstr>
      </vt:variant>
      <vt:variant>
        <vt:i4>7340050</vt:i4>
      </vt:variant>
      <vt:variant>
        <vt:i4>2481</vt:i4>
      </vt:variant>
      <vt:variant>
        <vt:i4>0</vt:i4>
      </vt:variant>
      <vt:variant>
        <vt:i4>5</vt:i4>
      </vt:variant>
      <vt:variant>
        <vt:lpwstr>file://localhost/Users/royc/Google_Drive/Thesis/RoyC_Umass_Thesis.html</vt:lpwstr>
      </vt:variant>
      <vt:variant>
        <vt:lpwstr>XCox2000</vt:lpwstr>
      </vt:variant>
      <vt:variant>
        <vt:i4>7340050</vt:i4>
      </vt:variant>
      <vt:variant>
        <vt:i4>2478</vt:i4>
      </vt:variant>
      <vt:variant>
        <vt:i4>0</vt:i4>
      </vt:variant>
      <vt:variant>
        <vt:i4>5</vt:i4>
      </vt:variant>
      <vt:variant>
        <vt:lpwstr>file://localhost/Users/royc/Google_Drive/Thesis/RoyC_Umass_Thesis.html</vt:lpwstr>
      </vt:variant>
      <vt:variant>
        <vt:lpwstr>XCox2000</vt:lpwstr>
      </vt:variant>
      <vt:variant>
        <vt:i4>29</vt:i4>
      </vt:variant>
      <vt:variant>
        <vt:i4>2475</vt:i4>
      </vt:variant>
      <vt:variant>
        <vt:i4>0</vt:i4>
      </vt:variant>
      <vt:variant>
        <vt:i4>5</vt:i4>
      </vt:variant>
      <vt:variant>
        <vt:lpwstr>file://localhost/Users/royc/Google_Drive/Thesis/RoyC_Umass_Thesis.html</vt:lpwstr>
      </vt:variant>
      <vt:variant>
        <vt:lpwstr>XAravin2008</vt:lpwstr>
      </vt:variant>
      <vt:variant>
        <vt:i4>29</vt:i4>
      </vt:variant>
      <vt:variant>
        <vt:i4>2472</vt:i4>
      </vt:variant>
      <vt:variant>
        <vt:i4>0</vt:i4>
      </vt:variant>
      <vt:variant>
        <vt:i4>5</vt:i4>
      </vt:variant>
      <vt:variant>
        <vt:lpwstr>file://localhost/Users/royc/Google_Drive/Thesis/RoyC_Umass_Thesis.html</vt:lpwstr>
      </vt:variant>
      <vt:variant>
        <vt:lpwstr>XAravin2008</vt:lpwstr>
      </vt:variant>
      <vt:variant>
        <vt:i4>6357021</vt:i4>
      </vt:variant>
      <vt:variant>
        <vt:i4>2469</vt:i4>
      </vt:variant>
      <vt:variant>
        <vt:i4>0</vt:i4>
      </vt:variant>
      <vt:variant>
        <vt:i4>5</vt:i4>
      </vt:variant>
      <vt:variant>
        <vt:lpwstr>file://localhost/Users/royc/Google_Drive/Thesis/RoyC_Umass_Thesis.html</vt:lpwstr>
      </vt:variant>
      <vt:variant>
        <vt:lpwstr>XGan2013</vt:lpwstr>
      </vt:variant>
      <vt:variant>
        <vt:i4>6357021</vt:i4>
      </vt:variant>
      <vt:variant>
        <vt:i4>2466</vt:i4>
      </vt:variant>
      <vt:variant>
        <vt:i4>0</vt:i4>
      </vt:variant>
      <vt:variant>
        <vt:i4>5</vt:i4>
      </vt:variant>
      <vt:variant>
        <vt:lpwstr>file://localhost/Users/royc/Google_Drive/Thesis/RoyC_Umass_Thesis.html</vt:lpwstr>
      </vt:variant>
      <vt:variant>
        <vt:lpwstr>XGan2013</vt:lpwstr>
      </vt:variant>
      <vt:variant>
        <vt:i4>6946831</vt:i4>
      </vt:variant>
      <vt:variant>
        <vt:i4>2463</vt:i4>
      </vt:variant>
      <vt:variant>
        <vt:i4>0</vt:i4>
      </vt:variant>
      <vt:variant>
        <vt:i4>5</vt:i4>
      </vt:variant>
      <vt:variant>
        <vt:lpwstr>file://localhost/Users/royc/Google_Drive/Thesis/RoyC_Umass_Thesis.html</vt:lpwstr>
      </vt:variant>
      <vt:variant>
        <vt:lpwstr>XMeister2013</vt:lpwstr>
      </vt:variant>
      <vt:variant>
        <vt:i4>6946831</vt:i4>
      </vt:variant>
      <vt:variant>
        <vt:i4>2460</vt:i4>
      </vt:variant>
      <vt:variant>
        <vt:i4>0</vt:i4>
      </vt:variant>
      <vt:variant>
        <vt:i4>5</vt:i4>
      </vt:variant>
      <vt:variant>
        <vt:lpwstr>file://localhost/Users/royc/Google_Drive/Thesis/RoyC_Umass_Thesis.html</vt:lpwstr>
      </vt:variant>
      <vt:variant>
        <vt:lpwstr>XMeister2013</vt:lpwstr>
      </vt:variant>
      <vt:variant>
        <vt:i4>7798790</vt:i4>
      </vt:variant>
      <vt:variant>
        <vt:i4>2457</vt:i4>
      </vt:variant>
      <vt:variant>
        <vt:i4>0</vt:i4>
      </vt:variant>
      <vt:variant>
        <vt:i4>5</vt:i4>
      </vt:variant>
      <vt:variant>
        <vt:lpwstr>file://localhost/Users/royc/Google_Drive/Thesis/RoyC_Umass_Thesis.html</vt:lpwstr>
      </vt:variant>
      <vt:variant>
        <vt:lpwstr>XLuteijn2013</vt:lpwstr>
      </vt:variant>
      <vt:variant>
        <vt:i4>7798790</vt:i4>
      </vt:variant>
      <vt:variant>
        <vt:i4>2454</vt:i4>
      </vt:variant>
      <vt:variant>
        <vt:i4>0</vt:i4>
      </vt:variant>
      <vt:variant>
        <vt:i4>5</vt:i4>
      </vt:variant>
      <vt:variant>
        <vt:lpwstr>file://localhost/Users/royc/Google_Drive/Thesis/RoyC_Umass_Thesis.html</vt:lpwstr>
      </vt:variant>
      <vt:variant>
        <vt:lpwstr>XLuteijn2013</vt:lpwstr>
      </vt:variant>
      <vt:variant>
        <vt:i4>655389</vt:i4>
      </vt:variant>
      <vt:variant>
        <vt:i4>2451</vt:i4>
      </vt:variant>
      <vt:variant>
        <vt:i4>0</vt:i4>
      </vt:variant>
      <vt:variant>
        <vt:i4>5</vt:i4>
      </vt:variant>
      <vt:variant>
        <vt:lpwstr>file://localhost/Users/royc/Google_Drive/Thesis/RoyC_Umass_Thesis.html</vt:lpwstr>
      </vt:variant>
      <vt:variant>
        <vt:lpwstr>XReuter2011</vt:lpwstr>
      </vt:variant>
      <vt:variant>
        <vt:i4>655389</vt:i4>
      </vt:variant>
      <vt:variant>
        <vt:i4>2448</vt:i4>
      </vt:variant>
      <vt:variant>
        <vt:i4>0</vt:i4>
      </vt:variant>
      <vt:variant>
        <vt:i4>5</vt:i4>
      </vt:variant>
      <vt:variant>
        <vt:lpwstr>file://localhost/Users/royc/Google_Drive/Thesis/RoyC_Umass_Thesis.html</vt:lpwstr>
      </vt:variant>
      <vt:variant>
        <vt:lpwstr>XReuter2011</vt:lpwstr>
      </vt:variant>
      <vt:variant>
        <vt:i4>7274616</vt:i4>
      </vt:variant>
      <vt:variant>
        <vt:i4>2445</vt:i4>
      </vt:variant>
      <vt:variant>
        <vt:i4>0</vt:i4>
      </vt:variant>
      <vt:variant>
        <vt:i4>5</vt:i4>
      </vt:variant>
      <vt:variant>
        <vt:lpwstr>file://localhost/Users/royc/Google_Drive/Thesis/RoyC_Umass_Thesis.html</vt:lpwstr>
      </vt:variant>
      <vt:variant>
        <vt:lpwstr>XVourekas2012</vt:lpwstr>
      </vt:variant>
      <vt:variant>
        <vt:i4>7274616</vt:i4>
      </vt:variant>
      <vt:variant>
        <vt:i4>2442</vt:i4>
      </vt:variant>
      <vt:variant>
        <vt:i4>0</vt:i4>
      </vt:variant>
      <vt:variant>
        <vt:i4>5</vt:i4>
      </vt:variant>
      <vt:variant>
        <vt:lpwstr>file://localhost/Users/royc/Google_Drive/Thesis/RoyC_Umass_Thesis.html</vt:lpwstr>
      </vt:variant>
      <vt:variant>
        <vt:lpwstr>XVourekas2012</vt:lpwstr>
      </vt:variant>
      <vt:variant>
        <vt:i4>6946831</vt:i4>
      </vt:variant>
      <vt:variant>
        <vt:i4>2439</vt:i4>
      </vt:variant>
      <vt:variant>
        <vt:i4>0</vt:i4>
      </vt:variant>
      <vt:variant>
        <vt:i4>5</vt:i4>
      </vt:variant>
      <vt:variant>
        <vt:lpwstr>file://localhost/Users/royc/Google_Drive/Thesis/RoyC_Umass_Thesis.html</vt:lpwstr>
      </vt:variant>
      <vt:variant>
        <vt:lpwstr>XMeister2013</vt:lpwstr>
      </vt:variant>
      <vt:variant>
        <vt:i4>6946831</vt:i4>
      </vt:variant>
      <vt:variant>
        <vt:i4>2436</vt:i4>
      </vt:variant>
      <vt:variant>
        <vt:i4>0</vt:i4>
      </vt:variant>
      <vt:variant>
        <vt:i4>5</vt:i4>
      </vt:variant>
      <vt:variant>
        <vt:lpwstr>file://localhost/Users/royc/Google_Drive/Thesis/RoyC_Umass_Thesis.html</vt:lpwstr>
      </vt:variant>
      <vt:variant>
        <vt:lpwstr>XMeister2013</vt:lpwstr>
      </vt:variant>
      <vt:variant>
        <vt:i4>655389</vt:i4>
      </vt:variant>
      <vt:variant>
        <vt:i4>2433</vt:i4>
      </vt:variant>
      <vt:variant>
        <vt:i4>0</vt:i4>
      </vt:variant>
      <vt:variant>
        <vt:i4>5</vt:i4>
      </vt:variant>
      <vt:variant>
        <vt:lpwstr>file://localhost/Users/royc/Google_Drive/Thesis/RoyC_Umass_Thesis.html</vt:lpwstr>
      </vt:variant>
      <vt:variant>
        <vt:lpwstr>XReuter2011</vt:lpwstr>
      </vt:variant>
      <vt:variant>
        <vt:i4>655389</vt:i4>
      </vt:variant>
      <vt:variant>
        <vt:i4>2430</vt:i4>
      </vt:variant>
      <vt:variant>
        <vt:i4>0</vt:i4>
      </vt:variant>
      <vt:variant>
        <vt:i4>5</vt:i4>
      </vt:variant>
      <vt:variant>
        <vt:lpwstr>file://localhost/Users/royc/Google_Drive/Thesis/RoyC_Umass_Thesis.html</vt:lpwstr>
      </vt:variant>
      <vt:variant>
        <vt:lpwstr>XReuter2011</vt:lpwstr>
      </vt:variant>
      <vt:variant>
        <vt:i4>655474</vt:i4>
      </vt:variant>
      <vt:variant>
        <vt:i4>2427</vt:i4>
      </vt:variant>
      <vt:variant>
        <vt:i4>0</vt:i4>
      </vt:variant>
      <vt:variant>
        <vt:i4>5</vt:i4>
      </vt:variant>
      <vt:variant>
        <vt:lpwstr>file://localhost/Users/royc/Google_Drive/Thesis/RoyC_Umass_Thesis.html</vt:lpwstr>
      </vt:variant>
      <vt:variant>
        <vt:lpwstr>XDiGiacomo2013</vt:lpwstr>
      </vt:variant>
      <vt:variant>
        <vt:i4>655474</vt:i4>
      </vt:variant>
      <vt:variant>
        <vt:i4>2424</vt:i4>
      </vt:variant>
      <vt:variant>
        <vt:i4>0</vt:i4>
      </vt:variant>
      <vt:variant>
        <vt:i4>5</vt:i4>
      </vt:variant>
      <vt:variant>
        <vt:lpwstr>file://localhost/Users/royc/Google_Drive/Thesis/RoyC_Umass_Thesis.html</vt:lpwstr>
      </vt:variant>
      <vt:variant>
        <vt:lpwstr>XDiGiacomo2013</vt:lpwstr>
      </vt:variant>
      <vt:variant>
        <vt:i4>8192017</vt:i4>
      </vt:variant>
      <vt:variant>
        <vt:i4>2421</vt:i4>
      </vt:variant>
      <vt:variant>
        <vt:i4>0</vt:i4>
      </vt:variant>
      <vt:variant>
        <vt:i4>5</vt:i4>
      </vt:variant>
      <vt:variant>
        <vt:lpwstr>file://localhost/Users/royc/Google_Drive/Thesis/RoyC_Umass_Thesis.html</vt:lpwstr>
      </vt:variant>
      <vt:variant>
        <vt:lpwstr>XDeFazio2011</vt:lpwstr>
      </vt:variant>
      <vt:variant>
        <vt:i4>8192017</vt:i4>
      </vt:variant>
      <vt:variant>
        <vt:i4>2418</vt:i4>
      </vt:variant>
      <vt:variant>
        <vt:i4>0</vt:i4>
      </vt:variant>
      <vt:variant>
        <vt:i4>5</vt:i4>
      </vt:variant>
      <vt:variant>
        <vt:lpwstr>file://localhost/Users/royc/Google_Drive/Thesis/RoyC_Umass_Thesis.html</vt:lpwstr>
      </vt:variant>
      <vt:variant>
        <vt:lpwstr>XDeFazio2011</vt:lpwstr>
      </vt:variant>
      <vt:variant>
        <vt:i4>655389</vt:i4>
      </vt:variant>
      <vt:variant>
        <vt:i4>2415</vt:i4>
      </vt:variant>
      <vt:variant>
        <vt:i4>0</vt:i4>
      </vt:variant>
      <vt:variant>
        <vt:i4>5</vt:i4>
      </vt:variant>
      <vt:variant>
        <vt:lpwstr>file://localhost/Users/royc/Google_Drive/Thesis/RoyC_Umass_Thesis.html</vt:lpwstr>
      </vt:variant>
      <vt:variant>
        <vt:lpwstr>XReuter2011</vt:lpwstr>
      </vt:variant>
      <vt:variant>
        <vt:i4>655389</vt:i4>
      </vt:variant>
      <vt:variant>
        <vt:i4>2412</vt:i4>
      </vt:variant>
      <vt:variant>
        <vt:i4>0</vt:i4>
      </vt:variant>
      <vt:variant>
        <vt:i4>5</vt:i4>
      </vt:variant>
      <vt:variant>
        <vt:lpwstr>file://localhost/Users/royc/Google_Drive/Thesis/RoyC_Umass_Thesis.html</vt:lpwstr>
      </vt:variant>
      <vt:variant>
        <vt:lpwstr>XReuter2011</vt:lpwstr>
      </vt:variant>
      <vt:variant>
        <vt:i4>8192017</vt:i4>
      </vt:variant>
      <vt:variant>
        <vt:i4>2409</vt:i4>
      </vt:variant>
      <vt:variant>
        <vt:i4>0</vt:i4>
      </vt:variant>
      <vt:variant>
        <vt:i4>5</vt:i4>
      </vt:variant>
      <vt:variant>
        <vt:lpwstr>file://localhost/Users/royc/Google_Drive/Thesis/RoyC_Umass_Thesis.html</vt:lpwstr>
      </vt:variant>
      <vt:variant>
        <vt:lpwstr>XDeFazio2011</vt:lpwstr>
      </vt:variant>
      <vt:variant>
        <vt:i4>8192017</vt:i4>
      </vt:variant>
      <vt:variant>
        <vt:i4>2406</vt:i4>
      </vt:variant>
      <vt:variant>
        <vt:i4>0</vt:i4>
      </vt:variant>
      <vt:variant>
        <vt:i4>5</vt:i4>
      </vt:variant>
      <vt:variant>
        <vt:lpwstr>file://localhost/Users/royc/Google_Drive/Thesis/RoyC_Umass_Thesis.html</vt:lpwstr>
      </vt:variant>
      <vt:variant>
        <vt:lpwstr>XDeFazio2011</vt:lpwstr>
      </vt:variant>
      <vt:variant>
        <vt:i4>1900654</vt:i4>
      </vt:variant>
      <vt:variant>
        <vt:i4>2403</vt:i4>
      </vt:variant>
      <vt:variant>
        <vt:i4>0</vt:i4>
      </vt:variant>
      <vt:variant>
        <vt:i4>5</vt:i4>
      </vt:variant>
      <vt:variant>
        <vt:lpwstr>file://localhost/Users/royc/Google_Drive/Thesis/RoyC_Umass_Thesis.html</vt:lpwstr>
      </vt:variant>
      <vt:variant>
        <vt:lpwstr>XKuramochi2008</vt:lpwstr>
      </vt:variant>
      <vt:variant>
        <vt:i4>1900654</vt:i4>
      </vt:variant>
      <vt:variant>
        <vt:i4>2400</vt:i4>
      </vt:variant>
      <vt:variant>
        <vt:i4>0</vt:i4>
      </vt:variant>
      <vt:variant>
        <vt:i4>5</vt:i4>
      </vt:variant>
      <vt:variant>
        <vt:lpwstr>file://localhost/Users/royc/Google_Drive/Thesis/RoyC_Umass_Thesis.html</vt:lpwstr>
      </vt:variant>
      <vt:variant>
        <vt:lpwstr>XKuramochi2008</vt:lpwstr>
      </vt:variant>
      <vt:variant>
        <vt:i4>7602205</vt:i4>
      </vt:variant>
      <vt:variant>
        <vt:i4>2397</vt:i4>
      </vt:variant>
      <vt:variant>
        <vt:i4>0</vt:i4>
      </vt:variant>
      <vt:variant>
        <vt:i4>5</vt:i4>
      </vt:variant>
      <vt:variant>
        <vt:lpwstr>file://localhost/Users/royc/Google_Drive/Thesis/RoyC_Umass_Thesis.html</vt:lpwstr>
      </vt:variant>
      <vt:variant>
        <vt:lpwstr>XCarmell2007</vt:lpwstr>
      </vt:variant>
      <vt:variant>
        <vt:i4>7602205</vt:i4>
      </vt:variant>
      <vt:variant>
        <vt:i4>2394</vt:i4>
      </vt:variant>
      <vt:variant>
        <vt:i4>0</vt:i4>
      </vt:variant>
      <vt:variant>
        <vt:i4>5</vt:i4>
      </vt:variant>
      <vt:variant>
        <vt:lpwstr>file://localhost/Users/royc/Google_Drive/Thesis/RoyC_Umass_Thesis.html</vt:lpwstr>
      </vt:variant>
      <vt:variant>
        <vt:lpwstr>XCarmell2007</vt:lpwstr>
      </vt:variant>
      <vt:variant>
        <vt:i4>18</vt:i4>
      </vt:variant>
      <vt:variant>
        <vt:i4>2391</vt:i4>
      </vt:variant>
      <vt:variant>
        <vt:i4>0</vt:i4>
      </vt:variant>
      <vt:variant>
        <vt:i4>5</vt:i4>
      </vt:variant>
      <vt:variant>
        <vt:lpwstr>file://localhost/Users/royc/Google_Drive/Thesis/RoyC_Umass_Thesis.html</vt:lpwstr>
      </vt:variant>
      <vt:variant>
        <vt:lpwstr>XAravin2007</vt:lpwstr>
      </vt:variant>
      <vt:variant>
        <vt:i4>18</vt:i4>
      </vt:variant>
      <vt:variant>
        <vt:i4>2388</vt:i4>
      </vt:variant>
      <vt:variant>
        <vt:i4>0</vt:i4>
      </vt:variant>
      <vt:variant>
        <vt:i4>5</vt:i4>
      </vt:variant>
      <vt:variant>
        <vt:lpwstr>file://localhost/Users/royc/Google_Drive/Thesis/RoyC_Umass_Thesis.html</vt:lpwstr>
      </vt:variant>
      <vt:variant>
        <vt:lpwstr>XAravin2007</vt:lpwstr>
      </vt:variant>
      <vt:variant>
        <vt:i4>262165</vt:i4>
      </vt:variant>
      <vt:variant>
        <vt:i4>2385</vt:i4>
      </vt:variant>
      <vt:variant>
        <vt:i4>0</vt:i4>
      </vt:variant>
      <vt:variant>
        <vt:i4>5</vt:i4>
      </vt:variant>
      <vt:variant>
        <vt:lpwstr>file://localhost/Users/royc/Google_Drive/Thesis/RoyC_Umass_Thesis.html</vt:lpwstr>
      </vt:variant>
      <vt:variant>
        <vt:lpwstr>XLi2013</vt:lpwstr>
      </vt:variant>
      <vt:variant>
        <vt:i4>262165</vt:i4>
      </vt:variant>
      <vt:variant>
        <vt:i4>2382</vt:i4>
      </vt:variant>
      <vt:variant>
        <vt:i4>0</vt:i4>
      </vt:variant>
      <vt:variant>
        <vt:i4>5</vt:i4>
      </vt:variant>
      <vt:variant>
        <vt:lpwstr>file://localhost/Users/royc/Google_Drive/Thesis/RoyC_Umass_Thesis.html</vt:lpwstr>
      </vt:variant>
      <vt:variant>
        <vt:lpwstr>XLi2013</vt:lpwstr>
      </vt:variant>
      <vt:variant>
        <vt:i4>6357013</vt:i4>
      </vt:variant>
      <vt:variant>
        <vt:i4>2379</vt:i4>
      </vt:variant>
      <vt:variant>
        <vt:i4>0</vt:i4>
      </vt:variant>
      <vt:variant>
        <vt:i4>5</vt:i4>
      </vt:variant>
      <vt:variant>
        <vt:lpwstr>file://localhost/Users/royc/Google_Drive/Thesis/RoyC_Umass_Thesis.html</vt:lpwstr>
      </vt:variant>
      <vt:variant>
        <vt:lpwstr>XLi2013e</vt:lpwstr>
      </vt:variant>
      <vt:variant>
        <vt:i4>6357013</vt:i4>
      </vt:variant>
      <vt:variant>
        <vt:i4>2376</vt:i4>
      </vt:variant>
      <vt:variant>
        <vt:i4>0</vt:i4>
      </vt:variant>
      <vt:variant>
        <vt:i4>5</vt:i4>
      </vt:variant>
      <vt:variant>
        <vt:lpwstr>file://localhost/Users/royc/Google_Drive/Thesis/RoyC_Umass_Thesis.html</vt:lpwstr>
      </vt:variant>
      <vt:variant>
        <vt:lpwstr>XLi2013e</vt:lpwstr>
      </vt:variant>
      <vt:variant>
        <vt:i4>1966103</vt:i4>
      </vt:variant>
      <vt:variant>
        <vt:i4>2367</vt:i4>
      </vt:variant>
      <vt:variant>
        <vt:i4>0</vt:i4>
      </vt:variant>
      <vt:variant>
        <vt:i4>5</vt:i4>
      </vt:variant>
      <vt:variant>
        <vt:lpwstr>file://localhost/Users/royc/Google_Drive/Thesis/RoyC_Umass_Thesis.html</vt:lpwstr>
      </vt:variant>
      <vt:variant>
        <vt:lpwstr>XKirino2007</vt:lpwstr>
      </vt:variant>
      <vt:variant>
        <vt:i4>1966103</vt:i4>
      </vt:variant>
      <vt:variant>
        <vt:i4>2364</vt:i4>
      </vt:variant>
      <vt:variant>
        <vt:i4>0</vt:i4>
      </vt:variant>
      <vt:variant>
        <vt:i4>5</vt:i4>
      </vt:variant>
      <vt:variant>
        <vt:lpwstr>file://localhost/Users/royc/Google_Drive/Thesis/RoyC_Umass_Thesis.html</vt:lpwstr>
      </vt:variant>
      <vt:variant>
        <vt:lpwstr>XKirino2007</vt:lpwstr>
      </vt:variant>
      <vt:variant>
        <vt:i4>7864343</vt:i4>
      </vt:variant>
      <vt:variant>
        <vt:i4>2361</vt:i4>
      </vt:variant>
      <vt:variant>
        <vt:i4>0</vt:i4>
      </vt:variant>
      <vt:variant>
        <vt:i4>5</vt:i4>
      </vt:variant>
      <vt:variant>
        <vt:lpwstr>file://localhost/Users/royc/Google_Drive/Thesis/RoyC_Umass_Thesis.html</vt:lpwstr>
      </vt:variant>
      <vt:variant>
        <vt:lpwstr>XKawaoka2011</vt:lpwstr>
      </vt:variant>
      <vt:variant>
        <vt:i4>7864343</vt:i4>
      </vt:variant>
      <vt:variant>
        <vt:i4>2358</vt:i4>
      </vt:variant>
      <vt:variant>
        <vt:i4>0</vt:i4>
      </vt:variant>
      <vt:variant>
        <vt:i4>5</vt:i4>
      </vt:variant>
      <vt:variant>
        <vt:lpwstr>file://localhost/Users/royc/Google_Drive/Thesis/RoyC_Umass_Thesis.html</vt:lpwstr>
      </vt:variant>
      <vt:variant>
        <vt:lpwstr>XKawaoka2011</vt:lpwstr>
      </vt:variant>
      <vt:variant>
        <vt:i4>7798790</vt:i4>
      </vt:variant>
      <vt:variant>
        <vt:i4>2355</vt:i4>
      </vt:variant>
      <vt:variant>
        <vt:i4>0</vt:i4>
      </vt:variant>
      <vt:variant>
        <vt:i4>5</vt:i4>
      </vt:variant>
      <vt:variant>
        <vt:lpwstr>file://localhost/Users/royc/Google_Drive/Thesis/RoyC_Umass_Thesis.html</vt:lpwstr>
      </vt:variant>
      <vt:variant>
        <vt:lpwstr>XHorwich2007</vt:lpwstr>
      </vt:variant>
      <vt:variant>
        <vt:i4>7798790</vt:i4>
      </vt:variant>
      <vt:variant>
        <vt:i4>2352</vt:i4>
      </vt:variant>
      <vt:variant>
        <vt:i4>0</vt:i4>
      </vt:variant>
      <vt:variant>
        <vt:i4>5</vt:i4>
      </vt:variant>
      <vt:variant>
        <vt:lpwstr>file://localhost/Users/royc/Google_Drive/Thesis/RoyC_Umass_Thesis.html</vt:lpwstr>
      </vt:variant>
      <vt:variant>
        <vt:lpwstr>XHorwich2007</vt:lpwstr>
      </vt:variant>
      <vt:variant>
        <vt:i4>7340054</vt:i4>
      </vt:variant>
      <vt:variant>
        <vt:i4>2349</vt:i4>
      </vt:variant>
      <vt:variant>
        <vt:i4>0</vt:i4>
      </vt:variant>
      <vt:variant>
        <vt:i4>5</vt:i4>
      </vt:variant>
      <vt:variant>
        <vt:lpwstr>file://localhost/Users/royc/Google_Drive/Thesis/RoyC_Umass_Thesis.html</vt:lpwstr>
      </vt:variant>
      <vt:variant>
        <vt:lpwstr>XKawaoka2009</vt:lpwstr>
      </vt:variant>
      <vt:variant>
        <vt:i4>7340054</vt:i4>
      </vt:variant>
      <vt:variant>
        <vt:i4>2346</vt:i4>
      </vt:variant>
      <vt:variant>
        <vt:i4>0</vt:i4>
      </vt:variant>
      <vt:variant>
        <vt:i4>5</vt:i4>
      </vt:variant>
      <vt:variant>
        <vt:lpwstr>file://localhost/Users/royc/Google_Drive/Thesis/RoyC_Umass_Thesis.html</vt:lpwstr>
      </vt:variant>
      <vt:variant>
        <vt:lpwstr>XKawaoka2009</vt:lpwstr>
      </vt:variant>
      <vt:variant>
        <vt:i4>262165</vt:i4>
      </vt:variant>
      <vt:variant>
        <vt:i4>2343</vt:i4>
      </vt:variant>
      <vt:variant>
        <vt:i4>0</vt:i4>
      </vt:variant>
      <vt:variant>
        <vt:i4>5</vt:i4>
      </vt:variant>
      <vt:variant>
        <vt:lpwstr>file://localhost/Users/royc/Google_Drive/Thesis/RoyC_Umass_Thesis.html</vt:lpwstr>
      </vt:variant>
      <vt:variant>
        <vt:lpwstr>XLi2013</vt:lpwstr>
      </vt:variant>
      <vt:variant>
        <vt:i4>262165</vt:i4>
      </vt:variant>
      <vt:variant>
        <vt:i4>2340</vt:i4>
      </vt:variant>
      <vt:variant>
        <vt:i4>0</vt:i4>
      </vt:variant>
      <vt:variant>
        <vt:i4>5</vt:i4>
      </vt:variant>
      <vt:variant>
        <vt:lpwstr>file://localhost/Users/royc/Google_Drive/Thesis/RoyC_Umass_Thesis.html</vt:lpwstr>
      </vt:variant>
      <vt:variant>
        <vt:lpwstr>XLi2013</vt:lpwstr>
      </vt:variant>
      <vt:variant>
        <vt:i4>5767190</vt:i4>
      </vt:variant>
      <vt:variant>
        <vt:i4>2337</vt:i4>
      </vt:variant>
      <vt:variant>
        <vt:i4>0</vt:i4>
      </vt:variant>
      <vt:variant>
        <vt:i4>5</vt:i4>
      </vt:variant>
      <vt:variant>
        <vt:lpwstr>file://localhost/Users/royc/Google_Drive/Thesis/RoyC_Umass_Thesis.html</vt:lpwstr>
      </vt:variant>
      <vt:variant>
        <vt:lpwstr>x1-22001r14</vt:lpwstr>
      </vt:variant>
      <vt:variant>
        <vt:i4>7929973</vt:i4>
      </vt:variant>
      <vt:variant>
        <vt:i4>2334</vt:i4>
      </vt:variant>
      <vt:variant>
        <vt:i4>0</vt:i4>
      </vt:variant>
      <vt:variant>
        <vt:i4>5</vt:i4>
      </vt:variant>
      <vt:variant>
        <vt:lpwstr>file://localhost/Users/royc/Google_Drive/Thesis/RoyC_Umass_Thesis.html</vt:lpwstr>
      </vt:variant>
      <vt:variant>
        <vt:lpwstr>XCora2014</vt:lpwstr>
      </vt:variant>
      <vt:variant>
        <vt:i4>7929973</vt:i4>
      </vt:variant>
      <vt:variant>
        <vt:i4>2331</vt:i4>
      </vt:variant>
      <vt:variant>
        <vt:i4>0</vt:i4>
      </vt:variant>
      <vt:variant>
        <vt:i4>5</vt:i4>
      </vt:variant>
      <vt:variant>
        <vt:lpwstr>file://localhost/Users/royc/Google_Drive/Thesis/RoyC_Umass_Thesis.html</vt:lpwstr>
      </vt:variant>
      <vt:variant>
        <vt:lpwstr>XCora2014</vt:lpwstr>
      </vt:variant>
      <vt:variant>
        <vt:i4>589923</vt:i4>
      </vt:variant>
      <vt:variant>
        <vt:i4>2328</vt:i4>
      </vt:variant>
      <vt:variant>
        <vt:i4>0</vt:i4>
      </vt:variant>
      <vt:variant>
        <vt:i4>5</vt:i4>
      </vt:variant>
      <vt:variant>
        <vt:lpwstr>file://localhost/Users/royc/Google_Drive/Thesis/RoyC_Umass_Thesis.html</vt:lpwstr>
      </vt:variant>
      <vt:variant>
        <vt:lpwstr>XNishimasu2012</vt:lpwstr>
      </vt:variant>
      <vt:variant>
        <vt:i4>589923</vt:i4>
      </vt:variant>
      <vt:variant>
        <vt:i4>2325</vt:i4>
      </vt:variant>
      <vt:variant>
        <vt:i4>0</vt:i4>
      </vt:variant>
      <vt:variant>
        <vt:i4>5</vt:i4>
      </vt:variant>
      <vt:variant>
        <vt:lpwstr>file://localhost/Users/royc/Google_Drive/Thesis/RoyC_Umass_Thesis.html</vt:lpwstr>
      </vt:variant>
      <vt:variant>
        <vt:lpwstr>XNishimasu2012</vt:lpwstr>
      </vt:variant>
      <vt:variant>
        <vt:i4>3</vt:i4>
      </vt:variant>
      <vt:variant>
        <vt:i4>2322</vt:i4>
      </vt:variant>
      <vt:variant>
        <vt:i4>0</vt:i4>
      </vt:variant>
      <vt:variant>
        <vt:i4>5</vt:i4>
      </vt:variant>
      <vt:variant>
        <vt:lpwstr>file://localhost/Users/royc/Google_Drive/Thesis/RoyC_Umass_Thesis.html</vt:lpwstr>
      </vt:variant>
      <vt:variant>
        <vt:lpwstr>XIpsaro2012</vt:lpwstr>
      </vt:variant>
      <vt:variant>
        <vt:i4>3</vt:i4>
      </vt:variant>
      <vt:variant>
        <vt:i4>2319</vt:i4>
      </vt:variant>
      <vt:variant>
        <vt:i4>0</vt:i4>
      </vt:variant>
      <vt:variant>
        <vt:i4>5</vt:i4>
      </vt:variant>
      <vt:variant>
        <vt:lpwstr>file://localhost/Users/royc/Google_Drive/Thesis/RoyC_Umass_Thesis.html</vt:lpwstr>
      </vt:variant>
      <vt:variant>
        <vt:lpwstr>XIpsaro2012</vt:lpwstr>
      </vt:variant>
      <vt:variant>
        <vt:i4>6553602</vt:i4>
      </vt:variant>
      <vt:variant>
        <vt:i4>2316</vt:i4>
      </vt:variant>
      <vt:variant>
        <vt:i4>0</vt:i4>
      </vt:variant>
      <vt:variant>
        <vt:i4>5</vt:i4>
      </vt:variant>
      <vt:variant>
        <vt:lpwstr>file://localhost/Users/royc/Google_Drive/Thesis/RoyC_Umass_Thesis.html</vt:lpwstr>
      </vt:variant>
      <vt:variant>
        <vt:lpwstr>XGunawardane2007</vt:lpwstr>
      </vt:variant>
      <vt:variant>
        <vt:i4>6553602</vt:i4>
      </vt:variant>
      <vt:variant>
        <vt:i4>2313</vt:i4>
      </vt:variant>
      <vt:variant>
        <vt:i4>0</vt:i4>
      </vt:variant>
      <vt:variant>
        <vt:i4>5</vt:i4>
      </vt:variant>
      <vt:variant>
        <vt:lpwstr>file://localhost/Users/royc/Google_Drive/Thesis/RoyC_Umass_Thesis.html</vt:lpwstr>
      </vt:variant>
      <vt:variant>
        <vt:lpwstr>XGunawardane2007</vt:lpwstr>
      </vt:variant>
      <vt:variant>
        <vt:i4>196719</vt:i4>
      </vt:variant>
      <vt:variant>
        <vt:i4>2310</vt:i4>
      </vt:variant>
      <vt:variant>
        <vt:i4>0</vt:i4>
      </vt:variant>
      <vt:variant>
        <vt:i4>5</vt:i4>
      </vt:variant>
      <vt:variant>
        <vt:lpwstr>file://localhost/Users/royc/Google_Drive/Thesis/RoyC_Umass_Thesis.html</vt:lpwstr>
      </vt:variant>
      <vt:variant>
        <vt:lpwstr>XBrennecke2007</vt:lpwstr>
      </vt:variant>
      <vt:variant>
        <vt:i4>196719</vt:i4>
      </vt:variant>
      <vt:variant>
        <vt:i4>2307</vt:i4>
      </vt:variant>
      <vt:variant>
        <vt:i4>0</vt:i4>
      </vt:variant>
      <vt:variant>
        <vt:i4>5</vt:i4>
      </vt:variant>
      <vt:variant>
        <vt:lpwstr>file://localhost/Users/royc/Google_Drive/Thesis/RoyC_Umass_Thesis.html</vt:lpwstr>
      </vt:variant>
      <vt:variant>
        <vt:lpwstr>XBrennecke2007</vt:lpwstr>
      </vt:variant>
      <vt:variant>
        <vt:i4>7798790</vt:i4>
      </vt:variant>
      <vt:variant>
        <vt:i4>2304</vt:i4>
      </vt:variant>
      <vt:variant>
        <vt:i4>0</vt:i4>
      </vt:variant>
      <vt:variant>
        <vt:i4>5</vt:i4>
      </vt:variant>
      <vt:variant>
        <vt:lpwstr>file://localhost/Users/royc/Google_Drive/Thesis/RoyC_Umass_Thesis.html</vt:lpwstr>
      </vt:variant>
      <vt:variant>
        <vt:lpwstr>XLuteijn2013</vt:lpwstr>
      </vt:variant>
      <vt:variant>
        <vt:i4>7798790</vt:i4>
      </vt:variant>
      <vt:variant>
        <vt:i4>2301</vt:i4>
      </vt:variant>
      <vt:variant>
        <vt:i4>0</vt:i4>
      </vt:variant>
      <vt:variant>
        <vt:i4>5</vt:i4>
      </vt:variant>
      <vt:variant>
        <vt:lpwstr>file://localhost/Users/royc/Google_Drive/Thesis/RoyC_Umass_Thesis.html</vt:lpwstr>
      </vt:variant>
      <vt:variant>
        <vt:lpwstr>XLuteijn2013</vt:lpwstr>
      </vt:variant>
      <vt:variant>
        <vt:i4>589923</vt:i4>
      </vt:variant>
      <vt:variant>
        <vt:i4>2298</vt:i4>
      </vt:variant>
      <vt:variant>
        <vt:i4>0</vt:i4>
      </vt:variant>
      <vt:variant>
        <vt:i4>5</vt:i4>
      </vt:variant>
      <vt:variant>
        <vt:lpwstr>file://localhost/Users/royc/Google_Drive/Thesis/RoyC_Umass_Thesis.html</vt:lpwstr>
      </vt:variant>
      <vt:variant>
        <vt:lpwstr>XNishimasu2012</vt:lpwstr>
      </vt:variant>
      <vt:variant>
        <vt:i4>589923</vt:i4>
      </vt:variant>
      <vt:variant>
        <vt:i4>2295</vt:i4>
      </vt:variant>
      <vt:variant>
        <vt:i4>0</vt:i4>
      </vt:variant>
      <vt:variant>
        <vt:i4>5</vt:i4>
      </vt:variant>
      <vt:variant>
        <vt:lpwstr>file://localhost/Users/royc/Google_Drive/Thesis/RoyC_Umass_Thesis.html</vt:lpwstr>
      </vt:variant>
      <vt:variant>
        <vt:lpwstr>XNishimasu2012</vt:lpwstr>
      </vt:variant>
      <vt:variant>
        <vt:i4>3</vt:i4>
      </vt:variant>
      <vt:variant>
        <vt:i4>2292</vt:i4>
      </vt:variant>
      <vt:variant>
        <vt:i4>0</vt:i4>
      </vt:variant>
      <vt:variant>
        <vt:i4>5</vt:i4>
      </vt:variant>
      <vt:variant>
        <vt:lpwstr>file://localhost/Users/royc/Google_Drive/Thesis/RoyC_Umass_Thesis.html</vt:lpwstr>
      </vt:variant>
      <vt:variant>
        <vt:lpwstr>XIpsaro2012</vt:lpwstr>
      </vt:variant>
      <vt:variant>
        <vt:i4>3</vt:i4>
      </vt:variant>
      <vt:variant>
        <vt:i4>2289</vt:i4>
      </vt:variant>
      <vt:variant>
        <vt:i4>0</vt:i4>
      </vt:variant>
      <vt:variant>
        <vt:i4>5</vt:i4>
      </vt:variant>
      <vt:variant>
        <vt:lpwstr>file://localhost/Users/royc/Google_Drive/Thesis/RoyC_Umass_Thesis.html</vt:lpwstr>
      </vt:variant>
      <vt:variant>
        <vt:lpwstr>XIpsaro2012</vt:lpwstr>
      </vt:variant>
      <vt:variant>
        <vt:i4>393338</vt:i4>
      </vt:variant>
      <vt:variant>
        <vt:i4>2286</vt:i4>
      </vt:variant>
      <vt:variant>
        <vt:i4>0</vt:i4>
      </vt:variant>
      <vt:variant>
        <vt:i4>5</vt:i4>
      </vt:variant>
      <vt:variant>
        <vt:lpwstr>file://localhost/Users/royc/Google_Drive/Thesis/RoyC_Umass_Thesis.html</vt:lpwstr>
      </vt:variant>
      <vt:variant>
        <vt:lpwstr>XWatanabe2011a</vt:lpwstr>
      </vt:variant>
      <vt:variant>
        <vt:i4>393338</vt:i4>
      </vt:variant>
      <vt:variant>
        <vt:i4>2283</vt:i4>
      </vt:variant>
      <vt:variant>
        <vt:i4>0</vt:i4>
      </vt:variant>
      <vt:variant>
        <vt:i4>5</vt:i4>
      </vt:variant>
      <vt:variant>
        <vt:lpwstr>file://localhost/Users/royc/Google_Drive/Thesis/RoyC_Umass_Thesis.html</vt:lpwstr>
      </vt:variant>
      <vt:variant>
        <vt:lpwstr>XWatanabe2011a</vt:lpwstr>
      </vt:variant>
      <vt:variant>
        <vt:i4>1966185</vt:i4>
      </vt:variant>
      <vt:variant>
        <vt:i4>2280</vt:i4>
      </vt:variant>
      <vt:variant>
        <vt:i4>0</vt:i4>
      </vt:variant>
      <vt:variant>
        <vt:i4>5</vt:i4>
      </vt:variant>
      <vt:variant>
        <vt:lpwstr>file://localhost/Users/royc/Google_Drive/Thesis/RoyC_Umass_Thesis.html</vt:lpwstr>
      </vt:variant>
      <vt:variant>
        <vt:lpwstr>XSaito2010</vt:lpwstr>
      </vt:variant>
      <vt:variant>
        <vt:i4>1966185</vt:i4>
      </vt:variant>
      <vt:variant>
        <vt:i4>2277</vt:i4>
      </vt:variant>
      <vt:variant>
        <vt:i4>0</vt:i4>
      </vt:variant>
      <vt:variant>
        <vt:i4>5</vt:i4>
      </vt:variant>
      <vt:variant>
        <vt:lpwstr>file://localhost/Users/royc/Google_Drive/Thesis/RoyC_Umass_Thesis.html</vt:lpwstr>
      </vt:variant>
      <vt:variant>
        <vt:lpwstr>XSaito2010</vt:lpwstr>
      </vt:variant>
      <vt:variant>
        <vt:i4>262165</vt:i4>
      </vt:variant>
      <vt:variant>
        <vt:i4>2274</vt:i4>
      </vt:variant>
      <vt:variant>
        <vt:i4>0</vt:i4>
      </vt:variant>
      <vt:variant>
        <vt:i4>5</vt:i4>
      </vt:variant>
      <vt:variant>
        <vt:lpwstr>file://localhost/Users/royc/Google_Drive/Thesis/RoyC_Umass_Thesis.html</vt:lpwstr>
      </vt:variant>
      <vt:variant>
        <vt:lpwstr>XLi2013</vt:lpwstr>
      </vt:variant>
      <vt:variant>
        <vt:i4>262165</vt:i4>
      </vt:variant>
      <vt:variant>
        <vt:i4>2271</vt:i4>
      </vt:variant>
      <vt:variant>
        <vt:i4>0</vt:i4>
      </vt:variant>
      <vt:variant>
        <vt:i4>5</vt:i4>
      </vt:variant>
      <vt:variant>
        <vt:lpwstr>file://localhost/Users/royc/Google_Drive/Thesis/RoyC_Umass_Thesis.html</vt:lpwstr>
      </vt:variant>
      <vt:variant>
        <vt:lpwstr>XLi2013</vt:lpwstr>
      </vt:variant>
      <vt:variant>
        <vt:i4>1376378</vt:i4>
      </vt:variant>
      <vt:variant>
        <vt:i4>2268</vt:i4>
      </vt:variant>
      <vt:variant>
        <vt:i4>0</vt:i4>
      </vt:variant>
      <vt:variant>
        <vt:i4>5</vt:i4>
      </vt:variant>
      <vt:variant>
        <vt:lpwstr>file://localhost/Users/royc/Google_Drive/Thesis/RoyC_Umass_Thesis.html</vt:lpwstr>
      </vt:variant>
      <vt:variant>
        <vt:lpwstr>XZhang2012</vt:lpwstr>
      </vt:variant>
      <vt:variant>
        <vt:i4>1376378</vt:i4>
      </vt:variant>
      <vt:variant>
        <vt:i4>2265</vt:i4>
      </vt:variant>
      <vt:variant>
        <vt:i4>0</vt:i4>
      </vt:variant>
      <vt:variant>
        <vt:i4>5</vt:i4>
      </vt:variant>
      <vt:variant>
        <vt:lpwstr>file://localhost/Users/royc/Google_Drive/Thesis/RoyC_Umass_Thesis.html</vt:lpwstr>
      </vt:variant>
      <vt:variant>
        <vt:lpwstr>XZhang2012</vt:lpwstr>
      </vt:variant>
      <vt:variant>
        <vt:i4>851970</vt:i4>
      </vt:variant>
      <vt:variant>
        <vt:i4>2262</vt:i4>
      </vt:variant>
      <vt:variant>
        <vt:i4>0</vt:i4>
      </vt:variant>
      <vt:variant>
        <vt:i4>5</vt:i4>
      </vt:variant>
      <vt:variant>
        <vt:lpwstr>file://localhost/Users/royc/Google_Drive/Thesis/RoyC_Umass_Thesis.html</vt:lpwstr>
      </vt:variant>
      <vt:variant>
        <vt:lpwstr>XMeikar2011</vt:lpwstr>
      </vt:variant>
      <vt:variant>
        <vt:i4>851970</vt:i4>
      </vt:variant>
      <vt:variant>
        <vt:i4>2259</vt:i4>
      </vt:variant>
      <vt:variant>
        <vt:i4>0</vt:i4>
      </vt:variant>
      <vt:variant>
        <vt:i4>5</vt:i4>
      </vt:variant>
      <vt:variant>
        <vt:lpwstr>file://localhost/Users/royc/Google_Drive/Thesis/RoyC_Umass_Thesis.html</vt:lpwstr>
      </vt:variant>
      <vt:variant>
        <vt:lpwstr>XMeikar2011</vt:lpwstr>
      </vt:variant>
      <vt:variant>
        <vt:i4>7143444</vt:i4>
      </vt:variant>
      <vt:variant>
        <vt:i4>2256</vt:i4>
      </vt:variant>
      <vt:variant>
        <vt:i4>0</vt:i4>
      </vt:variant>
      <vt:variant>
        <vt:i4>5</vt:i4>
      </vt:variant>
      <vt:variant>
        <vt:lpwstr>file://localhost/Users/royc/Google_Drive/Thesis/RoyC_Umass_Thesis.html</vt:lpwstr>
      </vt:variant>
      <vt:variant>
        <vt:lpwstr>XLim2007</vt:lpwstr>
      </vt:variant>
      <vt:variant>
        <vt:i4>7143444</vt:i4>
      </vt:variant>
      <vt:variant>
        <vt:i4>2253</vt:i4>
      </vt:variant>
      <vt:variant>
        <vt:i4>0</vt:i4>
      </vt:variant>
      <vt:variant>
        <vt:i4>5</vt:i4>
      </vt:variant>
      <vt:variant>
        <vt:lpwstr>file://localhost/Users/royc/Google_Drive/Thesis/RoyC_Umass_Thesis.html</vt:lpwstr>
      </vt:variant>
      <vt:variant>
        <vt:lpwstr>XLim2007</vt:lpwstr>
      </vt:variant>
      <vt:variant>
        <vt:i4>1376378</vt:i4>
      </vt:variant>
      <vt:variant>
        <vt:i4>2250</vt:i4>
      </vt:variant>
      <vt:variant>
        <vt:i4>0</vt:i4>
      </vt:variant>
      <vt:variant>
        <vt:i4>5</vt:i4>
      </vt:variant>
      <vt:variant>
        <vt:lpwstr>file://localhost/Users/royc/Google_Drive/Thesis/RoyC_Umass_Thesis.html</vt:lpwstr>
      </vt:variant>
      <vt:variant>
        <vt:lpwstr>XZhang2012</vt:lpwstr>
      </vt:variant>
      <vt:variant>
        <vt:i4>1376378</vt:i4>
      </vt:variant>
      <vt:variant>
        <vt:i4>2247</vt:i4>
      </vt:variant>
      <vt:variant>
        <vt:i4>0</vt:i4>
      </vt:variant>
      <vt:variant>
        <vt:i4>5</vt:i4>
      </vt:variant>
      <vt:variant>
        <vt:lpwstr>file://localhost/Users/royc/Google_Drive/Thesis/RoyC_Umass_Thesis.html</vt:lpwstr>
      </vt:variant>
      <vt:variant>
        <vt:lpwstr>XZhang2012</vt:lpwstr>
      </vt:variant>
      <vt:variant>
        <vt:i4>1376378</vt:i4>
      </vt:variant>
      <vt:variant>
        <vt:i4>2244</vt:i4>
      </vt:variant>
      <vt:variant>
        <vt:i4>0</vt:i4>
      </vt:variant>
      <vt:variant>
        <vt:i4>5</vt:i4>
      </vt:variant>
      <vt:variant>
        <vt:lpwstr>file://localhost/Users/royc/Google_Drive/Thesis/RoyC_Umass_Thesis.html</vt:lpwstr>
      </vt:variant>
      <vt:variant>
        <vt:lpwstr>XZhang2012</vt:lpwstr>
      </vt:variant>
      <vt:variant>
        <vt:i4>1376378</vt:i4>
      </vt:variant>
      <vt:variant>
        <vt:i4>2241</vt:i4>
      </vt:variant>
      <vt:variant>
        <vt:i4>0</vt:i4>
      </vt:variant>
      <vt:variant>
        <vt:i4>5</vt:i4>
      </vt:variant>
      <vt:variant>
        <vt:lpwstr>file://localhost/Users/royc/Google_Drive/Thesis/RoyC_Umass_Thesis.html</vt:lpwstr>
      </vt:variant>
      <vt:variant>
        <vt:lpwstr>XZhang2012</vt:lpwstr>
      </vt:variant>
      <vt:variant>
        <vt:i4>8060942</vt:i4>
      </vt:variant>
      <vt:variant>
        <vt:i4>2238</vt:i4>
      </vt:variant>
      <vt:variant>
        <vt:i4>0</vt:i4>
      </vt:variant>
      <vt:variant>
        <vt:i4>5</vt:i4>
      </vt:variant>
      <vt:variant>
        <vt:lpwstr>file://localhost/Users/royc/Google_Drive/Thesis/RoyC_Umass_Thesis.html</vt:lpwstr>
      </vt:variant>
      <vt:variant>
        <vt:lpwstr>XKlattenhoff2009</vt:lpwstr>
      </vt:variant>
      <vt:variant>
        <vt:i4>8060942</vt:i4>
      </vt:variant>
      <vt:variant>
        <vt:i4>2235</vt:i4>
      </vt:variant>
      <vt:variant>
        <vt:i4>0</vt:i4>
      </vt:variant>
      <vt:variant>
        <vt:i4>5</vt:i4>
      </vt:variant>
      <vt:variant>
        <vt:lpwstr>file://localhost/Users/royc/Google_Drive/Thesis/RoyC_Umass_Thesis.html</vt:lpwstr>
      </vt:variant>
      <vt:variant>
        <vt:lpwstr>XKlattenhoff2009</vt:lpwstr>
      </vt:variant>
      <vt:variant>
        <vt:i4>6357013</vt:i4>
      </vt:variant>
      <vt:variant>
        <vt:i4>2232</vt:i4>
      </vt:variant>
      <vt:variant>
        <vt:i4>0</vt:i4>
      </vt:variant>
      <vt:variant>
        <vt:i4>5</vt:i4>
      </vt:variant>
      <vt:variant>
        <vt:lpwstr>file://localhost/Users/royc/Google_Drive/Thesis/RoyC_Umass_Thesis.html</vt:lpwstr>
      </vt:variant>
      <vt:variant>
        <vt:lpwstr>XLi2013e</vt:lpwstr>
      </vt:variant>
      <vt:variant>
        <vt:i4>6357013</vt:i4>
      </vt:variant>
      <vt:variant>
        <vt:i4>2229</vt:i4>
      </vt:variant>
      <vt:variant>
        <vt:i4>0</vt:i4>
      </vt:variant>
      <vt:variant>
        <vt:i4>5</vt:i4>
      </vt:variant>
      <vt:variant>
        <vt:lpwstr>file://localhost/Users/royc/Google_Drive/Thesis/RoyC_Umass_Thesis.html</vt:lpwstr>
      </vt:variant>
      <vt:variant>
        <vt:lpwstr>XLi2013e</vt:lpwstr>
      </vt:variant>
      <vt:variant>
        <vt:i4>196719</vt:i4>
      </vt:variant>
      <vt:variant>
        <vt:i4>2226</vt:i4>
      </vt:variant>
      <vt:variant>
        <vt:i4>0</vt:i4>
      </vt:variant>
      <vt:variant>
        <vt:i4>5</vt:i4>
      </vt:variant>
      <vt:variant>
        <vt:lpwstr>file://localhost/Users/royc/Google_Drive/Thesis/RoyC_Umass_Thesis.html</vt:lpwstr>
      </vt:variant>
      <vt:variant>
        <vt:lpwstr>XBrennecke2007</vt:lpwstr>
      </vt:variant>
      <vt:variant>
        <vt:i4>196719</vt:i4>
      </vt:variant>
      <vt:variant>
        <vt:i4>2223</vt:i4>
      </vt:variant>
      <vt:variant>
        <vt:i4>0</vt:i4>
      </vt:variant>
      <vt:variant>
        <vt:i4>5</vt:i4>
      </vt:variant>
      <vt:variant>
        <vt:lpwstr>file://localhost/Users/royc/Google_Drive/Thesis/RoyC_Umass_Thesis.html</vt:lpwstr>
      </vt:variant>
      <vt:variant>
        <vt:lpwstr>XBrennecke2007</vt:lpwstr>
      </vt:variant>
      <vt:variant>
        <vt:i4>196719</vt:i4>
      </vt:variant>
      <vt:variant>
        <vt:i4>2220</vt:i4>
      </vt:variant>
      <vt:variant>
        <vt:i4>0</vt:i4>
      </vt:variant>
      <vt:variant>
        <vt:i4>5</vt:i4>
      </vt:variant>
      <vt:variant>
        <vt:lpwstr>file://localhost/Users/royc/Google_Drive/Thesis/RoyC_Umass_Thesis.html</vt:lpwstr>
      </vt:variant>
      <vt:variant>
        <vt:lpwstr>XBrennecke2007</vt:lpwstr>
      </vt:variant>
      <vt:variant>
        <vt:i4>196719</vt:i4>
      </vt:variant>
      <vt:variant>
        <vt:i4>2217</vt:i4>
      </vt:variant>
      <vt:variant>
        <vt:i4>0</vt:i4>
      </vt:variant>
      <vt:variant>
        <vt:i4>5</vt:i4>
      </vt:variant>
      <vt:variant>
        <vt:lpwstr>file://localhost/Users/royc/Google_Drive/Thesis/RoyC_Umass_Thesis.html</vt:lpwstr>
      </vt:variant>
      <vt:variant>
        <vt:lpwstr>XBrennecke2007</vt:lpwstr>
      </vt:variant>
      <vt:variant>
        <vt:i4>6488163</vt:i4>
      </vt:variant>
      <vt:variant>
        <vt:i4>2214</vt:i4>
      </vt:variant>
      <vt:variant>
        <vt:i4>0</vt:i4>
      </vt:variant>
      <vt:variant>
        <vt:i4>5</vt:i4>
      </vt:variant>
      <vt:variant>
        <vt:lpwstr>file://localhost/Users/royc/Google_Drive/Thesis/RoyC_Umass_Thesis.html</vt:lpwstr>
      </vt:variant>
      <vt:variant>
        <vt:lpwstr>XPelisson1994</vt:lpwstr>
      </vt:variant>
      <vt:variant>
        <vt:i4>6488163</vt:i4>
      </vt:variant>
      <vt:variant>
        <vt:i4>2211</vt:i4>
      </vt:variant>
      <vt:variant>
        <vt:i4>0</vt:i4>
      </vt:variant>
      <vt:variant>
        <vt:i4>5</vt:i4>
      </vt:variant>
      <vt:variant>
        <vt:lpwstr>file://localhost/Users/royc/Google_Drive/Thesis/RoyC_Umass_Thesis.html</vt:lpwstr>
      </vt:variant>
      <vt:variant>
        <vt:lpwstr>XPelisson1994</vt:lpwstr>
      </vt:variant>
      <vt:variant>
        <vt:i4>7077909</vt:i4>
      </vt:variant>
      <vt:variant>
        <vt:i4>2202</vt:i4>
      </vt:variant>
      <vt:variant>
        <vt:i4>0</vt:i4>
      </vt:variant>
      <vt:variant>
        <vt:i4>5</vt:i4>
      </vt:variant>
      <vt:variant>
        <vt:lpwstr>file://localhost/Users/royc/Google_Drive/Thesis/RoyC_Umass_Thesis.html</vt:lpwstr>
      </vt:variant>
      <vt:variant>
        <vt:lpwstr>XLi2013h</vt:lpwstr>
      </vt:variant>
      <vt:variant>
        <vt:i4>7077909</vt:i4>
      </vt:variant>
      <vt:variant>
        <vt:i4>2199</vt:i4>
      </vt:variant>
      <vt:variant>
        <vt:i4>0</vt:i4>
      </vt:variant>
      <vt:variant>
        <vt:i4>5</vt:i4>
      </vt:variant>
      <vt:variant>
        <vt:lpwstr>file://localhost/Users/royc/Google_Drive/Thesis/RoyC_Umass_Thesis.html</vt:lpwstr>
      </vt:variant>
      <vt:variant>
        <vt:lpwstr>XLi2013h</vt:lpwstr>
      </vt:variant>
      <vt:variant>
        <vt:i4>7077989</vt:i4>
      </vt:variant>
      <vt:variant>
        <vt:i4>2196</vt:i4>
      </vt:variant>
      <vt:variant>
        <vt:i4>0</vt:i4>
      </vt:variant>
      <vt:variant>
        <vt:i4>5</vt:i4>
      </vt:variant>
      <vt:variant>
        <vt:lpwstr>file://localhost/Users/royc/Google_Drive/Thesis/RoyC_Umass_Thesis.html</vt:lpwstr>
      </vt:variant>
      <vt:variant>
        <vt:lpwstr>x1-630004</vt:lpwstr>
      </vt:variant>
      <vt:variant>
        <vt:i4>6488079</vt:i4>
      </vt:variant>
      <vt:variant>
        <vt:i4>2193</vt:i4>
      </vt:variant>
      <vt:variant>
        <vt:i4>0</vt:i4>
      </vt:variant>
      <vt:variant>
        <vt:i4>5</vt:i4>
      </vt:variant>
      <vt:variant>
        <vt:lpwstr>file://localhost/Users/royc/Google_Drive/Thesis/RoyC_Umass_Thesis.html</vt:lpwstr>
      </vt:variant>
      <vt:variant>
        <vt:lpwstr>XGoriaux2014</vt:lpwstr>
      </vt:variant>
      <vt:variant>
        <vt:i4>6488079</vt:i4>
      </vt:variant>
      <vt:variant>
        <vt:i4>2190</vt:i4>
      </vt:variant>
      <vt:variant>
        <vt:i4>0</vt:i4>
      </vt:variant>
      <vt:variant>
        <vt:i4>5</vt:i4>
      </vt:variant>
      <vt:variant>
        <vt:lpwstr>file://localhost/Users/royc/Google_Drive/Thesis/RoyC_Umass_Thesis.html</vt:lpwstr>
      </vt:variant>
      <vt:variant>
        <vt:lpwstr>XGoriaux2014</vt:lpwstr>
      </vt:variant>
      <vt:variant>
        <vt:i4>196719</vt:i4>
      </vt:variant>
      <vt:variant>
        <vt:i4>2187</vt:i4>
      </vt:variant>
      <vt:variant>
        <vt:i4>0</vt:i4>
      </vt:variant>
      <vt:variant>
        <vt:i4>5</vt:i4>
      </vt:variant>
      <vt:variant>
        <vt:lpwstr>file://localhost/Users/royc/Google_Drive/Thesis/RoyC_Umass_Thesis.html</vt:lpwstr>
      </vt:variant>
      <vt:variant>
        <vt:lpwstr>XBrennecke2007</vt:lpwstr>
      </vt:variant>
      <vt:variant>
        <vt:i4>196719</vt:i4>
      </vt:variant>
      <vt:variant>
        <vt:i4>2184</vt:i4>
      </vt:variant>
      <vt:variant>
        <vt:i4>0</vt:i4>
      </vt:variant>
      <vt:variant>
        <vt:i4>5</vt:i4>
      </vt:variant>
      <vt:variant>
        <vt:lpwstr>file://localhost/Users/royc/Google_Drive/Thesis/RoyC_Umass_Thesis.html</vt:lpwstr>
      </vt:variant>
      <vt:variant>
        <vt:lpwstr>XBrennecke2007</vt:lpwstr>
      </vt:variant>
      <vt:variant>
        <vt:i4>5963799</vt:i4>
      </vt:variant>
      <vt:variant>
        <vt:i4>2181</vt:i4>
      </vt:variant>
      <vt:variant>
        <vt:i4>0</vt:i4>
      </vt:variant>
      <vt:variant>
        <vt:i4>5</vt:i4>
      </vt:variant>
      <vt:variant>
        <vt:lpwstr>file://localhost/Users/royc/Google_Drive/Thesis/RoyC_Umass_Thesis.html</vt:lpwstr>
      </vt:variant>
      <vt:variant>
        <vt:lpwstr>x1-22002r15</vt:lpwstr>
      </vt:variant>
      <vt:variant>
        <vt:i4>7077909</vt:i4>
      </vt:variant>
      <vt:variant>
        <vt:i4>2178</vt:i4>
      </vt:variant>
      <vt:variant>
        <vt:i4>0</vt:i4>
      </vt:variant>
      <vt:variant>
        <vt:i4>5</vt:i4>
      </vt:variant>
      <vt:variant>
        <vt:lpwstr>file://localhost/Users/royc/Google_Drive/Thesis/RoyC_Umass_Thesis.html</vt:lpwstr>
      </vt:variant>
      <vt:variant>
        <vt:lpwstr>XLi2013h</vt:lpwstr>
      </vt:variant>
      <vt:variant>
        <vt:i4>7077909</vt:i4>
      </vt:variant>
      <vt:variant>
        <vt:i4>2175</vt:i4>
      </vt:variant>
      <vt:variant>
        <vt:i4>0</vt:i4>
      </vt:variant>
      <vt:variant>
        <vt:i4>5</vt:i4>
      </vt:variant>
      <vt:variant>
        <vt:lpwstr>file://localhost/Users/royc/Google_Drive/Thesis/RoyC_Umass_Thesis.html</vt:lpwstr>
      </vt:variant>
      <vt:variant>
        <vt:lpwstr>XLi2013h</vt:lpwstr>
      </vt:variant>
      <vt:variant>
        <vt:i4>7602204</vt:i4>
      </vt:variant>
      <vt:variant>
        <vt:i4>2172</vt:i4>
      </vt:variant>
      <vt:variant>
        <vt:i4>0</vt:i4>
      </vt:variant>
      <vt:variant>
        <vt:i4>5</vt:i4>
      </vt:variant>
      <vt:variant>
        <vt:lpwstr>file://localhost/Users/royc/Google_Drive/Thesis/RoyC_Umass_Thesis.html</vt:lpwstr>
      </vt:variant>
      <vt:variant>
        <vt:lpwstr>XLau2006</vt:lpwstr>
      </vt:variant>
      <vt:variant>
        <vt:i4>7602204</vt:i4>
      </vt:variant>
      <vt:variant>
        <vt:i4>2169</vt:i4>
      </vt:variant>
      <vt:variant>
        <vt:i4>0</vt:i4>
      </vt:variant>
      <vt:variant>
        <vt:i4>5</vt:i4>
      </vt:variant>
      <vt:variant>
        <vt:lpwstr>file://localhost/Users/royc/Google_Drive/Thesis/RoyC_Umass_Thesis.html</vt:lpwstr>
      </vt:variant>
      <vt:variant>
        <vt:lpwstr>XLau2006</vt:lpwstr>
      </vt:variant>
      <vt:variant>
        <vt:i4>917525</vt:i4>
      </vt:variant>
      <vt:variant>
        <vt:i4>2166</vt:i4>
      </vt:variant>
      <vt:variant>
        <vt:i4>0</vt:i4>
      </vt:variant>
      <vt:variant>
        <vt:i4>5</vt:i4>
      </vt:variant>
      <vt:variant>
        <vt:lpwstr>file://localhost/Users/royc/Google_Drive/Thesis/RoyC_Umass_Thesis.html</vt:lpwstr>
      </vt:variant>
      <vt:variant>
        <vt:lpwstr>XGirard2006</vt:lpwstr>
      </vt:variant>
      <vt:variant>
        <vt:i4>917525</vt:i4>
      </vt:variant>
      <vt:variant>
        <vt:i4>2163</vt:i4>
      </vt:variant>
      <vt:variant>
        <vt:i4>0</vt:i4>
      </vt:variant>
      <vt:variant>
        <vt:i4>5</vt:i4>
      </vt:variant>
      <vt:variant>
        <vt:lpwstr>file://localhost/Users/royc/Google_Drive/Thesis/RoyC_Umass_Thesis.html</vt:lpwstr>
      </vt:variant>
      <vt:variant>
        <vt:lpwstr>XGirard2006</vt:lpwstr>
      </vt:variant>
      <vt:variant>
        <vt:i4>6422632</vt:i4>
      </vt:variant>
      <vt:variant>
        <vt:i4>2160</vt:i4>
      </vt:variant>
      <vt:variant>
        <vt:i4>0</vt:i4>
      </vt:variant>
      <vt:variant>
        <vt:i4>5</vt:i4>
      </vt:variant>
      <vt:variant>
        <vt:lpwstr>file://localhost/Users/royc/Google_Drive/Thesis/RoyC_Umass_Thesis.html</vt:lpwstr>
      </vt:variant>
      <vt:variant>
        <vt:lpwstr>XOakberg1956b</vt:lpwstr>
      </vt:variant>
      <vt:variant>
        <vt:i4>6422632</vt:i4>
      </vt:variant>
      <vt:variant>
        <vt:i4>2157</vt:i4>
      </vt:variant>
      <vt:variant>
        <vt:i4>0</vt:i4>
      </vt:variant>
      <vt:variant>
        <vt:i4>5</vt:i4>
      </vt:variant>
      <vt:variant>
        <vt:lpwstr>file://localhost/Users/royc/Google_Drive/Thesis/RoyC_Umass_Thesis.html</vt:lpwstr>
      </vt:variant>
      <vt:variant>
        <vt:lpwstr>XOakberg1956b</vt:lpwstr>
      </vt:variant>
      <vt:variant>
        <vt:i4>131092</vt:i4>
      </vt:variant>
      <vt:variant>
        <vt:i4>2154</vt:i4>
      </vt:variant>
      <vt:variant>
        <vt:i4>0</vt:i4>
      </vt:variant>
      <vt:variant>
        <vt:i4>5</vt:i4>
      </vt:variant>
      <vt:variant>
        <vt:lpwstr>file://localhost/Users/royc/Google_Drive/Thesis/RoyC_Umass_Thesis.html</vt:lpwstr>
      </vt:variant>
      <vt:variant>
        <vt:lpwstr>XLaiho2013a</vt:lpwstr>
      </vt:variant>
      <vt:variant>
        <vt:i4>131092</vt:i4>
      </vt:variant>
      <vt:variant>
        <vt:i4>2151</vt:i4>
      </vt:variant>
      <vt:variant>
        <vt:i4>0</vt:i4>
      </vt:variant>
      <vt:variant>
        <vt:i4>5</vt:i4>
      </vt:variant>
      <vt:variant>
        <vt:lpwstr>file://localhost/Users/royc/Google_Drive/Thesis/RoyC_Umass_Thesis.html</vt:lpwstr>
      </vt:variant>
      <vt:variant>
        <vt:lpwstr>XLaiho2013a</vt:lpwstr>
      </vt:variant>
      <vt:variant>
        <vt:i4>1507349</vt:i4>
      </vt:variant>
      <vt:variant>
        <vt:i4>2148</vt:i4>
      </vt:variant>
      <vt:variant>
        <vt:i4>0</vt:i4>
      </vt:variant>
      <vt:variant>
        <vt:i4>5</vt:i4>
      </vt:variant>
      <vt:variant>
        <vt:lpwstr>file://localhost/Users/royc/Google_Drive/Thesis/RoyC_Umass_Thesis.html</vt:lpwstr>
      </vt:variant>
      <vt:variant>
        <vt:lpwstr>XRobine2009</vt:lpwstr>
      </vt:variant>
      <vt:variant>
        <vt:i4>1507349</vt:i4>
      </vt:variant>
      <vt:variant>
        <vt:i4>2145</vt:i4>
      </vt:variant>
      <vt:variant>
        <vt:i4>0</vt:i4>
      </vt:variant>
      <vt:variant>
        <vt:i4>5</vt:i4>
      </vt:variant>
      <vt:variant>
        <vt:lpwstr>file://localhost/Users/royc/Google_Drive/Thesis/RoyC_Umass_Thesis.html</vt:lpwstr>
      </vt:variant>
      <vt:variant>
        <vt:lpwstr>XRobine2009</vt:lpwstr>
      </vt:variant>
      <vt:variant>
        <vt:i4>1245261</vt:i4>
      </vt:variant>
      <vt:variant>
        <vt:i4>2142</vt:i4>
      </vt:variant>
      <vt:variant>
        <vt:i4>0</vt:i4>
      </vt:variant>
      <vt:variant>
        <vt:i4>5</vt:i4>
      </vt:variant>
      <vt:variant>
        <vt:lpwstr>file://localhost/Users/royc/Google_Drive/Thesis/RoyC_Umass_Thesis.html</vt:lpwstr>
      </vt:variant>
      <vt:variant>
        <vt:lpwstr>XKuramochi-Miyagawa2004</vt:lpwstr>
      </vt:variant>
      <vt:variant>
        <vt:i4>1245261</vt:i4>
      </vt:variant>
      <vt:variant>
        <vt:i4>2139</vt:i4>
      </vt:variant>
      <vt:variant>
        <vt:i4>0</vt:i4>
      </vt:variant>
      <vt:variant>
        <vt:i4>5</vt:i4>
      </vt:variant>
      <vt:variant>
        <vt:lpwstr>file://localhost/Users/royc/Google_Drive/Thesis/RoyC_Umass_Thesis.html</vt:lpwstr>
      </vt:variant>
      <vt:variant>
        <vt:lpwstr>XKuramochi-Miyagawa2004</vt:lpwstr>
      </vt:variant>
      <vt:variant>
        <vt:i4>6357021</vt:i4>
      </vt:variant>
      <vt:variant>
        <vt:i4>2136</vt:i4>
      </vt:variant>
      <vt:variant>
        <vt:i4>0</vt:i4>
      </vt:variant>
      <vt:variant>
        <vt:i4>5</vt:i4>
      </vt:variant>
      <vt:variant>
        <vt:lpwstr>file://localhost/Users/royc/Google_Drive/Thesis/RoyC_Umass_Thesis.html</vt:lpwstr>
      </vt:variant>
      <vt:variant>
        <vt:lpwstr>XAravin2008a</vt:lpwstr>
      </vt:variant>
      <vt:variant>
        <vt:i4>6357021</vt:i4>
      </vt:variant>
      <vt:variant>
        <vt:i4>2133</vt:i4>
      </vt:variant>
      <vt:variant>
        <vt:i4>0</vt:i4>
      </vt:variant>
      <vt:variant>
        <vt:i4>5</vt:i4>
      </vt:variant>
      <vt:variant>
        <vt:lpwstr>file://localhost/Users/royc/Google_Drive/Thesis/RoyC_Umass_Thesis.html</vt:lpwstr>
      </vt:variant>
      <vt:variant>
        <vt:lpwstr>XAravin2008a</vt:lpwstr>
      </vt:variant>
      <vt:variant>
        <vt:i4>19</vt:i4>
      </vt:variant>
      <vt:variant>
        <vt:i4>2130</vt:i4>
      </vt:variant>
      <vt:variant>
        <vt:i4>0</vt:i4>
      </vt:variant>
      <vt:variant>
        <vt:i4>5</vt:i4>
      </vt:variant>
      <vt:variant>
        <vt:lpwstr>file://localhost/Users/royc/Google_Drive/Thesis/RoyC_Umass_Thesis.html</vt:lpwstr>
      </vt:variant>
      <vt:variant>
        <vt:lpwstr>XAravin2006</vt:lpwstr>
      </vt:variant>
      <vt:variant>
        <vt:i4>19</vt:i4>
      </vt:variant>
      <vt:variant>
        <vt:i4>2127</vt:i4>
      </vt:variant>
      <vt:variant>
        <vt:i4>0</vt:i4>
      </vt:variant>
      <vt:variant>
        <vt:i4>5</vt:i4>
      </vt:variant>
      <vt:variant>
        <vt:lpwstr>file://localhost/Users/royc/Google_Drive/Thesis/RoyC_Umass_Thesis.html</vt:lpwstr>
      </vt:variant>
      <vt:variant>
        <vt:lpwstr>XAravin2006</vt:lpwstr>
      </vt:variant>
      <vt:variant>
        <vt:i4>7602205</vt:i4>
      </vt:variant>
      <vt:variant>
        <vt:i4>2124</vt:i4>
      </vt:variant>
      <vt:variant>
        <vt:i4>0</vt:i4>
      </vt:variant>
      <vt:variant>
        <vt:i4>5</vt:i4>
      </vt:variant>
      <vt:variant>
        <vt:lpwstr>file://localhost/Users/royc/Google_Drive/Thesis/RoyC_Umass_Thesis.html</vt:lpwstr>
      </vt:variant>
      <vt:variant>
        <vt:lpwstr>XCarmell2007</vt:lpwstr>
      </vt:variant>
      <vt:variant>
        <vt:i4>7602205</vt:i4>
      </vt:variant>
      <vt:variant>
        <vt:i4>2121</vt:i4>
      </vt:variant>
      <vt:variant>
        <vt:i4>0</vt:i4>
      </vt:variant>
      <vt:variant>
        <vt:i4>5</vt:i4>
      </vt:variant>
      <vt:variant>
        <vt:lpwstr>file://localhost/Users/royc/Google_Drive/Thesis/RoyC_Umass_Thesis.html</vt:lpwstr>
      </vt:variant>
      <vt:variant>
        <vt:lpwstr>XCarmell2007</vt:lpwstr>
      </vt:variant>
      <vt:variant>
        <vt:i4>6225964</vt:i4>
      </vt:variant>
      <vt:variant>
        <vt:i4>2118</vt:i4>
      </vt:variant>
      <vt:variant>
        <vt:i4>0</vt:i4>
      </vt:variant>
      <vt:variant>
        <vt:i4>5</vt:i4>
      </vt:variant>
      <vt:variant>
        <vt:lpwstr>mailto:xin.li@umassmed.edu</vt:lpwstr>
      </vt:variant>
      <vt:variant>
        <vt:lpwstr/>
      </vt:variant>
      <vt:variant>
        <vt:i4>5767190</vt:i4>
      </vt:variant>
      <vt:variant>
        <vt:i4>2109</vt:i4>
      </vt:variant>
      <vt:variant>
        <vt:i4>0</vt:i4>
      </vt:variant>
      <vt:variant>
        <vt:i4>5</vt:i4>
      </vt:variant>
      <vt:variant>
        <vt:lpwstr>file://localhost/Users/royc/Google_Drive/Thesis/RoyC_Umass_Thesis.html</vt:lpwstr>
      </vt:variant>
      <vt:variant>
        <vt:lpwstr>x1-22001r14</vt:lpwstr>
      </vt:variant>
      <vt:variant>
        <vt:i4>7602204</vt:i4>
      </vt:variant>
      <vt:variant>
        <vt:i4>2106</vt:i4>
      </vt:variant>
      <vt:variant>
        <vt:i4>0</vt:i4>
      </vt:variant>
      <vt:variant>
        <vt:i4>5</vt:i4>
      </vt:variant>
      <vt:variant>
        <vt:lpwstr>file://localhost/Users/royc/Google_Drive/Thesis/RoyC_Umass_Thesis.html</vt:lpwstr>
      </vt:variant>
      <vt:variant>
        <vt:lpwstr>XLau2006</vt:lpwstr>
      </vt:variant>
      <vt:variant>
        <vt:i4>7602204</vt:i4>
      </vt:variant>
      <vt:variant>
        <vt:i4>2103</vt:i4>
      </vt:variant>
      <vt:variant>
        <vt:i4>0</vt:i4>
      </vt:variant>
      <vt:variant>
        <vt:i4>5</vt:i4>
      </vt:variant>
      <vt:variant>
        <vt:lpwstr>file://localhost/Users/royc/Google_Drive/Thesis/RoyC_Umass_Thesis.html</vt:lpwstr>
      </vt:variant>
      <vt:variant>
        <vt:lpwstr>XLau2006</vt:lpwstr>
      </vt:variant>
      <vt:variant>
        <vt:i4>589852</vt:i4>
      </vt:variant>
      <vt:variant>
        <vt:i4>2100</vt:i4>
      </vt:variant>
      <vt:variant>
        <vt:i4>0</vt:i4>
      </vt:variant>
      <vt:variant>
        <vt:i4>5</vt:i4>
      </vt:variant>
      <vt:variant>
        <vt:lpwstr>file://localhost/Users/royc/Google_Drive/Thesis/RoyC_Umass_Thesis.html</vt:lpwstr>
      </vt:variant>
      <vt:variant>
        <vt:lpwstr>XGrivna2006</vt:lpwstr>
      </vt:variant>
      <vt:variant>
        <vt:i4>589852</vt:i4>
      </vt:variant>
      <vt:variant>
        <vt:i4>2097</vt:i4>
      </vt:variant>
      <vt:variant>
        <vt:i4>0</vt:i4>
      </vt:variant>
      <vt:variant>
        <vt:i4>5</vt:i4>
      </vt:variant>
      <vt:variant>
        <vt:lpwstr>file://localhost/Users/royc/Google_Drive/Thesis/RoyC_Umass_Thesis.html</vt:lpwstr>
      </vt:variant>
      <vt:variant>
        <vt:lpwstr>XGrivna2006</vt:lpwstr>
      </vt:variant>
      <vt:variant>
        <vt:i4>917525</vt:i4>
      </vt:variant>
      <vt:variant>
        <vt:i4>2094</vt:i4>
      </vt:variant>
      <vt:variant>
        <vt:i4>0</vt:i4>
      </vt:variant>
      <vt:variant>
        <vt:i4>5</vt:i4>
      </vt:variant>
      <vt:variant>
        <vt:lpwstr>file://localhost/Users/royc/Google_Drive/Thesis/RoyC_Umass_Thesis.html</vt:lpwstr>
      </vt:variant>
      <vt:variant>
        <vt:lpwstr>XGirard2006</vt:lpwstr>
      </vt:variant>
      <vt:variant>
        <vt:i4>917525</vt:i4>
      </vt:variant>
      <vt:variant>
        <vt:i4>2091</vt:i4>
      </vt:variant>
      <vt:variant>
        <vt:i4>0</vt:i4>
      </vt:variant>
      <vt:variant>
        <vt:i4>5</vt:i4>
      </vt:variant>
      <vt:variant>
        <vt:lpwstr>file://localhost/Users/royc/Google_Drive/Thesis/RoyC_Umass_Thesis.html</vt:lpwstr>
      </vt:variant>
      <vt:variant>
        <vt:lpwstr>XGirard2006</vt:lpwstr>
      </vt:variant>
      <vt:variant>
        <vt:i4>19</vt:i4>
      </vt:variant>
      <vt:variant>
        <vt:i4>2088</vt:i4>
      </vt:variant>
      <vt:variant>
        <vt:i4>0</vt:i4>
      </vt:variant>
      <vt:variant>
        <vt:i4>5</vt:i4>
      </vt:variant>
      <vt:variant>
        <vt:lpwstr>file://localhost/Users/royc/Google_Drive/Thesis/RoyC_Umass_Thesis.html</vt:lpwstr>
      </vt:variant>
      <vt:variant>
        <vt:lpwstr>XAravin2006</vt:lpwstr>
      </vt:variant>
      <vt:variant>
        <vt:i4>19</vt:i4>
      </vt:variant>
      <vt:variant>
        <vt:i4>2085</vt:i4>
      </vt:variant>
      <vt:variant>
        <vt:i4>0</vt:i4>
      </vt:variant>
      <vt:variant>
        <vt:i4>5</vt:i4>
      </vt:variant>
      <vt:variant>
        <vt:lpwstr>file://localhost/Users/royc/Google_Drive/Thesis/RoyC_Umass_Thesis.html</vt:lpwstr>
      </vt:variant>
      <vt:variant>
        <vt:lpwstr>XAravin2006</vt:lpwstr>
      </vt:variant>
      <vt:variant>
        <vt:i4>6553602</vt:i4>
      </vt:variant>
      <vt:variant>
        <vt:i4>2082</vt:i4>
      </vt:variant>
      <vt:variant>
        <vt:i4>0</vt:i4>
      </vt:variant>
      <vt:variant>
        <vt:i4>5</vt:i4>
      </vt:variant>
      <vt:variant>
        <vt:lpwstr>file://localhost/Users/royc/Google_Drive/Thesis/RoyC_Umass_Thesis.html</vt:lpwstr>
      </vt:variant>
      <vt:variant>
        <vt:lpwstr>XGunawardane2007</vt:lpwstr>
      </vt:variant>
      <vt:variant>
        <vt:i4>6553602</vt:i4>
      </vt:variant>
      <vt:variant>
        <vt:i4>2079</vt:i4>
      </vt:variant>
      <vt:variant>
        <vt:i4>0</vt:i4>
      </vt:variant>
      <vt:variant>
        <vt:i4>5</vt:i4>
      </vt:variant>
      <vt:variant>
        <vt:lpwstr>file://localhost/Users/royc/Google_Drive/Thesis/RoyC_Umass_Thesis.html</vt:lpwstr>
      </vt:variant>
      <vt:variant>
        <vt:lpwstr>XGunawardane2007</vt:lpwstr>
      </vt:variant>
      <vt:variant>
        <vt:i4>196719</vt:i4>
      </vt:variant>
      <vt:variant>
        <vt:i4>2076</vt:i4>
      </vt:variant>
      <vt:variant>
        <vt:i4>0</vt:i4>
      </vt:variant>
      <vt:variant>
        <vt:i4>5</vt:i4>
      </vt:variant>
      <vt:variant>
        <vt:lpwstr>file://localhost/Users/royc/Google_Drive/Thesis/RoyC_Umass_Thesis.html</vt:lpwstr>
      </vt:variant>
      <vt:variant>
        <vt:lpwstr>XBrennecke2007</vt:lpwstr>
      </vt:variant>
      <vt:variant>
        <vt:i4>196719</vt:i4>
      </vt:variant>
      <vt:variant>
        <vt:i4>2073</vt:i4>
      </vt:variant>
      <vt:variant>
        <vt:i4>0</vt:i4>
      </vt:variant>
      <vt:variant>
        <vt:i4>5</vt:i4>
      </vt:variant>
      <vt:variant>
        <vt:lpwstr>file://localhost/Users/royc/Google_Drive/Thesis/RoyC_Umass_Thesis.html</vt:lpwstr>
      </vt:variant>
      <vt:variant>
        <vt:lpwstr>XBrennecke2007</vt:lpwstr>
      </vt:variant>
      <vt:variant>
        <vt:i4>393245</vt:i4>
      </vt:variant>
      <vt:variant>
        <vt:i4>2070</vt:i4>
      </vt:variant>
      <vt:variant>
        <vt:i4>0</vt:i4>
      </vt:variant>
      <vt:variant>
        <vt:i4>5</vt:i4>
      </vt:variant>
      <vt:variant>
        <vt:lpwstr>file://localhost/Users/royc/Google_Drive/Thesis/RoyC_Umass_Thesis.html</vt:lpwstr>
      </vt:variant>
      <vt:variant>
        <vt:lpwstr>XMalone2009</vt:lpwstr>
      </vt:variant>
      <vt:variant>
        <vt:i4>393245</vt:i4>
      </vt:variant>
      <vt:variant>
        <vt:i4>2067</vt:i4>
      </vt:variant>
      <vt:variant>
        <vt:i4>0</vt:i4>
      </vt:variant>
      <vt:variant>
        <vt:i4>5</vt:i4>
      </vt:variant>
      <vt:variant>
        <vt:lpwstr>file://localhost/Users/royc/Google_Drive/Thesis/RoyC_Umass_Thesis.html</vt:lpwstr>
      </vt:variant>
      <vt:variant>
        <vt:lpwstr>XMalone2009</vt:lpwstr>
      </vt:variant>
      <vt:variant>
        <vt:i4>2031736</vt:i4>
      </vt:variant>
      <vt:variant>
        <vt:i4>2064</vt:i4>
      </vt:variant>
      <vt:variant>
        <vt:i4>0</vt:i4>
      </vt:variant>
      <vt:variant>
        <vt:i4>5</vt:i4>
      </vt:variant>
      <vt:variant>
        <vt:lpwstr>file://localhost/Users/royc/Google_Drive/Thesis/RoyC_Umass_Thesis.html</vt:lpwstr>
      </vt:variant>
      <vt:variant>
        <vt:lpwstr>XSiomi2011</vt:lpwstr>
      </vt:variant>
      <vt:variant>
        <vt:i4>2031736</vt:i4>
      </vt:variant>
      <vt:variant>
        <vt:i4>2061</vt:i4>
      </vt:variant>
      <vt:variant>
        <vt:i4>0</vt:i4>
      </vt:variant>
      <vt:variant>
        <vt:i4>5</vt:i4>
      </vt:variant>
      <vt:variant>
        <vt:lpwstr>file://localhost/Users/royc/Google_Drive/Thesis/RoyC_Umass_Thesis.html</vt:lpwstr>
      </vt:variant>
      <vt:variant>
        <vt:lpwstr>XSiomi2011</vt:lpwstr>
      </vt:variant>
      <vt:variant>
        <vt:i4>7798790</vt:i4>
      </vt:variant>
      <vt:variant>
        <vt:i4>2058</vt:i4>
      </vt:variant>
      <vt:variant>
        <vt:i4>0</vt:i4>
      </vt:variant>
      <vt:variant>
        <vt:i4>5</vt:i4>
      </vt:variant>
      <vt:variant>
        <vt:lpwstr>file://localhost/Users/royc/Google_Drive/Thesis/RoyC_Umass_Thesis.html</vt:lpwstr>
      </vt:variant>
      <vt:variant>
        <vt:lpwstr>XLuteijn2013</vt:lpwstr>
      </vt:variant>
      <vt:variant>
        <vt:i4>7798790</vt:i4>
      </vt:variant>
      <vt:variant>
        <vt:i4>2055</vt:i4>
      </vt:variant>
      <vt:variant>
        <vt:i4>0</vt:i4>
      </vt:variant>
      <vt:variant>
        <vt:i4>5</vt:i4>
      </vt:variant>
      <vt:variant>
        <vt:lpwstr>file://localhost/Users/royc/Google_Drive/Thesis/RoyC_Umass_Thesis.html</vt:lpwstr>
      </vt:variant>
      <vt:variant>
        <vt:lpwstr>XLuteijn2013</vt:lpwstr>
      </vt:variant>
      <vt:variant>
        <vt:i4>65560</vt:i4>
      </vt:variant>
      <vt:variant>
        <vt:i4>2052</vt:i4>
      </vt:variant>
      <vt:variant>
        <vt:i4>0</vt:i4>
      </vt:variant>
      <vt:variant>
        <vt:i4>5</vt:i4>
      </vt:variant>
      <vt:variant>
        <vt:lpwstr>file://localhost/Users/royc/Google_Drive/Thesis/RoyC_Umass_Thesis.html</vt:lpwstr>
      </vt:variant>
      <vt:variant>
        <vt:lpwstr>XHirose2014</vt:lpwstr>
      </vt:variant>
      <vt:variant>
        <vt:i4>65560</vt:i4>
      </vt:variant>
      <vt:variant>
        <vt:i4>2049</vt:i4>
      </vt:variant>
      <vt:variant>
        <vt:i4>0</vt:i4>
      </vt:variant>
      <vt:variant>
        <vt:i4>5</vt:i4>
      </vt:variant>
      <vt:variant>
        <vt:lpwstr>file://localhost/Users/royc/Google_Drive/Thesis/RoyC_Umass_Thesis.html</vt:lpwstr>
      </vt:variant>
      <vt:variant>
        <vt:lpwstr>XHirose2014</vt:lpwstr>
      </vt:variant>
      <vt:variant>
        <vt:i4>7208970</vt:i4>
      </vt:variant>
      <vt:variant>
        <vt:i4>2046</vt:i4>
      </vt:variant>
      <vt:variant>
        <vt:i4>0</vt:i4>
      </vt:variant>
      <vt:variant>
        <vt:i4>5</vt:i4>
      </vt:variant>
      <vt:variant>
        <vt:lpwstr>file://localhost/Users/royc/Google_Drive/Thesis/RoyC_Umass_Thesis.html</vt:lpwstr>
      </vt:variant>
      <vt:variant>
        <vt:lpwstr>XGu2010a</vt:lpwstr>
      </vt:variant>
      <vt:variant>
        <vt:i4>7208970</vt:i4>
      </vt:variant>
      <vt:variant>
        <vt:i4>2043</vt:i4>
      </vt:variant>
      <vt:variant>
        <vt:i4>0</vt:i4>
      </vt:variant>
      <vt:variant>
        <vt:i4>5</vt:i4>
      </vt:variant>
      <vt:variant>
        <vt:lpwstr>file://localhost/Users/royc/Google_Drive/Thesis/RoyC_Umass_Thesis.html</vt:lpwstr>
      </vt:variant>
      <vt:variant>
        <vt:lpwstr>XGu2010a</vt:lpwstr>
      </vt:variant>
      <vt:variant>
        <vt:i4>1245261</vt:i4>
      </vt:variant>
      <vt:variant>
        <vt:i4>2040</vt:i4>
      </vt:variant>
      <vt:variant>
        <vt:i4>0</vt:i4>
      </vt:variant>
      <vt:variant>
        <vt:i4>5</vt:i4>
      </vt:variant>
      <vt:variant>
        <vt:lpwstr>file://localhost/Users/royc/Google_Drive/Thesis/RoyC_Umass_Thesis.html</vt:lpwstr>
      </vt:variant>
      <vt:variant>
        <vt:lpwstr>XKuramochi-Miyagawa2004</vt:lpwstr>
      </vt:variant>
      <vt:variant>
        <vt:i4>1245261</vt:i4>
      </vt:variant>
      <vt:variant>
        <vt:i4>2037</vt:i4>
      </vt:variant>
      <vt:variant>
        <vt:i4>0</vt:i4>
      </vt:variant>
      <vt:variant>
        <vt:i4>5</vt:i4>
      </vt:variant>
      <vt:variant>
        <vt:lpwstr>file://localhost/Users/royc/Google_Drive/Thesis/RoyC_Umass_Thesis.html</vt:lpwstr>
      </vt:variant>
      <vt:variant>
        <vt:lpwstr>XKuramochi-Miyagawa2004</vt:lpwstr>
      </vt:variant>
      <vt:variant>
        <vt:i4>127</vt:i4>
      </vt:variant>
      <vt:variant>
        <vt:i4>2034</vt:i4>
      </vt:variant>
      <vt:variant>
        <vt:i4>0</vt:i4>
      </vt:variant>
      <vt:variant>
        <vt:i4>5</vt:i4>
      </vt:variant>
      <vt:variant>
        <vt:lpwstr>file://localhost/Users/royc/Google_Drive/Thesis/RoyC_Umass_Thesis.html</vt:lpwstr>
      </vt:variant>
      <vt:variant>
        <vt:lpwstr>XDeng2002c</vt:lpwstr>
      </vt:variant>
      <vt:variant>
        <vt:i4>127</vt:i4>
      </vt:variant>
      <vt:variant>
        <vt:i4>2031</vt:i4>
      </vt:variant>
      <vt:variant>
        <vt:i4>0</vt:i4>
      </vt:variant>
      <vt:variant>
        <vt:i4>5</vt:i4>
      </vt:variant>
      <vt:variant>
        <vt:lpwstr>file://localhost/Users/royc/Google_Drive/Thesis/RoyC_Umass_Thesis.html</vt:lpwstr>
      </vt:variant>
      <vt:variant>
        <vt:lpwstr>XDeng2002c</vt:lpwstr>
      </vt:variant>
      <vt:variant>
        <vt:i4>20</vt:i4>
      </vt:variant>
      <vt:variant>
        <vt:i4>2028</vt:i4>
      </vt:variant>
      <vt:variant>
        <vt:i4>0</vt:i4>
      </vt:variant>
      <vt:variant>
        <vt:i4>5</vt:i4>
      </vt:variant>
      <vt:variant>
        <vt:lpwstr>file://localhost/Users/royc/Google_Drive/Thesis/RoyC_Umass_Thesis.html</vt:lpwstr>
      </vt:variant>
      <vt:variant>
        <vt:lpwstr>XAravin2001</vt:lpwstr>
      </vt:variant>
      <vt:variant>
        <vt:i4>20</vt:i4>
      </vt:variant>
      <vt:variant>
        <vt:i4>2025</vt:i4>
      </vt:variant>
      <vt:variant>
        <vt:i4>0</vt:i4>
      </vt:variant>
      <vt:variant>
        <vt:i4>5</vt:i4>
      </vt:variant>
      <vt:variant>
        <vt:lpwstr>file://localhost/Users/royc/Google_Drive/Thesis/RoyC_Umass_Thesis.html</vt:lpwstr>
      </vt:variant>
      <vt:variant>
        <vt:lpwstr>XAravin2001</vt:lpwstr>
      </vt:variant>
      <vt:variant>
        <vt:i4>1179765</vt:i4>
      </vt:variant>
      <vt:variant>
        <vt:i4>2022</vt:i4>
      </vt:variant>
      <vt:variant>
        <vt:i4>0</vt:i4>
      </vt:variant>
      <vt:variant>
        <vt:i4>5</vt:i4>
      </vt:variant>
      <vt:variant>
        <vt:lpwstr>file://localhost/Users/royc/Google_Drive/Thesis/RoyC_Umass_Thesis.html</vt:lpwstr>
      </vt:variant>
      <vt:variant>
        <vt:lpwstr>XVagin2006</vt:lpwstr>
      </vt:variant>
      <vt:variant>
        <vt:i4>1179765</vt:i4>
      </vt:variant>
      <vt:variant>
        <vt:i4>2019</vt:i4>
      </vt:variant>
      <vt:variant>
        <vt:i4>0</vt:i4>
      </vt:variant>
      <vt:variant>
        <vt:i4>5</vt:i4>
      </vt:variant>
      <vt:variant>
        <vt:lpwstr>file://localhost/Users/royc/Google_Drive/Thesis/RoyC_Umass_Thesis.html</vt:lpwstr>
      </vt:variant>
      <vt:variant>
        <vt:lpwstr>XVagin2006</vt:lpwstr>
      </vt:variant>
      <vt:variant>
        <vt:i4>8323083</vt:i4>
      </vt:variant>
      <vt:variant>
        <vt:i4>2016</vt:i4>
      </vt:variant>
      <vt:variant>
        <vt:i4>0</vt:i4>
      </vt:variant>
      <vt:variant>
        <vt:i4>5</vt:i4>
      </vt:variant>
      <vt:variant>
        <vt:lpwstr>file://localhost/Users/royc/Google_Drive/Thesis/RoyC_Umass_Thesis.html</vt:lpwstr>
      </vt:variant>
      <vt:variant>
        <vt:lpwstr>XHouwing2007</vt:lpwstr>
      </vt:variant>
      <vt:variant>
        <vt:i4>8323083</vt:i4>
      </vt:variant>
      <vt:variant>
        <vt:i4>2013</vt:i4>
      </vt:variant>
      <vt:variant>
        <vt:i4>0</vt:i4>
      </vt:variant>
      <vt:variant>
        <vt:i4>5</vt:i4>
      </vt:variant>
      <vt:variant>
        <vt:lpwstr>file://localhost/Users/royc/Google_Drive/Thesis/RoyC_Umass_Thesis.html</vt:lpwstr>
      </vt:variant>
      <vt:variant>
        <vt:lpwstr>XHouwing2007</vt:lpwstr>
      </vt:variant>
      <vt:variant>
        <vt:i4>655390</vt:i4>
      </vt:variant>
      <vt:variant>
        <vt:i4>2010</vt:i4>
      </vt:variant>
      <vt:variant>
        <vt:i4>0</vt:i4>
      </vt:variant>
      <vt:variant>
        <vt:i4>5</vt:i4>
      </vt:variant>
      <vt:variant>
        <vt:lpwstr>file://localhost/Users/royc/Google_Drive/Thesis/RoyC_Umass_Thesis.html</vt:lpwstr>
      </vt:variant>
      <vt:variant>
        <vt:lpwstr>XKhalil2009</vt:lpwstr>
      </vt:variant>
      <vt:variant>
        <vt:i4>655390</vt:i4>
      </vt:variant>
      <vt:variant>
        <vt:i4>2007</vt:i4>
      </vt:variant>
      <vt:variant>
        <vt:i4>0</vt:i4>
      </vt:variant>
      <vt:variant>
        <vt:i4>5</vt:i4>
      </vt:variant>
      <vt:variant>
        <vt:lpwstr>file://localhost/Users/royc/Google_Drive/Thesis/RoyC_Umass_Thesis.html</vt:lpwstr>
      </vt:variant>
      <vt:variant>
        <vt:lpwstr>XKhalil2009</vt:lpwstr>
      </vt:variant>
      <vt:variant>
        <vt:i4>7471133</vt:i4>
      </vt:variant>
      <vt:variant>
        <vt:i4>2004</vt:i4>
      </vt:variant>
      <vt:variant>
        <vt:i4>0</vt:i4>
      </vt:variant>
      <vt:variant>
        <vt:i4>5</vt:i4>
      </vt:variant>
      <vt:variant>
        <vt:lpwstr>file://localhost/Users/royc/Google_Drive/Thesis/RoyC_Umass_Thesis.html</vt:lpwstr>
      </vt:variant>
      <vt:variant>
        <vt:lpwstr>XGuttman2009</vt:lpwstr>
      </vt:variant>
      <vt:variant>
        <vt:i4>7471133</vt:i4>
      </vt:variant>
      <vt:variant>
        <vt:i4>2001</vt:i4>
      </vt:variant>
      <vt:variant>
        <vt:i4>0</vt:i4>
      </vt:variant>
      <vt:variant>
        <vt:i4>5</vt:i4>
      </vt:variant>
      <vt:variant>
        <vt:lpwstr>file://localhost/Users/royc/Google_Drive/Thesis/RoyC_Umass_Thesis.html</vt:lpwstr>
      </vt:variant>
      <vt:variant>
        <vt:lpwstr>XGuttman2009</vt:lpwstr>
      </vt:variant>
      <vt:variant>
        <vt:i4>7798898</vt:i4>
      </vt:variant>
      <vt:variant>
        <vt:i4>1998</vt:i4>
      </vt:variant>
      <vt:variant>
        <vt:i4>0</vt:i4>
      </vt:variant>
      <vt:variant>
        <vt:i4>5</vt:i4>
      </vt:variant>
      <vt:variant>
        <vt:lpwstr>file://localhost/Users/royc/Google_Drive/Thesis/RoyC_Umass_Thesis.html</vt:lpwstr>
      </vt:variant>
      <vt:variant>
        <vt:lpwstr>XFire1998</vt:lpwstr>
      </vt:variant>
      <vt:variant>
        <vt:i4>7798898</vt:i4>
      </vt:variant>
      <vt:variant>
        <vt:i4>1995</vt:i4>
      </vt:variant>
      <vt:variant>
        <vt:i4>0</vt:i4>
      </vt:variant>
      <vt:variant>
        <vt:i4>5</vt:i4>
      </vt:variant>
      <vt:variant>
        <vt:lpwstr>file://localhost/Users/royc/Google_Drive/Thesis/RoyC_Umass_Thesis.html</vt:lpwstr>
      </vt:variant>
      <vt:variant>
        <vt:lpwstr>XFire1998</vt:lpwstr>
      </vt:variant>
      <vt:variant>
        <vt:i4>6815841</vt:i4>
      </vt:variant>
      <vt:variant>
        <vt:i4>1992</vt:i4>
      </vt:variant>
      <vt:variant>
        <vt:i4>0</vt:i4>
      </vt:variant>
      <vt:variant>
        <vt:i4>5</vt:i4>
      </vt:variant>
      <vt:variant>
        <vt:lpwstr>file://localhost/Users/royc/Google_Drive/Thesis/RoyC_Umass_Thesis.html</vt:lpwstr>
      </vt:variant>
      <vt:variant>
        <vt:lpwstr>x1-250006</vt:lpwstr>
      </vt:variant>
      <vt:variant>
        <vt:i4>7077989</vt:i4>
      </vt:variant>
      <vt:variant>
        <vt:i4>1989</vt:i4>
      </vt:variant>
      <vt:variant>
        <vt:i4>0</vt:i4>
      </vt:variant>
      <vt:variant>
        <vt:i4>5</vt:i4>
      </vt:variant>
      <vt:variant>
        <vt:lpwstr>file://localhost/Users/royc/Google_Drive/Thesis/RoyC_Umass_Thesis.html</vt:lpwstr>
      </vt:variant>
      <vt:variant>
        <vt:lpwstr>x1-630004</vt:lpwstr>
      </vt:variant>
      <vt:variant>
        <vt:i4>6815846</vt:i4>
      </vt:variant>
      <vt:variant>
        <vt:i4>1986</vt:i4>
      </vt:variant>
      <vt:variant>
        <vt:i4>0</vt:i4>
      </vt:variant>
      <vt:variant>
        <vt:i4>5</vt:i4>
      </vt:variant>
      <vt:variant>
        <vt:lpwstr>file://localhost/Users/royc/Google_Drive/Thesis/RoyC_Umass_Thesis.html</vt:lpwstr>
      </vt:variant>
      <vt:variant>
        <vt:lpwstr>x1-260002</vt:lpwstr>
      </vt:variant>
      <vt:variant>
        <vt:i4>6815846</vt:i4>
      </vt:variant>
      <vt:variant>
        <vt:i4>1983</vt:i4>
      </vt:variant>
      <vt:variant>
        <vt:i4>0</vt:i4>
      </vt:variant>
      <vt:variant>
        <vt:i4>5</vt:i4>
      </vt:variant>
      <vt:variant>
        <vt:lpwstr>file://localhost/Users/royc/Google_Drive/Thesis/RoyC_Umass_Thesis.html</vt:lpwstr>
      </vt:variant>
      <vt:variant>
        <vt:lpwstr>x1-210005</vt:lpwstr>
      </vt:variant>
      <vt:variant>
        <vt:i4>7077989</vt:i4>
      </vt:variant>
      <vt:variant>
        <vt:i4>1980</vt:i4>
      </vt:variant>
      <vt:variant>
        <vt:i4>0</vt:i4>
      </vt:variant>
      <vt:variant>
        <vt:i4>5</vt:i4>
      </vt:variant>
      <vt:variant>
        <vt:lpwstr>file://localhost/Users/royc/Google_Drive/Thesis/RoyC_Umass_Thesis.html</vt:lpwstr>
      </vt:variant>
      <vt:variant>
        <vt:lpwstr>x1-630004</vt:lpwstr>
      </vt:variant>
      <vt:variant>
        <vt:i4>6815846</vt:i4>
      </vt:variant>
      <vt:variant>
        <vt:i4>1977</vt:i4>
      </vt:variant>
      <vt:variant>
        <vt:i4>0</vt:i4>
      </vt:variant>
      <vt:variant>
        <vt:i4>5</vt:i4>
      </vt:variant>
      <vt:variant>
        <vt:lpwstr>file://localhost/Users/royc/Google_Drive/Thesis/RoyC_Umass_Thesis.html</vt:lpwstr>
      </vt:variant>
      <vt:variant>
        <vt:lpwstr>x1-260002</vt:lpwstr>
      </vt:variant>
      <vt:variant>
        <vt:i4>6684694</vt:i4>
      </vt:variant>
      <vt:variant>
        <vt:i4>1974</vt:i4>
      </vt:variant>
      <vt:variant>
        <vt:i4>0</vt:i4>
      </vt:variant>
      <vt:variant>
        <vt:i4>5</vt:i4>
      </vt:variant>
      <vt:variant>
        <vt:lpwstr>file://localhost/Users/royc/Google_Drive/Thesis/RoyC_Umass_Thesis.html</vt:lpwstr>
      </vt:variant>
      <vt:variant>
        <vt:lpwstr>XBullard2006</vt:lpwstr>
      </vt:variant>
      <vt:variant>
        <vt:i4>6684694</vt:i4>
      </vt:variant>
      <vt:variant>
        <vt:i4>1971</vt:i4>
      </vt:variant>
      <vt:variant>
        <vt:i4>0</vt:i4>
      </vt:variant>
      <vt:variant>
        <vt:i4>5</vt:i4>
      </vt:variant>
      <vt:variant>
        <vt:lpwstr>file://localhost/Users/royc/Google_Drive/Thesis/RoyC_Umass_Thesis.html</vt:lpwstr>
      </vt:variant>
      <vt:variant>
        <vt:lpwstr>XBullard2006</vt:lpwstr>
      </vt:variant>
      <vt:variant>
        <vt:i4>1835016</vt:i4>
      </vt:variant>
      <vt:variant>
        <vt:i4>1968</vt:i4>
      </vt:variant>
      <vt:variant>
        <vt:i4>0</vt:i4>
      </vt:variant>
      <vt:variant>
        <vt:i4>5</vt:i4>
      </vt:variant>
      <vt:variant>
        <vt:lpwstr>file://localhost/Users/royc/Google_Drive/Thesis/RoyC_Umass_Thesis.html</vt:lpwstr>
      </vt:variant>
      <vt:variant>
        <vt:lpwstr>XNandakumar2006</vt:lpwstr>
      </vt:variant>
      <vt:variant>
        <vt:i4>8192010</vt:i4>
      </vt:variant>
      <vt:variant>
        <vt:i4>1965</vt:i4>
      </vt:variant>
      <vt:variant>
        <vt:i4>0</vt:i4>
      </vt:variant>
      <vt:variant>
        <vt:i4>5</vt:i4>
      </vt:variant>
      <vt:variant>
        <vt:lpwstr>file://localhost/Users/royc/Google_Drive/Thesis/RoyC_Umass_Thesis.html</vt:lpwstr>
      </vt:variant>
      <vt:variant>
        <vt:lpwstr>XNandakumar2004a</vt:lpwstr>
      </vt:variant>
      <vt:variant>
        <vt:i4>8192010</vt:i4>
      </vt:variant>
      <vt:variant>
        <vt:i4>1962</vt:i4>
      </vt:variant>
      <vt:variant>
        <vt:i4>0</vt:i4>
      </vt:variant>
      <vt:variant>
        <vt:i4>5</vt:i4>
      </vt:variant>
      <vt:variant>
        <vt:lpwstr>file://localhost/Users/royc/Google_Drive/Thesis/RoyC_Umass_Thesis.html</vt:lpwstr>
      </vt:variant>
      <vt:variant>
        <vt:lpwstr>XNandakumar2004a</vt:lpwstr>
      </vt:variant>
      <vt:variant>
        <vt:i4>65556</vt:i4>
      </vt:variant>
      <vt:variant>
        <vt:i4>1959</vt:i4>
      </vt:variant>
      <vt:variant>
        <vt:i4>0</vt:i4>
      </vt:variant>
      <vt:variant>
        <vt:i4>5</vt:i4>
      </vt:variant>
      <vt:variant>
        <vt:lpwstr>file://localhost/Users/royc/Google_Drive/Thesis/RoyC_Umass_Thesis.html</vt:lpwstr>
      </vt:variant>
      <vt:variant>
        <vt:lpwstr>XHo2004</vt:lpwstr>
      </vt:variant>
      <vt:variant>
        <vt:i4>65556</vt:i4>
      </vt:variant>
      <vt:variant>
        <vt:i4>1956</vt:i4>
      </vt:variant>
      <vt:variant>
        <vt:i4>0</vt:i4>
      </vt:variant>
      <vt:variant>
        <vt:i4>5</vt:i4>
      </vt:variant>
      <vt:variant>
        <vt:lpwstr>file://localhost/Users/royc/Google_Drive/Thesis/RoyC_Umass_Thesis.html</vt:lpwstr>
      </vt:variant>
      <vt:variant>
        <vt:lpwstr>XHo2004</vt:lpwstr>
      </vt:variant>
      <vt:variant>
        <vt:i4>6488082</vt:i4>
      </vt:variant>
      <vt:variant>
        <vt:i4>1953</vt:i4>
      </vt:variant>
      <vt:variant>
        <vt:i4>0</vt:i4>
      </vt:variant>
      <vt:variant>
        <vt:i4>5</vt:i4>
      </vt:variant>
      <vt:variant>
        <vt:lpwstr>file://localhost/Users/royc/Google_Drive/Thesis/RoyC_Umass_Thesis.html</vt:lpwstr>
      </vt:variant>
      <vt:variant>
        <vt:lpwstr>XHo2002b</vt:lpwstr>
      </vt:variant>
      <vt:variant>
        <vt:i4>6488082</vt:i4>
      </vt:variant>
      <vt:variant>
        <vt:i4>1950</vt:i4>
      </vt:variant>
      <vt:variant>
        <vt:i4>0</vt:i4>
      </vt:variant>
      <vt:variant>
        <vt:i4>5</vt:i4>
      </vt:variant>
      <vt:variant>
        <vt:lpwstr>file://localhost/Users/royc/Google_Drive/Thesis/RoyC_Umass_Thesis.html</vt:lpwstr>
      </vt:variant>
      <vt:variant>
        <vt:lpwstr>XHo2002b</vt:lpwstr>
      </vt:variant>
      <vt:variant>
        <vt:i4>7012380</vt:i4>
      </vt:variant>
      <vt:variant>
        <vt:i4>1947</vt:i4>
      </vt:variant>
      <vt:variant>
        <vt:i4>0</vt:i4>
      </vt:variant>
      <vt:variant>
        <vt:i4>5</vt:i4>
      </vt:variant>
      <vt:variant>
        <vt:lpwstr>file://localhost/Users/royc/Google_Drive/Thesis/RoyC_Umass_Thesis.html</vt:lpwstr>
      </vt:variant>
      <vt:variant>
        <vt:lpwstr>XViollet2011</vt:lpwstr>
      </vt:variant>
      <vt:variant>
        <vt:i4>7012380</vt:i4>
      </vt:variant>
      <vt:variant>
        <vt:i4>1944</vt:i4>
      </vt:variant>
      <vt:variant>
        <vt:i4>0</vt:i4>
      </vt:variant>
      <vt:variant>
        <vt:i4>5</vt:i4>
      </vt:variant>
      <vt:variant>
        <vt:lpwstr>file://localhost/Users/royc/Google_Drive/Thesis/RoyC_Umass_Thesis.html</vt:lpwstr>
      </vt:variant>
      <vt:variant>
        <vt:lpwstr>XViollet2011</vt:lpwstr>
      </vt:variant>
      <vt:variant>
        <vt:i4>6488074</vt:i4>
      </vt:variant>
      <vt:variant>
        <vt:i4>1941</vt:i4>
      </vt:variant>
      <vt:variant>
        <vt:i4>0</vt:i4>
      </vt:variant>
      <vt:variant>
        <vt:i4>5</vt:i4>
      </vt:variant>
      <vt:variant>
        <vt:lpwstr>file://localhost/Users/royc/Google_Drive/Thesis/RoyC_Umass_Thesis.html</vt:lpwstr>
      </vt:variant>
      <vt:variant>
        <vt:lpwstr>XHafner2008a</vt:lpwstr>
      </vt:variant>
      <vt:variant>
        <vt:i4>6488074</vt:i4>
      </vt:variant>
      <vt:variant>
        <vt:i4>1938</vt:i4>
      </vt:variant>
      <vt:variant>
        <vt:i4>0</vt:i4>
      </vt:variant>
      <vt:variant>
        <vt:i4>5</vt:i4>
      </vt:variant>
      <vt:variant>
        <vt:lpwstr>file://localhost/Users/royc/Google_Drive/Thesis/RoyC_Umass_Thesis.html</vt:lpwstr>
      </vt:variant>
      <vt:variant>
        <vt:lpwstr>XHafner2008a</vt:lpwstr>
      </vt:variant>
      <vt:variant>
        <vt:i4>1835121</vt:i4>
      </vt:variant>
      <vt:variant>
        <vt:i4>1935</vt:i4>
      </vt:variant>
      <vt:variant>
        <vt:i4>0</vt:i4>
      </vt:variant>
      <vt:variant>
        <vt:i4>5</vt:i4>
      </vt:variant>
      <vt:variant>
        <vt:lpwstr>file://localhost/Users/royc/Google_Drive/Thesis/RoyC_Umass_Thesis.html</vt:lpwstr>
      </vt:variant>
      <vt:variant>
        <vt:lpwstr>XGhildiyal2008</vt:lpwstr>
      </vt:variant>
      <vt:variant>
        <vt:i4>1835121</vt:i4>
      </vt:variant>
      <vt:variant>
        <vt:i4>1932</vt:i4>
      </vt:variant>
      <vt:variant>
        <vt:i4>0</vt:i4>
      </vt:variant>
      <vt:variant>
        <vt:i4>5</vt:i4>
      </vt:variant>
      <vt:variant>
        <vt:lpwstr>file://localhost/Users/royc/Google_Drive/Thesis/RoyC_Umass_Thesis.html</vt:lpwstr>
      </vt:variant>
      <vt:variant>
        <vt:lpwstr>XGhildiyal2008</vt:lpwstr>
      </vt:variant>
      <vt:variant>
        <vt:i4>5963801</vt:i4>
      </vt:variant>
      <vt:variant>
        <vt:i4>1929</vt:i4>
      </vt:variant>
      <vt:variant>
        <vt:i4>0</vt:i4>
      </vt:variant>
      <vt:variant>
        <vt:i4>5</vt:i4>
      </vt:variant>
      <vt:variant>
        <vt:lpwstr>file://localhost/Users/royc/Google_Drive/Thesis/RoyC_Umass_Thesis.html</vt:lpwstr>
      </vt:variant>
      <vt:variant>
        <vt:lpwstr>x1-18001r11</vt:lpwstr>
      </vt:variant>
      <vt:variant>
        <vt:i4>7012380</vt:i4>
      </vt:variant>
      <vt:variant>
        <vt:i4>1926</vt:i4>
      </vt:variant>
      <vt:variant>
        <vt:i4>0</vt:i4>
      </vt:variant>
      <vt:variant>
        <vt:i4>5</vt:i4>
      </vt:variant>
      <vt:variant>
        <vt:lpwstr>file://localhost/Users/royc/Google_Drive/Thesis/RoyC_Umass_Thesis.html</vt:lpwstr>
      </vt:variant>
      <vt:variant>
        <vt:lpwstr>XViollet2011</vt:lpwstr>
      </vt:variant>
      <vt:variant>
        <vt:i4>7012380</vt:i4>
      </vt:variant>
      <vt:variant>
        <vt:i4>1923</vt:i4>
      </vt:variant>
      <vt:variant>
        <vt:i4>0</vt:i4>
      </vt:variant>
      <vt:variant>
        <vt:i4>5</vt:i4>
      </vt:variant>
      <vt:variant>
        <vt:lpwstr>file://localhost/Users/royc/Google_Drive/Thesis/RoyC_Umass_Thesis.html</vt:lpwstr>
      </vt:variant>
      <vt:variant>
        <vt:lpwstr>XViollet2011</vt:lpwstr>
      </vt:variant>
      <vt:variant>
        <vt:i4>1835016</vt:i4>
      </vt:variant>
      <vt:variant>
        <vt:i4>1920</vt:i4>
      </vt:variant>
      <vt:variant>
        <vt:i4>0</vt:i4>
      </vt:variant>
      <vt:variant>
        <vt:i4>5</vt:i4>
      </vt:variant>
      <vt:variant>
        <vt:lpwstr>file://localhost/Users/royc/Google_Drive/Thesis/RoyC_Umass_Thesis.html</vt:lpwstr>
      </vt:variant>
      <vt:variant>
        <vt:lpwstr>XNandakumar2006</vt:lpwstr>
      </vt:variant>
      <vt:variant>
        <vt:i4>1835016</vt:i4>
      </vt:variant>
      <vt:variant>
        <vt:i4>1917</vt:i4>
      </vt:variant>
      <vt:variant>
        <vt:i4>0</vt:i4>
      </vt:variant>
      <vt:variant>
        <vt:i4>5</vt:i4>
      </vt:variant>
      <vt:variant>
        <vt:lpwstr>file://localhost/Users/royc/Google_Drive/Thesis/RoyC_Umass_Thesis.html</vt:lpwstr>
      </vt:variant>
      <vt:variant>
        <vt:lpwstr>XNandakumar2006</vt:lpwstr>
      </vt:variant>
      <vt:variant>
        <vt:i4>7077989</vt:i4>
      </vt:variant>
      <vt:variant>
        <vt:i4>1908</vt:i4>
      </vt:variant>
      <vt:variant>
        <vt:i4>0</vt:i4>
      </vt:variant>
      <vt:variant>
        <vt:i4>5</vt:i4>
      </vt:variant>
      <vt:variant>
        <vt:lpwstr>file://localhost/Users/royc/Google_Drive/Thesis/RoyC_Umass_Thesis.html</vt:lpwstr>
      </vt:variant>
      <vt:variant>
        <vt:lpwstr>x1-630004</vt:lpwstr>
      </vt:variant>
      <vt:variant>
        <vt:i4>6815846</vt:i4>
      </vt:variant>
      <vt:variant>
        <vt:i4>1905</vt:i4>
      </vt:variant>
      <vt:variant>
        <vt:i4>0</vt:i4>
      </vt:variant>
      <vt:variant>
        <vt:i4>5</vt:i4>
      </vt:variant>
      <vt:variant>
        <vt:lpwstr>file://localhost/Users/royc/Google_Drive/Thesis/RoyC_Umass_Thesis.html</vt:lpwstr>
      </vt:variant>
      <vt:variant>
        <vt:lpwstr>x1-260002</vt:lpwstr>
      </vt:variant>
      <vt:variant>
        <vt:i4>1835016</vt:i4>
      </vt:variant>
      <vt:variant>
        <vt:i4>1902</vt:i4>
      </vt:variant>
      <vt:variant>
        <vt:i4>0</vt:i4>
      </vt:variant>
      <vt:variant>
        <vt:i4>5</vt:i4>
      </vt:variant>
      <vt:variant>
        <vt:lpwstr>file://localhost/Users/royc/Google_Drive/Thesis/RoyC_Umass_Thesis.html</vt:lpwstr>
      </vt:variant>
      <vt:variant>
        <vt:lpwstr>XNandakumar2006</vt:lpwstr>
      </vt:variant>
      <vt:variant>
        <vt:i4>1835016</vt:i4>
      </vt:variant>
      <vt:variant>
        <vt:i4>1899</vt:i4>
      </vt:variant>
      <vt:variant>
        <vt:i4>0</vt:i4>
      </vt:variant>
      <vt:variant>
        <vt:i4>5</vt:i4>
      </vt:variant>
      <vt:variant>
        <vt:lpwstr>file://localhost/Users/royc/Google_Drive/Thesis/RoyC_Umass_Thesis.html</vt:lpwstr>
      </vt:variant>
      <vt:variant>
        <vt:lpwstr>XNandakumar2006</vt:lpwstr>
      </vt:variant>
      <vt:variant>
        <vt:i4>5767194</vt:i4>
      </vt:variant>
      <vt:variant>
        <vt:i4>1896</vt:i4>
      </vt:variant>
      <vt:variant>
        <vt:i4>0</vt:i4>
      </vt:variant>
      <vt:variant>
        <vt:i4>5</vt:i4>
      </vt:variant>
      <vt:variant>
        <vt:lpwstr>file://localhost/Users/royc/Google_Drive/Thesis/RoyC_Umass_Thesis.html</vt:lpwstr>
      </vt:variant>
      <vt:variant>
        <vt:lpwstr>x1-19002r13</vt:lpwstr>
      </vt:variant>
      <vt:variant>
        <vt:i4>7012380</vt:i4>
      </vt:variant>
      <vt:variant>
        <vt:i4>1893</vt:i4>
      </vt:variant>
      <vt:variant>
        <vt:i4>0</vt:i4>
      </vt:variant>
      <vt:variant>
        <vt:i4>5</vt:i4>
      </vt:variant>
      <vt:variant>
        <vt:lpwstr>file://localhost/Users/royc/Google_Drive/Thesis/RoyC_Umass_Thesis.html</vt:lpwstr>
      </vt:variant>
      <vt:variant>
        <vt:lpwstr>XViollet2011</vt:lpwstr>
      </vt:variant>
      <vt:variant>
        <vt:i4>7012380</vt:i4>
      </vt:variant>
      <vt:variant>
        <vt:i4>1890</vt:i4>
      </vt:variant>
      <vt:variant>
        <vt:i4>0</vt:i4>
      </vt:variant>
      <vt:variant>
        <vt:i4>5</vt:i4>
      </vt:variant>
      <vt:variant>
        <vt:lpwstr>file://localhost/Users/royc/Google_Drive/Thesis/RoyC_Umass_Thesis.html</vt:lpwstr>
      </vt:variant>
      <vt:variant>
        <vt:lpwstr>XViollet2011</vt:lpwstr>
      </vt:variant>
      <vt:variant>
        <vt:i4>8323184</vt:i4>
      </vt:variant>
      <vt:variant>
        <vt:i4>1887</vt:i4>
      </vt:variant>
      <vt:variant>
        <vt:i4>0</vt:i4>
      </vt:variant>
      <vt:variant>
        <vt:i4>5</vt:i4>
      </vt:variant>
      <vt:variant>
        <vt:lpwstr>file://localhost/Users/royc/Google_Drive/Thesis/RoyC_Umass_Thesis.html</vt:lpwstr>
      </vt:variant>
      <vt:variant>
        <vt:lpwstr>XYin2003d</vt:lpwstr>
      </vt:variant>
      <vt:variant>
        <vt:i4>8323184</vt:i4>
      </vt:variant>
      <vt:variant>
        <vt:i4>1884</vt:i4>
      </vt:variant>
      <vt:variant>
        <vt:i4>0</vt:i4>
      </vt:variant>
      <vt:variant>
        <vt:i4>5</vt:i4>
      </vt:variant>
      <vt:variant>
        <vt:lpwstr>file://localhost/Users/royc/Google_Drive/Thesis/RoyC_Umass_Thesis.html</vt:lpwstr>
      </vt:variant>
      <vt:variant>
        <vt:lpwstr>XYin2003d</vt:lpwstr>
      </vt:variant>
      <vt:variant>
        <vt:i4>1835016</vt:i4>
      </vt:variant>
      <vt:variant>
        <vt:i4>1881</vt:i4>
      </vt:variant>
      <vt:variant>
        <vt:i4>0</vt:i4>
      </vt:variant>
      <vt:variant>
        <vt:i4>5</vt:i4>
      </vt:variant>
      <vt:variant>
        <vt:lpwstr>file://localhost/Users/royc/Google_Drive/Thesis/RoyC_Umass_Thesis.html</vt:lpwstr>
      </vt:variant>
      <vt:variant>
        <vt:lpwstr>XNandakumar2006</vt:lpwstr>
      </vt:variant>
      <vt:variant>
        <vt:i4>8192010</vt:i4>
      </vt:variant>
      <vt:variant>
        <vt:i4>1878</vt:i4>
      </vt:variant>
      <vt:variant>
        <vt:i4>0</vt:i4>
      </vt:variant>
      <vt:variant>
        <vt:i4>5</vt:i4>
      </vt:variant>
      <vt:variant>
        <vt:lpwstr>file://localhost/Users/royc/Google_Drive/Thesis/RoyC_Umass_Thesis.html</vt:lpwstr>
      </vt:variant>
      <vt:variant>
        <vt:lpwstr>XNandakumar2004a</vt:lpwstr>
      </vt:variant>
      <vt:variant>
        <vt:i4>8192010</vt:i4>
      </vt:variant>
      <vt:variant>
        <vt:i4>1875</vt:i4>
      </vt:variant>
      <vt:variant>
        <vt:i4>0</vt:i4>
      </vt:variant>
      <vt:variant>
        <vt:i4>5</vt:i4>
      </vt:variant>
      <vt:variant>
        <vt:lpwstr>file://localhost/Users/royc/Google_Drive/Thesis/RoyC_Umass_Thesis.html</vt:lpwstr>
      </vt:variant>
      <vt:variant>
        <vt:lpwstr>XNandakumar2004a</vt:lpwstr>
      </vt:variant>
      <vt:variant>
        <vt:i4>65556</vt:i4>
      </vt:variant>
      <vt:variant>
        <vt:i4>1872</vt:i4>
      </vt:variant>
      <vt:variant>
        <vt:i4>0</vt:i4>
      </vt:variant>
      <vt:variant>
        <vt:i4>5</vt:i4>
      </vt:variant>
      <vt:variant>
        <vt:lpwstr>file://localhost/Users/royc/Google_Drive/Thesis/RoyC_Umass_Thesis.html</vt:lpwstr>
      </vt:variant>
      <vt:variant>
        <vt:lpwstr>XHo2004</vt:lpwstr>
      </vt:variant>
      <vt:variant>
        <vt:i4>65556</vt:i4>
      </vt:variant>
      <vt:variant>
        <vt:i4>1869</vt:i4>
      </vt:variant>
      <vt:variant>
        <vt:i4>0</vt:i4>
      </vt:variant>
      <vt:variant>
        <vt:i4>5</vt:i4>
      </vt:variant>
      <vt:variant>
        <vt:lpwstr>file://localhost/Users/royc/Google_Drive/Thesis/RoyC_Umass_Thesis.html</vt:lpwstr>
      </vt:variant>
      <vt:variant>
        <vt:lpwstr>XHo2004</vt:lpwstr>
      </vt:variant>
      <vt:variant>
        <vt:i4>1835016</vt:i4>
      </vt:variant>
      <vt:variant>
        <vt:i4>1866</vt:i4>
      </vt:variant>
      <vt:variant>
        <vt:i4>0</vt:i4>
      </vt:variant>
      <vt:variant>
        <vt:i4>5</vt:i4>
      </vt:variant>
      <vt:variant>
        <vt:lpwstr>file://localhost/Users/royc/Google_Drive/Thesis/RoyC_Umass_Thesis.html</vt:lpwstr>
      </vt:variant>
      <vt:variant>
        <vt:lpwstr>XNandakumar2006</vt:lpwstr>
      </vt:variant>
      <vt:variant>
        <vt:i4>1835016</vt:i4>
      </vt:variant>
      <vt:variant>
        <vt:i4>1863</vt:i4>
      </vt:variant>
      <vt:variant>
        <vt:i4>0</vt:i4>
      </vt:variant>
      <vt:variant>
        <vt:i4>5</vt:i4>
      </vt:variant>
      <vt:variant>
        <vt:lpwstr>file://localhost/Users/royc/Google_Drive/Thesis/RoyC_Umass_Thesis.html</vt:lpwstr>
      </vt:variant>
      <vt:variant>
        <vt:lpwstr>XNandakumar2006</vt:lpwstr>
      </vt:variant>
      <vt:variant>
        <vt:i4>327793</vt:i4>
      </vt:variant>
      <vt:variant>
        <vt:i4>1854</vt:i4>
      </vt:variant>
      <vt:variant>
        <vt:i4>0</vt:i4>
      </vt:variant>
      <vt:variant>
        <vt:i4>5</vt:i4>
      </vt:variant>
      <vt:variant>
        <vt:lpwstr>file://localhost/Users/royc/Google_Drive/Thesis/RoyC_Umass_Thesis.html</vt:lpwstr>
      </vt:variant>
      <vt:variant>
        <vt:lpwstr>XChauleau2013b</vt:lpwstr>
      </vt:variant>
      <vt:variant>
        <vt:i4>327793</vt:i4>
      </vt:variant>
      <vt:variant>
        <vt:i4>1851</vt:i4>
      </vt:variant>
      <vt:variant>
        <vt:i4>0</vt:i4>
      </vt:variant>
      <vt:variant>
        <vt:i4>5</vt:i4>
      </vt:variant>
      <vt:variant>
        <vt:lpwstr>file://localhost/Users/royc/Google_Drive/Thesis/RoyC_Umass_Thesis.html</vt:lpwstr>
      </vt:variant>
      <vt:variant>
        <vt:lpwstr>XChauleau2013b</vt:lpwstr>
      </vt:variant>
      <vt:variant>
        <vt:i4>983052</vt:i4>
      </vt:variant>
      <vt:variant>
        <vt:i4>1848</vt:i4>
      </vt:variant>
      <vt:variant>
        <vt:i4>0</vt:i4>
      </vt:variant>
      <vt:variant>
        <vt:i4>5</vt:i4>
      </vt:variant>
      <vt:variant>
        <vt:lpwstr>file://localhost/Users/royc/Google_Drive/Thesis/RoyC_Umass_Thesis.html</vt:lpwstr>
      </vt:variant>
      <vt:variant>
        <vt:lpwstr>XBarrangou2007c</vt:lpwstr>
      </vt:variant>
      <vt:variant>
        <vt:i4>983052</vt:i4>
      </vt:variant>
      <vt:variant>
        <vt:i4>1845</vt:i4>
      </vt:variant>
      <vt:variant>
        <vt:i4>0</vt:i4>
      </vt:variant>
      <vt:variant>
        <vt:i4>5</vt:i4>
      </vt:variant>
      <vt:variant>
        <vt:lpwstr>file://localhost/Users/royc/Google_Drive/Thesis/RoyC_Umass_Thesis.html</vt:lpwstr>
      </vt:variant>
      <vt:variant>
        <vt:lpwstr>XBarrangou2007c</vt:lpwstr>
      </vt:variant>
      <vt:variant>
        <vt:i4>327793</vt:i4>
      </vt:variant>
      <vt:variant>
        <vt:i4>1842</vt:i4>
      </vt:variant>
      <vt:variant>
        <vt:i4>0</vt:i4>
      </vt:variant>
      <vt:variant>
        <vt:i4>5</vt:i4>
      </vt:variant>
      <vt:variant>
        <vt:lpwstr>file://localhost/Users/royc/Google_Drive/Thesis/RoyC_Umass_Thesis.html</vt:lpwstr>
      </vt:variant>
      <vt:variant>
        <vt:lpwstr>XChauleau2013b</vt:lpwstr>
      </vt:variant>
      <vt:variant>
        <vt:i4>327793</vt:i4>
      </vt:variant>
      <vt:variant>
        <vt:i4>1839</vt:i4>
      </vt:variant>
      <vt:variant>
        <vt:i4>0</vt:i4>
      </vt:variant>
      <vt:variant>
        <vt:i4>5</vt:i4>
      </vt:variant>
      <vt:variant>
        <vt:lpwstr>file://localhost/Users/royc/Google_Drive/Thesis/RoyC_Umass_Thesis.html</vt:lpwstr>
      </vt:variant>
      <vt:variant>
        <vt:lpwstr>XChauleau2013b</vt:lpwstr>
      </vt:variant>
      <vt:variant>
        <vt:i4>5963801</vt:i4>
      </vt:variant>
      <vt:variant>
        <vt:i4>1836</vt:i4>
      </vt:variant>
      <vt:variant>
        <vt:i4>0</vt:i4>
      </vt:variant>
      <vt:variant>
        <vt:i4>5</vt:i4>
      </vt:variant>
      <vt:variant>
        <vt:lpwstr>file://localhost/Users/royc/Google_Drive/Thesis/RoyC_Umass_Thesis.html</vt:lpwstr>
      </vt:variant>
      <vt:variant>
        <vt:lpwstr>x1-18001r11</vt:lpwstr>
      </vt:variant>
      <vt:variant>
        <vt:i4>6488082</vt:i4>
      </vt:variant>
      <vt:variant>
        <vt:i4>1833</vt:i4>
      </vt:variant>
      <vt:variant>
        <vt:i4>0</vt:i4>
      </vt:variant>
      <vt:variant>
        <vt:i4>5</vt:i4>
      </vt:variant>
      <vt:variant>
        <vt:lpwstr>file://localhost/Users/royc/Google_Drive/Thesis/RoyC_Umass_Thesis.html</vt:lpwstr>
      </vt:variant>
      <vt:variant>
        <vt:lpwstr>XHo2002b</vt:lpwstr>
      </vt:variant>
      <vt:variant>
        <vt:i4>6488082</vt:i4>
      </vt:variant>
      <vt:variant>
        <vt:i4>1830</vt:i4>
      </vt:variant>
      <vt:variant>
        <vt:i4>0</vt:i4>
      </vt:variant>
      <vt:variant>
        <vt:i4>5</vt:i4>
      </vt:variant>
      <vt:variant>
        <vt:lpwstr>file://localhost/Users/royc/Google_Drive/Thesis/RoyC_Umass_Thesis.html</vt:lpwstr>
      </vt:variant>
      <vt:variant>
        <vt:lpwstr>XHo2002b</vt:lpwstr>
      </vt:variant>
      <vt:variant>
        <vt:i4>6488082</vt:i4>
      </vt:variant>
      <vt:variant>
        <vt:i4>1827</vt:i4>
      </vt:variant>
      <vt:variant>
        <vt:i4>0</vt:i4>
      </vt:variant>
      <vt:variant>
        <vt:i4>5</vt:i4>
      </vt:variant>
      <vt:variant>
        <vt:lpwstr>file://localhost/Users/royc/Google_Drive/Thesis/RoyC_Umass_Thesis.html</vt:lpwstr>
      </vt:variant>
      <vt:variant>
        <vt:lpwstr>XHo2002b</vt:lpwstr>
      </vt:variant>
      <vt:variant>
        <vt:i4>6488082</vt:i4>
      </vt:variant>
      <vt:variant>
        <vt:i4>1824</vt:i4>
      </vt:variant>
      <vt:variant>
        <vt:i4>0</vt:i4>
      </vt:variant>
      <vt:variant>
        <vt:i4>5</vt:i4>
      </vt:variant>
      <vt:variant>
        <vt:lpwstr>file://localhost/Users/royc/Google_Drive/Thesis/RoyC_Umass_Thesis.html</vt:lpwstr>
      </vt:variant>
      <vt:variant>
        <vt:lpwstr>XHo2002b</vt:lpwstr>
      </vt:variant>
      <vt:variant>
        <vt:i4>7078014</vt:i4>
      </vt:variant>
      <vt:variant>
        <vt:i4>1821</vt:i4>
      </vt:variant>
      <vt:variant>
        <vt:i4>0</vt:i4>
      </vt:variant>
      <vt:variant>
        <vt:i4>5</vt:i4>
      </vt:variant>
      <vt:variant>
        <vt:lpwstr>file://localhost/Users/royc/Google_Drive/Thesis/RoyC_Umass_Thesis.html</vt:lpwstr>
      </vt:variant>
      <vt:variant>
        <vt:lpwstr>XAmitsur1987d</vt:lpwstr>
      </vt:variant>
      <vt:variant>
        <vt:i4>7078014</vt:i4>
      </vt:variant>
      <vt:variant>
        <vt:i4>1818</vt:i4>
      </vt:variant>
      <vt:variant>
        <vt:i4>0</vt:i4>
      </vt:variant>
      <vt:variant>
        <vt:i4>5</vt:i4>
      </vt:variant>
      <vt:variant>
        <vt:lpwstr>file://localhost/Users/royc/Google_Drive/Thesis/RoyC_Umass_Thesis.html</vt:lpwstr>
      </vt:variant>
      <vt:variant>
        <vt:lpwstr>XAmitsur1987d</vt:lpwstr>
      </vt:variant>
      <vt:variant>
        <vt:i4>1179771</vt:i4>
      </vt:variant>
      <vt:variant>
        <vt:i4>1815</vt:i4>
      </vt:variant>
      <vt:variant>
        <vt:i4>0</vt:i4>
      </vt:variant>
      <vt:variant>
        <vt:i4>5</vt:i4>
      </vt:variant>
      <vt:variant>
        <vt:lpwstr>file://localhost/Users/royc/Google_Drive/Thesis/RoyC_Umass_Thesis.html</vt:lpwstr>
      </vt:variant>
      <vt:variant>
        <vt:lpwstr>XWang2002b</vt:lpwstr>
      </vt:variant>
      <vt:variant>
        <vt:i4>1179771</vt:i4>
      </vt:variant>
      <vt:variant>
        <vt:i4>1812</vt:i4>
      </vt:variant>
      <vt:variant>
        <vt:i4>0</vt:i4>
      </vt:variant>
      <vt:variant>
        <vt:i4>5</vt:i4>
      </vt:variant>
      <vt:variant>
        <vt:lpwstr>file://localhost/Users/royc/Google_Drive/Thesis/RoyC_Umass_Thesis.html</vt:lpwstr>
      </vt:variant>
      <vt:variant>
        <vt:lpwstr>XWang2002b</vt:lpwstr>
      </vt:variant>
      <vt:variant>
        <vt:i4>524303</vt:i4>
      </vt:variant>
      <vt:variant>
        <vt:i4>1809</vt:i4>
      </vt:variant>
      <vt:variant>
        <vt:i4>0</vt:i4>
      </vt:variant>
      <vt:variant>
        <vt:i4>5</vt:i4>
      </vt:variant>
      <vt:variant>
        <vt:lpwstr>file://localhost/Users/royc/Google_Drive/Thesis/RoyC_Umass_Thesis.html</vt:lpwstr>
      </vt:variant>
      <vt:variant>
        <vt:lpwstr>XWeiss1967a</vt:lpwstr>
      </vt:variant>
      <vt:variant>
        <vt:i4>524303</vt:i4>
      </vt:variant>
      <vt:variant>
        <vt:i4>1806</vt:i4>
      </vt:variant>
      <vt:variant>
        <vt:i4>0</vt:i4>
      </vt:variant>
      <vt:variant>
        <vt:i4>5</vt:i4>
      </vt:variant>
      <vt:variant>
        <vt:lpwstr>file://localhost/Users/royc/Google_Drive/Thesis/RoyC_Umass_Thesis.html</vt:lpwstr>
      </vt:variant>
      <vt:variant>
        <vt:lpwstr>XWeiss1967a</vt:lpwstr>
      </vt:variant>
      <vt:variant>
        <vt:i4>6946929</vt:i4>
      </vt:variant>
      <vt:variant>
        <vt:i4>1803</vt:i4>
      </vt:variant>
      <vt:variant>
        <vt:i4>0</vt:i4>
      </vt:variant>
      <vt:variant>
        <vt:i4>5</vt:i4>
      </vt:variant>
      <vt:variant>
        <vt:lpwstr>file://localhost/Users/royc/Google_Drive/Thesis/RoyC_Umass_Thesis.html</vt:lpwstr>
      </vt:variant>
      <vt:variant>
        <vt:lpwstr>XSummers1970b</vt:lpwstr>
      </vt:variant>
      <vt:variant>
        <vt:i4>6946929</vt:i4>
      </vt:variant>
      <vt:variant>
        <vt:i4>1800</vt:i4>
      </vt:variant>
      <vt:variant>
        <vt:i4>0</vt:i4>
      </vt:variant>
      <vt:variant>
        <vt:i4>5</vt:i4>
      </vt:variant>
      <vt:variant>
        <vt:lpwstr>file://localhost/Users/royc/Google_Drive/Thesis/RoyC_Umass_Thesis.html</vt:lpwstr>
      </vt:variant>
      <vt:variant>
        <vt:lpwstr>XSummers1970b</vt:lpwstr>
      </vt:variant>
      <vt:variant>
        <vt:i4>7733277</vt:i4>
      </vt:variant>
      <vt:variant>
        <vt:i4>1797</vt:i4>
      </vt:variant>
      <vt:variant>
        <vt:i4>0</vt:i4>
      </vt:variant>
      <vt:variant>
        <vt:i4>5</vt:i4>
      </vt:variant>
      <vt:variant>
        <vt:lpwstr>file://localhost/Users/royc/Google_Drive/Thesis/RoyC_Umass_Thesis.html</vt:lpwstr>
      </vt:variant>
      <vt:variant>
        <vt:lpwstr>XRichardson1965a</vt:lpwstr>
      </vt:variant>
      <vt:variant>
        <vt:i4>7733277</vt:i4>
      </vt:variant>
      <vt:variant>
        <vt:i4>1794</vt:i4>
      </vt:variant>
      <vt:variant>
        <vt:i4>0</vt:i4>
      </vt:variant>
      <vt:variant>
        <vt:i4>5</vt:i4>
      </vt:variant>
      <vt:variant>
        <vt:lpwstr>file://localhost/Users/royc/Google_Drive/Thesis/RoyC_Umass_Thesis.html</vt:lpwstr>
      </vt:variant>
      <vt:variant>
        <vt:lpwstr>XRichardson1965a</vt:lpwstr>
      </vt:variant>
      <vt:variant>
        <vt:i4>6815846</vt:i4>
      </vt:variant>
      <vt:variant>
        <vt:i4>1791</vt:i4>
      </vt:variant>
      <vt:variant>
        <vt:i4>0</vt:i4>
      </vt:variant>
      <vt:variant>
        <vt:i4>5</vt:i4>
      </vt:variant>
      <vt:variant>
        <vt:lpwstr>file://localhost/Users/royc/Google_Drive/Thesis/RoyC_Umass_Thesis.html</vt:lpwstr>
      </vt:variant>
      <vt:variant>
        <vt:lpwstr>x1-260002</vt:lpwstr>
      </vt:variant>
      <vt:variant>
        <vt:i4>6553622</vt:i4>
      </vt:variant>
      <vt:variant>
        <vt:i4>1788</vt:i4>
      </vt:variant>
      <vt:variant>
        <vt:i4>0</vt:i4>
      </vt:variant>
      <vt:variant>
        <vt:i4>5</vt:i4>
      </vt:variant>
      <vt:variant>
        <vt:lpwstr>file://localhost/Users/royc/Google_Drive/Thesis/RoyC_Umass_Thesis.html</vt:lpwstr>
      </vt:variant>
      <vt:variant>
        <vt:lpwstr>XYeakley2002</vt:lpwstr>
      </vt:variant>
      <vt:variant>
        <vt:i4>6553622</vt:i4>
      </vt:variant>
      <vt:variant>
        <vt:i4>1785</vt:i4>
      </vt:variant>
      <vt:variant>
        <vt:i4>0</vt:i4>
      </vt:variant>
      <vt:variant>
        <vt:i4>5</vt:i4>
      </vt:variant>
      <vt:variant>
        <vt:lpwstr>file://localhost/Users/royc/Google_Drive/Thesis/RoyC_Umass_Thesis.html</vt:lpwstr>
      </vt:variant>
      <vt:variant>
        <vt:lpwstr>XYeakley2002</vt:lpwstr>
      </vt:variant>
      <vt:variant>
        <vt:i4>7667720</vt:i4>
      </vt:variant>
      <vt:variant>
        <vt:i4>1782</vt:i4>
      </vt:variant>
      <vt:variant>
        <vt:i4>0</vt:i4>
      </vt:variant>
      <vt:variant>
        <vt:i4>5</vt:i4>
      </vt:variant>
      <vt:variant>
        <vt:lpwstr>file://localhost/Users/royc/Google_Drive/Thesis/RoyC_Umass_Thesis.html</vt:lpwstr>
      </vt:variant>
      <vt:variant>
        <vt:lpwstr>XNilsson2001</vt:lpwstr>
      </vt:variant>
      <vt:variant>
        <vt:i4>7667720</vt:i4>
      </vt:variant>
      <vt:variant>
        <vt:i4>1779</vt:i4>
      </vt:variant>
      <vt:variant>
        <vt:i4>0</vt:i4>
      </vt:variant>
      <vt:variant>
        <vt:i4>5</vt:i4>
      </vt:variant>
      <vt:variant>
        <vt:lpwstr>file://localhost/Users/royc/Google_Drive/Thesis/RoyC_Umass_Thesis.html</vt:lpwstr>
      </vt:variant>
      <vt:variant>
        <vt:lpwstr>XNilsson2001</vt:lpwstr>
      </vt:variant>
      <vt:variant>
        <vt:i4>7208976</vt:i4>
      </vt:variant>
      <vt:variant>
        <vt:i4>1776</vt:i4>
      </vt:variant>
      <vt:variant>
        <vt:i4>0</vt:i4>
      </vt:variant>
      <vt:variant>
        <vt:i4>5</vt:i4>
      </vt:variant>
      <vt:variant>
        <vt:lpwstr>file://localhost/Users/royc/Google_Drive/Thesis/RoyC_Umass_Thesis.html</vt:lpwstr>
      </vt:variant>
      <vt:variant>
        <vt:lpwstr>XLohman2013c</vt:lpwstr>
      </vt:variant>
      <vt:variant>
        <vt:i4>7208976</vt:i4>
      </vt:variant>
      <vt:variant>
        <vt:i4>1773</vt:i4>
      </vt:variant>
      <vt:variant>
        <vt:i4>0</vt:i4>
      </vt:variant>
      <vt:variant>
        <vt:i4>5</vt:i4>
      </vt:variant>
      <vt:variant>
        <vt:lpwstr>file://localhost/Users/royc/Google_Drive/Thesis/RoyC_Umass_Thesis.html</vt:lpwstr>
      </vt:variant>
      <vt:variant>
        <vt:lpwstr>XLohman2013c</vt:lpwstr>
      </vt:variant>
      <vt:variant>
        <vt:i4>1310736</vt:i4>
      </vt:variant>
      <vt:variant>
        <vt:i4>1770</vt:i4>
      </vt:variant>
      <vt:variant>
        <vt:i4>0</vt:i4>
      </vt:variant>
      <vt:variant>
        <vt:i4>5</vt:i4>
      </vt:variant>
      <vt:variant>
        <vt:lpwstr>file://localhost/Users/royc/Google_Drive/Thesis/RoyC_Umass_Thesis.html</vt:lpwstr>
      </vt:variant>
      <vt:variant>
        <vt:lpwstr>XSriskanda1998c</vt:lpwstr>
      </vt:variant>
      <vt:variant>
        <vt:i4>1310736</vt:i4>
      </vt:variant>
      <vt:variant>
        <vt:i4>1767</vt:i4>
      </vt:variant>
      <vt:variant>
        <vt:i4>0</vt:i4>
      </vt:variant>
      <vt:variant>
        <vt:i4>5</vt:i4>
      </vt:variant>
      <vt:variant>
        <vt:lpwstr>file://localhost/Users/royc/Google_Drive/Thesis/RoyC_Umass_Thesis.html</vt:lpwstr>
      </vt:variant>
      <vt:variant>
        <vt:lpwstr>XSriskanda1998c</vt:lpwstr>
      </vt:variant>
      <vt:variant>
        <vt:i4>6881310</vt:i4>
      </vt:variant>
      <vt:variant>
        <vt:i4>1764</vt:i4>
      </vt:variant>
      <vt:variant>
        <vt:i4>0</vt:i4>
      </vt:variant>
      <vt:variant>
        <vt:i4>5</vt:i4>
      </vt:variant>
      <vt:variant>
        <vt:lpwstr>file://localhost/Users/royc/Google_Drive/Thesis/RoyC_Umass_Thesis.html</vt:lpwstr>
      </vt:variant>
      <vt:variant>
        <vt:lpwstr>XHo1997b</vt:lpwstr>
      </vt:variant>
      <vt:variant>
        <vt:i4>6881310</vt:i4>
      </vt:variant>
      <vt:variant>
        <vt:i4>1761</vt:i4>
      </vt:variant>
      <vt:variant>
        <vt:i4>0</vt:i4>
      </vt:variant>
      <vt:variant>
        <vt:i4>5</vt:i4>
      </vt:variant>
      <vt:variant>
        <vt:lpwstr>file://localhost/Users/royc/Google_Drive/Thesis/RoyC_Umass_Thesis.html</vt:lpwstr>
      </vt:variant>
      <vt:variant>
        <vt:lpwstr>XHo1997b</vt:lpwstr>
      </vt:variant>
      <vt:variant>
        <vt:i4>7208976</vt:i4>
      </vt:variant>
      <vt:variant>
        <vt:i4>1758</vt:i4>
      </vt:variant>
      <vt:variant>
        <vt:i4>0</vt:i4>
      </vt:variant>
      <vt:variant>
        <vt:i4>5</vt:i4>
      </vt:variant>
      <vt:variant>
        <vt:lpwstr>file://localhost/Users/royc/Google_Drive/Thesis/RoyC_Umass_Thesis.html</vt:lpwstr>
      </vt:variant>
      <vt:variant>
        <vt:lpwstr>XLohman2013c</vt:lpwstr>
      </vt:variant>
      <vt:variant>
        <vt:i4>7208976</vt:i4>
      </vt:variant>
      <vt:variant>
        <vt:i4>1755</vt:i4>
      </vt:variant>
      <vt:variant>
        <vt:i4>0</vt:i4>
      </vt:variant>
      <vt:variant>
        <vt:i4>5</vt:i4>
      </vt:variant>
      <vt:variant>
        <vt:lpwstr>file://localhost/Users/royc/Google_Drive/Thesis/RoyC_Umass_Thesis.html</vt:lpwstr>
      </vt:variant>
      <vt:variant>
        <vt:lpwstr>XLohman2013c</vt:lpwstr>
      </vt:variant>
      <vt:variant>
        <vt:i4>196713</vt:i4>
      </vt:variant>
      <vt:variant>
        <vt:i4>1752</vt:i4>
      </vt:variant>
      <vt:variant>
        <vt:i4>0</vt:i4>
      </vt:variant>
      <vt:variant>
        <vt:i4>5</vt:i4>
      </vt:variant>
      <vt:variant>
        <vt:lpwstr>file://localhost/Users/royc/Google_Drive/Thesis/RoyC_Umass_Thesis.html</vt:lpwstr>
      </vt:variant>
      <vt:variant>
        <vt:lpwstr>XConze2010</vt:lpwstr>
      </vt:variant>
      <vt:variant>
        <vt:i4>196713</vt:i4>
      </vt:variant>
      <vt:variant>
        <vt:i4>1749</vt:i4>
      </vt:variant>
      <vt:variant>
        <vt:i4>0</vt:i4>
      </vt:variant>
      <vt:variant>
        <vt:i4>5</vt:i4>
      </vt:variant>
      <vt:variant>
        <vt:lpwstr>file://localhost/Users/royc/Google_Drive/Thesis/RoyC_Umass_Thesis.html</vt:lpwstr>
      </vt:variant>
      <vt:variant>
        <vt:lpwstr>XConze2010</vt:lpwstr>
      </vt:variant>
      <vt:variant>
        <vt:i4>6553622</vt:i4>
      </vt:variant>
      <vt:variant>
        <vt:i4>1746</vt:i4>
      </vt:variant>
      <vt:variant>
        <vt:i4>0</vt:i4>
      </vt:variant>
      <vt:variant>
        <vt:i4>5</vt:i4>
      </vt:variant>
      <vt:variant>
        <vt:lpwstr>file://localhost/Users/royc/Google_Drive/Thesis/RoyC_Umass_Thesis.html</vt:lpwstr>
      </vt:variant>
      <vt:variant>
        <vt:lpwstr>XYeakley2002</vt:lpwstr>
      </vt:variant>
      <vt:variant>
        <vt:i4>6553622</vt:i4>
      </vt:variant>
      <vt:variant>
        <vt:i4>1743</vt:i4>
      </vt:variant>
      <vt:variant>
        <vt:i4>0</vt:i4>
      </vt:variant>
      <vt:variant>
        <vt:i4>5</vt:i4>
      </vt:variant>
      <vt:variant>
        <vt:lpwstr>file://localhost/Users/royc/Google_Drive/Thesis/RoyC_Umass_Thesis.html</vt:lpwstr>
      </vt:variant>
      <vt:variant>
        <vt:lpwstr>XYeakley2002</vt:lpwstr>
      </vt:variant>
      <vt:variant>
        <vt:i4>6750228</vt:i4>
      </vt:variant>
      <vt:variant>
        <vt:i4>1740</vt:i4>
      </vt:variant>
      <vt:variant>
        <vt:i4>0</vt:i4>
      </vt:variant>
      <vt:variant>
        <vt:i4>5</vt:i4>
      </vt:variant>
      <vt:variant>
        <vt:lpwstr>file://localhost/Users/royc/Google_Drive/Thesis/RoyC_Umass_Thesis.html</vt:lpwstr>
      </vt:variant>
      <vt:variant>
        <vt:lpwstr>XLi2012c</vt:lpwstr>
      </vt:variant>
      <vt:variant>
        <vt:i4>6750228</vt:i4>
      </vt:variant>
      <vt:variant>
        <vt:i4>1737</vt:i4>
      </vt:variant>
      <vt:variant>
        <vt:i4>0</vt:i4>
      </vt:variant>
      <vt:variant>
        <vt:i4>5</vt:i4>
      </vt:variant>
      <vt:variant>
        <vt:lpwstr>file://localhost/Users/royc/Google_Drive/Thesis/RoyC_Umass_Thesis.html</vt:lpwstr>
      </vt:variant>
      <vt:variant>
        <vt:lpwstr>XLi2012c</vt:lpwstr>
      </vt:variant>
      <vt:variant>
        <vt:i4>7602184</vt:i4>
      </vt:variant>
      <vt:variant>
        <vt:i4>1734</vt:i4>
      </vt:variant>
      <vt:variant>
        <vt:i4>0</vt:i4>
      </vt:variant>
      <vt:variant>
        <vt:i4>5</vt:i4>
      </vt:variant>
      <vt:variant>
        <vt:lpwstr>file://localhost/Users/royc/Google_Drive/Thesis/RoyC_Umass_Thesis.html</vt:lpwstr>
      </vt:variant>
      <vt:variant>
        <vt:lpwstr>XNilsson2000</vt:lpwstr>
      </vt:variant>
      <vt:variant>
        <vt:i4>7667720</vt:i4>
      </vt:variant>
      <vt:variant>
        <vt:i4>1731</vt:i4>
      </vt:variant>
      <vt:variant>
        <vt:i4>0</vt:i4>
      </vt:variant>
      <vt:variant>
        <vt:i4>5</vt:i4>
      </vt:variant>
      <vt:variant>
        <vt:lpwstr>file://localhost/Users/royc/Google_Drive/Thesis/RoyC_Umass_Thesis.html</vt:lpwstr>
      </vt:variant>
      <vt:variant>
        <vt:lpwstr>XNilsson2001</vt:lpwstr>
      </vt:variant>
      <vt:variant>
        <vt:i4>7667720</vt:i4>
      </vt:variant>
      <vt:variant>
        <vt:i4>1728</vt:i4>
      </vt:variant>
      <vt:variant>
        <vt:i4>0</vt:i4>
      </vt:variant>
      <vt:variant>
        <vt:i4>5</vt:i4>
      </vt:variant>
      <vt:variant>
        <vt:lpwstr>file://localhost/Users/royc/Google_Drive/Thesis/RoyC_Umass_Thesis.html</vt:lpwstr>
      </vt:variant>
      <vt:variant>
        <vt:lpwstr>XNilsson2001</vt:lpwstr>
      </vt:variant>
      <vt:variant>
        <vt:i4>7798804</vt:i4>
      </vt:variant>
      <vt:variant>
        <vt:i4>1725</vt:i4>
      </vt:variant>
      <vt:variant>
        <vt:i4>0</vt:i4>
      </vt:variant>
      <vt:variant>
        <vt:i4>5</vt:i4>
      </vt:variant>
      <vt:variant>
        <vt:lpwstr>file://localhost/Users/royc/Google_Drive/Thesis/RoyC_Umass_Thesis.html</vt:lpwstr>
      </vt:variant>
      <vt:variant>
        <vt:lpwstr>XSchena1995a</vt:lpwstr>
      </vt:variant>
      <vt:variant>
        <vt:i4>7798804</vt:i4>
      </vt:variant>
      <vt:variant>
        <vt:i4>1722</vt:i4>
      </vt:variant>
      <vt:variant>
        <vt:i4>0</vt:i4>
      </vt:variant>
      <vt:variant>
        <vt:i4>5</vt:i4>
      </vt:variant>
      <vt:variant>
        <vt:lpwstr>file://localhost/Users/royc/Google_Drive/Thesis/RoyC_Umass_Thesis.html</vt:lpwstr>
      </vt:variant>
      <vt:variant>
        <vt:lpwstr>XSchena1995a</vt:lpwstr>
      </vt:variant>
      <vt:variant>
        <vt:i4>6422632</vt:i4>
      </vt:variant>
      <vt:variant>
        <vt:i4>1719</vt:i4>
      </vt:variant>
      <vt:variant>
        <vt:i4>0</vt:i4>
      </vt:variant>
      <vt:variant>
        <vt:i4>5</vt:i4>
      </vt:variant>
      <vt:variant>
        <vt:lpwstr>file://localhost/Users/royc/Google_Drive/Thesis/RoyC_Umass_Thesis.html</vt:lpwstr>
      </vt:variant>
      <vt:variant>
        <vt:lpwstr>x1-880002</vt:lpwstr>
      </vt:variant>
      <vt:variant>
        <vt:i4>655371</vt:i4>
      </vt:variant>
      <vt:variant>
        <vt:i4>1716</vt:i4>
      </vt:variant>
      <vt:variant>
        <vt:i4>0</vt:i4>
      </vt:variant>
      <vt:variant>
        <vt:i4>5</vt:i4>
      </vt:variant>
      <vt:variant>
        <vt:lpwstr>file://localhost/Users/royc/Google_Drive/Thesis/RoyC_Umass_Thesis.html</vt:lpwstr>
      </vt:variant>
      <vt:variant>
        <vt:lpwstr>XConze2009c</vt:lpwstr>
      </vt:variant>
      <vt:variant>
        <vt:i4>655371</vt:i4>
      </vt:variant>
      <vt:variant>
        <vt:i4>1713</vt:i4>
      </vt:variant>
      <vt:variant>
        <vt:i4>0</vt:i4>
      </vt:variant>
      <vt:variant>
        <vt:i4>5</vt:i4>
      </vt:variant>
      <vt:variant>
        <vt:lpwstr>file://localhost/Users/royc/Google_Drive/Thesis/RoyC_Umass_Thesis.html</vt:lpwstr>
      </vt:variant>
      <vt:variant>
        <vt:lpwstr>XConze2009c</vt:lpwstr>
      </vt:variant>
      <vt:variant>
        <vt:i4>8060942</vt:i4>
      </vt:variant>
      <vt:variant>
        <vt:i4>1710</vt:i4>
      </vt:variant>
      <vt:variant>
        <vt:i4>0</vt:i4>
      </vt:variant>
      <vt:variant>
        <vt:i4>5</vt:i4>
      </vt:variant>
      <vt:variant>
        <vt:lpwstr>file://localhost/Users/royc/Google_Drive/Thesis/RoyC_Umass_Thesis.html</vt:lpwstr>
      </vt:variant>
      <vt:variant>
        <vt:lpwstr>XBesmer1972b</vt:lpwstr>
      </vt:variant>
      <vt:variant>
        <vt:i4>8060942</vt:i4>
      </vt:variant>
      <vt:variant>
        <vt:i4>1707</vt:i4>
      </vt:variant>
      <vt:variant>
        <vt:i4>0</vt:i4>
      </vt:variant>
      <vt:variant>
        <vt:i4>5</vt:i4>
      </vt:variant>
      <vt:variant>
        <vt:lpwstr>file://localhost/Users/royc/Google_Drive/Thesis/RoyC_Umass_Thesis.html</vt:lpwstr>
      </vt:variant>
      <vt:variant>
        <vt:lpwstr>XBesmer1972b</vt:lpwstr>
      </vt:variant>
      <vt:variant>
        <vt:i4>6684694</vt:i4>
      </vt:variant>
      <vt:variant>
        <vt:i4>1704</vt:i4>
      </vt:variant>
      <vt:variant>
        <vt:i4>0</vt:i4>
      </vt:variant>
      <vt:variant>
        <vt:i4>5</vt:i4>
      </vt:variant>
      <vt:variant>
        <vt:lpwstr>file://localhost/Users/royc/Google_Drive/Thesis/RoyC_Umass_Thesis.html</vt:lpwstr>
      </vt:variant>
      <vt:variant>
        <vt:lpwstr>XBullard2006</vt:lpwstr>
      </vt:variant>
      <vt:variant>
        <vt:i4>6684694</vt:i4>
      </vt:variant>
      <vt:variant>
        <vt:i4>1701</vt:i4>
      </vt:variant>
      <vt:variant>
        <vt:i4>0</vt:i4>
      </vt:variant>
      <vt:variant>
        <vt:i4>5</vt:i4>
      </vt:variant>
      <vt:variant>
        <vt:lpwstr>file://localhost/Users/royc/Google_Drive/Thesis/RoyC_Umass_Thesis.html</vt:lpwstr>
      </vt:variant>
      <vt:variant>
        <vt:lpwstr>XBullard2006</vt:lpwstr>
      </vt:variant>
      <vt:variant>
        <vt:i4>7405583</vt:i4>
      </vt:variant>
      <vt:variant>
        <vt:i4>1698</vt:i4>
      </vt:variant>
      <vt:variant>
        <vt:i4>0</vt:i4>
      </vt:variant>
      <vt:variant>
        <vt:i4>5</vt:i4>
      </vt:variant>
      <vt:variant>
        <vt:lpwstr>file://localhost/Users/royc/Google_Drive/Thesis/RoyC_Umass_Thesis.html</vt:lpwstr>
      </vt:variant>
      <vt:variant>
        <vt:lpwstr>XKleppe1970b</vt:lpwstr>
      </vt:variant>
      <vt:variant>
        <vt:i4>7405583</vt:i4>
      </vt:variant>
      <vt:variant>
        <vt:i4>1695</vt:i4>
      </vt:variant>
      <vt:variant>
        <vt:i4>0</vt:i4>
      </vt:variant>
      <vt:variant>
        <vt:i4>5</vt:i4>
      </vt:variant>
      <vt:variant>
        <vt:lpwstr>file://localhost/Users/royc/Google_Drive/Thesis/RoyC_Umass_Thesis.html</vt:lpwstr>
      </vt:variant>
      <vt:variant>
        <vt:lpwstr>XKleppe1970b</vt:lpwstr>
      </vt:variant>
      <vt:variant>
        <vt:i4>1835031</vt:i4>
      </vt:variant>
      <vt:variant>
        <vt:i4>1692</vt:i4>
      </vt:variant>
      <vt:variant>
        <vt:i4>0</vt:i4>
      </vt:variant>
      <vt:variant>
        <vt:i4>5</vt:i4>
      </vt:variant>
      <vt:variant>
        <vt:lpwstr>file://localhost/Users/royc/Google_Drive/Thesis/RoyC_Umass_Thesis.html</vt:lpwstr>
      </vt:variant>
      <vt:variant>
        <vt:lpwstr>XFareed1971</vt:lpwstr>
      </vt:variant>
      <vt:variant>
        <vt:i4>1835031</vt:i4>
      </vt:variant>
      <vt:variant>
        <vt:i4>1689</vt:i4>
      </vt:variant>
      <vt:variant>
        <vt:i4>0</vt:i4>
      </vt:variant>
      <vt:variant>
        <vt:i4>5</vt:i4>
      </vt:variant>
      <vt:variant>
        <vt:lpwstr>file://localhost/Users/royc/Google_Drive/Thesis/RoyC_Umass_Thesis.html</vt:lpwstr>
      </vt:variant>
      <vt:variant>
        <vt:lpwstr>XFareed1971</vt:lpwstr>
      </vt:variant>
      <vt:variant>
        <vt:i4>5963801</vt:i4>
      </vt:variant>
      <vt:variant>
        <vt:i4>1686</vt:i4>
      </vt:variant>
      <vt:variant>
        <vt:i4>0</vt:i4>
      </vt:variant>
      <vt:variant>
        <vt:i4>5</vt:i4>
      </vt:variant>
      <vt:variant>
        <vt:lpwstr>file://localhost/Users/royc/Google_Drive/Thesis/RoyC_Umass_Thesis.html</vt:lpwstr>
      </vt:variant>
      <vt:variant>
        <vt:lpwstr>x1-18001r11</vt:lpwstr>
      </vt:variant>
      <vt:variant>
        <vt:i4>1835016</vt:i4>
      </vt:variant>
      <vt:variant>
        <vt:i4>1683</vt:i4>
      </vt:variant>
      <vt:variant>
        <vt:i4>0</vt:i4>
      </vt:variant>
      <vt:variant>
        <vt:i4>5</vt:i4>
      </vt:variant>
      <vt:variant>
        <vt:lpwstr>file://localhost/Users/royc/Google_Drive/Thesis/RoyC_Umass_Thesis.html</vt:lpwstr>
      </vt:variant>
      <vt:variant>
        <vt:lpwstr>XNandakumar2006</vt:lpwstr>
      </vt:variant>
      <vt:variant>
        <vt:i4>1835016</vt:i4>
      </vt:variant>
      <vt:variant>
        <vt:i4>1680</vt:i4>
      </vt:variant>
      <vt:variant>
        <vt:i4>0</vt:i4>
      </vt:variant>
      <vt:variant>
        <vt:i4>5</vt:i4>
      </vt:variant>
      <vt:variant>
        <vt:lpwstr>file://localhost/Users/royc/Google_Drive/Thesis/RoyC_Umass_Thesis.html</vt:lpwstr>
      </vt:variant>
      <vt:variant>
        <vt:lpwstr>XNandakumar2006</vt:lpwstr>
      </vt:variant>
      <vt:variant>
        <vt:i4>65561</vt:i4>
      </vt:variant>
      <vt:variant>
        <vt:i4>1671</vt:i4>
      </vt:variant>
      <vt:variant>
        <vt:i4>0</vt:i4>
      </vt:variant>
      <vt:variant>
        <vt:i4>5</vt:i4>
      </vt:variant>
      <vt:variant>
        <vt:lpwstr>file://localhost/Users/royc/Google_Drive/Thesis/RoyC_Umass_Thesis.html</vt:lpwstr>
      </vt:variant>
      <vt:variant>
        <vt:lpwstr>XTabor1987a</vt:lpwstr>
      </vt:variant>
      <vt:variant>
        <vt:i4>65561</vt:i4>
      </vt:variant>
      <vt:variant>
        <vt:i4>1668</vt:i4>
      </vt:variant>
      <vt:variant>
        <vt:i4>0</vt:i4>
      </vt:variant>
      <vt:variant>
        <vt:i4>5</vt:i4>
      </vt:variant>
      <vt:variant>
        <vt:lpwstr>file://localhost/Users/royc/Google_Drive/Thesis/RoyC_Umass_Thesis.html</vt:lpwstr>
      </vt:variant>
      <vt:variant>
        <vt:lpwstr>XTabor1987a</vt:lpwstr>
      </vt:variant>
      <vt:variant>
        <vt:i4>6881382</vt:i4>
      </vt:variant>
      <vt:variant>
        <vt:i4>1665</vt:i4>
      </vt:variant>
      <vt:variant>
        <vt:i4>0</vt:i4>
      </vt:variant>
      <vt:variant>
        <vt:i4>5</vt:i4>
      </vt:variant>
      <vt:variant>
        <vt:lpwstr>file://localhost/Users/royc/Google_Drive/Thesis/RoyC_Umass_Thesis.html</vt:lpwstr>
      </vt:variant>
      <vt:variant>
        <vt:lpwstr>XModrich1973a</vt:lpwstr>
      </vt:variant>
      <vt:variant>
        <vt:i4>6881382</vt:i4>
      </vt:variant>
      <vt:variant>
        <vt:i4>1662</vt:i4>
      </vt:variant>
      <vt:variant>
        <vt:i4>0</vt:i4>
      </vt:variant>
      <vt:variant>
        <vt:i4>5</vt:i4>
      </vt:variant>
      <vt:variant>
        <vt:lpwstr>file://localhost/Users/royc/Google_Drive/Thesis/RoyC_Umass_Thesis.html</vt:lpwstr>
      </vt:variant>
      <vt:variant>
        <vt:lpwstr>XModrich1973a</vt:lpwstr>
      </vt:variant>
      <vt:variant>
        <vt:i4>524303</vt:i4>
      </vt:variant>
      <vt:variant>
        <vt:i4>1659</vt:i4>
      </vt:variant>
      <vt:variant>
        <vt:i4>0</vt:i4>
      </vt:variant>
      <vt:variant>
        <vt:i4>5</vt:i4>
      </vt:variant>
      <vt:variant>
        <vt:lpwstr>file://localhost/Users/royc/Google_Drive/Thesis/RoyC_Umass_Thesis.html</vt:lpwstr>
      </vt:variant>
      <vt:variant>
        <vt:lpwstr>XWeiss1967a</vt:lpwstr>
      </vt:variant>
      <vt:variant>
        <vt:i4>524303</vt:i4>
      </vt:variant>
      <vt:variant>
        <vt:i4>1656</vt:i4>
      </vt:variant>
      <vt:variant>
        <vt:i4>0</vt:i4>
      </vt:variant>
      <vt:variant>
        <vt:i4>5</vt:i4>
      </vt:variant>
      <vt:variant>
        <vt:lpwstr>file://localhost/Users/royc/Google_Drive/Thesis/RoyC_Umass_Thesis.html</vt:lpwstr>
      </vt:variant>
      <vt:variant>
        <vt:lpwstr>XWeiss1967a</vt:lpwstr>
      </vt:variant>
      <vt:variant>
        <vt:i4>6750322</vt:i4>
      </vt:variant>
      <vt:variant>
        <vt:i4>1653</vt:i4>
      </vt:variant>
      <vt:variant>
        <vt:i4>0</vt:i4>
      </vt:variant>
      <vt:variant>
        <vt:i4>5</vt:i4>
      </vt:variant>
      <vt:variant>
        <vt:lpwstr>file://localhost/Users/royc/Google_Drive/Thesis/RoyC_Umass_Thesis.html</vt:lpwstr>
      </vt:variant>
      <vt:variant>
        <vt:lpwstr>XOlivera1967b</vt:lpwstr>
      </vt:variant>
      <vt:variant>
        <vt:i4>6750322</vt:i4>
      </vt:variant>
      <vt:variant>
        <vt:i4>1650</vt:i4>
      </vt:variant>
      <vt:variant>
        <vt:i4>0</vt:i4>
      </vt:variant>
      <vt:variant>
        <vt:i4>5</vt:i4>
      </vt:variant>
      <vt:variant>
        <vt:lpwstr>file://localhost/Users/royc/Google_Drive/Thesis/RoyC_Umass_Thesis.html</vt:lpwstr>
      </vt:variant>
      <vt:variant>
        <vt:lpwstr>XOlivera1967b</vt:lpwstr>
      </vt:variant>
      <vt:variant>
        <vt:i4>7077989</vt:i4>
      </vt:variant>
      <vt:variant>
        <vt:i4>1647</vt:i4>
      </vt:variant>
      <vt:variant>
        <vt:i4>0</vt:i4>
      </vt:variant>
      <vt:variant>
        <vt:i4>5</vt:i4>
      </vt:variant>
      <vt:variant>
        <vt:lpwstr>file://localhost/Users/royc/Google_Drive/Thesis/RoyC_Umass_Thesis.html</vt:lpwstr>
      </vt:variant>
      <vt:variant>
        <vt:lpwstr>x1-630004</vt:lpwstr>
      </vt:variant>
      <vt:variant>
        <vt:i4>6815846</vt:i4>
      </vt:variant>
      <vt:variant>
        <vt:i4>1644</vt:i4>
      </vt:variant>
      <vt:variant>
        <vt:i4>0</vt:i4>
      </vt:variant>
      <vt:variant>
        <vt:i4>5</vt:i4>
      </vt:variant>
      <vt:variant>
        <vt:lpwstr>file://localhost/Users/royc/Google_Drive/Thesis/RoyC_Umass_Thesis.html</vt:lpwstr>
      </vt:variant>
      <vt:variant>
        <vt:lpwstr>x1-260002</vt:lpwstr>
      </vt:variant>
      <vt:variant>
        <vt:i4>7209042</vt:i4>
      </vt:variant>
      <vt:variant>
        <vt:i4>1641</vt:i4>
      </vt:variant>
      <vt:variant>
        <vt:i4>0</vt:i4>
      </vt:variant>
      <vt:variant>
        <vt:i4>5</vt:i4>
      </vt:variant>
      <vt:variant>
        <vt:lpwstr>file://localhost/Users/royc/Google_Drive/Thesis/RoyC_Umass_Thesis.html</vt:lpwstr>
      </vt:variant>
      <vt:variant>
        <vt:lpwstr>x1-60002</vt:lpwstr>
      </vt:variant>
      <vt:variant>
        <vt:i4>6815848</vt:i4>
      </vt:variant>
      <vt:variant>
        <vt:i4>1638</vt:i4>
      </vt:variant>
      <vt:variant>
        <vt:i4>0</vt:i4>
      </vt:variant>
      <vt:variant>
        <vt:i4>5</vt:i4>
      </vt:variant>
      <vt:variant>
        <vt:lpwstr>file://localhost/Users/royc/Google_Drive/Thesis/RoyC_Umass_Thesis.html</vt:lpwstr>
      </vt:variant>
      <vt:variant>
        <vt:lpwstr>x1-280002</vt:lpwstr>
      </vt:variant>
      <vt:variant>
        <vt:i4>1114117</vt:i4>
      </vt:variant>
      <vt:variant>
        <vt:i4>1635</vt:i4>
      </vt:variant>
      <vt:variant>
        <vt:i4>0</vt:i4>
      </vt:variant>
      <vt:variant>
        <vt:i4>5</vt:i4>
      </vt:variant>
      <vt:variant>
        <vt:lpwstr>file://localhost/Users/royc/Google_Drive/Thesis/RoyC_Umass_Thesis.html</vt:lpwstr>
      </vt:variant>
      <vt:variant>
        <vt:lpwstr>XMiura2013b</vt:lpwstr>
      </vt:variant>
      <vt:variant>
        <vt:i4>1114117</vt:i4>
      </vt:variant>
      <vt:variant>
        <vt:i4>1632</vt:i4>
      </vt:variant>
      <vt:variant>
        <vt:i4>0</vt:i4>
      </vt:variant>
      <vt:variant>
        <vt:i4>5</vt:i4>
      </vt:variant>
      <vt:variant>
        <vt:lpwstr>file://localhost/Users/royc/Google_Drive/Thesis/RoyC_Umass_Thesis.html</vt:lpwstr>
      </vt:variant>
      <vt:variant>
        <vt:lpwstr>XMiura2013b</vt:lpwstr>
      </vt:variant>
      <vt:variant>
        <vt:i4>7864346</vt:i4>
      </vt:variant>
      <vt:variant>
        <vt:i4>1629</vt:i4>
      </vt:variant>
      <vt:variant>
        <vt:i4>0</vt:i4>
      </vt:variant>
      <vt:variant>
        <vt:i4>5</vt:i4>
      </vt:variant>
      <vt:variant>
        <vt:lpwstr>file://localhost/Users/royc/Google_Drive/Thesis/RoyC_Umass_Thesis.html</vt:lpwstr>
      </vt:variant>
      <vt:variant>
        <vt:lpwstr>XHattori2009</vt:lpwstr>
      </vt:variant>
      <vt:variant>
        <vt:i4>7864346</vt:i4>
      </vt:variant>
      <vt:variant>
        <vt:i4>1626</vt:i4>
      </vt:variant>
      <vt:variant>
        <vt:i4>0</vt:i4>
      </vt:variant>
      <vt:variant>
        <vt:i4>5</vt:i4>
      </vt:variant>
      <vt:variant>
        <vt:lpwstr>file://localhost/Users/royc/Google_Drive/Thesis/RoyC_Umass_Thesis.html</vt:lpwstr>
      </vt:variant>
      <vt:variant>
        <vt:lpwstr>XHattori2009</vt:lpwstr>
      </vt:variant>
      <vt:variant>
        <vt:i4>7733274</vt:i4>
      </vt:variant>
      <vt:variant>
        <vt:i4>1623</vt:i4>
      </vt:variant>
      <vt:variant>
        <vt:i4>0</vt:i4>
      </vt:variant>
      <vt:variant>
        <vt:i4>5</vt:i4>
      </vt:variant>
      <vt:variant>
        <vt:lpwstr>file://localhost/Users/royc/Google_Drive/Thesis/RoyC_Umass_Thesis.html</vt:lpwstr>
      </vt:variant>
      <vt:variant>
        <vt:lpwstr>XHattori2007</vt:lpwstr>
      </vt:variant>
      <vt:variant>
        <vt:i4>7733274</vt:i4>
      </vt:variant>
      <vt:variant>
        <vt:i4>1620</vt:i4>
      </vt:variant>
      <vt:variant>
        <vt:i4>0</vt:i4>
      </vt:variant>
      <vt:variant>
        <vt:i4>5</vt:i4>
      </vt:variant>
      <vt:variant>
        <vt:lpwstr>file://localhost/Users/royc/Google_Drive/Thesis/RoyC_Umass_Thesis.html</vt:lpwstr>
      </vt:variant>
      <vt:variant>
        <vt:lpwstr>XHattori2007</vt:lpwstr>
      </vt:variant>
      <vt:variant>
        <vt:i4>7733274</vt:i4>
      </vt:variant>
      <vt:variant>
        <vt:i4>1617</vt:i4>
      </vt:variant>
      <vt:variant>
        <vt:i4>0</vt:i4>
      </vt:variant>
      <vt:variant>
        <vt:i4>5</vt:i4>
      </vt:variant>
      <vt:variant>
        <vt:lpwstr>file://localhost/Users/royc/Google_Drive/Thesis/RoyC_Umass_Thesis.html</vt:lpwstr>
      </vt:variant>
      <vt:variant>
        <vt:lpwstr>XHattori2007</vt:lpwstr>
      </vt:variant>
      <vt:variant>
        <vt:i4>7733274</vt:i4>
      </vt:variant>
      <vt:variant>
        <vt:i4>1614</vt:i4>
      </vt:variant>
      <vt:variant>
        <vt:i4>0</vt:i4>
      </vt:variant>
      <vt:variant>
        <vt:i4>5</vt:i4>
      </vt:variant>
      <vt:variant>
        <vt:lpwstr>file://localhost/Users/royc/Google_Drive/Thesis/RoyC_Umass_Thesis.html</vt:lpwstr>
      </vt:variant>
      <vt:variant>
        <vt:lpwstr>XHattori2007</vt:lpwstr>
      </vt:variant>
      <vt:variant>
        <vt:i4>196624</vt:i4>
      </vt:variant>
      <vt:variant>
        <vt:i4>1611</vt:i4>
      </vt:variant>
      <vt:variant>
        <vt:i4>0</vt:i4>
      </vt:variant>
      <vt:variant>
        <vt:i4>5</vt:i4>
      </vt:variant>
      <vt:variant>
        <vt:lpwstr>file://localhost/Users/royc/Google_Drive/Thesis/RoyC_Umass_Thesis.html</vt:lpwstr>
      </vt:variant>
      <vt:variant>
        <vt:lpwstr>XHemani2012</vt:lpwstr>
      </vt:variant>
      <vt:variant>
        <vt:i4>196624</vt:i4>
      </vt:variant>
      <vt:variant>
        <vt:i4>1608</vt:i4>
      </vt:variant>
      <vt:variant>
        <vt:i4>0</vt:i4>
      </vt:variant>
      <vt:variant>
        <vt:i4>5</vt:i4>
      </vt:variant>
      <vt:variant>
        <vt:lpwstr>file://localhost/Users/royc/Google_Drive/Thesis/RoyC_Umass_Thesis.html</vt:lpwstr>
      </vt:variant>
      <vt:variant>
        <vt:lpwstr>XHemani2012</vt:lpwstr>
      </vt:variant>
      <vt:variant>
        <vt:i4>7536757</vt:i4>
      </vt:variant>
      <vt:variant>
        <vt:i4>1605</vt:i4>
      </vt:variant>
      <vt:variant>
        <vt:i4>0</vt:i4>
      </vt:variant>
      <vt:variant>
        <vt:i4>5</vt:i4>
      </vt:variant>
      <vt:variant>
        <vt:lpwstr>file://localhost/Users/royc/Google_Drive/Thesis/RoyC_Umass_Thesis.html</vt:lpwstr>
      </vt:variant>
      <vt:variant>
        <vt:lpwstr>XShi2012a</vt:lpwstr>
      </vt:variant>
      <vt:variant>
        <vt:i4>7536757</vt:i4>
      </vt:variant>
      <vt:variant>
        <vt:i4>1602</vt:i4>
      </vt:variant>
      <vt:variant>
        <vt:i4>0</vt:i4>
      </vt:variant>
      <vt:variant>
        <vt:i4>5</vt:i4>
      </vt:variant>
      <vt:variant>
        <vt:lpwstr>file://localhost/Users/royc/Google_Drive/Thesis/RoyC_Umass_Thesis.html</vt:lpwstr>
      </vt:variant>
      <vt:variant>
        <vt:lpwstr>XShi2012a</vt:lpwstr>
      </vt:variant>
      <vt:variant>
        <vt:i4>7929882</vt:i4>
      </vt:variant>
      <vt:variant>
        <vt:i4>1599</vt:i4>
      </vt:variant>
      <vt:variant>
        <vt:i4>0</vt:i4>
      </vt:variant>
      <vt:variant>
        <vt:i4>5</vt:i4>
      </vt:variant>
      <vt:variant>
        <vt:lpwstr>file://localhost/Users/royc/Google_Drive/Thesis/RoyC_Umass_Thesis.html</vt:lpwstr>
      </vt:variant>
      <vt:variant>
        <vt:lpwstr>XHattori2008</vt:lpwstr>
      </vt:variant>
      <vt:variant>
        <vt:i4>7929882</vt:i4>
      </vt:variant>
      <vt:variant>
        <vt:i4>1596</vt:i4>
      </vt:variant>
      <vt:variant>
        <vt:i4>0</vt:i4>
      </vt:variant>
      <vt:variant>
        <vt:i4>5</vt:i4>
      </vt:variant>
      <vt:variant>
        <vt:lpwstr>file://localhost/Users/royc/Google_Drive/Thesis/RoyC_Umass_Thesis.html</vt:lpwstr>
      </vt:variant>
      <vt:variant>
        <vt:lpwstr>XHattori2008</vt:lpwstr>
      </vt:variant>
      <vt:variant>
        <vt:i4>327686</vt:i4>
      </vt:variant>
      <vt:variant>
        <vt:i4>1593</vt:i4>
      </vt:variant>
      <vt:variant>
        <vt:i4>0</vt:i4>
      </vt:variant>
      <vt:variant>
        <vt:i4>5</vt:i4>
      </vt:variant>
      <vt:variant>
        <vt:lpwstr>file://localhost/Users/royc/Google_Drive/Thesis/RoyC_Umass_Thesis.html</vt:lpwstr>
      </vt:variant>
      <vt:variant>
        <vt:lpwstr>XWatson2005</vt:lpwstr>
      </vt:variant>
      <vt:variant>
        <vt:i4>327686</vt:i4>
      </vt:variant>
      <vt:variant>
        <vt:i4>1590</vt:i4>
      </vt:variant>
      <vt:variant>
        <vt:i4>0</vt:i4>
      </vt:variant>
      <vt:variant>
        <vt:i4>5</vt:i4>
      </vt:variant>
      <vt:variant>
        <vt:lpwstr>file://localhost/Users/royc/Google_Drive/Thesis/RoyC_Umass_Thesis.html</vt:lpwstr>
      </vt:variant>
      <vt:variant>
        <vt:lpwstr>XWatson2005</vt:lpwstr>
      </vt:variant>
      <vt:variant>
        <vt:i4>262269</vt:i4>
      </vt:variant>
      <vt:variant>
        <vt:i4>1587</vt:i4>
      </vt:variant>
      <vt:variant>
        <vt:i4>0</vt:i4>
      </vt:variant>
      <vt:variant>
        <vt:i4>5</vt:i4>
      </vt:variant>
      <vt:variant>
        <vt:lpwstr>file://localhost/Users/royc/Google_Drive/Thesis/RoyC_Umass_Thesis.html</vt:lpwstr>
      </vt:variant>
      <vt:variant>
        <vt:lpwstr>XNeves2004</vt:lpwstr>
      </vt:variant>
      <vt:variant>
        <vt:i4>262269</vt:i4>
      </vt:variant>
      <vt:variant>
        <vt:i4>1584</vt:i4>
      </vt:variant>
      <vt:variant>
        <vt:i4>0</vt:i4>
      </vt:variant>
      <vt:variant>
        <vt:i4>5</vt:i4>
      </vt:variant>
      <vt:variant>
        <vt:lpwstr>file://localhost/Users/royc/Google_Drive/Thesis/RoyC_Umass_Thesis.html</vt:lpwstr>
      </vt:variant>
      <vt:variant>
        <vt:lpwstr>XNeves2004</vt:lpwstr>
      </vt:variant>
      <vt:variant>
        <vt:i4>1966206</vt:i4>
      </vt:variant>
      <vt:variant>
        <vt:i4>1581</vt:i4>
      </vt:variant>
      <vt:variant>
        <vt:i4>0</vt:i4>
      </vt:variant>
      <vt:variant>
        <vt:i4>5</vt:i4>
      </vt:variant>
      <vt:variant>
        <vt:lpwstr>file://localhost/Users/royc/Google_Drive/Thesis/RoyC_Umass_Thesis.html</vt:lpwstr>
      </vt:variant>
      <vt:variant>
        <vt:lpwstr>XOlson2007</vt:lpwstr>
      </vt:variant>
      <vt:variant>
        <vt:i4>1966206</vt:i4>
      </vt:variant>
      <vt:variant>
        <vt:i4>1578</vt:i4>
      </vt:variant>
      <vt:variant>
        <vt:i4>0</vt:i4>
      </vt:variant>
      <vt:variant>
        <vt:i4>5</vt:i4>
      </vt:variant>
      <vt:variant>
        <vt:lpwstr>file://localhost/Users/royc/Google_Drive/Thesis/RoyC_Umass_Thesis.html</vt:lpwstr>
      </vt:variant>
      <vt:variant>
        <vt:lpwstr>XOlson2007</vt:lpwstr>
      </vt:variant>
      <vt:variant>
        <vt:i4>393324</vt:i4>
      </vt:variant>
      <vt:variant>
        <vt:i4>1575</vt:i4>
      </vt:variant>
      <vt:variant>
        <vt:i4>0</vt:i4>
      </vt:variant>
      <vt:variant>
        <vt:i4>5</vt:i4>
      </vt:variant>
      <vt:variant>
        <vt:lpwstr>file://localhost/Users/royc/Google_Drive/Thesis/RoyC_Umass_Thesis.html</vt:lpwstr>
      </vt:variant>
      <vt:variant>
        <vt:lpwstr>XKreahling2005</vt:lpwstr>
      </vt:variant>
      <vt:variant>
        <vt:i4>393324</vt:i4>
      </vt:variant>
      <vt:variant>
        <vt:i4>1572</vt:i4>
      </vt:variant>
      <vt:variant>
        <vt:i4>0</vt:i4>
      </vt:variant>
      <vt:variant>
        <vt:i4>5</vt:i4>
      </vt:variant>
      <vt:variant>
        <vt:lpwstr>file://localhost/Users/royc/Google_Drive/Thesis/RoyC_Umass_Thesis.html</vt:lpwstr>
      </vt:variant>
      <vt:variant>
        <vt:lpwstr>XKreahling2005</vt:lpwstr>
      </vt:variant>
      <vt:variant>
        <vt:i4>7274606</vt:i4>
      </vt:variant>
      <vt:variant>
        <vt:i4>1569</vt:i4>
      </vt:variant>
      <vt:variant>
        <vt:i4>0</vt:i4>
      </vt:variant>
      <vt:variant>
        <vt:i4>5</vt:i4>
      </vt:variant>
      <vt:variant>
        <vt:lpwstr>file://localhost/Users/royc/Google_Drive/Thesis/RoyC_Umass_Thesis.html</vt:lpwstr>
      </vt:variant>
      <vt:variant>
        <vt:lpwstr>XGraveley2000</vt:lpwstr>
      </vt:variant>
      <vt:variant>
        <vt:i4>7274606</vt:i4>
      </vt:variant>
      <vt:variant>
        <vt:i4>1566</vt:i4>
      </vt:variant>
      <vt:variant>
        <vt:i4>0</vt:i4>
      </vt:variant>
      <vt:variant>
        <vt:i4>5</vt:i4>
      </vt:variant>
      <vt:variant>
        <vt:lpwstr>file://localhost/Users/royc/Google_Drive/Thesis/RoyC_Umass_Thesis.html</vt:lpwstr>
      </vt:variant>
      <vt:variant>
        <vt:lpwstr>XGraveley2000</vt:lpwstr>
      </vt:variant>
      <vt:variant>
        <vt:i4>852075</vt:i4>
      </vt:variant>
      <vt:variant>
        <vt:i4>1563</vt:i4>
      </vt:variant>
      <vt:variant>
        <vt:i4>0</vt:i4>
      </vt:variant>
      <vt:variant>
        <vt:i4>5</vt:i4>
      </vt:variant>
      <vt:variant>
        <vt:lpwstr>file://localhost/Users/royc/Google_Drive/Thesis/RoyC_Umass_Thesis.html</vt:lpwstr>
      </vt:variant>
      <vt:variant>
        <vt:lpwstr>XGraveley2005b</vt:lpwstr>
      </vt:variant>
      <vt:variant>
        <vt:i4>852075</vt:i4>
      </vt:variant>
      <vt:variant>
        <vt:i4>1560</vt:i4>
      </vt:variant>
      <vt:variant>
        <vt:i4>0</vt:i4>
      </vt:variant>
      <vt:variant>
        <vt:i4>5</vt:i4>
      </vt:variant>
      <vt:variant>
        <vt:lpwstr>file://localhost/Users/royc/Google_Drive/Thesis/RoyC_Umass_Thesis.html</vt:lpwstr>
      </vt:variant>
      <vt:variant>
        <vt:lpwstr>XGraveley2005b</vt:lpwstr>
      </vt:variant>
      <vt:variant>
        <vt:i4>5767190</vt:i4>
      </vt:variant>
      <vt:variant>
        <vt:i4>1557</vt:i4>
      </vt:variant>
      <vt:variant>
        <vt:i4>0</vt:i4>
      </vt:variant>
      <vt:variant>
        <vt:i4>5</vt:i4>
      </vt:variant>
      <vt:variant>
        <vt:lpwstr>file://localhost/Users/royc/Google_Drive/Thesis/RoyC_Umass_Thesis.html</vt:lpwstr>
      </vt:variant>
      <vt:variant>
        <vt:lpwstr>x1-16002r10</vt:lpwstr>
      </vt:variant>
      <vt:variant>
        <vt:i4>7471229</vt:i4>
      </vt:variant>
      <vt:variant>
        <vt:i4>1554</vt:i4>
      </vt:variant>
      <vt:variant>
        <vt:i4>0</vt:i4>
      </vt:variant>
      <vt:variant>
        <vt:i4>5</vt:i4>
      </vt:variant>
      <vt:variant>
        <vt:lpwstr>file://localhost/Users/royc/Google_Drive/Thesis/RoyC_Umass_Thesis.html</vt:lpwstr>
      </vt:variant>
      <vt:variant>
        <vt:lpwstr>XZhan2004</vt:lpwstr>
      </vt:variant>
      <vt:variant>
        <vt:i4>7471229</vt:i4>
      </vt:variant>
      <vt:variant>
        <vt:i4>1551</vt:i4>
      </vt:variant>
      <vt:variant>
        <vt:i4>0</vt:i4>
      </vt:variant>
      <vt:variant>
        <vt:i4>5</vt:i4>
      </vt:variant>
      <vt:variant>
        <vt:lpwstr>file://localhost/Users/royc/Google_Drive/Thesis/RoyC_Umass_Thesis.html</vt:lpwstr>
      </vt:variant>
      <vt:variant>
        <vt:lpwstr>XZhan2004</vt:lpwstr>
      </vt:variant>
      <vt:variant>
        <vt:i4>262269</vt:i4>
      </vt:variant>
      <vt:variant>
        <vt:i4>1548</vt:i4>
      </vt:variant>
      <vt:variant>
        <vt:i4>0</vt:i4>
      </vt:variant>
      <vt:variant>
        <vt:i4>5</vt:i4>
      </vt:variant>
      <vt:variant>
        <vt:lpwstr>file://localhost/Users/royc/Google_Drive/Thesis/RoyC_Umass_Thesis.html</vt:lpwstr>
      </vt:variant>
      <vt:variant>
        <vt:lpwstr>XNeves2004</vt:lpwstr>
      </vt:variant>
      <vt:variant>
        <vt:i4>262269</vt:i4>
      </vt:variant>
      <vt:variant>
        <vt:i4>1545</vt:i4>
      </vt:variant>
      <vt:variant>
        <vt:i4>0</vt:i4>
      </vt:variant>
      <vt:variant>
        <vt:i4>5</vt:i4>
      </vt:variant>
      <vt:variant>
        <vt:lpwstr>file://localhost/Users/royc/Google_Drive/Thesis/RoyC_Umass_Thesis.html</vt:lpwstr>
      </vt:variant>
      <vt:variant>
        <vt:lpwstr>XNeves2004</vt:lpwstr>
      </vt:variant>
      <vt:variant>
        <vt:i4>262269</vt:i4>
      </vt:variant>
      <vt:variant>
        <vt:i4>1542</vt:i4>
      </vt:variant>
      <vt:variant>
        <vt:i4>0</vt:i4>
      </vt:variant>
      <vt:variant>
        <vt:i4>5</vt:i4>
      </vt:variant>
      <vt:variant>
        <vt:lpwstr>file://localhost/Users/royc/Google_Drive/Thesis/RoyC_Umass_Thesis.html</vt:lpwstr>
      </vt:variant>
      <vt:variant>
        <vt:lpwstr>XNeves2004</vt:lpwstr>
      </vt:variant>
      <vt:variant>
        <vt:i4>262269</vt:i4>
      </vt:variant>
      <vt:variant>
        <vt:i4>1539</vt:i4>
      </vt:variant>
      <vt:variant>
        <vt:i4>0</vt:i4>
      </vt:variant>
      <vt:variant>
        <vt:i4>5</vt:i4>
      </vt:variant>
      <vt:variant>
        <vt:lpwstr>file://localhost/Users/royc/Google_Drive/Thesis/RoyC_Umass_Thesis.html</vt:lpwstr>
      </vt:variant>
      <vt:variant>
        <vt:lpwstr>XNeves2004</vt:lpwstr>
      </vt:variant>
      <vt:variant>
        <vt:i4>8257539</vt:i4>
      </vt:variant>
      <vt:variant>
        <vt:i4>1536</vt:i4>
      </vt:variant>
      <vt:variant>
        <vt:i4>0</vt:i4>
      </vt:variant>
      <vt:variant>
        <vt:i4>5</vt:i4>
      </vt:variant>
      <vt:variant>
        <vt:lpwstr>file://localhost/Users/royc/Google_Drive/Thesis/RoyC_Umass_Thesis.html</vt:lpwstr>
      </vt:variant>
      <vt:variant>
        <vt:lpwstr>XCelotto2001</vt:lpwstr>
      </vt:variant>
      <vt:variant>
        <vt:i4>8257539</vt:i4>
      </vt:variant>
      <vt:variant>
        <vt:i4>1533</vt:i4>
      </vt:variant>
      <vt:variant>
        <vt:i4>0</vt:i4>
      </vt:variant>
      <vt:variant>
        <vt:i4>5</vt:i4>
      </vt:variant>
      <vt:variant>
        <vt:lpwstr>file://localhost/Users/royc/Google_Drive/Thesis/RoyC_Umass_Thesis.html</vt:lpwstr>
      </vt:variant>
      <vt:variant>
        <vt:lpwstr>XCelotto2001</vt:lpwstr>
      </vt:variant>
      <vt:variant>
        <vt:i4>327686</vt:i4>
      </vt:variant>
      <vt:variant>
        <vt:i4>1524</vt:i4>
      </vt:variant>
      <vt:variant>
        <vt:i4>0</vt:i4>
      </vt:variant>
      <vt:variant>
        <vt:i4>5</vt:i4>
      </vt:variant>
      <vt:variant>
        <vt:lpwstr>file://localhost/Users/royc/Google_Drive/Thesis/RoyC_Umass_Thesis.html</vt:lpwstr>
      </vt:variant>
      <vt:variant>
        <vt:lpwstr>XWatson2005</vt:lpwstr>
      </vt:variant>
      <vt:variant>
        <vt:i4>327686</vt:i4>
      </vt:variant>
      <vt:variant>
        <vt:i4>1521</vt:i4>
      </vt:variant>
      <vt:variant>
        <vt:i4>0</vt:i4>
      </vt:variant>
      <vt:variant>
        <vt:i4>5</vt:i4>
      </vt:variant>
      <vt:variant>
        <vt:lpwstr>file://localhost/Users/royc/Google_Drive/Thesis/RoyC_Umass_Thesis.html</vt:lpwstr>
      </vt:variant>
      <vt:variant>
        <vt:lpwstr>XWatson2005</vt:lpwstr>
      </vt:variant>
      <vt:variant>
        <vt:i4>6488177</vt:i4>
      </vt:variant>
      <vt:variant>
        <vt:i4>1518</vt:i4>
      </vt:variant>
      <vt:variant>
        <vt:i4>0</vt:i4>
      </vt:variant>
      <vt:variant>
        <vt:i4>5</vt:i4>
      </vt:variant>
      <vt:variant>
        <vt:lpwstr>file://localhost/Users/royc/Google_Drive/Thesis/RoyC_Umass_Thesis.html</vt:lpwstr>
      </vt:variant>
      <vt:variant>
        <vt:lpwstr>XDong2006</vt:lpwstr>
      </vt:variant>
      <vt:variant>
        <vt:i4>6488177</vt:i4>
      </vt:variant>
      <vt:variant>
        <vt:i4>1515</vt:i4>
      </vt:variant>
      <vt:variant>
        <vt:i4>0</vt:i4>
      </vt:variant>
      <vt:variant>
        <vt:i4>5</vt:i4>
      </vt:variant>
      <vt:variant>
        <vt:lpwstr>file://localhost/Users/royc/Google_Drive/Thesis/RoyC_Umass_Thesis.html</vt:lpwstr>
      </vt:variant>
      <vt:variant>
        <vt:lpwstr>XDong2006</vt:lpwstr>
      </vt:variant>
      <vt:variant>
        <vt:i4>7471229</vt:i4>
      </vt:variant>
      <vt:variant>
        <vt:i4>1512</vt:i4>
      </vt:variant>
      <vt:variant>
        <vt:i4>0</vt:i4>
      </vt:variant>
      <vt:variant>
        <vt:i4>5</vt:i4>
      </vt:variant>
      <vt:variant>
        <vt:lpwstr>file://localhost/Users/royc/Google_Drive/Thesis/RoyC_Umass_Thesis.html</vt:lpwstr>
      </vt:variant>
      <vt:variant>
        <vt:lpwstr>XZhan2004</vt:lpwstr>
      </vt:variant>
      <vt:variant>
        <vt:i4>7471229</vt:i4>
      </vt:variant>
      <vt:variant>
        <vt:i4>1509</vt:i4>
      </vt:variant>
      <vt:variant>
        <vt:i4>0</vt:i4>
      </vt:variant>
      <vt:variant>
        <vt:i4>5</vt:i4>
      </vt:variant>
      <vt:variant>
        <vt:lpwstr>file://localhost/Users/royc/Google_Drive/Thesis/RoyC_Umass_Thesis.html</vt:lpwstr>
      </vt:variant>
      <vt:variant>
        <vt:lpwstr>XZhan2004</vt:lpwstr>
      </vt:variant>
      <vt:variant>
        <vt:i4>917618</vt:i4>
      </vt:variant>
      <vt:variant>
        <vt:i4>1506</vt:i4>
      </vt:variant>
      <vt:variant>
        <vt:i4>0</vt:i4>
      </vt:variant>
      <vt:variant>
        <vt:i4>5</vt:i4>
      </vt:variant>
      <vt:variant>
        <vt:lpwstr>file://localhost/Users/royc/Google_Drive/Thesis/RoyC_Umass_Thesis.html</vt:lpwstr>
      </vt:variant>
      <vt:variant>
        <vt:lpwstr>XWojtowicz2004</vt:lpwstr>
      </vt:variant>
      <vt:variant>
        <vt:i4>917618</vt:i4>
      </vt:variant>
      <vt:variant>
        <vt:i4>1503</vt:i4>
      </vt:variant>
      <vt:variant>
        <vt:i4>0</vt:i4>
      </vt:variant>
      <vt:variant>
        <vt:i4>5</vt:i4>
      </vt:variant>
      <vt:variant>
        <vt:lpwstr>file://localhost/Users/royc/Google_Drive/Thesis/RoyC_Umass_Thesis.html</vt:lpwstr>
      </vt:variant>
      <vt:variant>
        <vt:lpwstr>XWojtowicz2004</vt:lpwstr>
      </vt:variant>
      <vt:variant>
        <vt:i4>5767190</vt:i4>
      </vt:variant>
      <vt:variant>
        <vt:i4>1500</vt:i4>
      </vt:variant>
      <vt:variant>
        <vt:i4>0</vt:i4>
      </vt:variant>
      <vt:variant>
        <vt:i4>5</vt:i4>
      </vt:variant>
      <vt:variant>
        <vt:lpwstr>file://localhost/Users/royc/Google_Drive/Thesis/RoyC_Umass_Thesis.html</vt:lpwstr>
      </vt:variant>
      <vt:variant>
        <vt:lpwstr>x1-16002r10</vt:lpwstr>
      </vt:variant>
      <vt:variant>
        <vt:i4>5439526</vt:i4>
      </vt:variant>
      <vt:variant>
        <vt:i4>1497</vt:i4>
      </vt:variant>
      <vt:variant>
        <vt:i4>0</vt:i4>
      </vt:variant>
      <vt:variant>
        <vt:i4>5</vt:i4>
      </vt:variant>
      <vt:variant>
        <vt:lpwstr>file://localhost/Users/royc/Google_Drive/Thesis/RoyC_Umass_Thesis.html</vt:lpwstr>
      </vt:variant>
      <vt:variant>
        <vt:lpwstr>x1-16001r9</vt:lpwstr>
      </vt:variant>
      <vt:variant>
        <vt:i4>1835125</vt:i4>
      </vt:variant>
      <vt:variant>
        <vt:i4>1494</vt:i4>
      </vt:variant>
      <vt:variant>
        <vt:i4>0</vt:i4>
      </vt:variant>
      <vt:variant>
        <vt:i4>5</vt:i4>
      </vt:variant>
      <vt:variant>
        <vt:lpwstr>file://localhost/Users/royc/Google_Drive/Thesis/RoyC_Umass_Thesis.html</vt:lpwstr>
      </vt:variant>
      <vt:variant>
        <vt:lpwstr>XSchmucker2000</vt:lpwstr>
      </vt:variant>
      <vt:variant>
        <vt:i4>1835125</vt:i4>
      </vt:variant>
      <vt:variant>
        <vt:i4>1491</vt:i4>
      </vt:variant>
      <vt:variant>
        <vt:i4>0</vt:i4>
      </vt:variant>
      <vt:variant>
        <vt:i4>5</vt:i4>
      </vt:variant>
      <vt:variant>
        <vt:lpwstr>file://localhost/Users/royc/Google_Drive/Thesis/RoyC_Umass_Thesis.html</vt:lpwstr>
      </vt:variant>
      <vt:variant>
        <vt:lpwstr>XSchmucker2000</vt:lpwstr>
      </vt:variant>
      <vt:variant>
        <vt:i4>655486</vt:i4>
      </vt:variant>
      <vt:variant>
        <vt:i4>1482</vt:i4>
      </vt:variant>
      <vt:variant>
        <vt:i4>0</vt:i4>
      </vt:variant>
      <vt:variant>
        <vt:i4>5</vt:i4>
      </vt:variant>
      <vt:variant>
        <vt:lpwstr>file://localhost/Users/royc/Google_Drive/Thesis/RoyC_Umass_Thesis.html</vt:lpwstr>
      </vt:variant>
      <vt:variant>
        <vt:lpwstr>XYamakawa1998a</vt:lpwstr>
      </vt:variant>
      <vt:variant>
        <vt:i4>655486</vt:i4>
      </vt:variant>
      <vt:variant>
        <vt:i4>1479</vt:i4>
      </vt:variant>
      <vt:variant>
        <vt:i4>0</vt:i4>
      </vt:variant>
      <vt:variant>
        <vt:i4>5</vt:i4>
      </vt:variant>
      <vt:variant>
        <vt:lpwstr>file://localhost/Users/royc/Google_Drive/Thesis/RoyC_Umass_Thesis.html</vt:lpwstr>
      </vt:variant>
      <vt:variant>
        <vt:lpwstr>XYamakawa1998a</vt:lpwstr>
      </vt:variant>
      <vt:variant>
        <vt:i4>5439526</vt:i4>
      </vt:variant>
      <vt:variant>
        <vt:i4>1476</vt:i4>
      </vt:variant>
      <vt:variant>
        <vt:i4>0</vt:i4>
      </vt:variant>
      <vt:variant>
        <vt:i4>5</vt:i4>
      </vt:variant>
      <vt:variant>
        <vt:lpwstr>file://localhost/Users/royc/Google_Drive/Thesis/RoyC_Umass_Thesis.html</vt:lpwstr>
      </vt:variant>
      <vt:variant>
        <vt:lpwstr>x1-16001r9</vt:lpwstr>
      </vt:variant>
      <vt:variant>
        <vt:i4>786553</vt:i4>
      </vt:variant>
      <vt:variant>
        <vt:i4>1473</vt:i4>
      </vt:variant>
      <vt:variant>
        <vt:i4>0</vt:i4>
      </vt:variant>
      <vt:variant>
        <vt:i4>5</vt:i4>
      </vt:variant>
      <vt:variant>
        <vt:lpwstr>file://localhost/Users/royc/Google_Drive/Thesis/RoyC_Umass_Thesis.html</vt:lpwstr>
      </vt:variant>
      <vt:variant>
        <vt:lpwstr>XBrown2014</vt:lpwstr>
      </vt:variant>
      <vt:variant>
        <vt:i4>786553</vt:i4>
      </vt:variant>
      <vt:variant>
        <vt:i4>1470</vt:i4>
      </vt:variant>
      <vt:variant>
        <vt:i4>0</vt:i4>
      </vt:variant>
      <vt:variant>
        <vt:i4>5</vt:i4>
      </vt:variant>
      <vt:variant>
        <vt:lpwstr>file://localhost/Users/royc/Google_Drive/Thesis/RoyC_Umass_Thesis.html</vt:lpwstr>
      </vt:variant>
      <vt:variant>
        <vt:lpwstr>XBrown2014</vt:lpwstr>
      </vt:variant>
      <vt:variant>
        <vt:i4>5308453</vt:i4>
      </vt:variant>
      <vt:variant>
        <vt:i4>1467</vt:i4>
      </vt:variant>
      <vt:variant>
        <vt:i4>0</vt:i4>
      </vt:variant>
      <vt:variant>
        <vt:i4>5</vt:i4>
      </vt:variant>
      <vt:variant>
        <vt:lpwstr>file://localhost/Users/royc/Google_Drive/Thesis/RoyC_Umass_Thesis.html</vt:lpwstr>
      </vt:variant>
      <vt:variant>
        <vt:lpwstr>x1-15002r8</vt:lpwstr>
      </vt:variant>
      <vt:variant>
        <vt:i4>5308453</vt:i4>
      </vt:variant>
      <vt:variant>
        <vt:i4>1464</vt:i4>
      </vt:variant>
      <vt:variant>
        <vt:i4>0</vt:i4>
      </vt:variant>
      <vt:variant>
        <vt:i4>5</vt:i4>
      </vt:variant>
      <vt:variant>
        <vt:lpwstr>file://localhost/Users/royc/Google_Drive/Thesis/RoyC_Umass_Thesis.html</vt:lpwstr>
      </vt:variant>
      <vt:variant>
        <vt:lpwstr>x1-15002r8</vt:lpwstr>
      </vt:variant>
      <vt:variant>
        <vt:i4>786553</vt:i4>
      </vt:variant>
      <vt:variant>
        <vt:i4>1461</vt:i4>
      </vt:variant>
      <vt:variant>
        <vt:i4>0</vt:i4>
      </vt:variant>
      <vt:variant>
        <vt:i4>5</vt:i4>
      </vt:variant>
      <vt:variant>
        <vt:lpwstr>file://localhost/Users/royc/Google_Drive/Thesis/RoyC_Umass_Thesis.html</vt:lpwstr>
      </vt:variant>
      <vt:variant>
        <vt:lpwstr>XBrown2014</vt:lpwstr>
      </vt:variant>
      <vt:variant>
        <vt:i4>786553</vt:i4>
      </vt:variant>
      <vt:variant>
        <vt:i4>1458</vt:i4>
      </vt:variant>
      <vt:variant>
        <vt:i4>0</vt:i4>
      </vt:variant>
      <vt:variant>
        <vt:i4>5</vt:i4>
      </vt:variant>
      <vt:variant>
        <vt:lpwstr>file://localhost/Users/royc/Google_Drive/Thesis/RoyC_Umass_Thesis.html</vt:lpwstr>
      </vt:variant>
      <vt:variant>
        <vt:lpwstr>XBrown2014</vt:lpwstr>
      </vt:variant>
      <vt:variant>
        <vt:i4>786553</vt:i4>
      </vt:variant>
      <vt:variant>
        <vt:i4>1455</vt:i4>
      </vt:variant>
      <vt:variant>
        <vt:i4>0</vt:i4>
      </vt:variant>
      <vt:variant>
        <vt:i4>5</vt:i4>
      </vt:variant>
      <vt:variant>
        <vt:lpwstr>file://localhost/Users/royc/Google_Drive/Thesis/RoyC_Umass_Thesis.html</vt:lpwstr>
      </vt:variant>
      <vt:variant>
        <vt:lpwstr>XBrown2014</vt:lpwstr>
      </vt:variant>
      <vt:variant>
        <vt:i4>786553</vt:i4>
      </vt:variant>
      <vt:variant>
        <vt:i4>1452</vt:i4>
      </vt:variant>
      <vt:variant>
        <vt:i4>0</vt:i4>
      </vt:variant>
      <vt:variant>
        <vt:i4>5</vt:i4>
      </vt:variant>
      <vt:variant>
        <vt:lpwstr>file://localhost/Users/royc/Google_Drive/Thesis/RoyC_Umass_Thesis.html</vt:lpwstr>
      </vt:variant>
      <vt:variant>
        <vt:lpwstr>XBrown2014</vt:lpwstr>
      </vt:variant>
      <vt:variant>
        <vt:i4>7012450</vt:i4>
      </vt:variant>
      <vt:variant>
        <vt:i4>1443</vt:i4>
      </vt:variant>
      <vt:variant>
        <vt:i4>0</vt:i4>
      </vt:variant>
      <vt:variant>
        <vt:i4>5</vt:i4>
      </vt:variant>
      <vt:variant>
        <vt:lpwstr>file://localhost/Users/royc/Google_Drive/Thesis/RoyC_Umass_Thesis.html</vt:lpwstr>
      </vt:variant>
      <vt:variant>
        <vt:lpwstr>x1-160006</vt:lpwstr>
      </vt:variant>
      <vt:variant>
        <vt:i4>589825</vt:i4>
      </vt:variant>
      <vt:variant>
        <vt:i4>1440</vt:i4>
      </vt:variant>
      <vt:variant>
        <vt:i4>0</vt:i4>
      </vt:variant>
      <vt:variant>
        <vt:i4>5</vt:i4>
      </vt:variant>
      <vt:variant>
        <vt:lpwstr>file://localhost/Users/royc/Google_Drive/Thesis/RoyC_Umass_Thesis.html</vt:lpwstr>
      </vt:variant>
      <vt:variant>
        <vt:lpwstr>XBernstein1983a</vt:lpwstr>
      </vt:variant>
      <vt:variant>
        <vt:i4>589825</vt:i4>
      </vt:variant>
      <vt:variant>
        <vt:i4>1437</vt:i4>
      </vt:variant>
      <vt:variant>
        <vt:i4>0</vt:i4>
      </vt:variant>
      <vt:variant>
        <vt:i4>5</vt:i4>
      </vt:variant>
      <vt:variant>
        <vt:lpwstr>file://localhost/Users/royc/Google_Drive/Thesis/RoyC_Umass_Thesis.html</vt:lpwstr>
      </vt:variant>
      <vt:variant>
        <vt:lpwstr>XBernstein1983a</vt:lpwstr>
      </vt:variant>
      <vt:variant>
        <vt:i4>7012466</vt:i4>
      </vt:variant>
      <vt:variant>
        <vt:i4>1434</vt:i4>
      </vt:variant>
      <vt:variant>
        <vt:i4>0</vt:i4>
      </vt:variant>
      <vt:variant>
        <vt:i4>5</vt:i4>
      </vt:variant>
      <vt:variant>
        <vt:lpwstr>file://localhost/Users/royc/Google_Drive/Thesis/RoyC_Umass_Thesis.html</vt:lpwstr>
      </vt:variant>
      <vt:variant>
        <vt:lpwstr>XPark2007</vt:lpwstr>
      </vt:variant>
      <vt:variant>
        <vt:i4>7012466</vt:i4>
      </vt:variant>
      <vt:variant>
        <vt:i4>1431</vt:i4>
      </vt:variant>
      <vt:variant>
        <vt:i4>0</vt:i4>
      </vt:variant>
      <vt:variant>
        <vt:i4>5</vt:i4>
      </vt:variant>
      <vt:variant>
        <vt:lpwstr>file://localhost/Users/royc/Google_Drive/Thesis/RoyC_Umass_Thesis.html</vt:lpwstr>
      </vt:variant>
      <vt:variant>
        <vt:lpwstr>XPark2007</vt:lpwstr>
      </vt:variant>
      <vt:variant>
        <vt:i4>5308453</vt:i4>
      </vt:variant>
      <vt:variant>
        <vt:i4>1428</vt:i4>
      </vt:variant>
      <vt:variant>
        <vt:i4>0</vt:i4>
      </vt:variant>
      <vt:variant>
        <vt:i4>5</vt:i4>
      </vt:variant>
      <vt:variant>
        <vt:lpwstr>file://localhost/Users/royc/Google_Drive/Thesis/RoyC_Umass_Thesis.html</vt:lpwstr>
      </vt:variant>
      <vt:variant>
        <vt:lpwstr>x1-15002r8</vt:lpwstr>
      </vt:variant>
      <vt:variant>
        <vt:i4>5308453</vt:i4>
      </vt:variant>
      <vt:variant>
        <vt:i4>1425</vt:i4>
      </vt:variant>
      <vt:variant>
        <vt:i4>0</vt:i4>
      </vt:variant>
      <vt:variant>
        <vt:i4>5</vt:i4>
      </vt:variant>
      <vt:variant>
        <vt:lpwstr>file://localhost/Users/royc/Google_Drive/Thesis/RoyC_Umass_Thesis.html</vt:lpwstr>
      </vt:variant>
      <vt:variant>
        <vt:lpwstr>x1-15002r8</vt:lpwstr>
      </vt:variant>
      <vt:variant>
        <vt:i4>1310831</vt:i4>
      </vt:variant>
      <vt:variant>
        <vt:i4>1422</vt:i4>
      </vt:variant>
      <vt:variant>
        <vt:i4>0</vt:i4>
      </vt:variant>
      <vt:variant>
        <vt:i4>5</vt:i4>
      </vt:variant>
      <vt:variant>
        <vt:lpwstr>file://localhost/Users/royc/Google_Drive/Thesis/RoyC_Umass_Thesis.html</vt:lpwstr>
      </vt:variant>
      <vt:variant>
        <vt:lpwstr>XZikherman2008</vt:lpwstr>
      </vt:variant>
      <vt:variant>
        <vt:i4>1310831</vt:i4>
      </vt:variant>
      <vt:variant>
        <vt:i4>1419</vt:i4>
      </vt:variant>
      <vt:variant>
        <vt:i4>0</vt:i4>
      </vt:variant>
      <vt:variant>
        <vt:i4>5</vt:i4>
      </vt:variant>
      <vt:variant>
        <vt:lpwstr>file://localhost/Users/royc/Google_Drive/Thesis/RoyC_Umass_Thesis.html</vt:lpwstr>
      </vt:variant>
      <vt:variant>
        <vt:lpwstr>XZikherman2008</vt:lpwstr>
      </vt:variant>
      <vt:variant>
        <vt:i4>1507430</vt:i4>
      </vt:variant>
      <vt:variant>
        <vt:i4>1416</vt:i4>
      </vt:variant>
      <vt:variant>
        <vt:i4>0</vt:i4>
      </vt:variant>
      <vt:variant>
        <vt:i4>5</vt:i4>
      </vt:variant>
      <vt:variant>
        <vt:lpwstr>file://localhost/Users/royc/Google_Drive/Thesis/RoyC_Umass_Thesis.html</vt:lpwstr>
      </vt:variant>
      <vt:variant>
        <vt:lpwstr>XPonta2003</vt:lpwstr>
      </vt:variant>
      <vt:variant>
        <vt:i4>1507430</vt:i4>
      </vt:variant>
      <vt:variant>
        <vt:i4>1413</vt:i4>
      </vt:variant>
      <vt:variant>
        <vt:i4>0</vt:i4>
      </vt:variant>
      <vt:variant>
        <vt:i4>5</vt:i4>
      </vt:variant>
      <vt:variant>
        <vt:lpwstr>file://localhost/Users/royc/Google_Drive/Thesis/RoyC_Umass_Thesis.html</vt:lpwstr>
      </vt:variant>
      <vt:variant>
        <vt:lpwstr>XPonta2003</vt:lpwstr>
      </vt:variant>
      <vt:variant>
        <vt:i4>327783</vt:i4>
      </vt:variant>
      <vt:variant>
        <vt:i4>1410</vt:i4>
      </vt:variant>
      <vt:variant>
        <vt:i4>0</vt:i4>
      </vt:variant>
      <vt:variant>
        <vt:i4>5</vt:i4>
      </vt:variant>
      <vt:variant>
        <vt:lpwstr>file://localhost/Users/royc/Google_Drive/Thesis/RoyC_Umass_Thesis.html</vt:lpwstr>
      </vt:variant>
      <vt:variant>
        <vt:lpwstr>XLynch2004</vt:lpwstr>
      </vt:variant>
      <vt:variant>
        <vt:i4>327783</vt:i4>
      </vt:variant>
      <vt:variant>
        <vt:i4>1407</vt:i4>
      </vt:variant>
      <vt:variant>
        <vt:i4>0</vt:i4>
      </vt:variant>
      <vt:variant>
        <vt:i4>5</vt:i4>
      </vt:variant>
      <vt:variant>
        <vt:lpwstr>file://localhost/Users/royc/Google_Drive/Thesis/RoyC_Umass_Thesis.html</vt:lpwstr>
      </vt:variant>
      <vt:variant>
        <vt:lpwstr>XLynch2004</vt:lpwstr>
      </vt:variant>
      <vt:variant>
        <vt:i4>6094885</vt:i4>
      </vt:variant>
      <vt:variant>
        <vt:i4>1404</vt:i4>
      </vt:variant>
      <vt:variant>
        <vt:i4>0</vt:i4>
      </vt:variant>
      <vt:variant>
        <vt:i4>5</vt:i4>
      </vt:variant>
      <vt:variant>
        <vt:lpwstr>file://localhost/Users/royc/Google_Drive/Thesis/RoyC_Umass_Thesis.html</vt:lpwstr>
      </vt:variant>
      <vt:variant>
        <vt:lpwstr>x1-15001r7</vt:lpwstr>
      </vt:variant>
      <vt:variant>
        <vt:i4>7340145</vt:i4>
      </vt:variant>
      <vt:variant>
        <vt:i4>1401</vt:i4>
      </vt:variant>
      <vt:variant>
        <vt:i4>0</vt:i4>
      </vt:variant>
      <vt:variant>
        <vt:i4>5</vt:i4>
      </vt:variant>
      <vt:variant>
        <vt:lpwstr>file://localhost/Users/royc/Google_Drive/Thesis/RoyC_Umass_Thesis.html</vt:lpwstr>
      </vt:variant>
      <vt:variant>
        <vt:lpwstr>XWang2008</vt:lpwstr>
      </vt:variant>
      <vt:variant>
        <vt:i4>7340145</vt:i4>
      </vt:variant>
      <vt:variant>
        <vt:i4>1398</vt:i4>
      </vt:variant>
      <vt:variant>
        <vt:i4>0</vt:i4>
      </vt:variant>
      <vt:variant>
        <vt:i4>5</vt:i4>
      </vt:variant>
      <vt:variant>
        <vt:lpwstr>file://localhost/Users/royc/Google_Drive/Thesis/RoyC_Umass_Thesis.html</vt:lpwstr>
      </vt:variant>
      <vt:variant>
        <vt:lpwstr>XWang2008</vt:lpwstr>
      </vt:variant>
      <vt:variant>
        <vt:i4>8192028</vt:i4>
      </vt:variant>
      <vt:variant>
        <vt:i4>1395</vt:i4>
      </vt:variant>
      <vt:variant>
        <vt:i4>0</vt:i4>
      </vt:variant>
      <vt:variant>
        <vt:i4>5</vt:i4>
      </vt:variant>
      <vt:variant>
        <vt:lpwstr>file://localhost/Users/royc/Google_Drive/Thesis/RoyC_Umass_Thesis.html</vt:lpwstr>
      </vt:variant>
      <vt:variant>
        <vt:lpwstr>XPan2008</vt:lpwstr>
      </vt:variant>
      <vt:variant>
        <vt:i4>8192028</vt:i4>
      </vt:variant>
      <vt:variant>
        <vt:i4>1392</vt:i4>
      </vt:variant>
      <vt:variant>
        <vt:i4>0</vt:i4>
      </vt:variant>
      <vt:variant>
        <vt:i4>5</vt:i4>
      </vt:variant>
      <vt:variant>
        <vt:lpwstr>file://localhost/Users/royc/Google_Drive/Thesis/RoyC_Umass_Thesis.html</vt:lpwstr>
      </vt:variant>
      <vt:variant>
        <vt:lpwstr>XPan2008</vt:lpwstr>
      </vt:variant>
      <vt:variant>
        <vt:i4>6291480</vt:i4>
      </vt:variant>
      <vt:variant>
        <vt:i4>1389</vt:i4>
      </vt:variant>
      <vt:variant>
        <vt:i4>0</vt:i4>
      </vt:variant>
      <vt:variant>
        <vt:i4>5</vt:i4>
      </vt:variant>
      <vt:variant>
        <vt:lpwstr>file://localhost/Users/royc/Google_Drive/Thesis/RoyC_Umass_Thesis.html</vt:lpwstr>
      </vt:variant>
      <vt:variant>
        <vt:lpwstr>XDjebali2012</vt:lpwstr>
      </vt:variant>
      <vt:variant>
        <vt:i4>6291480</vt:i4>
      </vt:variant>
      <vt:variant>
        <vt:i4>1386</vt:i4>
      </vt:variant>
      <vt:variant>
        <vt:i4>0</vt:i4>
      </vt:variant>
      <vt:variant>
        <vt:i4>5</vt:i4>
      </vt:variant>
      <vt:variant>
        <vt:lpwstr>file://localhost/Users/royc/Google_Drive/Thesis/RoyC_Umass_Thesis.html</vt:lpwstr>
      </vt:variant>
      <vt:variant>
        <vt:lpwstr>XDjebali2012</vt:lpwstr>
      </vt:variant>
      <vt:variant>
        <vt:i4>7864334</vt:i4>
      </vt:variant>
      <vt:variant>
        <vt:i4>1383</vt:i4>
      </vt:variant>
      <vt:variant>
        <vt:i4>0</vt:i4>
      </vt:variant>
      <vt:variant>
        <vt:i4>5</vt:i4>
      </vt:variant>
      <vt:variant>
        <vt:lpwstr>file://localhost/Users/royc/Google_Drive/Thesis/RoyC_Umass_Thesis.html</vt:lpwstr>
      </vt:variant>
      <vt:variant>
        <vt:lpwstr>XDerrien2012</vt:lpwstr>
      </vt:variant>
      <vt:variant>
        <vt:i4>7864334</vt:i4>
      </vt:variant>
      <vt:variant>
        <vt:i4>1380</vt:i4>
      </vt:variant>
      <vt:variant>
        <vt:i4>0</vt:i4>
      </vt:variant>
      <vt:variant>
        <vt:i4>5</vt:i4>
      </vt:variant>
      <vt:variant>
        <vt:lpwstr>file://localhost/Users/royc/Google_Drive/Thesis/RoyC_Umass_Thesis.html</vt:lpwstr>
      </vt:variant>
      <vt:variant>
        <vt:lpwstr>XDerrien2012</vt:lpwstr>
      </vt:variant>
      <vt:variant>
        <vt:i4>196621</vt:i4>
      </vt:variant>
      <vt:variant>
        <vt:i4>1377</vt:i4>
      </vt:variant>
      <vt:variant>
        <vt:i4>0</vt:i4>
      </vt:variant>
      <vt:variant>
        <vt:i4>5</vt:i4>
      </vt:variant>
      <vt:variant>
        <vt:lpwstr>file://localhost/Users/royc/Google_Drive/Thesis/RoyC_Umass_Thesis.html</vt:lpwstr>
      </vt:variant>
      <vt:variant>
        <vt:lpwstr>XDunham2012</vt:lpwstr>
      </vt:variant>
      <vt:variant>
        <vt:i4>196621</vt:i4>
      </vt:variant>
      <vt:variant>
        <vt:i4>1374</vt:i4>
      </vt:variant>
      <vt:variant>
        <vt:i4>0</vt:i4>
      </vt:variant>
      <vt:variant>
        <vt:i4>5</vt:i4>
      </vt:variant>
      <vt:variant>
        <vt:lpwstr>file://localhost/Users/royc/Google_Drive/Thesis/RoyC_Umass_Thesis.html</vt:lpwstr>
      </vt:variant>
      <vt:variant>
        <vt:lpwstr>XDunham2012</vt:lpwstr>
      </vt:variant>
      <vt:variant>
        <vt:i4>1835014</vt:i4>
      </vt:variant>
      <vt:variant>
        <vt:i4>1371</vt:i4>
      </vt:variant>
      <vt:variant>
        <vt:i4>0</vt:i4>
      </vt:variant>
      <vt:variant>
        <vt:i4>5</vt:i4>
      </vt:variant>
      <vt:variant>
        <vt:lpwstr>file://localhost/Users/royc/Google_Drive/Thesis/RoyC_Umass_Thesis.html</vt:lpwstr>
      </vt:variant>
      <vt:variant>
        <vt:lpwstr>XBirney2007</vt:lpwstr>
      </vt:variant>
      <vt:variant>
        <vt:i4>1835014</vt:i4>
      </vt:variant>
      <vt:variant>
        <vt:i4>1368</vt:i4>
      </vt:variant>
      <vt:variant>
        <vt:i4>0</vt:i4>
      </vt:variant>
      <vt:variant>
        <vt:i4>5</vt:i4>
      </vt:variant>
      <vt:variant>
        <vt:lpwstr>file://localhost/Users/royc/Google_Drive/Thesis/RoyC_Umass_Thesis.html</vt:lpwstr>
      </vt:variant>
      <vt:variant>
        <vt:lpwstr>XBirney2007</vt:lpwstr>
      </vt:variant>
      <vt:variant>
        <vt:i4>1966198</vt:i4>
      </vt:variant>
      <vt:variant>
        <vt:i4>1359</vt:i4>
      </vt:variant>
      <vt:variant>
        <vt:i4>0</vt:i4>
      </vt:variant>
      <vt:variant>
        <vt:i4>5</vt:i4>
      </vt:variant>
      <vt:variant>
        <vt:lpwstr>file://localhost/Users/royc/Google_Drive/Thesis/RoyC_Umass_Thesis.html</vt:lpwstr>
      </vt:variant>
      <vt:variant>
        <vt:lpwstr>XTrapnell2012a</vt:lpwstr>
      </vt:variant>
      <vt:variant>
        <vt:i4>1966198</vt:i4>
      </vt:variant>
      <vt:variant>
        <vt:i4>1356</vt:i4>
      </vt:variant>
      <vt:variant>
        <vt:i4>0</vt:i4>
      </vt:variant>
      <vt:variant>
        <vt:i4>5</vt:i4>
      </vt:variant>
      <vt:variant>
        <vt:lpwstr>file://localhost/Users/royc/Google_Drive/Thesis/RoyC_Umass_Thesis.html</vt:lpwstr>
      </vt:variant>
      <vt:variant>
        <vt:lpwstr>XTrapnell2012a</vt:lpwstr>
      </vt:variant>
      <vt:variant>
        <vt:i4>6684771</vt:i4>
      </vt:variant>
      <vt:variant>
        <vt:i4>1353</vt:i4>
      </vt:variant>
      <vt:variant>
        <vt:i4>0</vt:i4>
      </vt:variant>
      <vt:variant>
        <vt:i4>5</vt:i4>
      </vt:variant>
      <vt:variant>
        <vt:lpwstr>file://localhost/Users/royc/Google_Drive/Thesis/RoyC_Umass_Thesis.html</vt:lpwstr>
      </vt:variant>
      <vt:variant>
        <vt:lpwstr>XSchwartz2010</vt:lpwstr>
      </vt:variant>
      <vt:variant>
        <vt:i4>6684771</vt:i4>
      </vt:variant>
      <vt:variant>
        <vt:i4>1350</vt:i4>
      </vt:variant>
      <vt:variant>
        <vt:i4>0</vt:i4>
      </vt:variant>
      <vt:variant>
        <vt:i4>5</vt:i4>
      </vt:variant>
      <vt:variant>
        <vt:lpwstr>file://localhost/Users/royc/Google_Drive/Thesis/RoyC_Umass_Thesis.html</vt:lpwstr>
      </vt:variant>
      <vt:variant>
        <vt:lpwstr>XSchwartz2010</vt:lpwstr>
      </vt:variant>
      <vt:variant>
        <vt:i4>393316</vt:i4>
      </vt:variant>
      <vt:variant>
        <vt:i4>1347</vt:i4>
      </vt:variant>
      <vt:variant>
        <vt:i4>0</vt:i4>
      </vt:variant>
      <vt:variant>
        <vt:i4>5</vt:i4>
      </vt:variant>
      <vt:variant>
        <vt:lpwstr>file://localhost/Users/royc/Google_Drive/Thesis/RoyC_Umass_Thesis.html</vt:lpwstr>
      </vt:variant>
      <vt:variant>
        <vt:lpwstr>XLuco2011a</vt:lpwstr>
      </vt:variant>
      <vt:variant>
        <vt:i4>393316</vt:i4>
      </vt:variant>
      <vt:variant>
        <vt:i4>1344</vt:i4>
      </vt:variant>
      <vt:variant>
        <vt:i4>0</vt:i4>
      </vt:variant>
      <vt:variant>
        <vt:i4>5</vt:i4>
      </vt:variant>
      <vt:variant>
        <vt:lpwstr>file://localhost/Users/royc/Google_Drive/Thesis/RoyC_Umass_Thesis.html</vt:lpwstr>
      </vt:variant>
      <vt:variant>
        <vt:lpwstr>XLuco2011a</vt:lpwstr>
      </vt:variant>
      <vt:variant>
        <vt:i4>655481</vt:i4>
      </vt:variant>
      <vt:variant>
        <vt:i4>1341</vt:i4>
      </vt:variant>
      <vt:variant>
        <vt:i4>0</vt:i4>
      </vt:variant>
      <vt:variant>
        <vt:i4>5</vt:i4>
      </vt:variant>
      <vt:variant>
        <vt:lpwstr>file://localhost/Users/royc/Google_Drive/Thesis/RoyC_Umass_Thesis.html</vt:lpwstr>
      </vt:variant>
      <vt:variant>
        <vt:lpwstr>XBrown2012</vt:lpwstr>
      </vt:variant>
      <vt:variant>
        <vt:i4>655481</vt:i4>
      </vt:variant>
      <vt:variant>
        <vt:i4>1338</vt:i4>
      </vt:variant>
      <vt:variant>
        <vt:i4>0</vt:i4>
      </vt:variant>
      <vt:variant>
        <vt:i4>5</vt:i4>
      </vt:variant>
      <vt:variant>
        <vt:lpwstr>file://localhost/Users/royc/Google_Drive/Thesis/RoyC_Umass_Thesis.html</vt:lpwstr>
      </vt:variant>
      <vt:variant>
        <vt:lpwstr>XBrown2012</vt:lpwstr>
      </vt:variant>
      <vt:variant>
        <vt:i4>7536664</vt:i4>
      </vt:variant>
      <vt:variant>
        <vt:i4>1335</vt:i4>
      </vt:variant>
      <vt:variant>
        <vt:i4>0</vt:i4>
      </vt:variant>
      <vt:variant>
        <vt:i4>5</vt:i4>
      </vt:variant>
      <vt:variant>
        <vt:lpwstr>file://localhost/Users/royc/Google_Drive/Thesis/RoyC_Umass_Thesis.html</vt:lpwstr>
      </vt:variant>
      <vt:variant>
        <vt:lpwstr>XBieberstein2012</vt:lpwstr>
      </vt:variant>
      <vt:variant>
        <vt:i4>7536664</vt:i4>
      </vt:variant>
      <vt:variant>
        <vt:i4>1332</vt:i4>
      </vt:variant>
      <vt:variant>
        <vt:i4>0</vt:i4>
      </vt:variant>
      <vt:variant>
        <vt:i4>5</vt:i4>
      </vt:variant>
      <vt:variant>
        <vt:lpwstr>file://localhost/Users/royc/Google_Drive/Thesis/RoyC_Umass_Thesis.html</vt:lpwstr>
      </vt:variant>
      <vt:variant>
        <vt:lpwstr>XBieberstein2012</vt:lpwstr>
      </vt:variant>
      <vt:variant>
        <vt:i4>5636201</vt:i4>
      </vt:variant>
      <vt:variant>
        <vt:i4>1329</vt:i4>
      </vt:variant>
      <vt:variant>
        <vt:i4>0</vt:i4>
      </vt:variant>
      <vt:variant>
        <vt:i4>5</vt:i4>
      </vt:variant>
      <vt:variant>
        <vt:lpwstr>file://localhost/Users/royc/Google_Drive/Thesis/RoyC_Umass_Thesis.html</vt:lpwstr>
      </vt:variant>
      <vt:variant>
        <vt:lpwstr>XKolasinska-Zwierz2009</vt:lpwstr>
      </vt:variant>
      <vt:variant>
        <vt:i4>5636201</vt:i4>
      </vt:variant>
      <vt:variant>
        <vt:i4>1326</vt:i4>
      </vt:variant>
      <vt:variant>
        <vt:i4>0</vt:i4>
      </vt:variant>
      <vt:variant>
        <vt:i4>5</vt:i4>
      </vt:variant>
      <vt:variant>
        <vt:lpwstr>file://localhost/Users/royc/Google_Drive/Thesis/RoyC_Umass_Thesis.html</vt:lpwstr>
      </vt:variant>
      <vt:variant>
        <vt:lpwstr>XKolasinska-Zwierz2009</vt:lpwstr>
      </vt:variant>
      <vt:variant>
        <vt:i4>786552</vt:i4>
      </vt:variant>
      <vt:variant>
        <vt:i4>1323</vt:i4>
      </vt:variant>
      <vt:variant>
        <vt:i4>0</vt:i4>
      </vt:variant>
      <vt:variant>
        <vt:i4>5</vt:i4>
      </vt:variant>
      <vt:variant>
        <vt:lpwstr>file://localhost/Users/royc/Google_Drive/Thesis/RoyC_Umass_Thesis.html</vt:lpwstr>
      </vt:variant>
      <vt:variant>
        <vt:lpwstr>XMerkhofer2014</vt:lpwstr>
      </vt:variant>
      <vt:variant>
        <vt:i4>786552</vt:i4>
      </vt:variant>
      <vt:variant>
        <vt:i4>1320</vt:i4>
      </vt:variant>
      <vt:variant>
        <vt:i4>0</vt:i4>
      </vt:variant>
      <vt:variant>
        <vt:i4>5</vt:i4>
      </vt:variant>
      <vt:variant>
        <vt:lpwstr>file://localhost/Users/royc/Google_Drive/Thesis/RoyC_Umass_Thesis.html</vt:lpwstr>
      </vt:variant>
      <vt:variant>
        <vt:lpwstr>XMerkhofer2014</vt:lpwstr>
      </vt:variant>
      <vt:variant>
        <vt:i4>7143424</vt:i4>
      </vt:variant>
      <vt:variant>
        <vt:i4>1317</vt:i4>
      </vt:variant>
      <vt:variant>
        <vt:i4>0</vt:i4>
      </vt:variant>
      <vt:variant>
        <vt:i4>5</vt:i4>
      </vt:variant>
      <vt:variant>
        <vt:lpwstr>file://localhost/Users/royc/Google_Drive/Thesis/RoyC_Umass_Thesis.html</vt:lpwstr>
      </vt:variant>
      <vt:variant>
        <vt:lpwstr>XGlauser2011</vt:lpwstr>
      </vt:variant>
      <vt:variant>
        <vt:i4>7143424</vt:i4>
      </vt:variant>
      <vt:variant>
        <vt:i4>1314</vt:i4>
      </vt:variant>
      <vt:variant>
        <vt:i4>0</vt:i4>
      </vt:variant>
      <vt:variant>
        <vt:i4>5</vt:i4>
      </vt:variant>
      <vt:variant>
        <vt:lpwstr>file://localhost/Users/royc/Google_Drive/Thesis/RoyC_Umass_Thesis.html</vt:lpwstr>
      </vt:variant>
      <vt:variant>
        <vt:lpwstr>XGlauser2011</vt:lpwstr>
      </vt:variant>
      <vt:variant>
        <vt:i4>7667730</vt:i4>
      </vt:variant>
      <vt:variant>
        <vt:i4>1311</vt:i4>
      </vt:variant>
      <vt:variant>
        <vt:i4>0</vt:i4>
      </vt:variant>
      <vt:variant>
        <vt:i4>5</vt:i4>
      </vt:variant>
      <vt:variant>
        <vt:lpwstr>file://localhost/Users/royc/Google_Drive/Thesis/RoyC_Umass_Thesis.html</vt:lpwstr>
      </vt:variant>
      <vt:variant>
        <vt:lpwstr>XJohnson2011</vt:lpwstr>
      </vt:variant>
      <vt:variant>
        <vt:i4>7667730</vt:i4>
      </vt:variant>
      <vt:variant>
        <vt:i4>1308</vt:i4>
      </vt:variant>
      <vt:variant>
        <vt:i4>0</vt:i4>
      </vt:variant>
      <vt:variant>
        <vt:i4>5</vt:i4>
      </vt:variant>
      <vt:variant>
        <vt:lpwstr>file://localhost/Users/royc/Google_Drive/Thesis/RoyC_Umass_Thesis.html</vt:lpwstr>
      </vt:variant>
      <vt:variant>
        <vt:lpwstr>XJohnson2011</vt:lpwstr>
      </vt:variant>
      <vt:variant>
        <vt:i4>7143424</vt:i4>
      </vt:variant>
      <vt:variant>
        <vt:i4>1305</vt:i4>
      </vt:variant>
      <vt:variant>
        <vt:i4>0</vt:i4>
      </vt:variant>
      <vt:variant>
        <vt:i4>5</vt:i4>
      </vt:variant>
      <vt:variant>
        <vt:lpwstr>file://localhost/Users/royc/Google_Drive/Thesis/RoyC_Umass_Thesis.html</vt:lpwstr>
      </vt:variant>
      <vt:variant>
        <vt:lpwstr>XGlauser2011</vt:lpwstr>
      </vt:variant>
      <vt:variant>
        <vt:i4>7143424</vt:i4>
      </vt:variant>
      <vt:variant>
        <vt:i4>1302</vt:i4>
      </vt:variant>
      <vt:variant>
        <vt:i4>0</vt:i4>
      </vt:variant>
      <vt:variant>
        <vt:i4>5</vt:i4>
      </vt:variant>
      <vt:variant>
        <vt:lpwstr>file://localhost/Users/royc/Google_Drive/Thesis/RoyC_Umass_Thesis.html</vt:lpwstr>
      </vt:variant>
      <vt:variant>
        <vt:lpwstr>XGlauser2011</vt:lpwstr>
      </vt:variant>
      <vt:variant>
        <vt:i4>1179676</vt:i4>
      </vt:variant>
      <vt:variant>
        <vt:i4>1299</vt:i4>
      </vt:variant>
      <vt:variant>
        <vt:i4>0</vt:i4>
      </vt:variant>
      <vt:variant>
        <vt:i4>5</vt:i4>
      </vt:variant>
      <vt:variant>
        <vt:lpwstr>file://localhost/Users/royc/Google_Drive/Thesis/RoyC_Umass_Thesis.html</vt:lpwstr>
      </vt:variant>
      <vt:variant>
        <vt:lpwstr>XFodor2009a</vt:lpwstr>
      </vt:variant>
      <vt:variant>
        <vt:i4>1179676</vt:i4>
      </vt:variant>
      <vt:variant>
        <vt:i4>1296</vt:i4>
      </vt:variant>
      <vt:variant>
        <vt:i4>0</vt:i4>
      </vt:variant>
      <vt:variant>
        <vt:i4>5</vt:i4>
      </vt:variant>
      <vt:variant>
        <vt:lpwstr>file://localhost/Users/royc/Google_Drive/Thesis/RoyC_Umass_Thesis.html</vt:lpwstr>
      </vt:variant>
      <vt:variant>
        <vt:lpwstr>XFodor2009a</vt:lpwstr>
      </vt:variant>
      <vt:variant>
        <vt:i4>983051</vt:i4>
      </vt:variant>
      <vt:variant>
        <vt:i4>1293</vt:i4>
      </vt:variant>
      <vt:variant>
        <vt:i4>0</vt:i4>
      </vt:variant>
      <vt:variant>
        <vt:i4>5</vt:i4>
      </vt:variant>
      <vt:variant>
        <vt:lpwstr>file://localhost/Users/royc/Google_Drive/Thesis/RoyC_Umass_Thesis.html</vt:lpwstr>
      </vt:variant>
      <vt:variant>
        <vt:lpwstr>XNilsen2010</vt:lpwstr>
      </vt:variant>
      <vt:variant>
        <vt:i4>983051</vt:i4>
      </vt:variant>
      <vt:variant>
        <vt:i4>1290</vt:i4>
      </vt:variant>
      <vt:variant>
        <vt:i4>0</vt:i4>
      </vt:variant>
      <vt:variant>
        <vt:i4>5</vt:i4>
      </vt:variant>
      <vt:variant>
        <vt:lpwstr>file://localhost/Users/royc/Google_Drive/Thesis/RoyC_Umass_Thesis.html</vt:lpwstr>
      </vt:variant>
      <vt:variant>
        <vt:lpwstr>XNilsen2010</vt:lpwstr>
      </vt:variant>
      <vt:variant>
        <vt:i4>7667730</vt:i4>
      </vt:variant>
      <vt:variant>
        <vt:i4>1287</vt:i4>
      </vt:variant>
      <vt:variant>
        <vt:i4>0</vt:i4>
      </vt:variant>
      <vt:variant>
        <vt:i4>5</vt:i4>
      </vt:variant>
      <vt:variant>
        <vt:lpwstr>file://localhost/Users/royc/Google_Drive/Thesis/RoyC_Umass_Thesis.html</vt:lpwstr>
      </vt:variant>
      <vt:variant>
        <vt:lpwstr>XJohnson2011</vt:lpwstr>
      </vt:variant>
      <vt:variant>
        <vt:i4>7667730</vt:i4>
      </vt:variant>
      <vt:variant>
        <vt:i4>1284</vt:i4>
      </vt:variant>
      <vt:variant>
        <vt:i4>0</vt:i4>
      </vt:variant>
      <vt:variant>
        <vt:i4>5</vt:i4>
      </vt:variant>
      <vt:variant>
        <vt:lpwstr>file://localhost/Users/royc/Google_Drive/Thesis/RoyC_Umass_Thesis.html</vt:lpwstr>
      </vt:variant>
      <vt:variant>
        <vt:lpwstr>XJohnson2011</vt:lpwstr>
      </vt:variant>
      <vt:variant>
        <vt:i4>7143424</vt:i4>
      </vt:variant>
      <vt:variant>
        <vt:i4>1281</vt:i4>
      </vt:variant>
      <vt:variant>
        <vt:i4>0</vt:i4>
      </vt:variant>
      <vt:variant>
        <vt:i4>5</vt:i4>
      </vt:variant>
      <vt:variant>
        <vt:lpwstr>file://localhost/Users/royc/Google_Drive/Thesis/RoyC_Umass_Thesis.html</vt:lpwstr>
      </vt:variant>
      <vt:variant>
        <vt:lpwstr>XGlauser2011</vt:lpwstr>
      </vt:variant>
      <vt:variant>
        <vt:i4>7143424</vt:i4>
      </vt:variant>
      <vt:variant>
        <vt:i4>1278</vt:i4>
      </vt:variant>
      <vt:variant>
        <vt:i4>0</vt:i4>
      </vt:variant>
      <vt:variant>
        <vt:i4>5</vt:i4>
      </vt:variant>
      <vt:variant>
        <vt:lpwstr>file://localhost/Users/royc/Google_Drive/Thesis/RoyC_Umass_Thesis.html</vt:lpwstr>
      </vt:variant>
      <vt:variant>
        <vt:lpwstr>XGlauser2011</vt:lpwstr>
      </vt:variant>
      <vt:variant>
        <vt:i4>7798901</vt:i4>
      </vt:variant>
      <vt:variant>
        <vt:i4>1275</vt:i4>
      </vt:variant>
      <vt:variant>
        <vt:i4>0</vt:i4>
      </vt:variant>
      <vt:variant>
        <vt:i4>5</vt:i4>
      </vt:variant>
      <vt:variant>
        <vt:lpwstr>file://localhost/Users/royc/Google_Drive/Thesis/RoyC_Umass_Thesis.html</vt:lpwstr>
      </vt:variant>
      <vt:variant>
        <vt:lpwstr>XPeng2008</vt:lpwstr>
      </vt:variant>
      <vt:variant>
        <vt:i4>7798901</vt:i4>
      </vt:variant>
      <vt:variant>
        <vt:i4>1272</vt:i4>
      </vt:variant>
      <vt:variant>
        <vt:i4>0</vt:i4>
      </vt:variant>
      <vt:variant>
        <vt:i4>5</vt:i4>
      </vt:variant>
      <vt:variant>
        <vt:lpwstr>file://localhost/Users/royc/Google_Drive/Thesis/RoyC_Umass_Thesis.html</vt:lpwstr>
      </vt:variant>
      <vt:variant>
        <vt:lpwstr>XPeng2008</vt:lpwstr>
      </vt:variant>
      <vt:variant>
        <vt:i4>1572884</vt:i4>
      </vt:variant>
      <vt:variant>
        <vt:i4>1269</vt:i4>
      </vt:variant>
      <vt:variant>
        <vt:i4>0</vt:i4>
      </vt:variant>
      <vt:variant>
        <vt:i4>5</vt:i4>
      </vt:variant>
      <vt:variant>
        <vt:lpwstr>file://localhost/Users/royc/Google_Drive/Thesis/RoyC_Umass_Thesis.html</vt:lpwstr>
      </vt:variant>
      <vt:variant>
        <vt:lpwstr>XLenasi2006</vt:lpwstr>
      </vt:variant>
      <vt:variant>
        <vt:i4>1572884</vt:i4>
      </vt:variant>
      <vt:variant>
        <vt:i4>1266</vt:i4>
      </vt:variant>
      <vt:variant>
        <vt:i4>0</vt:i4>
      </vt:variant>
      <vt:variant>
        <vt:i4>5</vt:i4>
      </vt:variant>
      <vt:variant>
        <vt:lpwstr>file://localhost/Users/royc/Google_Drive/Thesis/RoyC_Umass_Thesis.html</vt:lpwstr>
      </vt:variant>
      <vt:variant>
        <vt:lpwstr>XLenasi2006</vt:lpwstr>
      </vt:variant>
      <vt:variant>
        <vt:i4>589936</vt:i4>
      </vt:variant>
      <vt:variant>
        <vt:i4>1263</vt:i4>
      </vt:variant>
      <vt:variant>
        <vt:i4>0</vt:i4>
      </vt:variant>
      <vt:variant>
        <vt:i4>5</vt:i4>
      </vt:variant>
      <vt:variant>
        <vt:lpwstr>file://localhost/Users/royc/Google_Drive/Thesis/RoyC_Umass_Thesis.html</vt:lpwstr>
      </vt:variant>
      <vt:variant>
        <vt:lpwstr>XBurnette2005a</vt:lpwstr>
      </vt:variant>
      <vt:variant>
        <vt:i4>589936</vt:i4>
      </vt:variant>
      <vt:variant>
        <vt:i4>1260</vt:i4>
      </vt:variant>
      <vt:variant>
        <vt:i4>0</vt:i4>
      </vt:variant>
      <vt:variant>
        <vt:i4>5</vt:i4>
      </vt:variant>
      <vt:variant>
        <vt:lpwstr>file://localhost/Users/royc/Google_Drive/Thesis/RoyC_Umass_Thesis.html</vt:lpwstr>
      </vt:variant>
      <vt:variant>
        <vt:lpwstr>XBurnette2005a</vt:lpwstr>
      </vt:variant>
      <vt:variant>
        <vt:i4>110</vt:i4>
      </vt:variant>
      <vt:variant>
        <vt:i4>1257</vt:i4>
      </vt:variant>
      <vt:variant>
        <vt:i4>0</vt:i4>
      </vt:variant>
      <vt:variant>
        <vt:i4>5</vt:i4>
      </vt:variant>
      <vt:variant>
        <vt:lpwstr>file://localhost/Users/royc/Google_Drive/Thesis/RoyC_Umass_Thesis.html</vt:lpwstr>
      </vt:variant>
      <vt:variant>
        <vt:lpwstr>XParra2008</vt:lpwstr>
      </vt:variant>
      <vt:variant>
        <vt:i4>655471</vt:i4>
      </vt:variant>
      <vt:variant>
        <vt:i4>1254</vt:i4>
      </vt:variant>
      <vt:variant>
        <vt:i4>0</vt:i4>
      </vt:variant>
      <vt:variant>
        <vt:i4>5</vt:i4>
      </vt:variant>
      <vt:variant>
        <vt:lpwstr>file://localhost/Users/royc/Google_Drive/Thesis/RoyC_Umass_Thesis.html</vt:lpwstr>
      </vt:variant>
      <vt:variant>
        <vt:lpwstr>XParra2012</vt:lpwstr>
      </vt:variant>
      <vt:variant>
        <vt:i4>655471</vt:i4>
      </vt:variant>
      <vt:variant>
        <vt:i4>1251</vt:i4>
      </vt:variant>
      <vt:variant>
        <vt:i4>0</vt:i4>
      </vt:variant>
      <vt:variant>
        <vt:i4>5</vt:i4>
      </vt:variant>
      <vt:variant>
        <vt:lpwstr>file://localhost/Users/royc/Google_Drive/Thesis/RoyC_Umass_Thesis.html</vt:lpwstr>
      </vt:variant>
      <vt:variant>
        <vt:lpwstr>XParra2012</vt:lpwstr>
      </vt:variant>
      <vt:variant>
        <vt:i4>6619164</vt:i4>
      </vt:variant>
      <vt:variant>
        <vt:i4>1242</vt:i4>
      </vt:variant>
      <vt:variant>
        <vt:i4>0</vt:i4>
      </vt:variant>
      <vt:variant>
        <vt:i4>5</vt:i4>
      </vt:variant>
      <vt:variant>
        <vt:lpwstr>file://localhost/Users/royc/Google_Drive/Thesis/RoyC_Umass_Thesis.html</vt:lpwstr>
      </vt:variant>
      <vt:variant>
        <vt:lpwstr>XFagnani2007</vt:lpwstr>
      </vt:variant>
      <vt:variant>
        <vt:i4>6619164</vt:i4>
      </vt:variant>
      <vt:variant>
        <vt:i4>1239</vt:i4>
      </vt:variant>
      <vt:variant>
        <vt:i4>0</vt:i4>
      </vt:variant>
      <vt:variant>
        <vt:i4>5</vt:i4>
      </vt:variant>
      <vt:variant>
        <vt:lpwstr>file://localhost/Users/royc/Google_Drive/Thesis/RoyC_Umass_Thesis.html</vt:lpwstr>
      </vt:variant>
      <vt:variant>
        <vt:lpwstr>XFagnani2007</vt:lpwstr>
      </vt:variant>
      <vt:variant>
        <vt:i4>6619164</vt:i4>
      </vt:variant>
      <vt:variant>
        <vt:i4>1236</vt:i4>
      </vt:variant>
      <vt:variant>
        <vt:i4>0</vt:i4>
      </vt:variant>
      <vt:variant>
        <vt:i4>5</vt:i4>
      </vt:variant>
      <vt:variant>
        <vt:lpwstr>file://localhost/Users/royc/Google_Drive/Thesis/RoyC_Umass_Thesis.html</vt:lpwstr>
      </vt:variant>
      <vt:variant>
        <vt:lpwstr>XFagnani2007</vt:lpwstr>
      </vt:variant>
      <vt:variant>
        <vt:i4>6619164</vt:i4>
      </vt:variant>
      <vt:variant>
        <vt:i4>1233</vt:i4>
      </vt:variant>
      <vt:variant>
        <vt:i4>0</vt:i4>
      </vt:variant>
      <vt:variant>
        <vt:i4>5</vt:i4>
      </vt:variant>
      <vt:variant>
        <vt:lpwstr>file://localhost/Users/royc/Google_Drive/Thesis/RoyC_Umass_Thesis.html</vt:lpwstr>
      </vt:variant>
      <vt:variant>
        <vt:lpwstr>XFagnani2007</vt:lpwstr>
      </vt:variant>
      <vt:variant>
        <vt:i4>983067</vt:i4>
      </vt:variant>
      <vt:variant>
        <vt:i4>1230</vt:i4>
      </vt:variant>
      <vt:variant>
        <vt:i4>0</vt:i4>
      </vt:variant>
      <vt:variant>
        <vt:i4>5</vt:i4>
      </vt:variant>
      <vt:variant>
        <vt:lpwstr>file://localhost/Users/royc/Google_Drive/Thesis/RoyC_Umass_Thesis.html</vt:lpwstr>
      </vt:variant>
      <vt:variant>
        <vt:lpwstr>XFededa2005</vt:lpwstr>
      </vt:variant>
      <vt:variant>
        <vt:i4>983067</vt:i4>
      </vt:variant>
      <vt:variant>
        <vt:i4>1227</vt:i4>
      </vt:variant>
      <vt:variant>
        <vt:i4>0</vt:i4>
      </vt:variant>
      <vt:variant>
        <vt:i4>5</vt:i4>
      </vt:variant>
      <vt:variant>
        <vt:lpwstr>file://localhost/Users/royc/Google_Drive/Thesis/RoyC_Umass_Thesis.html</vt:lpwstr>
      </vt:variant>
      <vt:variant>
        <vt:lpwstr>XFededa2005</vt:lpwstr>
      </vt:variant>
      <vt:variant>
        <vt:i4>983067</vt:i4>
      </vt:variant>
      <vt:variant>
        <vt:i4>1224</vt:i4>
      </vt:variant>
      <vt:variant>
        <vt:i4>0</vt:i4>
      </vt:variant>
      <vt:variant>
        <vt:i4>5</vt:i4>
      </vt:variant>
      <vt:variant>
        <vt:lpwstr>file://localhost/Users/royc/Google_Drive/Thesis/RoyC_Umass_Thesis.html</vt:lpwstr>
      </vt:variant>
      <vt:variant>
        <vt:lpwstr>XFededa2005</vt:lpwstr>
      </vt:variant>
      <vt:variant>
        <vt:i4>983067</vt:i4>
      </vt:variant>
      <vt:variant>
        <vt:i4>1221</vt:i4>
      </vt:variant>
      <vt:variant>
        <vt:i4>0</vt:i4>
      </vt:variant>
      <vt:variant>
        <vt:i4>5</vt:i4>
      </vt:variant>
      <vt:variant>
        <vt:lpwstr>file://localhost/Users/royc/Google_Drive/Thesis/RoyC_Umass_Thesis.html</vt:lpwstr>
      </vt:variant>
      <vt:variant>
        <vt:lpwstr>XFededa2005</vt:lpwstr>
      </vt:variant>
      <vt:variant>
        <vt:i4>1114113</vt:i4>
      </vt:variant>
      <vt:variant>
        <vt:i4>1218</vt:i4>
      </vt:variant>
      <vt:variant>
        <vt:i4>0</vt:i4>
      </vt:variant>
      <vt:variant>
        <vt:i4>5</vt:i4>
      </vt:variant>
      <vt:variant>
        <vt:lpwstr>file://localhost/Users/royc/Google_Drive/Thesis/RoyC_Umass_Thesis.html</vt:lpwstr>
      </vt:variant>
      <vt:variant>
        <vt:lpwstr>XWhite2011a</vt:lpwstr>
      </vt:variant>
      <vt:variant>
        <vt:i4>1114113</vt:i4>
      </vt:variant>
      <vt:variant>
        <vt:i4>1215</vt:i4>
      </vt:variant>
      <vt:variant>
        <vt:i4>0</vt:i4>
      </vt:variant>
      <vt:variant>
        <vt:i4>5</vt:i4>
      </vt:variant>
      <vt:variant>
        <vt:lpwstr>file://localhost/Users/royc/Google_Drive/Thesis/RoyC_Umass_Thesis.html</vt:lpwstr>
      </vt:variant>
      <vt:variant>
        <vt:lpwstr>XWhite2011a</vt:lpwstr>
      </vt:variant>
      <vt:variant>
        <vt:i4>6684790</vt:i4>
      </vt:variant>
      <vt:variant>
        <vt:i4>1212</vt:i4>
      </vt:variant>
      <vt:variant>
        <vt:i4>0</vt:i4>
      </vt:variant>
      <vt:variant>
        <vt:i4>5</vt:i4>
      </vt:variant>
      <vt:variant>
        <vt:lpwstr>file://localhost/Users/royc/Google_Drive/Thesis/RoyC_Umass_Thesis.html</vt:lpwstr>
      </vt:variant>
      <vt:variant>
        <vt:lpwstr>XSchwarzbauer1983</vt:lpwstr>
      </vt:variant>
      <vt:variant>
        <vt:i4>6684790</vt:i4>
      </vt:variant>
      <vt:variant>
        <vt:i4>1209</vt:i4>
      </vt:variant>
      <vt:variant>
        <vt:i4>0</vt:i4>
      </vt:variant>
      <vt:variant>
        <vt:i4>5</vt:i4>
      </vt:variant>
      <vt:variant>
        <vt:lpwstr>file://localhost/Users/royc/Google_Drive/Thesis/RoyC_Umass_Thesis.html</vt:lpwstr>
      </vt:variant>
      <vt:variant>
        <vt:lpwstr>XSchwarzbauer1983</vt:lpwstr>
      </vt:variant>
      <vt:variant>
        <vt:i4>6029348</vt:i4>
      </vt:variant>
      <vt:variant>
        <vt:i4>1206</vt:i4>
      </vt:variant>
      <vt:variant>
        <vt:i4>0</vt:i4>
      </vt:variant>
      <vt:variant>
        <vt:i4>5</vt:i4>
      </vt:variant>
      <vt:variant>
        <vt:lpwstr>file://localhost/Users/royc/Google_Drive/Thesis/RoyC_Umass_Thesis.html</vt:lpwstr>
      </vt:variant>
      <vt:variant>
        <vt:lpwstr>x1-14001r6</vt:lpwstr>
      </vt:variant>
      <vt:variant>
        <vt:i4>262172</vt:i4>
      </vt:variant>
      <vt:variant>
        <vt:i4>1203</vt:i4>
      </vt:variant>
      <vt:variant>
        <vt:i4>0</vt:i4>
      </vt:variant>
      <vt:variant>
        <vt:i4>5</vt:i4>
      </vt:variant>
      <vt:variant>
        <vt:lpwstr>file://localhost/Users/royc/Google_Drive/Thesis/RoyC_Umass_Thesis.html</vt:lpwstr>
      </vt:variant>
      <vt:variant>
        <vt:lpwstr>XCramer1997</vt:lpwstr>
      </vt:variant>
      <vt:variant>
        <vt:i4>262172</vt:i4>
      </vt:variant>
      <vt:variant>
        <vt:i4>1200</vt:i4>
      </vt:variant>
      <vt:variant>
        <vt:i4>0</vt:i4>
      </vt:variant>
      <vt:variant>
        <vt:i4>5</vt:i4>
      </vt:variant>
      <vt:variant>
        <vt:lpwstr>file://localhost/Users/royc/Google_Drive/Thesis/RoyC_Umass_Thesis.html</vt:lpwstr>
      </vt:variant>
      <vt:variant>
        <vt:lpwstr>XCramer1997</vt:lpwstr>
      </vt:variant>
      <vt:variant>
        <vt:i4>786440</vt:i4>
      </vt:variant>
      <vt:variant>
        <vt:i4>1197</vt:i4>
      </vt:variant>
      <vt:variant>
        <vt:i4>0</vt:i4>
      </vt:variant>
      <vt:variant>
        <vt:i4>5</vt:i4>
      </vt:variant>
      <vt:variant>
        <vt:lpwstr>file://localhost/Users/royc/Google_Drive/Thesis/RoyC_Umass_Thesis.html</vt:lpwstr>
      </vt:variant>
      <vt:variant>
        <vt:lpwstr>XOsheim1985</vt:lpwstr>
      </vt:variant>
      <vt:variant>
        <vt:i4>786440</vt:i4>
      </vt:variant>
      <vt:variant>
        <vt:i4>1194</vt:i4>
      </vt:variant>
      <vt:variant>
        <vt:i4>0</vt:i4>
      </vt:variant>
      <vt:variant>
        <vt:i4>5</vt:i4>
      </vt:variant>
      <vt:variant>
        <vt:lpwstr>file://localhost/Users/royc/Google_Drive/Thesis/RoyC_Umass_Thesis.html</vt:lpwstr>
      </vt:variant>
      <vt:variant>
        <vt:lpwstr>XOsheim1985</vt:lpwstr>
      </vt:variant>
      <vt:variant>
        <vt:i4>6225955</vt:i4>
      </vt:variant>
      <vt:variant>
        <vt:i4>1191</vt:i4>
      </vt:variant>
      <vt:variant>
        <vt:i4>0</vt:i4>
      </vt:variant>
      <vt:variant>
        <vt:i4>5</vt:i4>
      </vt:variant>
      <vt:variant>
        <vt:lpwstr>file://localhost/Users/royc/Google_Drive/Thesis/RoyC_Umass_Thesis.html</vt:lpwstr>
      </vt:variant>
      <vt:variant>
        <vt:lpwstr>x1-13001r5</vt:lpwstr>
      </vt:variant>
      <vt:variant>
        <vt:i4>6750334</vt:i4>
      </vt:variant>
      <vt:variant>
        <vt:i4>1188</vt:i4>
      </vt:variant>
      <vt:variant>
        <vt:i4>0</vt:i4>
      </vt:variant>
      <vt:variant>
        <vt:i4>5</vt:i4>
      </vt:variant>
      <vt:variant>
        <vt:lpwstr>file://localhost/Users/royc/Google_Drive/Thesis/RoyC_Umass_Thesis.html</vt:lpwstr>
      </vt:variant>
      <vt:variant>
        <vt:lpwstr>XTazi2009</vt:lpwstr>
      </vt:variant>
      <vt:variant>
        <vt:i4>6750334</vt:i4>
      </vt:variant>
      <vt:variant>
        <vt:i4>1185</vt:i4>
      </vt:variant>
      <vt:variant>
        <vt:i4>0</vt:i4>
      </vt:variant>
      <vt:variant>
        <vt:i4>5</vt:i4>
      </vt:variant>
      <vt:variant>
        <vt:lpwstr>file://localhost/Users/royc/Google_Drive/Thesis/RoyC_Umass_Thesis.html</vt:lpwstr>
      </vt:variant>
      <vt:variant>
        <vt:lpwstr>XTazi2009</vt:lpwstr>
      </vt:variant>
      <vt:variant>
        <vt:i4>8257663</vt:i4>
      </vt:variant>
      <vt:variant>
        <vt:i4>1182</vt:i4>
      </vt:variant>
      <vt:variant>
        <vt:i4>0</vt:i4>
      </vt:variant>
      <vt:variant>
        <vt:i4>5</vt:i4>
      </vt:variant>
      <vt:variant>
        <vt:lpwstr>file://localhost/Users/royc/Google_Drive/Thesis/RoyC_Umass_Thesis.html</vt:lpwstr>
      </vt:variant>
      <vt:variant>
        <vt:lpwstr>XCalarco2007a</vt:lpwstr>
      </vt:variant>
      <vt:variant>
        <vt:i4>8257663</vt:i4>
      </vt:variant>
      <vt:variant>
        <vt:i4>1179</vt:i4>
      </vt:variant>
      <vt:variant>
        <vt:i4>0</vt:i4>
      </vt:variant>
      <vt:variant>
        <vt:i4>5</vt:i4>
      </vt:variant>
      <vt:variant>
        <vt:lpwstr>file://localhost/Users/royc/Google_Drive/Thesis/RoyC_Umass_Thesis.html</vt:lpwstr>
      </vt:variant>
      <vt:variant>
        <vt:lpwstr>XCalarco2007a</vt:lpwstr>
      </vt:variant>
      <vt:variant>
        <vt:i4>6750229</vt:i4>
      </vt:variant>
      <vt:variant>
        <vt:i4>1176</vt:i4>
      </vt:variant>
      <vt:variant>
        <vt:i4>0</vt:i4>
      </vt:variant>
      <vt:variant>
        <vt:i4>5</vt:i4>
      </vt:variant>
      <vt:variant>
        <vt:lpwstr>file://localhost/Users/royc/Google_Drive/Thesis/RoyC_Umass_Thesis.html</vt:lpwstr>
      </vt:variant>
      <vt:variant>
        <vt:lpwstr>XZhu2003</vt:lpwstr>
      </vt:variant>
      <vt:variant>
        <vt:i4>6750229</vt:i4>
      </vt:variant>
      <vt:variant>
        <vt:i4>1173</vt:i4>
      </vt:variant>
      <vt:variant>
        <vt:i4>0</vt:i4>
      </vt:variant>
      <vt:variant>
        <vt:i4>5</vt:i4>
      </vt:variant>
      <vt:variant>
        <vt:lpwstr>file://localhost/Users/royc/Google_Drive/Thesis/RoyC_Umass_Thesis.html</vt:lpwstr>
      </vt:variant>
      <vt:variant>
        <vt:lpwstr>XZhu2003</vt:lpwstr>
      </vt:variant>
      <vt:variant>
        <vt:i4>7208961</vt:i4>
      </vt:variant>
      <vt:variant>
        <vt:i4>1170</vt:i4>
      </vt:variant>
      <vt:variant>
        <vt:i4>0</vt:i4>
      </vt:variant>
      <vt:variant>
        <vt:i4>5</vt:i4>
      </vt:variant>
      <vt:variant>
        <vt:lpwstr>file://localhost/Users/royc/Google_Drive/Thesis/RoyC_Umass_Thesis.html</vt:lpwstr>
      </vt:variant>
      <vt:variant>
        <vt:lpwstr>XEmerick2007</vt:lpwstr>
      </vt:variant>
      <vt:variant>
        <vt:i4>7208961</vt:i4>
      </vt:variant>
      <vt:variant>
        <vt:i4>1167</vt:i4>
      </vt:variant>
      <vt:variant>
        <vt:i4>0</vt:i4>
      </vt:variant>
      <vt:variant>
        <vt:i4>5</vt:i4>
      </vt:variant>
      <vt:variant>
        <vt:lpwstr>file://localhost/Users/royc/Google_Drive/Thesis/RoyC_Umass_Thesis.html</vt:lpwstr>
      </vt:variant>
      <vt:variant>
        <vt:lpwstr>XEmerick2007</vt:lpwstr>
      </vt:variant>
      <vt:variant>
        <vt:i4>8257566</vt:i4>
      </vt:variant>
      <vt:variant>
        <vt:i4>1164</vt:i4>
      </vt:variant>
      <vt:variant>
        <vt:i4>0</vt:i4>
      </vt:variant>
      <vt:variant>
        <vt:i4>5</vt:i4>
      </vt:variant>
      <vt:variant>
        <vt:lpwstr>file://localhost/Users/royc/Google_Drive/Thesis/RoyC_Umass_Thesis.html</vt:lpwstr>
      </vt:variant>
      <vt:variant>
        <vt:lpwstr>XCalarco2007</vt:lpwstr>
      </vt:variant>
      <vt:variant>
        <vt:i4>8257566</vt:i4>
      </vt:variant>
      <vt:variant>
        <vt:i4>1161</vt:i4>
      </vt:variant>
      <vt:variant>
        <vt:i4>0</vt:i4>
      </vt:variant>
      <vt:variant>
        <vt:i4>5</vt:i4>
      </vt:variant>
      <vt:variant>
        <vt:lpwstr>file://localhost/Users/royc/Google_Drive/Thesis/RoyC_Umass_Thesis.html</vt:lpwstr>
      </vt:variant>
      <vt:variant>
        <vt:lpwstr>XCalarco2007</vt:lpwstr>
      </vt:variant>
      <vt:variant>
        <vt:i4>6881389</vt:i4>
      </vt:variant>
      <vt:variant>
        <vt:i4>1158</vt:i4>
      </vt:variant>
      <vt:variant>
        <vt:i4>0</vt:i4>
      </vt:variant>
      <vt:variant>
        <vt:i4>5</vt:i4>
      </vt:variant>
      <vt:variant>
        <vt:lpwstr>file://localhost/Users/royc/Google_Drive/Thesis/RoyC_Umass_Thesis.html</vt:lpwstr>
      </vt:variant>
      <vt:variant>
        <vt:lpwstr>XShendure2004</vt:lpwstr>
      </vt:variant>
      <vt:variant>
        <vt:i4>6881389</vt:i4>
      </vt:variant>
      <vt:variant>
        <vt:i4>1155</vt:i4>
      </vt:variant>
      <vt:variant>
        <vt:i4>0</vt:i4>
      </vt:variant>
      <vt:variant>
        <vt:i4>5</vt:i4>
      </vt:variant>
      <vt:variant>
        <vt:lpwstr>file://localhost/Users/royc/Google_Drive/Thesis/RoyC_Umass_Thesis.html</vt:lpwstr>
      </vt:variant>
      <vt:variant>
        <vt:lpwstr>XShendure2004</vt:lpwstr>
      </vt:variant>
      <vt:variant>
        <vt:i4>6225955</vt:i4>
      </vt:variant>
      <vt:variant>
        <vt:i4>1152</vt:i4>
      </vt:variant>
      <vt:variant>
        <vt:i4>0</vt:i4>
      </vt:variant>
      <vt:variant>
        <vt:i4>5</vt:i4>
      </vt:variant>
      <vt:variant>
        <vt:lpwstr>file://localhost/Users/royc/Google_Drive/Thesis/RoyC_Umass_Thesis.html</vt:lpwstr>
      </vt:variant>
      <vt:variant>
        <vt:lpwstr>x1-13001r5</vt:lpwstr>
      </vt:variant>
      <vt:variant>
        <vt:i4>3538974</vt:i4>
      </vt:variant>
      <vt:variant>
        <vt:i4>1149</vt:i4>
      </vt:variant>
      <vt:variant>
        <vt:i4>0</vt:i4>
      </vt:variant>
      <vt:variant>
        <vt:i4>5</vt:i4>
      </vt:variant>
      <vt:variant>
        <vt:lpwstr>file://localhost/Users/royc/Google_Drive/Thesis/RoyC_Umass_Thesis.html</vt:lpwstr>
      </vt:variant>
      <vt:variant>
        <vt:lpwstr>XSalehi-Ashtiani2008</vt:lpwstr>
      </vt:variant>
      <vt:variant>
        <vt:i4>3538974</vt:i4>
      </vt:variant>
      <vt:variant>
        <vt:i4>1146</vt:i4>
      </vt:variant>
      <vt:variant>
        <vt:i4>0</vt:i4>
      </vt:variant>
      <vt:variant>
        <vt:i4>5</vt:i4>
      </vt:variant>
      <vt:variant>
        <vt:lpwstr>file://localhost/Users/royc/Google_Drive/Thesis/RoyC_Umass_Thesis.html</vt:lpwstr>
      </vt:variant>
      <vt:variant>
        <vt:lpwstr>XSalehi-Ashtiani2008</vt:lpwstr>
      </vt:variant>
      <vt:variant>
        <vt:i4>6946841</vt:i4>
      </vt:variant>
      <vt:variant>
        <vt:i4>1143</vt:i4>
      </vt:variant>
      <vt:variant>
        <vt:i4>0</vt:i4>
      </vt:variant>
      <vt:variant>
        <vt:i4>5</vt:i4>
      </vt:variant>
      <vt:variant>
        <vt:lpwstr>file://localhost/Users/royc/Google_Drive/Thesis/RoyC_Umass_Thesis.html</vt:lpwstr>
      </vt:variant>
      <vt:variant>
        <vt:lpwstr>XDjebali2008</vt:lpwstr>
      </vt:variant>
      <vt:variant>
        <vt:i4>6946841</vt:i4>
      </vt:variant>
      <vt:variant>
        <vt:i4>1140</vt:i4>
      </vt:variant>
      <vt:variant>
        <vt:i4>0</vt:i4>
      </vt:variant>
      <vt:variant>
        <vt:i4>5</vt:i4>
      </vt:variant>
      <vt:variant>
        <vt:lpwstr>file://localhost/Users/royc/Google_Drive/Thesis/RoyC_Umass_Thesis.html</vt:lpwstr>
      </vt:variant>
      <vt:variant>
        <vt:lpwstr>XDjebali2008</vt:lpwstr>
      </vt:variant>
      <vt:variant>
        <vt:i4>1376362</vt:i4>
      </vt:variant>
      <vt:variant>
        <vt:i4>1137</vt:i4>
      </vt:variant>
      <vt:variant>
        <vt:i4>0</vt:i4>
      </vt:variant>
      <vt:variant>
        <vt:i4>5</vt:i4>
      </vt:variant>
      <vt:variant>
        <vt:lpwstr>file://localhost/Users/royc/Google_Drive/Thesis/RoyC_Umass_Thesis.html</vt:lpwstr>
      </vt:variant>
      <vt:variant>
        <vt:lpwstr>XMortazavi2008</vt:lpwstr>
      </vt:variant>
      <vt:variant>
        <vt:i4>1376362</vt:i4>
      </vt:variant>
      <vt:variant>
        <vt:i4>1134</vt:i4>
      </vt:variant>
      <vt:variant>
        <vt:i4>0</vt:i4>
      </vt:variant>
      <vt:variant>
        <vt:i4>5</vt:i4>
      </vt:variant>
      <vt:variant>
        <vt:lpwstr>file://localhost/Users/royc/Google_Drive/Thesis/RoyC_Umass_Thesis.html</vt:lpwstr>
      </vt:variant>
      <vt:variant>
        <vt:lpwstr>XMortazavi2008</vt:lpwstr>
      </vt:variant>
      <vt:variant>
        <vt:i4>6881377</vt:i4>
      </vt:variant>
      <vt:variant>
        <vt:i4>1131</vt:i4>
      </vt:variant>
      <vt:variant>
        <vt:i4>0</vt:i4>
      </vt:variant>
      <vt:variant>
        <vt:i4>5</vt:i4>
      </vt:variant>
      <vt:variant>
        <vt:lpwstr>file://localhost/Users/royc/Google_Drive/Thesis/RoyC_Umass_Thesis.html</vt:lpwstr>
      </vt:variant>
      <vt:variant>
        <vt:lpwstr>XShendure2008</vt:lpwstr>
      </vt:variant>
      <vt:variant>
        <vt:i4>6881377</vt:i4>
      </vt:variant>
      <vt:variant>
        <vt:i4>1128</vt:i4>
      </vt:variant>
      <vt:variant>
        <vt:i4>0</vt:i4>
      </vt:variant>
      <vt:variant>
        <vt:i4>5</vt:i4>
      </vt:variant>
      <vt:variant>
        <vt:lpwstr>file://localhost/Users/royc/Google_Drive/Thesis/RoyC_Umass_Thesis.html</vt:lpwstr>
      </vt:variant>
      <vt:variant>
        <vt:lpwstr>XShendure2008</vt:lpwstr>
      </vt:variant>
      <vt:variant>
        <vt:i4>8257566</vt:i4>
      </vt:variant>
      <vt:variant>
        <vt:i4>1125</vt:i4>
      </vt:variant>
      <vt:variant>
        <vt:i4>0</vt:i4>
      </vt:variant>
      <vt:variant>
        <vt:i4>5</vt:i4>
      </vt:variant>
      <vt:variant>
        <vt:lpwstr>file://localhost/Users/royc/Google_Drive/Thesis/RoyC_Umass_Thesis.html</vt:lpwstr>
      </vt:variant>
      <vt:variant>
        <vt:lpwstr>XCalarco2007</vt:lpwstr>
      </vt:variant>
      <vt:variant>
        <vt:i4>8257566</vt:i4>
      </vt:variant>
      <vt:variant>
        <vt:i4>1122</vt:i4>
      </vt:variant>
      <vt:variant>
        <vt:i4>0</vt:i4>
      </vt:variant>
      <vt:variant>
        <vt:i4>5</vt:i4>
      </vt:variant>
      <vt:variant>
        <vt:lpwstr>file://localhost/Users/royc/Google_Drive/Thesis/RoyC_Umass_Thesis.html</vt:lpwstr>
      </vt:variant>
      <vt:variant>
        <vt:lpwstr>XCalarco2007</vt:lpwstr>
      </vt:variant>
      <vt:variant>
        <vt:i4>6225955</vt:i4>
      </vt:variant>
      <vt:variant>
        <vt:i4>1119</vt:i4>
      </vt:variant>
      <vt:variant>
        <vt:i4>0</vt:i4>
      </vt:variant>
      <vt:variant>
        <vt:i4>5</vt:i4>
      </vt:variant>
      <vt:variant>
        <vt:lpwstr>file://localhost/Users/royc/Google_Drive/Thesis/RoyC_Umass_Thesis.html</vt:lpwstr>
      </vt:variant>
      <vt:variant>
        <vt:lpwstr>x1-13001r5</vt:lpwstr>
      </vt:variant>
      <vt:variant>
        <vt:i4>7667822</vt:i4>
      </vt:variant>
      <vt:variant>
        <vt:i4>1116</vt:i4>
      </vt:variant>
      <vt:variant>
        <vt:i4>0</vt:i4>
      </vt:variant>
      <vt:variant>
        <vt:i4>5</vt:i4>
      </vt:variant>
      <vt:variant>
        <vt:lpwstr>file://localhost/Users/royc/Google_Drive/Thesis/RoyC_Umass_Thesis.html</vt:lpwstr>
      </vt:variant>
      <vt:variant>
        <vt:lpwstr>XSouthern2001</vt:lpwstr>
      </vt:variant>
      <vt:variant>
        <vt:i4>7667822</vt:i4>
      </vt:variant>
      <vt:variant>
        <vt:i4>1113</vt:i4>
      </vt:variant>
      <vt:variant>
        <vt:i4>0</vt:i4>
      </vt:variant>
      <vt:variant>
        <vt:i4>5</vt:i4>
      </vt:variant>
      <vt:variant>
        <vt:lpwstr>file://localhost/Users/royc/Google_Drive/Thesis/RoyC_Umass_Thesis.html</vt:lpwstr>
      </vt:variant>
      <vt:variant>
        <vt:lpwstr>XSouthern2001</vt:lpwstr>
      </vt:variant>
      <vt:variant>
        <vt:i4>851992</vt:i4>
      </vt:variant>
      <vt:variant>
        <vt:i4>1104</vt:i4>
      </vt:variant>
      <vt:variant>
        <vt:i4>0</vt:i4>
      </vt:variant>
      <vt:variant>
        <vt:i4>5</vt:i4>
      </vt:variant>
      <vt:variant>
        <vt:lpwstr>file://localhost/Users/royc/Google_Drive/Thesis/RoyC_Umass_Thesis.html</vt:lpwstr>
      </vt:variant>
      <vt:variant>
        <vt:lpwstr>XLicatalosi2008</vt:lpwstr>
      </vt:variant>
      <vt:variant>
        <vt:i4>851992</vt:i4>
      </vt:variant>
      <vt:variant>
        <vt:i4>1101</vt:i4>
      </vt:variant>
      <vt:variant>
        <vt:i4>0</vt:i4>
      </vt:variant>
      <vt:variant>
        <vt:i4>5</vt:i4>
      </vt:variant>
      <vt:variant>
        <vt:lpwstr>file://localhost/Users/royc/Google_Drive/Thesis/RoyC_Umass_Thesis.html</vt:lpwstr>
      </vt:variant>
      <vt:variant>
        <vt:lpwstr>XLicatalosi2008</vt:lpwstr>
      </vt:variant>
      <vt:variant>
        <vt:i4>196610</vt:i4>
      </vt:variant>
      <vt:variant>
        <vt:i4>1098</vt:i4>
      </vt:variant>
      <vt:variant>
        <vt:i4>0</vt:i4>
      </vt:variant>
      <vt:variant>
        <vt:i4>5</vt:i4>
      </vt:variant>
      <vt:variant>
        <vt:lpwstr>file://localhost/Users/royc/Google_Drive/Thesis/RoyC_Umass_Thesis.html</vt:lpwstr>
      </vt:variant>
      <vt:variant>
        <vt:lpwstr>XHafner2010</vt:lpwstr>
      </vt:variant>
      <vt:variant>
        <vt:i4>196610</vt:i4>
      </vt:variant>
      <vt:variant>
        <vt:i4>1095</vt:i4>
      </vt:variant>
      <vt:variant>
        <vt:i4>0</vt:i4>
      </vt:variant>
      <vt:variant>
        <vt:i4>5</vt:i4>
      </vt:variant>
      <vt:variant>
        <vt:lpwstr>file://localhost/Users/royc/Google_Drive/Thesis/RoyC_Umass_Thesis.html</vt:lpwstr>
      </vt:variant>
      <vt:variant>
        <vt:lpwstr>XHafner2010</vt:lpwstr>
      </vt:variant>
      <vt:variant>
        <vt:i4>6881300</vt:i4>
      </vt:variant>
      <vt:variant>
        <vt:i4>1092</vt:i4>
      </vt:variant>
      <vt:variant>
        <vt:i4>0</vt:i4>
      </vt:variant>
      <vt:variant>
        <vt:i4>5</vt:i4>
      </vt:variant>
      <vt:variant>
        <vt:lpwstr>file://localhost/Users/royc/Google_Drive/Thesis/RoyC_Umass_Thesis.html</vt:lpwstr>
      </vt:variant>
      <vt:variant>
        <vt:lpwstr>XIngolia2011</vt:lpwstr>
      </vt:variant>
      <vt:variant>
        <vt:i4>6357013</vt:i4>
      </vt:variant>
      <vt:variant>
        <vt:i4>1089</vt:i4>
      </vt:variant>
      <vt:variant>
        <vt:i4>0</vt:i4>
      </vt:variant>
      <vt:variant>
        <vt:i4>5</vt:i4>
      </vt:variant>
      <vt:variant>
        <vt:lpwstr>file://localhost/Users/royc/Google_Drive/Thesis/RoyC_Umass_Thesis.html</vt:lpwstr>
      </vt:variant>
      <vt:variant>
        <vt:lpwstr>XIngolia2009</vt:lpwstr>
      </vt:variant>
      <vt:variant>
        <vt:i4>6357013</vt:i4>
      </vt:variant>
      <vt:variant>
        <vt:i4>1086</vt:i4>
      </vt:variant>
      <vt:variant>
        <vt:i4>0</vt:i4>
      </vt:variant>
      <vt:variant>
        <vt:i4>5</vt:i4>
      </vt:variant>
      <vt:variant>
        <vt:lpwstr>file://localhost/Users/royc/Google_Drive/Thesis/RoyC_Umass_Thesis.html</vt:lpwstr>
      </vt:variant>
      <vt:variant>
        <vt:lpwstr>XIngolia2009</vt:lpwstr>
      </vt:variant>
      <vt:variant>
        <vt:i4>8257553</vt:i4>
      </vt:variant>
      <vt:variant>
        <vt:i4>1083</vt:i4>
      </vt:variant>
      <vt:variant>
        <vt:i4>0</vt:i4>
      </vt:variant>
      <vt:variant>
        <vt:i4>5</vt:i4>
      </vt:variant>
      <vt:variant>
        <vt:lpwstr>file://localhost/Users/royc/Google_Drive/Thesis/RoyC_Umass_Thesis.html</vt:lpwstr>
      </vt:variant>
      <vt:variant>
        <vt:lpwstr>XUle2005</vt:lpwstr>
      </vt:variant>
      <vt:variant>
        <vt:i4>8257553</vt:i4>
      </vt:variant>
      <vt:variant>
        <vt:i4>1080</vt:i4>
      </vt:variant>
      <vt:variant>
        <vt:i4>0</vt:i4>
      </vt:variant>
      <vt:variant>
        <vt:i4>5</vt:i4>
      </vt:variant>
      <vt:variant>
        <vt:lpwstr>file://localhost/Users/royc/Google_Drive/Thesis/RoyC_Umass_Thesis.html</vt:lpwstr>
      </vt:variant>
      <vt:variant>
        <vt:lpwstr>XUle2005</vt:lpwstr>
      </vt:variant>
      <vt:variant>
        <vt:i4>851992</vt:i4>
      </vt:variant>
      <vt:variant>
        <vt:i4>1077</vt:i4>
      </vt:variant>
      <vt:variant>
        <vt:i4>0</vt:i4>
      </vt:variant>
      <vt:variant>
        <vt:i4>5</vt:i4>
      </vt:variant>
      <vt:variant>
        <vt:lpwstr>file://localhost/Users/royc/Google_Drive/Thesis/RoyC_Umass_Thesis.html</vt:lpwstr>
      </vt:variant>
      <vt:variant>
        <vt:lpwstr>XLicatalosi2008</vt:lpwstr>
      </vt:variant>
      <vt:variant>
        <vt:i4>851992</vt:i4>
      </vt:variant>
      <vt:variant>
        <vt:i4>1074</vt:i4>
      </vt:variant>
      <vt:variant>
        <vt:i4>0</vt:i4>
      </vt:variant>
      <vt:variant>
        <vt:i4>5</vt:i4>
      </vt:variant>
      <vt:variant>
        <vt:lpwstr>file://localhost/Users/royc/Google_Drive/Thesis/RoyC_Umass_Thesis.html</vt:lpwstr>
      </vt:variant>
      <vt:variant>
        <vt:lpwstr>XLicatalosi2008</vt:lpwstr>
      </vt:variant>
      <vt:variant>
        <vt:i4>7077908</vt:i4>
      </vt:variant>
      <vt:variant>
        <vt:i4>1071</vt:i4>
      </vt:variant>
      <vt:variant>
        <vt:i4>0</vt:i4>
      </vt:variant>
      <vt:variant>
        <vt:i4>5</vt:i4>
      </vt:variant>
      <vt:variant>
        <vt:lpwstr>file://localhost/Users/royc/Google_Drive/Thesis/RoyC_Umass_Thesis.html</vt:lpwstr>
      </vt:variant>
      <vt:variant>
        <vt:lpwstr>XJin2003</vt:lpwstr>
      </vt:variant>
      <vt:variant>
        <vt:i4>7077908</vt:i4>
      </vt:variant>
      <vt:variant>
        <vt:i4>1068</vt:i4>
      </vt:variant>
      <vt:variant>
        <vt:i4>0</vt:i4>
      </vt:variant>
      <vt:variant>
        <vt:i4>5</vt:i4>
      </vt:variant>
      <vt:variant>
        <vt:lpwstr>file://localhost/Users/royc/Google_Drive/Thesis/RoyC_Umass_Thesis.html</vt:lpwstr>
      </vt:variant>
      <vt:variant>
        <vt:lpwstr>XJin2003</vt:lpwstr>
      </vt:variant>
      <vt:variant>
        <vt:i4>6357112</vt:i4>
      </vt:variant>
      <vt:variant>
        <vt:i4>1065</vt:i4>
      </vt:variant>
      <vt:variant>
        <vt:i4>0</vt:i4>
      </vt:variant>
      <vt:variant>
        <vt:i4>5</vt:i4>
      </vt:variant>
      <vt:variant>
        <vt:lpwstr>file://localhost/Users/royc/Google_Drive/Thesis/RoyC_Umass_Thesis.html</vt:lpwstr>
      </vt:variant>
      <vt:variant>
        <vt:lpwstr>XLadd2002</vt:lpwstr>
      </vt:variant>
      <vt:variant>
        <vt:i4>6357112</vt:i4>
      </vt:variant>
      <vt:variant>
        <vt:i4>1062</vt:i4>
      </vt:variant>
      <vt:variant>
        <vt:i4>0</vt:i4>
      </vt:variant>
      <vt:variant>
        <vt:i4>5</vt:i4>
      </vt:variant>
      <vt:variant>
        <vt:lpwstr>file://localhost/Users/royc/Google_Drive/Thesis/RoyC_Umass_Thesis.html</vt:lpwstr>
      </vt:variant>
      <vt:variant>
        <vt:lpwstr>XLadd2002</vt:lpwstr>
      </vt:variant>
      <vt:variant>
        <vt:i4>720919</vt:i4>
      </vt:variant>
      <vt:variant>
        <vt:i4>1059</vt:i4>
      </vt:variant>
      <vt:variant>
        <vt:i4>0</vt:i4>
      </vt:variant>
      <vt:variant>
        <vt:i4>5</vt:i4>
      </vt:variant>
      <vt:variant>
        <vt:lpwstr>file://localhost/Users/royc/Google_Drive/Thesis/RoyC_Umass_Thesis.html</vt:lpwstr>
      </vt:variant>
      <vt:variant>
        <vt:lpwstr>XBarash2010</vt:lpwstr>
      </vt:variant>
      <vt:variant>
        <vt:i4>720919</vt:i4>
      </vt:variant>
      <vt:variant>
        <vt:i4>1056</vt:i4>
      </vt:variant>
      <vt:variant>
        <vt:i4>0</vt:i4>
      </vt:variant>
      <vt:variant>
        <vt:i4>5</vt:i4>
      </vt:variant>
      <vt:variant>
        <vt:lpwstr>file://localhost/Users/royc/Google_Drive/Thesis/RoyC_Umass_Thesis.html</vt:lpwstr>
      </vt:variant>
      <vt:variant>
        <vt:lpwstr>XBarash2010</vt:lpwstr>
      </vt:variant>
      <vt:variant>
        <vt:i4>1769569</vt:i4>
      </vt:variant>
      <vt:variant>
        <vt:i4>1053</vt:i4>
      </vt:variant>
      <vt:variant>
        <vt:i4>0</vt:i4>
      </vt:variant>
      <vt:variant>
        <vt:i4>5</vt:i4>
      </vt:variant>
      <vt:variant>
        <vt:lpwstr>file://localhost/Users/royc/Google_Drive/Thesis/RoyC_Umass_Thesis.html</vt:lpwstr>
      </vt:variant>
      <vt:variant>
        <vt:lpwstr>XHouse2008</vt:lpwstr>
      </vt:variant>
      <vt:variant>
        <vt:i4>1769569</vt:i4>
      </vt:variant>
      <vt:variant>
        <vt:i4>1050</vt:i4>
      </vt:variant>
      <vt:variant>
        <vt:i4>0</vt:i4>
      </vt:variant>
      <vt:variant>
        <vt:i4>5</vt:i4>
      </vt:variant>
      <vt:variant>
        <vt:lpwstr>file://localhost/Users/royc/Google_Drive/Thesis/RoyC_Umass_Thesis.html</vt:lpwstr>
      </vt:variant>
      <vt:variant>
        <vt:lpwstr>XHouse2008</vt:lpwstr>
      </vt:variant>
      <vt:variant>
        <vt:i4>4718599</vt:i4>
      </vt:variant>
      <vt:variant>
        <vt:i4>1047</vt:i4>
      </vt:variant>
      <vt:variant>
        <vt:i4>0</vt:i4>
      </vt:variant>
      <vt:variant>
        <vt:i4>5</vt:i4>
      </vt:variant>
      <vt:variant>
        <vt:lpwstr>file://localhost/Users/royc/Google_Drive/Thesis/RoyC_Umass_Thesis.html</vt:lpwstr>
      </vt:variant>
      <vt:variant>
        <vt:lpwstr>XMartinez-Contreras2007</vt:lpwstr>
      </vt:variant>
      <vt:variant>
        <vt:i4>4718599</vt:i4>
      </vt:variant>
      <vt:variant>
        <vt:i4>1044</vt:i4>
      </vt:variant>
      <vt:variant>
        <vt:i4>0</vt:i4>
      </vt:variant>
      <vt:variant>
        <vt:i4>5</vt:i4>
      </vt:variant>
      <vt:variant>
        <vt:lpwstr>file://localhost/Users/royc/Google_Drive/Thesis/RoyC_Umass_Thesis.html</vt:lpwstr>
      </vt:variant>
      <vt:variant>
        <vt:lpwstr>XMartinez-Contreras2007</vt:lpwstr>
      </vt:variant>
      <vt:variant>
        <vt:i4>983051</vt:i4>
      </vt:variant>
      <vt:variant>
        <vt:i4>1041</vt:i4>
      </vt:variant>
      <vt:variant>
        <vt:i4>0</vt:i4>
      </vt:variant>
      <vt:variant>
        <vt:i4>5</vt:i4>
      </vt:variant>
      <vt:variant>
        <vt:lpwstr>file://localhost/Users/royc/Google_Drive/Thesis/RoyC_Umass_Thesis.html</vt:lpwstr>
      </vt:variant>
      <vt:variant>
        <vt:lpwstr>XNilsen2010</vt:lpwstr>
      </vt:variant>
      <vt:variant>
        <vt:i4>983051</vt:i4>
      </vt:variant>
      <vt:variant>
        <vt:i4>1038</vt:i4>
      </vt:variant>
      <vt:variant>
        <vt:i4>0</vt:i4>
      </vt:variant>
      <vt:variant>
        <vt:i4>5</vt:i4>
      </vt:variant>
      <vt:variant>
        <vt:lpwstr>file://localhost/Users/royc/Google_Drive/Thesis/RoyC_Umass_Thesis.html</vt:lpwstr>
      </vt:variant>
      <vt:variant>
        <vt:lpwstr>XNilsen2010</vt:lpwstr>
      </vt:variant>
      <vt:variant>
        <vt:i4>7012478</vt:i4>
      </vt:variant>
      <vt:variant>
        <vt:i4>1035</vt:i4>
      </vt:variant>
      <vt:variant>
        <vt:i4>0</vt:i4>
      </vt:variant>
      <vt:variant>
        <vt:i4>5</vt:i4>
      </vt:variant>
      <vt:variant>
        <vt:lpwstr>file://localhost/Users/royc/Google_Drive/Thesis/RoyC_Umass_Thesis.html</vt:lpwstr>
      </vt:variant>
      <vt:variant>
        <vt:lpwstr>XLong2009</vt:lpwstr>
      </vt:variant>
      <vt:variant>
        <vt:i4>7012478</vt:i4>
      </vt:variant>
      <vt:variant>
        <vt:i4>1032</vt:i4>
      </vt:variant>
      <vt:variant>
        <vt:i4>0</vt:i4>
      </vt:variant>
      <vt:variant>
        <vt:i4>5</vt:i4>
      </vt:variant>
      <vt:variant>
        <vt:lpwstr>file://localhost/Users/royc/Google_Drive/Thesis/RoyC_Umass_Thesis.html</vt:lpwstr>
      </vt:variant>
      <vt:variant>
        <vt:lpwstr>XLong2009</vt:lpwstr>
      </vt:variant>
      <vt:variant>
        <vt:i4>7274606</vt:i4>
      </vt:variant>
      <vt:variant>
        <vt:i4>1029</vt:i4>
      </vt:variant>
      <vt:variant>
        <vt:i4>0</vt:i4>
      </vt:variant>
      <vt:variant>
        <vt:i4>5</vt:i4>
      </vt:variant>
      <vt:variant>
        <vt:lpwstr>file://localhost/Users/royc/Google_Drive/Thesis/RoyC_Umass_Thesis.html</vt:lpwstr>
      </vt:variant>
      <vt:variant>
        <vt:lpwstr>XGraveley2000</vt:lpwstr>
      </vt:variant>
      <vt:variant>
        <vt:i4>7274606</vt:i4>
      </vt:variant>
      <vt:variant>
        <vt:i4>1026</vt:i4>
      </vt:variant>
      <vt:variant>
        <vt:i4>0</vt:i4>
      </vt:variant>
      <vt:variant>
        <vt:i4>5</vt:i4>
      </vt:variant>
      <vt:variant>
        <vt:lpwstr>file://localhost/Users/royc/Google_Drive/Thesis/RoyC_Umass_Thesis.html</vt:lpwstr>
      </vt:variant>
      <vt:variant>
        <vt:lpwstr>XGraveley2000</vt:lpwstr>
      </vt:variant>
      <vt:variant>
        <vt:i4>7340145</vt:i4>
      </vt:variant>
      <vt:variant>
        <vt:i4>1023</vt:i4>
      </vt:variant>
      <vt:variant>
        <vt:i4>0</vt:i4>
      </vt:variant>
      <vt:variant>
        <vt:i4>5</vt:i4>
      </vt:variant>
      <vt:variant>
        <vt:lpwstr>file://localhost/Users/royc/Google_Drive/Thesis/RoyC_Umass_Thesis.html</vt:lpwstr>
      </vt:variant>
      <vt:variant>
        <vt:lpwstr>XWang2008</vt:lpwstr>
      </vt:variant>
      <vt:variant>
        <vt:i4>7340145</vt:i4>
      </vt:variant>
      <vt:variant>
        <vt:i4>1020</vt:i4>
      </vt:variant>
      <vt:variant>
        <vt:i4>0</vt:i4>
      </vt:variant>
      <vt:variant>
        <vt:i4>5</vt:i4>
      </vt:variant>
      <vt:variant>
        <vt:lpwstr>file://localhost/Users/royc/Google_Drive/Thesis/RoyC_Umass_Thesis.html</vt:lpwstr>
      </vt:variant>
      <vt:variant>
        <vt:lpwstr>XWang2008</vt:lpwstr>
      </vt:variant>
      <vt:variant>
        <vt:i4>1966109</vt:i4>
      </vt:variant>
      <vt:variant>
        <vt:i4>1011</vt:i4>
      </vt:variant>
      <vt:variant>
        <vt:i4>0</vt:i4>
      </vt:variant>
      <vt:variant>
        <vt:i4>5</vt:i4>
      </vt:variant>
      <vt:variant>
        <vt:lpwstr>file://localhost/Users/royc/Google_Drive/Thesis/RoyC_Umass_Thesis.html</vt:lpwstr>
      </vt:variant>
      <vt:variant>
        <vt:lpwstr>XMerkin2012</vt:lpwstr>
      </vt:variant>
      <vt:variant>
        <vt:i4>1966109</vt:i4>
      </vt:variant>
      <vt:variant>
        <vt:i4>1008</vt:i4>
      </vt:variant>
      <vt:variant>
        <vt:i4>0</vt:i4>
      </vt:variant>
      <vt:variant>
        <vt:i4>5</vt:i4>
      </vt:variant>
      <vt:variant>
        <vt:lpwstr>file://localhost/Users/royc/Google_Drive/Thesis/RoyC_Umass_Thesis.html</vt:lpwstr>
      </vt:variant>
      <vt:variant>
        <vt:lpwstr>XMerkin2012</vt:lpwstr>
      </vt:variant>
      <vt:variant>
        <vt:i4>93</vt:i4>
      </vt:variant>
      <vt:variant>
        <vt:i4>1005</vt:i4>
      </vt:variant>
      <vt:variant>
        <vt:i4>0</vt:i4>
      </vt:variant>
      <vt:variant>
        <vt:i4>5</vt:i4>
      </vt:variant>
      <vt:variant>
        <vt:lpwstr>file://localhost/Users/royc/Google_Drive/Thesis/RoyC_Umass_Thesis.html</vt:lpwstr>
      </vt:variant>
      <vt:variant>
        <vt:lpwstr>XBarbosa-Morais2012</vt:lpwstr>
      </vt:variant>
      <vt:variant>
        <vt:i4>93</vt:i4>
      </vt:variant>
      <vt:variant>
        <vt:i4>1002</vt:i4>
      </vt:variant>
      <vt:variant>
        <vt:i4>0</vt:i4>
      </vt:variant>
      <vt:variant>
        <vt:i4>5</vt:i4>
      </vt:variant>
      <vt:variant>
        <vt:lpwstr>file://localhost/Users/royc/Google_Drive/Thesis/RoyC_Umass_Thesis.html</vt:lpwstr>
      </vt:variant>
      <vt:variant>
        <vt:lpwstr>XBarbosa-Morais2012</vt:lpwstr>
      </vt:variant>
      <vt:variant>
        <vt:i4>7340145</vt:i4>
      </vt:variant>
      <vt:variant>
        <vt:i4>999</vt:i4>
      </vt:variant>
      <vt:variant>
        <vt:i4>0</vt:i4>
      </vt:variant>
      <vt:variant>
        <vt:i4>5</vt:i4>
      </vt:variant>
      <vt:variant>
        <vt:lpwstr>file://localhost/Users/royc/Google_Drive/Thesis/RoyC_Umass_Thesis.html</vt:lpwstr>
      </vt:variant>
      <vt:variant>
        <vt:lpwstr>XWang2008</vt:lpwstr>
      </vt:variant>
      <vt:variant>
        <vt:i4>7340145</vt:i4>
      </vt:variant>
      <vt:variant>
        <vt:i4>996</vt:i4>
      </vt:variant>
      <vt:variant>
        <vt:i4>0</vt:i4>
      </vt:variant>
      <vt:variant>
        <vt:i4>5</vt:i4>
      </vt:variant>
      <vt:variant>
        <vt:lpwstr>file://localhost/Users/royc/Google_Drive/Thesis/RoyC_Umass_Thesis.html</vt:lpwstr>
      </vt:variant>
      <vt:variant>
        <vt:lpwstr>XWang2008</vt:lpwstr>
      </vt:variant>
      <vt:variant>
        <vt:i4>1507352</vt:i4>
      </vt:variant>
      <vt:variant>
        <vt:i4>993</vt:i4>
      </vt:variant>
      <vt:variant>
        <vt:i4>0</vt:i4>
      </vt:variant>
      <vt:variant>
        <vt:i4>5</vt:i4>
      </vt:variant>
      <vt:variant>
        <vt:lpwstr>file://localhost/Users/royc/Google_Drive/Thesis/RoyC_Umass_Thesis.html</vt:lpwstr>
      </vt:variant>
      <vt:variant>
        <vt:lpwstr>XSultan2008</vt:lpwstr>
      </vt:variant>
      <vt:variant>
        <vt:i4>1507352</vt:i4>
      </vt:variant>
      <vt:variant>
        <vt:i4>990</vt:i4>
      </vt:variant>
      <vt:variant>
        <vt:i4>0</vt:i4>
      </vt:variant>
      <vt:variant>
        <vt:i4>5</vt:i4>
      </vt:variant>
      <vt:variant>
        <vt:lpwstr>file://localhost/Users/royc/Google_Drive/Thesis/RoyC_Umass_Thesis.html</vt:lpwstr>
      </vt:variant>
      <vt:variant>
        <vt:lpwstr>XSultan2008</vt:lpwstr>
      </vt:variant>
      <vt:variant>
        <vt:i4>8192028</vt:i4>
      </vt:variant>
      <vt:variant>
        <vt:i4>987</vt:i4>
      </vt:variant>
      <vt:variant>
        <vt:i4>0</vt:i4>
      </vt:variant>
      <vt:variant>
        <vt:i4>5</vt:i4>
      </vt:variant>
      <vt:variant>
        <vt:lpwstr>file://localhost/Users/royc/Google_Drive/Thesis/RoyC_Umass_Thesis.html</vt:lpwstr>
      </vt:variant>
      <vt:variant>
        <vt:lpwstr>XPan2008</vt:lpwstr>
      </vt:variant>
      <vt:variant>
        <vt:i4>8192028</vt:i4>
      </vt:variant>
      <vt:variant>
        <vt:i4>984</vt:i4>
      </vt:variant>
      <vt:variant>
        <vt:i4>0</vt:i4>
      </vt:variant>
      <vt:variant>
        <vt:i4>5</vt:i4>
      </vt:variant>
      <vt:variant>
        <vt:lpwstr>file://localhost/Users/royc/Google_Drive/Thesis/RoyC_Umass_Thesis.html</vt:lpwstr>
      </vt:variant>
      <vt:variant>
        <vt:lpwstr>XPan2008</vt:lpwstr>
      </vt:variant>
      <vt:variant>
        <vt:i4>7798803</vt:i4>
      </vt:variant>
      <vt:variant>
        <vt:i4>981</vt:i4>
      </vt:variant>
      <vt:variant>
        <vt:i4>0</vt:i4>
      </vt:variant>
      <vt:variant>
        <vt:i4>5</vt:i4>
      </vt:variant>
      <vt:variant>
        <vt:lpwstr>file://localhost/Users/royc/Google_Drive/Thesis/RoyC_Umass_Thesis.html</vt:lpwstr>
      </vt:variant>
      <vt:variant>
        <vt:lpwstr>XJohnson2003</vt:lpwstr>
      </vt:variant>
      <vt:variant>
        <vt:i4>7798803</vt:i4>
      </vt:variant>
      <vt:variant>
        <vt:i4>978</vt:i4>
      </vt:variant>
      <vt:variant>
        <vt:i4>0</vt:i4>
      </vt:variant>
      <vt:variant>
        <vt:i4>5</vt:i4>
      </vt:variant>
      <vt:variant>
        <vt:lpwstr>file://localhost/Users/royc/Google_Drive/Thesis/RoyC_Umass_Thesis.html</vt:lpwstr>
      </vt:variant>
      <vt:variant>
        <vt:lpwstr>XJohnson2003</vt:lpwstr>
      </vt:variant>
      <vt:variant>
        <vt:i4>327691</vt:i4>
      </vt:variant>
      <vt:variant>
        <vt:i4>975</vt:i4>
      </vt:variant>
      <vt:variant>
        <vt:i4>0</vt:i4>
      </vt:variant>
      <vt:variant>
        <vt:i4>5</vt:i4>
      </vt:variant>
      <vt:variant>
        <vt:lpwstr>file://localhost/Users/royc/Google_Drive/Thesis/RoyC_Umass_Thesis.html</vt:lpwstr>
      </vt:variant>
      <vt:variant>
        <vt:lpwstr>XModrek2002</vt:lpwstr>
      </vt:variant>
      <vt:variant>
        <vt:i4>327691</vt:i4>
      </vt:variant>
      <vt:variant>
        <vt:i4>972</vt:i4>
      </vt:variant>
      <vt:variant>
        <vt:i4>0</vt:i4>
      </vt:variant>
      <vt:variant>
        <vt:i4>5</vt:i4>
      </vt:variant>
      <vt:variant>
        <vt:lpwstr>file://localhost/Users/royc/Google_Drive/Thesis/RoyC_Umass_Thesis.html</vt:lpwstr>
      </vt:variant>
      <vt:variant>
        <vt:lpwstr>XModrek2002</vt:lpwstr>
      </vt:variant>
      <vt:variant>
        <vt:i4>852070</vt:i4>
      </vt:variant>
      <vt:variant>
        <vt:i4>969</vt:i4>
      </vt:variant>
      <vt:variant>
        <vt:i4>0</vt:i4>
      </vt:variant>
      <vt:variant>
        <vt:i4>5</vt:i4>
      </vt:variant>
      <vt:variant>
        <vt:lpwstr>file://localhost/Users/royc/Google_Drive/Thesis/RoyC_Umass_Thesis.html</vt:lpwstr>
      </vt:variant>
      <vt:variant>
        <vt:lpwstr>XSharp2014</vt:lpwstr>
      </vt:variant>
      <vt:variant>
        <vt:i4>852070</vt:i4>
      </vt:variant>
      <vt:variant>
        <vt:i4>966</vt:i4>
      </vt:variant>
      <vt:variant>
        <vt:i4>0</vt:i4>
      </vt:variant>
      <vt:variant>
        <vt:i4>5</vt:i4>
      </vt:variant>
      <vt:variant>
        <vt:lpwstr>file://localhost/Users/royc/Google_Drive/Thesis/RoyC_Umass_Thesis.html</vt:lpwstr>
      </vt:variant>
      <vt:variant>
        <vt:lpwstr>XSharp2014</vt:lpwstr>
      </vt:variant>
      <vt:variant>
        <vt:i4>7340129</vt:i4>
      </vt:variant>
      <vt:variant>
        <vt:i4>963</vt:i4>
      </vt:variant>
      <vt:variant>
        <vt:i4>0</vt:i4>
      </vt:variant>
      <vt:variant>
        <vt:i4>5</vt:i4>
      </vt:variant>
      <vt:variant>
        <vt:lpwstr>file://localhost/Users/royc/Google_Drive/Thesis/RoyC_Umass_Thesis.html</vt:lpwstr>
      </vt:variant>
      <vt:variant>
        <vt:lpwstr>XGilbert1978a</vt:lpwstr>
      </vt:variant>
      <vt:variant>
        <vt:i4>7340129</vt:i4>
      </vt:variant>
      <vt:variant>
        <vt:i4>960</vt:i4>
      </vt:variant>
      <vt:variant>
        <vt:i4>0</vt:i4>
      </vt:variant>
      <vt:variant>
        <vt:i4>5</vt:i4>
      </vt:variant>
      <vt:variant>
        <vt:lpwstr>file://localhost/Users/royc/Google_Drive/Thesis/RoyC_Umass_Thesis.html</vt:lpwstr>
      </vt:variant>
      <vt:variant>
        <vt:lpwstr>XGilbert1978a</vt:lpwstr>
      </vt:variant>
      <vt:variant>
        <vt:i4>6357102</vt:i4>
      </vt:variant>
      <vt:variant>
        <vt:i4>957</vt:i4>
      </vt:variant>
      <vt:variant>
        <vt:i4>0</vt:i4>
      </vt:variant>
      <vt:variant>
        <vt:i4>5</vt:i4>
      </vt:variant>
      <vt:variant>
        <vt:lpwstr>file://localhost/Users/royc/Google_Drive/Thesis/RoyC_Umass_Thesis.html</vt:lpwstr>
      </vt:variant>
      <vt:variant>
        <vt:lpwstr>XChow1977</vt:lpwstr>
      </vt:variant>
      <vt:variant>
        <vt:i4>6357102</vt:i4>
      </vt:variant>
      <vt:variant>
        <vt:i4>954</vt:i4>
      </vt:variant>
      <vt:variant>
        <vt:i4>0</vt:i4>
      </vt:variant>
      <vt:variant>
        <vt:i4>5</vt:i4>
      </vt:variant>
      <vt:variant>
        <vt:lpwstr>file://localhost/Users/royc/Google_Drive/Thesis/RoyC_Umass_Thesis.html</vt:lpwstr>
      </vt:variant>
      <vt:variant>
        <vt:lpwstr>XChow1977</vt:lpwstr>
      </vt:variant>
      <vt:variant>
        <vt:i4>1572871</vt:i4>
      </vt:variant>
      <vt:variant>
        <vt:i4>951</vt:i4>
      </vt:variant>
      <vt:variant>
        <vt:i4>0</vt:i4>
      </vt:variant>
      <vt:variant>
        <vt:i4>5</vt:i4>
      </vt:variant>
      <vt:variant>
        <vt:lpwstr>file://localhost/Users/royc/Google_Drive/Thesis/RoyC_Umass_Thesis.html</vt:lpwstr>
      </vt:variant>
      <vt:variant>
        <vt:lpwstr>XBerget1977</vt:lpwstr>
      </vt:variant>
      <vt:variant>
        <vt:i4>1572871</vt:i4>
      </vt:variant>
      <vt:variant>
        <vt:i4>948</vt:i4>
      </vt:variant>
      <vt:variant>
        <vt:i4>0</vt:i4>
      </vt:variant>
      <vt:variant>
        <vt:i4>5</vt:i4>
      </vt:variant>
      <vt:variant>
        <vt:lpwstr>file://localhost/Users/royc/Google_Drive/Thesis/RoyC_Umass_Thesis.html</vt:lpwstr>
      </vt:variant>
      <vt:variant>
        <vt:lpwstr>XBerget1977</vt:lpwstr>
      </vt:variant>
      <vt:variant>
        <vt:i4>6815851</vt:i4>
      </vt:variant>
      <vt:variant>
        <vt:i4>945</vt:i4>
      </vt:variant>
      <vt:variant>
        <vt:i4>0</vt:i4>
      </vt:variant>
      <vt:variant>
        <vt:i4>5</vt:i4>
      </vt:variant>
      <vt:variant>
        <vt:lpwstr>file://localhost/Users/royc/Google_Drive/Thesis/RoyC_Umass_Thesis.html</vt:lpwstr>
      </vt:variant>
      <vt:variant>
        <vt:lpwstr>XShendure2012</vt:lpwstr>
      </vt:variant>
      <vt:variant>
        <vt:i4>6815851</vt:i4>
      </vt:variant>
      <vt:variant>
        <vt:i4>942</vt:i4>
      </vt:variant>
      <vt:variant>
        <vt:i4>0</vt:i4>
      </vt:variant>
      <vt:variant>
        <vt:i4>5</vt:i4>
      </vt:variant>
      <vt:variant>
        <vt:lpwstr>file://localhost/Users/royc/Google_Drive/Thesis/RoyC_Umass_Thesis.html</vt:lpwstr>
      </vt:variant>
      <vt:variant>
        <vt:lpwstr>XShendure2012</vt:lpwstr>
      </vt:variant>
      <vt:variant>
        <vt:i4>121</vt:i4>
      </vt:variant>
      <vt:variant>
        <vt:i4>939</vt:i4>
      </vt:variant>
      <vt:variant>
        <vt:i4>0</vt:i4>
      </vt:variant>
      <vt:variant>
        <vt:i4>5</vt:i4>
      </vt:variant>
      <vt:variant>
        <vt:lpwstr>file://localhost/Users/royc/Google_Drive/Thesis/RoyC_Umass_Thesis.html</vt:lpwstr>
      </vt:variant>
      <vt:variant>
        <vt:lpwstr>XWills2013</vt:lpwstr>
      </vt:variant>
      <vt:variant>
        <vt:i4>121</vt:i4>
      </vt:variant>
      <vt:variant>
        <vt:i4>936</vt:i4>
      </vt:variant>
      <vt:variant>
        <vt:i4>0</vt:i4>
      </vt:variant>
      <vt:variant>
        <vt:i4>5</vt:i4>
      </vt:variant>
      <vt:variant>
        <vt:lpwstr>file://localhost/Users/royc/Google_Drive/Thesis/RoyC_Umass_Thesis.html</vt:lpwstr>
      </vt:variant>
      <vt:variant>
        <vt:lpwstr>XWills2013</vt:lpwstr>
      </vt:variant>
      <vt:variant>
        <vt:i4>8192019</vt:i4>
      </vt:variant>
      <vt:variant>
        <vt:i4>933</vt:i4>
      </vt:variant>
      <vt:variant>
        <vt:i4>0</vt:i4>
      </vt:variant>
      <vt:variant>
        <vt:i4>5</vt:i4>
      </vt:variant>
      <vt:variant>
        <vt:lpwstr>file://localhost/Users/royc/Google_Drive/Thesis/RoyC_Umass_Thesis.html</vt:lpwstr>
      </vt:variant>
      <vt:variant>
        <vt:lpwstr>XShalek2013b</vt:lpwstr>
      </vt:variant>
      <vt:variant>
        <vt:i4>8192019</vt:i4>
      </vt:variant>
      <vt:variant>
        <vt:i4>930</vt:i4>
      </vt:variant>
      <vt:variant>
        <vt:i4>0</vt:i4>
      </vt:variant>
      <vt:variant>
        <vt:i4>5</vt:i4>
      </vt:variant>
      <vt:variant>
        <vt:lpwstr>file://localhost/Users/royc/Google_Drive/Thesis/RoyC_Umass_Thesis.html</vt:lpwstr>
      </vt:variant>
      <vt:variant>
        <vt:lpwstr>XShalek2013b</vt:lpwstr>
      </vt:variant>
      <vt:variant>
        <vt:i4>7274523</vt:i4>
      </vt:variant>
      <vt:variant>
        <vt:i4>927</vt:i4>
      </vt:variant>
      <vt:variant>
        <vt:i4>0</vt:i4>
      </vt:variant>
      <vt:variant>
        <vt:i4>5</vt:i4>
      </vt:variant>
      <vt:variant>
        <vt:lpwstr>file://localhost/Users/royc/Google_Drive/Thesis/RoyC_Umass_Thesis.html</vt:lpwstr>
      </vt:variant>
      <vt:variant>
        <vt:lpwstr>XMarinov2013</vt:lpwstr>
      </vt:variant>
      <vt:variant>
        <vt:i4>7274523</vt:i4>
      </vt:variant>
      <vt:variant>
        <vt:i4>924</vt:i4>
      </vt:variant>
      <vt:variant>
        <vt:i4>0</vt:i4>
      </vt:variant>
      <vt:variant>
        <vt:i4>5</vt:i4>
      </vt:variant>
      <vt:variant>
        <vt:lpwstr>file://localhost/Users/royc/Google_Drive/Thesis/RoyC_Umass_Thesis.html</vt:lpwstr>
      </vt:variant>
      <vt:variant>
        <vt:lpwstr>XMarinov2013</vt:lpwstr>
      </vt:variant>
      <vt:variant>
        <vt:i4>983152</vt:i4>
      </vt:variant>
      <vt:variant>
        <vt:i4>921</vt:i4>
      </vt:variant>
      <vt:variant>
        <vt:i4>0</vt:i4>
      </vt:variant>
      <vt:variant>
        <vt:i4>5</vt:i4>
      </vt:variant>
      <vt:variant>
        <vt:lpwstr>file://localhost/Users/royc/Google_Drive/Thesis/RoyC_Umass_Thesis.html</vt:lpwstr>
      </vt:variant>
      <vt:variant>
        <vt:lpwstr>XRiley2013</vt:lpwstr>
      </vt:variant>
      <vt:variant>
        <vt:i4>983152</vt:i4>
      </vt:variant>
      <vt:variant>
        <vt:i4>918</vt:i4>
      </vt:variant>
      <vt:variant>
        <vt:i4>0</vt:i4>
      </vt:variant>
      <vt:variant>
        <vt:i4>5</vt:i4>
      </vt:variant>
      <vt:variant>
        <vt:lpwstr>file://localhost/Users/royc/Google_Drive/Thesis/RoyC_Umass_Thesis.html</vt:lpwstr>
      </vt:variant>
      <vt:variant>
        <vt:lpwstr>XRiley2013</vt:lpwstr>
      </vt:variant>
      <vt:variant>
        <vt:i4>6619141</vt:i4>
      </vt:variant>
      <vt:variant>
        <vt:i4>915</vt:i4>
      </vt:variant>
      <vt:variant>
        <vt:i4>0</vt:i4>
      </vt:variant>
      <vt:variant>
        <vt:i4>5</vt:i4>
      </vt:variant>
      <vt:variant>
        <vt:lpwstr>file://localhost/Users/royc/Google_Drive/Thesis/RoyC_Umass_Thesis.html</vt:lpwstr>
      </vt:variant>
      <vt:variant>
        <vt:lpwstr>XKennard1927</vt:lpwstr>
      </vt:variant>
      <vt:variant>
        <vt:i4>6619141</vt:i4>
      </vt:variant>
      <vt:variant>
        <vt:i4>912</vt:i4>
      </vt:variant>
      <vt:variant>
        <vt:i4>0</vt:i4>
      </vt:variant>
      <vt:variant>
        <vt:i4>5</vt:i4>
      </vt:variant>
      <vt:variant>
        <vt:lpwstr>file://localhost/Users/royc/Google_Drive/Thesis/RoyC_Umass_Thesis.html</vt:lpwstr>
      </vt:variant>
      <vt:variant>
        <vt:lpwstr>XKennard1927</vt:lpwstr>
      </vt:variant>
      <vt:variant>
        <vt:i4>8126580</vt:i4>
      </vt:variant>
      <vt:variant>
        <vt:i4>909</vt:i4>
      </vt:variant>
      <vt:variant>
        <vt:i4>0</vt:i4>
      </vt:variant>
      <vt:variant>
        <vt:i4>5</vt:i4>
      </vt:variant>
      <vt:variant>
        <vt:lpwstr>file://localhost/Users/royc/Google_Drive/Thesis/RoyC_Umass_Thesis.html</vt:lpwstr>
      </vt:variant>
      <vt:variant>
        <vt:lpwstr>XShapiro2013b</vt:lpwstr>
      </vt:variant>
      <vt:variant>
        <vt:i4>8126580</vt:i4>
      </vt:variant>
      <vt:variant>
        <vt:i4>906</vt:i4>
      </vt:variant>
      <vt:variant>
        <vt:i4>0</vt:i4>
      </vt:variant>
      <vt:variant>
        <vt:i4>5</vt:i4>
      </vt:variant>
      <vt:variant>
        <vt:lpwstr>file://localhost/Users/royc/Google_Drive/Thesis/RoyC_Umass_Thesis.html</vt:lpwstr>
      </vt:variant>
      <vt:variant>
        <vt:lpwstr>XShapiro2013b</vt:lpwstr>
      </vt:variant>
      <vt:variant>
        <vt:i4>1835121</vt:i4>
      </vt:variant>
      <vt:variant>
        <vt:i4>903</vt:i4>
      </vt:variant>
      <vt:variant>
        <vt:i4>0</vt:i4>
      </vt:variant>
      <vt:variant>
        <vt:i4>5</vt:i4>
      </vt:variant>
      <vt:variant>
        <vt:lpwstr>file://localhost/Users/royc/Google_Drive/Thesis/RoyC_Umass_Thesis.html</vt:lpwstr>
      </vt:variant>
      <vt:variant>
        <vt:lpwstr>XGhildiyal2008</vt:lpwstr>
      </vt:variant>
      <vt:variant>
        <vt:i4>1835121</vt:i4>
      </vt:variant>
      <vt:variant>
        <vt:i4>900</vt:i4>
      </vt:variant>
      <vt:variant>
        <vt:i4>0</vt:i4>
      </vt:variant>
      <vt:variant>
        <vt:i4>5</vt:i4>
      </vt:variant>
      <vt:variant>
        <vt:lpwstr>file://localhost/Users/royc/Google_Drive/Thesis/RoyC_Umass_Thesis.html</vt:lpwstr>
      </vt:variant>
      <vt:variant>
        <vt:lpwstr>XGhildiyal2008</vt:lpwstr>
      </vt:variant>
      <vt:variant>
        <vt:i4>7471215</vt:i4>
      </vt:variant>
      <vt:variant>
        <vt:i4>897</vt:i4>
      </vt:variant>
      <vt:variant>
        <vt:i4>0</vt:i4>
      </vt:variant>
      <vt:variant>
        <vt:i4>5</vt:i4>
      </vt:variant>
      <vt:variant>
        <vt:lpwstr>file://localhost/Users/royc/Google_Drive/Thesis/RoyC_Umass_Thesis.html</vt:lpwstr>
      </vt:variant>
      <vt:variant>
        <vt:lpwstr>XSubtelny2014</vt:lpwstr>
      </vt:variant>
      <vt:variant>
        <vt:i4>7471215</vt:i4>
      </vt:variant>
      <vt:variant>
        <vt:i4>894</vt:i4>
      </vt:variant>
      <vt:variant>
        <vt:i4>0</vt:i4>
      </vt:variant>
      <vt:variant>
        <vt:i4>5</vt:i4>
      </vt:variant>
      <vt:variant>
        <vt:lpwstr>file://localhost/Users/royc/Google_Drive/Thesis/RoyC_Umass_Thesis.html</vt:lpwstr>
      </vt:variant>
      <vt:variant>
        <vt:lpwstr>XSubtelny2014</vt:lpwstr>
      </vt:variant>
      <vt:variant>
        <vt:i4>7929878</vt:i4>
      </vt:variant>
      <vt:variant>
        <vt:i4>891</vt:i4>
      </vt:variant>
      <vt:variant>
        <vt:i4>0</vt:i4>
      </vt:variant>
      <vt:variant>
        <vt:i4>5</vt:i4>
      </vt:variant>
      <vt:variant>
        <vt:lpwstr>file://localhost/Users/royc/Google_Drive/Thesis/RoyC_Umass_Thesis.html</vt:lpwstr>
      </vt:variant>
      <vt:variant>
        <vt:lpwstr>XShepard2011</vt:lpwstr>
      </vt:variant>
      <vt:variant>
        <vt:i4>7929878</vt:i4>
      </vt:variant>
      <vt:variant>
        <vt:i4>888</vt:i4>
      </vt:variant>
      <vt:variant>
        <vt:i4>0</vt:i4>
      </vt:variant>
      <vt:variant>
        <vt:i4>5</vt:i4>
      </vt:variant>
      <vt:variant>
        <vt:lpwstr>file://localhost/Users/royc/Google_Drive/Thesis/RoyC_Umass_Thesis.html</vt:lpwstr>
      </vt:variant>
      <vt:variant>
        <vt:lpwstr>XShepard2011</vt:lpwstr>
      </vt:variant>
      <vt:variant>
        <vt:i4>655384</vt:i4>
      </vt:variant>
      <vt:variant>
        <vt:i4>885</vt:i4>
      </vt:variant>
      <vt:variant>
        <vt:i4>0</vt:i4>
      </vt:variant>
      <vt:variant>
        <vt:i4>5</vt:i4>
      </vt:variant>
      <vt:variant>
        <vt:lpwstr>file://localhost/Users/royc/Google_Drive/Thesis/RoyC_Umass_Thesis.html</vt:lpwstr>
      </vt:variant>
      <vt:variant>
        <vt:lpwstr>XChang2014b</vt:lpwstr>
      </vt:variant>
      <vt:variant>
        <vt:i4>655384</vt:i4>
      </vt:variant>
      <vt:variant>
        <vt:i4>882</vt:i4>
      </vt:variant>
      <vt:variant>
        <vt:i4>0</vt:i4>
      </vt:variant>
      <vt:variant>
        <vt:i4>5</vt:i4>
      </vt:variant>
      <vt:variant>
        <vt:lpwstr>file://localhost/Users/royc/Google_Drive/Thesis/RoyC_Umass_Thesis.html</vt:lpwstr>
      </vt:variant>
      <vt:variant>
        <vt:lpwstr>XChang2014b</vt:lpwstr>
      </vt:variant>
      <vt:variant>
        <vt:i4>7995501</vt:i4>
      </vt:variant>
      <vt:variant>
        <vt:i4>879</vt:i4>
      </vt:variant>
      <vt:variant>
        <vt:i4>0</vt:i4>
      </vt:variant>
      <vt:variant>
        <vt:i4>5</vt:i4>
      </vt:variant>
      <vt:variant>
        <vt:lpwstr>file://localhost/Users/royc/Google_Drive/Thesis/RoyC_Umass_Thesis.html</vt:lpwstr>
      </vt:variant>
      <vt:variant>
        <vt:lpwstr>XShiraki2003a</vt:lpwstr>
      </vt:variant>
      <vt:variant>
        <vt:i4>7995501</vt:i4>
      </vt:variant>
      <vt:variant>
        <vt:i4>876</vt:i4>
      </vt:variant>
      <vt:variant>
        <vt:i4>0</vt:i4>
      </vt:variant>
      <vt:variant>
        <vt:i4>5</vt:i4>
      </vt:variant>
      <vt:variant>
        <vt:lpwstr>file://localhost/Users/royc/Google_Drive/Thesis/RoyC_Umass_Thesis.html</vt:lpwstr>
      </vt:variant>
      <vt:variant>
        <vt:lpwstr>XShiraki2003a</vt:lpwstr>
      </vt:variant>
      <vt:variant>
        <vt:i4>8257553</vt:i4>
      </vt:variant>
      <vt:variant>
        <vt:i4>873</vt:i4>
      </vt:variant>
      <vt:variant>
        <vt:i4>0</vt:i4>
      </vt:variant>
      <vt:variant>
        <vt:i4>5</vt:i4>
      </vt:variant>
      <vt:variant>
        <vt:lpwstr>file://localhost/Users/royc/Google_Drive/Thesis/RoyC_Umass_Thesis.html</vt:lpwstr>
      </vt:variant>
      <vt:variant>
        <vt:lpwstr>XUle2005</vt:lpwstr>
      </vt:variant>
      <vt:variant>
        <vt:i4>8257553</vt:i4>
      </vt:variant>
      <vt:variant>
        <vt:i4>870</vt:i4>
      </vt:variant>
      <vt:variant>
        <vt:i4>0</vt:i4>
      </vt:variant>
      <vt:variant>
        <vt:i4>5</vt:i4>
      </vt:variant>
      <vt:variant>
        <vt:lpwstr>file://localhost/Users/royc/Google_Drive/Thesis/RoyC_Umass_Thesis.html</vt:lpwstr>
      </vt:variant>
      <vt:variant>
        <vt:lpwstr>XUle2005</vt:lpwstr>
      </vt:variant>
      <vt:variant>
        <vt:i4>1900658</vt:i4>
      </vt:variant>
      <vt:variant>
        <vt:i4>867</vt:i4>
      </vt:variant>
      <vt:variant>
        <vt:i4>0</vt:i4>
      </vt:variant>
      <vt:variant>
        <vt:i4>5</vt:i4>
      </vt:variant>
      <vt:variant>
        <vt:lpwstr>file://localhost/Users/royc/Google_Drive/Thesis/RoyC_Umass_Thesis.html</vt:lpwstr>
      </vt:variant>
      <vt:variant>
        <vt:lpwstr>XSingh2013</vt:lpwstr>
      </vt:variant>
      <vt:variant>
        <vt:i4>1900658</vt:i4>
      </vt:variant>
      <vt:variant>
        <vt:i4>864</vt:i4>
      </vt:variant>
      <vt:variant>
        <vt:i4>0</vt:i4>
      </vt:variant>
      <vt:variant>
        <vt:i4>5</vt:i4>
      </vt:variant>
      <vt:variant>
        <vt:lpwstr>file://localhost/Users/royc/Google_Drive/Thesis/RoyC_Umass_Thesis.html</vt:lpwstr>
      </vt:variant>
      <vt:variant>
        <vt:lpwstr>XSingh2013</vt:lpwstr>
      </vt:variant>
      <vt:variant>
        <vt:i4>851990</vt:i4>
      </vt:variant>
      <vt:variant>
        <vt:i4>861</vt:i4>
      </vt:variant>
      <vt:variant>
        <vt:i4>0</vt:i4>
      </vt:variant>
      <vt:variant>
        <vt:i4>5</vt:i4>
      </vt:variant>
      <vt:variant>
        <vt:lpwstr>file://localhost/Users/royc/Google_Drive/Thesis/RoyC_Umass_Thesis.html</vt:lpwstr>
      </vt:variant>
      <vt:variant>
        <vt:lpwstr>XLicatalosi2006</vt:lpwstr>
      </vt:variant>
      <vt:variant>
        <vt:i4>851990</vt:i4>
      </vt:variant>
      <vt:variant>
        <vt:i4>858</vt:i4>
      </vt:variant>
      <vt:variant>
        <vt:i4>0</vt:i4>
      </vt:variant>
      <vt:variant>
        <vt:i4>5</vt:i4>
      </vt:variant>
      <vt:variant>
        <vt:lpwstr>file://localhost/Users/royc/Google_Drive/Thesis/RoyC_Umass_Thesis.html</vt:lpwstr>
      </vt:variant>
      <vt:variant>
        <vt:lpwstr>XLicatalosi2006</vt:lpwstr>
      </vt:variant>
      <vt:variant>
        <vt:i4>6422627</vt:i4>
      </vt:variant>
      <vt:variant>
        <vt:i4>855</vt:i4>
      </vt:variant>
      <vt:variant>
        <vt:i4>0</vt:i4>
      </vt:variant>
      <vt:variant>
        <vt:i4>5</vt:i4>
      </vt:variant>
      <vt:variant>
        <vt:lpwstr>file://localhost/Users/royc/Google_Drive/Thesis/RoyC_Umass_Thesis.html</vt:lpwstr>
      </vt:variant>
      <vt:variant>
        <vt:lpwstr>x1-830002</vt:lpwstr>
      </vt:variant>
      <vt:variant>
        <vt:i4>7471221</vt:i4>
      </vt:variant>
      <vt:variant>
        <vt:i4>852</vt:i4>
      </vt:variant>
      <vt:variant>
        <vt:i4>0</vt:i4>
      </vt:variant>
      <vt:variant>
        <vt:i4>5</vt:i4>
      </vt:variant>
      <vt:variant>
        <vt:lpwstr>file://localhost/Users/royc/Google_Drive/Thesis/RoyC_Umass_Thesis.html</vt:lpwstr>
      </vt:variant>
      <vt:variant>
        <vt:lpwstr>XTani2012</vt:lpwstr>
      </vt:variant>
      <vt:variant>
        <vt:i4>7471221</vt:i4>
      </vt:variant>
      <vt:variant>
        <vt:i4>849</vt:i4>
      </vt:variant>
      <vt:variant>
        <vt:i4>0</vt:i4>
      </vt:variant>
      <vt:variant>
        <vt:i4>5</vt:i4>
      </vt:variant>
      <vt:variant>
        <vt:lpwstr>file://localhost/Users/royc/Google_Drive/Thesis/RoyC_Umass_Thesis.html</vt:lpwstr>
      </vt:variant>
      <vt:variant>
        <vt:lpwstr>XTani2012</vt:lpwstr>
      </vt:variant>
      <vt:variant>
        <vt:i4>720902</vt:i4>
      </vt:variant>
      <vt:variant>
        <vt:i4>846</vt:i4>
      </vt:variant>
      <vt:variant>
        <vt:i4>0</vt:i4>
      </vt:variant>
      <vt:variant>
        <vt:i4>5</vt:i4>
      </vt:variant>
      <vt:variant>
        <vt:lpwstr>file://localhost/Users/royc/Google_Drive/Thesis/RoyC_Umass_Thesis.html</vt:lpwstr>
      </vt:variant>
      <vt:variant>
        <vt:lpwstr>XGhosh2010a</vt:lpwstr>
      </vt:variant>
      <vt:variant>
        <vt:i4>720902</vt:i4>
      </vt:variant>
      <vt:variant>
        <vt:i4>843</vt:i4>
      </vt:variant>
      <vt:variant>
        <vt:i4>0</vt:i4>
      </vt:variant>
      <vt:variant>
        <vt:i4>5</vt:i4>
      </vt:variant>
      <vt:variant>
        <vt:lpwstr>file://localhost/Users/royc/Google_Drive/Thesis/RoyC_Umass_Thesis.html</vt:lpwstr>
      </vt:variant>
      <vt:variant>
        <vt:lpwstr>XGhosh2010a</vt:lpwstr>
      </vt:variant>
      <vt:variant>
        <vt:i4>1638525</vt:i4>
      </vt:variant>
      <vt:variant>
        <vt:i4>840</vt:i4>
      </vt:variant>
      <vt:variant>
        <vt:i4>0</vt:i4>
      </vt:variant>
      <vt:variant>
        <vt:i4>5</vt:i4>
      </vt:variant>
      <vt:variant>
        <vt:lpwstr>file://localhost/Users/royc/Google_Drive/Thesis/RoyC_Umass_Thesis.html</vt:lpwstr>
      </vt:variant>
      <vt:variant>
        <vt:lpwstr>XCore2008a</vt:lpwstr>
      </vt:variant>
      <vt:variant>
        <vt:i4>1638525</vt:i4>
      </vt:variant>
      <vt:variant>
        <vt:i4>837</vt:i4>
      </vt:variant>
      <vt:variant>
        <vt:i4>0</vt:i4>
      </vt:variant>
      <vt:variant>
        <vt:i4>5</vt:i4>
      </vt:variant>
      <vt:variant>
        <vt:lpwstr>file://localhost/Users/royc/Google_Drive/Thesis/RoyC_Umass_Thesis.html</vt:lpwstr>
      </vt:variant>
      <vt:variant>
        <vt:lpwstr>XCore2008a</vt:lpwstr>
      </vt:variant>
      <vt:variant>
        <vt:i4>5374033</vt:i4>
      </vt:variant>
      <vt:variant>
        <vt:i4>834</vt:i4>
      </vt:variant>
      <vt:variant>
        <vt:i4>0</vt:i4>
      </vt:variant>
      <vt:variant>
        <vt:i4>5</vt:i4>
      </vt:variant>
      <vt:variant>
        <vt:lpwstr>http://liorpachter.wordpress.com/seq</vt:lpwstr>
      </vt:variant>
      <vt:variant>
        <vt:lpwstr/>
      </vt:variant>
      <vt:variant>
        <vt:i4>5374078</vt:i4>
      </vt:variant>
      <vt:variant>
        <vt:i4>831</vt:i4>
      </vt:variant>
      <vt:variant>
        <vt:i4>0</vt:i4>
      </vt:variant>
      <vt:variant>
        <vt:i4>5</vt:i4>
      </vt:variant>
      <vt:variant>
        <vt:lpwstr>http://liorpachter.wordpress.com/seq/</vt:lpwstr>
      </vt:variant>
      <vt:variant>
        <vt:lpwstr/>
      </vt:variant>
      <vt:variant>
        <vt:i4>7405683</vt:i4>
      </vt:variant>
      <vt:variant>
        <vt:i4>822</vt:i4>
      </vt:variant>
      <vt:variant>
        <vt:i4>0</vt:i4>
      </vt:variant>
      <vt:variant>
        <vt:i4>5</vt:i4>
      </vt:variant>
      <vt:variant>
        <vt:lpwstr>file://localhost/Users/royc/Google_Drive/Thesis/RoyC_Umass_Thesis.html</vt:lpwstr>
      </vt:variant>
      <vt:variant>
        <vt:lpwstr>XMutz2013</vt:lpwstr>
      </vt:variant>
      <vt:variant>
        <vt:i4>7405683</vt:i4>
      </vt:variant>
      <vt:variant>
        <vt:i4>819</vt:i4>
      </vt:variant>
      <vt:variant>
        <vt:i4>0</vt:i4>
      </vt:variant>
      <vt:variant>
        <vt:i4>5</vt:i4>
      </vt:variant>
      <vt:variant>
        <vt:lpwstr>file://localhost/Users/royc/Google_Drive/Thesis/RoyC_Umass_Thesis.html</vt:lpwstr>
      </vt:variant>
      <vt:variant>
        <vt:lpwstr>XMutz2013</vt:lpwstr>
      </vt:variant>
      <vt:variant>
        <vt:i4>2162784</vt:i4>
      </vt:variant>
      <vt:variant>
        <vt:i4>816</vt:i4>
      </vt:variant>
      <vt:variant>
        <vt:i4>0</vt:i4>
      </vt:variant>
      <vt:variant>
        <vt:i4>5</vt:i4>
      </vt:variant>
      <vt:variant>
        <vt:lpwstr>file://localhost/Users/royc/Google_Drive/Thesis/RoyC_Umass_Thesis.html</vt:lpwstr>
      </vt:variant>
      <vt:variant>
        <vt:lpwstr>x1-9001r3</vt:lpwstr>
      </vt:variant>
      <vt:variant>
        <vt:i4>8323188</vt:i4>
      </vt:variant>
      <vt:variant>
        <vt:i4>813</vt:i4>
      </vt:variant>
      <vt:variant>
        <vt:i4>0</vt:i4>
      </vt:variant>
      <vt:variant>
        <vt:i4>5</vt:i4>
      </vt:variant>
      <vt:variant>
        <vt:lpwstr>file://localhost/Users/royc/Google_Drive/Thesis/RoyC_Umass_Thesis.html</vt:lpwstr>
      </vt:variant>
      <vt:variant>
        <vt:lpwstr>XTrapnell2010</vt:lpwstr>
      </vt:variant>
      <vt:variant>
        <vt:i4>8323188</vt:i4>
      </vt:variant>
      <vt:variant>
        <vt:i4>810</vt:i4>
      </vt:variant>
      <vt:variant>
        <vt:i4>0</vt:i4>
      </vt:variant>
      <vt:variant>
        <vt:i4>5</vt:i4>
      </vt:variant>
      <vt:variant>
        <vt:lpwstr>file://localhost/Users/royc/Google_Drive/Thesis/RoyC_Umass_Thesis.html</vt:lpwstr>
      </vt:variant>
      <vt:variant>
        <vt:lpwstr>XTrapnell2010</vt:lpwstr>
      </vt:variant>
      <vt:variant>
        <vt:i4>262167</vt:i4>
      </vt:variant>
      <vt:variant>
        <vt:i4>807</vt:i4>
      </vt:variant>
      <vt:variant>
        <vt:i4>0</vt:i4>
      </vt:variant>
      <vt:variant>
        <vt:i4>5</vt:i4>
      </vt:variant>
      <vt:variant>
        <vt:lpwstr>file://localhost/Users/royc/Google_Drive/Thesis/RoyC_Umass_Thesis.html</vt:lpwstr>
      </vt:variant>
      <vt:variant>
        <vt:lpwstr>XLi2011</vt:lpwstr>
      </vt:variant>
      <vt:variant>
        <vt:i4>262167</vt:i4>
      </vt:variant>
      <vt:variant>
        <vt:i4>804</vt:i4>
      </vt:variant>
      <vt:variant>
        <vt:i4>0</vt:i4>
      </vt:variant>
      <vt:variant>
        <vt:i4>5</vt:i4>
      </vt:variant>
      <vt:variant>
        <vt:lpwstr>file://localhost/Users/royc/Google_Drive/Thesis/RoyC_Umass_Thesis.html</vt:lpwstr>
      </vt:variant>
      <vt:variant>
        <vt:lpwstr>XLi2011</vt:lpwstr>
      </vt:variant>
      <vt:variant>
        <vt:i4>7995518</vt:i4>
      </vt:variant>
      <vt:variant>
        <vt:i4>801</vt:i4>
      </vt:variant>
      <vt:variant>
        <vt:i4>0</vt:i4>
      </vt:variant>
      <vt:variant>
        <vt:i4>5</vt:i4>
      </vt:variant>
      <vt:variant>
        <vt:lpwstr>file://localhost/Users/royc/Google_Drive/Thesis/RoyC_Umass_Thesis.html</vt:lpwstr>
      </vt:variant>
      <vt:variant>
        <vt:lpwstr>XBlencowe2009</vt:lpwstr>
      </vt:variant>
      <vt:variant>
        <vt:i4>7995518</vt:i4>
      </vt:variant>
      <vt:variant>
        <vt:i4>798</vt:i4>
      </vt:variant>
      <vt:variant>
        <vt:i4>0</vt:i4>
      </vt:variant>
      <vt:variant>
        <vt:i4>5</vt:i4>
      </vt:variant>
      <vt:variant>
        <vt:lpwstr>file://localhost/Users/royc/Google_Drive/Thesis/RoyC_Umass_Thesis.html</vt:lpwstr>
      </vt:variant>
      <vt:variant>
        <vt:lpwstr>XBlencowe2009</vt:lpwstr>
      </vt:variant>
      <vt:variant>
        <vt:i4>6881307</vt:i4>
      </vt:variant>
      <vt:variant>
        <vt:i4>795</vt:i4>
      </vt:variant>
      <vt:variant>
        <vt:i4>0</vt:i4>
      </vt:variant>
      <vt:variant>
        <vt:i4>5</vt:i4>
      </vt:variant>
      <vt:variant>
        <vt:lpwstr>file://localhost/Users/royc/Google_Drive/Thesis/RoyC_Umass_Thesis.html</vt:lpwstr>
      </vt:variant>
      <vt:variant>
        <vt:lpwstr>XBarrett2013</vt:lpwstr>
      </vt:variant>
      <vt:variant>
        <vt:i4>6881307</vt:i4>
      </vt:variant>
      <vt:variant>
        <vt:i4>792</vt:i4>
      </vt:variant>
      <vt:variant>
        <vt:i4>0</vt:i4>
      </vt:variant>
      <vt:variant>
        <vt:i4>5</vt:i4>
      </vt:variant>
      <vt:variant>
        <vt:lpwstr>file://localhost/Users/royc/Google_Drive/Thesis/RoyC_Umass_Thesis.html</vt:lpwstr>
      </vt:variant>
      <vt:variant>
        <vt:lpwstr>XBarrett2013</vt:lpwstr>
      </vt:variant>
      <vt:variant>
        <vt:i4>7077890</vt:i4>
      </vt:variant>
      <vt:variant>
        <vt:i4>789</vt:i4>
      </vt:variant>
      <vt:variant>
        <vt:i4>0</vt:i4>
      </vt:variant>
      <vt:variant>
        <vt:i4>5</vt:i4>
      </vt:variant>
      <vt:variant>
        <vt:lpwstr>file://localhost/Users/royc/Google_Drive/Thesis/RoyC_Umass_Thesis.html</vt:lpwstr>
      </vt:variant>
      <vt:variant>
        <vt:lpwstr>XNagalakshmi2008</vt:lpwstr>
      </vt:variant>
      <vt:variant>
        <vt:i4>7077890</vt:i4>
      </vt:variant>
      <vt:variant>
        <vt:i4>786</vt:i4>
      </vt:variant>
      <vt:variant>
        <vt:i4>0</vt:i4>
      </vt:variant>
      <vt:variant>
        <vt:i4>5</vt:i4>
      </vt:variant>
      <vt:variant>
        <vt:lpwstr>file://localhost/Users/royc/Google_Drive/Thesis/RoyC_Umass_Thesis.html</vt:lpwstr>
      </vt:variant>
      <vt:variant>
        <vt:lpwstr>XNagalakshmi2008</vt:lpwstr>
      </vt:variant>
      <vt:variant>
        <vt:i4>1376362</vt:i4>
      </vt:variant>
      <vt:variant>
        <vt:i4>783</vt:i4>
      </vt:variant>
      <vt:variant>
        <vt:i4>0</vt:i4>
      </vt:variant>
      <vt:variant>
        <vt:i4>5</vt:i4>
      </vt:variant>
      <vt:variant>
        <vt:lpwstr>file://localhost/Users/royc/Google_Drive/Thesis/RoyC_Umass_Thesis.html</vt:lpwstr>
      </vt:variant>
      <vt:variant>
        <vt:lpwstr>XMortazavi2008</vt:lpwstr>
      </vt:variant>
      <vt:variant>
        <vt:i4>1376362</vt:i4>
      </vt:variant>
      <vt:variant>
        <vt:i4>780</vt:i4>
      </vt:variant>
      <vt:variant>
        <vt:i4>0</vt:i4>
      </vt:variant>
      <vt:variant>
        <vt:i4>5</vt:i4>
      </vt:variant>
      <vt:variant>
        <vt:lpwstr>file://localhost/Users/royc/Google_Drive/Thesis/RoyC_Umass_Thesis.html</vt:lpwstr>
      </vt:variant>
      <vt:variant>
        <vt:lpwstr>XMortazavi2008</vt:lpwstr>
      </vt:variant>
      <vt:variant>
        <vt:i4>1245208</vt:i4>
      </vt:variant>
      <vt:variant>
        <vt:i4>777</vt:i4>
      </vt:variant>
      <vt:variant>
        <vt:i4>0</vt:i4>
      </vt:variant>
      <vt:variant>
        <vt:i4>5</vt:i4>
      </vt:variant>
      <vt:variant>
        <vt:lpwstr>file://localhost/Users/royc/Google_Drive/Thesis/RoyC_Umass_Thesis.html</vt:lpwstr>
      </vt:variant>
      <vt:variant>
        <vt:lpwstr>XLister2008</vt:lpwstr>
      </vt:variant>
      <vt:variant>
        <vt:i4>1245208</vt:i4>
      </vt:variant>
      <vt:variant>
        <vt:i4>774</vt:i4>
      </vt:variant>
      <vt:variant>
        <vt:i4>0</vt:i4>
      </vt:variant>
      <vt:variant>
        <vt:i4>5</vt:i4>
      </vt:variant>
      <vt:variant>
        <vt:lpwstr>file://localhost/Users/royc/Google_Drive/Thesis/RoyC_Umass_Thesis.html</vt:lpwstr>
      </vt:variant>
      <vt:variant>
        <vt:lpwstr>XLister2008</vt:lpwstr>
      </vt:variant>
      <vt:variant>
        <vt:i4>7012383</vt:i4>
      </vt:variant>
      <vt:variant>
        <vt:i4>771</vt:i4>
      </vt:variant>
      <vt:variant>
        <vt:i4>0</vt:i4>
      </vt:variant>
      <vt:variant>
        <vt:i4>5</vt:i4>
      </vt:variant>
      <vt:variant>
        <vt:lpwstr>file://localhost/Users/royc/Google_Drive/Thesis/RoyC_Umass_Thesis.html</vt:lpwstr>
      </vt:variant>
      <vt:variant>
        <vt:lpwstr>XVelculescu1995a</vt:lpwstr>
      </vt:variant>
      <vt:variant>
        <vt:i4>7012383</vt:i4>
      </vt:variant>
      <vt:variant>
        <vt:i4>768</vt:i4>
      </vt:variant>
      <vt:variant>
        <vt:i4>0</vt:i4>
      </vt:variant>
      <vt:variant>
        <vt:i4>5</vt:i4>
      </vt:variant>
      <vt:variant>
        <vt:lpwstr>file://localhost/Users/royc/Google_Drive/Thesis/RoyC_Umass_Thesis.html</vt:lpwstr>
      </vt:variant>
      <vt:variant>
        <vt:lpwstr>XVelculescu1995a</vt:lpwstr>
      </vt:variant>
      <vt:variant>
        <vt:i4>786444</vt:i4>
      </vt:variant>
      <vt:variant>
        <vt:i4>765</vt:i4>
      </vt:variant>
      <vt:variant>
        <vt:i4>0</vt:i4>
      </vt:variant>
      <vt:variant>
        <vt:i4>5</vt:i4>
      </vt:variant>
      <vt:variant>
        <vt:lpwstr>file://localhost/Users/royc/Google_Drive/Thesis/RoyC_Umass_Thesis.html</vt:lpwstr>
      </vt:variant>
      <vt:variant>
        <vt:lpwstr>XMiller2014</vt:lpwstr>
      </vt:variant>
      <vt:variant>
        <vt:i4>786444</vt:i4>
      </vt:variant>
      <vt:variant>
        <vt:i4>762</vt:i4>
      </vt:variant>
      <vt:variant>
        <vt:i4>0</vt:i4>
      </vt:variant>
      <vt:variant>
        <vt:i4>5</vt:i4>
      </vt:variant>
      <vt:variant>
        <vt:lpwstr>file://localhost/Users/royc/Google_Drive/Thesis/RoyC_Umass_Thesis.html</vt:lpwstr>
      </vt:variant>
      <vt:variant>
        <vt:lpwstr>XMiller2014</vt:lpwstr>
      </vt:variant>
      <vt:variant>
        <vt:i4>6881377</vt:i4>
      </vt:variant>
      <vt:variant>
        <vt:i4>759</vt:i4>
      </vt:variant>
      <vt:variant>
        <vt:i4>0</vt:i4>
      </vt:variant>
      <vt:variant>
        <vt:i4>5</vt:i4>
      </vt:variant>
      <vt:variant>
        <vt:lpwstr>file://localhost/Users/royc/Google_Drive/Thesis/RoyC_Umass_Thesis.html</vt:lpwstr>
      </vt:variant>
      <vt:variant>
        <vt:lpwstr>XShendure2008</vt:lpwstr>
      </vt:variant>
      <vt:variant>
        <vt:i4>6881377</vt:i4>
      </vt:variant>
      <vt:variant>
        <vt:i4>756</vt:i4>
      </vt:variant>
      <vt:variant>
        <vt:i4>0</vt:i4>
      </vt:variant>
      <vt:variant>
        <vt:i4>5</vt:i4>
      </vt:variant>
      <vt:variant>
        <vt:lpwstr>file://localhost/Users/royc/Google_Drive/Thesis/RoyC_Umass_Thesis.html</vt:lpwstr>
      </vt:variant>
      <vt:variant>
        <vt:lpwstr>XShendure2008</vt:lpwstr>
      </vt:variant>
      <vt:variant>
        <vt:i4>7995419</vt:i4>
      </vt:variant>
      <vt:variant>
        <vt:i4>753</vt:i4>
      </vt:variant>
      <vt:variant>
        <vt:i4>0</vt:i4>
      </vt:variant>
      <vt:variant>
        <vt:i4>5</vt:i4>
      </vt:variant>
      <vt:variant>
        <vt:lpwstr>file://localhost/Users/royc/Google_Drive/Thesis/RoyC_Umass_Thesis.html</vt:lpwstr>
      </vt:variant>
      <vt:variant>
        <vt:lpwstr>XMarioni2008</vt:lpwstr>
      </vt:variant>
      <vt:variant>
        <vt:i4>7995419</vt:i4>
      </vt:variant>
      <vt:variant>
        <vt:i4>750</vt:i4>
      </vt:variant>
      <vt:variant>
        <vt:i4>0</vt:i4>
      </vt:variant>
      <vt:variant>
        <vt:i4>5</vt:i4>
      </vt:variant>
      <vt:variant>
        <vt:lpwstr>file://localhost/Users/royc/Google_Drive/Thesis/RoyC_Umass_Thesis.html</vt:lpwstr>
      </vt:variant>
      <vt:variant>
        <vt:lpwstr>XMarioni2008</vt:lpwstr>
      </vt:variant>
      <vt:variant>
        <vt:i4>6291486</vt:i4>
      </vt:variant>
      <vt:variant>
        <vt:i4>747</vt:i4>
      </vt:variant>
      <vt:variant>
        <vt:i4>0</vt:i4>
      </vt:variant>
      <vt:variant>
        <vt:i4>5</vt:i4>
      </vt:variant>
      <vt:variant>
        <vt:lpwstr>file://localhost/Users/royc/Google_Drive/Thesis/www.genome.gov/sequencingcosts</vt:lpwstr>
      </vt:variant>
      <vt:variant>
        <vt:lpwstr/>
      </vt:variant>
      <vt:variant>
        <vt:i4>2097249</vt:i4>
      </vt:variant>
      <vt:variant>
        <vt:i4>738</vt:i4>
      </vt:variant>
      <vt:variant>
        <vt:i4>0</vt:i4>
      </vt:variant>
      <vt:variant>
        <vt:i4>5</vt:i4>
      </vt:variant>
      <vt:variant>
        <vt:lpwstr>file://localhost/Users/royc/Google_Drive/Thesis/RoyC_Umass_Thesis.html</vt:lpwstr>
      </vt:variant>
      <vt:variant>
        <vt:lpwstr>x1-8001r2</vt:lpwstr>
      </vt:variant>
      <vt:variant>
        <vt:i4>1769552</vt:i4>
      </vt:variant>
      <vt:variant>
        <vt:i4>735</vt:i4>
      </vt:variant>
      <vt:variant>
        <vt:i4>0</vt:i4>
      </vt:variant>
      <vt:variant>
        <vt:i4>5</vt:i4>
      </vt:variant>
      <vt:variant>
        <vt:lpwstr>http://bit.ly/PZpegZ</vt:lpwstr>
      </vt:variant>
      <vt:variant>
        <vt:lpwstr/>
      </vt:variant>
      <vt:variant>
        <vt:i4>3014668</vt:i4>
      </vt:variant>
      <vt:variant>
        <vt:i4>732</vt:i4>
      </vt:variant>
      <vt:variant>
        <vt:i4>0</vt:i4>
      </vt:variant>
      <vt:variant>
        <vt:i4>5</vt:i4>
      </vt:variant>
      <vt:variant>
        <vt:lpwstr>http://blog.basespace.illumina.com/</vt:lpwstr>
      </vt:variant>
      <vt:variant>
        <vt:lpwstr/>
      </vt:variant>
      <vt:variant>
        <vt:i4>7995401</vt:i4>
      </vt:variant>
      <vt:variant>
        <vt:i4>729</vt:i4>
      </vt:variant>
      <vt:variant>
        <vt:i4>0</vt:i4>
      </vt:variant>
      <vt:variant>
        <vt:i4>5</vt:i4>
      </vt:variant>
      <vt:variant>
        <vt:lpwstr>file://localhost/Users/royc/Google_Drive/Thesis/RoyC_Umass_Thesis.html</vt:lpwstr>
      </vt:variant>
      <vt:variant>
        <vt:lpwstr>XBentley2008</vt:lpwstr>
      </vt:variant>
      <vt:variant>
        <vt:i4>7995401</vt:i4>
      </vt:variant>
      <vt:variant>
        <vt:i4>726</vt:i4>
      </vt:variant>
      <vt:variant>
        <vt:i4>0</vt:i4>
      </vt:variant>
      <vt:variant>
        <vt:i4>5</vt:i4>
      </vt:variant>
      <vt:variant>
        <vt:lpwstr>file://localhost/Users/royc/Google_Drive/Thesis/RoyC_Umass_Thesis.html</vt:lpwstr>
      </vt:variant>
      <vt:variant>
        <vt:lpwstr>XBentley2008</vt:lpwstr>
      </vt:variant>
      <vt:variant>
        <vt:i4>6488083</vt:i4>
      </vt:variant>
      <vt:variant>
        <vt:i4>723</vt:i4>
      </vt:variant>
      <vt:variant>
        <vt:i4>0</vt:i4>
      </vt:variant>
      <vt:variant>
        <vt:i4>5</vt:i4>
      </vt:variant>
      <vt:variant>
        <vt:lpwstr>file://localhost/Users/royc/Google_Drive/Thesis/RoyC_Umass_Thesis.html</vt:lpwstr>
      </vt:variant>
      <vt:variant>
        <vt:lpwstr>XNakano2003a</vt:lpwstr>
      </vt:variant>
      <vt:variant>
        <vt:i4>6488083</vt:i4>
      </vt:variant>
      <vt:variant>
        <vt:i4>720</vt:i4>
      </vt:variant>
      <vt:variant>
        <vt:i4>0</vt:i4>
      </vt:variant>
      <vt:variant>
        <vt:i4>5</vt:i4>
      </vt:variant>
      <vt:variant>
        <vt:lpwstr>file://localhost/Users/royc/Google_Drive/Thesis/RoyC_Umass_Thesis.html</vt:lpwstr>
      </vt:variant>
      <vt:variant>
        <vt:lpwstr>XNakano2003a</vt:lpwstr>
      </vt:variant>
      <vt:variant>
        <vt:i4>6881388</vt:i4>
      </vt:variant>
      <vt:variant>
        <vt:i4>717</vt:i4>
      </vt:variant>
      <vt:variant>
        <vt:i4>0</vt:i4>
      </vt:variant>
      <vt:variant>
        <vt:i4>5</vt:i4>
      </vt:variant>
      <vt:variant>
        <vt:lpwstr>file://localhost/Users/royc/Google_Drive/Thesis/RoyC_Umass_Thesis.html</vt:lpwstr>
      </vt:variant>
      <vt:variant>
        <vt:lpwstr>XShendure2005</vt:lpwstr>
      </vt:variant>
      <vt:variant>
        <vt:i4>6881388</vt:i4>
      </vt:variant>
      <vt:variant>
        <vt:i4>714</vt:i4>
      </vt:variant>
      <vt:variant>
        <vt:i4>0</vt:i4>
      </vt:variant>
      <vt:variant>
        <vt:i4>5</vt:i4>
      </vt:variant>
      <vt:variant>
        <vt:lpwstr>file://localhost/Users/royc/Google_Drive/Thesis/RoyC_Umass_Thesis.html</vt:lpwstr>
      </vt:variant>
      <vt:variant>
        <vt:lpwstr>XShendure2005</vt:lpwstr>
      </vt:variant>
      <vt:variant>
        <vt:i4>7864432</vt:i4>
      </vt:variant>
      <vt:variant>
        <vt:i4>711</vt:i4>
      </vt:variant>
      <vt:variant>
        <vt:i4>0</vt:i4>
      </vt:variant>
      <vt:variant>
        <vt:i4>5</vt:i4>
      </vt:variant>
      <vt:variant>
        <vt:lpwstr>file://localhost/Users/royc/Google_Drive/Thesis/RoyC_Umass_Thesis.html</vt:lpwstr>
      </vt:variant>
      <vt:variant>
        <vt:lpwstr>XRonaghi1998a</vt:lpwstr>
      </vt:variant>
      <vt:variant>
        <vt:i4>7864432</vt:i4>
      </vt:variant>
      <vt:variant>
        <vt:i4>708</vt:i4>
      </vt:variant>
      <vt:variant>
        <vt:i4>0</vt:i4>
      </vt:variant>
      <vt:variant>
        <vt:i4>5</vt:i4>
      </vt:variant>
      <vt:variant>
        <vt:lpwstr>file://localhost/Users/royc/Google_Drive/Thesis/RoyC_Umass_Thesis.html</vt:lpwstr>
      </vt:variant>
      <vt:variant>
        <vt:lpwstr>XRonaghi1998a</vt:lpwstr>
      </vt:variant>
      <vt:variant>
        <vt:i4>7340133</vt:i4>
      </vt:variant>
      <vt:variant>
        <vt:i4>705</vt:i4>
      </vt:variant>
      <vt:variant>
        <vt:i4>0</vt:i4>
      </vt:variant>
      <vt:variant>
        <vt:i4>5</vt:i4>
      </vt:variant>
      <vt:variant>
        <vt:lpwstr>file://localhost/Users/royc/Google_Drive/Thesis/RoyC_Umass_Thesis.html</vt:lpwstr>
      </vt:variant>
      <vt:variant>
        <vt:lpwstr>XBrenner2000a</vt:lpwstr>
      </vt:variant>
      <vt:variant>
        <vt:i4>7340133</vt:i4>
      </vt:variant>
      <vt:variant>
        <vt:i4>702</vt:i4>
      </vt:variant>
      <vt:variant>
        <vt:i4>0</vt:i4>
      </vt:variant>
      <vt:variant>
        <vt:i4>5</vt:i4>
      </vt:variant>
      <vt:variant>
        <vt:lpwstr>file://localhost/Users/royc/Google_Drive/Thesis/RoyC_Umass_Thesis.html</vt:lpwstr>
      </vt:variant>
      <vt:variant>
        <vt:lpwstr>XBrenner2000a</vt:lpwstr>
      </vt:variant>
      <vt:variant>
        <vt:i4>7602299</vt:i4>
      </vt:variant>
      <vt:variant>
        <vt:i4>699</vt:i4>
      </vt:variant>
      <vt:variant>
        <vt:i4>0</vt:i4>
      </vt:variant>
      <vt:variant>
        <vt:i4>5</vt:i4>
      </vt:variant>
      <vt:variant>
        <vt:lpwstr>file://localhost/Users/royc/Google_Drive/Thesis/RoyC_Umass_Thesis.html</vt:lpwstr>
      </vt:variant>
      <vt:variant>
        <vt:lpwstr>XHattori2005a</vt:lpwstr>
      </vt:variant>
      <vt:variant>
        <vt:i4>7602299</vt:i4>
      </vt:variant>
      <vt:variant>
        <vt:i4>696</vt:i4>
      </vt:variant>
      <vt:variant>
        <vt:i4>0</vt:i4>
      </vt:variant>
      <vt:variant>
        <vt:i4>5</vt:i4>
      </vt:variant>
      <vt:variant>
        <vt:lpwstr>file://localhost/Users/royc/Google_Drive/Thesis/RoyC_Umass_Thesis.html</vt:lpwstr>
      </vt:variant>
      <vt:variant>
        <vt:lpwstr>XHattori2005a</vt:lpwstr>
      </vt:variant>
      <vt:variant>
        <vt:i4>1835131</vt:i4>
      </vt:variant>
      <vt:variant>
        <vt:i4>693</vt:i4>
      </vt:variant>
      <vt:variant>
        <vt:i4>0</vt:i4>
      </vt:variant>
      <vt:variant>
        <vt:i4>5</vt:i4>
      </vt:variant>
      <vt:variant>
        <vt:lpwstr>file://localhost/Users/royc/Google_Drive/Thesis/RoyC_Umass_Thesis.html</vt:lpwstr>
      </vt:variant>
      <vt:variant>
        <vt:lpwstr>XRoach1995</vt:lpwstr>
      </vt:variant>
      <vt:variant>
        <vt:i4>1835131</vt:i4>
      </vt:variant>
      <vt:variant>
        <vt:i4>690</vt:i4>
      </vt:variant>
      <vt:variant>
        <vt:i4>0</vt:i4>
      </vt:variant>
      <vt:variant>
        <vt:i4>5</vt:i4>
      </vt:variant>
      <vt:variant>
        <vt:lpwstr>file://localhost/Users/royc/Google_Drive/Thesis/RoyC_Umass_Thesis.html</vt:lpwstr>
      </vt:variant>
      <vt:variant>
        <vt:lpwstr>XRoach1995</vt:lpwstr>
      </vt:variant>
      <vt:variant>
        <vt:i4>1703937</vt:i4>
      </vt:variant>
      <vt:variant>
        <vt:i4>687</vt:i4>
      </vt:variant>
      <vt:variant>
        <vt:i4>0</vt:i4>
      </vt:variant>
      <vt:variant>
        <vt:i4>5</vt:i4>
      </vt:variant>
      <vt:variant>
        <vt:lpwstr>file://localhost/Users/royc/Google_Drive/Thesis/RoyC_Umass_Thesis.html</vt:lpwstr>
      </vt:variant>
      <vt:variant>
        <vt:lpwstr>XStaden1979</vt:lpwstr>
      </vt:variant>
      <vt:variant>
        <vt:i4>1703937</vt:i4>
      </vt:variant>
      <vt:variant>
        <vt:i4>684</vt:i4>
      </vt:variant>
      <vt:variant>
        <vt:i4>0</vt:i4>
      </vt:variant>
      <vt:variant>
        <vt:i4>5</vt:i4>
      </vt:variant>
      <vt:variant>
        <vt:lpwstr>file://localhost/Users/royc/Google_Drive/Thesis/RoyC_Umass_Thesis.html</vt:lpwstr>
      </vt:variant>
      <vt:variant>
        <vt:lpwstr>XStaden1979</vt:lpwstr>
      </vt:variant>
      <vt:variant>
        <vt:i4>7667732</vt:i4>
      </vt:variant>
      <vt:variant>
        <vt:i4>681</vt:i4>
      </vt:variant>
      <vt:variant>
        <vt:i4>0</vt:i4>
      </vt:variant>
      <vt:variant>
        <vt:i4>5</vt:i4>
      </vt:variant>
      <vt:variant>
        <vt:lpwstr>file://localhost/Users/royc/Google_Drive/Thesis/RoyC_Umass_Thesis.html</vt:lpwstr>
      </vt:variant>
      <vt:variant>
        <vt:lpwstr>XVenter2008a</vt:lpwstr>
      </vt:variant>
      <vt:variant>
        <vt:i4>7667732</vt:i4>
      </vt:variant>
      <vt:variant>
        <vt:i4>678</vt:i4>
      </vt:variant>
      <vt:variant>
        <vt:i4>0</vt:i4>
      </vt:variant>
      <vt:variant>
        <vt:i4>5</vt:i4>
      </vt:variant>
      <vt:variant>
        <vt:lpwstr>file://localhost/Users/royc/Google_Drive/Thesis/RoyC_Umass_Thesis.html</vt:lpwstr>
      </vt:variant>
      <vt:variant>
        <vt:lpwstr>XVenter2008a</vt:lpwstr>
      </vt:variant>
      <vt:variant>
        <vt:i4>1310749</vt:i4>
      </vt:variant>
      <vt:variant>
        <vt:i4>675</vt:i4>
      </vt:variant>
      <vt:variant>
        <vt:i4>0</vt:i4>
      </vt:variant>
      <vt:variant>
        <vt:i4>5</vt:i4>
      </vt:variant>
      <vt:variant>
        <vt:lpwstr>file://localhost/Users/royc/Google_Drive/Thesis/RoyC_Umass_Thesis.html</vt:lpwstr>
      </vt:variant>
      <vt:variant>
        <vt:lpwstr>XVenter2001</vt:lpwstr>
      </vt:variant>
      <vt:variant>
        <vt:i4>1310749</vt:i4>
      </vt:variant>
      <vt:variant>
        <vt:i4>672</vt:i4>
      </vt:variant>
      <vt:variant>
        <vt:i4>0</vt:i4>
      </vt:variant>
      <vt:variant>
        <vt:i4>5</vt:i4>
      </vt:variant>
      <vt:variant>
        <vt:lpwstr>file://localhost/Users/royc/Google_Drive/Thesis/RoyC_Umass_Thesis.html</vt:lpwstr>
      </vt:variant>
      <vt:variant>
        <vt:lpwstr>XVenter2001</vt:lpwstr>
      </vt:variant>
      <vt:variant>
        <vt:i4>7208969</vt:i4>
      </vt:variant>
      <vt:variant>
        <vt:i4>669</vt:i4>
      </vt:variant>
      <vt:variant>
        <vt:i4>0</vt:i4>
      </vt:variant>
      <vt:variant>
        <vt:i4>5</vt:i4>
      </vt:variant>
      <vt:variant>
        <vt:lpwstr>file://localhost/Users/royc/Google_Drive/Thesis/RoyC_Umass_Thesis.html</vt:lpwstr>
      </vt:variant>
      <vt:variant>
        <vt:lpwstr>XLander2011a</vt:lpwstr>
      </vt:variant>
      <vt:variant>
        <vt:i4>7208969</vt:i4>
      </vt:variant>
      <vt:variant>
        <vt:i4>666</vt:i4>
      </vt:variant>
      <vt:variant>
        <vt:i4>0</vt:i4>
      </vt:variant>
      <vt:variant>
        <vt:i4>5</vt:i4>
      </vt:variant>
      <vt:variant>
        <vt:lpwstr>file://localhost/Users/royc/Google_Drive/Thesis/RoyC_Umass_Thesis.html</vt:lpwstr>
      </vt:variant>
      <vt:variant>
        <vt:lpwstr>XLander2011a</vt:lpwstr>
      </vt:variant>
      <vt:variant>
        <vt:i4>6946822</vt:i4>
      </vt:variant>
      <vt:variant>
        <vt:i4>663</vt:i4>
      </vt:variant>
      <vt:variant>
        <vt:i4>0</vt:i4>
      </vt:variant>
      <vt:variant>
        <vt:i4>5</vt:i4>
      </vt:variant>
      <vt:variant>
        <vt:lpwstr>file://localhost/Users/royc/Google_Drive/Thesis/RoyC_Umass_Thesis.html</vt:lpwstr>
      </vt:variant>
      <vt:variant>
        <vt:lpwstr>XBenson2011a</vt:lpwstr>
      </vt:variant>
      <vt:variant>
        <vt:i4>6946822</vt:i4>
      </vt:variant>
      <vt:variant>
        <vt:i4>660</vt:i4>
      </vt:variant>
      <vt:variant>
        <vt:i4>0</vt:i4>
      </vt:variant>
      <vt:variant>
        <vt:i4>5</vt:i4>
      </vt:variant>
      <vt:variant>
        <vt:lpwstr>file://localhost/Users/royc/Google_Drive/Thesis/RoyC_Umass_Thesis.html</vt:lpwstr>
      </vt:variant>
      <vt:variant>
        <vt:lpwstr>XBenson2011a</vt:lpwstr>
      </vt:variant>
      <vt:variant>
        <vt:i4>7602186</vt:i4>
      </vt:variant>
      <vt:variant>
        <vt:i4>657</vt:i4>
      </vt:variant>
      <vt:variant>
        <vt:i4>0</vt:i4>
      </vt:variant>
      <vt:variant>
        <vt:i4>5</vt:i4>
      </vt:variant>
      <vt:variant>
        <vt:lpwstr>file://localhost/Users/royc/Google_Drive/Thesis/RoyC_Umass_Thesis.html</vt:lpwstr>
      </vt:variant>
      <vt:variant>
        <vt:lpwstr>XSanger1978a</vt:lpwstr>
      </vt:variant>
      <vt:variant>
        <vt:i4>7602186</vt:i4>
      </vt:variant>
      <vt:variant>
        <vt:i4>654</vt:i4>
      </vt:variant>
      <vt:variant>
        <vt:i4>0</vt:i4>
      </vt:variant>
      <vt:variant>
        <vt:i4>5</vt:i4>
      </vt:variant>
      <vt:variant>
        <vt:lpwstr>file://localhost/Users/royc/Google_Drive/Thesis/RoyC_Umass_Thesis.html</vt:lpwstr>
      </vt:variant>
      <vt:variant>
        <vt:lpwstr>XSanger1978a</vt:lpwstr>
      </vt:variant>
      <vt:variant>
        <vt:i4>7995504</vt:i4>
      </vt:variant>
      <vt:variant>
        <vt:i4>651</vt:i4>
      </vt:variant>
      <vt:variant>
        <vt:i4>0</vt:i4>
      </vt:variant>
      <vt:variant>
        <vt:i4>5</vt:i4>
      </vt:variant>
      <vt:variant>
        <vt:lpwstr>file://localhost/Users/royc/Google_Drive/Thesis/RoyC_Umass_Thesis.html</vt:lpwstr>
      </vt:variant>
      <vt:variant>
        <vt:lpwstr>XCordell1980a</vt:lpwstr>
      </vt:variant>
      <vt:variant>
        <vt:i4>7995504</vt:i4>
      </vt:variant>
      <vt:variant>
        <vt:i4>648</vt:i4>
      </vt:variant>
      <vt:variant>
        <vt:i4>0</vt:i4>
      </vt:variant>
      <vt:variant>
        <vt:i4>5</vt:i4>
      </vt:variant>
      <vt:variant>
        <vt:lpwstr>file://localhost/Users/royc/Google_Drive/Thesis/RoyC_Umass_Thesis.html</vt:lpwstr>
      </vt:variant>
      <vt:variant>
        <vt:lpwstr>XCordell1980a</vt:lpwstr>
      </vt:variant>
      <vt:variant>
        <vt:i4>1900568</vt:i4>
      </vt:variant>
      <vt:variant>
        <vt:i4>645</vt:i4>
      </vt:variant>
      <vt:variant>
        <vt:i4>0</vt:i4>
      </vt:variant>
      <vt:variant>
        <vt:i4>5</vt:i4>
      </vt:variant>
      <vt:variant>
        <vt:lpwstr>file://localhost/Users/royc/Google_Drive/Thesis/RoyC_Umass_Thesis.html</vt:lpwstr>
      </vt:variant>
      <vt:variant>
        <vt:lpwstr>XMaxam1977a</vt:lpwstr>
      </vt:variant>
      <vt:variant>
        <vt:i4>1900568</vt:i4>
      </vt:variant>
      <vt:variant>
        <vt:i4>642</vt:i4>
      </vt:variant>
      <vt:variant>
        <vt:i4>0</vt:i4>
      </vt:variant>
      <vt:variant>
        <vt:i4>5</vt:i4>
      </vt:variant>
      <vt:variant>
        <vt:lpwstr>file://localhost/Users/royc/Google_Drive/Thesis/RoyC_Umass_Thesis.html</vt:lpwstr>
      </vt:variant>
      <vt:variant>
        <vt:lpwstr>XMaxam1977a</vt:lpwstr>
      </vt:variant>
      <vt:variant>
        <vt:i4>7798789</vt:i4>
      </vt:variant>
      <vt:variant>
        <vt:i4>639</vt:i4>
      </vt:variant>
      <vt:variant>
        <vt:i4>0</vt:i4>
      </vt:variant>
      <vt:variant>
        <vt:i4>5</vt:i4>
      </vt:variant>
      <vt:variant>
        <vt:lpwstr>file://localhost/Users/royc/Google_Drive/Thesis/RoyC_Umass_Thesis.html</vt:lpwstr>
      </vt:variant>
      <vt:variant>
        <vt:lpwstr>XSanger1977b</vt:lpwstr>
      </vt:variant>
      <vt:variant>
        <vt:i4>7798789</vt:i4>
      </vt:variant>
      <vt:variant>
        <vt:i4>636</vt:i4>
      </vt:variant>
      <vt:variant>
        <vt:i4>0</vt:i4>
      </vt:variant>
      <vt:variant>
        <vt:i4>5</vt:i4>
      </vt:variant>
      <vt:variant>
        <vt:lpwstr>file://localhost/Users/royc/Google_Drive/Thesis/RoyC_Umass_Thesis.html</vt:lpwstr>
      </vt:variant>
      <vt:variant>
        <vt:lpwstr>XSanger1977b</vt:lpwstr>
      </vt:variant>
      <vt:variant>
        <vt:i4>7602183</vt:i4>
      </vt:variant>
      <vt:variant>
        <vt:i4>633</vt:i4>
      </vt:variant>
      <vt:variant>
        <vt:i4>0</vt:i4>
      </vt:variant>
      <vt:variant>
        <vt:i4>5</vt:i4>
      </vt:variant>
      <vt:variant>
        <vt:lpwstr>file://localhost/Users/royc/Google_Drive/Thesis/RoyC_Umass_Thesis.html</vt:lpwstr>
      </vt:variant>
      <vt:variant>
        <vt:lpwstr>XSanger1975a</vt:lpwstr>
      </vt:variant>
      <vt:variant>
        <vt:i4>7602183</vt:i4>
      </vt:variant>
      <vt:variant>
        <vt:i4>630</vt:i4>
      </vt:variant>
      <vt:variant>
        <vt:i4>0</vt:i4>
      </vt:variant>
      <vt:variant>
        <vt:i4>5</vt:i4>
      </vt:variant>
      <vt:variant>
        <vt:lpwstr>file://localhost/Users/royc/Google_Drive/Thesis/RoyC_Umass_Thesis.html</vt:lpwstr>
      </vt:variant>
      <vt:variant>
        <vt:lpwstr>XSanger1975a</vt:lpwstr>
      </vt:variant>
      <vt:variant>
        <vt:i4>6619137</vt:i4>
      </vt:variant>
      <vt:variant>
        <vt:i4>627</vt:i4>
      </vt:variant>
      <vt:variant>
        <vt:i4>0</vt:i4>
      </vt:variant>
      <vt:variant>
        <vt:i4>5</vt:i4>
      </vt:variant>
      <vt:variant>
        <vt:lpwstr>file://localhost/Users/royc/Google_Drive/Thesis/RoyC_Umass_Thesis.html</vt:lpwstr>
      </vt:variant>
      <vt:variant>
        <vt:lpwstr>XWatson2012a</vt:lpwstr>
      </vt:variant>
      <vt:variant>
        <vt:i4>6619137</vt:i4>
      </vt:variant>
      <vt:variant>
        <vt:i4>624</vt:i4>
      </vt:variant>
      <vt:variant>
        <vt:i4>0</vt:i4>
      </vt:variant>
      <vt:variant>
        <vt:i4>5</vt:i4>
      </vt:variant>
      <vt:variant>
        <vt:lpwstr>file://localhost/Users/royc/Google_Drive/Thesis/RoyC_Umass_Thesis.html</vt:lpwstr>
      </vt:variant>
      <vt:variant>
        <vt:lpwstr>XWatson2012a</vt:lpwstr>
      </vt:variant>
      <vt:variant>
        <vt:i4>6422537</vt:i4>
      </vt:variant>
      <vt:variant>
        <vt:i4>621</vt:i4>
      </vt:variant>
      <vt:variant>
        <vt:i4>0</vt:i4>
      </vt:variant>
      <vt:variant>
        <vt:i4>5</vt:i4>
      </vt:variant>
      <vt:variant>
        <vt:lpwstr>file://localhost/Users/royc/Google_Drive/Thesis/RoyC_Umass_Thesis.html</vt:lpwstr>
      </vt:variant>
      <vt:variant>
        <vt:lpwstr>XWatson1953a</vt:lpwstr>
      </vt:variant>
      <vt:variant>
        <vt:i4>6422537</vt:i4>
      </vt:variant>
      <vt:variant>
        <vt:i4>618</vt:i4>
      </vt:variant>
      <vt:variant>
        <vt:i4>0</vt:i4>
      </vt:variant>
      <vt:variant>
        <vt:i4>5</vt:i4>
      </vt:variant>
      <vt:variant>
        <vt:lpwstr>file://localhost/Users/royc/Google_Drive/Thesis/RoyC_Umass_Thesis.html</vt:lpwstr>
      </vt:variant>
      <vt:variant>
        <vt:lpwstr>XWatson1953a</vt:lpwstr>
      </vt:variant>
      <vt:variant>
        <vt:i4>2359301</vt:i4>
      </vt:variant>
      <vt:variant>
        <vt:i4>615</vt:i4>
      </vt:variant>
      <vt:variant>
        <vt:i4>0</vt:i4>
      </vt:variant>
      <vt:variant>
        <vt:i4>5</vt:i4>
      </vt:variant>
      <vt:variant>
        <vt:lpwstr>http://aeon.co/magazine/nature-and-cosmos/why-its-time-to-lay-the-selfish-gene-to-rest/</vt:lpwstr>
      </vt:variant>
      <vt:variant>
        <vt:lpwstr/>
      </vt:variant>
      <vt:variant>
        <vt:i4>7405585</vt:i4>
      </vt:variant>
      <vt:variant>
        <vt:i4>612</vt:i4>
      </vt:variant>
      <vt:variant>
        <vt:i4>0</vt:i4>
      </vt:variant>
      <vt:variant>
        <vt:i4>5</vt:i4>
      </vt:variant>
      <vt:variant>
        <vt:lpwstr>file://localhost/Users/royc/Google_Drive/Thesis/RoyC_Umass_Thesis.html</vt:lpwstr>
      </vt:variant>
      <vt:variant>
        <vt:lpwstr>XHoeffer2003</vt:lpwstr>
      </vt:variant>
      <vt:variant>
        <vt:i4>7405585</vt:i4>
      </vt:variant>
      <vt:variant>
        <vt:i4>609</vt:i4>
      </vt:variant>
      <vt:variant>
        <vt:i4>0</vt:i4>
      </vt:variant>
      <vt:variant>
        <vt:i4>5</vt:i4>
      </vt:variant>
      <vt:variant>
        <vt:lpwstr>file://localhost/Users/royc/Google_Drive/Thesis/RoyC_Umass_Thesis.html</vt:lpwstr>
      </vt:variant>
      <vt:variant>
        <vt:lpwstr>XHoeffer2003</vt:lpwstr>
      </vt:variant>
      <vt:variant>
        <vt:i4>1966101</vt:i4>
      </vt:variant>
      <vt:variant>
        <vt:i4>606</vt:i4>
      </vt:variant>
      <vt:variant>
        <vt:i4>0</vt:i4>
      </vt:variant>
      <vt:variant>
        <vt:i4>5</vt:i4>
      </vt:variant>
      <vt:variant>
        <vt:lpwstr>file://localhost/Users/royc/Google_Drive/Thesis/RoyC_Umass_Thesis.html</vt:lpwstr>
      </vt:variant>
      <vt:variant>
        <vt:lpwstr>XAnstey2009</vt:lpwstr>
      </vt:variant>
      <vt:variant>
        <vt:i4>1966101</vt:i4>
      </vt:variant>
      <vt:variant>
        <vt:i4>603</vt:i4>
      </vt:variant>
      <vt:variant>
        <vt:i4>0</vt:i4>
      </vt:variant>
      <vt:variant>
        <vt:i4>5</vt:i4>
      </vt:variant>
      <vt:variant>
        <vt:lpwstr>file://localhost/Users/royc/Google_Drive/Thesis/RoyC_Umass_Thesis.html</vt:lpwstr>
      </vt:variant>
      <vt:variant>
        <vt:lpwstr>XAnstey2009</vt:lpwstr>
      </vt:variant>
      <vt:variant>
        <vt:i4>1966092</vt:i4>
      </vt:variant>
      <vt:variant>
        <vt:i4>600</vt:i4>
      </vt:variant>
      <vt:variant>
        <vt:i4>0</vt:i4>
      </vt:variant>
      <vt:variant>
        <vt:i4>5</vt:i4>
      </vt:variant>
      <vt:variant>
        <vt:lpwstr>file://localhost/Users/royc/Google_Drive/Thesis/RoyC_Umass_Thesis.html</vt:lpwstr>
      </vt:variant>
      <vt:variant>
        <vt:lpwstr>XShingleton2003</vt:lpwstr>
      </vt:variant>
      <vt:variant>
        <vt:i4>1966092</vt:i4>
      </vt:variant>
      <vt:variant>
        <vt:i4>597</vt:i4>
      </vt:variant>
      <vt:variant>
        <vt:i4>0</vt:i4>
      </vt:variant>
      <vt:variant>
        <vt:i4>5</vt:i4>
      </vt:variant>
      <vt:variant>
        <vt:lpwstr>file://localhost/Users/royc/Google_Drive/Thesis/RoyC_Umass_Thesis.html</vt:lpwstr>
      </vt:variant>
      <vt:variant>
        <vt:lpwstr>XShingleton2003</vt:lpwstr>
      </vt:variant>
      <vt:variant>
        <vt:i4>458780</vt:i4>
      </vt:variant>
      <vt:variant>
        <vt:i4>594</vt:i4>
      </vt:variant>
      <vt:variant>
        <vt:i4>0</vt:i4>
      </vt:variant>
      <vt:variant>
        <vt:i4>5</vt:i4>
      </vt:variant>
      <vt:variant>
        <vt:lpwstr>file://localhost/Users/royc/Google_Drive/Thesis/RoyC_Umass_Thesis.html</vt:lpwstr>
      </vt:variant>
      <vt:variant>
        <vt:lpwstr>XPurandare2014b</vt:lpwstr>
      </vt:variant>
      <vt:variant>
        <vt:i4>458780</vt:i4>
      </vt:variant>
      <vt:variant>
        <vt:i4>591</vt:i4>
      </vt:variant>
      <vt:variant>
        <vt:i4>0</vt:i4>
      </vt:variant>
      <vt:variant>
        <vt:i4>5</vt:i4>
      </vt:variant>
      <vt:variant>
        <vt:lpwstr>file://localhost/Users/royc/Google_Drive/Thesis/RoyC_Umass_Thesis.html</vt:lpwstr>
      </vt:variant>
      <vt:variant>
        <vt:lpwstr>XPurandare2014b</vt:lpwstr>
      </vt:variant>
      <vt:variant>
        <vt:i4>2949218</vt:i4>
      </vt:variant>
      <vt:variant>
        <vt:i4>588</vt:i4>
      </vt:variant>
      <vt:variant>
        <vt:i4>0</vt:i4>
      </vt:variant>
      <vt:variant>
        <vt:i4>5</vt:i4>
      </vt:variant>
      <vt:variant>
        <vt:lpwstr>file://localhost/Users/royc/Google_Drive/Thesis/RoyC_Umass_Thesis.html</vt:lpwstr>
      </vt:variant>
      <vt:variant>
        <vt:lpwstr>x1-5001r1</vt:lpwstr>
      </vt:variant>
      <vt:variant>
        <vt:i4>2818130</vt:i4>
      </vt:variant>
      <vt:variant>
        <vt:i4>585</vt:i4>
      </vt:variant>
      <vt:variant>
        <vt:i4>0</vt:i4>
      </vt:variant>
      <vt:variant>
        <vt:i4>5</vt:i4>
      </vt:variant>
      <vt:variant>
        <vt:lpwstr>http://www.wikicommons.com/</vt:lpwstr>
      </vt:variant>
      <vt:variant>
        <vt:lpwstr/>
      </vt:variant>
      <vt:variant>
        <vt:i4>6291569</vt:i4>
      </vt:variant>
      <vt:variant>
        <vt:i4>576</vt:i4>
      </vt:variant>
      <vt:variant>
        <vt:i4>0</vt:i4>
      </vt:variant>
      <vt:variant>
        <vt:i4>5</vt:i4>
      </vt:variant>
      <vt:variant>
        <vt:lpwstr>http://animaldiversity.ummz.umich.edu/site/accounts/information/Melanoplus_spretus.html</vt:lpwstr>
      </vt:variant>
      <vt:variant>
        <vt:lpwstr/>
      </vt:variant>
      <vt:variant>
        <vt:i4>6357031</vt:i4>
      </vt:variant>
      <vt:variant>
        <vt:i4>573</vt:i4>
      </vt:variant>
      <vt:variant>
        <vt:i4>0</vt:i4>
      </vt:variant>
      <vt:variant>
        <vt:i4>5</vt:i4>
      </vt:variant>
      <vt:variant>
        <vt:lpwstr>http://www.fao.org/ag/locusts/en/info/info/news/index.html</vt:lpwstr>
      </vt:variant>
      <vt:variant>
        <vt:lpwstr/>
      </vt:variant>
      <vt:variant>
        <vt:i4>7209059</vt:i4>
      </vt:variant>
      <vt:variant>
        <vt:i4>570</vt:i4>
      </vt:variant>
      <vt:variant>
        <vt:i4>0</vt:i4>
      </vt:variant>
      <vt:variant>
        <vt:i4>5</vt:i4>
      </vt:variant>
      <vt:variant>
        <vt:lpwstr>file://localhost/Users/royc/Google_Drive/Thesis/RoyC_Umass_Thesis.html</vt:lpwstr>
      </vt:variant>
      <vt:variant>
        <vt:lpwstr>x1-420003</vt:lpwstr>
      </vt:variant>
      <vt:variant>
        <vt:i4>6815846</vt:i4>
      </vt:variant>
      <vt:variant>
        <vt:i4>567</vt:i4>
      </vt:variant>
      <vt:variant>
        <vt:i4>0</vt:i4>
      </vt:variant>
      <vt:variant>
        <vt:i4>5</vt:i4>
      </vt:variant>
      <vt:variant>
        <vt:lpwstr>file://localhost/Users/royc/Google_Drive/Thesis/RoyC_Umass_Thesis.html</vt:lpwstr>
      </vt:variant>
      <vt:variant>
        <vt:lpwstr>x1-260002</vt:lpwstr>
      </vt:variant>
      <vt:variant>
        <vt:i4>5767207</vt:i4>
      </vt:variant>
      <vt:variant>
        <vt:i4>564</vt:i4>
      </vt:variant>
      <vt:variant>
        <vt:i4>0</vt:i4>
      </vt:variant>
      <vt:variant>
        <vt:i4>5</vt:i4>
      </vt:variant>
      <vt:variant>
        <vt:lpwstr>file://localhost/Users/royc/Google_Drive/Thesis/RoyC_Umass_Thesis.html</vt:lpwstr>
      </vt:variant>
      <vt:variant>
        <vt:lpwstr>x1-27001r1</vt:lpwstr>
      </vt:variant>
      <vt:variant>
        <vt:i4>6029348</vt:i4>
      </vt:variant>
      <vt:variant>
        <vt:i4>561</vt:i4>
      </vt:variant>
      <vt:variant>
        <vt:i4>0</vt:i4>
      </vt:variant>
      <vt:variant>
        <vt:i4>5</vt:i4>
      </vt:variant>
      <vt:variant>
        <vt:lpwstr>file://localhost/Users/royc/Google_Drive/Thesis/RoyC_Umass_Thesis.html</vt:lpwstr>
      </vt:variant>
      <vt:variant>
        <vt:lpwstr>x1-64001r1</vt:lpwstr>
      </vt:variant>
      <vt:variant>
        <vt:i4>1835131</vt:i4>
      </vt:variant>
      <vt:variant>
        <vt:i4>558</vt:i4>
      </vt:variant>
      <vt:variant>
        <vt:i4>0</vt:i4>
      </vt:variant>
      <vt:variant>
        <vt:i4>5</vt:i4>
      </vt:variant>
      <vt:variant>
        <vt:lpwstr>file://localhost/Users/royc/Google_Drive/Thesis/RoyC_Umass_Thesis.html</vt:lpwstr>
      </vt:variant>
      <vt:variant>
        <vt:lpwstr>XRoach1995</vt:lpwstr>
      </vt:variant>
      <vt:variant>
        <vt:i4>1835131</vt:i4>
      </vt:variant>
      <vt:variant>
        <vt:i4>555</vt:i4>
      </vt:variant>
      <vt:variant>
        <vt:i4>0</vt:i4>
      </vt:variant>
      <vt:variant>
        <vt:i4>5</vt:i4>
      </vt:variant>
      <vt:variant>
        <vt:lpwstr>file://localhost/Users/royc/Google_Drive/Thesis/RoyC_Umass_Thesis.html</vt:lpwstr>
      </vt:variant>
      <vt:variant>
        <vt:lpwstr>XRoach1995</vt:lpwstr>
      </vt:variant>
      <vt:variant>
        <vt:i4>7143520</vt:i4>
      </vt:variant>
      <vt:variant>
        <vt:i4>552</vt:i4>
      </vt:variant>
      <vt:variant>
        <vt:i4>0</vt:i4>
      </vt:variant>
      <vt:variant>
        <vt:i4>5</vt:i4>
      </vt:variant>
      <vt:variant>
        <vt:lpwstr>file://localhost/Users/royc/Google_Drive/Thesis/RoyC_Umass_Thesis.html</vt:lpwstr>
      </vt:variant>
      <vt:variant>
        <vt:lpwstr>x1-106002</vt:lpwstr>
      </vt:variant>
      <vt:variant>
        <vt:i4>1638482</vt:i4>
      </vt:variant>
      <vt:variant>
        <vt:i4>549</vt:i4>
      </vt:variant>
      <vt:variant>
        <vt:i4>0</vt:i4>
      </vt:variant>
      <vt:variant>
        <vt:i4>5</vt:i4>
      </vt:variant>
      <vt:variant>
        <vt:lpwstr>file://localhost/Users/royc/Google_Drive/Thesis/RoyC_Umass_Thesis.html</vt:lpwstr>
      </vt:variant>
      <vt:variant>
        <vt:lpwstr>x1-100001r1</vt:lpwstr>
      </vt:variant>
      <vt:variant>
        <vt:i4>5439528</vt:i4>
      </vt:variant>
      <vt:variant>
        <vt:i4>546</vt:i4>
      </vt:variant>
      <vt:variant>
        <vt:i4>0</vt:i4>
      </vt:variant>
      <vt:variant>
        <vt:i4>5</vt:i4>
      </vt:variant>
      <vt:variant>
        <vt:lpwstr>file://localhost/Users/royc/Google_Drive/Thesis/RoyC_Umass_Thesis.html</vt:lpwstr>
      </vt:variant>
      <vt:variant>
        <vt:lpwstr>x1-98001r1</vt:lpwstr>
      </vt:variant>
      <vt:variant>
        <vt:i4>6094881</vt:i4>
      </vt:variant>
      <vt:variant>
        <vt:i4>543</vt:i4>
      </vt:variant>
      <vt:variant>
        <vt:i4>0</vt:i4>
      </vt:variant>
      <vt:variant>
        <vt:i4>5</vt:i4>
      </vt:variant>
      <vt:variant>
        <vt:lpwstr>file://localhost/Users/royc/Google_Drive/Thesis/RoyC_Umass_Thesis.html</vt:lpwstr>
      </vt:variant>
      <vt:variant>
        <vt:lpwstr>x1-71002r2</vt:lpwstr>
      </vt:variant>
      <vt:variant>
        <vt:i4>6029349</vt:i4>
      </vt:variant>
      <vt:variant>
        <vt:i4>540</vt:i4>
      </vt:variant>
      <vt:variant>
        <vt:i4>0</vt:i4>
      </vt:variant>
      <vt:variant>
        <vt:i4>5</vt:i4>
      </vt:variant>
      <vt:variant>
        <vt:lpwstr>file://localhost/Users/royc/Google_Drive/Thesis/RoyC_Umass_Thesis.html</vt:lpwstr>
      </vt:variant>
      <vt:variant>
        <vt:lpwstr>x1-65001r1</vt:lpwstr>
      </vt:variant>
      <vt:variant>
        <vt:i4>5832741</vt:i4>
      </vt:variant>
      <vt:variant>
        <vt:i4>537</vt:i4>
      </vt:variant>
      <vt:variant>
        <vt:i4>0</vt:i4>
      </vt:variant>
      <vt:variant>
        <vt:i4>5</vt:i4>
      </vt:variant>
      <vt:variant>
        <vt:lpwstr>file://localhost/Users/royc/Google_Drive/Thesis/RoyC_Umass_Thesis.html</vt:lpwstr>
      </vt:variant>
      <vt:variant>
        <vt:lpwstr>x1-15003r1</vt:lpwstr>
      </vt:variant>
      <vt:variant>
        <vt:i4>5636130</vt:i4>
      </vt:variant>
      <vt:variant>
        <vt:i4>534</vt:i4>
      </vt:variant>
      <vt:variant>
        <vt:i4>0</vt:i4>
      </vt:variant>
      <vt:variant>
        <vt:i4>5</vt:i4>
      </vt:variant>
      <vt:variant>
        <vt:lpwstr>file://localhost/Users/royc/Google_Drive/Thesis/RoyC_Umass_Thesis.html</vt:lpwstr>
      </vt:variant>
      <vt:variant>
        <vt:lpwstr>x1-92001r4</vt:lpwstr>
      </vt:variant>
      <vt:variant>
        <vt:i4>5308448</vt:i4>
      </vt:variant>
      <vt:variant>
        <vt:i4>531</vt:i4>
      </vt:variant>
      <vt:variant>
        <vt:i4>0</vt:i4>
      </vt:variant>
      <vt:variant>
        <vt:i4>5</vt:i4>
      </vt:variant>
      <vt:variant>
        <vt:lpwstr>file://localhost/Users/royc/Google_Drive/Thesis/RoyC_Umass_Thesis.html</vt:lpwstr>
      </vt:variant>
      <vt:variant>
        <vt:lpwstr>x1-90001r3</vt:lpwstr>
      </vt:variant>
      <vt:variant>
        <vt:i4>5308456</vt:i4>
      </vt:variant>
      <vt:variant>
        <vt:i4>528</vt:i4>
      </vt:variant>
      <vt:variant>
        <vt:i4>0</vt:i4>
      </vt:variant>
      <vt:variant>
        <vt:i4>5</vt:i4>
      </vt:variant>
      <vt:variant>
        <vt:lpwstr>file://localhost/Users/royc/Google_Drive/Thesis/RoyC_Umass_Thesis.html</vt:lpwstr>
      </vt:variant>
      <vt:variant>
        <vt:lpwstr>x1-88001r2</vt:lpwstr>
      </vt:variant>
      <vt:variant>
        <vt:i4>5373986</vt:i4>
      </vt:variant>
      <vt:variant>
        <vt:i4>525</vt:i4>
      </vt:variant>
      <vt:variant>
        <vt:i4>0</vt:i4>
      </vt:variant>
      <vt:variant>
        <vt:i4>5</vt:i4>
      </vt:variant>
      <vt:variant>
        <vt:lpwstr>file://localhost/Users/royc/Google_Drive/Thesis/RoyC_Umass_Thesis.html</vt:lpwstr>
      </vt:variant>
      <vt:variant>
        <vt:lpwstr>x1-82001r1</vt:lpwstr>
      </vt:variant>
      <vt:variant>
        <vt:i4>5767197</vt:i4>
      </vt:variant>
      <vt:variant>
        <vt:i4>522</vt:i4>
      </vt:variant>
      <vt:variant>
        <vt:i4>0</vt:i4>
      </vt:variant>
      <vt:variant>
        <vt:i4>5</vt:i4>
      </vt:variant>
      <vt:variant>
        <vt:lpwstr>file://localhost/Users/royc/Google_Drive/Thesis/RoyC_Umass_Thesis.html</vt:lpwstr>
      </vt:variant>
      <vt:variant>
        <vt:lpwstr>x1-75004r18</vt:lpwstr>
      </vt:variant>
      <vt:variant>
        <vt:i4>6225938</vt:i4>
      </vt:variant>
      <vt:variant>
        <vt:i4>519</vt:i4>
      </vt:variant>
      <vt:variant>
        <vt:i4>0</vt:i4>
      </vt:variant>
      <vt:variant>
        <vt:i4>5</vt:i4>
      </vt:variant>
      <vt:variant>
        <vt:lpwstr>file://localhost/Users/royc/Google_Drive/Thesis/RoyC_Umass_Thesis.html</vt:lpwstr>
      </vt:variant>
      <vt:variant>
        <vt:lpwstr>x1-75003r17</vt:lpwstr>
      </vt:variant>
      <vt:variant>
        <vt:i4>6160403</vt:i4>
      </vt:variant>
      <vt:variant>
        <vt:i4>516</vt:i4>
      </vt:variant>
      <vt:variant>
        <vt:i4>0</vt:i4>
      </vt:variant>
      <vt:variant>
        <vt:i4>5</vt:i4>
      </vt:variant>
      <vt:variant>
        <vt:lpwstr>file://localhost/Users/royc/Google_Drive/Thesis/RoyC_Umass_Thesis.html</vt:lpwstr>
      </vt:variant>
      <vt:variant>
        <vt:lpwstr>x1-75002r16</vt:lpwstr>
      </vt:variant>
      <vt:variant>
        <vt:i4>6094864</vt:i4>
      </vt:variant>
      <vt:variant>
        <vt:i4>513</vt:i4>
      </vt:variant>
      <vt:variant>
        <vt:i4>0</vt:i4>
      </vt:variant>
      <vt:variant>
        <vt:i4>5</vt:i4>
      </vt:variant>
      <vt:variant>
        <vt:lpwstr>file://localhost/Users/royc/Google_Drive/Thesis/RoyC_Umass_Thesis.html</vt:lpwstr>
      </vt:variant>
      <vt:variant>
        <vt:lpwstr>x1-75001r15</vt:lpwstr>
      </vt:variant>
      <vt:variant>
        <vt:i4>6225936</vt:i4>
      </vt:variant>
      <vt:variant>
        <vt:i4>510</vt:i4>
      </vt:variant>
      <vt:variant>
        <vt:i4>0</vt:i4>
      </vt:variant>
      <vt:variant>
        <vt:i4>5</vt:i4>
      </vt:variant>
      <vt:variant>
        <vt:lpwstr>file://localhost/Users/royc/Google_Drive/Thesis/RoyC_Umass_Thesis.html</vt:lpwstr>
      </vt:variant>
      <vt:variant>
        <vt:lpwstr>x1-74003r14</vt:lpwstr>
      </vt:variant>
      <vt:variant>
        <vt:i4>6160407</vt:i4>
      </vt:variant>
      <vt:variant>
        <vt:i4>507</vt:i4>
      </vt:variant>
      <vt:variant>
        <vt:i4>0</vt:i4>
      </vt:variant>
      <vt:variant>
        <vt:i4>5</vt:i4>
      </vt:variant>
      <vt:variant>
        <vt:lpwstr>file://localhost/Users/royc/Google_Drive/Thesis/RoyC_Umass_Thesis.html</vt:lpwstr>
      </vt:variant>
      <vt:variant>
        <vt:lpwstr>x1-74002r13</vt:lpwstr>
      </vt:variant>
      <vt:variant>
        <vt:i4>6094870</vt:i4>
      </vt:variant>
      <vt:variant>
        <vt:i4>504</vt:i4>
      </vt:variant>
      <vt:variant>
        <vt:i4>0</vt:i4>
      </vt:variant>
      <vt:variant>
        <vt:i4>5</vt:i4>
      </vt:variant>
      <vt:variant>
        <vt:lpwstr>file://localhost/Users/royc/Google_Drive/Thesis/RoyC_Umass_Thesis.html</vt:lpwstr>
      </vt:variant>
      <vt:variant>
        <vt:lpwstr>x1-74001r12</vt:lpwstr>
      </vt:variant>
      <vt:variant>
        <vt:i4>6160402</vt:i4>
      </vt:variant>
      <vt:variant>
        <vt:i4>501</vt:i4>
      </vt:variant>
      <vt:variant>
        <vt:i4>0</vt:i4>
      </vt:variant>
      <vt:variant>
        <vt:i4>5</vt:i4>
      </vt:variant>
      <vt:variant>
        <vt:lpwstr>file://localhost/Users/royc/Google_Drive/Thesis/RoyC_Umass_Thesis.html</vt:lpwstr>
      </vt:variant>
      <vt:variant>
        <vt:lpwstr>x1-73002r11</vt:lpwstr>
      </vt:variant>
      <vt:variant>
        <vt:i4>6094867</vt:i4>
      </vt:variant>
      <vt:variant>
        <vt:i4>498</vt:i4>
      </vt:variant>
      <vt:variant>
        <vt:i4>0</vt:i4>
      </vt:variant>
      <vt:variant>
        <vt:i4>5</vt:i4>
      </vt:variant>
      <vt:variant>
        <vt:lpwstr>file://localhost/Users/royc/Google_Drive/Thesis/RoyC_Umass_Thesis.html</vt:lpwstr>
      </vt:variant>
      <vt:variant>
        <vt:lpwstr>x1-73001r10</vt:lpwstr>
      </vt:variant>
      <vt:variant>
        <vt:i4>5636130</vt:i4>
      </vt:variant>
      <vt:variant>
        <vt:i4>495</vt:i4>
      </vt:variant>
      <vt:variant>
        <vt:i4>0</vt:i4>
      </vt:variant>
      <vt:variant>
        <vt:i4>5</vt:i4>
      </vt:variant>
      <vt:variant>
        <vt:lpwstr>file://localhost/Users/royc/Google_Drive/Thesis/RoyC_Umass_Thesis.html</vt:lpwstr>
      </vt:variant>
      <vt:variant>
        <vt:lpwstr>x1-72002r9</vt:lpwstr>
      </vt:variant>
      <vt:variant>
        <vt:i4>5505058</vt:i4>
      </vt:variant>
      <vt:variant>
        <vt:i4>492</vt:i4>
      </vt:variant>
      <vt:variant>
        <vt:i4>0</vt:i4>
      </vt:variant>
      <vt:variant>
        <vt:i4>5</vt:i4>
      </vt:variant>
      <vt:variant>
        <vt:lpwstr>file://localhost/Users/royc/Google_Drive/Thesis/RoyC_Umass_Thesis.html</vt:lpwstr>
      </vt:variant>
      <vt:variant>
        <vt:lpwstr>x1-72001r8</vt:lpwstr>
      </vt:variant>
      <vt:variant>
        <vt:i4>5963809</vt:i4>
      </vt:variant>
      <vt:variant>
        <vt:i4>489</vt:i4>
      </vt:variant>
      <vt:variant>
        <vt:i4>0</vt:i4>
      </vt:variant>
      <vt:variant>
        <vt:i4>5</vt:i4>
      </vt:variant>
      <vt:variant>
        <vt:lpwstr>file://localhost/Users/royc/Google_Drive/Thesis/RoyC_Umass_Thesis.html</vt:lpwstr>
      </vt:variant>
      <vt:variant>
        <vt:lpwstr>x1-71001r7</vt:lpwstr>
      </vt:variant>
      <vt:variant>
        <vt:i4>5963817</vt:i4>
      </vt:variant>
      <vt:variant>
        <vt:i4>486</vt:i4>
      </vt:variant>
      <vt:variant>
        <vt:i4>0</vt:i4>
      </vt:variant>
      <vt:variant>
        <vt:i4>5</vt:i4>
      </vt:variant>
      <vt:variant>
        <vt:lpwstr>file://localhost/Users/royc/Google_Drive/Thesis/RoyC_Umass_Thesis.html</vt:lpwstr>
      </vt:variant>
      <vt:variant>
        <vt:lpwstr>x1-69001r6</vt:lpwstr>
      </vt:variant>
      <vt:variant>
        <vt:i4>5963815</vt:i4>
      </vt:variant>
      <vt:variant>
        <vt:i4>483</vt:i4>
      </vt:variant>
      <vt:variant>
        <vt:i4>0</vt:i4>
      </vt:variant>
      <vt:variant>
        <vt:i4>5</vt:i4>
      </vt:variant>
      <vt:variant>
        <vt:lpwstr>file://localhost/Users/royc/Google_Drive/Thesis/RoyC_Umass_Thesis.html</vt:lpwstr>
      </vt:variant>
      <vt:variant>
        <vt:lpwstr>x1-67002r5</vt:lpwstr>
      </vt:variant>
      <vt:variant>
        <vt:i4>5832743</vt:i4>
      </vt:variant>
      <vt:variant>
        <vt:i4>480</vt:i4>
      </vt:variant>
      <vt:variant>
        <vt:i4>0</vt:i4>
      </vt:variant>
      <vt:variant>
        <vt:i4>5</vt:i4>
      </vt:variant>
      <vt:variant>
        <vt:lpwstr>file://localhost/Users/royc/Google_Drive/Thesis/RoyC_Umass_Thesis.html</vt:lpwstr>
      </vt:variant>
      <vt:variant>
        <vt:lpwstr>x1-67001r4</vt:lpwstr>
      </vt:variant>
      <vt:variant>
        <vt:i4>6029349</vt:i4>
      </vt:variant>
      <vt:variant>
        <vt:i4>477</vt:i4>
      </vt:variant>
      <vt:variant>
        <vt:i4>0</vt:i4>
      </vt:variant>
      <vt:variant>
        <vt:i4>5</vt:i4>
      </vt:variant>
      <vt:variant>
        <vt:lpwstr>file://localhost/Users/royc/Google_Drive/Thesis/RoyC_Umass_Thesis.html</vt:lpwstr>
      </vt:variant>
      <vt:variant>
        <vt:lpwstr>x1-65003r3</vt:lpwstr>
      </vt:variant>
      <vt:variant>
        <vt:i4>6029349</vt:i4>
      </vt:variant>
      <vt:variant>
        <vt:i4>474</vt:i4>
      </vt:variant>
      <vt:variant>
        <vt:i4>0</vt:i4>
      </vt:variant>
      <vt:variant>
        <vt:i4>5</vt:i4>
      </vt:variant>
      <vt:variant>
        <vt:lpwstr>file://localhost/Users/royc/Google_Drive/Thesis/RoyC_Umass_Thesis.html</vt:lpwstr>
      </vt:variant>
      <vt:variant>
        <vt:lpwstr>x1-65002r2</vt:lpwstr>
      </vt:variant>
      <vt:variant>
        <vt:i4>6029348</vt:i4>
      </vt:variant>
      <vt:variant>
        <vt:i4>471</vt:i4>
      </vt:variant>
      <vt:variant>
        <vt:i4>0</vt:i4>
      </vt:variant>
      <vt:variant>
        <vt:i4>5</vt:i4>
      </vt:variant>
      <vt:variant>
        <vt:lpwstr>file://localhost/Users/royc/Google_Drive/Thesis/RoyC_Umass_Thesis.html</vt:lpwstr>
      </vt:variant>
      <vt:variant>
        <vt:lpwstr>x1-64001r1</vt:lpwstr>
      </vt:variant>
      <vt:variant>
        <vt:i4>6029343</vt:i4>
      </vt:variant>
      <vt:variant>
        <vt:i4>468</vt:i4>
      </vt:variant>
      <vt:variant>
        <vt:i4>0</vt:i4>
      </vt:variant>
      <vt:variant>
        <vt:i4>5</vt:i4>
      </vt:variant>
      <vt:variant>
        <vt:lpwstr>file://localhost/Users/royc/Google_Drive/Thesis/RoyC_Umass_Thesis.html</vt:lpwstr>
      </vt:variant>
      <vt:variant>
        <vt:lpwstr>x1-59002r16</vt:lpwstr>
      </vt:variant>
      <vt:variant>
        <vt:i4>6225948</vt:i4>
      </vt:variant>
      <vt:variant>
        <vt:i4>465</vt:i4>
      </vt:variant>
      <vt:variant>
        <vt:i4>0</vt:i4>
      </vt:variant>
      <vt:variant>
        <vt:i4>5</vt:i4>
      </vt:variant>
      <vt:variant>
        <vt:lpwstr>file://localhost/Users/royc/Google_Drive/Thesis/RoyC_Umass_Thesis.html</vt:lpwstr>
      </vt:variant>
      <vt:variant>
        <vt:lpwstr>x1-59001r15</vt:lpwstr>
      </vt:variant>
      <vt:variant>
        <vt:i4>6029330</vt:i4>
      </vt:variant>
      <vt:variant>
        <vt:i4>462</vt:i4>
      </vt:variant>
      <vt:variant>
        <vt:i4>0</vt:i4>
      </vt:variant>
      <vt:variant>
        <vt:i4>5</vt:i4>
      </vt:variant>
      <vt:variant>
        <vt:lpwstr>file://localhost/Users/royc/Google_Drive/Thesis/RoyC_Umass_Thesis.html</vt:lpwstr>
      </vt:variant>
      <vt:variant>
        <vt:lpwstr>x1-56002r14</vt:lpwstr>
      </vt:variant>
      <vt:variant>
        <vt:i4>6225941</vt:i4>
      </vt:variant>
      <vt:variant>
        <vt:i4>459</vt:i4>
      </vt:variant>
      <vt:variant>
        <vt:i4>0</vt:i4>
      </vt:variant>
      <vt:variant>
        <vt:i4>5</vt:i4>
      </vt:variant>
      <vt:variant>
        <vt:lpwstr>file://localhost/Users/royc/Google_Drive/Thesis/RoyC_Umass_Thesis.html</vt:lpwstr>
      </vt:variant>
      <vt:variant>
        <vt:lpwstr>x1-56001r13</vt:lpwstr>
      </vt:variant>
      <vt:variant>
        <vt:i4>6029335</vt:i4>
      </vt:variant>
      <vt:variant>
        <vt:i4>456</vt:i4>
      </vt:variant>
      <vt:variant>
        <vt:i4>0</vt:i4>
      </vt:variant>
      <vt:variant>
        <vt:i4>5</vt:i4>
      </vt:variant>
      <vt:variant>
        <vt:lpwstr>file://localhost/Users/royc/Google_Drive/Thesis/RoyC_Umass_Thesis.html</vt:lpwstr>
      </vt:variant>
      <vt:variant>
        <vt:lpwstr>x1-55002r12</vt:lpwstr>
      </vt:variant>
      <vt:variant>
        <vt:i4>6225940</vt:i4>
      </vt:variant>
      <vt:variant>
        <vt:i4>453</vt:i4>
      </vt:variant>
      <vt:variant>
        <vt:i4>0</vt:i4>
      </vt:variant>
      <vt:variant>
        <vt:i4>5</vt:i4>
      </vt:variant>
      <vt:variant>
        <vt:lpwstr>file://localhost/Users/royc/Google_Drive/Thesis/RoyC_Umass_Thesis.html</vt:lpwstr>
      </vt:variant>
      <vt:variant>
        <vt:lpwstr>x1-55001r11</vt:lpwstr>
      </vt:variant>
      <vt:variant>
        <vt:i4>6029332</vt:i4>
      </vt:variant>
      <vt:variant>
        <vt:i4>450</vt:i4>
      </vt:variant>
      <vt:variant>
        <vt:i4>0</vt:i4>
      </vt:variant>
      <vt:variant>
        <vt:i4>5</vt:i4>
      </vt:variant>
      <vt:variant>
        <vt:lpwstr>file://localhost/Users/royc/Google_Drive/Thesis/RoyC_Umass_Thesis.html</vt:lpwstr>
      </vt:variant>
      <vt:variant>
        <vt:lpwstr>x1-54002r10</vt:lpwstr>
      </vt:variant>
      <vt:variant>
        <vt:i4>5701668</vt:i4>
      </vt:variant>
      <vt:variant>
        <vt:i4>447</vt:i4>
      </vt:variant>
      <vt:variant>
        <vt:i4>0</vt:i4>
      </vt:variant>
      <vt:variant>
        <vt:i4>5</vt:i4>
      </vt:variant>
      <vt:variant>
        <vt:lpwstr>file://localhost/Users/royc/Google_Drive/Thesis/RoyC_Umass_Thesis.html</vt:lpwstr>
      </vt:variant>
      <vt:variant>
        <vt:lpwstr>x1-54001r9</vt:lpwstr>
      </vt:variant>
      <vt:variant>
        <vt:i4>5570595</vt:i4>
      </vt:variant>
      <vt:variant>
        <vt:i4>444</vt:i4>
      </vt:variant>
      <vt:variant>
        <vt:i4>0</vt:i4>
      </vt:variant>
      <vt:variant>
        <vt:i4>5</vt:i4>
      </vt:variant>
      <vt:variant>
        <vt:lpwstr>file://localhost/Users/royc/Google_Drive/Thesis/RoyC_Umass_Thesis.html</vt:lpwstr>
      </vt:variant>
      <vt:variant>
        <vt:lpwstr>x1-53002r8</vt:lpwstr>
      </vt:variant>
      <vt:variant>
        <vt:i4>5832739</vt:i4>
      </vt:variant>
      <vt:variant>
        <vt:i4>441</vt:i4>
      </vt:variant>
      <vt:variant>
        <vt:i4>0</vt:i4>
      </vt:variant>
      <vt:variant>
        <vt:i4>5</vt:i4>
      </vt:variant>
      <vt:variant>
        <vt:lpwstr>file://localhost/Users/royc/Google_Drive/Thesis/RoyC_Umass_Thesis.html</vt:lpwstr>
      </vt:variant>
      <vt:variant>
        <vt:lpwstr>x1-53001r7</vt:lpwstr>
      </vt:variant>
      <vt:variant>
        <vt:i4>6094880</vt:i4>
      </vt:variant>
      <vt:variant>
        <vt:i4>438</vt:i4>
      </vt:variant>
      <vt:variant>
        <vt:i4>0</vt:i4>
      </vt:variant>
      <vt:variant>
        <vt:i4>5</vt:i4>
      </vt:variant>
      <vt:variant>
        <vt:lpwstr>file://localhost/Users/royc/Google_Drive/Thesis/RoyC_Umass_Thesis.html</vt:lpwstr>
      </vt:variant>
      <vt:variant>
        <vt:lpwstr>x1-50004r6</vt:lpwstr>
      </vt:variant>
      <vt:variant>
        <vt:i4>5832736</vt:i4>
      </vt:variant>
      <vt:variant>
        <vt:i4>435</vt:i4>
      </vt:variant>
      <vt:variant>
        <vt:i4>0</vt:i4>
      </vt:variant>
      <vt:variant>
        <vt:i4>5</vt:i4>
      </vt:variant>
      <vt:variant>
        <vt:lpwstr>file://localhost/Users/royc/Google_Drive/Thesis/RoyC_Umass_Thesis.html</vt:lpwstr>
      </vt:variant>
      <vt:variant>
        <vt:lpwstr>x1-50003r5</vt:lpwstr>
      </vt:variant>
      <vt:variant>
        <vt:i4>5832736</vt:i4>
      </vt:variant>
      <vt:variant>
        <vt:i4>432</vt:i4>
      </vt:variant>
      <vt:variant>
        <vt:i4>0</vt:i4>
      </vt:variant>
      <vt:variant>
        <vt:i4>5</vt:i4>
      </vt:variant>
      <vt:variant>
        <vt:lpwstr>file://localhost/Users/royc/Google_Drive/Thesis/RoyC_Umass_Thesis.html</vt:lpwstr>
      </vt:variant>
      <vt:variant>
        <vt:lpwstr>x1-50002r4</vt:lpwstr>
      </vt:variant>
      <vt:variant>
        <vt:i4>6094880</vt:i4>
      </vt:variant>
      <vt:variant>
        <vt:i4>429</vt:i4>
      </vt:variant>
      <vt:variant>
        <vt:i4>0</vt:i4>
      </vt:variant>
      <vt:variant>
        <vt:i4>5</vt:i4>
      </vt:variant>
      <vt:variant>
        <vt:lpwstr>file://localhost/Users/royc/Google_Drive/Thesis/RoyC_Umass_Thesis.html</vt:lpwstr>
      </vt:variant>
      <vt:variant>
        <vt:lpwstr>x1-50001r3</vt:lpwstr>
      </vt:variant>
      <vt:variant>
        <vt:i4>6160422</vt:i4>
      </vt:variant>
      <vt:variant>
        <vt:i4>426</vt:i4>
      </vt:variant>
      <vt:variant>
        <vt:i4>0</vt:i4>
      </vt:variant>
      <vt:variant>
        <vt:i4>5</vt:i4>
      </vt:variant>
      <vt:variant>
        <vt:lpwstr>file://localhost/Users/royc/Google_Drive/Thesis/RoyC_Umass_Thesis.html</vt:lpwstr>
      </vt:variant>
      <vt:variant>
        <vt:lpwstr>x1-46002r2</vt:lpwstr>
      </vt:variant>
      <vt:variant>
        <vt:i4>6160422</vt:i4>
      </vt:variant>
      <vt:variant>
        <vt:i4>423</vt:i4>
      </vt:variant>
      <vt:variant>
        <vt:i4>0</vt:i4>
      </vt:variant>
      <vt:variant>
        <vt:i4>5</vt:i4>
      </vt:variant>
      <vt:variant>
        <vt:lpwstr>file://localhost/Users/royc/Google_Drive/Thesis/RoyC_Umass_Thesis.html</vt:lpwstr>
      </vt:variant>
      <vt:variant>
        <vt:lpwstr>x1-46001r1</vt:lpwstr>
      </vt:variant>
      <vt:variant>
        <vt:i4>5963798</vt:i4>
      </vt:variant>
      <vt:variant>
        <vt:i4>420</vt:i4>
      </vt:variant>
      <vt:variant>
        <vt:i4>0</vt:i4>
      </vt:variant>
      <vt:variant>
        <vt:i4>5</vt:i4>
      </vt:variant>
      <vt:variant>
        <vt:lpwstr>file://localhost/Users/royc/Google_Drive/Thesis/RoyC_Umass_Thesis.html</vt:lpwstr>
      </vt:variant>
      <vt:variant>
        <vt:lpwstr>x1-36003r10</vt:lpwstr>
      </vt:variant>
      <vt:variant>
        <vt:i4>5373990</vt:i4>
      </vt:variant>
      <vt:variant>
        <vt:i4>417</vt:i4>
      </vt:variant>
      <vt:variant>
        <vt:i4>0</vt:i4>
      </vt:variant>
      <vt:variant>
        <vt:i4>5</vt:i4>
      </vt:variant>
      <vt:variant>
        <vt:lpwstr>file://localhost/Users/royc/Google_Drive/Thesis/RoyC_Umass_Thesis.html</vt:lpwstr>
      </vt:variant>
      <vt:variant>
        <vt:lpwstr>x1-36002r9</vt:lpwstr>
      </vt:variant>
      <vt:variant>
        <vt:i4>5242918</vt:i4>
      </vt:variant>
      <vt:variant>
        <vt:i4>414</vt:i4>
      </vt:variant>
      <vt:variant>
        <vt:i4>0</vt:i4>
      </vt:variant>
      <vt:variant>
        <vt:i4>5</vt:i4>
      </vt:variant>
      <vt:variant>
        <vt:lpwstr>file://localhost/Users/royc/Google_Drive/Thesis/RoyC_Umass_Thesis.html</vt:lpwstr>
      </vt:variant>
      <vt:variant>
        <vt:lpwstr>x1-36001r8</vt:lpwstr>
      </vt:variant>
      <vt:variant>
        <vt:i4>5898277</vt:i4>
      </vt:variant>
      <vt:variant>
        <vt:i4>411</vt:i4>
      </vt:variant>
      <vt:variant>
        <vt:i4>0</vt:i4>
      </vt:variant>
      <vt:variant>
        <vt:i4>5</vt:i4>
      </vt:variant>
      <vt:variant>
        <vt:lpwstr>file://localhost/Users/royc/Google_Drive/Thesis/RoyC_Umass_Thesis.html</vt:lpwstr>
      </vt:variant>
      <vt:variant>
        <vt:lpwstr>x1-35004r7</vt:lpwstr>
      </vt:variant>
      <vt:variant>
        <vt:i4>6029349</vt:i4>
      </vt:variant>
      <vt:variant>
        <vt:i4>408</vt:i4>
      </vt:variant>
      <vt:variant>
        <vt:i4>0</vt:i4>
      </vt:variant>
      <vt:variant>
        <vt:i4>5</vt:i4>
      </vt:variant>
      <vt:variant>
        <vt:lpwstr>file://localhost/Users/royc/Google_Drive/Thesis/RoyC_Umass_Thesis.html</vt:lpwstr>
      </vt:variant>
      <vt:variant>
        <vt:lpwstr>x1-35003r6</vt:lpwstr>
      </vt:variant>
      <vt:variant>
        <vt:i4>6160421</vt:i4>
      </vt:variant>
      <vt:variant>
        <vt:i4>405</vt:i4>
      </vt:variant>
      <vt:variant>
        <vt:i4>0</vt:i4>
      </vt:variant>
      <vt:variant>
        <vt:i4>5</vt:i4>
      </vt:variant>
      <vt:variant>
        <vt:lpwstr>file://localhost/Users/royc/Google_Drive/Thesis/RoyC_Umass_Thesis.html</vt:lpwstr>
      </vt:variant>
      <vt:variant>
        <vt:lpwstr>x1-35002r5</vt:lpwstr>
      </vt:variant>
      <vt:variant>
        <vt:i4>6029349</vt:i4>
      </vt:variant>
      <vt:variant>
        <vt:i4>402</vt:i4>
      </vt:variant>
      <vt:variant>
        <vt:i4>0</vt:i4>
      </vt:variant>
      <vt:variant>
        <vt:i4>5</vt:i4>
      </vt:variant>
      <vt:variant>
        <vt:lpwstr>file://localhost/Users/royc/Google_Drive/Thesis/RoyC_Umass_Thesis.html</vt:lpwstr>
      </vt:variant>
      <vt:variant>
        <vt:lpwstr>x1-35001r4</vt:lpwstr>
      </vt:variant>
      <vt:variant>
        <vt:i4>5963810</vt:i4>
      </vt:variant>
      <vt:variant>
        <vt:i4>399</vt:i4>
      </vt:variant>
      <vt:variant>
        <vt:i4>0</vt:i4>
      </vt:variant>
      <vt:variant>
        <vt:i4>5</vt:i4>
      </vt:variant>
      <vt:variant>
        <vt:lpwstr>file://localhost/Users/royc/Google_Drive/Thesis/RoyC_Umass_Thesis.html</vt:lpwstr>
      </vt:variant>
      <vt:variant>
        <vt:lpwstr>x1-32001r3</vt:lpwstr>
      </vt:variant>
      <vt:variant>
        <vt:i4>5963817</vt:i4>
      </vt:variant>
      <vt:variant>
        <vt:i4>396</vt:i4>
      </vt:variant>
      <vt:variant>
        <vt:i4>0</vt:i4>
      </vt:variant>
      <vt:variant>
        <vt:i4>5</vt:i4>
      </vt:variant>
      <vt:variant>
        <vt:lpwstr>file://localhost/Users/royc/Google_Drive/Thesis/RoyC_Umass_Thesis.html</vt:lpwstr>
      </vt:variant>
      <vt:variant>
        <vt:lpwstr>x1-29001r2</vt:lpwstr>
      </vt:variant>
      <vt:variant>
        <vt:i4>5767207</vt:i4>
      </vt:variant>
      <vt:variant>
        <vt:i4>393</vt:i4>
      </vt:variant>
      <vt:variant>
        <vt:i4>0</vt:i4>
      </vt:variant>
      <vt:variant>
        <vt:i4>5</vt:i4>
      </vt:variant>
      <vt:variant>
        <vt:lpwstr>file://localhost/Users/royc/Google_Drive/Thesis/RoyC_Umass_Thesis.html</vt:lpwstr>
      </vt:variant>
      <vt:variant>
        <vt:lpwstr>x1-27001r1</vt:lpwstr>
      </vt:variant>
      <vt:variant>
        <vt:i4>5767189</vt:i4>
      </vt:variant>
      <vt:variant>
        <vt:i4>390</vt:i4>
      </vt:variant>
      <vt:variant>
        <vt:i4>0</vt:i4>
      </vt:variant>
      <vt:variant>
        <vt:i4>5</vt:i4>
      </vt:variant>
      <vt:variant>
        <vt:lpwstr>file://localhost/Users/royc/Google_Drive/Thesis/RoyC_Umass_Thesis.html</vt:lpwstr>
      </vt:variant>
      <vt:variant>
        <vt:lpwstr>x1-23001r16</vt:lpwstr>
      </vt:variant>
      <vt:variant>
        <vt:i4>5963799</vt:i4>
      </vt:variant>
      <vt:variant>
        <vt:i4>387</vt:i4>
      </vt:variant>
      <vt:variant>
        <vt:i4>0</vt:i4>
      </vt:variant>
      <vt:variant>
        <vt:i4>5</vt:i4>
      </vt:variant>
      <vt:variant>
        <vt:lpwstr>file://localhost/Users/royc/Google_Drive/Thesis/RoyC_Umass_Thesis.html</vt:lpwstr>
      </vt:variant>
      <vt:variant>
        <vt:lpwstr>x1-22002r15</vt:lpwstr>
      </vt:variant>
      <vt:variant>
        <vt:i4>5767190</vt:i4>
      </vt:variant>
      <vt:variant>
        <vt:i4>384</vt:i4>
      </vt:variant>
      <vt:variant>
        <vt:i4>0</vt:i4>
      </vt:variant>
      <vt:variant>
        <vt:i4>5</vt:i4>
      </vt:variant>
      <vt:variant>
        <vt:lpwstr>file://localhost/Users/royc/Google_Drive/Thesis/RoyC_Umass_Thesis.html</vt:lpwstr>
      </vt:variant>
      <vt:variant>
        <vt:lpwstr>x1-22001r14</vt:lpwstr>
      </vt:variant>
      <vt:variant>
        <vt:i4>5767194</vt:i4>
      </vt:variant>
      <vt:variant>
        <vt:i4>381</vt:i4>
      </vt:variant>
      <vt:variant>
        <vt:i4>0</vt:i4>
      </vt:variant>
      <vt:variant>
        <vt:i4>5</vt:i4>
      </vt:variant>
      <vt:variant>
        <vt:lpwstr>file://localhost/Users/royc/Google_Drive/Thesis/RoyC_Umass_Thesis.html</vt:lpwstr>
      </vt:variant>
      <vt:variant>
        <vt:lpwstr>x1-19002r13</vt:lpwstr>
      </vt:variant>
      <vt:variant>
        <vt:i4>5963803</vt:i4>
      </vt:variant>
      <vt:variant>
        <vt:i4>378</vt:i4>
      </vt:variant>
      <vt:variant>
        <vt:i4>0</vt:i4>
      </vt:variant>
      <vt:variant>
        <vt:i4>5</vt:i4>
      </vt:variant>
      <vt:variant>
        <vt:lpwstr>file://localhost/Users/royc/Google_Drive/Thesis/RoyC_Umass_Thesis.html</vt:lpwstr>
      </vt:variant>
      <vt:variant>
        <vt:lpwstr>x1-19001r12</vt:lpwstr>
      </vt:variant>
      <vt:variant>
        <vt:i4>5963801</vt:i4>
      </vt:variant>
      <vt:variant>
        <vt:i4>375</vt:i4>
      </vt:variant>
      <vt:variant>
        <vt:i4>0</vt:i4>
      </vt:variant>
      <vt:variant>
        <vt:i4>5</vt:i4>
      </vt:variant>
      <vt:variant>
        <vt:lpwstr>file://localhost/Users/royc/Google_Drive/Thesis/RoyC_Umass_Thesis.html</vt:lpwstr>
      </vt:variant>
      <vt:variant>
        <vt:lpwstr>x1-18001r11</vt:lpwstr>
      </vt:variant>
      <vt:variant>
        <vt:i4>5767190</vt:i4>
      </vt:variant>
      <vt:variant>
        <vt:i4>372</vt:i4>
      </vt:variant>
      <vt:variant>
        <vt:i4>0</vt:i4>
      </vt:variant>
      <vt:variant>
        <vt:i4>5</vt:i4>
      </vt:variant>
      <vt:variant>
        <vt:lpwstr>file://localhost/Users/royc/Google_Drive/Thesis/RoyC_Umass_Thesis.html</vt:lpwstr>
      </vt:variant>
      <vt:variant>
        <vt:lpwstr>x1-16002r10</vt:lpwstr>
      </vt:variant>
      <vt:variant>
        <vt:i4>5439526</vt:i4>
      </vt:variant>
      <vt:variant>
        <vt:i4>369</vt:i4>
      </vt:variant>
      <vt:variant>
        <vt:i4>0</vt:i4>
      </vt:variant>
      <vt:variant>
        <vt:i4>5</vt:i4>
      </vt:variant>
      <vt:variant>
        <vt:lpwstr>file://localhost/Users/royc/Google_Drive/Thesis/RoyC_Umass_Thesis.html</vt:lpwstr>
      </vt:variant>
      <vt:variant>
        <vt:lpwstr>x1-16001r9</vt:lpwstr>
      </vt:variant>
      <vt:variant>
        <vt:i4>5308453</vt:i4>
      </vt:variant>
      <vt:variant>
        <vt:i4>366</vt:i4>
      </vt:variant>
      <vt:variant>
        <vt:i4>0</vt:i4>
      </vt:variant>
      <vt:variant>
        <vt:i4>5</vt:i4>
      </vt:variant>
      <vt:variant>
        <vt:lpwstr>file://localhost/Users/royc/Google_Drive/Thesis/RoyC_Umass_Thesis.html</vt:lpwstr>
      </vt:variant>
      <vt:variant>
        <vt:lpwstr>x1-15002r8</vt:lpwstr>
      </vt:variant>
      <vt:variant>
        <vt:i4>6094885</vt:i4>
      </vt:variant>
      <vt:variant>
        <vt:i4>363</vt:i4>
      </vt:variant>
      <vt:variant>
        <vt:i4>0</vt:i4>
      </vt:variant>
      <vt:variant>
        <vt:i4>5</vt:i4>
      </vt:variant>
      <vt:variant>
        <vt:lpwstr>file://localhost/Users/royc/Google_Drive/Thesis/RoyC_Umass_Thesis.html</vt:lpwstr>
      </vt:variant>
      <vt:variant>
        <vt:lpwstr>x1-15001r7</vt:lpwstr>
      </vt:variant>
      <vt:variant>
        <vt:i4>6029348</vt:i4>
      </vt:variant>
      <vt:variant>
        <vt:i4>360</vt:i4>
      </vt:variant>
      <vt:variant>
        <vt:i4>0</vt:i4>
      </vt:variant>
      <vt:variant>
        <vt:i4>5</vt:i4>
      </vt:variant>
      <vt:variant>
        <vt:lpwstr>file://localhost/Users/royc/Google_Drive/Thesis/RoyC_Umass_Thesis.html</vt:lpwstr>
      </vt:variant>
      <vt:variant>
        <vt:lpwstr>x1-14001r6</vt:lpwstr>
      </vt:variant>
      <vt:variant>
        <vt:i4>6225955</vt:i4>
      </vt:variant>
      <vt:variant>
        <vt:i4>357</vt:i4>
      </vt:variant>
      <vt:variant>
        <vt:i4>0</vt:i4>
      </vt:variant>
      <vt:variant>
        <vt:i4>5</vt:i4>
      </vt:variant>
      <vt:variant>
        <vt:lpwstr>file://localhost/Users/royc/Google_Drive/Thesis/RoyC_Umass_Thesis.html</vt:lpwstr>
      </vt:variant>
      <vt:variant>
        <vt:lpwstr>x1-13001r5</vt:lpwstr>
      </vt:variant>
      <vt:variant>
        <vt:i4>6160417</vt:i4>
      </vt:variant>
      <vt:variant>
        <vt:i4>354</vt:i4>
      </vt:variant>
      <vt:variant>
        <vt:i4>0</vt:i4>
      </vt:variant>
      <vt:variant>
        <vt:i4>5</vt:i4>
      </vt:variant>
      <vt:variant>
        <vt:lpwstr>file://localhost/Users/royc/Google_Drive/Thesis/RoyC_Umass_Thesis.html</vt:lpwstr>
      </vt:variant>
      <vt:variant>
        <vt:lpwstr>x1-11001r4</vt:lpwstr>
      </vt:variant>
      <vt:variant>
        <vt:i4>2162784</vt:i4>
      </vt:variant>
      <vt:variant>
        <vt:i4>351</vt:i4>
      </vt:variant>
      <vt:variant>
        <vt:i4>0</vt:i4>
      </vt:variant>
      <vt:variant>
        <vt:i4>5</vt:i4>
      </vt:variant>
      <vt:variant>
        <vt:lpwstr>file://localhost/Users/royc/Google_Drive/Thesis/RoyC_Umass_Thesis.html</vt:lpwstr>
      </vt:variant>
      <vt:variant>
        <vt:lpwstr>x1-9001r3</vt:lpwstr>
      </vt:variant>
      <vt:variant>
        <vt:i4>2097249</vt:i4>
      </vt:variant>
      <vt:variant>
        <vt:i4>348</vt:i4>
      </vt:variant>
      <vt:variant>
        <vt:i4>0</vt:i4>
      </vt:variant>
      <vt:variant>
        <vt:i4>5</vt:i4>
      </vt:variant>
      <vt:variant>
        <vt:lpwstr>file://localhost/Users/royc/Google_Drive/Thesis/RoyC_Umass_Thesis.html</vt:lpwstr>
      </vt:variant>
      <vt:variant>
        <vt:lpwstr>x1-8001r2</vt:lpwstr>
      </vt:variant>
      <vt:variant>
        <vt:i4>2949218</vt:i4>
      </vt:variant>
      <vt:variant>
        <vt:i4>345</vt:i4>
      </vt:variant>
      <vt:variant>
        <vt:i4>0</vt:i4>
      </vt:variant>
      <vt:variant>
        <vt:i4>5</vt:i4>
      </vt:variant>
      <vt:variant>
        <vt:lpwstr>file://localhost/Users/royc/Google_Drive/Thesis/RoyC_Umass_Thesis.html</vt:lpwstr>
      </vt:variant>
      <vt:variant>
        <vt:lpwstr>x1-5001r1</vt:lpwstr>
      </vt:variant>
      <vt:variant>
        <vt:i4>6488142</vt:i4>
      </vt:variant>
      <vt:variant>
        <vt:i4>342</vt:i4>
      </vt:variant>
      <vt:variant>
        <vt:i4>0</vt:i4>
      </vt:variant>
      <vt:variant>
        <vt:i4>5</vt:i4>
      </vt:variant>
      <vt:variant>
        <vt:lpwstr>file://localhost/Users/royc/Google_Drive/Thesis/RoyC_Umass_Thesis.html</vt:lpwstr>
      </vt:variant>
      <vt:variant>
        <vt:lpwstr>Q1-1-189</vt:lpwstr>
      </vt:variant>
      <vt:variant>
        <vt:i4>5767267</vt:i4>
      </vt:variant>
      <vt:variant>
        <vt:i4>339</vt:i4>
      </vt:variant>
      <vt:variant>
        <vt:i4>0</vt:i4>
      </vt:variant>
      <vt:variant>
        <vt:i4>5</vt:i4>
      </vt:variant>
      <vt:variant>
        <vt:lpwstr>file://localhost/Users/royc/Google_Drive/Thesis/RoyC_Umass_Thesis.html</vt:lpwstr>
      </vt:variant>
      <vt:variant>
        <vt:lpwstr>x1-1100003</vt:lpwstr>
      </vt:variant>
      <vt:variant>
        <vt:i4>5242978</vt:i4>
      </vt:variant>
      <vt:variant>
        <vt:i4>336</vt:i4>
      </vt:variant>
      <vt:variant>
        <vt:i4>0</vt:i4>
      </vt:variant>
      <vt:variant>
        <vt:i4>5</vt:i4>
      </vt:variant>
      <vt:variant>
        <vt:lpwstr>file://localhost/Users/royc/Google_Drive/Thesis/RoyC_Umass_Thesis.html</vt:lpwstr>
      </vt:variant>
      <vt:variant>
        <vt:lpwstr>x1-1090002</vt:lpwstr>
      </vt:variant>
      <vt:variant>
        <vt:i4>5374050</vt:i4>
      </vt:variant>
      <vt:variant>
        <vt:i4>333</vt:i4>
      </vt:variant>
      <vt:variant>
        <vt:i4>0</vt:i4>
      </vt:variant>
      <vt:variant>
        <vt:i4>5</vt:i4>
      </vt:variant>
      <vt:variant>
        <vt:lpwstr>file://localhost/Users/royc/Google_Drive/Thesis/RoyC_Umass_Thesis.html</vt:lpwstr>
      </vt:variant>
      <vt:variant>
        <vt:lpwstr>x1-1080001</vt:lpwstr>
      </vt:variant>
      <vt:variant>
        <vt:i4>917602</vt:i4>
      </vt:variant>
      <vt:variant>
        <vt:i4>330</vt:i4>
      </vt:variant>
      <vt:variant>
        <vt:i4>0</vt:i4>
      </vt:variant>
      <vt:variant>
        <vt:i4>5</vt:i4>
      </vt:variant>
      <vt:variant>
        <vt:lpwstr>file://localhost/Users/royc/Google_Drive/Thesis/RoyC_Umass_Thesis.html</vt:lpwstr>
      </vt:variant>
      <vt:variant>
        <vt:lpwstr>x1-107000B</vt:lpwstr>
      </vt:variant>
      <vt:variant>
        <vt:i4>5832802</vt:i4>
      </vt:variant>
      <vt:variant>
        <vt:i4>327</vt:i4>
      </vt:variant>
      <vt:variant>
        <vt:i4>0</vt:i4>
      </vt:variant>
      <vt:variant>
        <vt:i4>5</vt:i4>
      </vt:variant>
      <vt:variant>
        <vt:lpwstr>file://localhost/Users/royc/Google_Drive/Thesis/RoyC_Umass_Thesis.html</vt:lpwstr>
      </vt:variant>
      <vt:variant>
        <vt:lpwstr>x1-1060004</vt:lpwstr>
      </vt:variant>
      <vt:variant>
        <vt:i4>6094946</vt:i4>
      </vt:variant>
      <vt:variant>
        <vt:i4>324</vt:i4>
      </vt:variant>
      <vt:variant>
        <vt:i4>0</vt:i4>
      </vt:variant>
      <vt:variant>
        <vt:i4>5</vt:i4>
      </vt:variant>
      <vt:variant>
        <vt:lpwstr>file://localhost/Users/royc/Google_Drive/Thesis/RoyC_Umass_Thesis.html</vt:lpwstr>
      </vt:variant>
      <vt:variant>
        <vt:lpwstr>x1-1050003</vt:lpwstr>
      </vt:variant>
      <vt:variant>
        <vt:i4>6029410</vt:i4>
      </vt:variant>
      <vt:variant>
        <vt:i4>321</vt:i4>
      </vt:variant>
      <vt:variant>
        <vt:i4>0</vt:i4>
      </vt:variant>
      <vt:variant>
        <vt:i4>5</vt:i4>
      </vt:variant>
      <vt:variant>
        <vt:lpwstr>file://localhost/Users/royc/Google_Drive/Thesis/RoyC_Umass_Thesis.html</vt:lpwstr>
      </vt:variant>
      <vt:variant>
        <vt:lpwstr>x1-1040003</vt:lpwstr>
      </vt:variant>
      <vt:variant>
        <vt:i4>5898338</vt:i4>
      </vt:variant>
      <vt:variant>
        <vt:i4>318</vt:i4>
      </vt:variant>
      <vt:variant>
        <vt:i4>0</vt:i4>
      </vt:variant>
      <vt:variant>
        <vt:i4>5</vt:i4>
      </vt:variant>
      <vt:variant>
        <vt:lpwstr>file://localhost/Users/royc/Google_Drive/Thesis/RoyC_Umass_Thesis.html</vt:lpwstr>
      </vt:variant>
      <vt:variant>
        <vt:lpwstr>x1-1030002</vt:lpwstr>
      </vt:variant>
      <vt:variant>
        <vt:i4>5767266</vt:i4>
      </vt:variant>
      <vt:variant>
        <vt:i4>315</vt:i4>
      </vt:variant>
      <vt:variant>
        <vt:i4>0</vt:i4>
      </vt:variant>
      <vt:variant>
        <vt:i4>5</vt:i4>
      </vt:variant>
      <vt:variant>
        <vt:lpwstr>file://localhost/Users/royc/Google_Drive/Thesis/RoyC_Umass_Thesis.html</vt:lpwstr>
      </vt:variant>
      <vt:variant>
        <vt:lpwstr>x1-1020001</vt:lpwstr>
      </vt:variant>
      <vt:variant>
        <vt:i4>5767266</vt:i4>
      </vt:variant>
      <vt:variant>
        <vt:i4>312</vt:i4>
      </vt:variant>
      <vt:variant>
        <vt:i4>0</vt:i4>
      </vt:variant>
      <vt:variant>
        <vt:i4>5</vt:i4>
      </vt:variant>
      <vt:variant>
        <vt:lpwstr>file://localhost/Users/royc/Google_Drive/Thesis/RoyC_Umass_Thesis.html</vt:lpwstr>
      </vt:variant>
      <vt:variant>
        <vt:lpwstr>x1-1010002</vt:lpwstr>
      </vt:variant>
      <vt:variant>
        <vt:i4>5898338</vt:i4>
      </vt:variant>
      <vt:variant>
        <vt:i4>309</vt:i4>
      </vt:variant>
      <vt:variant>
        <vt:i4>0</vt:i4>
      </vt:variant>
      <vt:variant>
        <vt:i4>5</vt:i4>
      </vt:variant>
      <vt:variant>
        <vt:lpwstr>file://localhost/Users/royc/Google_Drive/Thesis/RoyC_Umass_Thesis.html</vt:lpwstr>
      </vt:variant>
      <vt:variant>
        <vt:lpwstr>x1-1000001</vt:lpwstr>
      </vt:variant>
      <vt:variant>
        <vt:i4>6488122</vt:i4>
      </vt:variant>
      <vt:variant>
        <vt:i4>306</vt:i4>
      </vt:variant>
      <vt:variant>
        <vt:i4>0</vt:i4>
      </vt:variant>
      <vt:variant>
        <vt:i4>5</vt:i4>
      </vt:variant>
      <vt:variant>
        <vt:lpwstr>file://localhost/Users/royc/Google_Drive/Thesis/RoyC_Umass_Thesis.html</vt:lpwstr>
      </vt:variant>
      <vt:variant>
        <vt:lpwstr>x1-99000A</vt:lpwstr>
      </vt:variant>
      <vt:variant>
        <vt:i4>6488169</vt:i4>
      </vt:variant>
      <vt:variant>
        <vt:i4>303</vt:i4>
      </vt:variant>
      <vt:variant>
        <vt:i4>0</vt:i4>
      </vt:variant>
      <vt:variant>
        <vt:i4>5</vt:i4>
      </vt:variant>
      <vt:variant>
        <vt:lpwstr>file://localhost/Users/royc/Google_Drive/Thesis/RoyC_Umass_Thesis.html</vt:lpwstr>
      </vt:variant>
      <vt:variant>
        <vt:lpwstr>x1-980003</vt:lpwstr>
      </vt:variant>
      <vt:variant>
        <vt:i4>6488167</vt:i4>
      </vt:variant>
      <vt:variant>
        <vt:i4>300</vt:i4>
      </vt:variant>
      <vt:variant>
        <vt:i4>0</vt:i4>
      </vt:variant>
      <vt:variant>
        <vt:i4>5</vt:i4>
      </vt:variant>
      <vt:variant>
        <vt:lpwstr>file://localhost/Users/royc/Google_Drive/Thesis/RoyC_Umass_Thesis.html</vt:lpwstr>
      </vt:variant>
      <vt:variant>
        <vt:lpwstr>x1-970002</vt:lpwstr>
      </vt:variant>
      <vt:variant>
        <vt:i4>6488165</vt:i4>
      </vt:variant>
      <vt:variant>
        <vt:i4>297</vt:i4>
      </vt:variant>
      <vt:variant>
        <vt:i4>0</vt:i4>
      </vt:variant>
      <vt:variant>
        <vt:i4>5</vt:i4>
      </vt:variant>
      <vt:variant>
        <vt:lpwstr>file://localhost/Users/royc/Google_Drive/Thesis/RoyC_Umass_Thesis.html</vt:lpwstr>
      </vt:variant>
      <vt:variant>
        <vt:lpwstr>x1-960001</vt:lpwstr>
      </vt:variant>
      <vt:variant>
        <vt:i4>6488163</vt:i4>
      </vt:variant>
      <vt:variant>
        <vt:i4>294</vt:i4>
      </vt:variant>
      <vt:variant>
        <vt:i4>0</vt:i4>
      </vt:variant>
      <vt:variant>
        <vt:i4>5</vt:i4>
      </vt:variant>
      <vt:variant>
        <vt:lpwstr>file://localhost/Users/royc/Google_Drive/Thesis/RoyC_Umass_Thesis.html</vt:lpwstr>
      </vt:variant>
      <vt:variant>
        <vt:lpwstr>x1-950004</vt:lpwstr>
      </vt:variant>
      <vt:variant>
        <vt:i4>6488162</vt:i4>
      </vt:variant>
      <vt:variant>
        <vt:i4>291</vt:i4>
      </vt:variant>
      <vt:variant>
        <vt:i4>0</vt:i4>
      </vt:variant>
      <vt:variant>
        <vt:i4>5</vt:i4>
      </vt:variant>
      <vt:variant>
        <vt:lpwstr>file://localhost/Users/royc/Google_Drive/Thesis/RoyC_Umass_Thesis.html</vt:lpwstr>
      </vt:variant>
      <vt:variant>
        <vt:lpwstr>x1-940004</vt:lpwstr>
      </vt:variant>
      <vt:variant>
        <vt:i4>6488162</vt:i4>
      </vt:variant>
      <vt:variant>
        <vt:i4>288</vt:i4>
      </vt:variant>
      <vt:variant>
        <vt:i4>0</vt:i4>
      </vt:variant>
      <vt:variant>
        <vt:i4>5</vt:i4>
      </vt:variant>
      <vt:variant>
        <vt:lpwstr>file://localhost/Users/royc/Google_Drive/Thesis/RoyC_Umass_Thesis.html</vt:lpwstr>
      </vt:variant>
      <vt:variant>
        <vt:lpwstr>x1-930003</vt:lpwstr>
      </vt:variant>
      <vt:variant>
        <vt:i4>6488162</vt:i4>
      </vt:variant>
      <vt:variant>
        <vt:i4>285</vt:i4>
      </vt:variant>
      <vt:variant>
        <vt:i4>0</vt:i4>
      </vt:variant>
      <vt:variant>
        <vt:i4>5</vt:i4>
      </vt:variant>
      <vt:variant>
        <vt:lpwstr>file://localhost/Users/royc/Google_Drive/Thesis/RoyC_Umass_Thesis.html</vt:lpwstr>
      </vt:variant>
      <vt:variant>
        <vt:lpwstr>x1-920002</vt:lpwstr>
      </vt:variant>
      <vt:variant>
        <vt:i4>6488162</vt:i4>
      </vt:variant>
      <vt:variant>
        <vt:i4>282</vt:i4>
      </vt:variant>
      <vt:variant>
        <vt:i4>0</vt:i4>
      </vt:variant>
      <vt:variant>
        <vt:i4>5</vt:i4>
      </vt:variant>
      <vt:variant>
        <vt:lpwstr>file://localhost/Users/royc/Google_Drive/Thesis/RoyC_Umass_Thesis.html</vt:lpwstr>
      </vt:variant>
      <vt:variant>
        <vt:lpwstr>x1-910001</vt:lpwstr>
      </vt:variant>
      <vt:variant>
        <vt:i4>6488166</vt:i4>
      </vt:variant>
      <vt:variant>
        <vt:i4>279</vt:i4>
      </vt:variant>
      <vt:variant>
        <vt:i4>0</vt:i4>
      </vt:variant>
      <vt:variant>
        <vt:i4>5</vt:i4>
      </vt:variant>
      <vt:variant>
        <vt:lpwstr>file://localhost/Users/royc/Google_Drive/Thesis/RoyC_Umass_Thesis.html</vt:lpwstr>
      </vt:variant>
      <vt:variant>
        <vt:lpwstr>x1-900004</vt:lpwstr>
      </vt:variant>
      <vt:variant>
        <vt:i4>6422632</vt:i4>
      </vt:variant>
      <vt:variant>
        <vt:i4>276</vt:i4>
      </vt:variant>
      <vt:variant>
        <vt:i4>0</vt:i4>
      </vt:variant>
      <vt:variant>
        <vt:i4>5</vt:i4>
      </vt:variant>
      <vt:variant>
        <vt:lpwstr>file://localhost/Users/royc/Google_Drive/Thesis/RoyC_Umass_Thesis.html</vt:lpwstr>
      </vt:variant>
      <vt:variant>
        <vt:lpwstr>x1-890003</vt:lpwstr>
      </vt:variant>
      <vt:variant>
        <vt:i4>6422632</vt:i4>
      </vt:variant>
      <vt:variant>
        <vt:i4>273</vt:i4>
      </vt:variant>
      <vt:variant>
        <vt:i4>0</vt:i4>
      </vt:variant>
      <vt:variant>
        <vt:i4>5</vt:i4>
      </vt:variant>
      <vt:variant>
        <vt:lpwstr>file://localhost/Users/royc/Google_Drive/Thesis/RoyC_Umass_Thesis.html</vt:lpwstr>
      </vt:variant>
      <vt:variant>
        <vt:lpwstr>x1-880002</vt:lpwstr>
      </vt:variant>
      <vt:variant>
        <vt:i4>6422628</vt:i4>
      </vt:variant>
      <vt:variant>
        <vt:i4>270</vt:i4>
      </vt:variant>
      <vt:variant>
        <vt:i4>0</vt:i4>
      </vt:variant>
      <vt:variant>
        <vt:i4>5</vt:i4>
      </vt:variant>
      <vt:variant>
        <vt:lpwstr>file://localhost/Users/royc/Google_Drive/Thesis/RoyC_Umass_Thesis.html</vt:lpwstr>
      </vt:variant>
      <vt:variant>
        <vt:lpwstr>x1-870001</vt:lpwstr>
      </vt:variant>
      <vt:variant>
        <vt:i4>6422631</vt:i4>
      </vt:variant>
      <vt:variant>
        <vt:i4>267</vt:i4>
      </vt:variant>
      <vt:variant>
        <vt:i4>0</vt:i4>
      </vt:variant>
      <vt:variant>
        <vt:i4>5</vt:i4>
      </vt:variant>
      <vt:variant>
        <vt:lpwstr>file://localhost/Users/royc/Google_Drive/Thesis/RoyC_Umass_Thesis.html</vt:lpwstr>
      </vt:variant>
      <vt:variant>
        <vt:lpwstr>x1-860003</vt:lpwstr>
      </vt:variant>
      <vt:variant>
        <vt:i4>6422627</vt:i4>
      </vt:variant>
      <vt:variant>
        <vt:i4>264</vt:i4>
      </vt:variant>
      <vt:variant>
        <vt:i4>0</vt:i4>
      </vt:variant>
      <vt:variant>
        <vt:i4>5</vt:i4>
      </vt:variant>
      <vt:variant>
        <vt:lpwstr>file://localhost/Users/royc/Google_Drive/Thesis/RoyC_Umass_Thesis.html</vt:lpwstr>
      </vt:variant>
      <vt:variant>
        <vt:lpwstr>x1-850004</vt:lpwstr>
      </vt:variant>
      <vt:variant>
        <vt:i4>6422629</vt:i4>
      </vt:variant>
      <vt:variant>
        <vt:i4>261</vt:i4>
      </vt:variant>
      <vt:variant>
        <vt:i4>0</vt:i4>
      </vt:variant>
      <vt:variant>
        <vt:i4>5</vt:i4>
      </vt:variant>
      <vt:variant>
        <vt:lpwstr>file://localhost/Users/royc/Google_Drive/Thesis/RoyC_Umass_Thesis.html</vt:lpwstr>
      </vt:variant>
      <vt:variant>
        <vt:lpwstr>x1-840003</vt:lpwstr>
      </vt:variant>
      <vt:variant>
        <vt:i4>6422627</vt:i4>
      </vt:variant>
      <vt:variant>
        <vt:i4>258</vt:i4>
      </vt:variant>
      <vt:variant>
        <vt:i4>0</vt:i4>
      </vt:variant>
      <vt:variant>
        <vt:i4>5</vt:i4>
      </vt:variant>
      <vt:variant>
        <vt:lpwstr>file://localhost/Users/royc/Google_Drive/Thesis/RoyC_Umass_Thesis.html</vt:lpwstr>
      </vt:variant>
      <vt:variant>
        <vt:lpwstr>x1-830002</vt:lpwstr>
      </vt:variant>
      <vt:variant>
        <vt:i4>6422625</vt:i4>
      </vt:variant>
      <vt:variant>
        <vt:i4>255</vt:i4>
      </vt:variant>
      <vt:variant>
        <vt:i4>0</vt:i4>
      </vt:variant>
      <vt:variant>
        <vt:i4>5</vt:i4>
      </vt:variant>
      <vt:variant>
        <vt:lpwstr>file://localhost/Users/royc/Google_Drive/Thesis/RoyC_Umass_Thesis.html</vt:lpwstr>
      </vt:variant>
      <vt:variant>
        <vt:lpwstr>x1-820001</vt:lpwstr>
      </vt:variant>
      <vt:variant>
        <vt:i4>6422625</vt:i4>
      </vt:variant>
      <vt:variant>
        <vt:i4>252</vt:i4>
      </vt:variant>
      <vt:variant>
        <vt:i4>0</vt:i4>
      </vt:variant>
      <vt:variant>
        <vt:i4>5</vt:i4>
      </vt:variant>
      <vt:variant>
        <vt:lpwstr>file://localhost/Users/royc/Google_Drive/Thesis/RoyC_Umass_Thesis.html</vt:lpwstr>
      </vt:variant>
      <vt:variant>
        <vt:lpwstr>x1-810002</vt:lpwstr>
      </vt:variant>
      <vt:variant>
        <vt:i4>6422625</vt:i4>
      </vt:variant>
      <vt:variant>
        <vt:i4>249</vt:i4>
      </vt:variant>
      <vt:variant>
        <vt:i4>0</vt:i4>
      </vt:variant>
      <vt:variant>
        <vt:i4>5</vt:i4>
      </vt:variant>
      <vt:variant>
        <vt:lpwstr>file://localhost/Users/royc/Google_Drive/Thesis/RoyC_Umass_Thesis.html</vt:lpwstr>
      </vt:variant>
      <vt:variant>
        <vt:lpwstr>x1-800003</vt:lpwstr>
      </vt:variant>
      <vt:variant>
        <vt:i4>7143529</vt:i4>
      </vt:variant>
      <vt:variant>
        <vt:i4>246</vt:i4>
      </vt:variant>
      <vt:variant>
        <vt:i4>0</vt:i4>
      </vt:variant>
      <vt:variant>
        <vt:i4>5</vt:i4>
      </vt:variant>
      <vt:variant>
        <vt:lpwstr>file://localhost/Users/royc/Google_Drive/Thesis/RoyC_Umass_Thesis.html</vt:lpwstr>
      </vt:variant>
      <vt:variant>
        <vt:lpwstr>x1-790002</vt:lpwstr>
      </vt:variant>
      <vt:variant>
        <vt:i4>7143531</vt:i4>
      </vt:variant>
      <vt:variant>
        <vt:i4>243</vt:i4>
      </vt:variant>
      <vt:variant>
        <vt:i4>0</vt:i4>
      </vt:variant>
      <vt:variant>
        <vt:i4>5</vt:i4>
      </vt:variant>
      <vt:variant>
        <vt:lpwstr>file://localhost/Users/royc/Google_Drive/Thesis/RoyC_Umass_Thesis.html</vt:lpwstr>
      </vt:variant>
      <vt:variant>
        <vt:lpwstr>x1-780001</vt:lpwstr>
      </vt:variant>
      <vt:variant>
        <vt:i4>7143524</vt:i4>
      </vt:variant>
      <vt:variant>
        <vt:i4>240</vt:i4>
      </vt:variant>
      <vt:variant>
        <vt:i4>0</vt:i4>
      </vt:variant>
      <vt:variant>
        <vt:i4>5</vt:i4>
      </vt:variant>
      <vt:variant>
        <vt:lpwstr>file://localhost/Users/royc/Google_Drive/Thesis/RoyC_Umass_Thesis.html</vt:lpwstr>
      </vt:variant>
      <vt:variant>
        <vt:lpwstr>x1-770001</vt:lpwstr>
      </vt:variant>
      <vt:variant>
        <vt:i4>7143521</vt:i4>
      </vt:variant>
      <vt:variant>
        <vt:i4>237</vt:i4>
      </vt:variant>
      <vt:variant>
        <vt:i4>0</vt:i4>
      </vt:variant>
      <vt:variant>
        <vt:i4>5</vt:i4>
      </vt:variant>
      <vt:variant>
        <vt:lpwstr>file://localhost/Users/royc/Google_Drive/Thesis/RoyC_Umass_Thesis.html</vt:lpwstr>
      </vt:variant>
      <vt:variant>
        <vt:lpwstr>x1-760005</vt:lpwstr>
      </vt:variant>
      <vt:variant>
        <vt:i4>7143522</vt:i4>
      </vt:variant>
      <vt:variant>
        <vt:i4>234</vt:i4>
      </vt:variant>
      <vt:variant>
        <vt:i4>0</vt:i4>
      </vt:variant>
      <vt:variant>
        <vt:i4>5</vt:i4>
      </vt:variant>
      <vt:variant>
        <vt:lpwstr>file://localhost/Users/royc/Google_Drive/Thesis/RoyC_Umass_Thesis.html</vt:lpwstr>
      </vt:variant>
      <vt:variant>
        <vt:lpwstr>x1-750005</vt:lpwstr>
      </vt:variant>
      <vt:variant>
        <vt:i4>7143522</vt:i4>
      </vt:variant>
      <vt:variant>
        <vt:i4>231</vt:i4>
      </vt:variant>
      <vt:variant>
        <vt:i4>0</vt:i4>
      </vt:variant>
      <vt:variant>
        <vt:i4>5</vt:i4>
      </vt:variant>
      <vt:variant>
        <vt:lpwstr>file://localhost/Users/royc/Google_Drive/Thesis/RoyC_Umass_Thesis.html</vt:lpwstr>
      </vt:variant>
      <vt:variant>
        <vt:lpwstr>x1-740004</vt:lpwstr>
      </vt:variant>
      <vt:variant>
        <vt:i4>7143522</vt:i4>
      </vt:variant>
      <vt:variant>
        <vt:i4>228</vt:i4>
      </vt:variant>
      <vt:variant>
        <vt:i4>0</vt:i4>
      </vt:variant>
      <vt:variant>
        <vt:i4>5</vt:i4>
      </vt:variant>
      <vt:variant>
        <vt:lpwstr>file://localhost/Users/royc/Google_Drive/Thesis/RoyC_Umass_Thesis.html</vt:lpwstr>
      </vt:variant>
      <vt:variant>
        <vt:lpwstr>x1-730003</vt:lpwstr>
      </vt:variant>
      <vt:variant>
        <vt:i4>7143522</vt:i4>
      </vt:variant>
      <vt:variant>
        <vt:i4>225</vt:i4>
      </vt:variant>
      <vt:variant>
        <vt:i4>0</vt:i4>
      </vt:variant>
      <vt:variant>
        <vt:i4>5</vt:i4>
      </vt:variant>
      <vt:variant>
        <vt:lpwstr>file://localhost/Users/royc/Google_Drive/Thesis/RoyC_Umass_Thesis.html</vt:lpwstr>
      </vt:variant>
      <vt:variant>
        <vt:lpwstr>x1-720002</vt:lpwstr>
      </vt:variant>
      <vt:variant>
        <vt:i4>7143522</vt:i4>
      </vt:variant>
      <vt:variant>
        <vt:i4>222</vt:i4>
      </vt:variant>
      <vt:variant>
        <vt:i4>0</vt:i4>
      </vt:variant>
      <vt:variant>
        <vt:i4>5</vt:i4>
      </vt:variant>
      <vt:variant>
        <vt:lpwstr>file://localhost/Users/royc/Google_Drive/Thesis/RoyC_Umass_Thesis.html</vt:lpwstr>
      </vt:variant>
      <vt:variant>
        <vt:lpwstr>x1-710001</vt:lpwstr>
      </vt:variant>
      <vt:variant>
        <vt:i4>7143526</vt:i4>
      </vt:variant>
      <vt:variant>
        <vt:i4>219</vt:i4>
      </vt:variant>
      <vt:variant>
        <vt:i4>0</vt:i4>
      </vt:variant>
      <vt:variant>
        <vt:i4>5</vt:i4>
      </vt:variant>
      <vt:variant>
        <vt:lpwstr>file://localhost/Users/royc/Google_Drive/Thesis/RoyC_Umass_Thesis.html</vt:lpwstr>
      </vt:variant>
      <vt:variant>
        <vt:lpwstr>x1-700004</vt:lpwstr>
      </vt:variant>
      <vt:variant>
        <vt:i4>7077992</vt:i4>
      </vt:variant>
      <vt:variant>
        <vt:i4>216</vt:i4>
      </vt:variant>
      <vt:variant>
        <vt:i4>0</vt:i4>
      </vt:variant>
      <vt:variant>
        <vt:i4>5</vt:i4>
      </vt:variant>
      <vt:variant>
        <vt:lpwstr>file://localhost/Users/royc/Google_Drive/Thesis/RoyC_Umass_Thesis.html</vt:lpwstr>
      </vt:variant>
      <vt:variant>
        <vt:lpwstr>x1-690003</vt:lpwstr>
      </vt:variant>
      <vt:variant>
        <vt:i4>7077992</vt:i4>
      </vt:variant>
      <vt:variant>
        <vt:i4>213</vt:i4>
      </vt:variant>
      <vt:variant>
        <vt:i4>0</vt:i4>
      </vt:variant>
      <vt:variant>
        <vt:i4>5</vt:i4>
      </vt:variant>
      <vt:variant>
        <vt:lpwstr>file://localhost/Users/royc/Google_Drive/Thesis/RoyC_Umass_Thesis.html</vt:lpwstr>
      </vt:variant>
      <vt:variant>
        <vt:lpwstr>x1-680002</vt:lpwstr>
      </vt:variant>
      <vt:variant>
        <vt:i4>7077988</vt:i4>
      </vt:variant>
      <vt:variant>
        <vt:i4>210</vt:i4>
      </vt:variant>
      <vt:variant>
        <vt:i4>0</vt:i4>
      </vt:variant>
      <vt:variant>
        <vt:i4>5</vt:i4>
      </vt:variant>
      <vt:variant>
        <vt:lpwstr>file://localhost/Users/royc/Google_Drive/Thesis/RoyC_Umass_Thesis.html</vt:lpwstr>
      </vt:variant>
      <vt:variant>
        <vt:lpwstr>x1-670001</vt:lpwstr>
      </vt:variant>
      <vt:variant>
        <vt:i4>7077991</vt:i4>
      </vt:variant>
      <vt:variant>
        <vt:i4>207</vt:i4>
      </vt:variant>
      <vt:variant>
        <vt:i4>0</vt:i4>
      </vt:variant>
      <vt:variant>
        <vt:i4>5</vt:i4>
      </vt:variant>
      <vt:variant>
        <vt:lpwstr>file://localhost/Users/royc/Google_Drive/Thesis/RoyC_Umass_Thesis.html</vt:lpwstr>
      </vt:variant>
      <vt:variant>
        <vt:lpwstr>x1-660003</vt:lpwstr>
      </vt:variant>
      <vt:variant>
        <vt:i4>7077989</vt:i4>
      </vt:variant>
      <vt:variant>
        <vt:i4>204</vt:i4>
      </vt:variant>
      <vt:variant>
        <vt:i4>0</vt:i4>
      </vt:variant>
      <vt:variant>
        <vt:i4>5</vt:i4>
      </vt:variant>
      <vt:variant>
        <vt:lpwstr>file://localhost/Users/royc/Google_Drive/Thesis/RoyC_Umass_Thesis.html</vt:lpwstr>
      </vt:variant>
      <vt:variant>
        <vt:lpwstr>x1-650002</vt:lpwstr>
      </vt:variant>
      <vt:variant>
        <vt:i4>7077991</vt:i4>
      </vt:variant>
      <vt:variant>
        <vt:i4>201</vt:i4>
      </vt:variant>
      <vt:variant>
        <vt:i4>0</vt:i4>
      </vt:variant>
      <vt:variant>
        <vt:i4>5</vt:i4>
      </vt:variant>
      <vt:variant>
        <vt:lpwstr>file://localhost/Users/royc/Google_Drive/Thesis/RoyC_Umass_Thesis.html</vt:lpwstr>
      </vt:variant>
      <vt:variant>
        <vt:lpwstr>x1-640001</vt:lpwstr>
      </vt:variant>
      <vt:variant>
        <vt:i4>7077989</vt:i4>
      </vt:variant>
      <vt:variant>
        <vt:i4>198</vt:i4>
      </vt:variant>
      <vt:variant>
        <vt:i4>0</vt:i4>
      </vt:variant>
      <vt:variant>
        <vt:i4>5</vt:i4>
      </vt:variant>
      <vt:variant>
        <vt:lpwstr>file://localhost/Users/royc/Google_Drive/Thesis/RoyC_Umass_Thesis.html</vt:lpwstr>
      </vt:variant>
      <vt:variant>
        <vt:lpwstr>x1-630004</vt:lpwstr>
      </vt:variant>
      <vt:variant>
        <vt:i4>7077989</vt:i4>
      </vt:variant>
      <vt:variant>
        <vt:i4>195</vt:i4>
      </vt:variant>
      <vt:variant>
        <vt:i4>0</vt:i4>
      </vt:variant>
      <vt:variant>
        <vt:i4>5</vt:i4>
      </vt:variant>
      <vt:variant>
        <vt:lpwstr>file://localhost/Users/royc/Google_Drive/Thesis/RoyC_Umass_Thesis.html</vt:lpwstr>
      </vt:variant>
      <vt:variant>
        <vt:lpwstr>x1-620005</vt:lpwstr>
      </vt:variant>
      <vt:variant>
        <vt:i4>7077991</vt:i4>
      </vt:variant>
      <vt:variant>
        <vt:i4>192</vt:i4>
      </vt:variant>
      <vt:variant>
        <vt:i4>0</vt:i4>
      </vt:variant>
      <vt:variant>
        <vt:i4>5</vt:i4>
      </vt:variant>
      <vt:variant>
        <vt:lpwstr>file://localhost/Users/royc/Google_Drive/Thesis/RoyC_Umass_Thesis.html</vt:lpwstr>
      </vt:variant>
      <vt:variant>
        <vt:lpwstr>x1-610004</vt:lpwstr>
      </vt:variant>
      <vt:variant>
        <vt:i4>7077987</vt:i4>
      </vt:variant>
      <vt:variant>
        <vt:i4>189</vt:i4>
      </vt:variant>
      <vt:variant>
        <vt:i4>0</vt:i4>
      </vt:variant>
      <vt:variant>
        <vt:i4>5</vt:i4>
      </vt:variant>
      <vt:variant>
        <vt:lpwstr>file://localhost/Users/royc/Google_Drive/Thesis/RoyC_Umass_Thesis.html</vt:lpwstr>
      </vt:variant>
      <vt:variant>
        <vt:lpwstr>x1-600001</vt:lpwstr>
      </vt:variant>
      <vt:variant>
        <vt:i4>7274594</vt:i4>
      </vt:variant>
      <vt:variant>
        <vt:i4>186</vt:i4>
      </vt:variant>
      <vt:variant>
        <vt:i4>0</vt:i4>
      </vt:variant>
      <vt:variant>
        <vt:i4>5</vt:i4>
      </vt:variant>
      <vt:variant>
        <vt:lpwstr>file://localhost/Users/royc/Google_Drive/Thesis/RoyC_Umass_Thesis.html</vt:lpwstr>
      </vt:variant>
      <vt:variant>
        <vt:lpwstr>x1-590009</vt:lpwstr>
      </vt:variant>
      <vt:variant>
        <vt:i4>7274600</vt:i4>
      </vt:variant>
      <vt:variant>
        <vt:i4>183</vt:i4>
      </vt:variant>
      <vt:variant>
        <vt:i4>0</vt:i4>
      </vt:variant>
      <vt:variant>
        <vt:i4>5</vt:i4>
      </vt:variant>
      <vt:variant>
        <vt:lpwstr>file://localhost/Users/royc/Google_Drive/Thesis/RoyC_Umass_Thesis.html</vt:lpwstr>
      </vt:variant>
      <vt:variant>
        <vt:lpwstr>x1-580002</vt:lpwstr>
      </vt:variant>
      <vt:variant>
        <vt:i4>7274596</vt:i4>
      </vt:variant>
      <vt:variant>
        <vt:i4>180</vt:i4>
      </vt:variant>
      <vt:variant>
        <vt:i4>0</vt:i4>
      </vt:variant>
      <vt:variant>
        <vt:i4>5</vt:i4>
      </vt:variant>
      <vt:variant>
        <vt:lpwstr>file://localhost/Users/royc/Google_Drive/Thesis/RoyC_Umass_Thesis.html</vt:lpwstr>
      </vt:variant>
      <vt:variant>
        <vt:lpwstr>x1-570001</vt:lpwstr>
      </vt:variant>
      <vt:variant>
        <vt:i4>7274604</vt:i4>
      </vt:variant>
      <vt:variant>
        <vt:i4>177</vt:i4>
      </vt:variant>
      <vt:variant>
        <vt:i4>0</vt:i4>
      </vt:variant>
      <vt:variant>
        <vt:i4>5</vt:i4>
      </vt:variant>
      <vt:variant>
        <vt:lpwstr>file://localhost/Users/royc/Google_Drive/Thesis/RoyC_Umass_Thesis.html</vt:lpwstr>
      </vt:variant>
      <vt:variant>
        <vt:lpwstr>x1-560008</vt:lpwstr>
      </vt:variant>
      <vt:variant>
        <vt:i4>7274592</vt:i4>
      </vt:variant>
      <vt:variant>
        <vt:i4>174</vt:i4>
      </vt:variant>
      <vt:variant>
        <vt:i4>0</vt:i4>
      </vt:variant>
      <vt:variant>
        <vt:i4>5</vt:i4>
      </vt:variant>
      <vt:variant>
        <vt:lpwstr>file://localhost/Users/royc/Google_Drive/Thesis/RoyC_Umass_Thesis.html</vt:lpwstr>
      </vt:variant>
      <vt:variant>
        <vt:lpwstr>x1-550007</vt:lpwstr>
      </vt:variant>
      <vt:variant>
        <vt:i4>7274592</vt:i4>
      </vt:variant>
      <vt:variant>
        <vt:i4>171</vt:i4>
      </vt:variant>
      <vt:variant>
        <vt:i4>0</vt:i4>
      </vt:variant>
      <vt:variant>
        <vt:i4>5</vt:i4>
      </vt:variant>
      <vt:variant>
        <vt:lpwstr>file://localhost/Users/royc/Google_Drive/Thesis/RoyC_Umass_Thesis.html</vt:lpwstr>
      </vt:variant>
      <vt:variant>
        <vt:lpwstr>x1-540006</vt:lpwstr>
      </vt:variant>
      <vt:variant>
        <vt:i4>7274596</vt:i4>
      </vt:variant>
      <vt:variant>
        <vt:i4>168</vt:i4>
      </vt:variant>
      <vt:variant>
        <vt:i4>0</vt:i4>
      </vt:variant>
      <vt:variant>
        <vt:i4>5</vt:i4>
      </vt:variant>
      <vt:variant>
        <vt:lpwstr>file://localhost/Users/royc/Google_Drive/Thesis/RoyC_Umass_Thesis.html</vt:lpwstr>
      </vt:variant>
      <vt:variant>
        <vt:lpwstr>x1-530005</vt:lpwstr>
      </vt:variant>
      <vt:variant>
        <vt:i4>7274594</vt:i4>
      </vt:variant>
      <vt:variant>
        <vt:i4>165</vt:i4>
      </vt:variant>
      <vt:variant>
        <vt:i4>0</vt:i4>
      </vt:variant>
      <vt:variant>
        <vt:i4>5</vt:i4>
      </vt:variant>
      <vt:variant>
        <vt:lpwstr>file://localhost/Users/royc/Google_Drive/Thesis/RoyC_Umass_Thesis.html</vt:lpwstr>
      </vt:variant>
      <vt:variant>
        <vt:lpwstr>x1-520002</vt:lpwstr>
      </vt:variant>
      <vt:variant>
        <vt:i4>7274594</vt:i4>
      </vt:variant>
      <vt:variant>
        <vt:i4>162</vt:i4>
      </vt:variant>
      <vt:variant>
        <vt:i4>0</vt:i4>
      </vt:variant>
      <vt:variant>
        <vt:i4>5</vt:i4>
      </vt:variant>
      <vt:variant>
        <vt:lpwstr>file://localhost/Users/royc/Google_Drive/Thesis/RoyC_Umass_Thesis.html</vt:lpwstr>
      </vt:variant>
      <vt:variant>
        <vt:lpwstr>x1-510001</vt:lpwstr>
      </vt:variant>
      <vt:variant>
        <vt:i4>7274598</vt:i4>
      </vt:variant>
      <vt:variant>
        <vt:i4>159</vt:i4>
      </vt:variant>
      <vt:variant>
        <vt:i4>0</vt:i4>
      </vt:variant>
      <vt:variant>
        <vt:i4>5</vt:i4>
      </vt:variant>
      <vt:variant>
        <vt:lpwstr>file://localhost/Users/royc/Google_Drive/Thesis/RoyC_Umass_Thesis.html</vt:lpwstr>
      </vt:variant>
      <vt:variant>
        <vt:lpwstr>x1-500004</vt:lpwstr>
      </vt:variant>
      <vt:variant>
        <vt:i4>7209064</vt:i4>
      </vt:variant>
      <vt:variant>
        <vt:i4>156</vt:i4>
      </vt:variant>
      <vt:variant>
        <vt:i4>0</vt:i4>
      </vt:variant>
      <vt:variant>
        <vt:i4>5</vt:i4>
      </vt:variant>
      <vt:variant>
        <vt:lpwstr>file://localhost/Users/royc/Google_Drive/Thesis/RoyC_Umass_Thesis.html</vt:lpwstr>
      </vt:variant>
      <vt:variant>
        <vt:lpwstr>x1-490003</vt:lpwstr>
      </vt:variant>
      <vt:variant>
        <vt:i4>7209064</vt:i4>
      </vt:variant>
      <vt:variant>
        <vt:i4>153</vt:i4>
      </vt:variant>
      <vt:variant>
        <vt:i4>0</vt:i4>
      </vt:variant>
      <vt:variant>
        <vt:i4>5</vt:i4>
      </vt:variant>
      <vt:variant>
        <vt:lpwstr>file://localhost/Users/royc/Google_Drive/Thesis/RoyC_Umass_Thesis.html</vt:lpwstr>
      </vt:variant>
      <vt:variant>
        <vt:lpwstr>x1-480002</vt:lpwstr>
      </vt:variant>
      <vt:variant>
        <vt:i4>7209060</vt:i4>
      </vt:variant>
      <vt:variant>
        <vt:i4>150</vt:i4>
      </vt:variant>
      <vt:variant>
        <vt:i4>0</vt:i4>
      </vt:variant>
      <vt:variant>
        <vt:i4>5</vt:i4>
      </vt:variant>
      <vt:variant>
        <vt:lpwstr>file://localhost/Users/royc/Google_Drive/Thesis/RoyC_Umass_Thesis.html</vt:lpwstr>
      </vt:variant>
      <vt:variant>
        <vt:lpwstr>x1-470001</vt:lpwstr>
      </vt:variant>
      <vt:variant>
        <vt:i4>7209061</vt:i4>
      </vt:variant>
      <vt:variant>
        <vt:i4>147</vt:i4>
      </vt:variant>
      <vt:variant>
        <vt:i4>0</vt:i4>
      </vt:variant>
      <vt:variant>
        <vt:i4>5</vt:i4>
      </vt:variant>
      <vt:variant>
        <vt:lpwstr>file://localhost/Users/royc/Google_Drive/Thesis/RoyC_Umass_Thesis.html</vt:lpwstr>
      </vt:variant>
      <vt:variant>
        <vt:lpwstr>x1-460001</vt:lpwstr>
      </vt:variant>
      <vt:variant>
        <vt:i4>7209060</vt:i4>
      </vt:variant>
      <vt:variant>
        <vt:i4>144</vt:i4>
      </vt:variant>
      <vt:variant>
        <vt:i4>0</vt:i4>
      </vt:variant>
      <vt:variant>
        <vt:i4>5</vt:i4>
      </vt:variant>
      <vt:variant>
        <vt:lpwstr>file://localhost/Users/royc/Google_Drive/Thesis/RoyC_Umass_Thesis.html</vt:lpwstr>
      </vt:variant>
      <vt:variant>
        <vt:lpwstr>x1-450003</vt:lpwstr>
      </vt:variant>
      <vt:variant>
        <vt:i4>7209060</vt:i4>
      </vt:variant>
      <vt:variant>
        <vt:i4>141</vt:i4>
      </vt:variant>
      <vt:variant>
        <vt:i4>0</vt:i4>
      </vt:variant>
      <vt:variant>
        <vt:i4>5</vt:i4>
      </vt:variant>
      <vt:variant>
        <vt:lpwstr>file://localhost/Users/royc/Google_Drive/Thesis/RoyC_Umass_Thesis.html</vt:lpwstr>
      </vt:variant>
      <vt:variant>
        <vt:lpwstr>x1-440002</vt:lpwstr>
      </vt:variant>
      <vt:variant>
        <vt:i4>7209056</vt:i4>
      </vt:variant>
      <vt:variant>
        <vt:i4>138</vt:i4>
      </vt:variant>
      <vt:variant>
        <vt:i4>0</vt:i4>
      </vt:variant>
      <vt:variant>
        <vt:i4>5</vt:i4>
      </vt:variant>
      <vt:variant>
        <vt:lpwstr>file://localhost/Users/royc/Google_Drive/Thesis/RoyC_Umass_Thesis.html</vt:lpwstr>
      </vt:variant>
      <vt:variant>
        <vt:lpwstr>x1-430001</vt:lpwstr>
      </vt:variant>
      <vt:variant>
        <vt:i4>7209059</vt:i4>
      </vt:variant>
      <vt:variant>
        <vt:i4>135</vt:i4>
      </vt:variant>
      <vt:variant>
        <vt:i4>0</vt:i4>
      </vt:variant>
      <vt:variant>
        <vt:i4>5</vt:i4>
      </vt:variant>
      <vt:variant>
        <vt:lpwstr>file://localhost/Users/royc/Google_Drive/Thesis/RoyC_Umass_Thesis.html</vt:lpwstr>
      </vt:variant>
      <vt:variant>
        <vt:lpwstr>x1-420003</vt:lpwstr>
      </vt:variant>
      <vt:variant>
        <vt:i4>7209062</vt:i4>
      </vt:variant>
      <vt:variant>
        <vt:i4>132</vt:i4>
      </vt:variant>
      <vt:variant>
        <vt:i4>0</vt:i4>
      </vt:variant>
      <vt:variant>
        <vt:i4>5</vt:i4>
      </vt:variant>
      <vt:variant>
        <vt:lpwstr>file://localhost/Users/royc/Google_Drive/Thesis/RoyC_Umass_Thesis.html</vt:lpwstr>
      </vt:variant>
      <vt:variant>
        <vt:lpwstr>x1-410005</vt:lpwstr>
      </vt:variant>
      <vt:variant>
        <vt:i4>7209062</vt:i4>
      </vt:variant>
      <vt:variant>
        <vt:i4>129</vt:i4>
      </vt:variant>
      <vt:variant>
        <vt:i4>0</vt:i4>
      </vt:variant>
      <vt:variant>
        <vt:i4>5</vt:i4>
      </vt:variant>
      <vt:variant>
        <vt:lpwstr>file://localhost/Users/royc/Google_Drive/Thesis/RoyC_Umass_Thesis.html</vt:lpwstr>
      </vt:variant>
      <vt:variant>
        <vt:lpwstr>x1-400004</vt:lpwstr>
      </vt:variant>
      <vt:variant>
        <vt:i4>6881385</vt:i4>
      </vt:variant>
      <vt:variant>
        <vt:i4>126</vt:i4>
      </vt:variant>
      <vt:variant>
        <vt:i4>0</vt:i4>
      </vt:variant>
      <vt:variant>
        <vt:i4>5</vt:i4>
      </vt:variant>
      <vt:variant>
        <vt:lpwstr>file://localhost/Users/royc/Google_Drive/Thesis/RoyC_Umass_Thesis.html</vt:lpwstr>
      </vt:variant>
      <vt:variant>
        <vt:lpwstr>x1-390002</vt:lpwstr>
      </vt:variant>
      <vt:variant>
        <vt:i4>6881387</vt:i4>
      </vt:variant>
      <vt:variant>
        <vt:i4>123</vt:i4>
      </vt:variant>
      <vt:variant>
        <vt:i4>0</vt:i4>
      </vt:variant>
      <vt:variant>
        <vt:i4>5</vt:i4>
      </vt:variant>
      <vt:variant>
        <vt:lpwstr>file://localhost/Users/royc/Google_Drive/Thesis/RoyC_Umass_Thesis.html</vt:lpwstr>
      </vt:variant>
      <vt:variant>
        <vt:lpwstr>x1-380001</vt:lpwstr>
      </vt:variant>
      <vt:variant>
        <vt:i4>6881382</vt:i4>
      </vt:variant>
      <vt:variant>
        <vt:i4>120</vt:i4>
      </vt:variant>
      <vt:variant>
        <vt:i4>0</vt:i4>
      </vt:variant>
      <vt:variant>
        <vt:i4>5</vt:i4>
      </vt:variant>
      <vt:variant>
        <vt:lpwstr>file://localhost/Users/royc/Google_Drive/Thesis/RoyC_Umass_Thesis.html</vt:lpwstr>
      </vt:variant>
      <vt:variant>
        <vt:lpwstr>x1-370003</vt:lpwstr>
      </vt:variant>
      <vt:variant>
        <vt:i4>6881378</vt:i4>
      </vt:variant>
      <vt:variant>
        <vt:i4>117</vt:i4>
      </vt:variant>
      <vt:variant>
        <vt:i4>0</vt:i4>
      </vt:variant>
      <vt:variant>
        <vt:i4>5</vt:i4>
      </vt:variant>
      <vt:variant>
        <vt:lpwstr>file://localhost/Users/royc/Google_Drive/Thesis/RoyC_Umass_Thesis.html</vt:lpwstr>
      </vt:variant>
      <vt:variant>
        <vt:lpwstr>x1-360006</vt:lpwstr>
      </vt:variant>
      <vt:variant>
        <vt:i4>6881378</vt:i4>
      </vt:variant>
      <vt:variant>
        <vt:i4>114</vt:i4>
      </vt:variant>
      <vt:variant>
        <vt:i4>0</vt:i4>
      </vt:variant>
      <vt:variant>
        <vt:i4>5</vt:i4>
      </vt:variant>
      <vt:variant>
        <vt:lpwstr>file://localhost/Users/royc/Google_Drive/Thesis/RoyC_Umass_Thesis.html</vt:lpwstr>
      </vt:variant>
      <vt:variant>
        <vt:lpwstr>x1-350005</vt:lpwstr>
      </vt:variant>
      <vt:variant>
        <vt:i4>6881378</vt:i4>
      </vt:variant>
      <vt:variant>
        <vt:i4>111</vt:i4>
      </vt:variant>
      <vt:variant>
        <vt:i4>0</vt:i4>
      </vt:variant>
      <vt:variant>
        <vt:i4>5</vt:i4>
      </vt:variant>
      <vt:variant>
        <vt:lpwstr>file://localhost/Users/royc/Google_Drive/Thesis/RoyC_Umass_Thesis.html</vt:lpwstr>
      </vt:variant>
      <vt:variant>
        <vt:lpwstr>x1-340004</vt:lpwstr>
      </vt:variant>
      <vt:variant>
        <vt:i4>6881376</vt:i4>
      </vt:variant>
      <vt:variant>
        <vt:i4>108</vt:i4>
      </vt:variant>
      <vt:variant>
        <vt:i4>0</vt:i4>
      </vt:variant>
      <vt:variant>
        <vt:i4>5</vt:i4>
      </vt:variant>
      <vt:variant>
        <vt:lpwstr>file://localhost/Users/royc/Google_Drive/Thesis/RoyC_Umass_Thesis.html</vt:lpwstr>
      </vt:variant>
      <vt:variant>
        <vt:lpwstr>x1-330001</vt:lpwstr>
      </vt:variant>
      <vt:variant>
        <vt:i4>6881379</vt:i4>
      </vt:variant>
      <vt:variant>
        <vt:i4>105</vt:i4>
      </vt:variant>
      <vt:variant>
        <vt:i4>0</vt:i4>
      </vt:variant>
      <vt:variant>
        <vt:i4>5</vt:i4>
      </vt:variant>
      <vt:variant>
        <vt:lpwstr>file://localhost/Users/royc/Google_Drive/Thesis/RoyC_Umass_Thesis.html</vt:lpwstr>
      </vt:variant>
      <vt:variant>
        <vt:lpwstr>x1-320003</vt:lpwstr>
      </vt:variant>
      <vt:variant>
        <vt:i4>6881377</vt:i4>
      </vt:variant>
      <vt:variant>
        <vt:i4>102</vt:i4>
      </vt:variant>
      <vt:variant>
        <vt:i4>0</vt:i4>
      </vt:variant>
      <vt:variant>
        <vt:i4>5</vt:i4>
      </vt:variant>
      <vt:variant>
        <vt:lpwstr>file://localhost/Users/royc/Google_Drive/Thesis/RoyC_Umass_Thesis.html</vt:lpwstr>
      </vt:variant>
      <vt:variant>
        <vt:lpwstr>x1-310002</vt:lpwstr>
      </vt:variant>
      <vt:variant>
        <vt:i4>6881379</vt:i4>
      </vt:variant>
      <vt:variant>
        <vt:i4>99</vt:i4>
      </vt:variant>
      <vt:variant>
        <vt:i4>0</vt:i4>
      </vt:variant>
      <vt:variant>
        <vt:i4>5</vt:i4>
      </vt:variant>
      <vt:variant>
        <vt:lpwstr>file://localhost/Users/royc/Google_Drive/Thesis/RoyC_Umass_Thesis.html</vt:lpwstr>
      </vt:variant>
      <vt:variant>
        <vt:lpwstr>x1-300001</vt:lpwstr>
      </vt:variant>
      <vt:variant>
        <vt:i4>6815850</vt:i4>
      </vt:variant>
      <vt:variant>
        <vt:i4>96</vt:i4>
      </vt:variant>
      <vt:variant>
        <vt:i4>0</vt:i4>
      </vt:variant>
      <vt:variant>
        <vt:i4>5</vt:i4>
      </vt:variant>
      <vt:variant>
        <vt:lpwstr>file://localhost/Users/royc/Google_Drive/Thesis/RoyC_Umass_Thesis.html</vt:lpwstr>
      </vt:variant>
      <vt:variant>
        <vt:lpwstr>x1-290001</vt:lpwstr>
      </vt:variant>
      <vt:variant>
        <vt:i4>6815848</vt:i4>
      </vt:variant>
      <vt:variant>
        <vt:i4>93</vt:i4>
      </vt:variant>
      <vt:variant>
        <vt:i4>0</vt:i4>
      </vt:variant>
      <vt:variant>
        <vt:i4>5</vt:i4>
      </vt:variant>
      <vt:variant>
        <vt:lpwstr>file://localhost/Users/royc/Google_Drive/Thesis/RoyC_Umass_Thesis.html</vt:lpwstr>
      </vt:variant>
      <vt:variant>
        <vt:lpwstr>x1-280002</vt:lpwstr>
      </vt:variant>
      <vt:variant>
        <vt:i4>6815844</vt:i4>
      </vt:variant>
      <vt:variant>
        <vt:i4>90</vt:i4>
      </vt:variant>
      <vt:variant>
        <vt:i4>0</vt:i4>
      </vt:variant>
      <vt:variant>
        <vt:i4>5</vt:i4>
      </vt:variant>
      <vt:variant>
        <vt:lpwstr>file://localhost/Users/royc/Google_Drive/Thesis/RoyC_Umass_Thesis.html</vt:lpwstr>
      </vt:variant>
      <vt:variant>
        <vt:lpwstr>x1-270001</vt:lpwstr>
      </vt:variant>
      <vt:variant>
        <vt:i4>6815846</vt:i4>
      </vt:variant>
      <vt:variant>
        <vt:i4>87</vt:i4>
      </vt:variant>
      <vt:variant>
        <vt:i4>0</vt:i4>
      </vt:variant>
      <vt:variant>
        <vt:i4>5</vt:i4>
      </vt:variant>
      <vt:variant>
        <vt:lpwstr>file://localhost/Users/royc/Google_Drive/Thesis/RoyC_Umass_Thesis.html</vt:lpwstr>
      </vt:variant>
      <vt:variant>
        <vt:lpwstr>x1-260002</vt:lpwstr>
      </vt:variant>
      <vt:variant>
        <vt:i4>6815841</vt:i4>
      </vt:variant>
      <vt:variant>
        <vt:i4>84</vt:i4>
      </vt:variant>
      <vt:variant>
        <vt:i4>0</vt:i4>
      </vt:variant>
      <vt:variant>
        <vt:i4>5</vt:i4>
      </vt:variant>
      <vt:variant>
        <vt:lpwstr>file://localhost/Users/royc/Google_Drive/Thesis/RoyC_Umass_Thesis.html</vt:lpwstr>
      </vt:variant>
      <vt:variant>
        <vt:lpwstr>x1-250006</vt:lpwstr>
      </vt:variant>
      <vt:variant>
        <vt:i4>6815845</vt:i4>
      </vt:variant>
      <vt:variant>
        <vt:i4>81</vt:i4>
      </vt:variant>
      <vt:variant>
        <vt:i4>0</vt:i4>
      </vt:variant>
      <vt:variant>
        <vt:i4>5</vt:i4>
      </vt:variant>
      <vt:variant>
        <vt:lpwstr>file://localhost/Users/royc/Google_Drive/Thesis/RoyC_Umass_Thesis.html</vt:lpwstr>
      </vt:variant>
      <vt:variant>
        <vt:lpwstr>x1-240003</vt:lpwstr>
      </vt:variant>
      <vt:variant>
        <vt:i4>6815843</vt:i4>
      </vt:variant>
      <vt:variant>
        <vt:i4>78</vt:i4>
      </vt:variant>
      <vt:variant>
        <vt:i4>0</vt:i4>
      </vt:variant>
      <vt:variant>
        <vt:i4>5</vt:i4>
      </vt:variant>
      <vt:variant>
        <vt:lpwstr>file://localhost/Users/royc/Google_Drive/Thesis/RoyC_Umass_Thesis.html</vt:lpwstr>
      </vt:variant>
      <vt:variant>
        <vt:lpwstr>x1-230002</vt:lpwstr>
      </vt:variant>
      <vt:variant>
        <vt:i4>6815841</vt:i4>
      </vt:variant>
      <vt:variant>
        <vt:i4>75</vt:i4>
      </vt:variant>
      <vt:variant>
        <vt:i4>0</vt:i4>
      </vt:variant>
      <vt:variant>
        <vt:i4>5</vt:i4>
      </vt:variant>
      <vt:variant>
        <vt:lpwstr>file://localhost/Users/royc/Google_Drive/Thesis/RoyC_Umass_Thesis.html</vt:lpwstr>
      </vt:variant>
      <vt:variant>
        <vt:lpwstr>x1-220001</vt:lpwstr>
      </vt:variant>
      <vt:variant>
        <vt:i4>6815846</vt:i4>
      </vt:variant>
      <vt:variant>
        <vt:i4>72</vt:i4>
      </vt:variant>
      <vt:variant>
        <vt:i4>0</vt:i4>
      </vt:variant>
      <vt:variant>
        <vt:i4>5</vt:i4>
      </vt:variant>
      <vt:variant>
        <vt:lpwstr>file://localhost/Users/royc/Google_Drive/Thesis/RoyC_Umass_Thesis.html</vt:lpwstr>
      </vt:variant>
      <vt:variant>
        <vt:lpwstr>x1-210005</vt:lpwstr>
      </vt:variant>
      <vt:variant>
        <vt:i4>6815841</vt:i4>
      </vt:variant>
      <vt:variant>
        <vt:i4>69</vt:i4>
      </vt:variant>
      <vt:variant>
        <vt:i4>0</vt:i4>
      </vt:variant>
      <vt:variant>
        <vt:i4>5</vt:i4>
      </vt:variant>
      <vt:variant>
        <vt:lpwstr>file://localhost/Users/royc/Google_Drive/Thesis/RoyC_Umass_Thesis.html</vt:lpwstr>
      </vt:variant>
      <vt:variant>
        <vt:lpwstr>x1-200003</vt:lpwstr>
      </vt:variant>
      <vt:variant>
        <vt:i4>7012457</vt:i4>
      </vt:variant>
      <vt:variant>
        <vt:i4>66</vt:i4>
      </vt:variant>
      <vt:variant>
        <vt:i4>0</vt:i4>
      </vt:variant>
      <vt:variant>
        <vt:i4>5</vt:i4>
      </vt:variant>
      <vt:variant>
        <vt:lpwstr>file://localhost/Users/royc/Google_Drive/Thesis/RoyC_Umass_Thesis.html</vt:lpwstr>
      </vt:variant>
      <vt:variant>
        <vt:lpwstr>x1-190002</vt:lpwstr>
      </vt:variant>
      <vt:variant>
        <vt:i4>7012459</vt:i4>
      </vt:variant>
      <vt:variant>
        <vt:i4>63</vt:i4>
      </vt:variant>
      <vt:variant>
        <vt:i4>0</vt:i4>
      </vt:variant>
      <vt:variant>
        <vt:i4>5</vt:i4>
      </vt:variant>
      <vt:variant>
        <vt:lpwstr>file://localhost/Users/royc/Google_Drive/Thesis/RoyC_Umass_Thesis.html</vt:lpwstr>
      </vt:variant>
      <vt:variant>
        <vt:lpwstr>x1-180001</vt:lpwstr>
      </vt:variant>
      <vt:variant>
        <vt:i4>7012449</vt:i4>
      </vt:variant>
      <vt:variant>
        <vt:i4>60</vt:i4>
      </vt:variant>
      <vt:variant>
        <vt:i4>0</vt:i4>
      </vt:variant>
      <vt:variant>
        <vt:i4>5</vt:i4>
      </vt:variant>
      <vt:variant>
        <vt:lpwstr>file://localhost/Users/royc/Google_Drive/Thesis/RoyC_Umass_Thesis.html</vt:lpwstr>
      </vt:variant>
      <vt:variant>
        <vt:lpwstr>x1-170004</vt:lpwstr>
      </vt:variant>
      <vt:variant>
        <vt:i4>7012450</vt:i4>
      </vt:variant>
      <vt:variant>
        <vt:i4>57</vt:i4>
      </vt:variant>
      <vt:variant>
        <vt:i4>0</vt:i4>
      </vt:variant>
      <vt:variant>
        <vt:i4>5</vt:i4>
      </vt:variant>
      <vt:variant>
        <vt:lpwstr>file://localhost/Users/royc/Google_Drive/Thesis/RoyC_Umass_Thesis.html</vt:lpwstr>
      </vt:variant>
      <vt:variant>
        <vt:lpwstr>x1-160006</vt:lpwstr>
      </vt:variant>
      <vt:variant>
        <vt:i4>7012450</vt:i4>
      </vt:variant>
      <vt:variant>
        <vt:i4>54</vt:i4>
      </vt:variant>
      <vt:variant>
        <vt:i4>0</vt:i4>
      </vt:variant>
      <vt:variant>
        <vt:i4>5</vt:i4>
      </vt:variant>
      <vt:variant>
        <vt:lpwstr>file://localhost/Users/royc/Google_Drive/Thesis/RoyC_Umass_Thesis.html</vt:lpwstr>
      </vt:variant>
      <vt:variant>
        <vt:lpwstr>x1-150005</vt:lpwstr>
      </vt:variant>
      <vt:variant>
        <vt:i4>7012450</vt:i4>
      </vt:variant>
      <vt:variant>
        <vt:i4>51</vt:i4>
      </vt:variant>
      <vt:variant>
        <vt:i4>0</vt:i4>
      </vt:variant>
      <vt:variant>
        <vt:i4>5</vt:i4>
      </vt:variant>
      <vt:variant>
        <vt:lpwstr>file://localhost/Users/royc/Google_Drive/Thesis/RoyC_Umass_Thesis.html</vt:lpwstr>
      </vt:variant>
      <vt:variant>
        <vt:lpwstr>x1-140004</vt:lpwstr>
      </vt:variant>
      <vt:variant>
        <vt:i4>7012450</vt:i4>
      </vt:variant>
      <vt:variant>
        <vt:i4>48</vt:i4>
      </vt:variant>
      <vt:variant>
        <vt:i4>0</vt:i4>
      </vt:variant>
      <vt:variant>
        <vt:i4>5</vt:i4>
      </vt:variant>
      <vt:variant>
        <vt:lpwstr>file://localhost/Users/royc/Google_Drive/Thesis/RoyC_Umass_Thesis.html</vt:lpwstr>
      </vt:variant>
      <vt:variant>
        <vt:lpwstr>x1-130003</vt:lpwstr>
      </vt:variant>
      <vt:variant>
        <vt:i4>7012450</vt:i4>
      </vt:variant>
      <vt:variant>
        <vt:i4>45</vt:i4>
      </vt:variant>
      <vt:variant>
        <vt:i4>0</vt:i4>
      </vt:variant>
      <vt:variant>
        <vt:i4>5</vt:i4>
      </vt:variant>
      <vt:variant>
        <vt:lpwstr>file://localhost/Users/royc/Google_Drive/Thesis/RoyC_Umass_Thesis.html</vt:lpwstr>
      </vt:variant>
      <vt:variant>
        <vt:lpwstr>x1-120002</vt:lpwstr>
      </vt:variant>
      <vt:variant>
        <vt:i4>7012450</vt:i4>
      </vt:variant>
      <vt:variant>
        <vt:i4>42</vt:i4>
      </vt:variant>
      <vt:variant>
        <vt:i4>0</vt:i4>
      </vt:variant>
      <vt:variant>
        <vt:i4>5</vt:i4>
      </vt:variant>
      <vt:variant>
        <vt:lpwstr>file://localhost/Users/royc/Google_Drive/Thesis/RoyC_Umass_Thesis.html</vt:lpwstr>
      </vt:variant>
      <vt:variant>
        <vt:lpwstr>x1-110001</vt:lpwstr>
      </vt:variant>
      <vt:variant>
        <vt:i4>7012449</vt:i4>
      </vt:variant>
      <vt:variant>
        <vt:i4>39</vt:i4>
      </vt:variant>
      <vt:variant>
        <vt:i4>0</vt:i4>
      </vt:variant>
      <vt:variant>
        <vt:i4>5</vt:i4>
      </vt:variant>
      <vt:variant>
        <vt:lpwstr>file://localhost/Users/royc/Google_Drive/Thesis/RoyC_Umass_Thesis.html</vt:lpwstr>
      </vt:variant>
      <vt:variant>
        <vt:lpwstr>x1-100003</vt:lpwstr>
      </vt:variant>
      <vt:variant>
        <vt:i4>6291538</vt:i4>
      </vt:variant>
      <vt:variant>
        <vt:i4>36</vt:i4>
      </vt:variant>
      <vt:variant>
        <vt:i4>0</vt:i4>
      </vt:variant>
      <vt:variant>
        <vt:i4>5</vt:i4>
      </vt:variant>
      <vt:variant>
        <vt:lpwstr>file://localhost/Users/royc/Google_Drive/Thesis/RoyC_Umass_Thesis.html</vt:lpwstr>
      </vt:variant>
      <vt:variant>
        <vt:lpwstr>x1-90003</vt:lpwstr>
      </vt:variant>
      <vt:variant>
        <vt:i4>6291538</vt:i4>
      </vt:variant>
      <vt:variant>
        <vt:i4>33</vt:i4>
      </vt:variant>
      <vt:variant>
        <vt:i4>0</vt:i4>
      </vt:variant>
      <vt:variant>
        <vt:i4>5</vt:i4>
      </vt:variant>
      <vt:variant>
        <vt:lpwstr>file://localhost/Users/royc/Google_Drive/Thesis/RoyC_Umass_Thesis.html</vt:lpwstr>
      </vt:variant>
      <vt:variant>
        <vt:lpwstr>x1-80002</vt:lpwstr>
      </vt:variant>
      <vt:variant>
        <vt:i4>7077970</vt:i4>
      </vt:variant>
      <vt:variant>
        <vt:i4>30</vt:i4>
      </vt:variant>
      <vt:variant>
        <vt:i4>0</vt:i4>
      </vt:variant>
      <vt:variant>
        <vt:i4>5</vt:i4>
      </vt:variant>
      <vt:variant>
        <vt:lpwstr>file://localhost/Users/royc/Google_Drive/Thesis/RoyC_Umass_Thesis.html</vt:lpwstr>
      </vt:variant>
      <vt:variant>
        <vt:lpwstr>x1-70001</vt:lpwstr>
      </vt:variant>
      <vt:variant>
        <vt:i4>7209042</vt:i4>
      </vt:variant>
      <vt:variant>
        <vt:i4>27</vt:i4>
      </vt:variant>
      <vt:variant>
        <vt:i4>0</vt:i4>
      </vt:variant>
      <vt:variant>
        <vt:i4>5</vt:i4>
      </vt:variant>
      <vt:variant>
        <vt:lpwstr>file://localhost/Users/royc/Google_Drive/Thesis/RoyC_Umass_Thesis.html</vt:lpwstr>
      </vt:variant>
      <vt:variant>
        <vt:lpwstr>x1-60002</vt:lpwstr>
      </vt:variant>
      <vt:variant>
        <vt:i4>7209042</vt:i4>
      </vt:variant>
      <vt:variant>
        <vt:i4>24</vt:i4>
      </vt:variant>
      <vt:variant>
        <vt:i4>0</vt:i4>
      </vt:variant>
      <vt:variant>
        <vt:i4>5</vt:i4>
      </vt:variant>
      <vt:variant>
        <vt:lpwstr>file://localhost/Users/royc/Google_Drive/Thesis/RoyC_Umass_Thesis.html</vt:lpwstr>
      </vt:variant>
      <vt:variant>
        <vt:lpwstr>x1-50001</vt:lpwstr>
      </vt:variant>
      <vt:variant>
        <vt:i4>7274578</vt:i4>
      </vt:variant>
      <vt:variant>
        <vt:i4>21</vt:i4>
      </vt:variant>
      <vt:variant>
        <vt:i4>0</vt:i4>
      </vt:variant>
      <vt:variant>
        <vt:i4>5</vt:i4>
      </vt:variant>
      <vt:variant>
        <vt:lpwstr>file://localhost/Users/royc/Google_Drive/Thesis/RoyC_Umass_Thesis.html</vt:lpwstr>
      </vt:variant>
      <vt:variant>
        <vt:lpwstr>x1-40001</vt:lpwstr>
      </vt:variant>
      <vt:variant>
        <vt:i4>5898310</vt:i4>
      </vt:variant>
      <vt:variant>
        <vt:i4>18</vt:i4>
      </vt:variant>
      <vt:variant>
        <vt:i4>0</vt:i4>
      </vt:variant>
      <vt:variant>
        <vt:i4>5</vt:i4>
      </vt:variant>
      <vt:variant>
        <vt:lpwstr>file://localhost/Users/royc/Google_Drive/Thesis/RoyC_Umass_Thesis.html</vt:lpwstr>
      </vt:variant>
      <vt:variant>
        <vt:lpwstr>Q1-1-10</vt:lpwstr>
      </vt:variant>
      <vt:variant>
        <vt:i4>5374070</vt:i4>
      </vt:variant>
      <vt:variant>
        <vt:i4>15</vt:i4>
      </vt:variant>
      <vt:variant>
        <vt:i4>0</vt:i4>
      </vt:variant>
      <vt:variant>
        <vt:i4>5</vt:i4>
      </vt:variant>
      <vt:variant>
        <vt:lpwstr>file://localhost/Users/royc/Google_Drive/Thesis/RoyC_Umass_Thesis.html</vt:lpwstr>
      </vt:variant>
      <vt:variant>
        <vt:lpwstr>Q1-1-9</vt:lpwstr>
      </vt:variant>
      <vt:variant>
        <vt:i4>5439606</vt:i4>
      </vt:variant>
      <vt:variant>
        <vt:i4>12</vt:i4>
      </vt:variant>
      <vt:variant>
        <vt:i4>0</vt:i4>
      </vt:variant>
      <vt:variant>
        <vt:i4>5</vt:i4>
      </vt:variant>
      <vt:variant>
        <vt:lpwstr>file://localhost/Users/royc/Google_Drive/Thesis/RoyC_Umass_Thesis.html</vt:lpwstr>
      </vt:variant>
      <vt:variant>
        <vt:lpwstr>Q1-1-8</vt:lpwstr>
      </vt:variant>
      <vt:variant>
        <vt:i4>6094966</vt:i4>
      </vt:variant>
      <vt:variant>
        <vt:i4>9</vt:i4>
      </vt:variant>
      <vt:variant>
        <vt:i4>0</vt:i4>
      </vt:variant>
      <vt:variant>
        <vt:i4>5</vt:i4>
      </vt:variant>
      <vt:variant>
        <vt:lpwstr>file://localhost/Users/royc/Google_Drive/Thesis/RoyC_Umass_Thesis.html</vt:lpwstr>
      </vt:variant>
      <vt:variant>
        <vt:lpwstr>Q1-1-6</vt:lpwstr>
      </vt:variant>
      <vt:variant>
        <vt:i4>6226038</vt:i4>
      </vt:variant>
      <vt:variant>
        <vt:i4>6</vt:i4>
      </vt:variant>
      <vt:variant>
        <vt:i4>0</vt:i4>
      </vt:variant>
      <vt:variant>
        <vt:i4>5</vt:i4>
      </vt:variant>
      <vt:variant>
        <vt:lpwstr>file://localhost/Users/royc/Google_Drive/Thesis/RoyC_Umass_Thesis.html</vt:lpwstr>
      </vt:variant>
      <vt:variant>
        <vt:lpwstr>Q1-1-4</vt:lpwstr>
      </vt:variant>
      <vt:variant>
        <vt:i4>5832822</vt:i4>
      </vt:variant>
      <vt:variant>
        <vt:i4>3</vt:i4>
      </vt:variant>
      <vt:variant>
        <vt:i4>0</vt:i4>
      </vt:variant>
      <vt:variant>
        <vt:i4>5</vt:i4>
      </vt:variant>
      <vt:variant>
        <vt:lpwstr>file://localhost/Users/royc/Google_Drive/Thesis/RoyC_Umass_Thesis.html</vt:lpwstr>
      </vt:variant>
      <vt:variant>
        <vt:lpwstr>Q1-1-2</vt:lpwstr>
      </vt:variant>
      <vt:variant>
        <vt:i4>5898358</vt:i4>
      </vt:variant>
      <vt:variant>
        <vt:i4>0</vt:i4>
      </vt:variant>
      <vt:variant>
        <vt:i4>0</vt:i4>
      </vt:variant>
      <vt:variant>
        <vt:i4>5</vt:i4>
      </vt:variant>
      <vt:variant>
        <vt:lpwstr>file://localhost/Users/royc/Google_Drive/Thesis/RoyC_Umass_Thesis.html</vt:lpwstr>
      </vt:variant>
      <vt:variant>
        <vt:lpwstr>Q1-1-1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Roy</dc:creator>
  <cp:keywords/>
  <dc:description/>
  <cp:lastModifiedBy>Chris Roy</cp:lastModifiedBy>
  <cp:revision>2</cp:revision>
  <dcterms:created xsi:type="dcterms:W3CDTF">2014-05-05T16:33:00Z</dcterms:created>
  <dcterms:modified xsi:type="dcterms:W3CDTF">2014-05-05T16:33:00Z</dcterms:modified>
</cp:coreProperties>
</file>